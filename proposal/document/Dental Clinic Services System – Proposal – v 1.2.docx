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A08551" w14:textId="77777777" w:rsidR="00916984" w:rsidRPr="007B3935" w:rsidRDefault="00916984" w:rsidP="00B12132">
      <w:pPr>
        <w:widowControl w:val="0"/>
        <w:jc w:val="center"/>
        <w:rPr>
          <w:rFonts w:ascii="Times New Roman" w:hAnsi="Times New Roman" w:cs="Times New Roman"/>
          <w:b/>
          <w:sz w:val="56"/>
          <w:szCs w:val="56"/>
        </w:rPr>
      </w:pPr>
      <w:r w:rsidRPr="007B3935">
        <w:rPr>
          <w:rFonts w:ascii="Times New Roman" w:hAnsi="Times New Roman" w:cs="Times New Roman"/>
          <w:b/>
          <w:sz w:val="56"/>
          <w:szCs w:val="56"/>
        </w:rPr>
        <w:t>Dental Clinic Services System</w:t>
      </w:r>
    </w:p>
    <w:p w14:paraId="0E274E0B" w14:textId="77777777" w:rsidR="00916984" w:rsidRPr="007B3935" w:rsidRDefault="00916984" w:rsidP="00B12132">
      <w:pPr>
        <w:widowControl w:val="0"/>
        <w:jc w:val="center"/>
        <w:rPr>
          <w:rFonts w:ascii="Times New Roman" w:hAnsi="Times New Roman" w:cs="Times New Roman"/>
          <w:bCs/>
          <w:sz w:val="40"/>
          <w:szCs w:val="40"/>
        </w:rPr>
      </w:pPr>
      <w:r w:rsidRPr="007B3935">
        <w:rPr>
          <w:rFonts w:ascii="Times New Roman" w:hAnsi="Times New Roman" w:cs="Times New Roman"/>
          <w:bCs/>
          <w:sz w:val="40"/>
          <w:szCs w:val="40"/>
        </w:rPr>
        <w:t>Project Proposal</w:t>
      </w:r>
    </w:p>
    <w:p w14:paraId="14E9B8C4" w14:textId="77777777" w:rsidR="00916984" w:rsidRPr="007B3935" w:rsidRDefault="00916984" w:rsidP="00B12132">
      <w:pPr>
        <w:widowControl w:val="0"/>
        <w:jc w:val="center"/>
        <w:rPr>
          <w:rFonts w:ascii="Times New Roman" w:hAnsi="Times New Roman" w:cs="Times New Roman"/>
          <w:bCs/>
          <w:sz w:val="56"/>
          <w:szCs w:val="56"/>
        </w:rPr>
      </w:pPr>
    </w:p>
    <w:p w14:paraId="6561F697" w14:textId="77777777" w:rsidR="00916984" w:rsidRPr="007B3935" w:rsidRDefault="00916984" w:rsidP="00B12132">
      <w:pPr>
        <w:widowControl w:val="0"/>
        <w:jc w:val="center"/>
        <w:rPr>
          <w:rFonts w:ascii="Times New Roman" w:hAnsi="Times New Roman" w:cs="Times New Roman"/>
          <w:bCs/>
          <w:sz w:val="56"/>
          <w:szCs w:val="56"/>
        </w:rPr>
      </w:pPr>
    </w:p>
    <w:p w14:paraId="7A3DF251" w14:textId="77777777" w:rsidR="00916984" w:rsidRPr="007B3935" w:rsidRDefault="00916984" w:rsidP="00B12132">
      <w:pPr>
        <w:widowControl w:val="0"/>
        <w:jc w:val="center"/>
        <w:rPr>
          <w:rFonts w:ascii="Times New Roman" w:hAnsi="Times New Roman" w:cs="Times New Roman"/>
          <w:bCs/>
          <w:sz w:val="56"/>
          <w:szCs w:val="56"/>
        </w:rPr>
      </w:pPr>
    </w:p>
    <w:p w14:paraId="35860A1B" w14:textId="77777777" w:rsidR="00916984" w:rsidRPr="007B3935" w:rsidRDefault="00916984" w:rsidP="00B12132">
      <w:pPr>
        <w:widowControl w:val="0"/>
        <w:jc w:val="center"/>
        <w:rPr>
          <w:rFonts w:ascii="Times New Roman" w:hAnsi="Times New Roman" w:cs="Times New Roman"/>
          <w:bCs/>
          <w:sz w:val="36"/>
          <w:szCs w:val="36"/>
        </w:rPr>
      </w:pPr>
      <w:r w:rsidRPr="007B3935">
        <w:rPr>
          <w:rFonts w:ascii="Times New Roman" w:hAnsi="Times New Roman" w:cs="Times New Roman"/>
          <w:bCs/>
          <w:sz w:val="36"/>
          <w:szCs w:val="36"/>
        </w:rPr>
        <w:t>By</w:t>
      </w:r>
    </w:p>
    <w:p w14:paraId="723E913C" w14:textId="77777777" w:rsidR="00916984" w:rsidRPr="007B3935" w:rsidRDefault="00916984" w:rsidP="00B12132">
      <w:pPr>
        <w:widowControl w:val="0"/>
        <w:jc w:val="center"/>
        <w:rPr>
          <w:rFonts w:ascii="Times New Roman" w:hAnsi="Times New Roman" w:cs="Times New Roman"/>
          <w:b/>
          <w:sz w:val="32"/>
          <w:szCs w:val="32"/>
        </w:rPr>
      </w:pPr>
      <w:proofErr w:type="spellStart"/>
      <w:r w:rsidRPr="007B3935">
        <w:rPr>
          <w:rFonts w:ascii="Times New Roman" w:hAnsi="Times New Roman" w:cs="Times New Roman"/>
          <w:b/>
          <w:sz w:val="32"/>
          <w:szCs w:val="32"/>
        </w:rPr>
        <w:t>Kanokwan</w:t>
      </w:r>
      <w:proofErr w:type="spellEnd"/>
      <w:r w:rsidRPr="007B3935">
        <w:rPr>
          <w:rFonts w:ascii="Times New Roman" w:hAnsi="Times New Roman" w:cs="Times New Roman"/>
          <w:b/>
          <w:sz w:val="32"/>
          <w:szCs w:val="32"/>
        </w:rPr>
        <w:t xml:space="preserve"> </w:t>
      </w:r>
      <w:proofErr w:type="spellStart"/>
      <w:r w:rsidRPr="007B3935">
        <w:rPr>
          <w:rFonts w:ascii="Times New Roman" w:hAnsi="Times New Roman" w:cs="Times New Roman"/>
          <w:b/>
          <w:sz w:val="32"/>
          <w:szCs w:val="32"/>
        </w:rPr>
        <w:t>Maneerat</w:t>
      </w:r>
      <w:proofErr w:type="spellEnd"/>
      <w:r w:rsidRPr="007B3935">
        <w:rPr>
          <w:rFonts w:ascii="Times New Roman" w:hAnsi="Times New Roman" w:cs="Times New Roman"/>
          <w:b/>
          <w:sz w:val="32"/>
          <w:szCs w:val="32"/>
        </w:rPr>
        <w:tab/>
        <w:t>542115002</w:t>
      </w:r>
    </w:p>
    <w:p w14:paraId="6556AC6C" w14:textId="77777777" w:rsidR="00916984" w:rsidRPr="007B3935" w:rsidRDefault="00916984" w:rsidP="00B12132">
      <w:pPr>
        <w:widowControl w:val="0"/>
        <w:jc w:val="center"/>
        <w:rPr>
          <w:rFonts w:ascii="Times New Roman" w:hAnsi="Times New Roman" w:cs="Times New Roman"/>
          <w:b/>
          <w:sz w:val="32"/>
          <w:szCs w:val="32"/>
        </w:rPr>
      </w:pPr>
      <w:proofErr w:type="spellStart"/>
      <w:r w:rsidRPr="007B3935">
        <w:rPr>
          <w:rFonts w:ascii="Times New Roman" w:hAnsi="Times New Roman" w:cs="Times New Roman"/>
          <w:b/>
          <w:sz w:val="32"/>
          <w:szCs w:val="32"/>
        </w:rPr>
        <w:t>Worapun</w:t>
      </w:r>
      <w:proofErr w:type="spellEnd"/>
      <w:r w:rsidRPr="007B3935">
        <w:rPr>
          <w:rFonts w:ascii="Times New Roman" w:hAnsi="Times New Roman" w:cs="Times New Roman"/>
          <w:b/>
          <w:sz w:val="32"/>
          <w:szCs w:val="32"/>
        </w:rPr>
        <w:t xml:space="preserve"> </w:t>
      </w:r>
      <w:proofErr w:type="spellStart"/>
      <w:r w:rsidRPr="007B3935">
        <w:rPr>
          <w:rFonts w:ascii="Times New Roman" w:hAnsi="Times New Roman" w:cs="Times New Roman"/>
          <w:b/>
          <w:sz w:val="32"/>
          <w:szCs w:val="32"/>
        </w:rPr>
        <w:t>Wongkium</w:t>
      </w:r>
      <w:proofErr w:type="spellEnd"/>
      <w:r w:rsidRPr="007B3935">
        <w:rPr>
          <w:rFonts w:ascii="Times New Roman" w:hAnsi="Times New Roman" w:cs="Times New Roman"/>
          <w:b/>
          <w:sz w:val="32"/>
          <w:szCs w:val="32"/>
        </w:rPr>
        <w:t xml:space="preserve">      542115055</w:t>
      </w:r>
    </w:p>
    <w:p w14:paraId="49218E5D" w14:textId="77777777" w:rsidR="00916984" w:rsidRPr="007B3935" w:rsidRDefault="00916984" w:rsidP="00B12132">
      <w:pPr>
        <w:widowControl w:val="0"/>
        <w:jc w:val="center"/>
        <w:rPr>
          <w:rFonts w:ascii="Times New Roman" w:hAnsi="Times New Roman" w:cs="Times New Roman"/>
          <w:b/>
          <w:sz w:val="32"/>
          <w:szCs w:val="32"/>
        </w:rPr>
      </w:pPr>
    </w:p>
    <w:p w14:paraId="275F6B8A" w14:textId="77777777" w:rsidR="00916984" w:rsidRPr="007B3935" w:rsidRDefault="00916984" w:rsidP="00B12132">
      <w:pPr>
        <w:widowControl w:val="0"/>
        <w:jc w:val="center"/>
        <w:rPr>
          <w:rFonts w:ascii="Times New Roman" w:hAnsi="Times New Roman" w:cs="Times New Roman"/>
          <w:b/>
          <w:sz w:val="32"/>
          <w:szCs w:val="32"/>
        </w:rPr>
      </w:pPr>
    </w:p>
    <w:p w14:paraId="12AD5A3D" w14:textId="77777777" w:rsidR="00916984" w:rsidRPr="007B3935" w:rsidRDefault="00916984" w:rsidP="00B12132">
      <w:pPr>
        <w:widowControl w:val="0"/>
        <w:jc w:val="center"/>
        <w:rPr>
          <w:rFonts w:ascii="Times New Roman" w:hAnsi="Times New Roman" w:cs="Times New Roman"/>
          <w:b/>
          <w:sz w:val="32"/>
          <w:szCs w:val="32"/>
        </w:rPr>
      </w:pPr>
    </w:p>
    <w:p w14:paraId="1F6B861E" w14:textId="77777777" w:rsidR="00916984" w:rsidRPr="007B3935" w:rsidRDefault="00916984" w:rsidP="00B12132">
      <w:pPr>
        <w:widowControl w:val="0"/>
        <w:jc w:val="center"/>
        <w:rPr>
          <w:rFonts w:ascii="Times New Roman" w:hAnsi="Times New Roman" w:cs="Times New Roman"/>
          <w:b/>
          <w:sz w:val="32"/>
          <w:szCs w:val="32"/>
        </w:rPr>
      </w:pPr>
    </w:p>
    <w:p w14:paraId="7B04E9F6" w14:textId="77777777" w:rsidR="00916984" w:rsidRPr="007B3935" w:rsidRDefault="00916984" w:rsidP="00B12132">
      <w:pPr>
        <w:widowControl w:val="0"/>
        <w:jc w:val="center"/>
        <w:rPr>
          <w:rFonts w:ascii="Times New Roman" w:hAnsi="Times New Roman" w:cs="Times New Roman"/>
          <w:b/>
          <w:sz w:val="32"/>
          <w:szCs w:val="32"/>
        </w:rPr>
      </w:pPr>
    </w:p>
    <w:p w14:paraId="069083FF" w14:textId="77777777" w:rsidR="00916984" w:rsidRPr="007B3935" w:rsidRDefault="00916984" w:rsidP="00B12132">
      <w:pPr>
        <w:widowControl w:val="0"/>
        <w:jc w:val="center"/>
        <w:rPr>
          <w:rFonts w:ascii="Times New Roman" w:hAnsi="Times New Roman" w:cs="Times New Roman"/>
          <w:bCs/>
          <w:sz w:val="32"/>
          <w:szCs w:val="32"/>
        </w:rPr>
      </w:pPr>
      <w:r w:rsidRPr="007B3935">
        <w:rPr>
          <w:rFonts w:ascii="Times New Roman" w:hAnsi="Times New Roman" w:cs="Times New Roman"/>
          <w:bCs/>
          <w:sz w:val="32"/>
          <w:szCs w:val="32"/>
        </w:rPr>
        <w:t>Department of Software Engineering</w:t>
      </w:r>
    </w:p>
    <w:p w14:paraId="71248A67" w14:textId="77777777" w:rsidR="00916984" w:rsidRPr="007B3935" w:rsidRDefault="00916984" w:rsidP="00B12132">
      <w:pPr>
        <w:widowControl w:val="0"/>
        <w:jc w:val="center"/>
        <w:rPr>
          <w:rFonts w:ascii="Times New Roman" w:hAnsi="Times New Roman" w:cs="Times New Roman"/>
          <w:bCs/>
          <w:sz w:val="32"/>
          <w:szCs w:val="32"/>
        </w:rPr>
      </w:pPr>
      <w:r w:rsidRPr="007B3935">
        <w:rPr>
          <w:rFonts w:ascii="Times New Roman" w:hAnsi="Times New Roman" w:cs="Times New Roman"/>
          <w:bCs/>
          <w:sz w:val="32"/>
          <w:szCs w:val="32"/>
        </w:rPr>
        <w:t>College of Arts, Media, and Technology</w:t>
      </w:r>
    </w:p>
    <w:p w14:paraId="21DE772C" w14:textId="77777777" w:rsidR="00916984" w:rsidRPr="007B3935" w:rsidRDefault="00916984" w:rsidP="00B12132">
      <w:pPr>
        <w:widowControl w:val="0"/>
        <w:jc w:val="center"/>
        <w:rPr>
          <w:rFonts w:ascii="Times New Roman" w:hAnsi="Times New Roman" w:cs="Times New Roman"/>
          <w:bCs/>
          <w:sz w:val="32"/>
          <w:szCs w:val="32"/>
        </w:rPr>
      </w:pPr>
      <w:r w:rsidRPr="007B3935">
        <w:rPr>
          <w:rFonts w:ascii="Times New Roman" w:hAnsi="Times New Roman" w:cs="Times New Roman"/>
          <w:bCs/>
          <w:sz w:val="32"/>
          <w:szCs w:val="32"/>
        </w:rPr>
        <w:t>Chiang Mai University</w:t>
      </w:r>
    </w:p>
    <w:p w14:paraId="6E8EA03C" w14:textId="77777777" w:rsidR="00916984" w:rsidRPr="007B3935" w:rsidRDefault="00916984" w:rsidP="00B12132">
      <w:pPr>
        <w:widowControl w:val="0"/>
        <w:jc w:val="center"/>
        <w:rPr>
          <w:rFonts w:ascii="Times New Roman" w:hAnsi="Times New Roman" w:cs="Times New Roman"/>
          <w:bCs/>
          <w:sz w:val="32"/>
          <w:szCs w:val="32"/>
        </w:rPr>
      </w:pPr>
    </w:p>
    <w:p w14:paraId="70A6020C" w14:textId="77777777" w:rsidR="00916984" w:rsidRPr="007B3935" w:rsidRDefault="00916984" w:rsidP="00B12132">
      <w:pPr>
        <w:widowControl w:val="0"/>
        <w:jc w:val="center"/>
        <w:rPr>
          <w:rFonts w:ascii="Times New Roman" w:hAnsi="Times New Roman" w:cs="Times New Roman"/>
          <w:bCs/>
          <w:sz w:val="32"/>
          <w:szCs w:val="32"/>
        </w:rPr>
      </w:pPr>
    </w:p>
    <w:p w14:paraId="2BA98810" w14:textId="77777777" w:rsidR="00916984" w:rsidRPr="007B3935" w:rsidRDefault="00916984" w:rsidP="00B12132">
      <w:pPr>
        <w:widowControl w:val="0"/>
        <w:jc w:val="center"/>
        <w:rPr>
          <w:rFonts w:ascii="Times New Roman" w:hAnsi="Times New Roman" w:cs="Times New Roman"/>
          <w:bCs/>
          <w:sz w:val="32"/>
          <w:szCs w:val="32"/>
        </w:rPr>
      </w:pPr>
    </w:p>
    <w:p w14:paraId="21D5917A" w14:textId="77777777" w:rsidR="00916984" w:rsidRPr="007B3935" w:rsidRDefault="00916984" w:rsidP="00B12132">
      <w:pPr>
        <w:widowControl w:val="0"/>
        <w:jc w:val="center"/>
        <w:rPr>
          <w:rFonts w:ascii="Times New Roman" w:hAnsi="Times New Roman" w:cs="Times New Roman"/>
          <w:bCs/>
          <w:sz w:val="32"/>
          <w:szCs w:val="32"/>
        </w:rPr>
      </w:pPr>
      <w:r w:rsidRPr="007B3935">
        <w:rPr>
          <w:rFonts w:ascii="Times New Roman" w:hAnsi="Times New Roman" w:cs="Times New Roman"/>
          <w:bCs/>
          <w:sz w:val="32"/>
          <w:szCs w:val="32"/>
        </w:rPr>
        <w:t>Project Adviser</w:t>
      </w:r>
    </w:p>
    <w:p w14:paraId="193AA99F" w14:textId="77777777" w:rsidR="00916984" w:rsidRPr="007B3935" w:rsidRDefault="00916984" w:rsidP="00B12132">
      <w:pPr>
        <w:widowControl w:val="0"/>
        <w:jc w:val="center"/>
        <w:rPr>
          <w:rFonts w:ascii="Times New Roman" w:hAnsi="Times New Roman" w:cs="Times New Roman"/>
          <w:bCs/>
          <w:sz w:val="32"/>
          <w:szCs w:val="32"/>
        </w:rPr>
      </w:pPr>
    </w:p>
    <w:p w14:paraId="7A8A0A5B" w14:textId="77777777" w:rsidR="00916984" w:rsidRPr="007B3935" w:rsidRDefault="00916984" w:rsidP="00B12132">
      <w:pPr>
        <w:widowControl w:val="0"/>
        <w:jc w:val="center"/>
        <w:rPr>
          <w:rFonts w:ascii="Times New Roman" w:hAnsi="Times New Roman" w:cs="Times New Roman"/>
          <w:bCs/>
          <w:sz w:val="32"/>
          <w:szCs w:val="32"/>
        </w:rPr>
      </w:pPr>
      <w:r w:rsidRPr="007B3935">
        <w:rPr>
          <w:rFonts w:ascii="Times New Roman" w:hAnsi="Times New Roman" w:cs="Times New Roman"/>
          <w:bCs/>
          <w:sz w:val="32"/>
          <w:szCs w:val="32"/>
        </w:rPr>
        <w:t>______________________________</w:t>
      </w:r>
    </w:p>
    <w:p w14:paraId="1CBC3DD8" w14:textId="77777777" w:rsidR="00916984" w:rsidRPr="007B3935" w:rsidRDefault="007B00DE" w:rsidP="00B12132">
      <w:pPr>
        <w:widowControl w:val="0"/>
        <w:jc w:val="center"/>
        <w:rPr>
          <w:rFonts w:ascii="Times New Roman" w:hAnsi="Times New Roman" w:cs="Times New Roman"/>
          <w:bCs/>
          <w:sz w:val="32"/>
          <w:szCs w:val="32"/>
        </w:rPr>
      </w:pPr>
      <w:r w:rsidRPr="007B3935">
        <w:rPr>
          <w:rFonts w:ascii="Times New Roman" w:hAnsi="Times New Roman" w:cs="Times New Roman"/>
          <w:bCs/>
          <w:sz w:val="32"/>
          <w:szCs w:val="32"/>
        </w:rPr>
        <w:t>Mrs. Yun R</w:t>
      </w:r>
      <w:r w:rsidR="00916984" w:rsidRPr="007B3935">
        <w:rPr>
          <w:rFonts w:ascii="Times New Roman" w:hAnsi="Times New Roman" w:cs="Times New Roman"/>
          <w:bCs/>
          <w:sz w:val="32"/>
          <w:szCs w:val="32"/>
        </w:rPr>
        <w:t>im Park</w:t>
      </w:r>
    </w:p>
    <w:p w14:paraId="7C9D59D0" w14:textId="77777777" w:rsidR="00916984" w:rsidRPr="007B3935" w:rsidRDefault="00916984" w:rsidP="00B12132">
      <w:pPr>
        <w:spacing w:after="160" w:line="259" w:lineRule="auto"/>
        <w:jc w:val="center"/>
        <w:rPr>
          <w:rFonts w:ascii="Times New Roman" w:hAnsi="Times New Roman" w:cs="Times New Roman"/>
          <w:b/>
          <w:sz w:val="28"/>
        </w:rPr>
      </w:pPr>
    </w:p>
    <w:p w14:paraId="3B8B724E" w14:textId="77777777" w:rsidR="00916984" w:rsidRPr="007B3935" w:rsidRDefault="00916984" w:rsidP="000B73A4">
      <w:pPr>
        <w:spacing w:after="160" w:line="259" w:lineRule="auto"/>
        <w:jc w:val="both"/>
        <w:rPr>
          <w:rFonts w:ascii="Times New Roman" w:hAnsi="Times New Roman" w:cs="Times New Roman"/>
          <w:b/>
          <w:sz w:val="28"/>
        </w:rPr>
      </w:pPr>
    </w:p>
    <w:p w14:paraId="6FACE9FB" w14:textId="77777777" w:rsidR="00916984" w:rsidRPr="007B3935" w:rsidRDefault="00916984" w:rsidP="000B73A4">
      <w:pPr>
        <w:spacing w:after="160" w:line="259" w:lineRule="auto"/>
        <w:jc w:val="both"/>
        <w:rPr>
          <w:rFonts w:ascii="Times New Roman" w:hAnsi="Times New Roman" w:cs="Times New Roman"/>
          <w:b/>
          <w:sz w:val="28"/>
        </w:rPr>
      </w:pPr>
    </w:p>
    <w:p w14:paraId="5799459B" w14:textId="77777777" w:rsidR="007B00DE" w:rsidRPr="007B3935" w:rsidRDefault="007B00DE" w:rsidP="000B73A4">
      <w:pPr>
        <w:spacing w:after="160" w:line="259" w:lineRule="auto"/>
        <w:jc w:val="both"/>
        <w:rPr>
          <w:rFonts w:ascii="Times New Roman" w:hAnsi="Times New Roman" w:cs="Times New Roman"/>
          <w:b/>
          <w:sz w:val="24"/>
          <w:szCs w:val="24"/>
        </w:rPr>
      </w:pPr>
    </w:p>
    <w:p w14:paraId="2E103C3A" w14:textId="77777777" w:rsidR="00916984" w:rsidRPr="007B3935" w:rsidRDefault="00916984" w:rsidP="00B12132">
      <w:pPr>
        <w:spacing w:after="160" w:line="259" w:lineRule="auto"/>
        <w:jc w:val="center"/>
        <w:rPr>
          <w:rFonts w:ascii="Times New Roman" w:hAnsi="Times New Roman" w:cs="Times New Roman"/>
          <w:b/>
          <w:sz w:val="36"/>
          <w:szCs w:val="36"/>
        </w:rPr>
      </w:pPr>
      <w:r w:rsidRPr="007B3935">
        <w:rPr>
          <w:rFonts w:ascii="Times New Roman" w:hAnsi="Times New Roman" w:cs="Times New Roman"/>
          <w:b/>
          <w:sz w:val="36"/>
          <w:szCs w:val="36"/>
        </w:rPr>
        <w:t>Project Proposal</w:t>
      </w:r>
    </w:p>
    <w:p w14:paraId="3FE34CA5" w14:textId="77777777" w:rsidR="00426A24" w:rsidRPr="007B3935" w:rsidRDefault="00426A24" w:rsidP="000B73A4">
      <w:pPr>
        <w:spacing w:after="160" w:line="259" w:lineRule="auto"/>
        <w:jc w:val="both"/>
        <w:rPr>
          <w:rFonts w:ascii="Times New Roman" w:hAnsi="Times New Roman" w:cs="Times New Roman"/>
          <w:b/>
          <w:sz w:val="24"/>
          <w:szCs w:val="24"/>
        </w:rPr>
      </w:pPr>
      <w:r w:rsidRPr="007B3935">
        <w:rPr>
          <w:rFonts w:ascii="Times New Roman" w:hAnsi="Times New Roman" w:cs="Times New Roman"/>
          <w:b/>
          <w:sz w:val="24"/>
          <w:szCs w:val="24"/>
        </w:rPr>
        <w:t>Revision Table</w:t>
      </w:r>
    </w:p>
    <w:tbl>
      <w:tblPr>
        <w:tblStyle w:val="TableGrid"/>
        <w:tblW w:w="8631" w:type="dxa"/>
        <w:jc w:val="center"/>
        <w:tblInd w:w="981" w:type="dxa"/>
        <w:tblLayout w:type="fixed"/>
        <w:tblLook w:val="04A0" w:firstRow="1" w:lastRow="0" w:firstColumn="1" w:lastColumn="0" w:noHBand="0" w:noVBand="1"/>
      </w:tblPr>
      <w:tblGrid>
        <w:gridCol w:w="1616"/>
        <w:gridCol w:w="1800"/>
        <w:gridCol w:w="1080"/>
        <w:gridCol w:w="1260"/>
        <w:gridCol w:w="1260"/>
        <w:gridCol w:w="1615"/>
      </w:tblGrid>
      <w:tr w:rsidR="00916984" w:rsidRPr="007B3935" w14:paraId="36117EFC" w14:textId="77777777" w:rsidTr="00EC6703">
        <w:trPr>
          <w:jc w:val="center"/>
        </w:trPr>
        <w:tc>
          <w:tcPr>
            <w:tcW w:w="1616" w:type="dxa"/>
            <w:shd w:val="clear" w:color="auto" w:fill="auto"/>
            <w:vAlign w:val="center"/>
          </w:tcPr>
          <w:p w14:paraId="0E002C0A" w14:textId="77777777" w:rsidR="00916984" w:rsidRPr="007B3935" w:rsidRDefault="00916984" w:rsidP="00B12132">
            <w:pPr>
              <w:spacing w:after="160" w:line="259" w:lineRule="auto"/>
              <w:jc w:val="center"/>
              <w:rPr>
                <w:rFonts w:ascii="Times New Roman" w:hAnsi="Times New Roman" w:cs="Times New Roman"/>
                <w:b/>
                <w:sz w:val="24"/>
                <w:szCs w:val="24"/>
              </w:rPr>
            </w:pPr>
            <w:r w:rsidRPr="007B3935">
              <w:rPr>
                <w:rFonts w:ascii="Times New Roman" w:hAnsi="Times New Roman" w:cs="Times New Roman"/>
                <w:b/>
                <w:sz w:val="24"/>
                <w:szCs w:val="24"/>
              </w:rPr>
              <w:t>Document Name</w:t>
            </w:r>
          </w:p>
        </w:tc>
        <w:tc>
          <w:tcPr>
            <w:tcW w:w="1800" w:type="dxa"/>
            <w:shd w:val="clear" w:color="auto" w:fill="auto"/>
            <w:vAlign w:val="center"/>
          </w:tcPr>
          <w:p w14:paraId="37A623CC" w14:textId="77777777" w:rsidR="00916984" w:rsidRPr="007B3935" w:rsidRDefault="00916984" w:rsidP="00B12132">
            <w:pPr>
              <w:spacing w:after="160" w:line="259" w:lineRule="auto"/>
              <w:jc w:val="center"/>
              <w:rPr>
                <w:rFonts w:ascii="Times New Roman" w:hAnsi="Times New Roman" w:cs="Times New Roman"/>
                <w:b/>
                <w:sz w:val="24"/>
                <w:szCs w:val="24"/>
              </w:rPr>
            </w:pPr>
            <w:r w:rsidRPr="007B3935">
              <w:rPr>
                <w:rFonts w:ascii="Times New Roman" w:hAnsi="Times New Roman" w:cs="Times New Roman"/>
                <w:b/>
                <w:sz w:val="24"/>
                <w:szCs w:val="24"/>
              </w:rPr>
              <w:t>Detail</w:t>
            </w:r>
          </w:p>
        </w:tc>
        <w:tc>
          <w:tcPr>
            <w:tcW w:w="1080" w:type="dxa"/>
            <w:shd w:val="clear" w:color="auto" w:fill="auto"/>
            <w:vAlign w:val="center"/>
          </w:tcPr>
          <w:p w14:paraId="7BB80A5E" w14:textId="77777777" w:rsidR="00916984" w:rsidRPr="007B3935" w:rsidRDefault="00916984" w:rsidP="00B12132">
            <w:pPr>
              <w:spacing w:after="160" w:line="259" w:lineRule="auto"/>
              <w:jc w:val="center"/>
              <w:rPr>
                <w:rFonts w:ascii="Times New Roman" w:hAnsi="Times New Roman" w:cs="Times New Roman"/>
                <w:b/>
                <w:sz w:val="24"/>
                <w:szCs w:val="24"/>
              </w:rPr>
            </w:pPr>
            <w:r w:rsidRPr="007B3935">
              <w:rPr>
                <w:rFonts w:ascii="Times New Roman" w:hAnsi="Times New Roman" w:cs="Times New Roman"/>
                <w:b/>
                <w:sz w:val="24"/>
                <w:szCs w:val="24"/>
              </w:rPr>
              <w:t>Status</w:t>
            </w:r>
          </w:p>
        </w:tc>
        <w:tc>
          <w:tcPr>
            <w:tcW w:w="1260" w:type="dxa"/>
            <w:shd w:val="clear" w:color="auto" w:fill="auto"/>
            <w:vAlign w:val="center"/>
          </w:tcPr>
          <w:p w14:paraId="5E72C05E" w14:textId="77777777" w:rsidR="00916984" w:rsidRPr="007B3935" w:rsidRDefault="00916984" w:rsidP="00B12132">
            <w:pPr>
              <w:spacing w:after="160" w:line="259" w:lineRule="auto"/>
              <w:jc w:val="center"/>
              <w:rPr>
                <w:rFonts w:ascii="Times New Roman" w:hAnsi="Times New Roman" w:cs="Times New Roman"/>
                <w:b/>
                <w:sz w:val="24"/>
                <w:szCs w:val="24"/>
              </w:rPr>
            </w:pPr>
            <w:r w:rsidRPr="007B3935">
              <w:rPr>
                <w:rFonts w:ascii="Times New Roman" w:hAnsi="Times New Roman" w:cs="Times New Roman"/>
                <w:b/>
                <w:sz w:val="24"/>
                <w:szCs w:val="24"/>
              </w:rPr>
              <w:t>Date</w:t>
            </w:r>
          </w:p>
        </w:tc>
        <w:tc>
          <w:tcPr>
            <w:tcW w:w="1260" w:type="dxa"/>
            <w:shd w:val="clear" w:color="auto" w:fill="auto"/>
            <w:vAlign w:val="center"/>
          </w:tcPr>
          <w:p w14:paraId="734AB8AD" w14:textId="77777777" w:rsidR="00916984" w:rsidRPr="007B3935" w:rsidRDefault="00916984" w:rsidP="00B12132">
            <w:pPr>
              <w:spacing w:after="160" w:line="259" w:lineRule="auto"/>
              <w:jc w:val="center"/>
              <w:rPr>
                <w:rFonts w:ascii="Times New Roman" w:hAnsi="Times New Roman" w:cs="Times New Roman"/>
                <w:b/>
                <w:sz w:val="24"/>
                <w:szCs w:val="24"/>
              </w:rPr>
            </w:pPr>
            <w:r w:rsidRPr="007B3935">
              <w:rPr>
                <w:rFonts w:ascii="Times New Roman" w:hAnsi="Times New Roman" w:cs="Times New Roman"/>
                <w:b/>
                <w:sz w:val="24"/>
                <w:szCs w:val="24"/>
              </w:rPr>
              <w:t>Viewable</w:t>
            </w:r>
          </w:p>
        </w:tc>
        <w:tc>
          <w:tcPr>
            <w:tcW w:w="1615" w:type="dxa"/>
            <w:shd w:val="clear" w:color="auto" w:fill="auto"/>
            <w:vAlign w:val="center"/>
          </w:tcPr>
          <w:p w14:paraId="149BBF95" w14:textId="77777777" w:rsidR="00916984" w:rsidRPr="007B3935" w:rsidRDefault="00916984" w:rsidP="00B12132">
            <w:pPr>
              <w:spacing w:after="160" w:line="259" w:lineRule="auto"/>
              <w:jc w:val="center"/>
              <w:rPr>
                <w:rFonts w:ascii="Times New Roman" w:hAnsi="Times New Roman" w:cs="Times New Roman"/>
                <w:b/>
                <w:sz w:val="24"/>
                <w:szCs w:val="24"/>
              </w:rPr>
            </w:pPr>
            <w:r w:rsidRPr="007B3935">
              <w:rPr>
                <w:rFonts w:ascii="Times New Roman" w:hAnsi="Times New Roman" w:cs="Times New Roman"/>
                <w:b/>
                <w:sz w:val="24"/>
                <w:szCs w:val="24"/>
              </w:rPr>
              <w:t>Reviewer&amp; Responsible</w:t>
            </w:r>
          </w:p>
        </w:tc>
      </w:tr>
      <w:tr w:rsidR="00916984" w:rsidRPr="007B3935" w14:paraId="0A713C06" w14:textId="77777777" w:rsidTr="00EC6703">
        <w:trPr>
          <w:jc w:val="center"/>
        </w:trPr>
        <w:tc>
          <w:tcPr>
            <w:tcW w:w="1616" w:type="dxa"/>
            <w:shd w:val="clear" w:color="auto" w:fill="auto"/>
            <w:vAlign w:val="center"/>
          </w:tcPr>
          <w:p w14:paraId="58416ACD" w14:textId="77777777" w:rsidR="00916984" w:rsidRPr="007B3935" w:rsidRDefault="00916984"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Our Senior Project(542115002,542115055)</w:t>
            </w:r>
          </w:p>
        </w:tc>
        <w:tc>
          <w:tcPr>
            <w:tcW w:w="1800" w:type="dxa"/>
            <w:shd w:val="clear" w:color="auto" w:fill="auto"/>
            <w:vAlign w:val="center"/>
          </w:tcPr>
          <w:p w14:paraId="60AB31D5" w14:textId="77777777" w:rsidR="00916984" w:rsidRPr="007B3935" w:rsidRDefault="00916984"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Scope and overview of project</w:t>
            </w:r>
          </w:p>
        </w:tc>
        <w:tc>
          <w:tcPr>
            <w:tcW w:w="1080" w:type="dxa"/>
            <w:shd w:val="clear" w:color="auto" w:fill="auto"/>
            <w:vAlign w:val="center"/>
          </w:tcPr>
          <w:p w14:paraId="22A39FC8"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Draft</w:t>
            </w:r>
          </w:p>
        </w:tc>
        <w:tc>
          <w:tcPr>
            <w:tcW w:w="1260" w:type="dxa"/>
            <w:shd w:val="clear" w:color="auto" w:fill="auto"/>
            <w:vAlign w:val="center"/>
          </w:tcPr>
          <w:p w14:paraId="7A35889B"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1/13/2014</w:t>
            </w:r>
          </w:p>
        </w:tc>
        <w:tc>
          <w:tcPr>
            <w:tcW w:w="1260" w:type="dxa"/>
            <w:shd w:val="clear" w:color="auto" w:fill="auto"/>
            <w:vAlign w:val="center"/>
          </w:tcPr>
          <w:p w14:paraId="72C6910D"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Adviser</w:t>
            </w:r>
          </w:p>
        </w:tc>
        <w:tc>
          <w:tcPr>
            <w:tcW w:w="1615" w:type="dxa"/>
            <w:shd w:val="clear" w:color="auto" w:fill="auto"/>
            <w:vAlign w:val="center"/>
          </w:tcPr>
          <w:p w14:paraId="46B78B8B" w14:textId="77777777" w:rsidR="00916984" w:rsidRPr="007B3935" w:rsidRDefault="00916984" w:rsidP="00B12132">
            <w:pPr>
              <w:spacing w:after="160" w:line="259" w:lineRule="auto"/>
              <w:jc w:val="center"/>
              <w:rPr>
                <w:rFonts w:ascii="Times New Roman" w:hAnsi="Times New Roman" w:cs="Times New Roman"/>
                <w:bCs/>
                <w:sz w:val="24"/>
                <w:szCs w:val="24"/>
              </w:rPr>
            </w:pPr>
            <w:proofErr w:type="spellStart"/>
            <w:r w:rsidRPr="007B3935">
              <w:rPr>
                <w:rFonts w:ascii="Times New Roman" w:hAnsi="Times New Roman" w:cs="Times New Roman"/>
                <w:bCs/>
                <w:sz w:val="24"/>
                <w:szCs w:val="24"/>
              </w:rPr>
              <w:t>Kanokwan</w:t>
            </w:r>
            <w:proofErr w:type="spellEnd"/>
            <w:r w:rsidRPr="007B3935">
              <w:rPr>
                <w:rFonts w:ascii="Times New Roman" w:hAnsi="Times New Roman" w:cs="Times New Roman"/>
                <w:bCs/>
                <w:sz w:val="24"/>
                <w:szCs w:val="24"/>
              </w:rPr>
              <w:t xml:space="preserve">&amp; </w:t>
            </w:r>
            <w:proofErr w:type="spellStart"/>
            <w:r w:rsidR="0078391D" w:rsidRPr="007B3935">
              <w:rPr>
                <w:rFonts w:ascii="Times New Roman" w:hAnsi="Times New Roman" w:cs="Times New Roman"/>
                <w:bCs/>
                <w:sz w:val="24"/>
                <w:szCs w:val="24"/>
              </w:rPr>
              <w:t>Wor</w:t>
            </w:r>
            <w:r w:rsidRPr="007B3935">
              <w:rPr>
                <w:rFonts w:ascii="Times New Roman" w:hAnsi="Times New Roman" w:cs="Times New Roman"/>
                <w:bCs/>
                <w:sz w:val="24"/>
                <w:szCs w:val="24"/>
              </w:rPr>
              <w:t>apun</w:t>
            </w:r>
            <w:proofErr w:type="spellEnd"/>
          </w:p>
        </w:tc>
      </w:tr>
      <w:tr w:rsidR="00916984" w:rsidRPr="007B3935" w14:paraId="0B36D464" w14:textId="77777777" w:rsidTr="00EC6703">
        <w:trPr>
          <w:jc w:val="center"/>
        </w:trPr>
        <w:tc>
          <w:tcPr>
            <w:tcW w:w="1616" w:type="dxa"/>
            <w:shd w:val="clear" w:color="auto" w:fill="auto"/>
            <w:vAlign w:val="center"/>
          </w:tcPr>
          <w:p w14:paraId="35187491" w14:textId="77777777" w:rsidR="00916984" w:rsidRPr="007B3935" w:rsidRDefault="00916984" w:rsidP="00B12132">
            <w:pPr>
              <w:spacing w:after="160" w:line="259" w:lineRule="auto"/>
              <w:jc w:val="center"/>
              <w:rPr>
                <w:rFonts w:ascii="Times New Roman" w:hAnsi="Times New Roman" w:cs="Times New Roman"/>
                <w:bCs/>
                <w:szCs w:val="22"/>
              </w:rPr>
            </w:pPr>
            <w:proofErr w:type="spellStart"/>
            <w:r w:rsidRPr="007B3935">
              <w:rPr>
                <w:rFonts w:ascii="Times New Roman" w:hAnsi="Times New Roman" w:cs="Times New Roman"/>
                <w:bCs/>
                <w:szCs w:val="22"/>
              </w:rPr>
              <w:t>SeniorProject_Agent</w:t>
            </w:r>
            <w:proofErr w:type="spellEnd"/>
            <w:r w:rsidRPr="007B3935">
              <w:rPr>
                <w:rFonts w:ascii="Times New Roman" w:hAnsi="Times New Roman" w:cs="Times New Roman"/>
                <w:bCs/>
                <w:szCs w:val="22"/>
              </w:rPr>
              <w:t xml:space="preserve"> P_09022014</w:t>
            </w:r>
          </w:p>
        </w:tc>
        <w:tc>
          <w:tcPr>
            <w:tcW w:w="1800" w:type="dxa"/>
            <w:shd w:val="clear" w:color="auto" w:fill="auto"/>
            <w:vAlign w:val="center"/>
          </w:tcPr>
          <w:p w14:paraId="063CB5F9" w14:textId="77777777" w:rsidR="00916984" w:rsidRPr="007B3935" w:rsidRDefault="00916984"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Cover all project proposal</w:t>
            </w:r>
          </w:p>
        </w:tc>
        <w:tc>
          <w:tcPr>
            <w:tcW w:w="1080" w:type="dxa"/>
            <w:shd w:val="clear" w:color="auto" w:fill="auto"/>
            <w:vAlign w:val="center"/>
          </w:tcPr>
          <w:p w14:paraId="621DB605" w14:textId="77777777" w:rsidR="00916984" w:rsidRPr="007B3935" w:rsidRDefault="00812F87"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Draft</w:t>
            </w:r>
          </w:p>
        </w:tc>
        <w:tc>
          <w:tcPr>
            <w:tcW w:w="1260" w:type="dxa"/>
            <w:shd w:val="clear" w:color="auto" w:fill="auto"/>
            <w:vAlign w:val="center"/>
          </w:tcPr>
          <w:p w14:paraId="28DCD03C"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2/9/2014</w:t>
            </w:r>
          </w:p>
        </w:tc>
        <w:tc>
          <w:tcPr>
            <w:tcW w:w="1260" w:type="dxa"/>
            <w:shd w:val="clear" w:color="auto" w:fill="auto"/>
            <w:vAlign w:val="center"/>
          </w:tcPr>
          <w:p w14:paraId="3A2D4F49"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Adviser</w:t>
            </w:r>
          </w:p>
        </w:tc>
        <w:tc>
          <w:tcPr>
            <w:tcW w:w="1615" w:type="dxa"/>
            <w:shd w:val="clear" w:color="auto" w:fill="auto"/>
            <w:vAlign w:val="center"/>
          </w:tcPr>
          <w:p w14:paraId="774773EA" w14:textId="77777777" w:rsidR="00916984" w:rsidRPr="007B3935" w:rsidRDefault="00916984" w:rsidP="00B12132">
            <w:pPr>
              <w:spacing w:after="160" w:line="259" w:lineRule="auto"/>
              <w:jc w:val="center"/>
              <w:rPr>
                <w:rFonts w:ascii="Times New Roman" w:hAnsi="Times New Roman" w:cs="Times New Roman"/>
                <w:bCs/>
                <w:sz w:val="24"/>
                <w:szCs w:val="24"/>
              </w:rPr>
            </w:pPr>
            <w:proofErr w:type="spellStart"/>
            <w:r w:rsidRPr="007B3935">
              <w:rPr>
                <w:rFonts w:ascii="Times New Roman" w:hAnsi="Times New Roman" w:cs="Times New Roman"/>
                <w:bCs/>
                <w:sz w:val="24"/>
                <w:szCs w:val="24"/>
              </w:rPr>
              <w:t>Kanokwan</w:t>
            </w:r>
            <w:proofErr w:type="spellEnd"/>
            <w:r w:rsidRPr="007B3935">
              <w:rPr>
                <w:rFonts w:ascii="Times New Roman" w:hAnsi="Times New Roman" w:cs="Times New Roman"/>
                <w:bCs/>
                <w:sz w:val="24"/>
                <w:szCs w:val="24"/>
              </w:rPr>
              <w:t xml:space="preserve">&amp; </w:t>
            </w:r>
            <w:proofErr w:type="spellStart"/>
            <w:r w:rsidR="0078391D" w:rsidRPr="007B3935">
              <w:rPr>
                <w:rFonts w:ascii="Times New Roman" w:hAnsi="Times New Roman" w:cs="Times New Roman"/>
                <w:bCs/>
                <w:sz w:val="24"/>
                <w:szCs w:val="24"/>
              </w:rPr>
              <w:t>Wor</w:t>
            </w:r>
            <w:r w:rsidRPr="007B3935">
              <w:rPr>
                <w:rFonts w:ascii="Times New Roman" w:hAnsi="Times New Roman" w:cs="Times New Roman"/>
                <w:bCs/>
                <w:sz w:val="24"/>
                <w:szCs w:val="24"/>
              </w:rPr>
              <w:t>apun</w:t>
            </w:r>
            <w:proofErr w:type="spellEnd"/>
          </w:p>
        </w:tc>
      </w:tr>
      <w:tr w:rsidR="00916984" w:rsidRPr="007B3935" w14:paraId="7F0920C1" w14:textId="77777777" w:rsidTr="00EC6703">
        <w:trPr>
          <w:jc w:val="center"/>
        </w:trPr>
        <w:tc>
          <w:tcPr>
            <w:tcW w:w="1616" w:type="dxa"/>
            <w:shd w:val="clear" w:color="auto" w:fill="auto"/>
            <w:vAlign w:val="center"/>
          </w:tcPr>
          <w:p w14:paraId="517EC7E2" w14:textId="77777777" w:rsidR="00916984" w:rsidRPr="007B3935" w:rsidRDefault="00916984" w:rsidP="00B12132">
            <w:pPr>
              <w:spacing w:after="160" w:line="259" w:lineRule="auto"/>
              <w:jc w:val="center"/>
              <w:rPr>
                <w:rFonts w:ascii="Times New Roman" w:hAnsi="Times New Roman" w:cs="Times New Roman"/>
                <w:bCs/>
                <w:szCs w:val="22"/>
              </w:rPr>
            </w:pPr>
            <w:proofErr w:type="spellStart"/>
            <w:r w:rsidRPr="007B3935">
              <w:rPr>
                <w:rFonts w:ascii="Times New Roman" w:hAnsi="Times New Roman" w:cs="Times New Roman"/>
                <w:bCs/>
                <w:szCs w:val="22"/>
              </w:rPr>
              <w:t>Se</w:t>
            </w:r>
            <w:r w:rsidR="00812F87" w:rsidRPr="007B3935">
              <w:rPr>
                <w:rFonts w:ascii="Times New Roman" w:hAnsi="Times New Roman" w:cs="Times New Roman"/>
                <w:bCs/>
                <w:szCs w:val="22"/>
              </w:rPr>
              <w:t>niorProject_Agent</w:t>
            </w:r>
            <w:proofErr w:type="spellEnd"/>
            <w:r w:rsidR="00812F87" w:rsidRPr="007B3935">
              <w:rPr>
                <w:rFonts w:ascii="Times New Roman" w:hAnsi="Times New Roman" w:cs="Times New Roman"/>
                <w:bCs/>
                <w:szCs w:val="22"/>
              </w:rPr>
              <w:t xml:space="preserve"> P_28022014-v 0.3</w:t>
            </w:r>
          </w:p>
        </w:tc>
        <w:tc>
          <w:tcPr>
            <w:tcW w:w="1800" w:type="dxa"/>
            <w:shd w:val="clear" w:color="auto" w:fill="auto"/>
            <w:vAlign w:val="center"/>
          </w:tcPr>
          <w:p w14:paraId="07C714DA" w14:textId="77777777" w:rsidR="00916984" w:rsidRPr="007B3935" w:rsidRDefault="00916984"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Edit all wrong English, milestone and all part of project proposal.</w:t>
            </w:r>
          </w:p>
        </w:tc>
        <w:tc>
          <w:tcPr>
            <w:tcW w:w="1080" w:type="dxa"/>
            <w:shd w:val="clear" w:color="auto" w:fill="auto"/>
            <w:vAlign w:val="center"/>
          </w:tcPr>
          <w:p w14:paraId="7B77AA4F" w14:textId="77777777" w:rsidR="00916984" w:rsidRPr="007B3935" w:rsidRDefault="00812F87"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Draft</w:t>
            </w:r>
          </w:p>
        </w:tc>
        <w:tc>
          <w:tcPr>
            <w:tcW w:w="1260" w:type="dxa"/>
            <w:shd w:val="clear" w:color="auto" w:fill="auto"/>
            <w:vAlign w:val="center"/>
          </w:tcPr>
          <w:p w14:paraId="38CDA4F7"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2/28/2014</w:t>
            </w:r>
          </w:p>
        </w:tc>
        <w:tc>
          <w:tcPr>
            <w:tcW w:w="1260" w:type="dxa"/>
            <w:shd w:val="clear" w:color="auto" w:fill="auto"/>
            <w:vAlign w:val="center"/>
          </w:tcPr>
          <w:p w14:paraId="443E72C5"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Adviser</w:t>
            </w:r>
          </w:p>
        </w:tc>
        <w:tc>
          <w:tcPr>
            <w:tcW w:w="1615" w:type="dxa"/>
            <w:shd w:val="clear" w:color="auto" w:fill="auto"/>
            <w:vAlign w:val="center"/>
          </w:tcPr>
          <w:p w14:paraId="2AC5BDA5" w14:textId="77777777" w:rsidR="00916984" w:rsidRPr="007B3935" w:rsidRDefault="00916984" w:rsidP="00B12132">
            <w:pPr>
              <w:spacing w:after="160" w:line="259" w:lineRule="auto"/>
              <w:jc w:val="center"/>
              <w:rPr>
                <w:rFonts w:ascii="Times New Roman" w:hAnsi="Times New Roman" w:cs="Times New Roman"/>
                <w:bCs/>
                <w:sz w:val="24"/>
                <w:szCs w:val="24"/>
              </w:rPr>
            </w:pPr>
            <w:proofErr w:type="spellStart"/>
            <w:r w:rsidRPr="007B3935">
              <w:rPr>
                <w:rFonts w:ascii="Times New Roman" w:hAnsi="Times New Roman" w:cs="Times New Roman"/>
                <w:bCs/>
                <w:sz w:val="24"/>
                <w:szCs w:val="24"/>
              </w:rPr>
              <w:t>Kanokwan</w:t>
            </w:r>
            <w:proofErr w:type="spellEnd"/>
            <w:r w:rsidRPr="007B3935">
              <w:rPr>
                <w:rFonts w:ascii="Times New Roman" w:hAnsi="Times New Roman" w:cs="Times New Roman"/>
                <w:bCs/>
                <w:sz w:val="24"/>
                <w:szCs w:val="24"/>
              </w:rPr>
              <w:t xml:space="preserve">&amp; </w:t>
            </w:r>
            <w:proofErr w:type="spellStart"/>
            <w:r w:rsidR="0078391D" w:rsidRPr="007B3935">
              <w:rPr>
                <w:rFonts w:ascii="Times New Roman" w:hAnsi="Times New Roman" w:cs="Times New Roman"/>
                <w:bCs/>
                <w:sz w:val="24"/>
                <w:szCs w:val="24"/>
              </w:rPr>
              <w:t>Wor</w:t>
            </w:r>
            <w:r w:rsidRPr="007B3935">
              <w:rPr>
                <w:rFonts w:ascii="Times New Roman" w:hAnsi="Times New Roman" w:cs="Times New Roman"/>
                <w:bCs/>
                <w:sz w:val="24"/>
                <w:szCs w:val="24"/>
              </w:rPr>
              <w:t>apun</w:t>
            </w:r>
            <w:proofErr w:type="spellEnd"/>
          </w:p>
        </w:tc>
      </w:tr>
      <w:tr w:rsidR="00916984" w:rsidRPr="007B3935" w14:paraId="628D4092" w14:textId="77777777" w:rsidTr="00EC6703">
        <w:trPr>
          <w:jc w:val="center"/>
        </w:trPr>
        <w:tc>
          <w:tcPr>
            <w:tcW w:w="1616" w:type="dxa"/>
            <w:shd w:val="clear" w:color="auto" w:fill="auto"/>
            <w:vAlign w:val="center"/>
          </w:tcPr>
          <w:p w14:paraId="1C3A86B3" w14:textId="77777777" w:rsidR="00916984" w:rsidRPr="007B3935" w:rsidRDefault="00916984" w:rsidP="00B12132">
            <w:pPr>
              <w:spacing w:after="160" w:line="259" w:lineRule="auto"/>
              <w:jc w:val="center"/>
              <w:rPr>
                <w:rFonts w:ascii="Times New Roman" w:hAnsi="Times New Roman" w:cs="Times New Roman"/>
                <w:bCs/>
                <w:szCs w:val="22"/>
              </w:rPr>
            </w:pPr>
            <w:proofErr w:type="spellStart"/>
            <w:r w:rsidRPr="007B3935">
              <w:rPr>
                <w:rFonts w:ascii="Times New Roman" w:hAnsi="Times New Roman" w:cs="Times New Roman"/>
                <w:bCs/>
                <w:szCs w:val="22"/>
              </w:rPr>
              <w:t>SeniorP</w:t>
            </w:r>
            <w:r w:rsidR="00812F87" w:rsidRPr="007B3935">
              <w:rPr>
                <w:rFonts w:ascii="Times New Roman" w:hAnsi="Times New Roman" w:cs="Times New Roman"/>
                <w:bCs/>
                <w:szCs w:val="22"/>
              </w:rPr>
              <w:t>roject_Agent</w:t>
            </w:r>
            <w:proofErr w:type="spellEnd"/>
            <w:r w:rsidR="00812F87" w:rsidRPr="007B3935">
              <w:rPr>
                <w:rFonts w:ascii="Times New Roman" w:hAnsi="Times New Roman" w:cs="Times New Roman"/>
                <w:bCs/>
                <w:szCs w:val="22"/>
              </w:rPr>
              <w:t xml:space="preserve"> P_03022014-v 0.5</w:t>
            </w:r>
          </w:p>
        </w:tc>
        <w:tc>
          <w:tcPr>
            <w:tcW w:w="1800" w:type="dxa"/>
            <w:shd w:val="clear" w:color="auto" w:fill="auto"/>
            <w:vAlign w:val="center"/>
          </w:tcPr>
          <w:p w14:paraId="0C4E3ACD" w14:textId="77777777" w:rsidR="00916984" w:rsidRPr="007B3935" w:rsidRDefault="00916984"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 xml:space="preserve">Edit all wrong </w:t>
            </w:r>
            <w:proofErr w:type="spellStart"/>
            <w:r w:rsidRPr="007B3935">
              <w:rPr>
                <w:rFonts w:ascii="Times New Roman" w:hAnsi="Times New Roman" w:cs="Times New Roman"/>
                <w:bCs/>
                <w:szCs w:val="22"/>
              </w:rPr>
              <w:t>English,and</w:t>
            </w:r>
            <w:proofErr w:type="spellEnd"/>
            <w:r w:rsidRPr="007B3935">
              <w:rPr>
                <w:rFonts w:ascii="Times New Roman" w:hAnsi="Times New Roman" w:cs="Times New Roman"/>
                <w:bCs/>
                <w:szCs w:val="22"/>
              </w:rPr>
              <w:t xml:space="preserve"> using more clear words</w:t>
            </w:r>
          </w:p>
        </w:tc>
        <w:tc>
          <w:tcPr>
            <w:tcW w:w="1080" w:type="dxa"/>
            <w:shd w:val="clear" w:color="auto" w:fill="auto"/>
            <w:vAlign w:val="center"/>
          </w:tcPr>
          <w:p w14:paraId="30327FAC"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Draft</w:t>
            </w:r>
          </w:p>
        </w:tc>
        <w:tc>
          <w:tcPr>
            <w:tcW w:w="1260" w:type="dxa"/>
            <w:shd w:val="clear" w:color="auto" w:fill="auto"/>
            <w:vAlign w:val="center"/>
          </w:tcPr>
          <w:p w14:paraId="1C58C1FA"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3/3/2014</w:t>
            </w:r>
          </w:p>
        </w:tc>
        <w:tc>
          <w:tcPr>
            <w:tcW w:w="1260" w:type="dxa"/>
            <w:shd w:val="clear" w:color="auto" w:fill="auto"/>
            <w:vAlign w:val="center"/>
          </w:tcPr>
          <w:p w14:paraId="14165B28"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Adviser</w:t>
            </w:r>
          </w:p>
        </w:tc>
        <w:tc>
          <w:tcPr>
            <w:tcW w:w="1615" w:type="dxa"/>
            <w:shd w:val="clear" w:color="auto" w:fill="auto"/>
            <w:vAlign w:val="center"/>
          </w:tcPr>
          <w:p w14:paraId="38B3BE03" w14:textId="77777777" w:rsidR="00916984" w:rsidRPr="007B3935" w:rsidRDefault="0078391D" w:rsidP="00B12132">
            <w:pPr>
              <w:spacing w:after="160" w:line="259" w:lineRule="auto"/>
              <w:jc w:val="center"/>
              <w:rPr>
                <w:rFonts w:ascii="Times New Roman" w:hAnsi="Times New Roman" w:cs="Times New Roman"/>
                <w:bCs/>
                <w:sz w:val="24"/>
                <w:szCs w:val="24"/>
              </w:rPr>
            </w:pPr>
            <w:proofErr w:type="spellStart"/>
            <w:r w:rsidRPr="007B3935">
              <w:rPr>
                <w:rFonts w:ascii="Times New Roman" w:hAnsi="Times New Roman" w:cs="Times New Roman"/>
                <w:bCs/>
                <w:sz w:val="24"/>
                <w:szCs w:val="24"/>
              </w:rPr>
              <w:t>Kanokwan</w:t>
            </w:r>
            <w:proofErr w:type="spellEnd"/>
            <w:r w:rsidRPr="007B3935">
              <w:rPr>
                <w:rFonts w:ascii="Times New Roman" w:hAnsi="Times New Roman" w:cs="Times New Roman"/>
                <w:bCs/>
                <w:sz w:val="24"/>
                <w:szCs w:val="24"/>
              </w:rPr>
              <w:t xml:space="preserve">&amp; </w:t>
            </w:r>
            <w:proofErr w:type="spellStart"/>
            <w:r w:rsidRPr="007B3935">
              <w:rPr>
                <w:rFonts w:ascii="Times New Roman" w:hAnsi="Times New Roman" w:cs="Times New Roman"/>
                <w:bCs/>
                <w:sz w:val="24"/>
                <w:szCs w:val="24"/>
              </w:rPr>
              <w:t>Wor</w:t>
            </w:r>
            <w:r w:rsidR="00916984" w:rsidRPr="007B3935">
              <w:rPr>
                <w:rFonts w:ascii="Times New Roman" w:hAnsi="Times New Roman" w:cs="Times New Roman"/>
                <w:bCs/>
                <w:sz w:val="24"/>
                <w:szCs w:val="24"/>
              </w:rPr>
              <w:t>apun</w:t>
            </w:r>
            <w:proofErr w:type="spellEnd"/>
          </w:p>
        </w:tc>
      </w:tr>
      <w:tr w:rsidR="00916984" w:rsidRPr="007B3935" w14:paraId="4B1EEEC5" w14:textId="77777777" w:rsidTr="00EC6703">
        <w:trPr>
          <w:jc w:val="center"/>
        </w:trPr>
        <w:tc>
          <w:tcPr>
            <w:tcW w:w="1616" w:type="dxa"/>
            <w:shd w:val="clear" w:color="auto" w:fill="auto"/>
            <w:vAlign w:val="center"/>
          </w:tcPr>
          <w:p w14:paraId="5FF305D1" w14:textId="77777777" w:rsidR="00916984" w:rsidRPr="007B3935" w:rsidRDefault="00916984" w:rsidP="00B12132">
            <w:pPr>
              <w:spacing w:after="160" w:line="259" w:lineRule="auto"/>
              <w:jc w:val="center"/>
              <w:rPr>
                <w:rFonts w:ascii="Times New Roman" w:hAnsi="Times New Roman" w:cs="Times New Roman"/>
                <w:bCs/>
                <w:szCs w:val="22"/>
              </w:rPr>
            </w:pPr>
            <w:proofErr w:type="spellStart"/>
            <w:r w:rsidRPr="007B3935">
              <w:rPr>
                <w:rFonts w:ascii="Times New Roman" w:hAnsi="Times New Roman" w:cs="Times New Roman"/>
                <w:bCs/>
                <w:szCs w:val="22"/>
              </w:rPr>
              <w:t>Se</w:t>
            </w:r>
            <w:r w:rsidR="00812F87" w:rsidRPr="007B3935">
              <w:rPr>
                <w:rFonts w:ascii="Times New Roman" w:hAnsi="Times New Roman" w:cs="Times New Roman"/>
                <w:bCs/>
                <w:szCs w:val="22"/>
              </w:rPr>
              <w:t>niorProject_Agent</w:t>
            </w:r>
            <w:proofErr w:type="spellEnd"/>
            <w:r w:rsidR="00812F87" w:rsidRPr="007B3935">
              <w:rPr>
                <w:rFonts w:ascii="Times New Roman" w:hAnsi="Times New Roman" w:cs="Times New Roman"/>
                <w:bCs/>
                <w:szCs w:val="22"/>
              </w:rPr>
              <w:t xml:space="preserve"> P_04032014-v 0.6</w:t>
            </w:r>
          </w:p>
        </w:tc>
        <w:tc>
          <w:tcPr>
            <w:tcW w:w="1800" w:type="dxa"/>
            <w:shd w:val="clear" w:color="auto" w:fill="auto"/>
            <w:vAlign w:val="center"/>
          </w:tcPr>
          <w:p w14:paraId="09330888" w14:textId="77777777" w:rsidR="00916984" w:rsidRPr="007B3935" w:rsidRDefault="00916984"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Change milestone, double check English, and add cover page</w:t>
            </w:r>
          </w:p>
        </w:tc>
        <w:tc>
          <w:tcPr>
            <w:tcW w:w="1080" w:type="dxa"/>
            <w:shd w:val="clear" w:color="auto" w:fill="auto"/>
            <w:vAlign w:val="center"/>
          </w:tcPr>
          <w:p w14:paraId="05DB0893"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Draft</w:t>
            </w:r>
          </w:p>
        </w:tc>
        <w:tc>
          <w:tcPr>
            <w:tcW w:w="1260" w:type="dxa"/>
            <w:shd w:val="clear" w:color="auto" w:fill="auto"/>
            <w:vAlign w:val="center"/>
          </w:tcPr>
          <w:p w14:paraId="3EE4A799" w14:textId="77777777" w:rsidR="00916984" w:rsidRPr="007B3935" w:rsidRDefault="00AA7907"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3/4</w:t>
            </w:r>
            <w:r w:rsidR="00916984" w:rsidRPr="007B3935">
              <w:rPr>
                <w:rFonts w:ascii="Times New Roman" w:hAnsi="Times New Roman" w:cs="Times New Roman"/>
                <w:bCs/>
                <w:sz w:val="24"/>
                <w:szCs w:val="24"/>
              </w:rPr>
              <w:t>/2014</w:t>
            </w:r>
          </w:p>
        </w:tc>
        <w:tc>
          <w:tcPr>
            <w:tcW w:w="1260" w:type="dxa"/>
            <w:shd w:val="clear" w:color="auto" w:fill="auto"/>
            <w:vAlign w:val="center"/>
          </w:tcPr>
          <w:p w14:paraId="64FE7B43"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Adviser</w:t>
            </w:r>
          </w:p>
        </w:tc>
        <w:tc>
          <w:tcPr>
            <w:tcW w:w="1615" w:type="dxa"/>
            <w:shd w:val="clear" w:color="auto" w:fill="auto"/>
            <w:vAlign w:val="center"/>
          </w:tcPr>
          <w:p w14:paraId="11CB9BA6" w14:textId="77777777" w:rsidR="00916984" w:rsidRPr="007B3935" w:rsidRDefault="0078391D" w:rsidP="00B12132">
            <w:pPr>
              <w:spacing w:after="160" w:line="259" w:lineRule="auto"/>
              <w:jc w:val="center"/>
              <w:rPr>
                <w:rFonts w:ascii="Times New Roman" w:hAnsi="Times New Roman" w:cs="Times New Roman"/>
                <w:bCs/>
                <w:sz w:val="24"/>
                <w:szCs w:val="24"/>
              </w:rPr>
            </w:pPr>
            <w:proofErr w:type="spellStart"/>
            <w:r w:rsidRPr="007B3935">
              <w:rPr>
                <w:rFonts w:ascii="Times New Roman" w:hAnsi="Times New Roman" w:cs="Times New Roman"/>
                <w:bCs/>
                <w:sz w:val="24"/>
                <w:szCs w:val="24"/>
              </w:rPr>
              <w:t>Kanokwan</w:t>
            </w:r>
            <w:proofErr w:type="spellEnd"/>
            <w:r w:rsidRPr="007B3935">
              <w:rPr>
                <w:rFonts w:ascii="Times New Roman" w:hAnsi="Times New Roman" w:cs="Times New Roman"/>
                <w:bCs/>
                <w:sz w:val="24"/>
                <w:szCs w:val="24"/>
              </w:rPr>
              <w:t xml:space="preserve">&amp; </w:t>
            </w:r>
            <w:proofErr w:type="spellStart"/>
            <w:r w:rsidRPr="007B3935">
              <w:rPr>
                <w:rFonts w:ascii="Times New Roman" w:hAnsi="Times New Roman" w:cs="Times New Roman"/>
                <w:bCs/>
                <w:sz w:val="24"/>
                <w:szCs w:val="24"/>
              </w:rPr>
              <w:t>Wor</w:t>
            </w:r>
            <w:r w:rsidR="00916984" w:rsidRPr="007B3935">
              <w:rPr>
                <w:rFonts w:ascii="Times New Roman" w:hAnsi="Times New Roman" w:cs="Times New Roman"/>
                <w:bCs/>
                <w:sz w:val="24"/>
                <w:szCs w:val="24"/>
              </w:rPr>
              <w:t>apun</w:t>
            </w:r>
            <w:proofErr w:type="spellEnd"/>
          </w:p>
        </w:tc>
      </w:tr>
      <w:tr w:rsidR="00916984" w:rsidRPr="007B3935" w14:paraId="67E181E1" w14:textId="77777777" w:rsidTr="00EC6703">
        <w:trPr>
          <w:jc w:val="center"/>
        </w:trPr>
        <w:tc>
          <w:tcPr>
            <w:tcW w:w="1616" w:type="dxa"/>
            <w:shd w:val="clear" w:color="auto" w:fill="auto"/>
            <w:vAlign w:val="center"/>
          </w:tcPr>
          <w:p w14:paraId="7CBACFA2" w14:textId="77777777" w:rsidR="00916984" w:rsidRPr="007B3935" w:rsidRDefault="00916984" w:rsidP="00B12132">
            <w:pPr>
              <w:spacing w:after="160" w:line="259" w:lineRule="auto"/>
              <w:jc w:val="center"/>
              <w:rPr>
                <w:rFonts w:ascii="Times New Roman" w:hAnsi="Times New Roman" w:cs="Times New Roman"/>
                <w:bCs/>
                <w:szCs w:val="22"/>
              </w:rPr>
            </w:pPr>
            <w:proofErr w:type="spellStart"/>
            <w:r w:rsidRPr="007B3935">
              <w:rPr>
                <w:rFonts w:ascii="Times New Roman" w:hAnsi="Times New Roman" w:cs="Times New Roman"/>
                <w:bCs/>
                <w:szCs w:val="22"/>
              </w:rPr>
              <w:t>Se</w:t>
            </w:r>
            <w:r w:rsidR="00812F87" w:rsidRPr="007B3935">
              <w:rPr>
                <w:rFonts w:ascii="Times New Roman" w:hAnsi="Times New Roman" w:cs="Times New Roman"/>
                <w:bCs/>
                <w:szCs w:val="22"/>
              </w:rPr>
              <w:t>niorProject_Agent</w:t>
            </w:r>
            <w:proofErr w:type="spellEnd"/>
            <w:r w:rsidR="00812F87" w:rsidRPr="007B3935">
              <w:rPr>
                <w:rFonts w:ascii="Times New Roman" w:hAnsi="Times New Roman" w:cs="Times New Roman"/>
                <w:bCs/>
                <w:szCs w:val="22"/>
              </w:rPr>
              <w:t xml:space="preserve"> P_04032014-v 0.7</w:t>
            </w:r>
          </w:p>
        </w:tc>
        <w:tc>
          <w:tcPr>
            <w:tcW w:w="1800" w:type="dxa"/>
            <w:shd w:val="clear" w:color="auto" w:fill="auto"/>
            <w:vAlign w:val="center"/>
          </w:tcPr>
          <w:p w14:paraId="25BC726A" w14:textId="77777777" w:rsidR="00916984" w:rsidRPr="007B3935" w:rsidRDefault="00916984"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Add abstract part and change Milestone with feature</w:t>
            </w:r>
          </w:p>
        </w:tc>
        <w:tc>
          <w:tcPr>
            <w:tcW w:w="1080" w:type="dxa"/>
            <w:shd w:val="clear" w:color="auto" w:fill="auto"/>
            <w:vAlign w:val="center"/>
          </w:tcPr>
          <w:p w14:paraId="497E0A06" w14:textId="77777777" w:rsidR="00916984" w:rsidRPr="007B3935" w:rsidRDefault="00812F87"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Draft</w:t>
            </w:r>
          </w:p>
        </w:tc>
        <w:tc>
          <w:tcPr>
            <w:tcW w:w="1260" w:type="dxa"/>
            <w:shd w:val="clear" w:color="auto" w:fill="auto"/>
            <w:vAlign w:val="center"/>
          </w:tcPr>
          <w:p w14:paraId="035366E5" w14:textId="77777777" w:rsidR="00916984" w:rsidRPr="007B3935" w:rsidRDefault="00AA7907"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3/4</w:t>
            </w:r>
            <w:r w:rsidR="00916984" w:rsidRPr="007B3935">
              <w:rPr>
                <w:rFonts w:ascii="Times New Roman" w:hAnsi="Times New Roman" w:cs="Times New Roman"/>
                <w:bCs/>
                <w:sz w:val="24"/>
                <w:szCs w:val="24"/>
              </w:rPr>
              <w:t>/2014</w:t>
            </w:r>
          </w:p>
        </w:tc>
        <w:tc>
          <w:tcPr>
            <w:tcW w:w="1260" w:type="dxa"/>
            <w:shd w:val="clear" w:color="auto" w:fill="auto"/>
            <w:vAlign w:val="center"/>
          </w:tcPr>
          <w:p w14:paraId="319F0315" w14:textId="77777777" w:rsidR="00916984" w:rsidRPr="007B3935" w:rsidRDefault="00916984"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Adviser</w:t>
            </w:r>
          </w:p>
        </w:tc>
        <w:tc>
          <w:tcPr>
            <w:tcW w:w="1615" w:type="dxa"/>
            <w:shd w:val="clear" w:color="auto" w:fill="auto"/>
            <w:vAlign w:val="center"/>
          </w:tcPr>
          <w:p w14:paraId="3C4616B2" w14:textId="77777777" w:rsidR="00916984" w:rsidRPr="007B3935" w:rsidRDefault="0078391D" w:rsidP="00B12132">
            <w:pPr>
              <w:spacing w:after="160" w:line="259" w:lineRule="auto"/>
              <w:jc w:val="center"/>
              <w:rPr>
                <w:rFonts w:ascii="Times New Roman" w:hAnsi="Times New Roman" w:cs="Times New Roman"/>
                <w:bCs/>
                <w:sz w:val="24"/>
                <w:szCs w:val="24"/>
              </w:rPr>
            </w:pPr>
            <w:proofErr w:type="spellStart"/>
            <w:r w:rsidRPr="007B3935">
              <w:rPr>
                <w:rFonts w:ascii="Times New Roman" w:hAnsi="Times New Roman" w:cs="Times New Roman"/>
                <w:bCs/>
                <w:sz w:val="24"/>
                <w:szCs w:val="24"/>
              </w:rPr>
              <w:t>Kanokwan</w:t>
            </w:r>
            <w:proofErr w:type="spellEnd"/>
            <w:r w:rsidRPr="007B3935">
              <w:rPr>
                <w:rFonts w:ascii="Times New Roman" w:hAnsi="Times New Roman" w:cs="Times New Roman"/>
                <w:bCs/>
                <w:sz w:val="24"/>
                <w:szCs w:val="24"/>
              </w:rPr>
              <w:t xml:space="preserve">&amp; </w:t>
            </w:r>
            <w:proofErr w:type="spellStart"/>
            <w:r w:rsidRPr="007B3935">
              <w:rPr>
                <w:rFonts w:ascii="Times New Roman" w:hAnsi="Times New Roman" w:cs="Times New Roman"/>
                <w:bCs/>
                <w:sz w:val="24"/>
                <w:szCs w:val="24"/>
              </w:rPr>
              <w:t>Wor</w:t>
            </w:r>
            <w:r w:rsidR="00916984" w:rsidRPr="007B3935">
              <w:rPr>
                <w:rFonts w:ascii="Times New Roman" w:hAnsi="Times New Roman" w:cs="Times New Roman"/>
                <w:bCs/>
                <w:sz w:val="24"/>
                <w:szCs w:val="24"/>
              </w:rPr>
              <w:t>apun</w:t>
            </w:r>
            <w:proofErr w:type="spellEnd"/>
          </w:p>
        </w:tc>
      </w:tr>
      <w:tr w:rsidR="001E284E" w:rsidRPr="007B3935" w14:paraId="1DAF36AF" w14:textId="77777777" w:rsidTr="00EC6703">
        <w:trPr>
          <w:jc w:val="center"/>
        </w:trPr>
        <w:tc>
          <w:tcPr>
            <w:tcW w:w="1616" w:type="dxa"/>
            <w:shd w:val="clear" w:color="auto" w:fill="auto"/>
            <w:vAlign w:val="center"/>
          </w:tcPr>
          <w:p w14:paraId="51407F10" w14:textId="77777777" w:rsidR="001E284E" w:rsidRPr="007B3935" w:rsidRDefault="007610EB"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Dental Clinic Se</w:t>
            </w:r>
            <w:r w:rsidR="00812F87" w:rsidRPr="007B3935">
              <w:rPr>
                <w:rFonts w:ascii="Times New Roman" w:hAnsi="Times New Roman" w:cs="Times New Roman"/>
                <w:bCs/>
                <w:szCs w:val="22"/>
              </w:rPr>
              <w:t>rvices System – Proposal – v 0.9</w:t>
            </w:r>
          </w:p>
        </w:tc>
        <w:tc>
          <w:tcPr>
            <w:tcW w:w="1800" w:type="dxa"/>
            <w:shd w:val="clear" w:color="auto" w:fill="auto"/>
            <w:vAlign w:val="center"/>
          </w:tcPr>
          <w:p w14:paraId="325758FD" w14:textId="77777777" w:rsidR="001E284E" w:rsidRPr="007B3935" w:rsidRDefault="007610EB"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Add s</w:t>
            </w:r>
            <w:r w:rsidR="00AA7907" w:rsidRPr="007B3935">
              <w:rPr>
                <w:rFonts w:ascii="Times New Roman" w:hAnsi="Times New Roman" w:cs="Times New Roman"/>
                <w:bCs/>
                <w:szCs w:val="22"/>
              </w:rPr>
              <w:t>ome of reference</w:t>
            </w:r>
          </w:p>
        </w:tc>
        <w:tc>
          <w:tcPr>
            <w:tcW w:w="1080" w:type="dxa"/>
            <w:shd w:val="clear" w:color="auto" w:fill="auto"/>
            <w:vAlign w:val="center"/>
          </w:tcPr>
          <w:p w14:paraId="5BFDA305" w14:textId="77777777" w:rsidR="001E284E" w:rsidRPr="007B3935" w:rsidRDefault="007610EB"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Draft</w:t>
            </w:r>
          </w:p>
        </w:tc>
        <w:tc>
          <w:tcPr>
            <w:tcW w:w="1260" w:type="dxa"/>
            <w:shd w:val="clear" w:color="auto" w:fill="auto"/>
            <w:vAlign w:val="center"/>
          </w:tcPr>
          <w:p w14:paraId="2C63F11A" w14:textId="77777777" w:rsidR="001E284E" w:rsidRPr="007B3935" w:rsidRDefault="00AA7907"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3/5/2014</w:t>
            </w:r>
          </w:p>
        </w:tc>
        <w:tc>
          <w:tcPr>
            <w:tcW w:w="1260" w:type="dxa"/>
            <w:shd w:val="clear" w:color="auto" w:fill="auto"/>
            <w:vAlign w:val="center"/>
          </w:tcPr>
          <w:p w14:paraId="112536B5" w14:textId="77777777" w:rsidR="001E284E" w:rsidRPr="007B3935" w:rsidRDefault="00AA7907"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Advisor</w:t>
            </w:r>
          </w:p>
        </w:tc>
        <w:tc>
          <w:tcPr>
            <w:tcW w:w="1615" w:type="dxa"/>
            <w:shd w:val="clear" w:color="auto" w:fill="auto"/>
            <w:vAlign w:val="center"/>
          </w:tcPr>
          <w:p w14:paraId="5BB08370" w14:textId="77777777" w:rsidR="001E284E" w:rsidRPr="007B3935" w:rsidRDefault="007610EB" w:rsidP="00B12132">
            <w:pPr>
              <w:spacing w:after="160" w:line="259" w:lineRule="auto"/>
              <w:jc w:val="center"/>
              <w:rPr>
                <w:rFonts w:ascii="Times New Roman" w:hAnsi="Times New Roman" w:cs="Times New Roman"/>
                <w:bCs/>
                <w:sz w:val="24"/>
                <w:szCs w:val="24"/>
              </w:rPr>
            </w:pPr>
            <w:proofErr w:type="spellStart"/>
            <w:r w:rsidRPr="007B3935">
              <w:rPr>
                <w:rFonts w:ascii="Times New Roman" w:hAnsi="Times New Roman" w:cs="Times New Roman"/>
                <w:bCs/>
                <w:sz w:val="24"/>
                <w:szCs w:val="24"/>
              </w:rPr>
              <w:t>Kanokwan</w:t>
            </w:r>
            <w:proofErr w:type="spellEnd"/>
            <w:r w:rsidRPr="007B3935">
              <w:rPr>
                <w:rFonts w:ascii="Times New Roman" w:hAnsi="Times New Roman" w:cs="Times New Roman"/>
                <w:bCs/>
                <w:sz w:val="24"/>
                <w:szCs w:val="24"/>
              </w:rPr>
              <w:t xml:space="preserve">&amp; </w:t>
            </w:r>
            <w:proofErr w:type="spellStart"/>
            <w:r w:rsidRPr="007B3935">
              <w:rPr>
                <w:rFonts w:ascii="Times New Roman" w:hAnsi="Times New Roman" w:cs="Times New Roman"/>
                <w:bCs/>
                <w:sz w:val="24"/>
                <w:szCs w:val="24"/>
              </w:rPr>
              <w:t>Worapun</w:t>
            </w:r>
            <w:proofErr w:type="spellEnd"/>
          </w:p>
        </w:tc>
      </w:tr>
      <w:tr w:rsidR="007610EB" w:rsidRPr="007B3935" w14:paraId="1A3CE368" w14:textId="77777777" w:rsidTr="00EC6703">
        <w:trPr>
          <w:jc w:val="center"/>
        </w:trPr>
        <w:tc>
          <w:tcPr>
            <w:tcW w:w="1616" w:type="dxa"/>
            <w:shd w:val="clear" w:color="auto" w:fill="auto"/>
            <w:vAlign w:val="center"/>
          </w:tcPr>
          <w:p w14:paraId="65D186A1" w14:textId="77777777" w:rsidR="007610EB" w:rsidRPr="007B3935" w:rsidRDefault="007610EB"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lastRenderedPageBreak/>
              <w:t xml:space="preserve">Dental Clinic Services System – Proposal – v </w:t>
            </w:r>
            <w:r w:rsidR="00812F87" w:rsidRPr="007B3935">
              <w:rPr>
                <w:rFonts w:ascii="Times New Roman" w:hAnsi="Times New Roman" w:cs="Times New Roman"/>
                <w:bCs/>
                <w:szCs w:val="22"/>
              </w:rPr>
              <w:t>1.0</w:t>
            </w:r>
          </w:p>
        </w:tc>
        <w:tc>
          <w:tcPr>
            <w:tcW w:w="1800" w:type="dxa"/>
            <w:shd w:val="clear" w:color="auto" w:fill="auto"/>
            <w:vAlign w:val="center"/>
          </w:tcPr>
          <w:p w14:paraId="3226AB07" w14:textId="77777777" w:rsidR="007610EB" w:rsidRPr="007B3935" w:rsidRDefault="007610EB"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Add feature and Table of content</w:t>
            </w:r>
          </w:p>
        </w:tc>
        <w:tc>
          <w:tcPr>
            <w:tcW w:w="1080" w:type="dxa"/>
            <w:shd w:val="clear" w:color="auto" w:fill="auto"/>
            <w:vAlign w:val="center"/>
          </w:tcPr>
          <w:p w14:paraId="107BEB89" w14:textId="77777777" w:rsidR="007610EB" w:rsidRPr="007B3935" w:rsidRDefault="007610EB"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Release</w:t>
            </w:r>
          </w:p>
        </w:tc>
        <w:tc>
          <w:tcPr>
            <w:tcW w:w="1260" w:type="dxa"/>
            <w:shd w:val="clear" w:color="auto" w:fill="auto"/>
            <w:vAlign w:val="center"/>
          </w:tcPr>
          <w:p w14:paraId="7D079EE3" w14:textId="77777777" w:rsidR="007610EB" w:rsidRPr="007B3935" w:rsidRDefault="007610EB"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3/5/2014</w:t>
            </w:r>
          </w:p>
        </w:tc>
        <w:tc>
          <w:tcPr>
            <w:tcW w:w="1260" w:type="dxa"/>
            <w:shd w:val="clear" w:color="auto" w:fill="auto"/>
            <w:vAlign w:val="center"/>
          </w:tcPr>
          <w:p w14:paraId="28676C8B" w14:textId="77777777" w:rsidR="007610EB" w:rsidRPr="007B3935" w:rsidRDefault="007610EB"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Adviser</w:t>
            </w:r>
          </w:p>
        </w:tc>
        <w:tc>
          <w:tcPr>
            <w:tcW w:w="1615" w:type="dxa"/>
            <w:shd w:val="clear" w:color="auto" w:fill="auto"/>
            <w:vAlign w:val="center"/>
          </w:tcPr>
          <w:p w14:paraId="22BBD090" w14:textId="77777777" w:rsidR="007610EB" w:rsidRPr="007B3935" w:rsidRDefault="007610EB" w:rsidP="00B12132">
            <w:pPr>
              <w:spacing w:after="160" w:line="259" w:lineRule="auto"/>
              <w:jc w:val="center"/>
              <w:rPr>
                <w:rFonts w:ascii="Times New Roman" w:hAnsi="Times New Roman" w:cs="Times New Roman"/>
                <w:bCs/>
                <w:sz w:val="24"/>
                <w:szCs w:val="24"/>
              </w:rPr>
            </w:pPr>
            <w:proofErr w:type="spellStart"/>
            <w:r w:rsidRPr="007B3935">
              <w:rPr>
                <w:rFonts w:ascii="Times New Roman" w:hAnsi="Times New Roman" w:cs="Times New Roman"/>
                <w:bCs/>
                <w:sz w:val="24"/>
                <w:szCs w:val="24"/>
              </w:rPr>
              <w:t>Kanokwan</w:t>
            </w:r>
            <w:proofErr w:type="spellEnd"/>
            <w:r w:rsidRPr="007B3935">
              <w:rPr>
                <w:rFonts w:ascii="Times New Roman" w:hAnsi="Times New Roman" w:cs="Times New Roman"/>
                <w:bCs/>
                <w:sz w:val="24"/>
                <w:szCs w:val="24"/>
              </w:rPr>
              <w:t xml:space="preserve">&amp; </w:t>
            </w:r>
            <w:proofErr w:type="spellStart"/>
            <w:r w:rsidRPr="007B3935">
              <w:rPr>
                <w:rFonts w:ascii="Times New Roman" w:hAnsi="Times New Roman" w:cs="Times New Roman"/>
                <w:bCs/>
                <w:sz w:val="24"/>
                <w:szCs w:val="24"/>
              </w:rPr>
              <w:t>Worapun</w:t>
            </w:r>
            <w:proofErr w:type="spellEnd"/>
          </w:p>
        </w:tc>
      </w:tr>
      <w:tr w:rsidR="00EF317C" w:rsidRPr="007B3935" w14:paraId="7902EA0E" w14:textId="77777777" w:rsidTr="00EC6703">
        <w:trPr>
          <w:jc w:val="center"/>
        </w:trPr>
        <w:tc>
          <w:tcPr>
            <w:tcW w:w="1616" w:type="dxa"/>
            <w:shd w:val="clear" w:color="auto" w:fill="auto"/>
            <w:vAlign w:val="center"/>
          </w:tcPr>
          <w:p w14:paraId="2CECBE03" w14:textId="1898AF3A" w:rsidR="00EF317C" w:rsidRPr="007B3935" w:rsidRDefault="002847F8"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Dental Clinic Services System – Proposal – v 1.</w:t>
            </w:r>
            <w:r w:rsidR="00AC6BE3" w:rsidRPr="007B3935">
              <w:rPr>
                <w:rFonts w:ascii="Times New Roman" w:hAnsi="Times New Roman" w:cs="Times New Roman"/>
                <w:bCs/>
                <w:szCs w:val="22"/>
              </w:rPr>
              <w:t>1</w:t>
            </w:r>
          </w:p>
        </w:tc>
        <w:tc>
          <w:tcPr>
            <w:tcW w:w="1800" w:type="dxa"/>
            <w:shd w:val="clear" w:color="auto" w:fill="auto"/>
            <w:vAlign w:val="center"/>
          </w:tcPr>
          <w:p w14:paraId="11423988" w14:textId="77777777" w:rsidR="00EF317C" w:rsidRPr="007B3935" w:rsidRDefault="00343315"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 xml:space="preserve">Change from apache to </w:t>
            </w:r>
            <w:proofErr w:type="spellStart"/>
            <w:r w:rsidRPr="007B3935">
              <w:rPr>
                <w:rFonts w:ascii="Times New Roman" w:hAnsi="Times New Roman" w:cs="Times New Roman"/>
                <w:bCs/>
                <w:szCs w:val="22"/>
              </w:rPr>
              <w:t>CakePHP</w:t>
            </w:r>
            <w:proofErr w:type="spellEnd"/>
            <w:r w:rsidRPr="007B3935">
              <w:rPr>
                <w:rFonts w:ascii="Times New Roman" w:hAnsi="Times New Roman" w:cs="Times New Roman"/>
                <w:bCs/>
                <w:szCs w:val="22"/>
              </w:rPr>
              <w:t xml:space="preserve"> and change some document</w:t>
            </w:r>
          </w:p>
        </w:tc>
        <w:tc>
          <w:tcPr>
            <w:tcW w:w="1080" w:type="dxa"/>
            <w:shd w:val="clear" w:color="auto" w:fill="auto"/>
            <w:vAlign w:val="center"/>
          </w:tcPr>
          <w:p w14:paraId="34A5D1FA" w14:textId="77777777" w:rsidR="00EF317C" w:rsidRPr="007B3935" w:rsidRDefault="00343315"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Draft</w:t>
            </w:r>
          </w:p>
        </w:tc>
        <w:tc>
          <w:tcPr>
            <w:tcW w:w="1260" w:type="dxa"/>
            <w:shd w:val="clear" w:color="auto" w:fill="auto"/>
            <w:vAlign w:val="center"/>
          </w:tcPr>
          <w:p w14:paraId="587526CE" w14:textId="77777777" w:rsidR="00EF317C" w:rsidRPr="007B3935" w:rsidRDefault="00343315"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3/21/2014</w:t>
            </w:r>
          </w:p>
        </w:tc>
        <w:tc>
          <w:tcPr>
            <w:tcW w:w="1260" w:type="dxa"/>
            <w:shd w:val="clear" w:color="auto" w:fill="auto"/>
            <w:vAlign w:val="center"/>
          </w:tcPr>
          <w:p w14:paraId="215E9583" w14:textId="77777777" w:rsidR="00EF317C" w:rsidRPr="007B3935" w:rsidRDefault="00343315"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Adviser</w:t>
            </w:r>
          </w:p>
        </w:tc>
        <w:tc>
          <w:tcPr>
            <w:tcW w:w="1615" w:type="dxa"/>
            <w:shd w:val="clear" w:color="auto" w:fill="auto"/>
            <w:vAlign w:val="center"/>
          </w:tcPr>
          <w:p w14:paraId="449A92EA" w14:textId="77777777" w:rsidR="00EF317C" w:rsidRPr="007B3935" w:rsidRDefault="00343315" w:rsidP="00B12132">
            <w:pPr>
              <w:spacing w:after="160" w:line="259" w:lineRule="auto"/>
              <w:jc w:val="center"/>
              <w:rPr>
                <w:rFonts w:ascii="Times New Roman" w:hAnsi="Times New Roman" w:cs="Times New Roman"/>
                <w:bCs/>
                <w:sz w:val="24"/>
                <w:szCs w:val="24"/>
              </w:rPr>
            </w:pPr>
            <w:proofErr w:type="spellStart"/>
            <w:r w:rsidRPr="007B3935">
              <w:rPr>
                <w:rFonts w:ascii="Times New Roman" w:hAnsi="Times New Roman" w:cs="Times New Roman"/>
                <w:bCs/>
                <w:sz w:val="24"/>
                <w:szCs w:val="24"/>
              </w:rPr>
              <w:t>Kanokwan</w:t>
            </w:r>
            <w:proofErr w:type="spellEnd"/>
            <w:r w:rsidRPr="007B3935">
              <w:rPr>
                <w:rFonts w:ascii="Times New Roman" w:hAnsi="Times New Roman" w:cs="Times New Roman"/>
                <w:bCs/>
                <w:sz w:val="24"/>
                <w:szCs w:val="24"/>
              </w:rPr>
              <w:t xml:space="preserve">&amp; </w:t>
            </w:r>
            <w:proofErr w:type="spellStart"/>
            <w:r w:rsidRPr="007B3935">
              <w:rPr>
                <w:rFonts w:ascii="Times New Roman" w:hAnsi="Times New Roman" w:cs="Times New Roman"/>
                <w:bCs/>
                <w:sz w:val="24"/>
                <w:szCs w:val="24"/>
              </w:rPr>
              <w:t>Worapun</w:t>
            </w:r>
            <w:proofErr w:type="spellEnd"/>
          </w:p>
        </w:tc>
      </w:tr>
      <w:tr w:rsidR="00DD7C96" w:rsidRPr="007B3935" w14:paraId="44FD1956" w14:textId="77777777" w:rsidTr="00EC6703">
        <w:trPr>
          <w:jc w:val="center"/>
        </w:trPr>
        <w:tc>
          <w:tcPr>
            <w:tcW w:w="1616" w:type="dxa"/>
            <w:shd w:val="clear" w:color="auto" w:fill="auto"/>
            <w:vAlign w:val="center"/>
          </w:tcPr>
          <w:p w14:paraId="1098EF18" w14:textId="3CCA39E1" w:rsidR="00DD7C96" w:rsidRPr="007B3935" w:rsidRDefault="00DD7C96"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Dental Clinic Services System – Proposal – v 1.</w:t>
            </w:r>
            <w:r w:rsidR="00AC6BE3" w:rsidRPr="007B3935">
              <w:rPr>
                <w:rFonts w:ascii="Times New Roman" w:hAnsi="Times New Roman" w:cs="Times New Roman"/>
                <w:bCs/>
                <w:szCs w:val="22"/>
              </w:rPr>
              <w:t>2</w:t>
            </w:r>
          </w:p>
        </w:tc>
        <w:tc>
          <w:tcPr>
            <w:tcW w:w="1800" w:type="dxa"/>
            <w:shd w:val="clear" w:color="auto" w:fill="auto"/>
            <w:vAlign w:val="center"/>
          </w:tcPr>
          <w:p w14:paraId="56192FFA" w14:textId="2A8BC814" w:rsidR="00DD7C96" w:rsidRPr="007B3935" w:rsidRDefault="00AA48BA" w:rsidP="00B12132">
            <w:pPr>
              <w:spacing w:after="160" w:line="259" w:lineRule="auto"/>
              <w:jc w:val="center"/>
              <w:rPr>
                <w:rFonts w:ascii="Times New Roman" w:hAnsi="Times New Roman" w:cs="Times New Roman"/>
                <w:bCs/>
                <w:szCs w:val="22"/>
              </w:rPr>
            </w:pPr>
            <w:r w:rsidRPr="007B3935">
              <w:rPr>
                <w:rFonts w:ascii="Times New Roman" w:hAnsi="Times New Roman" w:cs="Times New Roman"/>
                <w:bCs/>
                <w:szCs w:val="22"/>
              </w:rPr>
              <w:t xml:space="preserve">Change from Cake PHP to </w:t>
            </w:r>
            <w:proofErr w:type="spellStart"/>
            <w:r w:rsidRPr="007B3935">
              <w:rPr>
                <w:rFonts w:ascii="Times New Roman" w:hAnsi="Times New Roman" w:cs="Times New Roman"/>
                <w:bCs/>
                <w:szCs w:val="22"/>
              </w:rPr>
              <w:t>CodeIgniter</w:t>
            </w:r>
            <w:proofErr w:type="spellEnd"/>
            <w:r w:rsidRPr="007B3935">
              <w:rPr>
                <w:rFonts w:ascii="Times New Roman" w:hAnsi="Times New Roman" w:cs="Times New Roman"/>
                <w:bCs/>
                <w:szCs w:val="22"/>
              </w:rPr>
              <w:t xml:space="preserve"> and check English errors</w:t>
            </w:r>
          </w:p>
        </w:tc>
        <w:tc>
          <w:tcPr>
            <w:tcW w:w="1080" w:type="dxa"/>
            <w:shd w:val="clear" w:color="auto" w:fill="auto"/>
            <w:vAlign w:val="center"/>
          </w:tcPr>
          <w:p w14:paraId="1F5275DF" w14:textId="2A73B1B3" w:rsidR="00DD7C96" w:rsidRPr="007B3935" w:rsidRDefault="00AC6BE3"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Release</w:t>
            </w:r>
          </w:p>
        </w:tc>
        <w:tc>
          <w:tcPr>
            <w:tcW w:w="1260" w:type="dxa"/>
            <w:shd w:val="clear" w:color="auto" w:fill="auto"/>
            <w:vAlign w:val="center"/>
          </w:tcPr>
          <w:p w14:paraId="39809CA4" w14:textId="72D408E9" w:rsidR="00DD7C96" w:rsidRPr="007B3935" w:rsidRDefault="00AA48BA"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3/2</w:t>
            </w:r>
            <w:r w:rsidR="00AC6BE3" w:rsidRPr="007B3935">
              <w:rPr>
                <w:rFonts w:ascii="Times New Roman" w:hAnsi="Times New Roman" w:cs="Times New Roman"/>
                <w:bCs/>
                <w:sz w:val="24"/>
                <w:szCs w:val="24"/>
              </w:rPr>
              <w:t>5</w:t>
            </w:r>
            <w:r w:rsidRPr="007B3935">
              <w:rPr>
                <w:rFonts w:ascii="Times New Roman" w:hAnsi="Times New Roman" w:cs="Times New Roman"/>
                <w:bCs/>
                <w:sz w:val="24"/>
                <w:szCs w:val="24"/>
              </w:rPr>
              <w:t>/2014</w:t>
            </w:r>
          </w:p>
        </w:tc>
        <w:tc>
          <w:tcPr>
            <w:tcW w:w="1260" w:type="dxa"/>
            <w:shd w:val="clear" w:color="auto" w:fill="auto"/>
            <w:vAlign w:val="center"/>
          </w:tcPr>
          <w:p w14:paraId="16061500" w14:textId="3B981E6C" w:rsidR="00DD7C96" w:rsidRPr="007B3935" w:rsidRDefault="00AA48BA" w:rsidP="00B12132">
            <w:pPr>
              <w:spacing w:after="160" w:line="259" w:lineRule="auto"/>
              <w:jc w:val="center"/>
              <w:rPr>
                <w:rFonts w:ascii="Times New Roman" w:hAnsi="Times New Roman" w:cs="Times New Roman"/>
                <w:bCs/>
                <w:sz w:val="24"/>
                <w:szCs w:val="24"/>
              </w:rPr>
            </w:pPr>
            <w:r w:rsidRPr="007B3935">
              <w:rPr>
                <w:rFonts w:ascii="Times New Roman" w:hAnsi="Times New Roman" w:cs="Times New Roman"/>
                <w:bCs/>
                <w:sz w:val="24"/>
                <w:szCs w:val="24"/>
              </w:rPr>
              <w:t>Adviser</w:t>
            </w:r>
          </w:p>
        </w:tc>
        <w:tc>
          <w:tcPr>
            <w:tcW w:w="1615" w:type="dxa"/>
            <w:shd w:val="clear" w:color="auto" w:fill="auto"/>
            <w:vAlign w:val="center"/>
          </w:tcPr>
          <w:p w14:paraId="0260572D" w14:textId="21DA4FFB" w:rsidR="00DD7C96" w:rsidRPr="007B3935" w:rsidRDefault="00AA48BA" w:rsidP="00B12132">
            <w:pPr>
              <w:spacing w:after="160" w:line="259" w:lineRule="auto"/>
              <w:jc w:val="center"/>
              <w:rPr>
                <w:rFonts w:ascii="Times New Roman" w:hAnsi="Times New Roman" w:cs="Times New Roman"/>
                <w:bCs/>
                <w:sz w:val="24"/>
                <w:szCs w:val="24"/>
              </w:rPr>
            </w:pPr>
            <w:proofErr w:type="spellStart"/>
            <w:r w:rsidRPr="007B3935">
              <w:rPr>
                <w:rFonts w:ascii="Times New Roman" w:hAnsi="Times New Roman" w:cs="Times New Roman"/>
                <w:bCs/>
                <w:sz w:val="24"/>
                <w:szCs w:val="24"/>
              </w:rPr>
              <w:t>Kanokwan</w:t>
            </w:r>
            <w:proofErr w:type="spellEnd"/>
            <w:r w:rsidRPr="007B3935">
              <w:rPr>
                <w:rFonts w:ascii="Times New Roman" w:hAnsi="Times New Roman" w:cs="Times New Roman"/>
                <w:bCs/>
                <w:sz w:val="24"/>
                <w:szCs w:val="24"/>
              </w:rPr>
              <w:t xml:space="preserve">&amp; </w:t>
            </w:r>
            <w:proofErr w:type="spellStart"/>
            <w:r w:rsidRPr="007B3935">
              <w:rPr>
                <w:rFonts w:ascii="Times New Roman" w:hAnsi="Times New Roman" w:cs="Times New Roman"/>
                <w:bCs/>
                <w:sz w:val="24"/>
                <w:szCs w:val="24"/>
              </w:rPr>
              <w:t>Worapun</w:t>
            </w:r>
            <w:proofErr w:type="spellEnd"/>
          </w:p>
        </w:tc>
      </w:tr>
    </w:tbl>
    <w:p w14:paraId="649B174D" w14:textId="77777777" w:rsidR="00462B33" w:rsidRDefault="00462B33" w:rsidP="000B73A4">
      <w:pPr>
        <w:jc w:val="both"/>
        <w:rPr>
          <w:rFonts w:ascii="Times New Roman" w:hAnsi="Times New Roman" w:cs="Times New Roman"/>
          <w:b/>
          <w:bCs/>
          <w:sz w:val="36"/>
          <w:szCs w:val="36"/>
        </w:rPr>
      </w:pPr>
    </w:p>
    <w:p w14:paraId="3909BCC5" w14:textId="77777777" w:rsidR="00462B33" w:rsidRDefault="00462B33">
      <w:pPr>
        <w:spacing w:after="200"/>
        <w:rPr>
          <w:rFonts w:ascii="Times New Roman" w:hAnsi="Times New Roman" w:cs="Times New Roman"/>
          <w:b/>
          <w:bCs/>
          <w:sz w:val="36"/>
          <w:szCs w:val="36"/>
        </w:rPr>
      </w:pPr>
      <w:r>
        <w:rPr>
          <w:rFonts w:ascii="Times New Roman" w:hAnsi="Times New Roman" w:cs="Times New Roman"/>
          <w:b/>
          <w:bCs/>
          <w:sz w:val="36"/>
          <w:szCs w:val="36"/>
        </w:rPr>
        <w:br w:type="page"/>
      </w:r>
    </w:p>
    <w:p w14:paraId="1DF81174" w14:textId="2CD9C28F" w:rsidR="000948FD" w:rsidRPr="007B3935" w:rsidRDefault="000948FD" w:rsidP="000B73A4">
      <w:pPr>
        <w:jc w:val="both"/>
        <w:rPr>
          <w:rFonts w:ascii="Times New Roman" w:hAnsi="Times New Roman" w:cs="Times New Roman"/>
          <w:b/>
          <w:bCs/>
          <w:sz w:val="36"/>
          <w:szCs w:val="36"/>
        </w:rPr>
      </w:pPr>
      <w:r w:rsidRPr="007B3935">
        <w:rPr>
          <w:rFonts w:ascii="Times New Roman" w:hAnsi="Times New Roman" w:cs="Times New Roman"/>
          <w:b/>
          <w:bCs/>
          <w:sz w:val="36"/>
          <w:szCs w:val="36"/>
        </w:rPr>
        <w:lastRenderedPageBreak/>
        <w:t>Abstract</w:t>
      </w:r>
    </w:p>
    <w:p w14:paraId="50C2458A" w14:textId="77777777" w:rsidR="00B12132" w:rsidRPr="007B3935" w:rsidRDefault="00B12132" w:rsidP="000B73A4">
      <w:pPr>
        <w:jc w:val="both"/>
        <w:rPr>
          <w:rFonts w:ascii="Times New Roman" w:hAnsi="Times New Roman" w:cs="Times New Roman"/>
          <w:b/>
          <w:bCs/>
          <w:sz w:val="32"/>
          <w:szCs w:val="32"/>
        </w:rPr>
      </w:pPr>
    </w:p>
    <w:p w14:paraId="47F29407" w14:textId="77777777" w:rsidR="000948FD" w:rsidRPr="007B3935" w:rsidRDefault="000948FD" w:rsidP="000B73A4">
      <w:pPr>
        <w:widowControl w:val="0"/>
        <w:ind w:firstLine="720"/>
        <w:jc w:val="both"/>
        <w:rPr>
          <w:rFonts w:ascii="Times New Roman" w:hAnsi="Times New Roman" w:cs="Times New Roman"/>
          <w:szCs w:val="22"/>
        </w:rPr>
      </w:pPr>
      <w:r w:rsidRPr="007B3935">
        <w:rPr>
          <w:rFonts w:ascii="Times New Roman" w:hAnsi="Times New Roman" w:cs="Times New Roman"/>
        </w:rPr>
        <w:t xml:space="preserve">Nowadays the dental clinic is a very important part of our life. Anyone can face symptoms which are not desired at any time. For someone who has a problem with their dental health such as </w:t>
      </w:r>
      <w:r w:rsidRPr="007B3935">
        <w:rPr>
          <w:rStyle w:val="modif"/>
          <w:rFonts w:ascii="Times New Roman" w:hAnsi="Times New Roman" w:cs="Times New Roman"/>
        </w:rPr>
        <w:t>snaggle</w:t>
      </w:r>
      <w:r w:rsidRPr="007B3935">
        <w:rPr>
          <w:rFonts w:ascii="Times New Roman" w:hAnsi="Times New Roman" w:cs="Times New Roman"/>
        </w:rPr>
        <w:t xml:space="preserve">tooth, </w:t>
      </w:r>
      <w:proofErr w:type="spellStart"/>
      <w:r w:rsidRPr="007B3935">
        <w:rPr>
          <w:rFonts w:ascii="Times New Roman" w:hAnsi="Times New Roman" w:cs="Times New Roman"/>
        </w:rPr>
        <w:t>Zepplin</w:t>
      </w:r>
      <w:proofErr w:type="spellEnd"/>
      <w:r w:rsidRPr="007B3935">
        <w:rPr>
          <w:rFonts w:ascii="Times New Roman" w:hAnsi="Times New Roman" w:cs="Times New Roman"/>
        </w:rPr>
        <w:t xml:space="preserve"> tooth or missing tooth, the Dental Clinic Services System is one of the ways that can help them solve their problem. At present, dental clinics bring software to promote themselves. They often have their own website which contains advertisement, information about the clinic and dental care, and some promotion. We think we can create the management system for those clinics because we have observed some common problems about managing dental clinics. Some problems are caused by clinic officers failing to record everything in their system. Instead, they rely on paper charts to keep the information. Thus, the information can be easily lost.</w:t>
      </w:r>
    </w:p>
    <w:p w14:paraId="4025A2AA" w14:textId="77777777" w:rsidR="000948FD" w:rsidRPr="007B3935" w:rsidRDefault="000948FD" w:rsidP="000B73A4">
      <w:pPr>
        <w:ind w:firstLine="720"/>
        <w:jc w:val="both"/>
        <w:rPr>
          <w:rFonts w:ascii="Times New Roman" w:hAnsi="Times New Roman" w:cs="Times New Roman"/>
        </w:rPr>
      </w:pPr>
      <w:r w:rsidRPr="007B3935">
        <w:rPr>
          <w:rFonts w:ascii="Times New Roman" w:hAnsi="Times New Roman" w:cs="Times New Roman"/>
        </w:rPr>
        <w:t>The “Dental Clinic Services System” focuses on services for patients and dental clinic officers. It serves patient convenience by helping patients reserve a queue via the web application or keep an appointment in the form of QR code on their smartphone. Some functions such as cost estimation, make an appointment, and view the knowledge of dental care can be used both on the web application a</w:t>
      </w:r>
      <w:r w:rsidR="00EF317C" w:rsidRPr="007B3935">
        <w:rPr>
          <w:rFonts w:ascii="Times New Roman" w:hAnsi="Times New Roman" w:cs="Times New Roman"/>
        </w:rPr>
        <w:t>nd via the mobile application in</w:t>
      </w:r>
      <w:r w:rsidRPr="007B3935">
        <w:rPr>
          <w:rFonts w:ascii="Times New Roman" w:hAnsi="Times New Roman" w:cs="Times New Roman"/>
        </w:rPr>
        <w:t xml:space="preserve"> smartphones. We expect these functions will help solve the problems that commonly occur at many dental clinics, for example, patients often forget their appointment date and lose their appointment card. A general solution to such problems is that a clinic office needs to make a phone call to the patient to remind him/her of the appointment. The “Dental Clinic Services System” also supports a reminder function so that the patient can receive a reminder via email or via the mobile application on the smartphone.</w:t>
      </w:r>
    </w:p>
    <w:p w14:paraId="7EDE3097" w14:textId="77777777" w:rsidR="000948FD" w:rsidRPr="007B3935" w:rsidRDefault="000948FD" w:rsidP="000B73A4">
      <w:pPr>
        <w:spacing w:after="160" w:line="259" w:lineRule="auto"/>
        <w:jc w:val="both"/>
        <w:rPr>
          <w:rFonts w:ascii="Times New Roman" w:hAnsi="Times New Roman" w:cs="Times New Roman"/>
          <w:b/>
          <w:sz w:val="24"/>
          <w:szCs w:val="24"/>
        </w:rPr>
      </w:pPr>
    </w:p>
    <w:p w14:paraId="2CFB1315" w14:textId="77777777" w:rsidR="000948FD" w:rsidRPr="007B3935" w:rsidRDefault="000948FD" w:rsidP="000B73A4">
      <w:pPr>
        <w:spacing w:after="200"/>
        <w:jc w:val="both"/>
        <w:rPr>
          <w:rFonts w:ascii="Times New Roman" w:hAnsi="Times New Roman" w:cs="Times New Roman"/>
          <w:b/>
          <w:sz w:val="24"/>
          <w:szCs w:val="24"/>
        </w:rPr>
      </w:pPr>
      <w:r w:rsidRPr="007B3935">
        <w:rPr>
          <w:rFonts w:ascii="Times New Roman" w:hAnsi="Times New Roman" w:cs="Times New Roman"/>
          <w:b/>
          <w:sz w:val="24"/>
          <w:szCs w:val="24"/>
        </w:rPr>
        <w:br w:type="page"/>
      </w:r>
    </w:p>
    <w:sdt>
      <w:sdtPr>
        <w:rPr>
          <w:rFonts w:ascii="Arial" w:eastAsia="Arial" w:hAnsi="Arial" w:cs="Cordia New"/>
          <w:b w:val="0"/>
          <w:bCs w:val="0"/>
          <w:color w:val="000000"/>
          <w:sz w:val="22"/>
          <w:lang w:eastAsia="en-US" w:bidi="th-TH"/>
        </w:rPr>
        <w:id w:val="1440412803"/>
        <w:docPartObj>
          <w:docPartGallery w:val="Table of Contents"/>
          <w:docPartUnique/>
        </w:docPartObj>
      </w:sdtPr>
      <w:sdtContent>
        <w:p w14:paraId="5DA1F90F" w14:textId="4A8A0204" w:rsidR="00EF51FE" w:rsidRPr="007B3935" w:rsidRDefault="00EF51FE" w:rsidP="00EF51FE">
          <w:pPr>
            <w:pStyle w:val="TOCHeading"/>
            <w:rPr>
              <w:rFonts w:ascii="Times New Roman" w:hAnsi="Times New Roman" w:cs="Times New Roman"/>
              <w:color w:val="auto"/>
              <w:sz w:val="32"/>
              <w:szCs w:val="32"/>
            </w:rPr>
          </w:pPr>
          <w:r w:rsidRPr="007B3935">
            <w:rPr>
              <w:rFonts w:ascii="Times New Roman" w:hAnsi="Times New Roman" w:cs="Times New Roman"/>
              <w:color w:val="auto"/>
              <w:sz w:val="32"/>
              <w:szCs w:val="32"/>
            </w:rPr>
            <w:t>Table of content</w:t>
          </w:r>
        </w:p>
        <w:p w14:paraId="29DC9F86" w14:textId="77777777" w:rsidR="00EF51FE" w:rsidRPr="007B3935" w:rsidRDefault="00EF51FE" w:rsidP="00EF51FE">
          <w:pPr>
            <w:rPr>
              <w:rFonts w:ascii="Times New Roman" w:hAnsi="Times New Roman" w:cs="Times New Roman"/>
              <w:lang w:eastAsia="ja-JP" w:bidi="ar-SA"/>
            </w:rPr>
          </w:pPr>
        </w:p>
        <w:p w14:paraId="0FE0A0D0" w14:textId="77777777" w:rsidR="00EF51FE" w:rsidRPr="007B3935" w:rsidRDefault="00EF51FE" w:rsidP="00462B33">
          <w:pPr>
            <w:pStyle w:val="TOC1"/>
            <w:rPr>
              <w:noProof/>
              <w:szCs w:val="28"/>
              <w:lang w:eastAsia="en-US" w:bidi="th-TH"/>
            </w:rPr>
          </w:pPr>
          <w:r w:rsidRPr="007B3935">
            <w:rPr>
              <w:rFonts w:ascii="Times New Roman" w:hAnsi="Times New Roman" w:cs="Times New Roman"/>
              <w:sz w:val="24"/>
              <w:szCs w:val="24"/>
            </w:rPr>
            <w:fldChar w:fldCharType="begin"/>
          </w:r>
          <w:r w:rsidRPr="007B3935">
            <w:rPr>
              <w:rFonts w:ascii="Times New Roman" w:hAnsi="Times New Roman" w:cs="Times New Roman"/>
              <w:sz w:val="24"/>
              <w:szCs w:val="24"/>
            </w:rPr>
            <w:instrText xml:space="preserve"> TOC \o "1-3" \h \z \u </w:instrText>
          </w:r>
          <w:r w:rsidRPr="007B3935">
            <w:rPr>
              <w:rFonts w:ascii="Times New Roman" w:hAnsi="Times New Roman" w:cs="Times New Roman"/>
              <w:sz w:val="24"/>
              <w:szCs w:val="24"/>
            </w:rPr>
            <w:fldChar w:fldCharType="separate"/>
          </w:r>
          <w:hyperlink w:anchor="_Toc383526157" w:history="1">
            <w:r w:rsidRPr="007B3935">
              <w:rPr>
                <w:rStyle w:val="Hyperlink"/>
                <w:rFonts w:ascii="Times New Roman" w:hAnsi="Times New Roman" w:cs="Times New Roman"/>
                <w:b/>
                <w:bCs/>
                <w:noProof/>
              </w:rPr>
              <w:t>Chapter One: Introduction and Background</w:t>
            </w:r>
            <w:r w:rsidRPr="007B3935">
              <w:rPr>
                <w:noProof/>
                <w:webHidden/>
              </w:rPr>
              <w:tab/>
            </w:r>
            <w:r w:rsidRPr="007B3935">
              <w:rPr>
                <w:rStyle w:val="Hyperlink"/>
                <w:noProof/>
              </w:rPr>
              <w:fldChar w:fldCharType="begin"/>
            </w:r>
            <w:r w:rsidRPr="007B3935">
              <w:rPr>
                <w:noProof/>
                <w:webHidden/>
              </w:rPr>
              <w:instrText xml:space="preserve"> PAGEREF _Toc383526157 \h </w:instrText>
            </w:r>
            <w:r w:rsidRPr="007B3935">
              <w:rPr>
                <w:rStyle w:val="Hyperlink"/>
                <w:noProof/>
              </w:rPr>
            </w:r>
            <w:r w:rsidRPr="007B3935">
              <w:rPr>
                <w:rStyle w:val="Hyperlink"/>
                <w:noProof/>
              </w:rPr>
              <w:fldChar w:fldCharType="separate"/>
            </w:r>
            <w:r w:rsidR="002E00A5" w:rsidRPr="007B3935">
              <w:rPr>
                <w:noProof/>
                <w:webHidden/>
              </w:rPr>
              <w:t>4</w:t>
            </w:r>
            <w:r w:rsidRPr="007B3935">
              <w:rPr>
                <w:rStyle w:val="Hyperlink"/>
                <w:noProof/>
              </w:rPr>
              <w:fldChar w:fldCharType="end"/>
            </w:r>
          </w:hyperlink>
        </w:p>
        <w:p w14:paraId="378609D4" w14:textId="77777777" w:rsidR="00EF51FE" w:rsidRPr="007B3935" w:rsidRDefault="00103FE0" w:rsidP="00462B33">
          <w:pPr>
            <w:pStyle w:val="TOC1"/>
            <w:rPr>
              <w:noProof/>
              <w:szCs w:val="28"/>
              <w:lang w:eastAsia="en-US" w:bidi="th-TH"/>
            </w:rPr>
          </w:pPr>
          <w:hyperlink w:anchor="_Toc383526158" w:history="1">
            <w:r w:rsidR="00EF51FE" w:rsidRPr="007B3935">
              <w:rPr>
                <w:rStyle w:val="Hyperlink"/>
                <w:rFonts w:ascii="Times New Roman" w:hAnsi="Times New Roman" w:cs="Times New Roman"/>
                <w:b/>
                <w:noProof/>
              </w:rPr>
              <w:t>Chapter Two: Literature Review</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_Toc383526158 \h </w:instrText>
            </w:r>
            <w:r w:rsidR="00EF51FE" w:rsidRPr="007B3935">
              <w:rPr>
                <w:rStyle w:val="Hyperlink"/>
                <w:noProof/>
              </w:rPr>
            </w:r>
            <w:r w:rsidR="00EF51FE" w:rsidRPr="007B3935">
              <w:rPr>
                <w:rStyle w:val="Hyperlink"/>
                <w:noProof/>
              </w:rPr>
              <w:fldChar w:fldCharType="separate"/>
            </w:r>
            <w:r w:rsidR="002E00A5" w:rsidRPr="007B3935">
              <w:rPr>
                <w:noProof/>
                <w:webHidden/>
              </w:rPr>
              <w:t>5</w:t>
            </w:r>
            <w:r w:rsidR="00EF51FE" w:rsidRPr="007B3935">
              <w:rPr>
                <w:rStyle w:val="Hyperlink"/>
                <w:noProof/>
              </w:rPr>
              <w:fldChar w:fldCharType="end"/>
            </w:r>
          </w:hyperlink>
        </w:p>
        <w:p w14:paraId="2C33E1AF" w14:textId="77777777" w:rsidR="00EF51FE" w:rsidRPr="007B3935" w:rsidRDefault="00103FE0" w:rsidP="00462B33">
          <w:pPr>
            <w:pStyle w:val="TOC2"/>
            <w:rPr>
              <w:rFonts w:asciiTheme="minorHAnsi" w:eastAsiaTheme="minorEastAsia" w:hAnsiTheme="minorHAnsi" w:cstheme="minorBidi"/>
              <w:noProof/>
              <w:color w:val="auto"/>
            </w:rPr>
          </w:pPr>
          <w:hyperlink w:anchor="_Toc383526159" w:history="1">
            <w:r w:rsidR="00EF51FE" w:rsidRPr="007B3935">
              <w:rPr>
                <w:rStyle w:val="Hyperlink"/>
                <w:rFonts w:ascii="Times New Roman" w:hAnsi="Times New Roman" w:cs="Times New Roman"/>
                <w:bCs/>
                <w:noProof/>
              </w:rPr>
              <w:t>2.1 Business review</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_Toc383526159 \h </w:instrText>
            </w:r>
            <w:r w:rsidR="00EF51FE" w:rsidRPr="007B3935">
              <w:rPr>
                <w:rStyle w:val="Hyperlink"/>
                <w:noProof/>
              </w:rPr>
            </w:r>
            <w:r w:rsidR="00EF51FE" w:rsidRPr="007B3935">
              <w:rPr>
                <w:rStyle w:val="Hyperlink"/>
                <w:noProof/>
              </w:rPr>
              <w:fldChar w:fldCharType="separate"/>
            </w:r>
            <w:r w:rsidR="002E00A5" w:rsidRPr="007B3935">
              <w:rPr>
                <w:noProof/>
                <w:webHidden/>
              </w:rPr>
              <w:t>5</w:t>
            </w:r>
            <w:r w:rsidR="00EF51FE" w:rsidRPr="007B3935">
              <w:rPr>
                <w:rStyle w:val="Hyperlink"/>
                <w:noProof/>
              </w:rPr>
              <w:fldChar w:fldCharType="end"/>
            </w:r>
          </w:hyperlink>
        </w:p>
        <w:p w14:paraId="5D65BDFB" w14:textId="77777777" w:rsidR="00EF51FE" w:rsidRPr="007B3935" w:rsidRDefault="00103FE0" w:rsidP="00462B33">
          <w:pPr>
            <w:pStyle w:val="TOC3"/>
            <w:rPr>
              <w:rFonts w:asciiTheme="minorHAnsi" w:eastAsiaTheme="minorEastAsia" w:hAnsiTheme="minorHAnsi" w:cstheme="minorBidi"/>
              <w:noProof/>
              <w:color w:val="auto"/>
            </w:rPr>
          </w:pPr>
          <w:hyperlink w:anchor="_Toc383526160" w:history="1">
            <w:r w:rsidR="00EF51FE" w:rsidRPr="007B3935">
              <w:rPr>
                <w:rStyle w:val="Hyperlink"/>
                <w:rFonts w:ascii="Times New Roman" w:hAnsi="Times New Roman" w:cs="Times New Roman"/>
                <w:bCs/>
                <w:noProof/>
              </w:rPr>
              <w:t>2.1.1 Dental Clinic Services System</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_Toc383526160 \h </w:instrText>
            </w:r>
            <w:r w:rsidR="00EF51FE" w:rsidRPr="007B3935">
              <w:rPr>
                <w:rStyle w:val="Hyperlink"/>
                <w:noProof/>
              </w:rPr>
            </w:r>
            <w:r w:rsidR="00EF51FE" w:rsidRPr="007B3935">
              <w:rPr>
                <w:rStyle w:val="Hyperlink"/>
                <w:noProof/>
              </w:rPr>
              <w:fldChar w:fldCharType="separate"/>
            </w:r>
            <w:r w:rsidR="002E00A5" w:rsidRPr="007B3935">
              <w:rPr>
                <w:noProof/>
                <w:webHidden/>
              </w:rPr>
              <w:t>5</w:t>
            </w:r>
            <w:r w:rsidR="00EF51FE" w:rsidRPr="007B3935">
              <w:rPr>
                <w:rStyle w:val="Hyperlink"/>
                <w:noProof/>
              </w:rPr>
              <w:fldChar w:fldCharType="end"/>
            </w:r>
          </w:hyperlink>
        </w:p>
        <w:p w14:paraId="233623FF" w14:textId="77777777" w:rsidR="00EF51FE" w:rsidRPr="007B3935" w:rsidRDefault="00103FE0" w:rsidP="00462B33">
          <w:pPr>
            <w:pStyle w:val="TOC2"/>
            <w:rPr>
              <w:rFonts w:asciiTheme="minorHAnsi" w:eastAsiaTheme="minorEastAsia" w:hAnsiTheme="minorHAnsi" w:cstheme="minorBidi"/>
              <w:noProof/>
              <w:color w:val="auto"/>
            </w:rPr>
          </w:pPr>
          <w:hyperlink w:anchor="_Toc383526163" w:history="1">
            <w:r w:rsidR="00EF51FE" w:rsidRPr="007B3935">
              <w:rPr>
                <w:rStyle w:val="Hyperlink"/>
                <w:rFonts w:ascii="Times New Roman" w:hAnsi="Times New Roman" w:cs="Times New Roman"/>
                <w:bCs/>
                <w:noProof/>
              </w:rPr>
              <w:t>2.2 Technology Review</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_Toc383526163 \h </w:instrText>
            </w:r>
            <w:r w:rsidR="00EF51FE" w:rsidRPr="007B3935">
              <w:rPr>
                <w:rStyle w:val="Hyperlink"/>
                <w:noProof/>
              </w:rPr>
            </w:r>
            <w:r w:rsidR="00EF51FE" w:rsidRPr="007B3935">
              <w:rPr>
                <w:rStyle w:val="Hyperlink"/>
                <w:noProof/>
              </w:rPr>
              <w:fldChar w:fldCharType="separate"/>
            </w:r>
            <w:r w:rsidR="002E00A5" w:rsidRPr="007B3935">
              <w:rPr>
                <w:noProof/>
                <w:webHidden/>
              </w:rPr>
              <w:t>8</w:t>
            </w:r>
            <w:r w:rsidR="00EF51FE" w:rsidRPr="007B3935">
              <w:rPr>
                <w:rStyle w:val="Hyperlink"/>
                <w:noProof/>
              </w:rPr>
              <w:fldChar w:fldCharType="end"/>
            </w:r>
          </w:hyperlink>
        </w:p>
        <w:p w14:paraId="6F0FB0FF" w14:textId="77777777" w:rsidR="00EF51FE" w:rsidRPr="007B3935" w:rsidRDefault="00103FE0" w:rsidP="00462B33">
          <w:pPr>
            <w:pStyle w:val="TOC3"/>
            <w:rPr>
              <w:rFonts w:asciiTheme="minorHAnsi" w:eastAsiaTheme="minorEastAsia" w:hAnsiTheme="minorHAnsi" w:cstheme="minorBidi"/>
              <w:noProof/>
              <w:color w:val="auto"/>
            </w:rPr>
          </w:pPr>
          <w:hyperlink w:anchor="_Toc383526164" w:history="1">
            <w:r w:rsidR="00EF51FE" w:rsidRPr="007B3935">
              <w:rPr>
                <w:rStyle w:val="Hyperlink"/>
                <w:rFonts w:ascii="Times New Roman" w:hAnsi="Times New Roman" w:cs="Times New Roman"/>
                <w:bCs/>
                <w:noProof/>
              </w:rPr>
              <w:t xml:space="preserve">2.2.1 QR code </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_Toc383526164 \h </w:instrText>
            </w:r>
            <w:r w:rsidR="00EF51FE" w:rsidRPr="007B3935">
              <w:rPr>
                <w:rStyle w:val="Hyperlink"/>
                <w:noProof/>
              </w:rPr>
            </w:r>
            <w:r w:rsidR="00EF51FE" w:rsidRPr="007B3935">
              <w:rPr>
                <w:rStyle w:val="Hyperlink"/>
                <w:noProof/>
              </w:rPr>
              <w:fldChar w:fldCharType="separate"/>
            </w:r>
            <w:r w:rsidR="002E00A5" w:rsidRPr="007B3935">
              <w:rPr>
                <w:noProof/>
                <w:webHidden/>
              </w:rPr>
              <w:t>8</w:t>
            </w:r>
            <w:r w:rsidR="00EF51FE" w:rsidRPr="007B3935">
              <w:rPr>
                <w:rStyle w:val="Hyperlink"/>
                <w:noProof/>
              </w:rPr>
              <w:fldChar w:fldCharType="end"/>
            </w:r>
          </w:hyperlink>
        </w:p>
        <w:p w14:paraId="48060BCA" w14:textId="77777777" w:rsidR="00EF51FE" w:rsidRPr="007B3935" w:rsidRDefault="00103FE0" w:rsidP="00462B33">
          <w:pPr>
            <w:pStyle w:val="TOC3"/>
            <w:rPr>
              <w:rFonts w:asciiTheme="minorHAnsi" w:eastAsiaTheme="minorEastAsia" w:hAnsiTheme="minorHAnsi" w:cstheme="minorBidi"/>
              <w:noProof/>
              <w:color w:val="auto"/>
            </w:rPr>
          </w:pPr>
          <w:hyperlink w:anchor="_Toc383526165" w:history="1">
            <w:r w:rsidR="00EF51FE" w:rsidRPr="007B3935">
              <w:rPr>
                <w:rStyle w:val="Hyperlink"/>
                <w:rFonts w:ascii="Times New Roman" w:hAnsi="Times New Roman" w:cs="Times New Roman"/>
                <w:bCs/>
                <w:noProof/>
              </w:rPr>
              <w:t>2.2.2 PhoneGap</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_Toc383526165 \h </w:instrText>
            </w:r>
            <w:r w:rsidR="00EF51FE" w:rsidRPr="007B3935">
              <w:rPr>
                <w:rStyle w:val="Hyperlink"/>
                <w:noProof/>
              </w:rPr>
            </w:r>
            <w:r w:rsidR="00EF51FE" w:rsidRPr="007B3935">
              <w:rPr>
                <w:rStyle w:val="Hyperlink"/>
                <w:noProof/>
              </w:rPr>
              <w:fldChar w:fldCharType="separate"/>
            </w:r>
            <w:r w:rsidR="002E00A5" w:rsidRPr="007B3935">
              <w:rPr>
                <w:noProof/>
                <w:webHidden/>
              </w:rPr>
              <w:t>9</w:t>
            </w:r>
            <w:r w:rsidR="00EF51FE" w:rsidRPr="007B3935">
              <w:rPr>
                <w:rStyle w:val="Hyperlink"/>
                <w:noProof/>
              </w:rPr>
              <w:fldChar w:fldCharType="end"/>
            </w:r>
          </w:hyperlink>
        </w:p>
        <w:p w14:paraId="2AFF2677" w14:textId="77777777" w:rsidR="00EF51FE" w:rsidRPr="007B3935" w:rsidRDefault="00103FE0" w:rsidP="00462B33">
          <w:pPr>
            <w:pStyle w:val="TOC3"/>
            <w:rPr>
              <w:rFonts w:asciiTheme="minorHAnsi" w:eastAsiaTheme="minorEastAsia" w:hAnsiTheme="minorHAnsi" w:cstheme="minorBidi"/>
              <w:noProof/>
              <w:color w:val="auto"/>
            </w:rPr>
          </w:pPr>
          <w:hyperlink w:anchor="_Toc383526166" w:history="1">
            <w:r w:rsidR="00EF51FE" w:rsidRPr="007B3935">
              <w:rPr>
                <w:rStyle w:val="Hyperlink"/>
                <w:rFonts w:ascii="Times New Roman" w:hAnsi="Times New Roman" w:cs="Times New Roman"/>
                <w:bCs/>
                <w:noProof/>
              </w:rPr>
              <w:t>2.2.3 HTML5</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_Toc383526166 \h </w:instrText>
            </w:r>
            <w:r w:rsidR="00EF51FE" w:rsidRPr="007B3935">
              <w:rPr>
                <w:rStyle w:val="Hyperlink"/>
                <w:noProof/>
              </w:rPr>
            </w:r>
            <w:r w:rsidR="00EF51FE" w:rsidRPr="007B3935">
              <w:rPr>
                <w:rStyle w:val="Hyperlink"/>
                <w:noProof/>
              </w:rPr>
              <w:fldChar w:fldCharType="separate"/>
            </w:r>
            <w:r w:rsidR="002E00A5" w:rsidRPr="007B3935">
              <w:rPr>
                <w:noProof/>
                <w:webHidden/>
              </w:rPr>
              <w:t>10</w:t>
            </w:r>
            <w:r w:rsidR="00EF51FE" w:rsidRPr="007B3935">
              <w:rPr>
                <w:rStyle w:val="Hyperlink"/>
                <w:noProof/>
              </w:rPr>
              <w:fldChar w:fldCharType="end"/>
            </w:r>
          </w:hyperlink>
        </w:p>
        <w:p w14:paraId="19737428" w14:textId="77777777" w:rsidR="00EF51FE" w:rsidRPr="007B3935" w:rsidRDefault="00103FE0" w:rsidP="00462B33">
          <w:pPr>
            <w:pStyle w:val="TOC3"/>
            <w:rPr>
              <w:rFonts w:asciiTheme="minorHAnsi" w:eastAsiaTheme="minorEastAsia" w:hAnsiTheme="minorHAnsi" w:cstheme="minorBidi"/>
              <w:noProof/>
              <w:color w:val="auto"/>
            </w:rPr>
          </w:pPr>
          <w:hyperlink w:anchor="_Toc383526167" w:history="1">
            <w:r w:rsidR="00EF51FE" w:rsidRPr="007B3935">
              <w:rPr>
                <w:rStyle w:val="Hyperlink"/>
                <w:rFonts w:ascii="Times New Roman" w:hAnsi="Times New Roman" w:cs="Times New Roman"/>
                <w:bCs/>
                <w:noProof/>
              </w:rPr>
              <w:t>2.2.4 MySQL Server</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_Toc383526167 \h </w:instrText>
            </w:r>
            <w:r w:rsidR="00EF51FE" w:rsidRPr="007B3935">
              <w:rPr>
                <w:rStyle w:val="Hyperlink"/>
                <w:noProof/>
              </w:rPr>
            </w:r>
            <w:r w:rsidR="00EF51FE" w:rsidRPr="007B3935">
              <w:rPr>
                <w:rStyle w:val="Hyperlink"/>
                <w:noProof/>
              </w:rPr>
              <w:fldChar w:fldCharType="separate"/>
            </w:r>
            <w:r w:rsidR="002E00A5" w:rsidRPr="007B3935">
              <w:rPr>
                <w:noProof/>
                <w:webHidden/>
              </w:rPr>
              <w:t>10</w:t>
            </w:r>
            <w:r w:rsidR="00EF51FE" w:rsidRPr="007B3935">
              <w:rPr>
                <w:rStyle w:val="Hyperlink"/>
                <w:noProof/>
              </w:rPr>
              <w:fldChar w:fldCharType="end"/>
            </w:r>
          </w:hyperlink>
        </w:p>
        <w:p w14:paraId="7D3BDC99" w14:textId="77777777" w:rsidR="00EF51FE" w:rsidRPr="007B3935" w:rsidRDefault="00103FE0" w:rsidP="00462B33">
          <w:pPr>
            <w:pStyle w:val="TOC3"/>
            <w:rPr>
              <w:rFonts w:asciiTheme="minorHAnsi" w:eastAsiaTheme="minorEastAsia" w:hAnsiTheme="minorHAnsi" w:cstheme="minorBidi"/>
              <w:noProof/>
              <w:color w:val="auto"/>
            </w:rPr>
          </w:pPr>
          <w:hyperlink w:anchor="_Toc383526168" w:history="1">
            <w:r w:rsidR="00EF51FE" w:rsidRPr="007B3935">
              <w:rPr>
                <w:rStyle w:val="Hyperlink"/>
                <w:rFonts w:ascii="Times New Roman" w:hAnsi="Times New Roman" w:cs="Times New Roman"/>
                <w:noProof/>
              </w:rPr>
              <w:t>2.2.5 Apache web server</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_Toc383526168 \h </w:instrText>
            </w:r>
            <w:r w:rsidR="00EF51FE" w:rsidRPr="007B3935">
              <w:rPr>
                <w:rStyle w:val="Hyperlink"/>
                <w:noProof/>
              </w:rPr>
            </w:r>
            <w:r w:rsidR="00EF51FE" w:rsidRPr="007B3935">
              <w:rPr>
                <w:rStyle w:val="Hyperlink"/>
                <w:noProof/>
              </w:rPr>
              <w:fldChar w:fldCharType="separate"/>
            </w:r>
            <w:r w:rsidR="002E00A5" w:rsidRPr="007B3935">
              <w:rPr>
                <w:noProof/>
                <w:webHidden/>
              </w:rPr>
              <w:t>11</w:t>
            </w:r>
            <w:r w:rsidR="00EF51FE" w:rsidRPr="007B3935">
              <w:rPr>
                <w:rStyle w:val="Hyperlink"/>
                <w:noProof/>
              </w:rPr>
              <w:fldChar w:fldCharType="end"/>
            </w:r>
          </w:hyperlink>
        </w:p>
        <w:p w14:paraId="7C8AD104" w14:textId="77777777" w:rsidR="00EF51FE" w:rsidRPr="007B3935" w:rsidRDefault="00103FE0" w:rsidP="00462B33">
          <w:pPr>
            <w:pStyle w:val="TOC3"/>
            <w:rPr>
              <w:rFonts w:asciiTheme="minorHAnsi" w:eastAsiaTheme="minorEastAsia" w:hAnsiTheme="minorHAnsi" w:cstheme="minorBidi"/>
              <w:noProof/>
              <w:color w:val="auto"/>
            </w:rPr>
          </w:pPr>
          <w:hyperlink w:anchor="_Toc383526169" w:history="1">
            <w:r w:rsidR="00EF51FE" w:rsidRPr="007B3935">
              <w:rPr>
                <w:rStyle w:val="Hyperlink"/>
                <w:rFonts w:ascii="Times New Roman" w:hAnsi="Times New Roman" w:cs="Times New Roman"/>
                <w:noProof/>
              </w:rPr>
              <w:t>2.2.6 CodeIgniter</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_Toc383526169 \h </w:instrText>
            </w:r>
            <w:r w:rsidR="00EF51FE" w:rsidRPr="007B3935">
              <w:rPr>
                <w:rStyle w:val="Hyperlink"/>
                <w:noProof/>
              </w:rPr>
            </w:r>
            <w:r w:rsidR="00EF51FE" w:rsidRPr="007B3935">
              <w:rPr>
                <w:rStyle w:val="Hyperlink"/>
                <w:noProof/>
              </w:rPr>
              <w:fldChar w:fldCharType="separate"/>
            </w:r>
            <w:r w:rsidR="002E00A5" w:rsidRPr="007B3935">
              <w:rPr>
                <w:noProof/>
                <w:webHidden/>
              </w:rPr>
              <w:t>11</w:t>
            </w:r>
            <w:r w:rsidR="00EF51FE" w:rsidRPr="007B3935">
              <w:rPr>
                <w:rStyle w:val="Hyperlink"/>
                <w:noProof/>
              </w:rPr>
              <w:fldChar w:fldCharType="end"/>
            </w:r>
          </w:hyperlink>
        </w:p>
        <w:p w14:paraId="748174D2" w14:textId="77777777" w:rsidR="00EF51FE" w:rsidRPr="007B3935" w:rsidRDefault="00103FE0" w:rsidP="00462B33">
          <w:pPr>
            <w:pStyle w:val="TOC3"/>
            <w:rPr>
              <w:rFonts w:asciiTheme="minorHAnsi" w:eastAsiaTheme="minorEastAsia" w:hAnsiTheme="minorHAnsi" w:cstheme="minorBidi"/>
              <w:noProof/>
              <w:color w:val="auto"/>
            </w:rPr>
          </w:pPr>
          <w:hyperlink w:anchor="_Toc383526170" w:history="1">
            <w:r w:rsidR="00EF51FE" w:rsidRPr="007B3935">
              <w:rPr>
                <w:rStyle w:val="Hyperlink"/>
                <w:rFonts w:ascii="Times New Roman" w:hAnsi="Times New Roman" w:cs="Times New Roman"/>
                <w:noProof/>
              </w:rPr>
              <w:t>2.2.7 Architecture</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_Toc383526170 \h </w:instrText>
            </w:r>
            <w:r w:rsidR="00EF51FE" w:rsidRPr="007B3935">
              <w:rPr>
                <w:rStyle w:val="Hyperlink"/>
                <w:noProof/>
              </w:rPr>
            </w:r>
            <w:r w:rsidR="00EF51FE" w:rsidRPr="007B3935">
              <w:rPr>
                <w:rStyle w:val="Hyperlink"/>
                <w:noProof/>
              </w:rPr>
              <w:fldChar w:fldCharType="separate"/>
            </w:r>
            <w:r w:rsidR="002E00A5" w:rsidRPr="007B3935">
              <w:rPr>
                <w:noProof/>
                <w:webHidden/>
              </w:rPr>
              <w:t>12</w:t>
            </w:r>
            <w:r w:rsidR="00EF51FE" w:rsidRPr="007B3935">
              <w:rPr>
                <w:rStyle w:val="Hyperlink"/>
                <w:noProof/>
              </w:rPr>
              <w:fldChar w:fldCharType="end"/>
            </w:r>
          </w:hyperlink>
        </w:p>
        <w:p w14:paraId="256B8B8F" w14:textId="77777777" w:rsidR="00EF51FE" w:rsidRPr="007B3935" w:rsidRDefault="00103FE0" w:rsidP="00462B33">
          <w:pPr>
            <w:pStyle w:val="TOC1"/>
            <w:rPr>
              <w:noProof/>
              <w:szCs w:val="28"/>
              <w:lang w:eastAsia="en-US" w:bidi="th-TH"/>
            </w:rPr>
          </w:pPr>
          <w:hyperlink w:anchor="_Toc383526171" w:history="1">
            <w:r w:rsidR="00EF51FE" w:rsidRPr="007B3935">
              <w:rPr>
                <w:rStyle w:val="Hyperlink"/>
                <w:rFonts w:ascii="Times New Roman" w:hAnsi="Times New Roman" w:cs="Times New Roman"/>
                <w:b/>
                <w:noProof/>
              </w:rPr>
              <w:t>Chapter Three: Quality Standard</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_Toc383526171 \h </w:instrText>
            </w:r>
            <w:r w:rsidR="00EF51FE" w:rsidRPr="007B3935">
              <w:rPr>
                <w:rStyle w:val="Hyperlink"/>
                <w:noProof/>
              </w:rPr>
            </w:r>
            <w:r w:rsidR="00EF51FE" w:rsidRPr="007B3935">
              <w:rPr>
                <w:rStyle w:val="Hyperlink"/>
                <w:noProof/>
              </w:rPr>
              <w:fldChar w:fldCharType="separate"/>
            </w:r>
            <w:r w:rsidR="002E00A5" w:rsidRPr="007B3935">
              <w:rPr>
                <w:noProof/>
                <w:webHidden/>
              </w:rPr>
              <w:t>13</w:t>
            </w:r>
            <w:r w:rsidR="00EF51FE" w:rsidRPr="007B3935">
              <w:rPr>
                <w:rStyle w:val="Hyperlink"/>
                <w:noProof/>
              </w:rPr>
              <w:fldChar w:fldCharType="end"/>
            </w:r>
          </w:hyperlink>
        </w:p>
        <w:p w14:paraId="29D5BCC0" w14:textId="77777777" w:rsidR="00EF51FE" w:rsidRPr="007B3935" w:rsidRDefault="00103FE0" w:rsidP="00462B33">
          <w:pPr>
            <w:pStyle w:val="TOC2"/>
            <w:rPr>
              <w:rFonts w:asciiTheme="minorHAnsi" w:eastAsiaTheme="minorEastAsia" w:hAnsiTheme="minorHAnsi" w:cstheme="minorBidi"/>
              <w:noProof/>
              <w:color w:val="auto"/>
            </w:rPr>
          </w:pPr>
          <w:hyperlink w:anchor="_Toc383526172" w:history="1">
            <w:r w:rsidR="00EF51FE" w:rsidRPr="007B3935">
              <w:rPr>
                <w:rStyle w:val="Hyperlink"/>
                <w:rFonts w:ascii="Times New Roman" w:hAnsi="Times New Roman" w:cs="Times New Roman"/>
                <w:bCs/>
                <w:noProof/>
              </w:rPr>
              <w:t>3.1 ISO29110 for Very Small Entity(VSE)</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_Toc383526172 \h </w:instrText>
            </w:r>
            <w:r w:rsidR="00EF51FE" w:rsidRPr="007B3935">
              <w:rPr>
                <w:rStyle w:val="Hyperlink"/>
                <w:noProof/>
              </w:rPr>
            </w:r>
            <w:r w:rsidR="00EF51FE" w:rsidRPr="007B3935">
              <w:rPr>
                <w:rStyle w:val="Hyperlink"/>
                <w:noProof/>
              </w:rPr>
              <w:fldChar w:fldCharType="separate"/>
            </w:r>
            <w:r w:rsidR="002E00A5" w:rsidRPr="007B3935">
              <w:rPr>
                <w:noProof/>
                <w:webHidden/>
              </w:rPr>
              <w:t>13</w:t>
            </w:r>
            <w:r w:rsidR="00EF51FE" w:rsidRPr="007B3935">
              <w:rPr>
                <w:rStyle w:val="Hyperlink"/>
                <w:noProof/>
              </w:rPr>
              <w:fldChar w:fldCharType="end"/>
            </w:r>
          </w:hyperlink>
        </w:p>
        <w:p w14:paraId="07B6D663" w14:textId="77777777" w:rsidR="00EF51FE" w:rsidRPr="007B3935" w:rsidRDefault="00103FE0" w:rsidP="00462B33">
          <w:pPr>
            <w:pStyle w:val="TOC3"/>
            <w:rPr>
              <w:rFonts w:asciiTheme="minorHAnsi" w:eastAsiaTheme="minorEastAsia" w:hAnsiTheme="minorHAnsi" w:cstheme="minorBidi"/>
              <w:noProof/>
              <w:color w:val="auto"/>
            </w:rPr>
          </w:pPr>
          <w:hyperlink w:anchor="_Toc383526173" w:history="1">
            <w:r w:rsidR="00EF51FE" w:rsidRPr="007B3935">
              <w:rPr>
                <w:rStyle w:val="Hyperlink"/>
                <w:rFonts w:ascii="Times New Roman" w:hAnsi="Times New Roman" w:cs="Times New Roman"/>
                <w:bCs/>
                <w:noProof/>
              </w:rPr>
              <w:t>3.1.1 Project Management Process</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_Toc383526173 \h </w:instrText>
            </w:r>
            <w:r w:rsidR="00EF51FE" w:rsidRPr="007B3935">
              <w:rPr>
                <w:rStyle w:val="Hyperlink"/>
                <w:noProof/>
              </w:rPr>
            </w:r>
            <w:r w:rsidR="00EF51FE" w:rsidRPr="007B3935">
              <w:rPr>
                <w:rStyle w:val="Hyperlink"/>
                <w:noProof/>
              </w:rPr>
              <w:fldChar w:fldCharType="separate"/>
            </w:r>
            <w:r w:rsidR="002E00A5" w:rsidRPr="007B3935">
              <w:rPr>
                <w:noProof/>
                <w:webHidden/>
              </w:rPr>
              <w:t>13</w:t>
            </w:r>
            <w:r w:rsidR="00EF51FE" w:rsidRPr="007B3935">
              <w:rPr>
                <w:rStyle w:val="Hyperlink"/>
                <w:noProof/>
              </w:rPr>
              <w:fldChar w:fldCharType="end"/>
            </w:r>
          </w:hyperlink>
        </w:p>
        <w:p w14:paraId="0C4B5621" w14:textId="77777777" w:rsidR="00EF51FE" w:rsidRPr="007B3935" w:rsidRDefault="00103FE0" w:rsidP="00462B33">
          <w:pPr>
            <w:pStyle w:val="TOC3"/>
            <w:rPr>
              <w:rFonts w:asciiTheme="minorHAnsi" w:eastAsiaTheme="minorEastAsia" w:hAnsiTheme="minorHAnsi" w:cstheme="minorBidi"/>
              <w:noProof/>
              <w:color w:val="auto"/>
            </w:rPr>
          </w:pPr>
          <w:hyperlink w:anchor="_Toc383526174" w:history="1">
            <w:r w:rsidR="00EF51FE" w:rsidRPr="007B3935">
              <w:rPr>
                <w:rStyle w:val="Hyperlink"/>
                <w:rFonts w:ascii="Times New Roman" w:hAnsi="Times New Roman" w:cs="Times New Roman"/>
                <w:bCs/>
                <w:noProof/>
              </w:rPr>
              <w:t>3.1.2 Software Implementation process</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_Toc383526174 \h </w:instrText>
            </w:r>
            <w:r w:rsidR="00EF51FE" w:rsidRPr="007B3935">
              <w:rPr>
                <w:rStyle w:val="Hyperlink"/>
                <w:noProof/>
              </w:rPr>
            </w:r>
            <w:r w:rsidR="00EF51FE" w:rsidRPr="007B3935">
              <w:rPr>
                <w:rStyle w:val="Hyperlink"/>
                <w:noProof/>
              </w:rPr>
              <w:fldChar w:fldCharType="separate"/>
            </w:r>
            <w:r w:rsidR="002E00A5" w:rsidRPr="007B3935">
              <w:rPr>
                <w:noProof/>
                <w:webHidden/>
              </w:rPr>
              <w:t>13</w:t>
            </w:r>
            <w:r w:rsidR="00EF51FE" w:rsidRPr="007B3935">
              <w:rPr>
                <w:rStyle w:val="Hyperlink"/>
                <w:noProof/>
              </w:rPr>
              <w:fldChar w:fldCharType="end"/>
            </w:r>
          </w:hyperlink>
        </w:p>
        <w:p w14:paraId="4133F260" w14:textId="77777777" w:rsidR="00EF51FE" w:rsidRPr="007B3935" w:rsidRDefault="00103FE0" w:rsidP="00462B33">
          <w:pPr>
            <w:pStyle w:val="TOC1"/>
            <w:rPr>
              <w:noProof/>
              <w:szCs w:val="28"/>
              <w:lang w:eastAsia="en-US" w:bidi="th-TH"/>
            </w:rPr>
          </w:pPr>
          <w:hyperlink w:anchor="_Toc383526175" w:history="1">
            <w:r w:rsidR="00EF51FE" w:rsidRPr="007B3935">
              <w:rPr>
                <w:rStyle w:val="Hyperlink"/>
                <w:rFonts w:ascii="Times New Roman" w:hAnsi="Times New Roman" w:cs="Times New Roman"/>
                <w:b/>
                <w:noProof/>
              </w:rPr>
              <w:t>Chapter Four: Project Plan</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_Toc383526175 \h </w:instrText>
            </w:r>
            <w:r w:rsidR="00EF51FE" w:rsidRPr="007B3935">
              <w:rPr>
                <w:rStyle w:val="Hyperlink"/>
                <w:noProof/>
              </w:rPr>
            </w:r>
            <w:r w:rsidR="00EF51FE" w:rsidRPr="007B3935">
              <w:rPr>
                <w:rStyle w:val="Hyperlink"/>
                <w:noProof/>
              </w:rPr>
              <w:fldChar w:fldCharType="separate"/>
            </w:r>
            <w:r w:rsidR="002E00A5" w:rsidRPr="007B3935">
              <w:rPr>
                <w:noProof/>
                <w:webHidden/>
              </w:rPr>
              <w:t>14</w:t>
            </w:r>
            <w:r w:rsidR="00EF51FE" w:rsidRPr="007B3935">
              <w:rPr>
                <w:rStyle w:val="Hyperlink"/>
                <w:noProof/>
              </w:rPr>
              <w:fldChar w:fldCharType="end"/>
            </w:r>
          </w:hyperlink>
        </w:p>
        <w:p w14:paraId="00E6242C" w14:textId="77777777" w:rsidR="00EF51FE" w:rsidRPr="007B3935" w:rsidRDefault="00103FE0" w:rsidP="00462B33">
          <w:pPr>
            <w:pStyle w:val="TOC2"/>
            <w:rPr>
              <w:rFonts w:asciiTheme="minorHAnsi" w:eastAsiaTheme="minorEastAsia" w:hAnsiTheme="minorHAnsi" w:cstheme="minorBidi"/>
              <w:noProof/>
              <w:color w:val="auto"/>
            </w:rPr>
          </w:pPr>
          <w:hyperlink w:anchor="_Toc383526176" w:history="1">
            <w:r w:rsidR="00EF51FE" w:rsidRPr="007B3935">
              <w:rPr>
                <w:rStyle w:val="Hyperlink"/>
                <w:rFonts w:ascii="Times New Roman" w:hAnsi="Times New Roman" w:cs="Times New Roman"/>
                <w:bCs/>
                <w:noProof/>
              </w:rPr>
              <w:t>4.1 Motivation</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_Toc383526176 \h </w:instrText>
            </w:r>
            <w:r w:rsidR="00EF51FE" w:rsidRPr="007B3935">
              <w:rPr>
                <w:rStyle w:val="Hyperlink"/>
                <w:noProof/>
              </w:rPr>
            </w:r>
            <w:r w:rsidR="00EF51FE" w:rsidRPr="007B3935">
              <w:rPr>
                <w:rStyle w:val="Hyperlink"/>
                <w:noProof/>
              </w:rPr>
              <w:fldChar w:fldCharType="separate"/>
            </w:r>
            <w:r w:rsidR="002E00A5" w:rsidRPr="007B3935">
              <w:rPr>
                <w:noProof/>
                <w:webHidden/>
              </w:rPr>
              <w:t>14</w:t>
            </w:r>
            <w:r w:rsidR="00EF51FE" w:rsidRPr="007B3935">
              <w:rPr>
                <w:rStyle w:val="Hyperlink"/>
                <w:noProof/>
              </w:rPr>
              <w:fldChar w:fldCharType="end"/>
            </w:r>
          </w:hyperlink>
        </w:p>
        <w:p w14:paraId="1806508D" w14:textId="77777777" w:rsidR="00EF51FE" w:rsidRPr="007B3935" w:rsidRDefault="00103FE0" w:rsidP="00462B33">
          <w:pPr>
            <w:pStyle w:val="TOC2"/>
            <w:rPr>
              <w:rFonts w:asciiTheme="minorHAnsi" w:eastAsiaTheme="minorEastAsia" w:hAnsiTheme="minorHAnsi" w:cstheme="minorBidi"/>
              <w:noProof/>
              <w:color w:val="auto"/>
            </w:rPr>
          </w:pPr>
          <w:hyperlink w:anchor="_Toc383526177" w:history="1">
            <w:r w:rsidR="00EF51FE" w:rsidRPr="007B3935">
              <w:rPr>
                <w:rStyle w:val="Hyperlink"/>
                <w:rFonts w:ascii="Times New Roman" w:hAnsi="Times New Roman" w:cs="Times New Roman"/>
                <w:bCs/>
                <w:noProof/>
              </w:rPr>
              <w:t>4.2 Aim and Objectives</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_Toc383526177 \h </w:instrText>
            </w:r>
            <w:r w:rsidR="00EF51FE" w:rsidRPr="007B3935">
              <w:rPr>
                <w:rStyle w:val="Hyperlink"/>
                <w:noProof/>
              </w:rPr>
            </w:r>
            <w:r w:rsidR="00EF51FE" w:rsidRPr="007B3935">
              <w:rPr>
                <w:rStyle w:val="Hyperlink"/>
                <w:noProof/>
              </w:rPr>
              <w:fldChar w:fldCharType="separate"/>
            </w:r>
            <w:r w:rsidR="002E00A5" w:rsidRPr="007B3935">
              <w:rPr>
                <w:noProof/>
                <w:webHidden/>
              </w:rPr>
              <w:t>14</w:t>
            </w:r>
            <w:r w:rsidR="00EF51FE" w:rsidRPr="007B3935">
              <w:rPr>
                <w:rStyle w:val="Hyperlink"/>
                <w:noProof/>
              </w:rPr>
              <w:fldChar w:fldCharType="end"/>
            </w:r>
          </w:hyperlink>
        </w:p>
        <w:p w14:paraId="454CFD47" w14:textId="77777777" w:rsidR="00EF51FE" w:rsidRPr="007B3935" w:rsidRDefault="00103FE0" w:rsidP="00462B33">
          <w:pPr>
            <w:pStyle w:val="TOC2"/>
            <w:rPr>
              <w:rFonts w:asciiTheme="minorHAnsi" w:eastAsiaTheme="minorEastAsia" w:hAnsiTheme="minorHAnsi" w:cstheme="minorBidi"/>
              <w:noProof/>
              <w:color w:val="auto"/>
            </w:rPr>
          </w:pPr>
          <w:hyperlink w:anchor="_Toc383526178" w:history="1">
            <w:r w:rsidR="00EF51FE" w:rsidRPr="007B3935">
              <w:rPr>
                <w:rStyle w:val="Hyperlink"/>
                <w:rFonts w:ascii="Times New Roman" w:hAnsi="Times New Roman" w:cs="Times New Roman"/>
                <w:bCs/>
                <w:noProof/>
              </w:rPr>
              <w:t>4.3 Deliverables and Limits</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_Toc383526178 \h </w:instrText>
            </w:r>
            <w:r w:rsidR="00EF51FE" w:rsidRPr="007B3935">
              <w:rPr>
                <w:rStyle w:val="Hyperlink"/>
                <w:noProof/>
              </w:rPr>
            </w:r>
            <w:r w:rsidR="00EF51FE" w:rsidRPr="007B3935">
              <w:rPr>
                <w:rStyle w:val="Hyperlink"/>
                <w:noProof/>
              </w:rPr>
              <w:fldChar w:fldCharType="separate"/>
            </w:r>
            <w:r w:rsidR="002E00A5" w:rsidRPr="007B3935">
              <w:rPr>
                <w:noProof/>
                <w:webHidden/>
              </w:rPr>
              <w:t>15</w:t>
            </w:r>
            <w:r w:rsidR="00EF51FE" w:rsidRPr="007B3935">
              <w:rPr>
                <w:rStyle w:val="Hyperlink"/>
                <w:noProof/>
              </w:rPr>
              <w:fldChar w:fldCharType="end"/>
            </w:r>
          </w:hyperlink>
        </w:p>
        <w:p w14:paraId="359D59C8" w14:textId="77777777" w:rsidR="00EF51FE" w:rsidRPr="007B3935" w:rsidRDefault="00103FE0" w:rsidP="00462B33">
          <w:pPr>
            <w:pStyle w:val="TOC3"/>
            <w:rPr>
              <w:rFonts w:asciiTheme="minorHAnsi" w:eastAsiaTheme="minorEastAsia" w:hAnsiTheme="minorHAnsi" w:cstheme="minorBidi"/>
              <w:noProof/>
              <w:color w:val="auto"/>
            </w:rPr>
          </w:pPr>
          <w:hyperlink w:anchor="_Toc383526179" w:history="1">
            <w:r w:rsidR="00EF51FE" w:rsidRPr="007B3935">
              <w:rPr>
                <w:rStyle w:val="Hyperlink"/>
                <w:rFonts w:ascii="Times New Roman" w:hAnsi="Times New Roman" w:cs="Times New Roman"/>
                <w:bCs/>
                <w:noProof/>
              </w:rPr>
              <w:t>4.3.1 Deliverables</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_Toc383526179 \h </w:instrText>
            </w:r>
            <w:r w:rsidR="00EF51FE" w:rsidRPr="007B3935">
              <w:rPr>
                <w:rStyle w:val="Hyperlink"/>
                <w:noProof/>
              </w:rPr>
            </w:r>
            <w:r w:rsidR="00EF51FE" w:rsidRPr="007B3935">
              <w:rPr>
                <w:rStyle w:val="Hyperlink"/>
                <w:noProof/>
              </w:rPr>
              <w:fldChar w:fldCharType="separate"/>
            </w:r>
            <w:r w:rsidR="002E00A5" w:rsidRPr="007B3935">
              <w:rPr>
                <w:noProof/>
                <w:webHidden/>
              </w:rPr>
              <w:t>15</w:t>
            </w:r>
            <w:r w:rsidR="00EF51FE" w:rsidRPr="007B3935">
              <w:rPr>
                <w:rStyle w:val="Hyperlink"/>
                <w:noProof/>
              </w:rPr>
              <w:fldChar w:fldCharType="end"/>
            </w:r>
          </w:hyperlink>
        </w:p>
        <w:p w14:paraId="708A2CBD" w14:textId="77777777" w:rsidR="00EF51FE" w:rsidRPr="007B3935" w:rsidRDefault="00103FE0" w:rsidP="00462B33">
          <w:pPr>
            <w:pStyle w:val="TOC3"/>
            <w:rPr>
              <w:rFonts w:asciiTheme="minorHAnsi" w:eastAsiaTheme="minorEastAsia" w:hAnsiTheme="minorHAnsi" w:cstheme="minorBidi"/>
              <w:noProof/>
              <w:color w:val="auto"/>
            </w:rPr>
          </w:pPr>
          <w:hyperlink w:anchor="_Toc383526180" w:history="1">
            <w:r w:rsidR="00EF51FE" w:rsidRPr="007B3935">
              <w:rPr>
                <w:rStyle w:val="Hyperlink"/>
                <w:rFonts w:ascii="Times New Roman" w:hAnsi="Times New Roman" w:cs="Times New Roman"/>
                <w:bCs/>
                <w:noProof/>
              </w:rPr>
              <w:t>4.3.2 Limits</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_Toc383526180 \h </w:instrText>
            </w:r>
            <w:r w:rsidR="00EF51FE" w:rsidRPr="007B3935">
              <w:rPr>
                <w:rStyle w:val="Hyperlink"/>
                <w:noProof/>
              </w:rPr>
            </w:r>
            <w:r w:rsidR="00EF51FE" w:rsidRPr="007B3935">
              <w:rPr>
                <w:rStyle w:val="Hyperlink"/>
                <w:noProof/>
              </w:rPr>
              <w:fldChar w:fldCharType="separate"/>
            </w:r>
            <w:r w:rsidR="002E00A5" w:rsidRPr="007B3935">
              <w:rPr>
                <w:noProof/>
                <w:webHidden/>
              </w:rPr>
              <w:t>16</w:t>
            </w:r>
            <w:r w:rsidR="00EF51FE" w:rsidRPr="007B3935">
              <w:rPr>
                <w:rStyle w:val="Hyperlink"/>
                <w:noProof/>
              </w:rPr>
              <w:fldChar w:fldCharType="end"/>
            </w:r>
          </w:hyperlink>
        </w:p>
        <w:p w14:paraId="7FE33BC1" w14:textId="77777777" w:rsidR="00EF51FE" w:rsidRPr="007B3935" w:rsidRDefault="00103FE0" w:rsidP="00462B33">
          <w:pPr>
            <w:pStyle w:val="TOC2"/>
            <w:rPr>
              <w:rFonts w:asciiTheme="minorHAnsi" w:eastAsiaTheme="minorEastAsia" w:hAnsiTheme="minorHAnsi" w:cstheme="minorBidi"/>
              <w:noProof/>
              <w:color w:val="auto"/>
            </w:rPr>
          </w:pPr>
          <w:hyperlink w:anchor="_Toc383526181" w:history="1">
            <w:r w:rsidR="00EF51FE" w:rsidRPr="007B3935">
              <w:rPr>
                <w:rStyle w:val="Hyperlink"/>
                <w:rFonts w:ascii="Times New Roman" w:hAnsi="Times New Roman" w:cs="Times New Roman"/>
                <w:bCs/>
                <w:noProof/>
              </w:rPr>
              <w:t>4.4 Future work</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_Toc383526181 \h </w:instrText>
            </w:r>
            <w:r w:rsidR="00EF51FE" w:rsidRPr="007B3935">
              <w:rPr>
                <w:rStyle w:val="Hyperlink"/>
                <w:noProof/>
              </w:rPr>
            </w:r>
            <w:r w:rsidR="00EF51FE" w:rsidRPr="007B3935">
              <w:rPr>
                <w:rStyle w:val="Hyperlink"/>
                <w:noProof/>
              </w:rPr>
              <w:fldChar w:fldCharType="separate"/>
            </w:r>
            <w:r w:rsidR="002E00A5" w:rsidRPr="007B3935">
              <w:rPr>
                <w:noProof/>
                <w:webHidden/>
              </w:rPr>
              <w:t>16</w:t>
            </w:r>
            <w:r w:rsidR="00EF51FE" w:rsidRPr="007B3935">
              <w:rPr>
                <w:rStyle w:val="Hyperlink"/>
                <w:noProof/>
              </w:rPr>
              <w:fldChar w:fldCharType="end"/>
            </w:r>
          </w:hyperlink>
        </w:p>
        <w:p w14:paraId="4B7846EF" w14:textId="77777777" w:rsidR="00EF51FE" w:rsidRPr="007B3935" w:rsidRDefault="00103FE0" w:rsidP="00462B33">
          <w:pPr>
            <w:pStyle w:val="TOC2"/>
            <w:rPr>
              <w:rFonts w:asciiTheme="minorHAnsi" w:eastAsiaTheme="minorEastAsia" w:hAnsiTheme="minorHAnsi" w:cstheme="minorBidi"/>
              <w:noProof/>
              <w:color w:val="auto"/>
            </w:rPr>
          </w:pPr>
          <w:hyperlink w:anchor="_Toc383526182" w:history="1">
            <w:r w:rsidR="00EF51FE" w:rsidRPr="007B3935">
              <w:rPr>
                <w:rStyle w:val="Hyperlink"/>
                <w:rFonts w:ascii="Times New Roman" w:hAnsi="Times New Roman" w:cs="Times New Roman"/>
                <w:bCs/>
                <w:noProof/>
              </w:rPr>
              <w:t>4.5 Schedule and Milestone</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_Toc383526182 \h </w:instrText>
            </w:r>
            <w:r w:rsidR="00EF51FE" w:rsidRPr="007B3935">
              <w:rPr>
                <w:rStyle w:val="Hyperlink"/>
                <w:noProof/>
              </w:rPr>
            </w:r>
            <w:r w:rsidR="00EF51FE" w:rsidRPr="007B3935">
              <w:rPr>
                <w:rStyle w:val="Hyperlink"/>
                <w:noProof/>
              </w:rPr>
              <w:fldChar w:fldCharType="separate"/>
            </w:r>
            <w:r w:rsidR="002E00A5" w:rsidRPr="007B3935">
              <w:rPr>
                <w:noProof/>
                <w:webHidden/>
              </w:rPr>
              <w:t>16</w:t>
            </w:r>
            <w:r w:rsidR="00EF51FE" w:rsidRPr="007B3935">
              <w:rPr>
                <w:rStyle w:val="Hyperlink"/>
                <w:noProof/>
              </w:rPr>
              <w:fldChar w:fldCharType="end"/>
            </w:r>
          </w:hyperlink>
        </w:p>
        <w:p w14:paraId="60462759" w14:textId="63B16DBE" w:rsidR="00EF51FE" w:rsidRPr="007B3935" w:rsidRDefault="00103FE0" w:rsidP="00462B33">
          <w:pPr>
            <w:pStyle w:val="TOC1"/>
            <w:rPr>
              <w:noProof/>
              <w:szCs w:val="28"/>
              <w:lang w:eastAsia="en-US" w:bidi="th-TH"/>
            </w:rPr>
          </w:pPr>
          <w:hyperlink w:anchor="_Toc383526183" w:history="1">
            <w:r w:rsidR="00EF51FE" w:rsidRPr="007B3935">
              <w:rPr>
                <w:rStyle w:val="Hyperlink"/>
                <w:rFonts w:ascii="Times New Roman" w:hAnsi="Times New Roman" w:cs="Times New Roman"/>
                <w:b/>
                <w:noProof/>
              </w:rPr>
              <w:t>Chapter Five: References</w:t>
            </w:r>
            <w:r w:rsidR="00EF51FE" w:rsidRPr="007B3935">
              <w:rPr>
                <w:noProof/>
                <w:webHidden/>
              </w:rPr>
              <w:tab/>
            </w:r>
            <w:r w:rsidR="00EF51FE" w:rsidRPr="007B3935">
              <w:rPr>
                <w:rStyle w:val="Hyperlink"/>
                <w:noProof/>
              </w:rPr>
              <w:fldChar w:fldCharType="begin"/>
            </w:r>
            <w:r w:rsidR="00EF51FE" w:rsidRPr="007B3935">
              <w:rPr>
                <w:noProof/>
                <w:webHidden/>
              </w:rPr>
              <w:instrText xml:space="preserve"> PAGEREF _Toc383526183 \h </w:instrText>
            </w:r>
            <w:r w:rsidR="00EF51FE" w:rsidRPr="007B3935">
              <w:rPr>
                <w:rStyle w:val="Hyperlink"/>
                <w:noProof/>
              </w:rPr>
            </w:r>
            <w:r w:rsidR="00EF51FE" w:rsidRPr="007B3935">
              <w:rPr>
                <w:rStyle w:val="Hyperlink"/>
                <w:noProof/>
              </w:rPr>
              <w:fldChar w:fldCharType="separate"/>
            </w:r>
            <w:r w:rsidR="002E00A5" w:rsidRPr="007B3935">
              <w:rPr>
                <w:noProof/>
                <w:webHidden/>
              </w:rPr>
              <w:t>21</w:t>
            </w:r>
            <w:r w:rsidR="00EF51FE" w:rsidRPr="007B3935">
              <w:rPr>
                <w:rStyle w:val="Hyperlink"/>
                <w:noProof/>
              </w:rPr>
              <w:fldChar w:fldCharType="end"/>
            </w:r>
          </w:hyperlink>
        </w:p>
        <w:p w14:paraId="7E606A14" w14:textId="77777777" w:rsidR="00EF51FE" w:rsidRPr="007B3935" w:rsidRDefault="00EF51FE" w:rsidP="00462B33">
          <w:pPr>
            <w:pStyle w:val="TOC2"/>
            <w:rPr>
              <w:rFonts w:cs="Arial"/>
            </w:rPr>
          </w:pPr>
          <w:r w:rsidRPr="007B3935">
            <w:rPr>
              <w:rFonts w:ascii="Times New Roman" w:hAnsi="Times New Roman"/>
              <w:b/>
              <w:bCs/>
              <w:noProof/>
              <w:sz w:val="24"/>
              <w:szCs w:val="32"/>
            </w:rPr>
            <w:fldChar w:fldCharType="end"/>
          </w:r>
        </w:p>
      </w:sdtContent>
    </w:sdt>
    <w:p w14:paraId="53D27EEB" w14:textId="77777777" w:rsidR="00EF51FE" w:rsidRPr="007B3935" w:rsidRDefault="00EF51FE" w:rsidP="00EF51FE">
      <w:pPr>
        <w:pStyle w:val="TOCHeading"/>
        <w:rPr>
          <w:rFonts w:ascii="Times New Roman" w:hAnsi="Times New Roman" w:cs="Times New Roman"/>
          <w:sz w:val="32"/>
          <w:szCs w:val="32"/>
        </w:rPr>
      </w:pPr>
    </w:p>
    <w:p w14:paraId="4D5BEEBD" w14:textId="77777777" w:rsidR="00EF51FE" w:rsidRPr="007B3935" w:rsidRDefault="00EF51FE" w:rsidP="00EF51FE">
      <w:pPr>
        <w:spacing w:after="160" w:line="259" w:lineRule="auto"/>
        <w:jc w:val="both"/>
        <w:rPr>
          <w:rFonts w:ascii="Times New Roman" w:hAnsi="Times New Roman" w:cs="Times New Roman"/>
          <w:b/>
          <w:bCs/>
          <w:sz w:val="36"/>
          <w:szCs w:val="44"/>
        </w:rPr>
      </w:pPr>
    </w:p>
    <w:p w14:paraId="626016CD" w14:textId="77777777" w:rsidR="00673D3A" w:rsidRPr="007B3935" w:rsidRDefault="00673D3A" w:rsidP="00FE4908">
      <w:pPr>
        <w:spacing w:after="160" w:line="259" w:lineRule="auto"/>
        <w:jc w:val="both"/>
        <w:rPr>
          <w:rFonts w:ascii="Times New Roman" w:hAnsi="Times New Roman" w:cs="Times New Roman"/>
          <w:b/>
          <w:bCs/>
          <w:sz w:val="36"/>
          <w:szCs w:val="44"/>
        </w:rPr>
      </w:pPr>
    </w:p>
    <w:p w14:paraId="46D6C869" w14:textId="77777777" w:rsidR="00916984" w:rsidRPr="007B3935" w:rsidRDefault="00916984" w:rsidP="00427D9E">
      <w:pPr>
        <w:pStyle w:val="Heading1"/>
        <w:rPr>
          <w:rFonts w:ascii="Times New Roman" w:hAnsi="Times New Roman" w:cs="Times New Roman"/>
          <w:b/>
          <w:bCs/>
          <w:sz w:val="44"/>
          <w:szCs w:val="44"/>
        </w:rPr>
      </w:pPr>
      <w:bookmarkStart w:id="0" w:name="_Toc383526157"/>
      <w:r w:rsidRPr="007B3935">
        <w:rPr>
          <w:rFonts w:ascii="Times New Roman" w:hAnsi="Times New Roman" w:cs="Times New Roman"/>
          <w:b/>
          <w:bCs/>
          <w:sz w:val="36"/>
          <w:szCs w:val="44"/>
        </w:rPr>
        <w:t>Chapter One: Introduction and Background</w:t>
      </w:r>
      <w:bookmarkEnd w:id="0"/>
    </w:p>
    <w:p w14:paraId="38D33285" w14:textId="77777777" w:rsidR="00916984" w:rsidRPr="007B3935" w:rsidRDefault="00916984" w:rsidP="000B73A4">
      <w:pPr>
        <w:widowControl w:val="0"/>
        <w:jc w:val="both"/>
        <w:rPr>
          <w:rFonts w:ascii="Times New Roman" w:hAnsi="Times New Roman" w:cs="Times New Roman"/>
          <w:sz w:val="24"/>
          <w:szCs w:val="24"/>
        </w:rPr>
      </w:pPr>
    </w:p>
    <w:p w14:paraId="1945F202" w14:textId="77777777" w:rsidR="00916984" w:rsidRPr="007B3935" w:rsidRDefault="00916984"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 xml:space="preserve">            </w:t>
      </w:r>
    </w:p>
    <w:p w14:paraId="2B61FA77" w14:textId="77777777" w:rsidR="00916984" w:rsidRPr="007B3935" w:rsidRDefault="00916984"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 xml:space="preserve">      </w:t>
      </w:r>
      <w:r w:rsidRPr="007B3935">
        <w:rPr>
          <w:rFonts w:ascii="Times New Roman" w:hAnsi="Times New Roman" w:cs="Times New Roman"/>
          <w:sz w:val="24"/>
          <w:szCs w:val="24"/>
        </w:rPr>
        <w:tab/>
        <w:t xml:space="preserve">  The dental clinic is one of the important parts of our life. All of people have to go to the dental clinic when they get some problem</w:t>
      </w:r>
      <w:r w:rsidR="002F6808" w:rsidRPr="007B3935">
        <w:rPr>
          <w:rFonts w:ascii="Times New Roman" w:hAnsi="Times New Roman" w:cs="Times New Roman"/>
          <w:sz w:val="24"/>
          <w:szCs w:val="24"/>
        </w:rPr>
        <w:t>s</w:t>
      </w:r>
      <w:r w:rsidRPr="007B3935">
        <w:rPr>
          <w:rFonts w:ascii="Times New Roman" w:hAnsi="Times New Roman" w:cs="Times New Roman"/>
          <w:sz w:val="24"/>
          <w:szCs w:val="24"/>
        </w:rPr>
        <w:t xml:space="preserve"> with their teeth such as toothache, gum ache or teeth braces. It is like when we go to the hospital, but for the dental clinic it treats only problems with the teeth. In one, a clinic has many patients and many cases for treating. One of the common cases, for example, is the teeth braces which often require a long term treatment, possibly up to 4 years. The patient who has teeth braces has to make an appointment with the dentist around once a month.</w:t>
      </w:r>
    </w:p>
    <w:p w14:paraId="68D2627F" w14:textId="77777777" w:rsidR="00916984" w:rsidRPr="007B3935" w:rsidRDefault="00916984" w:rsidP="000B73A4">
      <w:pPr>
        <w:widowControl w:val="0"/>
        <w:ind w:firstLine="720"/>
        <w:jc w:val="both"/>
        <w:rPr>
          <w:rFonts w:ascii="Times New Roman" w:hAnsi="Times New Roman" w:cs="Times New Roman"/>
          <w:sz w:val="24"/>
          <w:szCs w:val="24"/>
        </w:rPr>
      </w:pPr>
      <w:r w:rsidRPr="007B3935">
        <w:rPr>
          <w:rFonts w:ascii="Times New Roman" w:hAnsi="Times New Roman" w:cs="Times New Roman"/>
          <w:sz w:val="24"/>
          <w:szCs w:val="24"/>
        </w:rPr>
        <w:t>The problem is patients often lose their appointment card and forget the appointment date, which may affect their health. They will have some trouble with their teeth, which sometimes can be very dangerous. In some cases, patients want to change their appointment date. They do not know exactly when the dentist is free because the dentist has his/her own schedule which contains all of the patient appointments. Besides the problems with appointments, patients may also want to know the total cost of their case.</w:t>
      </w:r>
    </w:p>
    <w:p w14:paraId="6A1995F9" w14:textId="795072C3" w:rsidR="00916984" w:rsidRPr="007B3935" w:rsidRDefault="00916984" w:rsidP="000B73A4">
      <w:pPr>
        <w:widowControl w:val="0"/>
        <w:ind w:firstLine="720"/>
        <w:jc w:val="both"/>
        <w:rPr>
          <w:rFonts w:ascii="Times New Roman" w:hAnsi="Times New Roman" w:cs="Times New Roman"/>
          <w:sz w:val="24"/>
          <w:szCs w:val="24"/>
        </w:rPr>
      </w:pPr>
      <w:r w:rsidRPr="007B3935">
        <w:rPr>
          <w:rFonts w:ascii="Times New Roman" w:hAnsi="Times New Roman" w:cs="Times New Roman"/>
          <w:sz w:val="24"/>
          <w:szCs w:val="24"/>
        </w:rPr>
        <w:t>To solve these problems, “The Dental Clinic Services System” provides functions for patients, visitors, officers and dentists. For visitors who are interested in dental treatments, the website and mobile application provides information about dental treatment and estimated cost</w:t>
      </w:r>
      <w:r w:rsidR="001631E3" w:rsidRPr="007B3935">
        <w:rPr>
          <w:rFonts w:ascii="Times New Roman" w:hAnsi="Times New Roman" w:cs="Times New Roman"/>
          <w:sz w:val="24"/>
          <w:szCs w:val="24"/>
        </w:rPr>
        <w:t xml:space="preserve"> by </w:t>
      </w:r>
      <w:r w:rsidR="001D2DB7" w:rsidRPr="007B3935">
        <w:rPr>
          <w:rFonts w:ascii="Times New Roman" w:hAnsi="Times New Roman" w:cs="Times New Roman"/>
          <w:sz w:val="24"/>
          <w:szCs w:val="24"/>
        </w:rPr>
        <w:t xml:space="preserve">allowing users to </w:t>
      </w:r>
      <w:r w:rsidR="001631E3" w:rsidRPr="007B3935">
        <w:rPr>
          <w:rFonts w:ascii="Times New Roman" w:hAnsi="Times New Roman" w:cs="Times New Roman"/>
          <w:sz w:val="24"/>
          <w:szCs w:val="24"/>
        </w:rPr>
        <w:t>select the dental treatment the</w:t>
      </w:r>
      <w:r w:rsidR="001D2DB7" w:rsidRPr="007B3935">
        <w:rPr>
          <w:rFonts w:ascii="Times New Roman" w:hAnsi="Times New Roman" w:cs="Times New Roman"/>
          <w:sz w:val="24"/>
          <w:szCs w:val="24"/>
        </w:rPr>
        <w:t>y</w:t>
      </w:r>
      <w:r w:rsidR="001631E3" w:rsidRPr="007B3935">
        <w:rPr>
          <w:rFonts w:ascii="Times New Roman" w:hAnsi="Times New Roman" w:cs="Times New Roman"/>
          <w:sz w:val="24"/>
          <w:szCs w:val="24"/>
        </w:rPr>
        <w:t xml:space="preserve"> want to have</w:t>
      </w:r>
      <w:r w:rsidR="001D2DB7" w:rsidRPr="007B3935">
        <w:rPr>
          <w:rFonts w:ascii="Times New Roman" w:hAnsi="Times New Roman" w:cs="Times New Roman"/>
          <w:sz w:val="24"/>
          <w:szCs w:val="24"/>
        </w:rPr>
        <w:t>. T</w:t>
      </w:r>
      <w:r w:rsidR="001631E3" w:rsidRPr="007B3935">
        <w:rPr>
          <w:rFonts w:ascii="Times New Roman" w:hAnsi="Times New Roman" w:cs="Times New Roman"/>
          <w:sz w:val="24"/>
          <w:szCs w:val="24"/>
        </w:rPr>
        <w:t xml:space="preserve">he application </w:t>
      </w:r>
      <w:r w:rsidR="001D2DB7" w:rsidRPr="007B3935">
        <w:rPr>
          <w:rFonts w:ascii="Times New Roman" w:hAnsi="Times New Roman" w:cs="Times New Roman"/>
          <w:sz w:val="24"/>
          <w:szCs w:val="24"/>
        </w:rPr>
        <w:t>then</w:t>
      </w:r>
      <w:r w:rsidR="001631E3" w:rsidRPr="007B3935">
        <w:rPr>
          <w:rFonts w:ascii="Times New Roman" w:hAnsi="Times New Roman" w:cs="Times New Roman"/>
          <w:sz w:val="24"/>
          <w:szCs w:val="24"/>
        </w:rPr>
        <w:t xml:space="preserve"> calculate</w:t>
      </w:r>
      <w:r w:rsidR="001D2DB7" w:rsidRPr="007B3935">
        <w:rPr>
          <w:rFonts w:ascii="Times New Roman" w:hAnsi="Times New Roman" w:cs="Times New Roman"/>
          <w:sz w:val="24"/>
          <w:szCs w:val="24"/>
        </w:rPr>
        <w:t>s</w:t>
      </w:r>
      <w:r w:rsidR="001631E3" w:rsidRPr="007B3935">
        <w:rPr>
          <w:rFonts w:ascii="Times New Roman" w:hAnsi="Times New Roman" w:cs="Times New Roman"/>
          <w:sz w:val="24"/>
          <w:szCs w:val="24"/>
        </w:rPr>
        <w:t xml:space="preserve"> all cost </w:t>
      </w:r>
      <w:r w:rsidR="001D2DB7" w:rsidRPr="007B3935">
        <w:rPr>
          <w:rFonts w:ascii="Times New Roman" w:hAnsi="Times New Roman" w:cs="Times New Roman"/>
          <w:sz w:val="24"/>
          <w:szCs w:val="24"/>
        </w:rPr>
        <w:t xml:space="preserve">the users need </w:t>
      </w:r>
      <w:r w:rsidR="001631E3" w:rsidRPr="007B3935">
        <w:rPr>
          <w:rFonts w:ascii="Times New Roman" w:hAnsi="Times New Roman" w:cs="Times New Roman"/>
          <w:sz w:val="24"/>
          <w:szCs w:val="24"/>
        </w:rPr>
        <w:t>to pay</w:t>
      </w:r>
      <w:r w:rsidRPr="007B3935">
        <w:rPr>
          <w:rFonts w:ascii="Times New Roman" w:hAnsi="Times New Roman" w:cs="Times New Roman"/>
          <w:sz w:val="24"/>
          <w:szCs w:val="24"/>
        </w:rPr>
        <w:t>. Visitors can also interact with the dentist on the web. Visitors can consult with the dentist about some problem they are experiencing. This website and mobile application includes dentists schedule and also the appointment feature which allows visitors to make an appointment with a dentist online. For patients, the website and mobile application contains the reminder function for reminding them of upcoming appointments so that they do not miss the appointments. The same feature also sends out a notification when the schedul</w:t>
      </w:r>
      <w:r w:rsidR="005842C2" w:rsidRPr="007B3935">
        <w:rPr>
          <w:rFonts w:ascii="Times New Roman" w:hAnsi="Times New Roman" w:cs="Times New Roman"/>
          <w:sz w:val="24"/>
          <w:szCs w:val="24"/>
        </w:rPr>
        <w:t>e changes. It notif</w:t>
      </w:r>
      <w:r w:rsidR="00434EF6" w:rsidRPr="007B3935">
        <w:rPr>
          <w:rFonts w:ascii="Times New Roman" w:hAnsi="Times New Roman" w:cs="Times New Roman"/>
          <w:sz w:val="24"/>
          <w:szCs w:val="24"/>
        </w:rPr>
        <w:t>ies</w:t>
      </w:r>
      <w:r w:rsidR="005842C2" w:rsidRPr="007B3935">
        <w:rPr>
          <w:rFonts w:ascii="Times New Roman" w:hAnsi="Times New Roman" w:cs="Times New Roman"/>
          <w:sz w:val="24"/>
          <w:szCs w:val="24"/>
        </w:rPr>
        <w:t xml:space="preserve"> </w:t>
      </w:r>
      <w:r w:rsidRPr="007B3935">
        <w:rPr>
          <w:rFonts w:ascii="Times New Roman" w:hAnsi="Times New Roman" w:cs="Times New Roman"/>
          <w:sz w:val="24"/>
          <w:szCs w:val="24"/>
        </w:rPr>
        <w:t>the appointment 1-2 days before the appointment date</w:t>
      </w:r>
      <w:r w:rsidR="005842C2" w:rsidRPr="007B3935">
        <w:rPr>
          <w:rFonts w:ascii="Times New Roman" w:hAnsi="Times New Roman" w:cs="Times New Roman"/>
          <w:sz w:val="24"/>
          <w:szCs w:val="24"/>
        </w:rPr>
        <w:t xml:space="preserve"> via mobile application, email, and </w:t>
      </w:r>
      <w:r w:rsidR="00434EF6" w:rsidRPr="007B3935">
        <w:rPr>
          <w:rFonts w:ascii="Times New Roman" w:hAnsi="Times New Roman" w:cs="Times New Roman"/>
          <w:sz w:val="24"/>
          <w:szCs w:val="24"/>
        </w:rPr>
        <w:t>SMS</w:t>
      </w:r>
      <w:r w:rsidRPr="007B3935">
        <w:rPr>
          <w:rFonts w:ascii="Times New Roman" w:hAnsi="Times New Roman" w:cs="Times New Roman"/>
          <w:sz w:val="24"/>
          <w:szCs w:val="24"/>
        </w:rPr>
        <w:t xml:space="preserve">. The dental clinic website and application can also generate the QR code for each patient, which can be used to identify the patient and his/her appointment at the clinic. This streamlines the process of receiving patients and looking up appointments. At the same time, it relieves the problems of patients losing or forgetting to bring their appointment cards. </w:t>
      </w:r>
    </w:p>
    <w:p w14:paraId="729B6A9D" w14:textId="77777777" w:rsidR="00916984" w:rsidRPr="007B3935" w:rsidRDefault="00916984" w:rsidP="000B73A4">
      <w:pPr>
        <w:widowControl w:val="0"/>
        <w:jc w:val="both"/>
        <w:rPr>
          <w:rFonts w:ascii="Times New Roman" w:hAnsi="Times New Roman" w:cs="Times New Roman"/>
          <w:sz w:val="24"/>
          <w:szCs w:val="24"/>
        </w:rPr>
      </w:pPr>
      <w:r w:rsidRPr="007B3935">
        <w:rPr>
          <w:rFonts w:ascii="Times New Roman" w:hAnsi="Times New Roman" w:cs="Times New Roman"/>
          <w:color w:val="FFFF00"/>
          <w:sz w:val="24"/>
          <w:szCs w:val="24"/>
        </w:rPr>
        <w:t>.</w:t>
      </w:r>
      <w:r w:rsidRPr="007B3935">
        <w:rPr>
          <w:rFonts w:ascii="Times New Roman" w:hAnsi="Times New Roman" w:cs="Times New Roman"/>
          <w:sz w:val="24"/>
          <w:szCs w:val="24"/>
        </w:rPr>
        <w:t xml:space="preserve"> </w:t>
      </w:r>
    </w:p>
    <w:p w14:paraId="4F55FE39" w14:textId="77777777" w:rsidR="00916984" w:rsidRPr="007B3935" w:rsidRDefault="00916984" w:rsidP="000B73A4">
      <w:pPr>
        <w:widowControl w:val="0"/>
        <w:jc w:val="both"/>
        <w:rPr>
          <w:rFonts w:ascii="Times New Roman" w:hAnsi="Times New Roman" w:cs="Times New Roman"/>
          <w:sz w:val="24"/>
          <w:szCs w:val="24"/>
        </w:rPr>
      </w:pPr>
    </w:p>
    <w:p w14:paraId="3106ADD8" w14:textId="77777777" w:rsidR="00916984" w:rsidRPr="007B3935" w:rsidRDefault="00916984" w:rsidP="000B73A4">
      <w:pPr>
        <w:widowControl w:val="0"/>
        <w:jc w:val="both"/>
        <w:rPr>
          <w:rFonts w:ascii="Times New Roman" w:hAnsi="Times New Roman" w:cs="Times New Roman"/>
          <w:sz w:val="24"/>
          <w:szCs w:val="24"/>
        </w:rPr>
      </w:pPr>
    </w:p>
    <w:p w14:paraId="684808D7" w14:textId="77777777" w:rsidR="00916984" w:rsidRPr="007B3935" w:rsidRDefault="00916984" w:rsidP="000B73A4">
      <w:pPr>
        <w:widowControl w:val="0"/>
        <w:jc w:val="both"/>
        <w:rPr>
          <w:rFonts w:ascii="Times New Roman" w:hAnsi="Times New Roman" w:cs="Times New Roman"/>
          <w:sz w:val="24"/>
          <w:szCs w:val="24"/>
        </w:rPr>
      </w:pPr>
    </w:p>
    <w:p w14:paraId="2E8803FC" w14:textId="77777777" w:rsidR="00916984" w:rsidRPr="007B3935" w:rsidRDefault="00916984" w:rsidP="000B73A4">
      <w:pPr>
        <w:widowControl w:val="0"/>
        <w:jc w:val="both"/>
        <w:rPr>
          <w:rFonts w:ascii="Times New Roman" w:hAnsi="Times New Roman" w:cs="Times New Roman"/>
          <w:sz w:val="24"/>
          <w:szCs w:val="24"/>
        </w:rPr>
      </w:pPr>
    </w:p>
    <w:p w14:paraId="330DB942" w14:textId="77777777" w:rsidR="00916984" w:rsidRPr="007B3935" w:rsidRDefault="00916984" w:rsidP="000B73A4">
      <w:pPr>
        <w:widowControl w:val="0"/>
        <w:jc w:val="both"/>
        <w:rPr>
          <w:rFonts w:ascii="Times New Roman" w:hAnsi="Times New Roman" w:cs="Times New Roman"/>
          <w:sz w:val="24"/>
          <w:szCs w:val="24"/>
        </w:rPr>
      </w:pPr>
    </w:p>
    <w:p w14:paraId="3088E33B" w14:textId="77777777" w:rsidR="00916984" w:rsidRPr="007B3935" w:rsidRDefault="00916984" w:rsidP="000B73A4">
      <w:pPr>
        <w:widowControl w:val="0"/>
        <w:jc w:val="both"/>
        <w:rPr>
          <w:rFonts w:ascii="Times New Roman" w:hAnsi="Times New Roman" w:cs="Times New Roman"/>
          <w:sz w:val="24"/>
          <w:szCs w:val="24"/>
        </w:rPr>
      </w:pPr>
    </w:p>
    <w:p w14:paraId="0E822880" w14:textId="77777777" w:rsidR="00916984" w:rsidRPr="007B3935" w:rsidRDefault="00916984" w:rsidP="000B73A4">
      <w:pPr>
        <w:widowControl w:val="0"/>
        <w:jc w:val="both"/>
        <w:rPr>
          <w:rFonts w:ascii="Times New Roman" w:hAnsi="Times New Roman" w:cs="Times New Roman"/>
          <w:sz w:val="24"/>
          <w:szCs w:val="24"/>
        </w:rPr>
      </w:pPr>
    </w:p>
    <w:p w14:paraId="51C5A593" w14:textId="77777777" w:rsidR="00916984" w:rsidRPr="007B3935" w:rsidRDefault="00916984" w:rsidP="009E0A85">
      <w:pPr>
        <w:pStyle w:val="Heading1"/>
        <w:rPr>
          <w:rFonts w:ascii="Times New Roman" w:hAnsi="Times New Roman" w:cs="Times New Roman"/>
          <w:sz w:val="36"/>
          <w:szCs w:val="36"/>
        </w:rPr>
      </w:pPr>
      <w:bookmarkStart w:id="1" w:name="_Toc383526158"/>
      <w:r w:rsidRPr="007B3935">
        <w:rPr>
          <w:rFonts w:ascii="Times New Roman" w:hAnsi="Times New Roman" w:cs="Times New Roman"/>
          <w:b/>
          <w:sz w:val="36"/>
          <w:szCs w:val="36"/>
        </w:rPr>
        <w:t>Chapter Two: Literature Review</w:t>
      </w:r>
      <w:bookmarkEnd w:id="1"/>
    </w:p>
    <w:p w14:paraId="266DDFF5" w14:textId="77777777" w:rsidR="00916984" w:rsidRPr="007B3935" w:rsidRDefault="00916984" w:rsidP="000B73A4">
      <w:pPr>
        <w:widowControl w:val="0"/>
        <w:jc w:val="both"/>
        <w:rPr>
          <w:rFonts w:ascii="Times New Roman" w:hAnsi="Times New Roman" w:cs="Times New Roman"/>
          <w:sz w:val="28"/>
        </w:rPr>
      </w:pPr>
    </w:p>
    <w:p w14:paraId="60356E87" w14:textId="77777777" w:rsidR="00916984" w:rsidRPr="007B3935" w:rsidRDefault="00916984" w:rsidP="009E0A85">
      <w:pPr>
        <w:pStyle w:val="Heading2"/>
        <w:rPr>
          <w:rFonts w:ascii="Times New Roman" w:hAnsi="Times New Roman" w:cs="Times New Roman"/>
          <w:bCs/>
          <w:sz w:val="32"/>
          <w:szCs w:val="32"/>
        </w:rPr>
      </w:pPr>
      <w:bookmarkStart w:id="2" w:name="_Toc383526159"/>
      <w:r w:rsidRPr="007B3935">
        <w:rPr>
          <w:rFonts w:ascii="Times New Roman" w:hAnsi="Times New Roman" w:cs="Times New Roman"/>
          <w:bCs/>
          <w:sz w:val="32"/>
          <w:szCs w:val="32"/>
        </w:rPr>
        <w:t>2.1 Business review</w:t>
      </w:r>
      <w:bookmarkEnd w:id="2"/>
    </w:p>
    <w:p w14:paraId="7CDE178B" w14:textId="77777777" w:rsidR="00916984" w:rsidRPr="007B3935" w:rsidRDefault="00916984" w:rsidP="009E0A85">
      <w:pPr>
        <w:pStyle w:val="Heading3"/>
        <w:rPr>
          <w:rFonts w:ascii="Times New Roman" w:hAnsi="Times New Roman" w:cs="Times New Roman"/>
          <w:bCs/>
          <w:color w:val="auto"/>
          <w:sz w:val="28"/>
        </w:rPr>
      </w:pPr>
      <w:bookmarkStart w:id="3" w:name="_Toc383526160"/>
      <w:r w:rsidRPr="007B3935">
        <w:rPr>
          <w:rFonts w:ascii="Times New Roman" w:hAnsi="Times New Roman" w:cs="Times New Roman"/>
          <w:bCs/>
          <w:color w:val="auto"/>
          <w:sz w:val="28"/>
        </w:rPr>
        <w:t>2.1.1 Dental Clinic Services System</w:t>
      </w:r>
      <w:bookmarkEnd w:id="3"/>
    </w:p>
    <w:p w14:paraId="6F3A1BEA" w14:textId="77777777" w:rsidR="00916984" w:rsidRPr="007B3935" w:rsidRDefault="00916984"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Dental Clinic Service System is a system that provides services to customers of Dental Clinic(patients) such as dentist’s schedule, managing appointments and reminders, promotions, dental clinic’s information, consulting and follow up between a dentist and a patient. Customers can access both the web application and mobile application. At the dental clinic, officers can manage dentist’s schedule, add advertisements, and identify patients with QR code. Dentists can interact with customers through both applications, such as giving consultation and following up their patients.</w:t>
      </w:r>
    </w:p>
    <w:p w14:paraId="234DD9EB" w14:textId="77777777" w:rsidR="00916984" w:rsidRPr="007B3935" w:rsidRDefault="00916984"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 xml:space="preserve">        </w:t>
      </w:r>
      <w:r w:rsidRPr="007B3935">
        <w:rPr>
          <w:rFonts w:ascii="Times New Roman" w:hAnsi="Times New Roman" w:cs="Times New Roman"/>
          <w:sz w:val="24"/>
          <w:szCs w:val="24"/>
        </w:rPr>
        <w:tab/>
        <w:t>Examples of dental website and mobile application are shown below.</w:t>
      </w:r>
    </w:p>
    <w:p w14:paraId="7CADD439" w14:textId="77777777" w:rsidR="007B00DE" w:rsidRPr="007B3935" w:rsidRDefault="00916984"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 xml:space="preserve">        </w:t>
      </w:r>
      <w:r w:rsidRPr="007B3935">
        <w:rPr>
          <w:rFonts w:ascii="Times New Roman" w:hAnsi="Times New Roman" w:cs="Times New Roman"/>
          <w:sz w:val="24"/>
          <w:szCs w:val="24"/>
        </w:rPr>
        <w:tab/>
      </w:r>
    </w:p>
    <w:p w14:paraId="33B39654" w14:textId="77777777" w:rsidR="00916984" w:rsidRPr="007B3935" w:rsidRDefault="00916984" w:rsidP="0001156B">
      <w:pPr>
        <w:pStyle w:val="Heading4"/>
        <w:rPr>
          <w:rFonts w:ascii="Times New Roman" w:hAnsi="Times New Roman" w:cs="Times New Roman"/>
          <w:color w:val="auto"/>
          <w:sz w:val="24"/>
          <w:szCs w:val="24"/>
          <w:u w:val="none"/>
        </w:rPr>
      </w:pPr>
      <w:r w:rsidRPr="007B3935">
        <w:rPr>
          <w:rFonts w:ascii="Times New Roman" w:hAnsi="Times New Roman" w:cs="Times New Roman"/>
          <w:b/>
          <w:color w:val="auto"/>
          <w:sz w:val="24"/>
          <w:szCs w:val="24"/>
          <w:u w:val="none"/>
        </w:rPr>
        <w:t>2.1.1.1 Dental Clinic by Cosmetic Innovations, Inc</w:t>
      </w:r>
      <w:proofErr w:type="gramStart"/>
      <w:r w:rsidRPr="007B3935">
        <w:rPr>
          <w:rFonts w:ascii="Times New Roman" w:hAnsi="Times New Roman" w:cs="Times New Roman"/>
          <w:color w:val="auto"/>
          <w:sz w:val="24"/>
          <w:szCs w:val="24"/>
          <w:u w:val="none"/>
        </w:rPr>
        <w:t>.</w:t>
      </w:r>
      <w:r w:rsidR="00426A24" w:rsidRPr="007B3935">
        <w:rPr>
          <w:rFonts w:ascii="Times New Roman" w:hAnsi="Times New Roman" w:cs="Times New Roman"/>
          <w:color w:val="auto"/>
          <w:sz w:val="24"/>
          <w:szCs w:val="24"/>
          <w:u w:val="none"/>
        </w:rPr>
        <w:t>[</w:t>
      </w:r>
      <w:proofErr w:type="gramEnd"/>
      <w:r w:rsidR="00426A24" w:rsidRPr="007B3935">
        <w:rPr>
          <w:rFonts w:ascii="Times New Roman" w:hAnsi="Times New Roman" w:cs="Times New Roman"/>
          <w:color w:val="auto"/>
          <w:sz w:val="24"/>
          <w:szCs w:val="24"/>
          <w:u w:val="none"/>
        </w:rPr>
        <w:t>1</w:t>
      </w:r>
      <w:r w:rsidRPr="007B3935">
        <w:rPr>
          <w:rFonts w:ascii="Times New Roman" w:hAnsi="Times New Roman" w:cs="Times New Roman"/>
          <w:color w:val="auto"/>
          <w:sz w:val="24"/>
          <w:szCs w:val="24"/>
          <w:u w:val="none"/>
        </w:rPr>
        <w:t>]</w:t>
      </w:r>
    </w:p>
    <w:p w14:paraId="0B9AE5AB" w14:textId="5544A459" w:rsidR="00916984" w:rsidRPr="007B3935" w:rsidRDefault="00673D3A" w:rsidP="000B73A4">
      <w:pPr>
        <w:widowControl w:val="0"/>
        <w:jc w:val="both"/>
        <w:rPr>
          <w:rFonts w:ascii="Times New Roman" w:hAnsi="Times New Roman" w:cs="Times New Roman"/>
          <w:sz w:val="24"/>
          <w:szCs w:val="24"/>
        </w:rPr>
      </w:pPr>
      <w:r w:rsidRPr="007B3935">
        <w:rPr>
          <w:rFonts w:ascii="Times New Roman" w:hAnsi="Times New Roman" w:cs="Times New Roman"/>
          <w:noProof/>
          <w:sz w:val="24"/>
          <w:szCs w:val="24"/>
        </w:rPr>
        <w:drawing>
          <wp:anchor distT="114300" distB="114300" distL="114300" distR="114300" simplePos="0" relativeHeight="251664384" behindDoc="0" locked="0" layoutInCell="0" allowOverlap="0" wp14:anchorId="7506FBCC" wp14:editId="0CC2322F">
            <wp:simplePos x="0" y="0"/>
            <wp:positionH relativeFrom="margin">
              <wp:posOffset>1698625</wp:posOffset>
            </wp:positionH>
            <wp:positionV relativeFrom="paragraph">
              <wp:posOffset>942975</wp:posOffset>
            </wp:positionV>
            <wp:extent cx="2190750" cy="2917825"/>
            <wp:effectExtent l="19050" t="19050" r="19050" b="15875"/>
            <wp:wrapTopAndBottom/>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cstate="print"/>
                    <a:srcRect/>
                    <a:stretch>
                      <a:fillRect/>
                    </a:stretch>
                  </pic:blipFill>
                  <pic:spPr>
                    <a:xfrm>
                      <a:off x="0" y="0"/>
                      <a:ext cx="2190750" cy="2917825"/>
                    </a:xfrm>
                    <a:prstGeom prst="rect">
                      <a:avLst/>
                    </a:prstGeom>
                    <a:ln>
                      <a:solidFill>
                        <a:srgbClr val="000000"/>
                      </a:solidFill>
                      <a:prstDash val="solid"/>
                    </a:ln>
                  </pic:spPr>
                </pic:pic>
              </a:graphicData>
            </a:graphic>
          </wp:anchor>
        </w:drawing>
      </w:r>
      <w:r w:rsidR="00916984" w:rsidRPr="007B3935">
        <w:rPr>
          <w:rFonts w:ascii="Times New Roman" w:hAnsi="Times New Roman" w:cs="Times New Roman"/>
          <w:sz w:val="24"/>
          <w:szCs w:val="24"/>
        </w:rPr>
        <w:t xml:space="preserve">                    </w:t>
      </w:r>
      <w:r w:rsidR="00916984" w:rsidRPr="007B3935">
        <w:rPr>
          <w:rFonts w:ascii="Times New Roman" w:hAnsi="Times New Roman" w:cs="Times New Roman"/>
          <w:sz w:val="24"/>
          <w:szCs w:val="24"/>
        </w:rPr>
        <w:tab/>
        <w:t xml:space="preserve">Dental Clinic is a patient’s guide to understanding all aspects of dentistry and its procedures. This application includes the most frequently asked dental questions answered by the top dental experts in each field, and overseen by NYC Cosmetic &amp; General Dentist - Dr. Marc </w:t>
      </w:r>
      <w:proofErr w:type="spellStart"/>
      <w:r w:rsidR="00916984" w:rsidRPr="007B3935">
        <w:rPr>
          <w:rFonts w:ascii="Times New Roman" w:hAnsi="Times New Roman" w:cs="Times New Roman"/>
          <w:sz w:val="24"/>
          <w:szCs w:val="24"/>
        </w:rPr>
        <w:t>Lazare</w:t>
      </w:r>
      <w:proofErr w:type="spellEnd"/>
      <w:r w:rsidR="00916984" w:rsidRPr="007B3935">
        <w:rPr>
          <w:rFonts w:ascii="Times New Roman" w:hAnsi="Times New Roman" w:cs="Times New Roman"/>
          <w:sz w:val="24"/>
          <w:szCs w:val="24"/>
        </w:rPr>
        <w:t xml:space="preserve">. This app includes: </w:t>
      </w:r>
    </w:p>
    <w:p w14:paraId="506979BB" w14:textId="55FFE6C3" w:rsidR="00916984" w:rsidRPr="007B3935" w:rsidRDefault="00916984" w:rsidP="000B73A4">
      <w:pPr>
        <w:widowControl w:val="0"/>
        <w:jc w:val="both"/>
        <w:rPr>
          <w:rFonts w:ascii="Times New Roman" w:hAnsi="Times New Roman" w:cs="Times New Roman"/>
          <w:sz w:val="24"/>
          <w:szCs w:val="24"/>
        </w:rPr>
      </w:pPr>
    </w:p>
    <w:p w14:paraId="3D559AD8" w14:textId="143AA01F" w:rsidR="00916984" w:rsidRPr="007B3935" w:rsidRDefault="00916984" w:rsidP="00673D3A">
      <w:pPr>
        <w:widowControl w:val="0"/>
        <w:jc w:val="center"/>
        <w:rPr>
          <w:rFonts w:ascii="Times New Roman" w:hAnsi="Times New Roman" w:cs="Times New Roman"/>
          <w:sz w:val="24"/>
          <w:szCs w:val="24"/>
        </w:rPr>
      </w:pPr>
      <w:r w:rsidRPr="007B3935">
        <w:rPr>
          <w:rFonts w:ascii="Times New Roman" w:hAnsi="Times New Roman" w:cs="Times New Roman"/>
          <w:sz w:val="24"/>
          <w:szCs w:val="24"/>
        </w:rPr>
        <w:t xml:space="preserve">Figure 1: Show all </w:t>
      </w:r>
      <w:proofErr w:type="gramStart"/>
      <w:r w:rsidRPr="007B3935">
        <w:rPr>
          <w:rFonts w:ascii="Times New Roman" w:hAnsi="Times New Roman" w:cs="Times New Roman"/>
          <w:sz w:val="24"/>
          <w:szCs w:val="24"/>
        </w:rPr>
        <w:t>menu</w:t>
      </w:r>
      <w:proofErr w:type="gramEnd"/>
      <w:r w:rsidRPr="007B3935">
        <w:rPr>
          <w:rFonts w:ascii="Times New Roman" w:hAnsi="Times New Roman" w:cs="Times New Roman"/>
          <w:sz w:val="24"/>
          <w:szCs w:val="24"/>
        </w:rPr>
        <w:t xml:space="preserve"> that</w:t>
      </w:r>
      <w:r w:rsidR="007B00DE" w:rsidRPr="007B3935">
        <w:rPr>
          <w:rFonts w:ascii="Times New Roman" w:hAnsi="Times New Roman" w:cs="Times New Roman"/>
          <w:sz w:val="24"/>
          <w:szCs w:val="24"/>
        </w:rPr>
        <w:t xml:space="preserve"> users</w:t>
      </w:r>
      <w:r w:rsidRPr="007B3935">
        <w:rPr>
          <w:rFonts w:ascii="Times New Roman" w:hAnsi="Times New Roman" w:cs="Times New Roman"/>
          <w:sz w:val="24"/>
          <w:szCs w:val="24"/>
        </w:rPr>
        <w:t xml:space="preserve"> can use.</w:t>
      </w:r>
    </w:p>
    <w:p w14:paraId="18221F85" w14:textId="1705E516" w:rsidR="00916984" w:rsidRPr="007B3935" w:rsidRDefault="00916984" w:rsidP="00673D3A">
      <w:pPr>
        <w:widowControl w:val="0"/>
        <w:jc w:val="center"/>
        <w:rPr>
          <w:rFonts w:ascii="Times New Roman" w:hAnsi="Times New Roman" w:cs="Times New Roman"/>
          <w:sz w:val="24"/>
          <w:szCs w:val="24"/>
        </w:rPr>
      </w:pPr>
      <w:r w:rsidRPr="007B3935">
        <w:rPr>
          <w:rFonts w:ascii="Times New Roman" w:hAnsi="Times New Roman" w:cs="Times New Roman"/>
          <w:sz w:val="24"/>
          <w:szCs w:val="24"/>
        </w:rPr>
        <w:t>As shown in Figure 1, when users open the application, they can see all of these menu items that they can select to see information.</w:t>
      </w:r>
    </w:p>
    <w:p w14:paraId="701FFCFE" w14:textId="330667E3" w:rsidR="00916984" w:rsidRPr="007B3935" w:rsidRDefault="00916984" w:rsidP="001535D3">
      <w:pPr>
        <w:widowControl w:val="0"/>
        <w:jc w:val="center"/>
        <w:rPr>
          <w:rFonts w:ascii="Times New Roman" w:hAnsi="Times New Roman" w:cs="Times New Roman"/>
          <w:sz w:val="24"/>
          <w:szCs w:val="24"/>
        </w:rPr>
      </w:pPr>
    </w:p>
    <w:p w14:paraId="163987A6" w14:textId="77777777" w:rsidR="00916984" w:rsidRPr="007B3935" w:rsidRDefault="00916984" w:rsidP="000B73A4">
      <w:pPr>
        <w:widowControl w:val="0"/>
        <w:jc w:val="both"/>
        <w:rPr>
          <w:rFonts w:ascii="Times New Roman" w:hAnsi="Times New Roman" w:cs="Times New Roman"/>
          <w:sz w:val="24"/>
          <w:szCs w:val="24"/>
        </w:rPr>
      </w:pPr>
      <w:r w:rsidRPr="007B3935">
        <w:rPr>
          <w:rFonts w:ascii="Times New Roman" w:hAnsi="Times New Roman" w:cs="Times New Roman"/>
          <w:noProof/>
          <w:sz w:val="24"/>
          <w:szCs w:val="24"/>
        </w:rPr>
        <w:drawing>
          <wp:anchor distT="114300" distB="114300" distL="114300" distR="114300" simplePos="0" relativeHeight="251659264" behindDoc="0" locked="0" layoutInCell="0" allowOverlap="0" wp14:anchorId="3C525AA0" wp14:editId="3E6B8823">
            <wp:simplePos x="0" y="0"/>
            <wp:positionH relativeFrom="margin">
              <wp:posOffset>495300</wp:posOffset>
            </wp:positionH>
            <wp:positionV relativeFrom="paragraph">
              <wp:posOffset>0</wp:posOffset>
            </wp:positionV>
            <wp:extent cx="2333625" cy="3114675"/>
            <wp:effectExtent l="0" t="0" r="0" b="0"/>
            <wp:wrapSquare wrapText="bothSides" distT="114300" distB="114300" distL="114300" distR="1143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cstate="print"/>
                    <a:srcRect/>
                    <a:stretch>
                      <a:fillRect/>
                    </a:stretch>
                  </pic:blipFill>
                  <pic:spPr>
                    <a:xfrm>
                      <a:off x="0" y="0"/>
                      <a:ext cx="2333625" cy="3114675"/>
                    </a:xfrm>
                    <a:prstGeom prst="rect">
                      <a:avLst/>
                    </a:prstGeom>
                    <a:ln>
                      <a:solidFill>
                        <a:srgbClr val="000000"/>
                      </a:solidFill>
                      <a:prstDash val="solid"/>
                    </a:ln>
                  </pic:spPr>
                </pic:pic>
              </a:graphicData>
            </a:graphic>
          </wp:anchor>
        </w:drawing>
      </w:r>
      <w:r w:rsidRPr="007B3935">
        <w:rPr>
          <w:rFonts w:ascii="Times New Roman" w:hAnsi="Times New Roman" w:cs="Times New Roman"/>
          <w:noProof/>
          <w:sz w:val="24"/>
          <w:szCs w:val="24"/>
        </w:rPr>
        <w:drawing>
          <wp:anchor distT="114300" distB="114300" distL="114300" distR="114300" simplePos="0" relativeHeight="251660288" behindDoc="0" locked="0" layoutInCell="0" allowOverlap="0" wp14:anchorId="3E5282A7" wp14:editId="7E6B15A2">
            <wp:simplePos x="0" y="0"/>
            <wp:positionH relativeFrom="margin">
              <wp:posOffset>2924175</wp:posOffset>
            </wp:positionH>
            <wp:positionV relativeFrom="paragraph">
              <wp:posOffset>0</wp:posOffset>
            </wp:positionV>
            <wp:extent cx="2333625" cy="3111500"/>
            <wp:effectExtent l="0" t="0" r="0" b="0"/>
            <wp:wrapSquare wrapText="bothSides" distT="114300" distB="114300" distL="114300" distR="114300"/>
            <wp:docPr id="10"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cstate="print"/>
                    <a:srcRect/>
                    <a:stretch>
                      <a:fillRect/>
                    </a:stretch>
                  </pic:blipFill>
                  <pic:spPr>
                    <a:xfrm>
                      <a:off x="0" y="0"/>
                      <a:ext cx="2333625" cy="3111500"/>
                    </a:xfrm>
                    <a:prstGeom prst="rect">
                      <a:avLst/>
                    </a:prstGeom>
                    <a:ln>
                      <a:solidFill>
                        <a:srgbClr val="000000"/>
                      </a:solidFill>
                      <a:prstDash val="solid"/>
                    </a:ln>
                  </pic:spPr>
                </pic:pic>
              </a:graphicData>
            </a:graphic>
          </wp:anchor>
        </w:drawing>
      </w:r>
    </w:p>
    <w:p w14:paraId="3815AA05" w14:textId="77777777" w:rsidR="00916984" w:rsidRPr="007B3935" w:rsidRDefault="00916984" w:rsidP="000B73A4">
      <w:pPr>
        <w:widowControl w:val="0"/>
        <w:jc w:val="both"/>
        <w:rPr>
          <w:rFonts w:ascii="Times New Roman" w:hAnsi="Times New Roman" w:cs="Times New Roman"/>
          <w:sz w:val="24"/>
          <w:szCs w:val="24"/>
        </w:rPr>
      </w:pPr>
    </w:p>
    <w:p w14:paraId="32285CEE" w14:textId="77777777" w:rsidR="00916984" w:rsidRPr="007B3935" w:rsidRDefault="00916984" w:rsidP="000B73A4">
      <w:pPr>
        <w:widowControl w:val="0"/>
        <w:jc w:val="both"/>
        <w:rPr>
          <w:rFonts w:ascii="Times New Roman" w:hAnsi="Times New Roman" w:cs="Times New Roman"/>
          <w:sz w:val="24"/>
          <w:szCs w:val="24"/>
        </w:rPr>
      </w:pPr>
    </w:p>
    <w:p w14:paraId="5181EB81" w14:textId="77777777" w:rsidR="00916984" w:rsidRPr="007B3935" w:rsidRDefault="00916984" w:rsidP="000B73A4">
      <w:pPr>
        <w:widowControl w:val="0"/>
        <w:jc w:val="both"/>
        <w:rPr>
          <w:rFonts w:ascii="Times New Roman" w:hAnsi="Times New Roman" w:cs="Times New Roman"/>
          <w:sz w:val="24"/>
          <w:szCs w:val="24"/>
        </w:rPr>
      </w:pPr>
    </w:p>
    <w:p w14:paraId="003493ED" w14:textId="77777777" w:rsidR="00916984" w:rsidRPr="007B3935" w:rsidRDefault="00916984" w:rsidP="000B73A4">
      <w:pPr>
        <w:widowControl w:val="0"/>
        <w:jc w:val="both"/>
        <w:rPr>
          <w:rFonts w:ascii="Times New Roman" w:hAnsi="Times New Roman" w:cs="Times New Roman"/>
          <w:sz w:val="24"/>
          <w:szCs w:val="24"/>
        </w:rPr>
      </w:pPr>
    </w:p>
    <w:p w14:paraId="7C1B9953" w14:textId="77777777" w:rsidR="00916984" w:rsidRPr="007B3935" w:rsidRDefault="00916984" w:rsidP="000B73A4">
      <w:pPr>
        <w:widowControl w:val="0"/>
        <w:jc w:val="both"/>
        <w:rPr>
          <w:rFonts w:ascii="Times New Roman" w:hAnsi="Times New Roman" w:cs="Times New Roman"/>
          <w:sz w:val="24"/>
          <w:szCs w:val="24"/>
        </w:rPr>
      </w:pPr>
    </w:p>
    <w:p w14:paraId="49D60821" w14:textId="77777777" w:rsidR="00916984" w:rsidRPr="007B3935" w:rsidRDefault="00916984" w:rsidP="000B73A4">
      <w:pPr>
        <w:widowControl w:val="0"/>
        <w:jc w:val="both"/>
        <w:rPr>
          <w:rFonts w:ascii="Times New Roman" w:hAnsi="Times New Roman" w:cs="Times New Roman"/>
          <w:sz w:val="24"/>
          <w:szCs w:val="24"/>
        </w:rPr>
      </w:pPr>
    </w:p>
    <w:p w14:paraId="3302AF55" w14:textId="77777777" w:rsidR="00916984" w:rsidRPr="007B3935" w:rsidRDefault="00916984" w:rsidP="000B73A4">
      <w:pPr>
        <w:widowControl w:val="0"/>
        <w:jc w:val="both"/>
        <w:rPr>
          <w:rFonts w:ascii="Times New Roman" w:hAnsi="Times New Roman" w:cs="Times New Roman"/>
          <w:sz w:val="24"/>
          <w:szCs w:val="24"/>
        </w:rPr>
      </w:pPr>
    </w:p>
    <w:p w14:paraId="090D2573" w14:textId="77777777" w:rsidR="00916984" w:rsidRPr="007B3935" w:rsidRDefault="00916984" w:rsidP="000B73A4">
      <w:pPr>
        <w:widowControl w:val="0"/>
        <w:jc w:val="both"/>
        <w:rPr>
          <w:rFonts w:ascii="Times New Roman" w:hAnsi="Times New Roman" w:cs="Times New Roman"/>
          <w:sz w:val="24"/>
          <w:szCs w:val="24"/>
        </w:rPr>
      </w:pPr>
    </w:p>
    <w:p w14:paraId="586270E3" w14:textId="77777777" w:rsidR="00916984" w:rsidRPr="007B3935" w:rsidRDefault="00916984" w:rsidP="000B73A4">
      <w:pPr>
        <w:widowControl w:val="0"/>
        <w:jc w:val="both"/>
        <w:rPr>
          <w:rFonts w:ascii="Times New Roman" w:hAnsi="Times New Roman" w:cs="Times New Roman"/>
          <w:sz w:val="24"/>
          <w:szCs w:val="24"/>
        </w:rPr>
      </w:pPr>
    </w:p>
    <w:p w14:paraId="53919293" w14:textId="77777777" w:rsidR="00916984" w:rsidRPr="007B3935" w:rsidRDefault="00916984" w:rsidP="000B73A4">
      <w:pPr>
        <w:widowControl w:val="0"/>
        <w:jc w:val="both"/>
        <w:rPr>
          <w:rFonts w:ascii="Times New Roman" w:hAnsi="Times New Roman" w:cs="Times New Roman"/>
          <w:sz w:val="24"/>
          <w:szCs w:val="24"/>
        </w:rPr>
      </w:pPr>
    </w:p>
    <w:p w14:paraId="12B0F0A4" w14:textId="77777777" w:rsidR="00916984" w:rsidRPr="007B3935" w:rsidRDefault="00916984" w:rsidP="000B73A4">
      <w:pPr>
        <w:widowControl w:val="0"/>
        <w:jc w:val="both"/>
        <w:rPr>
          <w:rFonts w:ascii="Times New Roman" w:hAnsi="Times New Roman" w:cs="Times New Roman"/>
          <w:sz w:val="24"/>
          <w:szCs w:val="24"/>
        </w:rPr>
      </w:pPr>
    </w:p>
    <w:p w14:paraId="290C71E3" w14:textId="77777777" w:rsidR="00916984" w:rsidRPr="007B3935" w:rsidRDefault="00916984" w:rsidP="000B73A4">
      <w:pPr>
        <w:widowControl w:val="0"/>
        <w:jc w:val="both"/>
        <w:rPr>
          <w:rFonts w:ascii="Times New Roman" w:hAnsi="Times New Roman" w:cs="Times New Roman"/>
          <w:sz w:val="24"/>
          <w:szCs w:val="24"/>
        </w:rPr>
      </w:pPr>
    </w:p>
    <w:p w14:paraId="5D79CEAE" w14:textId="77777777" w:rsidR="00916984" w:rsidRPr="007B3935" w:rsidRDefault="00916984" w:rsidP="000B73A4">
      <w:pPr>
        <w:widowControl w:val="0"/>
        <w:jc w:val="both"/>
        <w:rPr>
          <w:rFonts w:ascii="Times New Roman" w:hAnsi="Times New Roman" w:cs="Times New Roman"/>
          <w:sz w:val="24"/>
          <w:szCs w:val="24"/>
        </w:rPr>
      </w:pPr>
    </w:p>
    <w:p w14:paraId="24FAD26A" w14:textId="77777777" w:rsidR="00916984" w:rsidRPr="007B3935" w:rsidRDefault="00916984" w:rsidP="000B73A4">
      <w:pPr>
        <w:widowControl w:val="0"/>
        <w:jc w:val="both"/>
        <w:rPr>
          <w:rFonts w:ascii="Times New Roman" w:hAnsi="Times New Roman" w:cs="Times New Roman"/>
          <w:sz w:val="24"/>
          <w:szCs w:val="24"/>
        </w:rPr>
      </w:pPr>
    </w:p>
    <w:p w14:paraId="4566E0E2" w14:textId="77777777" w:rsidR="00916984" w:rsidRPr="007B3935" w:rsidRDefault="00916984" w:rsidP="000B73A4">
      <w:pPr>
        <w:widowControl w:val="0"/>
        <w:jc w:val="both"/>
        <w:rPr>
          <w:rFonts w:ascii="Times New Roman" w:hAnsi="Times New Roman" w:cs="Times New Roman"/>
          <w:sz w:val="24"/>
          <w:szCs w:val="24"/>
        </w:rPr>
      </w:pPr>
    </w:p>
    <w:p w14:paraId="16CE16AB" w14:textId="77777777" w:rsidR="00916984" w:rsidRPr="007B3935" w:rsidRDefault="00916984" w:rsidP="000B73A4">
      <w:pPr>
        <w:widowControl w:val="0"/>
        <w:jc w:val="both"/>
        <w:rPr>
          <w:rFonts w:ascii="Times New Roman" w:hAnsi="Times New Roman" w:cs="Times New Roman"/>
          <w:sz w:val="24"/>
          <w:szCs w:val="24"/>
        </w:rPr>
      </w:pPr>
    </w:p>
    <w:p w14:paraId="7B486C6B" w14:textId="77777777" w:rsidR="00916984" w:rsidRPr="007B3935" w:rsidRDefault="00916984" w:rsidP="000B73A4">
      <w:pPr>
        <w:widowControl w:val="0"/>
        <w:jc w:val="both"/>
        <w:rPr>
          <w:rFonts w:ascii="Times New Roman" w:hAnsi="Times New Roman" w:cs="Times New Roman"/>
          <w:sz w:val="24"/>
          <w:szCs w:val="24"/>
        </w:rPr>
      </w:pPr>
    </w:p>
    <w:p w14:paraId="24743DF5" w14:textId="77777777" w:rsidR="00916984" w:rsidRPr="007B3935" w:rsidRDefault="00916984" w:rsidP="001535D3">
      <w:pPr>
        <w:widowControl w:val="0"/>
        <w:jc w:val="center"/>
        <w:rPr>
          <w:rFonts w:ascii="Times New Roman" w:hAnsi="Times New Roman" w:cs="Times New Roman"/>
          <w:sz w:val="24"/>
          <w:szCs w:val="24"/>
        </w:rPr>
      </w:pPr>
    </w:p>
    <w:p w14:paraId="1A79A7DD" w14:textId="77777777" w:rsidR="00916984" w:rsidRPr="007B3935" w:rsidRDefault="00916984" w:rsidP="001535D3">
      <w:pPr>
        <w:widowControl w:val="0"/>
        <w:jc w:val="center"/>
        <w:rPr>
          <w:rFonts w:ascii="Times New Roman" w:hAnsi="Times New Roman" w:cs="Times New Roman"/>
          <w:sz w:val="24"/>
          <w:szCs w:val="24"/>
        </w:rPr>
      </w:pPr>
      <w:r w:rsidRPr="007B3935">
        <w:rPr>
          <w:rFonts w:ascii="Times New Roman" w:hAnsi="Times New Roman" w:cs="Times New Roman"/>
          <w:sz w:val="24"/>
          <w:szCs w:val="24"/>
        </w:rPr>
        <w:t xml:space="preserve">Figure 2: Show users </w:t>
      </w:r>
      <w:r w:rsidR="007B00DE" w:rsidRPr="007B3935">
        <w:rPr>
          <w:rFonts w:ascii="Times New Roman" w:hAnsi="Times New Roman" w:cs="Times New Roman"/>
          <w:sz w:val="24"/>
          <w:szCs w:val="24"/>
        </w:rPr>
        <w:t xml:space="preserve">the </w:t>
      </w:r>
      <w:r w:rsidRPr="007B3935">
        <w:rPr>
          <w:rFonts w:ascii="Times New Roman" w:hAnsi="Times New Roman" w:cs="Times New Roman"/>
          <w:sz w:val="24"/>
          <w:szCs w:val="24"/>
        </w:rPr>
        <w:t xml:space="preserve">interface </w:t>
      </w:r>
      <w:r w:rsidR="007B00DE" w:rsidRPr="007B3935">
        <w:rPr>
          <w:rFonts w:ascii="Times New Roman" w:hAnsi="Times New Roman" w:cs="Times New Roman"/>
          <w:sz w:val="24"/>
          <w:szCs w:val="24"/>
        </w:rPr>
        <w:t>where they can select the features</w:t>
      </w:r>
    </w:p>
    <w:p w14:paraId="4829842E" w14:textId="77777777" w:rsidR="00916984" w:rsidRPr="007B3935" w:rsidRDefault="00916984" w:rsidP="001535D3">
      <w:pPr>
        <w:widowControl w:val="0"/>
        <w:jc w:val="center"/>
        <w:rPr>
          <w:rFonts w:ascii="Times New Roman" w:hAnsi="Times New Roman" w:cs="Times New Roman"/>
          <w:sz w:val="24"/>
          <w:szCs w:val="24"/>
        </w:rPr>
      </w:pPr>
    </w:p>
    <w:p w14:paraId="7BC0A9B5" w14:textId="77777777" w:rsidR="00916984" w:rsidRPr="007B3935" w:rsidRDefault="00916984" w:rsidP="001535D3">
      <w:pPr>
        <w:widowControl w:val="0"/>
        <w:rPr>
          <w:rFonts w:ascii="Times New Roman" w:hAnsi="Times New Roman" w:cs="Times New Roman"/>
          <w:sz w:val="24"/>
          <w:szCs w:val="24"/>
        </w:rPr>
      </w:pPr>
      <w:r w:rsidRPr="007B3935">
        <w:rPr>
          <w:rFonts w:ascii="Times New Roman" w:hAnsi="Times New Roman" w:cs="Times New Roman"/>
          <w:sz w:val="24"/>
          <w:szCs w:val="24"/>
        </w:rPr>
        <w:t>As shown in Figure 2, users can select to see the useful information such as ‘Best ways to minimize your pain, fear and anxiety’ • ‘All of the important information you should know about your children’s dental care’ • ‘Knowing what all of your options are when missing one or more teeth’ •</w:t>
      </w:r>
      <w:r w:rsidRPr="007B3935">
        <w:rPr>
          <w:rFonts w:ascii="Times New Roman" w:hAnsi="Times New Roman" w:cs="Times New Roman"/>
          <w:sz w:val="24"/>
          <w:szCs w:val="24"/>
        </w:rPr>
        <w:tab/>
        <w:t>‘What you should know about teeth whitening’.</w:t>
      </w:r>
    </w:p>
    <w:p w14:paraId="293B6C28" w14:textId="77777777" w:rsidR="007B00DE" w:rsidRPr="007B3935" w:rsidRDefault="007B00DE" w:rsidP="000B73A4">
      <w:pPr>
        <w:widowControl w:val="0"/>
        <w:jc w:val="both"/>
        <w:rPr>
          <w:rFonts w:ascii="Times New Roman" w:hAnsi="Times New Roman" w:cs="Times New Roman"/>
          <w:sz w:val="24"/>
          <w:szCs w:val="24"/>
        </w:rPr>
      </w:pPr>
    </w:p>
    <w:p w14:paraId="67B1077B" w14:textId="77777777" w:rsidR="007B00DE" w:rsidRPr="007B3935" w:rsidRDefault="007B00DE" w:rsidP="000B73A4">
      <w:pPr>
        <w:widowControl w:val="0"/>
        <w:jc w:val="both"/>
        <w:rPr>
          <w:rFonts w:ascii="Times New Roman" w:hAnsi="Times New Roman" w:cs="Times New Roman"/>
          <w:sz w:val="24"/>
          <w:szCs w:val="24"/>
        </w:rPr>
      </w:pPr>
    </w:p>
    <w:p w14:paraId="0D78E86E" w14:textId="77777777" w:rsidR="007B00DE" w:rsidRPr="007B3935" w:rsidRDefault="007B00DE" w:rsidP="000B73A4">
      <w:pPr>
        <w:widowControl w:val="0"/>
        <w:jc w:val="both"/>
        <w:rPr>
          <w:rFonts w:ascii="Times New Roman" w:hAnsi="Times New Roman" w:cs="Times New Roman"/>
          <w:sz w:val="24"/>
          <w:szCs w:val="24"/>
        </w:rPr>
      </w:pPr>
    </w:p>
    <w:p w14:paraId="72798944" w14:textId="77777777" w:rsidR="007B00DE" w:rsidRPr="007B3935" w:rsidRDefault="007B00DE" w:rsidP="000B73A4">
      <w:pPr>
        <w:widowControl w:val="0"/>
        <w:jc w:val="both"/>
        <w:rPr>
          <w:rFonts w:ascii="Times New Roman" w:hAnsi="Times New Roman" w:cs="Times New Roman"/>
          <w:sz w:val="24"/>
          <w:szCs w:val="24"/>
        </w:rPr>
      </w:pPr>
    </w:p>
    <w:p w14:paraId="3B93F695" w14:textId="77777777" w:rsidR="007B00DE" w:rsidRPr="007B3935" w:rsidRDefault="007B00DE" w:rsidP="000B73A4">
      <w:pPr>
        <w:widowControl w:val="0"/>
        <w:jc w:val="both"/>
        <w:rPr>
          <w:rFonts w:ascii="Times New Roman" w:hAnsi="Times New Roman" w:cs="Times New Roman"/>
          <w:sz w:val="24"/>
          <w:szCs w:val="24"/>
        </w:rPr>
      </w:pPr>
    </w:p>
    <w:p w14:paraId="366775CA" w14:textId="77777777" w:rsidR="007B00DE" w:rsidRPr="007B3935" w:rsidRDefault="007B00DE" w:rsidP="000B73A4">
      <w:pPr>
        <w:widowControl w:val="0"/>
        <w:jc w:val="both"/>
        <w:rPr>
          <w:rFonts w:ascii="Times New Roman" w:hAnsi="Times New Roman" w:cs="Times New Roman"/>
          <w:sz w:val="24"/>
          <w:szCs w:val="24"/>
        </w:rPr>
      </w:pPr>
    </w:p>
    <w:p w14:paraId="3A1EA10C" w14:textId="77777777" w:rsidR="007B00DE" w:rsidRPr="007B3935" w:rsidRDefault="007B00DE" w:rsidP="000B73A4">
      <w:pPr>
        <w:widowControl w:val="0"/>
        <w:jc w:val="both"/>
        <w:rPr>
          <w:rFonts w:ascii="Times New Roman" w:hAnsi="Times New Roman" w:cs="Times New Roman"/>
          <w:sz w:val="24"/>
          <w:szCs w:val="24"/>
        </w:rPr>
      </w:pPr>
    </w:p>
    <w:p w14:paraId="44151AF5" w14:textId="77777777" w:rsidR="007B00DE" w:rsidRPr="007B3935" w:rsidRDefault="007B00DE" w:rsidP="000B73A4">
      <w:pPr>
        <w:widowControl w:val="0"/>
        <w:jc w:val="both"/>
        <w:rPr>
          <w:rFonts w:ascii="Times New Roman" w:hAnsi="Times New Roman" w:cs="Times New Roman"/>
          <w:sz w:val="24"/>
          <w:szCs w:val="24"/>
        </w:rPr>
      </w:pPr>
    </w:p>
    <w:p w14:paraId="78B7FB6C" w14:textId="77777777" w:rsidR="007B00DE" w:rsidRPr="007B3935" w:rsidRDefault="007B00DE" w:rsidP="000B73A4">
      <w:pPr>
        <w:widowControl w:val="0"/>
        <w:jc w:val="both"/>
        <w:rPr>
          <w:rFonts w:ascii="Times New Roman" w:hAnsi="Times New Roman" w:cs="Times New Roman"/>
          <w:sz w:val="24"/>
          <w:szCs w:val="24"/>
        </w:rPr>
      </w:pPr>
    </w:p>
    <w:p w14:paraId="453556F2" w14:textId="77777777" w:rsidR="007B00DE" w:rsidRPr="007B3935" w:rsidRDefault="007B00DE" w:rsidP="000B73A4">
      <w:pPr>
        <w:widowControl w:val="0"/>
        <w:jc w:val="both"/>
        <w:rPr>
          <w:rFonts w:ascii="Times New Roman" w:hAnsi="Times New Roman" w:cs="Times New Roman"/>
          <w:sz w:val="24"/>
          <w:szCs w:val="24"/>
        </w:rPr>
      </w:pPr>
    </w:p>
    <w:p w14:paraId="2A554D5E" w14:textId="77777777" w:rsidR="007B00DE" w:rsidRPr="007B3935" w:rsidRDefault="007B00DE" w:rsidP="000B73A4">
      <w:pPr>
        <w:widowControl w:val="0"/>
        <w:jc w:val="both"/>
        <w:rPr>
          <w:rFonts w:ascii="Times New Roman" w:hAnsi="Times New Roman" w:cs="Times New Roman"/>
          <w:sz w:val="24"/>
          <w:szCs w:val="24"/>
        </w:rPr>
      </w:pPr>
    </w:p>
    <w:p w14:paraId="3D0730E0" w14:textId="77777777" w:rsidR="00673D3A" w:rsidRPr="007B3935" w:rsidRDefault="00673D3A" w:rsidP="009E0A85">
      <w:pPr>
        <w:pStyle w:val="Heading4"/>
        <w:rPr>
          <w:rFonts w:ascii="Times New Roman" w:eastAsia="Arial" w:hAnsi="Times New Roman" w:cs="Times New Roman"/>
          <w:b/>
          <w:bCs/>
          <w:color w:val="auto"/>
          <w:sz w:val="24"/>
          <w:u w:val="none"/>
        </w:rPr>
      </w:pPr>
    </w:p>
    <w:p w14:paraId="57EADD50" w14:textId="77777777" w:rsidR="00673D3A" w:rsidRPr="007B3935" w:rsidRDefault="00673D3A" w:rsidP="00673D3A"/>
    <w:p w14:paraId="7FED576A" w14:textId="77777777" w:rsidR="007B00DE" w:rsidRPr="007B3935" w:rsidRDefault="007B00DE" w:rsidP="0001156B">
      <w:pPr>
        <w:pStyle w:val="Heading4"/>
        <w:rPr>
          <w:rFonts w:ascii="Times New Roman" w:hAnsi="Times New Roman" w:cs="Times New Roman"/>
          <w:b/>
          <w:bCs/>
          <w:color w:val="auto"/>
          <w:sz w:val="24"/>
          <w:u w:val="none"/>
        </w:rPr>
      </w:pPr>
      <w:r w:rsidRPr="007B3935">
        <w:rPr>
          <w:rFonts w:ascii="Times New Roman" w:eastAsia="Arial" w:hAnsi="Times New Roman" w:cs="Times New Roman"/>
          <w:b/>
          <w:bCs/>
          <w:color w:val="auto"/>
          <w:sz w:val="24"/>
          <w:u w:val="none"/>
        </w:rPr>
        <w:t xml:space="preserve">2.1.1.2 </w:t>
      </w:r>
      <w:proofErr w:type="spellStart"/>
      <w:r w:rsidRPr="007B3935">
        <w:rPr>
          <w:rFonts w:ascii="Times New Roman" w:eastAsia="Arial" w:hAnsi="Times New Roman" w:cs="Times New Roman"/>
          <w:b/>
          <w:bCs/>
          <w:color w:val="auto"/>
          <w:sz w:val="24"/>
          <w:u w:val="none"/>
        </w:rPr>
        <w:t>Dr.Sunil</w:t>
      </w:r>
      <w:proofErr w:type="spellEnd"/>
      <w:r w:rsidRPr="007B3935">
        <w:rPr>
          <w:rFonts w:ascii="Times New Roman" w:eastAsia="Arial" w:hAnsi="Times New Roman" w:cs="Times New Roman"/>
          <w:b/>
          <w:bCs/>
          <w:color w:val="auto"/>
          <w:sz w:val="24"/>
          <w:u w:val="none"/>
        </w:rPr>
        <w:t xml:space="preserve"> Dental Clinic - Cosmetic, Oral &amp; Implant </w:t>
      </w:r>
      <w:proofErr w:type="gramStart"/>
      <w:r w:rsidRPr="007B3935">
        <w:rPr>
          <w:rFonts w:ascii="Times New Roman" w:eastAsia="Arial" w:hAnsi="Times New Roman" w:cs="Times New Roman"/>
          <w:b/>
          <w:bCs/>
          <w:color w:val="auto"/>
          <w:sz w:val="24"/>
          <w:u w:val="none"/>
        </w:rPr>
        <w:t>Dentistry</w:t>
      </w:r>
      <w:r w:rsidR="00426A24" w:rsidRPr="007B3935">
        <w:rPr>
          <w:rFonts w:ascii="Times New Roman" w:hAnsi="Times New Roman" w:cs="Times New Roman"/>
          <w:b/>
          <w:bCs/>
          <w:color w:val="auto"/>
          <w:sz w:val="24"/>
          <w:u w:val="none"/>
        </w:rPr>
        <w:t>[</w:t>
      </w:r>
      <w:proofErr w:type="gramEnd"/>
      <w:r w:rsidR="00426A24" w:rsidRPr="007B3935">
        <w:rPr>
          <w:rFonts w:ascii="Times New Roman" w:hAnsi="Times New Roman" w:cs="Times New Roman"/>
          <w:b/>
          <w:bCs/>
          <w:color w:val="auto"/>
          <w:sz w:val="24"/>
          <w:u w:val="none"/>
        </w:rPr>
        <w:t>2]</w:t>
      </w:r>
    </w:p>
    <w:p w14:paraId="4F3F74A5" w14:textId="2C9AE6E2" w:rsidR="007B00DE" w:rsidRPr="007B3935" w:rsidRDefault="007B00DE" w:rsidP="009E0A85">
      <w:pPr>
        <w:ind w:firstLine="720"/>
        <w:jc w:val="both"/>
        <w:rPr>
          <w:rFonts w:ascii="Times New Roman" w:hAnsi="Times New Roman" w:cs="Times New Roman"/>
          <w:sz w:val="24"/>
          <w:szCs w:val="24"/>
        </w:rPr>
      </w:pPr>
      <w:r w:rsidRPr="007B3935">
        <w:rPr>
          <w:rFonts w:ascii="Times New Roman" w:hAnsi="Times New Roman" w:cs="Times New Roman"/>
          <w:sz w:val="24"/>
          <w:szCs w:val="24"/>
        </w:rPr>
        <w:t>The website for Dental Center in Bangkok which provides foreign customers with advertisement of the clinic including the information about the services provided to customers. Customers can fill the document form to make an appointment. Customers also can use the provided QR code to call, email, and visit the website of dental clinic. But this website is only for customers and has only some information of dental care. Dentists cannot interact with customers directly.</w:t>
      </w:r>
    </w:p>
    <w:p w14:paraId="506AB096" w14:textId="2DB949EE" w:rsidR="007B00DE" w:rsidRPr="007B3935" w:rsidRDefault="007B00DE" w:rsidP="000B73A4">
      <w:pPr>
        <w:widowControl w:val="0"/>
        <w:jc w:val="both"/>
        <w:rPr>
          <w:rFonts w:ascii="Times New Roman" w:hAnsi="Times New Roman" w:cs="Times New Roman"/>
          <w:sz w:val="24"/>
          <w:szCs w:val="24"/>
        </w:rPr>
      </w:pPr>
    </w:p>
    <w:p w14:paraId="280551BF" w14:textId="3855E9D5" w:rsidR="00916984" w:rsidRPr="007B3935" w:rsidRDefault="00673D3A" w:rsidP="000B73A4">
      <w:pPr>
        <w:pStyle w:val="Heading3"/>
        <w:widowControl w:val="0"/>
        <w:contextualSpacing w:val="0"/>
        <w:jc w:val="both"/>
        <w:rPr>
          <w:rFonts w:ascii="Times New Roman" w:eastAsia="Arial" w:hAnsi="Times New Roman" w:cs="Times New Roman"/>
          <w:b w:val="0"/>
          <w:color w:val="000000"/>
          <w:szCs w:val="24"/>
        </w:rPr>
      </w:pPr>
      <w:bookmarkStart w:id="4" w:name="h.86rhmxrff3r6" w:colFirst="0" w:colLast="0"/>
      <w:bookmarkStart w:id="5" w:name="_Toc383526059"/>
      <w:bookmarkStart w:id="6" w:name="_Toc383526161"/>
      <w:bookmarkEnd w:id="4"/>
      <w:r w:rsidRPr="007B3935">
        <w:rPr>
          <w:rFonts w:ascii="Times New Roman" w:eastAsia="Arial" w:hAnsi="Times New Roman" w:cs="Times New Roman"/>
          <w:b w:val="0"/>
          <w:noProof/>
          <w:color w:val="000000"/>
          <w:szCs w:val="24"/>
        </w:rPr>
        <w:drawing>
          <wp:anchor distT="114300" distB="114300" distL="114300" distR="114300" simplePos="0" relativeHeight="251661312" behindDoc="1" locked="0" layoutInCell="0" allowOverlap="0" wp14:anchorId="6D29E74D" wp14:editId="52F856F6">
            <wp:simplePos x="0" y="0"/>
            <wp:positionH relativeFrom="margin">
              <wp:posOffset>1158875</wp:posOffset>
            </wp:positionH>
            <wp:positionV relativeFrom="margin">
              <wp:posOffset>1770380</wp:posOffset>
            </wp:positionV>
            <wp:extent cx="3475990" cy="1837690"/>
            <wp:effectExtent l="19050" t="19050" r="10160" b="10160"/>
            <wp:wrapTight wrapText="bothSides">
              <wp:wrapPolygon edited="0">
                <wp:start x="-118" y="-224"/>
                <wp:lineTo x="-118" y="21496"/>
                <wp:lineTo x="21545" y="21496"/>
                <wp:lineTo x="21545" y="-224"/>
                <wp:lineTo x="-118" y="-224"/>
              </wp:wrapPolygon>
            </wp:wrapTight>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cstate="print"/>
                    <a:srcRect/>
                    <a:stretch>
                      <a:fillRect/>
                    </a:stretch>
                  </pic:blipFill>
                  <pic:spPr>
                    <a:xfrm>
                      <a:off x="0" y="0"/>
                      <a:ext cx="3475990" cy="1837690"/>
                    </a:xfrm>
                    <a:prstGeom prst="rect">
                      <a:avLst/>
                    </a:prstGeom>
                    <a:ln>
                      <a:solidFill>
                        <a:srgbClr val="000000"/>
                      </a:solidFill>
                      <a:prstDash val="solid"/>
                    </a:ln>
                  </pic:spPr>
                </pic:pic>
              </a:graphicData>
            </a:graphic>
          </wp:anchor>
        </w:drawing>
      </w:r>
      <w:bookmarkEnd w:id="5"/>
      <w:bookmarkEnd w:id="6"/>
    </w:p>
    <w:p w14:paraId="6F1DCB66" w14:textId="77777777" w:rsidR="007B00DE" w:rsidRPr="007B3935" w:rsidRDefault="007B00DE" w:rsidP="000B73A4">
      <w:pPr>
        <w:jc w:val="both"/>
      </w:pPr>
    </w:p>
    <w:p w14:paraId="6510FF0A" w14:textId="77777777" w:rsidR="00916984" w:rsidRPr="007B3935" w:rsidRDefault="00916984" w:rsidP="000B73A4">
      <w:pPr>
        <w:pStyle w:val="Heading3"/>
        <w:widowControl w:val="0"/>
        <w:contextualSpacing w:val="0"/>
        <w:jc w:val="both"/>
        <w:rPr>
          <w:rFonts w:ascii="Times New Roman" w:eastAsia="Arial" w:hAnsi="Times New Roman" w:cs="Times New Roman"/>
          <w:color w:val="000000"/>
          <w:szCs w:val="24"/>
        </w:rPr>
      </w:pPr>
    </w:p>
    <w:p w14:paraId="58150D8E" w14:textId="77777777" w:rsidR="00916984" w:rsidRPr="007B3935" w:rsidRDefault="00916984" w:rsidP="000B73A4">
      <w:pPr>
        <w:pStyle w:val="Heading3"/>
        <w:widowControl w:val="0"/>
        <w:contextualSpacing w:val="0"/>
        <w:jc w:val="both"/>
        <w:rPr>
          <w:rFonts w:ascii="Times New Roman" w:eastAsia="Arial" w:hAnsi="Times New Roman" w:cs="Times New Roman"/>
          <w:color w:val="000000"/>
          <w:szCs w:val="24"/>
        </w:rPr>
      </w:pPr>
    </w:p>
    <w:p w14:paraId="3AB5E225" w14:textId="77777777" w:rsidR="00916984" w:rsidRPr="007B3935" w:rsidRDefault="00916984" w:rsidP="000B73A4">
      <w:pPr>
        <w:pStyle w:val="Heading3"/>
        <w:widowControl w:val="0"/>
        <w:contextualSpacing w:val="0"/>
        <w:jc w:val="both"/>
        <w:rPr>
          <w:rFonts w:ascii="Times New Roman" w:eastAsia="Arial" w:hAnsi="Times New Roman" w:cs="Times New Roman"/>
          <w:color w:val="000000"/>
          <w:szCs w:val="24"/>
        </w:rPr>
      </w:pPr>
    </w:p>
    <w:p w14:paraId="6EB16BF2" w14:textId="77777777" w:rsidR="00916984" w:rsidRPr="007B3935" w:rsidRDefault="00916984" w:rsidP="000B73A4">
      <w:pPr>
        <w:pStyle w:val="Heading3"/>
        <w:widowControl w:val="0"/>
        <w:contextualSpacing w:val="0"/>
        <w:jc w:val="both"/>
        <w:rPr>
          <w:rFonts w:ascii="Times New Roman" w:eastAsia="Arial" w:hAnsi="Times New Roman" w:cs="Times New Roman"/>
          <w:color w:val="000000"/>
          <w:szCs w:val="24"/>
        </w:rPr>
      </w:pPr>
    </w:p>
    <w:p w14:paraId="27872032" w14:textId="77777777" w:rsidR="00916984" w:rsidRPr="007B3935" w:rsidRDefault="00916984" w:rsidP="000B73A4">
      <w:pPr>
        <w:pStyle w:val="Heading3"/>
        <w:widowControl w:val="0"/>
        <w:contextualSpacing w:val="0"/>
        <w:jc w:val="both"/>
        <w:rPr>
          <w:rFonts w:ascii="Times New Roman" w:eastAsia="Arial" w:hAnsi="Times New Roman" w:cs="Times New Roman"/>
          <w:color w:val="000000"/>
          <w:szCs w:val="24"/>
        </w:rPr>
      </w:pPr>
    </w:p>
    <w:p w14:paraId="05EAEC9E" w14:textId="561D9625" w:rsidR="007B00DE" w:rsidRPr="007B3935" w:rsidRDefault="007B00DE" w:rsidP="001535D3">
      <w:pPr>
        <w:widowControl w:val="0"/>
        <w:jc w:val="center"/>
        <w:rPr>
          <w:rFonts w:ascii="Times New Roman" w:hAnsi="Times New Roman" w:cs="Times New Roman"/>
          <w:sz w:val="24"/>
          <w:szCs w:val="24"/>
        </w:rPr>
      </w:pPr>
      <w:r w:rsidRPr="007B3935">
        <w:rPr>
          <w:rFonts w:ascii="Times New Roman" w:hAnsi="Times New Roman" w:cs="Times New Roman"/>
          <w:sz w:val="24"/>
          <w:szCs w:val="24"/>
        </w:rPr>
        <w:t xml:space="preserve">Figure 3: Show website of </w:t>
      </w:r>
      <w:proofErr w:type="spellStart"/>
      <w:r w:rsidRPr="007B3935">
        <w:rPr>
          <w:rFonts w:ascii="Times New Roman" w:hAnsi="Times New Roman" w:cs="Times New Roman"/>
          <w:sz w:val="24"/>
          <w:szCs w:val="24"/>
        </w:rPr>
        <w:t>Dr.Sunil</w:t>
      </w:r>
      <w:proofErr w:type="spellEnd"/>
      <w:r w:rsidRPr="007B3935">
        <w:rPr>
          <w:rFonts w:ascii="Times New Roman" w:hAnsi="Times New Roman" w:cs="Times New Roman"/>
          <w:sz w:val="24"/>
          <w:szCs w:val="24"/>
        </w:rPr>
        <w:t xml:space="preserve"> Dental Center</w:t>
      </w:r>
    </w:p>
    <w:p w14:paraId="208423B2" w14:textId="493BF5EF" w:rsidR="007B00DE" w:rsidRPr="007B3935" w:rsidRDefault="00673D3A" w:rsidP="000B73A4">
      <w:pPr>
        <w:widowControl w:val="0"/>
        <w:jc w:val="both"/>
        <w:rPr>
          <w:rFonts w:ascii="Times New Roman" w:hAnsi="Times New Roman" w:cs="Times New Roman"/>
          <w:sz w:val="24"/>
          <w:szCs w:val="24"/>
        </w:rPr>
      </w:pPr>
      <w:r w:rsidRPr="007B3935">
        <w:rPr>
          <w:rFonts w:ascii="Times New Roman" w:hAnsi="Times New Roman" w:cs="Times New Roman"/>
          <w:noProof/>
          <w:sz w:val="24"/>
          <w:szCs w:val="24"/>
        </w:rPr>
        <w:drawing>
          <wp:anchor distT="114300" distB="114300" distL="114300" distR="114300" simplePos="0" relativeHeight="251662336" behindDoc="1" locked="0" layoutInCell="0" allowOverlap="0" wp14:anchorId="15C2D2E8" wp14:editId="0462FCF2">
            <wp:simplePos x="0" y="0"/>
            <wp:positionH relativeFrom="margin">
              <wp:posOffset>1527175</wp:posOffset>
            </wp:positionH>
            <wp:positionV relativeFrom="margin">
              <wp:posOffset>4037330</wp:posOffset>
            </wp:positionV>
            <wp:extent cx="2947035" cy="3018155"/>
            <wp:effectExtent l="19050" t="19050" r="24765" b="10795"/>
            <wp:wrapTight wrapText="bothSides">
              <wp:wrapPolygon edited="0">
                <wp:start x="-140" y="-136"/>
                <wp:lineTo x="-140" y="21541"/>
                <wp:lineTo x="21642" y="21541"/>
                <wp:lineTo x="21642" y="-136"/>
                <wp:lineTo x="-140" y="-136"/>
              </wp:wrapPolygon>
            </wp:wrapTight>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cstate="print"/>
                    <a:srcRect/>
                    <a:stretch>
                      <a:fillRect/>
                    </a:stretch>
                  </pic:blipFill>
                  <pic:spPr>
                    <a:xfrm>
                      <a:off x="0" y="0"/>
                      <a:ext cx="2947035" cy="3018155"/>
                    </a:xfrm>
                    <a:prstGeom prst="rect">
                      <a:avLst/>
                    </a:prstGeom>
                    <a:ln>
                      <a:solidFill>
                        <a:srgbClr val="000000"/>
                      </a:solidFill>
                      <a:prstDash val="solid"/>
                    </a:ln>
                  </pic:spPr>
                </pic:pic>
              </a:graphicData>
            </a:graphic>
          </wp:anchor>
        </w:drawing>
      </w:r>
    </w:p>
    <w:p w14:paraId="085A2348" w14:textId="0653B54B" w:rsidR="007B00DE" w:rsidRPr="007B3935" w:rsidRDefault="007B00DE" w:rsidP="000B73A4">
      <w:pPr>
        <w:widowControl w:val="0"/>
        <w:jc w:val="both"/>
        <w:rPr>
          <w:rFonts w:ascii="Times New Roman" w:hAnsi="Times New Roman" w:cs="Times New Roman"/>
          <w:sz w:val="24"/>
          <w:szCs w:val="24"/>
        </w:rPr>
      </w:pPr>
    </w:p>
    <w:p w14:paraId="05083CCE" w14:textId="77777777" w:rsidR="007B00DE" w:rsidRPr="007B3935" w:rsidRDefault="007B00DE" w:rsidP="000B73A4">
      <w:pPr>
        <w:widowControl w:val="0"/>
        <w:jc w:val="both"/>
        <w:rPr>
          <w:rFonts w:ascii="Times New Roman" w:hAnsi="Times New Roman" w:cs="Times New Roman"/>
          <w:sz w:val="24"/>
          <w:szCs w:val="24"/>
        </w:rPr>
      </w:pPr>
    </w:p>
    <w:p w14:paraId="28114E6E" w14:textId="77777777" w:rsidR="007B00DE" w:rsidRPr="007B3935" w:rsidRDefault="007B00DE" w:rsidP="000B73A4">
      <w:pPr>
        <w:widowControl w:val="0"/>
        <w:jc w:val="both"/>
        <w:rPr>
          <w:rFonts w:ascii="Times New Roman" w:hAnsi="Times New Roman" w:cs="Times New Roman"/>
          <w:sz w:val="24"/>
          <w:szCs w:val="24"/>
        </w:rPr>
      </w:pPr>
    </w:p>
    <w:p w14:paraId="3AFA9027" w14:textId="77777777" w:rsidR="007B00DE" w:rsidRPr="007B3935" w:rsidRDefault="007B00DE" w:rsidP="000B73A4">
      <w:pPr>
        <w:widowControl w:val="0"/>
        <w:jc w:val="both"/>
        <w:rPr>
          <w:rFonts w:ascii="Times New Roman" w:hAnsi="Times New Roman" w:cs="Times New Roman"/>
          <w:sz w:val="24"/>
          <w:szCs w:val="24"/>
        </w:rPr>
      </w:pPr>
    </w:p>
    <w:p w14:paraId="3978F8DE" w14:textId="77777777" w:rsidR="007B00DE" w:rsidRPr="007B3935" w:rsidRDefault="007B00DE" w:rsidP="000B73A4">
      <w:pPr>
        <w:widowControl w:val="0"/>
        <w:jc w:val="both"/>
        <w:rPr>
          <w:rFonts w:ascii="Times New Roman" w:hAnsi="Times New Roman" w:cs="Times New Roman"/>
          <w:sz w:val="24"/>
          <w:szCs w:val="24"/>
        </w:rPr>
      </w:pPr>
    </w:p>
    <w:p w14:paraId="70F0282C" w14:textId="77777777" w:rsidR="007B00DE" w:rsidRPr="007B3935" w:rsidRDefault="007B00DE" w:rsidP="000B73A4">
      <w:pPr>
        <w:widowControl w:val="0"/>
        <w:jc w:val="both"/>
        <w:rPr>
          <w:rFonts w:ascii="Times New Roman" w:hAnsi="Times New Roman" w:cs="Times New Roman"/>
          <w:sz w:val="24"/>
          <w:szCs w:val="24"/>
        </w:rPr>
      </w:pPr>
    </w:p>
    <w:p w14:paraId="484223C8" w14:textId="77777777" w:rsidR="007B00DE" w:rsidRPr="007B3935" w:rsidRDefault="007B00DE" w:rsidP="000B73A4">
      <w:pPr>
        <w:widowControl w:val="0"/>
        <w:jc w:val="both"/>
        <w:rPr>
          <w:rFonts w:ascii="Times New Roman" w:hAnsi="Times New Roman" w:cs="Times New Roman"/>
          <w:sz w:val="24"/>
          <w:szCs w:val="24"/>
        </w:rPr>
      </w:pPr>
    </w:p>
    <w:p w14:paraId="2C639CFA" w14:textId="77777777" w:rsidR="007B00DE" w:rsidRPr="007B3935" w:rsidRDefault="007B00DE" w:rsidP="000B73A4">
      <w:pPr>
        <w:widowControl w:val="0"/>
        <w:jc w:val="both"/>
        <w:rPr>
          <w:rFonts w:ascii="Times New Roman" w:hAnsi="Times New Roman" w:cs="Times New Roman"/>
          <w:sz w:val="24"/>
          <w:szCs w:val="24"/>
        </w:rPr>
      </w:pPr>
    </w:p>
    <w:p w14:paraId="0489FD30" w14:textId="77777777" w:rsidR="007B00DE" w:rsidRPr="007B3935" w:rsidRDefault="007B00DE" w:rsidP="000B73A4">
      <w:pPr>
        <w:widowControl w:val="0"/>
        <w:jc w:val="both"/>
        <w:rPr>
          <w:rFonts w:ascii="Times New Roman" w:hAnsi="Times New Roman" w:cs="Times New Roman"/>
          <w:sz w:val="24"/>
          <w:szCs w:val="24"/>
        </w:rPr>
      </w:pPr>
    </w:p>
    <w:p w14:paraId="3CC2D029" w14:textId="77777777" w:rsidR="007B00DE" w:rsidRPr="007B3935" w:rsidRDefault="007B00DE" w:rsidP="000B73A4">
      <w:pPr>
        <w:widowControl w:val="0"/>
        <w:jc w:val="both"/>
        <w:rPr>
          <w:rFonts w:ascii="Times New Roman" w:hAnsi="Times New Roman" w:cs="Times New Roman"/>
          <w:sz w:val="24"/>
          <w:szCs w:val="24"/>
        </w:rPr>
      </w:pPr>
    </w:p>
    <w:p w14:paraId="18B897CD" w14:textId="77777777" w:rsidR="007B00DE" w:rsidRPr="007B3935" w:rsidRDefault="007B00DE" w:rsidP="000B73A4">
      <w:pPr>
        <w:widowControl w:val="0"/>
        <w:jc w:val="both"/>
        <w:rPr>
          <w:rFonts w:ascii="Times New Roman" w:hAnsi="Times New Roman" w:cs="Times New Roman"/>
          <w:sz w:val="24"/>
          <w:szCs w:val="24"/>
        </w:rPr>
      </w:pPr>
    </w:p>
    <w:p w14:paraId="7CA46451" w14:textId="77777777" w:rsidR="007B00DE" w:rsidRPr="007B3935" w:rsidRDefault="007B00DE" w:rsidP="000B73A4">
      <w:pPr>
        <w:widowControl w:val="0"/>
        <w:jc w:val="both"/>
        <w:rPr>
          <w:rFonts w:ascii="Times New Roman" w:hAnsi="Times New Roman" w:cs="Times New Roman"/>
          <w:sz w:val="24"/>
          <w:szCs w:val="24"/>
        </w:rPr>
      </w:pPr>
    </w:p>
    <w:p w14:paraId="49A97741" w14:textId="77777777" w:rsidR="007B00DE" w:rsidRPr="007B3935" w:rsidRDefault="007B00DE" w:rsidP="000B73A4">
      <w:pPr>
        <w:widowControl w:val="0"/>
        <w:jc w:val="both"/>
        <w:rPr>
          <w:rFonts w:ascii="Times New Roman" w:hAnsi="Times New Roman" w:cs="Times New Roman"/>
          <w:sz w:val="24"/>
          <w:szCs w:val="24"/>
        </w:rPr>
      </w:pPr>
    </w:p>
    <w:p w14:paraId="0550CDF6" w14:textId="77777777" w:rsidR="007B00DE" w:rsidRPr="007B3935" w:rsidRDefault="007B00DE" w:rsidP="000B73A4">
      <w:pPr>
        <w:widowControl w:val="0"/>
        <w:jc w:val="both"/>
        <w:rPr>
          <w:rFonts w:ascii="Times New Roman" w:hAnsi="Times New Roman" w:cs="Times New Roman"/>
          <w:sz w:val="24"/>
          <w:szCs w:val="24"/>
        </w:rPr>
      </w:pPr>
    </w:p>
    <w:p w14:paraId="07FA0593" w14:textId="77777777" w:rsidR="007B00DE" w:rsidRPr="007B3935" w:rsidRDefault="007B00DE" w:rsidP="000B73A4">
      <w:pPr>
        <w:widowControl w:val="0"/>
        <w:jc w:val="both"/>
        <w:rPr>
          <w:rFonts w:ascii="Times New Roman" w:hAnsi="Times New Roman" w:cs="Times New Roman"/>
          <w:sz w:val="24"/>
          <w:szCs w:val="24"/>
        </w:rPr>
      </w:pPr>
    </w:p>
    <w:p w14:paraId="56CA5143" w14:textId="49E0B307" w:rsidR="007B00DE" w:rsidRPr="007B3935" w:rsidRDefault="007B00DE" w:rsidP="00673D3A">
      <w:pPr>
        <w:widowControl w:val="0"/>
        <w:jc w:val="center"/>
        <w:rPr>
          <w:rFonts w:ascii="Times New Roman" w:hAnsi="Times New Roman" w:cs="Times New Roman"/>
          <w:bCs/>
          <w:color w:val="auto"/>
          <w:sz w:val="24"/>
          <w:szCs w:val="24"/>
        </w:rPr>
      </w:pPr>
      <w:r w:rsidRPr="007B3935">
        <w:rPr>
          <w:rFonts w:ascii="Times New Roman" w:hAnsi="Times New Roman" w:cs="Times New Roman"/>
          <w:sz w:val="24"/>
          <w:szCs w:val="24"/>
        </w:rPr>
        <w:t xml:space="preserve">Figure 4: Show the contact with Dr. </w:t>
      </w:r>
      <w:proofErr w:type="spellStart"/>
      <w:r w:rsidRPr="007B3935">
        <w:rPr>
          <w:rFonts w:ascii="Times New Roman" w:hAnsi="Times New Roman" w:cs="Times New Roman"/>
          <w:sz w:val="24"/>
          <w:szCs w:val="24"/>
        </w:rPr>
        <w:t>Sunil</w:t>
      </w:r>
      <w:bookmarkStart w:id="7" w:name="_Toc383523201"/>
      <w:bookmarkStart w:id="8" w:name="_Toc383523516"/>
      <w:bookmarkStart w:id="9" w:name="_Toc383524535"/>
      <w:r w:rsidR="009E0A85" w:rsidRPr="007B3935">
        <w:rPr>
          <w:rFonts w:ascii="Times New Roman" w:hAnsi="Times New Roman" w:cs="Times New Roman"/>
          <w:sz w:val="24"/>
          <w:szCs w:val="24"/>
        </w:rPr>
        <w:t>A</w:t>
      </w:r>
      <w:r w:rsidRPr="007B3935">
        <w:rPr>
          <w:rFonts w:ascii="Times New Roman" w:hAnsi="Times New Roman" w:cs="Times New Roman"/>
          <w:bCs/>
          <w:color w:val="auto"/>
          <w:sz w:val="24"/>
          <w:szCs w:val="24"/>
        </w:rPr>
        <w:t>s</w:t>
      </w:r>
      <w:proofErr w:type="spellEnd"/>
      <w:r w:rsidRPr="007B3935">
        <w:rPr>
          <w:rFonts w:ascii="Times New Roman" w:hAnsi="Times New Roman" w:cs="Times New Roman"/>
          <w:bCs/>
          <w:color w:val="auto"/>
          <w:sz w:val="24"/>
          <w:szCs w:val="24"/>
        </w:rPr>
        <w:t xml:space="preserve"> shown in Figure 4, users can send their information to Dr. Sunil and wait for email to get an appointment</w:t>
      </w:r>
      <w:bookmarkEnd w:id="7"/>
      <w:bookmarkEnd w:id="8"/>
      <w:bookmarkEnd w:id="9"/>
    </w:p>
    <w:p w14:paraId="2A9C4C03" w14:textId="77777777" w:rsidR="007B00DE" w:rsidRPr="007B3935" w:rsidRDefault="007B00DE" w:rsidP="000B73A4">
      <w:pPr>
        <w:pStyle w:val="Heading3"/>
        <w:widowControl w:val="0"/>
        <w:contextualSpacing w:val="0"/>
        <w:jc w:val="both"/>
        <w:rPr>
          <w:rFonts w:ascii="Arial" w:eastAsia="Arial" w:hAnsi="Arial" w:cs="Arial"/>
          <w:b w:val="0"/>
          <w:color w:val="000000"/>
          <w:sz w:val="22"/>
        </w:rPr>
      </w:pPr>
    </w:p>
    <w:p w14:paraId="491CCC4E" w14:textId="77777777" w:rsidR="007B00DE" w:rsidRPr="007B3935" w:rsidRDefault="007B00DE" w:rsidP="000B73A4">
      <w:pPr>
        <w:jc w:val="both"/>
      </w:pPr>
    </w:p>
    <w:p w14:paraId="70D6B588" w14:textId="77777777" w:rsidR="007B00DE" w:rsidRPr="007B3935" w:rsidRDefault="007B00DE" w:rsidP="000B73A4">
      <w:pPr>
        <w:pStyle w:val="Heading3"/>
        <w:widowControl w:val="0"/>
        <w:contextualSpacing w:val="0"/>
        <w:jc w:val="both"/>
        <w:rPr>
          <w:rFonts w:ascii="Times New Roman" w:eastAsia="Arial" w:hAnsi="Times New Roman" w:cs="Times New Roman"/>
          <w:color w:val="000000"/>
          <w:szCs w:val="24"/>
        </w:rPr>
      </w:pPr>
      <w:bookmarkStart w:id="10" w:name="_Toc383523517"/>
      <w:bookmarkStart w:id="11" w:name="_Toc383524536"/>
      <w:bookmarkStart w:id="12" w:name="_Toc383526060"/>
      <w:bookmarkStart w:id="13" w:name="_Toc383526162"/>
      <w:r w:rsidRPr="007B3935">
        <w:rPr>
          <w:rFonts w:ascii="Times New Roman" w:eastAsia="Arial" w:hAnsi="Times New Roman" w:cs="Times New Roman"/>
          <w:noProof/>
          <w:color w:val="000000"/>
          <w:szCs w:val="24"/>
        </w:rPr>
        <w:drawing>
          <wp:anchor distT="114300" distB="114300" distL="114300" distR="114300" simplePos="0" relativeHeight="251663360" behindDoc="0" locked="0" layoutInCell="0" allowOverlap="0" wp14:anchorId="23F59467" wp14:editId="5A9000E2">
            <wp:simplePos x="0" y="0"/>
            <wp:positionH relativeFrom="margin">
              <wp:posOffset>752475</wp:posOffset>
            </wp:positionH>
            <wp:positionV relativeFrom="paragraph">
              <wp:posOffset>-151130</wp:posOffset>
            </wp:positionV>
            <wp:extent cx="4227830" cy="2385695"/>
            <wp:effectExtent l="19050" t="19050" r="20320" b="14605"/>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cstate="print"/>
                    <a:srcRect/>
                    <a:stretch>
                      <a:fillRect/>
                    </a:stretch>
                  </pic:blipFill>
                  <pic:spPr>
                    <a:xfrm>
                      <a:off x="0" y="0"/>
                      <a:ext cx="4227830" cy="2385695"/>
                    </a:xfrm>
                    <a:prstGeom prst="rect">
                      <a:avLst/>
                    </a:prstGeom>
                    <a:ln>
                      <a:solidFill>
                        <a:srgbClr val="000000"/>
                      </a:solidFill>
                      <a:prstDash val="solid"/>
                    </a:ln>
                  </pic:spPr>
                </pic:pic>
              </a:graphicData>
            </a:graphic>
          </wp:anchor>
        </w:drawing>
      </w:r>
      <w:bookmarkEnd w:id="10"/>
      <w:bookmarkEnd w:id="11"/>
      <w:bookmarkEnd w:id="12"/>
      <w:bookmarkEnd w:id="13"/>
    </w:p>
    <w:p w14:paraId="77FF2381" w14:textId="77777777" w:rsidR="007B00DE" w:rsidRPr="007B3935" w:rsidRDefault="007B00DE" w:rsidP="000B73A4">
      <w:pPr>
        <w:pStyle w:val="Heading3"/>
        <w:widowControl w:val="0"/>
        <w:contextualSpacing w:val="0"/>
        <w:jc w:val="both"/>
        <w:rPr>
          <w:rFonts w:ascii="Times New Roman" w:eastAsia="Arial" w:hAnsi="Times New Roman" w:cs="Times New Roman"/>
          <w:color w:val="000000"/>
          <w:szCs w:val="24"/>
        </w:rPr>
      </w:pPr>
    </w:p>
    <w:p w14:paraId="12020ADF" w14:textId="77777777" w:rsidR="00916984" w:rsidRPr="007B3935" w:rsidRDefault="00916984" w:rsidP="000B73A4">
      <w:pPr>
        <w:jc w:val="both"/>
        <w:rPr>
          <w:rFonts w:ascii="Times New Roman" w:hAnsi="Times New Roman" w:cs="Times New Roman"/>
          <w:sz w:val="24"/>
          <w:szCs w:val="24"/>
        </w:rPr>
      </w:pPr>
    </w:p>
    <w:p w14:paraId="7367BBFD" w14:textId="77777777" w:rsidR="00916984" w:rsidRPr="007B3935" w:rsidRDefault="00916984" w:rsidP="000B73A4">
      <w:pPr>
        <w:jc w:val="both"/>
        <w:rPr>
          <w:rFonts w:ascii="Times New Roman" w:hAnsi="Times New Roman" w:cs="Times New Roman"/>
          <w:sz w:val="24"/>
          <w:szCs w:val="24"/>
        </w:rPr>
      </w:pPr>
    </w:p>
    <w:p w14:paraId="6DA3D4D7" w14:textId="77777777" w:rsidR="00916984" w:rsidRPr="007B3935" w:rsidRDefault="00916984" w:rsidP="000B73A4">
      <w:pPr>
        <w:pStyle w:val="Heading3"/>
        <w:widowControl w:val="0"/>
        <w:contextualSpacing w:val="0"/>
        <w:jc w:val="both"/>
        <w:rPr>
          <w:rFonts w:ascii="Times New Roman" w:hAnsi="Times New Roman" w:cs="Times New Roman"/>
          <w:szCs w:val="24"/>
        </w:rPr>
      </w:pPr>
      <w:bookmarkStart w:id="14" w:name="h.ce6g1efusuou" w:colFirst="0" w:colLast="0"/>
      <w:bookmarkEnd w:id="14"/>
    </w:p>
    <w:p w14:paraId="412926BB" w14:textId="77777777" w:rsidR="00916984" w:rsidRPr="007B3935" w:rsidRDefault="00916984" w:rsidP="000B73A4">
      <w:pPr>
        <w:widowControl w:val="0"/>
        <w:jc w:val="both"/>
        <w:rPr>
          <w:rFonts w:ascii="Times New Roman" w:hAnsi="Times New Roman" w:cs="Times New Roman"/>
          <w:sz w:val="24"/>
          <w:szCs w:val="24"/>
        </w:rPr>
      </w:pPr>
    </w:p>
    <w:p w14:paraId="62BF99B1" w14:textId="77777777" w:rsidR="00916984" w:rsidRPr="007B3935" w:rsidRDefault="00916984" w:rsidP="000B73A4">
      <w:pPr>
        <w:widowControl w:val="0"/>
        <w:jc w:val="both"/>
        <w:rPr>
          <w:rFonts w:ascii="Times New Roman" w:hAnsi="Times New Roman" w:cs="Times New Roman"/>
          <w:sz w:val="24"/>
          <w:szCs w:val="24"/>
        </w:rPr>
      </w:pPr>
    </w:p>
    <w:p w14:paraId="6B77F942" w14:textId="77777777" w:rsidR="00916984" w:rsidRPr="007B3935" w:rsidRDefault="00916984" w:rsidP="000B73A4">
      <w:pPr>
        <w:widowControl w:val="0"/>
        <w:jc w:val="both"/>
        <w:rPr>
          <w:rFonts w:ascii="Times New Roman" w:hAnsi="Times New Roman" w:cs="Times New Roman"/>
          <w:sz w:val="24"/>
          <w:szCs w:val="24"/>
        </w:rPr>
      </w:pPr>
    </w:p>
    <w:p w14:paraId="74A250A2" w14:textId="77777777" w:rsidR="00916984" w:rsidRPr="007B3935" w:rsidRDefault="00916984" w:rsidP="000B73A4">
      <w:pPr>
        <w:widowControl w:val="0"/>
        <w:jc w:val="both"/>
        <w:rPr>
          <w:rFonts w:ascii="Times New Roman" w:hAnsi="Times New Roman" w:cs="Times New Roman"/>
          <w:sz w:val="24"/>
          <w:szCs w:val="24"/>
        </w:rPr>
      </w:pPr>
    </w:p>
    <w:p w14:paraId="11FC5A34" w14:textId="77777777" w:rsidR="00916984" w:rsidRPr="007B3935" w:rsidRDefault="00916984" w:rsidP="000B73A4">
      <w:pPr>
        <w:widowControl w:val="0"/>
        <w:jc w:val="both"/>
        <w:rPr>
          <w:rFonts w:ascii="Times New Roman" w:hAnsi="Times New Roman" w:cs="Times New Roman"/>
          <w:sz w:val="24"/>
          <w:szCs w:val="24"/>
        </w:rPr>
      </w:pPr>
    </w:p>
    <w:p w14:paraId="191D4067" w14:textId="77777777" w:rsidR="007B00DE" w:rsidRPr="007B3935" w:rsidRDefault="007B00DE" w:rsidP="000B73A4">
      <w:pPr>
        <w:widowControl w:val="0"/>
        <w:jc w:val="both"/>
        <w:rPr>
          <w:rFonts w:ascii="Times New Roman" w:hAnsi="Times New Roman" w:cs="Times New Roman"/>
          <w:sz w:val="24"/>
          <w:szCs w:val="24"/>
        </w:rPr>
      </w:pPr>
    </w:p>
    <w:p w14:paraId="123C7C26" w14:textId="77777777" w:rsidR="00916984" w:rsidRPr="007B3935" w:rsidRDefault="00916984" w:rsidP="001535D3">
      <w:pPr>
        <w:widowControl w:val="0"/>
        <w:jc w:val="center"/>
        <w:rPr>
          <w:rFonts w:ascii="Times New Roman" w:hAnsi="Times New Roman" w:cs="Times New Roman"/>
          <w:sz w:val="24"/>
          <w:szCs w:val="24"/>
        </w:rPr>
      </w:pPr>
      <w:r w:rsidRPr="007B3935">
        <w:rPr>
          <w:rFonts w:ascii="Times New Roman" w:hAnsi="Times New Roman" w:cs="Times New Roman"/>
          <w:sz w:val="24"/>
          <w:szCs w:val="24"/>
        </w:rPr>
        <w:t xml:space="preserve">Figure 5: Show the </w:t>
      </w:r>
      <w:r w:rsidR="00624CCE" w:rsidRPr="007B3935">
        <w:rPr>
          <w:rFonts w:ascii="Times New Roman" w:hAnsi="Times New Roman" w:cs="Times New Roman"/>
          <w:sz w:val="24"/>
          <w:szCs w:val="24"/>
        </w:rPr>
        <w:t>cost of each treatment</w:t>
      </w:r>
    </w:p>
    <w:p w14:paraId="35737148" w14:textId="77777777" w:rsidR="00916984" w:rsidRPr="007B3935" w:rsidRDefault="00916984" w:rsidP="001535D3">
      <w:pPr>
        <w:widowControl w:val="0"/>
        <w:jc w:val="center"/>
        <w:rPr>
          <w:rFonts w:ascii="Times New Roman" w:hAnsi="Times New Roman" w:cs="Times New Roman"/>
          <w:sz w:val="24"/>
          <w:szCs w:val="24"/>
        </w:rPr>
      </w:pPr>
    </w:p>
    <w:p w14:paraId="28CDA8D4" w14:textId="77777777" w:rsidR="00916984" w:rsidRPr="007B3935" w:rsidRDefault="00812F87" w:rsidP="001535D3">
      <w:pPr>
        <w:widowControl w:val="0"/>
        <w:jc w:val="center"/>
        <w:rPr>
          <w:rFonts w:ascii="Times New Roman" w:hAnsi="Times New Roman" w:cs="Times New Roman"/>
          <w:sz w:val="24"/>
          <w:szCs w:val="24"/>
        </w:rPr>
      </w:pPr>
      <w:r w:rsidRPr="007B3935">
        <w:rPr>
          <w:rFonts w:ascii="Times New Roman" w:hAnsi="Times New Roman" w:cs="Times New Roman"/>
          <w:sz w:val="24"/>
          <w:szCs w:val="24"/>
        </w:rPr>
        <w:t xml:space="preserve">As shown in Figure </w:t>
      </w:r>
      <w:r w:rsidR="000B73A4" w:rsidRPr="007B3935">
        <w:rPr>
          <w:rFonts w:ascii="Times New Roman" w:hAnsi="Times New Roman" w:cs="Times New Roman"/>
          <w:sz w:val="24"/>
          <w:szCs w:val="24"/>
        </w:rPr>
        <w:t>5</w:t>
      </w:r>
      <w:r w:rsidR="00916984" w:rsidRPr="007B3935">
        <w:rPr>
          <w:rFonts w:ascii="Times New Roman" w:hAnsi="Times New Roman" w:cs="Times New Roman"/>
          <w:sz w:val="24"/>
          <w:szCs w:val="24"/>
        </w:rPr>
        <w:t>, customers can view the cost that they have to pay for each treatment.</w:t>
      </w:r>
    </w:p>
    <w:p w14:paraId="74D2A667" w14:textId="77777777" w:rsidR="00916984" w:rsidRPr="007B3935" w:rsidRDefault="00916984" w:rsidP="001535D3">
      <w:pPr>
        <w:widowControl w:val="0"/>
        <w:jc w:val="center"/>
        <w:rPr>
          <w:rFonts w:ascii="Times New Roman" w:hAnsi="Times New Roman" w:cs="Times New Roman"/>
          <w:sz w:val="24"/>
          <w:szCs w:val="24"/>
        </w:rPr>
      </w:pPr>
    </w:p>
    <w:p w14:paraId="5046B201" w14:textId="77777777" w:rsidR="00916984" w:rsidRPr="007B3935" w:rsidRDefault="00916984" w:rsidP="009E0A85">
      <w:pPr>
        <w:pStyle w:val="Heading2"/>
        <w:rPr>
          <w:rFonts w:ascii="Times New Roman" w:hAnsi="Times New Roman" w:cs="Times New Roman"/>
          <w:bCs/>
          <w:sz w:val="32"/>
          <w:szCs w:val="32"/>
        </w:rPr>
      </w:pPr>
      <w:bookmarkStart w:id="15" w:name="_Toc383526163"/>
      <w:r w:rsidRPr="007B3935">
        <w:rPr>
          <w:rFonts w:ascii="Times New Roman" w:hAnsi="Times New Roman" w:cs="Times New Roman"/>
          <w:bCs/>
          <w:sz w:val="32"/>
          <w:szCs w:val="32"/>
        </w:rPr>
        <w:t>2.2 Technology Review</w:t>
      </w:r>
      <w:bookmarkEnd w:id="15"/>
    </w:p>
    <w:p w14:paraId="4327C27B" w14:textId="77777777" w:rsidR="00916984" w:rsidRPr="007B3935" w:rsidRDefault="00916984" w:rsidP="009E0A85">
      <w:pPr>
        <w:pStyle w:val="Heading3"/>
        <w:rPr>
          <w:rFonts w:ascii="Times New Roman" w:hAnsi="Times New Roman" w:cs="Times New Roman"/>
          <w:bCs/>
          <w:color w:val="auto"/>
          <w:sz w:val="28"/>
        </w:rPr>
      </w:pPr>
      <w:bookmarkStart w:id="16" w:name="_Toc383526164"/>
      <w:r w:rsidRPr="007B3935">
        <w:rPr>
          <w:rFonts w:ascii="Times New Roman" w:hAnsi="Times New Roman" w:cs="Times New Roman"/>
          <w:bCs/>
          <w:color w:val="auto"/>
          <w:sz w:val="28"/>
        </w:rPr>
        <w:t>2.2.1 QR code</w:t>
      </w:r>
      <w:r w:rsidR="000B73A4" w:rsidRPr="007B3935">
        <w:rPr>
          <w:rFonts w:ascii="Times New Roman" w:hAnsi="Times New Roman" w:cs="Times New Roman"/>
          <w:bCs/>
          <w:color w:val="auto"/>
          <w:sz w:val="28"/>
        </w:rPr>
        <w:t xml:space="preserve"> [3]</w:t>
      </w:r>
      <w:bookmarkEnd w:id="16"/>
    </w:p>
    <w:p w14:paraId="675CB4A9" w14:textId="77777777" w:rsidR="00624CCE" w:rsidRPr="007B3935" w:rsidRDefault="00624CCE" w:rsidP="000B73A4">
      <w:pPr>
        <w:widowControl w:val="0"/>
        <w:jc w:val="both"/>
        <w:rPr>
          <w:rFonts w:ascii="Times New Roman" w:hAnsi="Times New Roman" w:cs="Times New Roman"/>
          <w:b/>
          <w:sz w:val="28"/>
        </w:rPr>
      </w:pPr>
    </w:p>
    <w:p w14:paraId="6A8B9846" w14:textId="6E25E8D8" w:rsidR="00916984" w:rsidRPr="007B3935" w:rsidRDefault="00916984" w:rsidP="009E0A85">
      <w:pPr>
        <w:pStyle w:val="Heading4"/>
        <w:ind w:firstLine="720"/>
        <w:rPr>
          <w:rFonts w:ascii="Times New Roman" w:hAnsi="Times New Roman" w:cs="Times New Roman"/>
          <w:color w:val="auto"/>
          <w:sz w:val="24"/>
          <w:szCs w:val="24"/>
          <w:u w:val="none"/>
        </w:rPr>
      </w:pPr>
      <w:r w:rsidRPr="007B3935">
        <w:rPr>
          <w:rFonts w:ascii="Times New Roman" w:hAnsi="Times New Roman" w:cs="Times New Roman"/>
          <w:b/>
          <w:color w:val="auto"/>
          <w:sz w:val="24"/>
          <w:szCs w:val="24"/>
          <w:u w:val="none"/>
        </w:rPr>
        <w:lastRenderedPageBreak/>
        <w:t xml:space="preserve">2.2.1.1 </w:t>
      </w:r>
      <w:r w:rsidR="009C2CBF" w:rsidRPr="007B3935">
        <w:rPr>
          <w:rFonts w:ascii="Times New Roman" w:hAnsi="Times New Roman" w:cs="Times New Roman"/>
          <w:b/>
          <w:color w:val="auto"/>
          <w:sz w:val="24"/>
          <w:szCs w:val="24"/>
          <w:u w:val="none"/>
        </w:rPr>
        <w:t>Overview</w:t>
      </w:r>
    </w:p>
    <w:p w14:paraId="085DB051" w14:textId="77777777" w:rsidR="00916984" w:rsidRPr="007B3935" w:rsidRDefault="00916984" w:rsidP="000B73A4">
      <w:pPr>
        <w:widowControl w:val="0"/>
        <w:ind w:firstLine="720"/>
        <w:jc w:val="both"/>
        <w:rPr>
          <w:rFonts w:ascii="Times New Roman" w:hAnsi="Times New Roman" w:cs="Times New Roman"/>
          <w:sz w:val="24"/>
          <w:szCs w:val="24"/>
        </w:rPr>
      </w:pPr>
      <w:r w:rsidRPr="007B3935">
        <w:rPr>
          <w:rFonts w:ascii="Times New Roman" w:hAnsi="Times New Roman" w:cs="Times New Roman"/>
          <w:sz w:val="24"/>
          <w:szCs w:val="24"/>
        </w:rPr>
        <w:t>QR code (quick response code) is a type of</w:t>
      </w:r>
      <w:hyperlink r:id="rId15">
        <w:r w:rsidRPr="007B3935">
          <w:rPr>
            <w:rFonts w:ascii="Times New Roman" w:hAnsi="Times New Roman" w:cs="Times New Roman"/>
            <w:sz w:val="24"/>
            <w:szCs w:val="24"/>
          </w:rPr>
          <w:t xml:space="preserve"> 2D barcode</w:t>
        </w:r>
      </w:hyperlink>
      <w:r w:rsidRPr="007B3935">
        <w:rPr>
          <w:rFonts w:ascii="Times New Roman" w:hAnsi="Times New Roman" w:cs="Times New Roman"/>
          <w:sz w:val="24"/>
          <w:szCs w:val="24"/>
        </w:rPr>
        <w:t xml:space="preserve"> that is used to provide easy access to information through a</w:t>
      </w:r>
      <w:hyperlink r:id="rId16">
        <w:r w:rsidRPr="007B3935">
          <w:rPr>
            <w:rFonts w:ascii="Times New Roman" w:hAnsi="Times New Roman" w:cs="Times New Roman"/>
            <w:sz w:val="24"/>
            <w:szCs w:val="24"/>
          </w:rPr>
          <w:t xml:space="preserve"> smartphone</w:t>
        </w:r>
      </w:hyperlink>
      <w:r w:rsidRPr="007B3935">
        <w:rPr>
          <w:rFonts w:ascii="Times New Roman" w:hAnsi="Times New Roman" w:cs="Times New Roman"/>
          <w:sz w:val="24"/>
          <w:szCs w:val="24"/>
        </w:rPr>
        <w:t>.</w:t>
      </w:r>
    </w:p>
    <w:p w14:paraId="0D41C2B5" w14:textId="0BF1C7A0" w:rsidR="00916984" w:rsidRPr="007B3935" w:rsidRDefault="00916984" w:rsidP="000B73A4">
      <w:pPr>
        <w:widowControl w:val="0"/>
        <w:ind w:firstLine="720"/>
        <w:jc w:val="both"/>
        <w:rPr>
          <w:rFonts w:ascii="Times New Roman" w:hAnsi="Times New Roman" w:cs="Times New Roman"/>
          <w:sz w:val="24"/>
          <w:szCs w:val="24"/>
        </w:rPr>
      </w:pPr>
      <w:r w:rsidRPr="007B3935">
        <w:rPr>
          <w:rFonts w:ascii="Times New Roman" w:hAnsi="Times New Roman" w:cs="Times New Roman"/>
          <w:sz w:val="24"/>
          <w:szCs w:val="24"/>
        </w:rPr>
        <w:t>In this process, known as mobile tagging, the smartphone’s owner points the phone at a QR code and opens a</w:t>
      </w:r>
      <w:hyperlink r:id="rId17">
        <w:r w:rsidRPr="007B3935">
          <w:rPr>
            <w:rFonts w:ascii="Times New Roman" w:hAnsi="Times New Roman" w:cs="Times New Roman"/>
            <w:sz w:val="24"/>
            <w:szCs w:val="24"/>
          </w:rPr>
          <w:t xml:space="preserve"> barcode reader</w:t>
        </w:r>
      </w:hyperlink>
      <w:r w:rsidRPr="007B3935">
        <w:rPr>
          <w:rFonts w:ascii="Times New Roman" w:hAnsi="Times New Roman" w:cs="Times New Roman"/>
          <w:sz w:val="24"/>
          <w:szCs w:val="24"/>
        </w:rPr>
        <w:t xml:space="preserve"> app which works in conjunction with the phone’s camera or a webcam. The reader interprets the code, which typically contains a call to action such as an invitation to download a mobile application, a link to view a video or an</w:t>
      </w:r>
      <w:hyperlink r:id="rId18">
        <w:r w:rsidRPr="007B3935">
          <w:rPr>
            <w:rFonts w:ascii="Times New Roman" w:hAnsi="Times New Roman" w:cs="Times New Roman"/>
            <w:sz w:val="24"/>
            <w:szCs w:val="24"/>
          </w:rPr>
          <w:t xml:space="preserve"> SMS</w:t>
        </w:r>
      </w:hyperlink>
      <w:r w:rsidRPr="007B3935">
        <w:rPr>
          <w:rFonts w:ascii="Times New Roman" w:hAnsi="Times New Roman" w:cs="Times New Roman"/>
          <w:sz w:val="24"/>
          <w:szCs w:val="24"/>
        </w:rPr>
        <w:t xml:space="preserve"> message inviting the viewer to respond to a poll. The phone’s owner can choose to act upon the call to action or click cancel and ignore the invitation. QR code can recognize website</w:t>
      </w:r>
      <w:r w:rsidR="00434EF6" w:rsidRPr="007B3935">
        <w:rPr>
          <w:rFonts w:ascii="Times New Roman" w:hAnsi="Times New Roman" w:cs="Times New Roman"/>
          <w:sz w:val="24"/>
          <w:szCs w:val="24"/>
        </w:rPr>
        <w:t xml:space="preserve"> URLs</w:t>
      </w:r>
      <w:r w:rsidRPr="007B3935">
        <w:rPr>
          <w:rFonts w:ascii="Times New Roman" w:hAnsi="Times New Roman" w:cs="Times New Roman"/>
          <w:sz w:val="24"/>
          <w:szCs w:val="24"/>
        </w:rPr>
        <w:t xml:space="preserve">. Normally website </w:t>
      </w:r>
      <w:r w:rsidR="00434EF6" w:rsidRPr="007B3935">
        <w:rPr>
          <w:rFonts w:ascii="Times New Roman" w:hAnsi="Times New Roman" w:cs="Times New Roman"/>
          <w:sz w:val="24"/>
          <w:szCs w:val="24"/>
        </w:rPr>
        <w:t>URLs are</w:t>
      </w:r>
      <w:r w:rsidRPr="007B3935">
        <w:rPr>
          <w:rFonts w:ascii="Times New Roman" w:hAnsi="Times New Roman" w:cs="Times New Roman"/>
          <w:sz w:val="24"/>
          <w:szCs w:val="24"/>
        </w:rPr>
        <w:t xml:space="preserve"> difficult to keep because </w:t>
      </w:r>
      <w:r w:rsidR="00434EF6" w:rsidRPr="007B3935">
        <w:rPr>
          <w:rFonts w:ascii="Times New Roman" w:hAnsi="Times New Roman" w:cs="Times New Roman"/>
          <w:sz w:val="24"/>
          <w:szCs w:val="24"/>
        </w:rPr>
        <w:t>they are</w:t>
      </w:r>
      <w:r w:rsidRPr="007B3935">
        <w:rPr>
          <w:rFonts w:ascii="Times New Roman" w:hAnsi="Times New Roman" w:cs="Times New Roman"/>
          <w:sz w:val="24"/>
          <w:szCs w:val="24"/>
        </w:rPr>
        <w:t xml:space="preserve"> too long and some of </w:t>
      </w:r>
      <w:r w:rsidR="00434EF6" w:rsidRPr="007B3935">
        <w:rPr>
          <w:rFonts w:ascii="Times New Roman" w:hAnsi="Times New Roman" w:cs="Times New Roman"/>
          <w:sz w:val="24"/>
          <w:szCs w:val="24"/>
        </w:rPr>
        <w:t xml:space="preserve">them can be </w:t>
      </w:r>
      <w:proofErr w:type="gramStart"/>
      <w:r w:rsidR="00434EF6" w:rsidRPr="007B3935">
        <w:rPr>
          <w:rFonts w:ascii="Times New Roman" w:hAnsi="Times New Roman" w:cs="Times New Roman"/>
          <w:sz w:val="24"/>
          <w:szCs w:val="24"/>
        </w:rPr>
        <w:t xml:space="preserve">quite </w:t>
      </w:r>
      <w:r w:rsidRPr="007B3935">
        <w:rPr>
          <w:rFonts w:ascii="Times New Roman" w:hAnsi="Times New Roman" w:cs="Times New Roman"/>
          <w:sz w:val="24"/>
          <w:szCs w:val="24"/>
        </w:rPr>
        <w:t xml:space="preserve"> complex</w:t>
      </w:r>
      <w:proofErr w:type="gramEnd"/>
      <w:r w:rsidRPr="007B3935">
        <w:rPr>
          <w:rFonts w:ascii="Times New Roman" w:hAnsi="Times New Roman" w:cs="Times New Roman"/>
          <w:sz w:val="24"/>
          <w:szCs w:val="24"/>
        </w:rPr>
        <w:t xml:space="preserve">. </w:t>
      </w:r>
      <w:r w:rsidR="00434EF6" w:rsidRPr="007B3935">
        <w:rPr>
          <w:rFonts w:ascii="Times New Roman" w:hAnsi="Times New Roman" w:cs="Times New Roman"/>
          <w:sz w:val="24"/>
          <w:szCs w:val="24"/>
        </w:rPr>
        <w:t xml:space="preserve">With </w:t>
      </w:r>
      <w:r w:rsidRPr="007B3935">
        <w:rPr>
          <w:rFonts w:ascii="Times New Roman" w:hAnsi="Times New Roman" w:cs="Times New Roman"/>
          <w:sz w:val="24"/>
          <w:szCs w:val="24"/>
        </w:rPr>
        <w:t>QR code</w:t>
      </w:r>
      <w:r w:rsidR="00434EF6" w:rsidRPr="007B3935">
        <w:rPr>
          <w:rFonts w:ascii="Times New Roman" w:hAnsi="Times New Roman" w:cs="Times New Roman"/>
          <w:sz w:val="24"/>
          <w:szCs w:val="24"/>
        </w:rPr>
        <w:t>s,</w:t>
      </w:r>
      <w:r w:rsidRPr="007B3935">
        <w:rPr>
          <w:rFonts w:ascii="Times New Roman" w:hAnsi="Times New Roman" w:cs="Times New Roman"/>
          <w:sz w:val="24"/>
          <w:szCs w:val="24"/>
        </w:rPr>
        <w:t xml:space="preserve"> just scanning an item with a QR code provides a lin</w:t>
      </w:r>
      <w:r w:rsidR="00083834" w:rsidRPr="007B3935">
        <w:rPr>
          <w:rFonts w:ascii="Times New Roman" w:hAnsi="Times New Roman" w:cs="Times New Roman"/>
          <w:sz w:val="24"/>
          <w:szCs w:val="24"/>
        </w:rPr>
        <w:t xml:space="preserve">k to </w:t>
      </w:r>
      <w:r w:rsidR="00434EF6" w:rsidRPr="007B3935">
        <w:rPr>
          <w:rFonts w:ascii="Times New Roman" w:hAnsi="Times New Roman" w:cs="Times New Roman"/>
          <w:sz w:val="24"/>
          <w:szCs w:val="24"/>
        </w:rPr>
        <w:t>its associated</w:t>
      </w:r>
      <w:r w:rsidR="00083834" w:rsidRPr="007B3935">
        <w:rPr>
          <w:rFonts w:ascii="Times New Roman" w:hAnsi="Times New Roman" w:cs="Times New Roman"/>
          <w:sz w:val="24"/>
          <w:szCs w:val="24"/>
        </w:rPr>
        <w:t xml:space="preserve"> website</w:t>
      </w:r>
      <w:r w:rsidR="000B73A4" w:rsidRPr="007B3935">
        <w:rPr>
          <w:rFonts w:ascii="Times New Roman" w:hAnsi="Times New Roman" w:cs="Times New Roman"/>
          <w:sz w:val="24"/>
          <w:szCs w:val="24"/>
        </w:rPr>
        <w:t>.</w:t>
      </w:r>
    </w:p>
    <w:p w14:paraId="0C30DF9D" w14:textId="77777777" w:rsidR="00673D3A" w:rsidRPr="007B3935" w:rsidRDefault="00673D3A" w:rsidP="00673D3A">
      <w:pPr>
        <w:pStyle w:val="Heading4"/>
        <w:rPr>
          <w:rFonts w:ascii="Times New Roman" w:hAnsi="Times New Roman" w:cs="Times New Roman"/>
          <w:b/>
          <w:bCs/>
          <w:color w:val="auto"/>
          <w:sz w:val="24"/>
          <w:szCs w:val="24"/>
          <w:u w:val="none"/>
        </w:rPr>
      </w:pPr>
    </w:p>
    <w:p w14:paraId="73E5AB40" w14:textId="77777777" w:rsidR="00916984" w:rsidRPr="007B3935" w:rsidRDefault="00916984" w:rsidP="00673D3A">
      <w:pPr>
        <w:pStyle w:val="Heading4"/>
        <w:ind w:firstLine="720"/>
        <w:rPr>
          <w:rFonts w:ascii="Times New Roman" w:hAnsi="Times New Roman" w:cs="Times New Roman"/>
          <w:b/>
          <w:bCs/>
          <w:color w:val="auto"/>
          <w:sz w:val="24"/>
          <w:szCs w:val="24"/>
          <w:u w:val="none"/>
        </w:rPr>
      </w:pPr>
      <w:r w:rsidRPr="007B3935">
        <w:rPr>
          <w:rFonts w:ascii="Times New Roman" w:hAnsi="Times New Roman" w:cs="Times New Roman"/>
          <w:b/>
          <w:bCs/>
          <w:color w:val="auto"/>
          <w:sz w:val="24"/>
          <w:szCs w:val="24"/>
          <w:u w:val="none"/>
        </w:rPr>
        <w:t xml:space="preserve">2.2.1.2 </w:t>
      </w:r>
      <w:proofErr w:type="spellStart"/>
      <w:proofErr w:type="gramStart"/>
      <w:r w:rsidRPr="007B3935">
        <w:rPr>
          <w:rFonts w:ascii="Times New Roman" w:hAnsi="Times New Roman" w:cs="Times New Roman"/>
          <w:b/>
          <w:bCs/>
          <w:color w:val="auto"/>
          <w:sz w:val="24"/>
          <w:szCs w:val="24"/>
          <w:u w:val="none"/>
        </w:rPr>
        <w:t>Zxing</w:t>
      </w:r>
      <w:proofErr w:type="spellEnd"/>
      <w:r w:rsidR="005B0079" w:rsidRPr="007B3935">
        <w:rPr>
          <w:rFonts w:ascii="Times New Roman" w:hAnsi="Times New Roman" w:cs="Times New Roman"/>
          <w:b/>
          <w:bCs/>
          <w:color w:val="auto"/>
          <w:sz w:val="24"/>
          <w:szCs w:val="24"/>
          <w:u w:val="none"/>
        </w:rPr>
        <w:t>[</w:t>
      </w:r>
      <w:proofErr w:type="gramEnd"/>
      <w:r w:rsidR="005B0079" w:rsidRPr="007B3935">
        <w:rPr>
          <w:rFonts w:ascii="Times New Roman" w:hAnsi="Times New Roman" w:cs="Times New Roman"/>
          <w:b/>
          <w:bCs/>
          <w:color w:val="auto"/>
          <w:sz w:val="24"/>
          <w:szCs w:val="24"/>
          <w:u w:val="none"/>
        </w:rPr>
        <w:t>4]</w:t>
      </w:r>
    </w:p>
    <w:p w14:paraId="4CE7BB19" w14:textId="77777777" w:rsidR="00916984" w:rsidRPr="007B3935" w:rsidRDefault="00916984" w:rsidP="000B73A4">
      <w:pPr>
        <w:widowControl w:val="0"/>
        <w:ind w:firstLine="720"/>
        <w:jc w:val="both"/>
        <w:rPr>
          <w:rFonts w:ascii="Times New Roman" w:hAnsi="Times New Roman" w:cs="Times New Roman"/>
          <w:sz w:val="24"/>
          <w:szCs w:val="24"/>
        </w:rPr>
      </w:pPr>
      <w:proofErr w:type="spellStart"/>
      <w:r w:rsidRPr="007B3935">
        <w:rPr>
          <w:rFonts w:ascii="Times New Roman" w:hAnsi="Times New Roman" w:cs="Times New Roman"/>
          <w:sz w:val="24"/>
          <w:szCs w:val="24"/>
        </w:rPr>
        <w:t>Zxing</w:t>
      </w:r>
      <w:proofErr w:type="spellEnd"/>
      <w:r w:rsidRPr="007B3935">
        <w:rPr>
          <w:rFonts w:ascii="Times New Roman" w:hAnsi="Times New Roman" w:cs="Times New Roman"/>
          <w:sz w:val="24"/>
          <w:szCs w:val="24"/>
        </w:rPr>
        <w:t xml:space="preserve"> or Zebra Crossing is a library for generating and detecting QR code. The library is being developed by Google with many other contributors. In iPhone, </w:t>
      </w:r>
      <w:proofErr w:type="spellStart"/>
      <w:r w:rsidRPr="007B3935">
        <w:rPr>
          <w:rFonts w:ascii="Times New Roman" w:hAnsi="Times New Roman" w:cs="Times New Roman"/>
          <w:sz w:val="24"/>
          <w:szCs w:val="24"/>
        </w:rPr>
        <w:t>Zxing</w:t>
      </w:r>
      <w:proofErr w:type="spellEnd"/>
      <w:r w:rsidRPr="007B3935">
        <w:rPr>
          <w:rFonts w:ascii="Times New Roman" w:hAnsi="Times New Roman" w:cs="Times New Roman"/>
          <w:sz w:val="24"/>
          <w:szCs w:val="24"/>
        </w:rPr>
        <w:t xml:space="preserve"> can work better</w:t>
      </w:r>
      <w:r w:rsidR="00083834" w:rsidRPr="007B3935">
        <w:rPr>
          <w:rFonts w:ascii="Times New Roman" w:hAnsi="Times New Roman" w:cs="Times New Roman"/>
          <w:sz w:val="24"/>
          <w:szCs w:val="24"/>
        </w:rPr>
        <w:t xml:space="preserve"> than other QR Code libraries</w:t>
      </w:r>
      <w:r w:rsidR="005B0079" w:rsidRPr="007B3935">
        <w:rPr>
          <w:rFonts w:ascii="Times New Roman" w:hAnsi="Times New Roman" w:cs="Times New Roman"/>
          <w:sz w:val="24"/>
          <w:szCs w:val="24"/>
        </w:rPr>
        <w:t>.</w:t>
      </w:r>
      <w:r w:rsidRPr="007B3935" w:rsidDel="00B101E9">
        <w:rPr>
          <w:rFonts w:ascii="Times New Roman" w:hAnsi="Times New Roman" w:cs="Times New Roman"/>
          <w:b/>
          <w:sz w:val="24"/>
          <w:szCs w:val="24"/>
        </w:rPr>
        <w:t xml:space="preserve"> </w:t>
      </w:r>
    </w:p>
    <w:p w14:paraId="6312F70B" w14:textId="77777777" w:rsidR="00916984" w:rsidRPr="007B3935" w:rsidRDefault="00916984" w:rsidP="00673D3A">
      <w:pPr>
        <w:pStyle w:val="Heading4"/>
        <w:ind w:firstLine="720"/>
        <w:rPr>
          <w:rFonts w:ascii="Times New Roman" w:hAnsi="Times New Roman" w:cs="Times New Roman"/>
          <w:color w:val="auto"/>
          <w:sz w:val="24"/>
          <w:szCs w:val="24"/>
          <w:u w:val="none"/>
        </w:rPr>
      </w:pPr>
      <w:r w:rsidRPr="007B3935">
        <w:rPr>
          <w:rFonts w:ascii="Times New Roman" w:hAnsi="Times New Roman" w:cs="Times New Roman"/>
          <w:b/>
          <w:color w:val="auto"/>
          <w:sz w:val="24"/>
          <w:szCs w:val="24"/>
          <w:u w:val="none"/>
        </w:rPr>
        <w:t>2.2.1.3 Alternative Technology</w:t>
      </w:r>
    </w:p>
    <w:p w14:paraId="699C4253" w14:textId="77777777" w:rsidR="00916984" w:rsidRPr="007B3935" w:rsidRDefault="00916984"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 xml:space="preserve">        </w:t>
      </w:r>
      <w:r w:rsidRPr="007B3935">
        <w:rPr>
          <w:rFonts w:ascii="Times New Roman" w:hAnsi="Times New Roman" w:cs="Times New Roman"/>
          <w:sz w:val="24"/>
          <w:szCs w:val="24"/>
        </w:rPr>
        <w:tab/>
        <w:t>QR code is quite similar to 2D barcode and RFID (Radio-frequency identification). Both of them contain information and can using the information easier and faster. A barcode is normally used more than QR code and RFID because it is easier to encode and decode and also the cost is cheaper.</w:t>
      </w:r>
    </w:p>
    <w:p w14:paraId="2AA9687C" w14:textId="77777777" w:rsidR="00624CCE" w:rsidRPr="007B3935" w:rsidRDefault="00624CCE" w:rsidP="000B73A4">
      <w:pPr>
        <w:widowControl w:val="0"/>
        <w:ind w:firstLine="720"/>
        <w:jc w:val="both"/>
        <w:rPr>
          <w:rFonts w:ascii="Times New Roman" w:hAnsi="Times New Roman" w:cs="Times New Roman"/>
          <w:b/>
          <w:sz w:val="24"/>
          <w:szCs w:val="24"/>
        </w:rPr>
      </w:pPr>
    </w:p>
    <w:p w14:paraId="401A19F7" w14:textId="39B67CD2" w:rsidR="00916984" w:rsidRPr="007B3935" w:rsidRDefault="00916984" w:rsidP="00C72421">
      <w:pPr>
        <w:pStyle w:val="Heading4"/>
        <w:ind w:firstLine="720"/>
        <w:rPr>
          <w:rFonts w:ascii="Times New Roman" w:hAnsi="Times New Roman" w:cs="Times New Roman"/>
          <w:color w:val="auto"/>
          <w:sz w:val="24"/>
          <w:szCs w:val="24"/>
          <w:u w:val="none"/>
        </w:rPr>
      </w:pPr>
      <w:r w:rsidRPr="007B3935">
        <w:rPr>
          <w:rFonts w:ascii="Times New Roman" w:hAnsi="Times New Roman" w:cs="Times New Roman"/>
          <w:b/>
          <w:color w:val="auto"/>
          <w:sz w:val="24"/>
          <w:szCs w:val="24"/>
          <w:u w:val="none"/>
        </w:rPr>
        <w:t>2.2.1.</w:t>
      </w:r>
      <w:r w:rsidR="009C2CBF" w:rsidRPr="007B3935">
        <w:rPr>
          <w:rFonts w:ascii="Times New Roman" w:hAnsi="Times New Roman" w:cs="Times New Roman"/>
          <w:b/>
          <w:color w:val="auto"/>
          <w:sz w:val="24"/>
          <w:szCs w:val="24"/>
          <w:u w:val="none"/>
        </w:rPr>
        <w:t>4</w:t>
      </w:r>
      <w:r w:rsidRPr="007B3935">
        <w:rPr>
          <w:rFonts w:ascii="Times New Roman" w:hAnsi="Times New Roman" w:cs="Times New Roman"/>
          <w:b/>
          <w:color w:val="auto"/>
          <w:sz w:val="24"/>
          <w:szCs w:val="24"/>
          <w:u w:val="none"/>
        </w:rPr>
        <w:t xml:space="preserve"> The selection of this technology</w:t>
      </w:r>
    </w:p>
    <w:p w14:paraId="4462E60E" w14:textId="77777777" w:rsidR="00916984" w:rsidRPr="007B3935" w:rsidRDefault="00916984"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 xml:space="preserve">        </w:t>
      </w:r>
      <w:r w:rsidRPr="007B3935">
        <w:rPr>
          <w:rFonts w:ascii="Times New Roman" w:hAnsi="Times New Roman" w:cs="Times New Roman"/>
          <w:sz w:val="24"/>
          <w:szCs w:val="24"/>
        </w:rPr>
        <w:tab/>
        <w:t xml:space="preserve">The reason why we choose QR code technology is because it is now very popular and most people use a smartphone. It is easy to use and comfortable. Using a QR code for identification, patients do not need to bring their appointment card when they come to the clinic. And another reason for using QR code is that is it faster and more reliable than using appointment card. We use </w:t>
      </w:r>
      <w:proofErr w:type="spellStart"/>
      <w:r w:rsidRPr="007B3935">
        <w:rPr>
          <w:rFonts w:ascii="Times New Roman" w:hAnsi="Times New Roman" w:cs="Times New Roman"/>
          <w:sz w:val="24"/>
          <w:szCs w:val="24"/>
        </w:rPr>
        <w:t>Zxing</w:t>
      </w:r>
      <w:proofErr w:type="spellEnd"/>
      <w:r w:rsidRPr="007B3935">
        <w:rPr>
          <w:rFonts w:ascii="Times New Roman" w:hAnsi="Times New Roman" w:cs="Times New Roman"/>
          <w:sz w:val="24"/>
          <w:szCs w:val="24"/>
        </w:rPr>
        <w:t xml:space="preserve"> to generate QR code to identify patients and their appointments.</w:t>
      </w:r>
    </w:p>
    <w:p w14:paraId="2120924F" w14:textId="77777777" w:rsidR="00916984" w:rsidRPr="007B3935" w:rsidRDefault="00916984" w:rsidP="000B73A4">
      <w:pPr>
        <w:widowControl w:val="0"/>
        <w:jc w:val="both"/>
        <w:rPr>
          <w:rFonts w:ascii="Times New Roman" w:hAnsi="Times New Roman" w:cs="Times New Roman"/>
          <w:sz w:val="24"/>
          <w:szCs w:val="24"/>
        </w:rPr>
      </w:pPr>
    </w:p>
    <w:p w14:paraId="7999B7C3" w14:textId="6BDC8EE6" w:rsidR="00916984" w:rsidRPr="007B3935" w:rsidRDefault="00916984" w:rsidP="00C72421">
      <w:pPr>
        <w:pStyle w:val="Heading3"/>
        <w:rPr>
          <w:rFonts w:ascii="Times New Roman" w:hAnsi="Times New Roman" w:cs="Times New Roman"/>
          <w:bCs/>
          <w:color w:val="auto"/>
          <w:sz w:val="28"/>
        </w:rPr>
      </w:pPr>
      <w:bookmarkStart w:id="17" w:name="_Toc383526165"/>
      <w:r w:rsidRPr="007B3935">
        <w:rPr>
          <w:rFonts w:ascii="Times New Roman" w:hAnsi="Times New Roman" w:cs="Times New Roman"/>
          <w:bCs/>
          <w:color w:val="auto"/>
          <w:sz w:val="28"/>
        </w:rPr>
        <w:t xml:space="preserve">2.2.2 </w:t>
      </w:r>
      <w:proofErr w:type="spellStart"/>
      <w:proofErr w:type="gramStart"/>
      <w:r w:rsidRPr="007B3935">
        <w:rPr>
          <w:rFonts w:ascii="Times New Roman" w:hAnsi="Times New Roman" w:cs="Times New Roman"/>
          <w:bCs/>
          <w:color w:val="auto"/>
          <w:sz w:val="28"/>
        </w:rPr>
        <w:t>PhoneGap</w:t>
      </w:r>
      <w:proofErr w:type="spellEnd"/>
      <w:r w:rsidR="002D1F66" w:rsidRPr="007B3935">
        <w:rPr>
          <w:rFonts w:ascii="Times New Roman" w:hAnsi="Times New Roman" w:cs="Times New Roman"/>
          <w:bCs/>
          <w:color w:val="auto"/>
          <w:sz w:val="28"/>
        </w:rPr>
        <w:t>[</w:t>
      </w:r>
      <w:proofErr w:type="gramEnd"/>
      <w:r w:rsidR="002D1F66" w:rsidRPr="007B3935">
        <w:rPr>
          <w:rFonts w:ascii="Times New Roman" w:hAnsi="Times New Roman" w:cs="Times New Roman"/>
          <w:bCs/>
          <w:color w:val="auto"/>
          <w:sz w:val="28"/>
        </w:rPr>
        <w:t>5]</w:t>
      </w:r>
      <w:bookmarkEnd w:id="17"/>
    </w:p>
    <w:p w14:paraId="192BB698" w14:textId="77777777" w:rsidR="00624CCE" w:rsidRPr="007B3935" w:rsidRDefault="00624CCE" w:rsidP="000B73A4">
      <w:pPr>
        <w:widowControl w:val="0"/>
        <w:ind w:firstLine="720"/>
        <w:jc w:val="both"/>
        <w:rPr>
          <w:rFonts w:ascii="Times New Roman" w:hAnsi="Times New Roman" w:cs="Times New Roman"/>
          <w:b/>
          <w:sz w:val="24"/>
          <w:szCs w:val="24"/>
        </w:rPr>
      </w:pPr>
    </w:p>
    <w:p w14:paraId="3D089759" w14:textId="3211A399" w:rsidR="00916984" w:rsidRPr="007B3935" w:rsidRDefault="00916984" w:rsidP="00C72421">
      <w:pPr>
        <w:pStyle w:val="Heading4"/>
        <w:ind w:firstLine="720"/>
        <w:rPr>
          <w:rFonts w:ascii="Times New Roman" w:hAnsi="Times New Roman" w:cs="Times New Roman"/>
          <w:b/>
          <w:color w:val="auto"/>
          <w:sz w:val="24"/>
          <w:szCs w:val="24"/>
          <w:u w:val="none"/>
        </w:rPr>
      </w:pPr>
      <w:r w:rsidRPr="007B3935">
        <w:rPr>
          <w:rFonts w:ascii="Times New Roman" w:hAnsi="Times New Roman" w:cs="Times New Roman"/>
          <w:b/>
          <w:color w:val="auto"/>
          <w:sz w:val="24"/>
          <w:szCs w:val="24"/>
          <w:u w:val="none"/>
        </w:rPr>
        <w:t xml:space="preserve">2.2.2.1 </w:t>
      </w:r>
      <w:r w:rsidR="009C2CBF" w:rsidRPr="007B3935">
        <w:rPr>
          <w:rFonts w:ascii="Times New Roman" w:hAnsi="Times New Roman" w:cs="Times New Roman"/>
          <w:b/>
          <w:color w:val="auto"/>
          <w:sz w:val="24"/>
          <w:szCs w:val="24"/>
          <w:u w:val="none"/>
        </w:rPr>
        <w:t>Overview</w:t>
      </w:r>
      <w:r w:rsidR="009C2CBF" w:rsidRPr="007B3935" w:rsidDel="009C2CBF">
        <w:rPr>
          <w:rFonts w:ascii="Times New Roman" w:hAnsi="Times New Roman" w:cs="Times New Roman"/>
          <w:b/>
          <w:color w:val="auto"/>
          <w:sz w:val="24"/>
          <w:szCs w:val="24"/>
          <w:u w:val="none"/>
        </w:rPr>
        <w:t xml:space="preserve"> </w:t>
      </w:r>
    </w:p>
    <w:p w14:paraId="0DA2F8AB" w14:textId="77777777" w:rsidR="00916984" w:rsidRPr="007B3935" w:rsidRDefault="00916984" w:rsidP="000B73A4">
      <w:pPr>
        <w:widowControl w:val="0"/>
        <w:ind w:firstLine="720"/>
        <w:jc w:val="both"/>
        <w:rPr>
          <w:rFonts w:ascii="Times New Roman" w:hAnsi="Times New Roman" w:cs="Times New Roman"/>
          <w:sz w:val="24"/>
          <w:szCs w:val="24"/>
        </w:rPr>
      </w:pPr>
      <w:proofErr w:type="spellStart"/>
      <w:r w:rsidRPr="007B3935">
        <w:rPr>
          <w:rFonts w:ascii="Times New Roman" w:hAnsi="Times New Roman" w:cs="Times New Roman"/>
          <w:sz w:val="24"/>
          <w:szCs w:val="24"/>
        </w:rPr>
        <w:t>PhoneGap</w:t>
      </w:r>
      <w:proofErr w:type="spellEnd"/>
      <w:r w:rsidRPr="007B3935">
        <w:rPr>
          <w:rFonts w:ascii="Times New Roman" w:hAnsi="Times New Roman" w:cs="Times New Roman"/>
          <w:sz w:val="24"/>
          <w:szCs w:val="24"/>
        </w:rPr>
        <w:t xml:space="preserve"> is an application framework that enables us to develop Mobile Application easier and build natively installed applications using HTML, HTML5 and </w:t>
      </w:r>
      <w:r w:rsidRPr="007B3935">
        <w:rPr>
          <w:rFonts w:ascii="Times New Roman" w:hAnsi="Times New Roman" w:cs="Times New Roman"/>
          <w:sz w:val="24"/>
          <w:szCs w:val="24"/>
        </w:rPr>
        <w:lastRenderedPageBreak/>
        <w:t xml:space="preserve">JavaScript. Phone Gap is a Hybrid Application for Mobile. We can build user interface </w:t>
      </w:r>
      <w:proofErr w:type="gramStart"/>
      <w:r w:rsidRPr="007B3935">
        <w:rPr>
          <w:rFonts w:ascii="Times New Roman" w:hAnsi="Times New Roman" w:cs="Times New Roman"/>
          <w:sz w:val="24"/>
          <w:szCs w:val="24"/>
        </w:rPr>
        <w:t>using  traditional</w:t>
      </w:r>
      <w:proofErr w:type="gramEnd"/>
      <w:r w:rsidRPr="007B3935">
        <w:rPr>
          <w:rFonts w:ascii="Times New Roman" w:hAnsi="Times New Roman" w:cs="Times New Roman"/>
          <w:sz w:val="24"/>
          <w:szCs w:val="24"/>
        </w:rPr>
        <w:t xml:space="preserve"> web development methods and skills, and use the </w:t>
      </w:r>
      <w:proofErr w:type="spellStart"/>
      <w:r w:rsidRPr="007B3935">
        <w:rPr>
          <w:rFonts w:ascii="Times New Roman" w:hAnsi="Times New Roman" w:cs="Times New Roman"/>
          <w:sz w:val="24"/>
          <w:szCs w:val="24"/>
        </w:rPr>
        <w:t>PhoneGap</w:t>
      </w:r>
      <w:proofErr w:type="spellEnd"/>
      <w:r w:rsidRPr="007B3935">
        <w:rPr>
          <w:rFonts w:ascii="Times New Roman" w:hAnsi="Times New Roman" w:cs="Times New Roman"/>
          <w:sz w:val="24"/>
          <w:szCs w:val="24"/>
        </w:rPr>
        <w:t xml:space="preserve"> container to deploy applications to different operating systems including Apple iOS, Google Android, Windows Phone, BlackBerry</w:t>
      </w:r>
      <w:r w:rsidR="005B0079" w:rsidRPr="007B3935">
        <w:rPr>
          <w:rFonts w:ascii="Times New Roman" w:hAnsi="Times New Roman" w:cs="Times New Roman"/>
          <w:sz w:val="24"/>
          <w:szCs w:val="24"/>
        </w:rPr>
        <w:t xml:space="preserve">, HP </w:t>
      </w:r>
      <w:proofErr w:type="spellStart"/>
      <w:r w:rsidR="005B0079" w:rsidRPr="007B3935">
        <w:rPr>
          <w:rFonts w:ascii="Times New Roman" w:hAnsi="Times New Roman" w:cs="Times New Roman"/>
          <w:sz w:val="24"/>
          <w:szCs w:val="24"/>
        </w:rPr>
        <w:t>WebOS</w:t>
      </w:r>
      <w:proofErr w:type="spellEnd"/>
      <w:r w:rsidR="005B0079" w:rsidRPr="007B3935">
        <w:rPr>
          <w:rFonts w:ascii="Times New Roman" w:hAnsi="Times New Roman" w:cs="Times New Roman"/>
          <w:sz w:val="24"/>
          <w:szCs w:val="24"/>
        </w:rPr>
        <w:t xml:space="preserve">, Symbian, and </w:t>
      </w:r>
      <w:proofErr w:type="spellStart"/>
      <w:r w:rsidR="005B0079" w:rsidRPr="007B3935">
        <w:rPr>
          <w:rFonts w:ascii="Times New Roman" w:hAnsi="Times New Roman" w:cs="Times New Roman"/>
          <w:sz w:val="24"/>
          <w:szCs w:val="24"/>
        </w:rPr>
        <w:t>Bada</w:t>
      </w:r>
      <w:proofErr w:type="spellEnd"/>
      <w:r w:rsidR="005B0079" w:rsidRPr="007B3935">
        <w:rPr>
          <w:rFonts w:ascii="Times New Roman" w:hAnsi="Times New Roman" w:cs="Times New Roman"/>
          <w:sz w:val="24"/>
          <w:szCs w:val="24"/>
        </w:rPr>
        <w:t>.</w:t>
      </w:r>
      <w:r w:rsidRPr="007B3935">
        <w:rPr>
          <w:rFonts w:ascii="Times New Roman" w:hAnsi="Times New Roman" w:cs="Times New Roman"/>
          <w:sz w:val="24"/>
          <w:szCs w:val="24"/>
        </w:rPr>
        <w:t xml:space="preserve"> And they can be distributed via popular application market places (i.e. iTunes, Google App Market, Amazon Market, etc.)</w:t>
      </w:r>
    </w:p>
    <w:p w14:paraId="402A689A" w14:textId="77777777" w:rsidR="00624CCE" w:rsidRPr="007B3935" w:rsidRDefault="00624CCE" w:rsidP="000B73A4">
      <w:pPr>
        <w:widowControl w:val="0"/>
        <w:ind w:firstLine="720"/>
        <w:jc w:val="both"/>
        <w:rPr>
          <w:rFonts w:ascii="Times New Roman" w:hAnsi="Times New Roman" w:cs="Times New Roman"/>
          <w:b/>
          <w:sz w:val="24"/>
          <w:szCs w:val="24"/>
        </w:rPr>
      </w:pPr>
    </w:p>
    <w:p w14:paraId="35FBA36E" w14:textId="77777777" w:rsidR="00916984" w:rsidRPr="007B3935" w:rsidRDefault="00916984" w:rsidP="00C72421">
      <w:pPr>
        <w:pStyle w:val="Heading4"/>
        <w:ind w:firstLine="720"/>
        <w:rPr>
          <w:rFonts w:ascii="Times New Roman" w:hAnsi="Times New Roman" w:cs="Times New Roman"/>
          <w:color w:val="auto"/>
          <w:sz w:val="24"/>
          <w:szCs w:val="24"/>
          <w:u w:val="none"/>
        </w:rPr>
      </w:pPr>
      <w:r w:rsidRPr="007B3935">
        <w:rPr>
          <w:rFonts w:ascii="Times New Roman" w:hAnsi="Times New Roman" w:cs="Times New Roman"/>
          <w:b/>
          <w:color w:val="auto"/>
          <w:sz w:val="24"/>
          <w:szCs w:val="24"/>
          <w:u w:val="none"/>
        </w:rPr>
        <w:t>2.2.2.2 Alternative Technology</w:t>
      </w:r>
    </w:p>
    <w:p w14:paraId="11B97161" w14:textId="77777777" w:rsidR="00916984" w:rsidRPr="007B3935" w:rsidRDefault="00916984" w:rsidP="000B73A4">
      <w:pPr>
        <w:widowControl w:val="0"/>
        <w:ind w:firstLine="720"/>
        <w:jc w:val="both"/>
        <w:rPr>
          <w:rFonts w:ascii="Times New Roman" w:hAnsi="Times New Roman" w:cs="Times New Roman"/>
          <w:sz w:val="24"/>
          <w:szCs w:val="24"/>
        </w:rPr>
      </w:pPr>
      <w:proofErr w:type="spellStart"/>
      <w:r w:rsidRPr="007B3935">
        <w:rPr>
          <w:rFonts w:ascii="Times New Roman" w:hAnsi="Times New Roman" w:cs="Times New Roman"/>
          <w:sz w:val="24"/>
          <w:szCs w:val="24"/>
        </w:rPr>
        <w:t>Xcode</w:t>
      </w:r>
      <w:proofErr w:type="spellEnd"/>
      <w:r w:rsidRPr="007B3935">
        <w:rPr>
          <w:rFonts w:ascii="Times New Roman" w:hAnsi="Times New Roman" w:cs="Times New Roman"/>
          <w:sz w:val="24"/>
          <w:szCs w:val="24"/>
        </w:rPr>
        <w:t xml:space="preserve"> and Titanium are integrated development environments (IDEs)</w:t>
      </w:r>
      <w:r w:rsidRPr="007B3935" w:rsidDel="00837E92">
        <w:rPr>
          <w:rFonts w:ascii="Times New Roman" w:hAnsi="Times New Roman" w:cs="Times New Roman"/>
          <w:sz w:val="24"/>
          <w:szCs w:val="24"/>
        </w:rPr>
        <w:t xml:space="preserve"> </w:t>
      </w:r>
      <w:r w:rsidRPr="007B3935">
        <w:rPr>
          <w:rFonts w:ascii="Times New Roman" w:hAnsi="Times New Roman" w:cs="Times New Roman"/>
          <w:sz w:val="24"/>
          <w:szCs w:val="24"/>
        </w:rPr>
        <w:t xml:space="preserve">that help create mobile applications which can be used on smartphones and tablets. </w:t>
      </w:r>
      <w:proofErr w:type="spellStart"/>
      <w:r w:rsidRPr="007B3935">
        <w:rPr>
          <w:rFonts w:ascii="Times New Roman" w:hAnsi="Times New Roman" w:cs="Times New Roman"/>
          <w:sz w:val="24"/>
          <w:szCs w:val="24"/>
        </w:rPr>
        <w:t>Xcode</w:t>
      </w:r>
      <w:proofErr w:type="spellEnd"/>
      <w:r w:rsidRPr="007B3935">
        <w:rPr>
          <w:rFonts w:ascii="Times New Roman" w:hAnsi="Times New Roman" w:cs="Times New Roman"/>
          <w:sz w:val="24"/>
          <w:szCs w:val="24"/>
        </w:rPr>
        <w:t xml:space="preserve"> includes a suite of development tools to build iOS mobile applications directly, while Titanium can create applications for many platforms, similarly to Phone Gap. It supports iOS, Android, and etc. The programming languages supported are JavaScript, HTML, CSS, Python, Ruby, and PHP.</w:t>
      </w:r>
    </w:p>
    <w:p w14:paraId="7EA2D401" w14:textId="77777777" w:rsidR="00624CCE" w:rsidRPr="007B3935" w:rsidRDefault="00624CCE" w:rsidP="00250DCE">
      <w:pPr>
        <w:widowControl w:val="0"/>
        <w:jc w:val="both"/>
        <w:rPr>
          <w:rFonts w:ascii="Times New Roman" w:hAnsi="Times New Roman" w:cs="Times New Roman"/>
          <w:b/>
          <w:sz w:val="24"/>
          <w:szCs w:val="24"/>
        </w:rPr>
      </w:pPr>
    </w:p>
    <w:p w14:paraId="342E9FBC" w14:textId="77777777" w:rsidR="00916984" w:rsidRPr="007B3935" w:rsidRDefault="00916984" w:rsidP="00C72421">
      <w:pPr>
        <w:pStyle w:val="Heading4"/>
        <w:ind w:firstLine="720"/>
        <w:rPr>
          <w:rFonts w:ascii="Times New Roman" w:hAnsi="Times New Roman" w:cs="Times New Roman"/>
          <w:color w:val="auto"/>
          <w:sz w:val="24"/>
          <w:szCs w:val="24"/>
          <w:u w:val="none"/>
        </w:rPr>
      </w:pPr>
      <w:r w:rsidRPr="007B3935">
        <w:rPr>
          <w:rFonts w:ascii="Times New Roman" w:hAnsi="Times New Roman" w:cs="Times New Roman"/>
          <w:b/>
          <w:color w:val="auto"/>
          <w:sz w:val="24"/>
          <w:szCs w:val="24"/>
          <w:u w:val="none"/>
        </w:rPr>
        <w:t>2.2.2.3 The selection of this technology</w:t>
      </w:r>
    </w:p>
    <w:p w14:paraId="7BB2C35D" w14:textId="77777777" w:rsidR="00916984" w:rsidRPr="007B3935" w:rsidRDefault="00916984"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 xml:space="preserve"> </w:t>
      </w:r>
      <w:r w:rsidRPr="007B3935">
        <w:rPr>
          <w:rFonts w:ascii="Times New Roman" w:eastAsia="Calibri" w:hAnsi="Times New Roman" w:cs="Times New Roman"/>
          <w:sz w:val="24"/>
          <w:szCs w:val="24"/>
        </w:rPr>
        <w:tab/>
      </w:r>
      <w:r w:rsidRPr="007B3935">
        <w:rPr>
          <w:rFonts w:ascii="Times New Roman" w:hAnsi="Times New Roman" w:cs="Times New Roman"/>
          <w:sz w:val="24"/>
          <w:szCs w:val="24"/>
        </w:rPr>
        <w:t xml:space="preserve">For choosing </w:t>
      </w:r>
      <w:proofErr w:type="spellStart"/>
      <w:r w:rsidRPr="007B3935">
        <w:rPr>
          <w:rFonts w:ascii="Times New Roman" w:hAnsi="Times New Roman" w:cs="Times New Roman"/>
          <w:sz w:val="24"/>
          <w:szCs w:val="24"/>
        </w:rPr>
        <w:t>PhoneGap</w:t>
      </w:r>
      <w:proofErr w:type="spellEnd"/>
      <w:r w:rsidRPr="007B3935">
        <w:rPr>
          <w:rFonts w:ascii="Times New Roman" w:hAnsi="Times New Roman" w:cs="Times New Roman"/>
          <w:sz w:val="24"/>
          <w:szCs w:val="24"/>
        </w:rPr>
        <w:t xml:space="preserve"> to develop the application because it is an open source. We will create the mobile application by using HTML5, CSS, and JavaScript, all of which are supported by </w:t>
      </w:r>
      <w:proofErr w:type="spellStart"/>
      <w:r w:rsidRPr="007B3935">
        <w:rPr>
          <w:rFonts w:ascii="Times New Roman" w:hAnsi="Times New Roman" w:cs="Times New Roman"/>
          <w:sz w:val="24"/>
          <w:szCs w:val="24"/>
        </w:rPr>
        <w:t>PhoneGap</w:t>
      </w:r>
      <w:proofErr w:type="spellEnd"/>
      <w:r w:rsidRPr="007B3935">
        <w:rPr>
          <w:rFonts w:ascii="Times New Roman" w:hAnsi="Times New Roman" w:cs="Times New Roman"/>
          <w:sz w:val="24"/>
          <w:szCs w:val="24"/>
        </w:rPr>
        <w:t xml:space="preserve">. And it can support 7 kinds of operating systems including iOS which is the mobile platform we have chosen for this project. </w:t>
      </w:r>
      <w:proofErr w:type="spellStart"/>
      <w:r w:rsidRPr="007B3935">
        <w:rPr>
          <w:rFonts w:ascii="Times New Roman" w:hAnsi="Times New Roman" w:cs="Times New Roman"/>
          <w:sz w:val="24"/>
          <w:szCs w:val="24"/>
        </w:rPr>
        <w:t>PhoneGap</w:t>
      </w:r>
      <w:proofErr w:type="spellEnd"/>
      <w:r w:rsidRPr="007B3935">
        <w:rPr>
          <w:rFonts w:ascii="Times New Roman" w:hAnsi="Times New Roman" w:cs="Times New Roman"/>
          <w:sz w:val="24"/>
          <w:szCs w:val="24"/>
        </w:rPr>
        <w:t xml:space="preserve"> will wrap the website to be the application. It contains the features that we have to use for this project such as camera function or database.</w:t>
      </w:r>
    </w:p>
    <w:p w14:paraId="08A276DA" w14:textId="77777777" w:rsidR="00916984" w:rsidRPr="007B3935" w:rsidRDefault="00916984" w:rsidP="00C72421">
      <w:pPr>
        <w:pStyle w:val="Heading3"/>
        <w:rPr>
          <w:rFonts w:ascii="Times New Roman" w:hAnsi="Times New Roman" w:cs="Times New Roman"/>
          <w:bCs/>
          <w:color w:val="auto"/>
          <w:sz w:val="28"/>
        </w:rPr>
      </w:pPr>
      <w:bookmarkStart w:id="18" w:name="_Toc383526166"/>
      <w:r w:rsidRPr="007B3935">
        <w:rPr>
          <w:rFonts w:ascii="Times New Roman" w:hAnsi="Times New Roman" w:cs="Times New Roman"/>
          <w:bCs/>
          <w:color w:val="auto"/>
          <w:sz w:val="28"/>
        </w:rPr>
        <w:t>2.2.3 HTML5</w:t>
      </w:r>
      <w:bookmarkEnd w:id="18"/>
    </w:p>
    <w:p w14:paraId="5BB6418A" w14:textId="77777777" w:rsidR="00624CCE" w:rsidRPr="007B3935" w:rsidRDefault="00624CCE" w:rsidP="000B73A4">
      <w:pPr>
        <w:widowControl w:val="0"/>
        <w:ind w:firstLine="720"/>
        <w:jc w:val="both"/>
        <w:rPr>
          <w:rFonts w:ascii="Times New Roman" w:hAnsi="Times New Roman" w:cs="Times New Roman"/>
          <w:b/>
          <w:sz w:val="24"/>
          <w:szCs w:val="24"/>
        </w:rPr>
      </w:pPr>
    </w:p>
    <w:p w14:paraId="79FD3BBF" w14:textId="11B649AB" w:rsidR="00916984" w:rsidRPr="007B3935" w:rsidRDefault="00916984" w:rsidP="00C72421">
      <w:pPr>
        <w:pStyle w:val="Heading4"/>
        <w:ind w:firstLine="720"/>
        <w:rPr>
          <w:rFonts w:ascii="Times New Roman" w:hAnsi="Times New Roman" w:cs="Times New Roman"/>
          <w:b/>
          <w:color w:val="auto"/>
          <w:sz w:val="24"/>
          <w:szCs w:val="24"/>
          <w:u w:val="none"/>
        </w:rPr>
      </w:pPr>
      <w:r w:rsidRPr="007B3935">
        <w:rPr>
          <w:rFonts w:ascii="Times New Roman" w:hAnsi="Times New Roman" w:cs="Times New Roman"/>
          <w:b/>
          <w:color w:val="auto"/>
          <w:sz w:val="24"/>
          <w:szCs w:val="24"/>
          <w:u w:val="none"/>
        </w:rPr>
        <w:t xml:space="preserve">2.2.3.1 </w:t>
      </w:r>
      <w:r w:rsidR="009C2CBF" w:rsidRPr="007B3935">
        <w:rPr>
          <w:rFonts w:ascii="Times New Roman" w:hAnsi="Times New Roman" w:cs="Times New Roman"/>
          <w:b/>
          <w:color w:val="auto"/>
          <w:sz w:val="24"/>
          <w:szCs w:val="24"/>
          <w:u w:val="none"/>
        </w:rPr>
        <w:t>Overview</w:t>
      </w:r>
      <w:r w:rsidR="009C2CBF" w:rsidRPr="007B3935" w:rsidDel="009C2CBF">
        <w:rPr>
          <w:rFonts w:ascii="Times New Roman" w:hAnsi="Times New Roman" w:cs="Times New Roman"/>
          <w:b/>
          <w:color w:val="auto"/>
          <w:sz w:val="24"/>
          <w:szCs w:val="24"/>
          <w:u w:val="none"/>
        </w:rPr>
        <w:t xml:space="preserve"> </w:t>
      </w:r>
    </w:p>
    <w:p w14:paraId="02EA0ED1" w14:textId="77777777" w:rsidR="00916984" w:rsidRPr="007B3935" w:rsidRDefault="00916984" w:rsidP="000B73A4">
      <w:pPr>
        <w:jc w:val="both"/>
        <w:rPr>
          <w:rFonts w:ascii="Times New Roman" w:hAnsi="Times New Roman" w:cs="Times New Roman"/>
          <w:sz w:val="24"/>
          <w:szCs w:val="24"/>
        </w:rPr>
      </w:pPr>
      <w:bookmarkStart w:id="19" w:name="h.qy44s3hywya" w:colFirst="0" w:colLast="0"/>
      <w:bookmarkEnd w:id="19"/>
      <w:r w:rsidRPr="007B3935">
        <w:rPr>
          <w:rFonts w:ascii="Times New Roman" w:hAnsi="Times New Roman" w:cs="Times New Roman"/>
          <w:sz w:val="24"/>
          <w:szCs w:val="24"/>
        </w:rPr>
        <w:t xml:space="preserve">     HTML5 is markup language used for creating websites. Evolved from the HTML standard, HTML5 has more features such as working with MAP system, and creating a graphic without flash. And HTML5 is supported by many operating systems on various devices such as Windows PC, MAC, iPhone, iPad, and Android-based mobile phones and tablets. It works with CSS and JavaScript and can be used not only to develop for the World Wide Web also but also to create mobile applications.</w:t>
      </w:r>
    </w:p>
    <w:p w14:paraId="68472849" w14:textId="77777777" w:rsidR="00624CCE" w:rsidRPr="007B3935" w:rsidRDefault="00624CCE" w:rsidP="000B73A4">
      <w:pPr>
        <w:ind w:firstLine="720"/>
        <w:jc w:val="both"/>
        <w:rPr>
          <w:rFonts w:ascii="Times New Roman" w:hAnsi="Times New Roman" w:cs="Times New Roman"/>
          <w:b/>
          <w:sz w:val="24"/>
          <w:szCs w:val="24"/>
        </w:rPr>
      </w:pPr>
    </w:p>
    <w:p w14:paraId="0CE179DA" w14:textId="77777777" w:rsidR="00916984" w:rsidRPr="007B3935" w:rsidRDefault="00916984" w:rsidP="00C72421">
      <w:pPr>
        <w:ind w:firstLine="720"/>
        <w:jc w:val="both"/>
        <w:rPr>
          <w:rFonts w:ascii="Times New Roman" w:hAnsi="Times New Roman" w:cs="Times New Roman"/>
          <w:sz w:val="24"/>
          <w:szCs w:val="24"/>
        </w:rPr>
      </w:pPr>
      <w:r w:rsidRPr="007B3935">
        <w:rPr>
          <w:rFonts w:ascii="Times New Roman" w:hAnsi="Times New Roman" w:cs="Times New Roman"/>
          <w:b/>
          <w:sz w:val="24"/>
          <w:szCs w:val="24"/>
        </w:rPr>
        <w:t>2.2.3.2 Alternative Technology</w:t>
      </w:r>
    </w:p>
    <w:p w14:paraId="410C57F1" w14:textId="77777777" w:rsidR="00916984" w:rsidRPr="007B3935" w:rsidRDefault="00916984" w:rsidP="000B73A4">
      <w:pPr>
        <w:ind w:firstLine="720"/>
        <w:jc w:val="both"/>
        <w:rPr>
          <w:rFonts w:ascii="Times New Roman" w:hAnsi="Times New Roman" w:cs="Times New Roman"/>
          <w:sz w:val="24"/>
          <w:szCs w:val="24"/>
        </w:rPr>
      </w:pPr>
      <w:r w:rsidRPr="007B3935">
        <w:rPr>
          <w:rFonts w:ascii="Times New Roman" w:hAnsi="Times New Roman" w:cs="Times New Roman"/>
          <w:sz w:val="24"/>
          <w:szCs w:val="24"/>
        </w:rPr>
        <w:t xml:space="preserve">        </w:t>
      </w:r>
      <w:r w:rsidRPr="007B3935">
        <w:rPr>
          <w:rFonts w:ascii="Times New Roman" w:hAnsi="Times New Roman" w:cs="Times New Roman"/>
          <w:sz w:val="24"/>
          <w:szCs w:val="24"/>
        </w:rPr>
        <w:tab/>
        <w:t>-</w:t>
      </w:r>
    </w:p>
    <w:p w14:paraId="119697CA" w14:textId="77777777" w:rsidR="00624CCE" w:rsidRPr="007B3935" w:rsidRDefault="00624CCE" w:rsidP="000B73A4">
      <w:pPr>
        <w:ind w:firstLine="720"/>
        <w:jc w:val="both"/>
        <w:rPr>
          <w:rFonts w:ascii="Times New Roman" w:hAnsi="Times New Roman" w:cs="Times New Roman"/>
          <w:b/>
          <w:sz w:val="24"/>
          <w:szCs w:val="24"/>
        </w:rPr>
      </w:pPr>
    </w:p>
    <w:p w14:paraId="5949CEB0" w14:textId="77777777" w:rsidR="00916984" w:rsidRPr="007B3935" w:rsidRDefault="00916984" w:rsidP="00C72421">
      <w:pPr>
        <w:pStyle w:val="Heading4"/>
        <w:ind w:firstLine="720"/>
        <w:rPr>
          <w:rFonts w:ascii="Times New Roman" w:hAnsi="Times New Roman" w:cs="Times New Roman"/>
          <w:color w:val="auto"/>
          <w:sz w:val="24"/>
          <w:szCs w:val="24"/>
          <w:u w:val="none"/>
        </w:rPr>
      </w:pPr>
      <w:r w:rsidRPr="007B3935">
        <w:rPr>
          <w:rFonts w:ascii="Times New Roman" w:hAnsi="Times New Roman" w:cs="Times New Roman"/>
          <w:b/>
          <w:color w:val="auto"/>
          <w:sz w:val="24"/>
          <w:szCs w:val="24"/>
          <w:u w:val="none"/>
        </w:rPr>
        <w:lastRenderedPageBreak/>
        <w:t>2.2.3.3 The selection of this technology</w:t>
      </w:r>
    </w:p>
    <w:p w14:paraId="7F8B1983" w14:textId="77777777" w:rsidR="00916984" w:rsidRPr="007B3935" w:rsidRDefault="00916984" w:rsidP="000B73A4">
      <w:pPr>
        <w:ind w:firstLine="720"/>
        <w:jc w:val="both"/>
        <w:rPr>
          <w:rFonts w:ascii="Times New Roman" w:hAnsi="Times New Roman" w:cs="Times New Roman"/>
          <w:sz w:val="24"/>
          <w:szCs w:val="24"/>
        </w:rPr>
      </w:pPr>
      <w:r w:rsidRPr="007B3935">
        <w:rPr>
          <w:rFonts w:ascii="Times New Roman" w:hAnsi="Times New Roman" w:cs="Times New Roman"/>
          <w:sz w:val="24"/>
          <w:szCs w:val="24"/>
        </w:rPr>
        <w:t xml:space="preserve">HTML5 has been selected for this project because it is the newest version of the HTML and supported by </w:t>
      </w:r>
      <w:proofErr w:type="spellStart"/>
      <w:r w:rsidRPr="007B3935">
        <w:rPr>
          <w:rFonts w:ascii="Times New Roman" w:hAnsi="Times New Roman" w:cs="Times New Roman"/>
          <w:sz w:val="24"/>
          <w:szCs w:val="24"/>
        </w:rPr>
        <w:t>PhoneGap</w:t>
      </w:r>
      <w:proofErr w:type="spellEnd"/>
      <w:r w:rsidRPr="007B3935">
        <w:rPr>
          <w:rFonts w:ascii="Times New Roman" w:hAnsi="Times New Roman" w:cs="Times New Roman"/>
          <w:sz w:val="24"/>
          <w:szCs w:val="24"/>
        </w:rPr>
        <w:t xml:space="preserve"> along with CSS and JavaScript. It can be used to develop both the dental clinic website and the mobile application of dental clinic. </w:t>
      </w:r>
    </w:p>
    <w:p w14:paraId="165EC628" w14:textId="77777777" w:rsidR="00916984" w:rsidRPr="007B3935" w:rsidRDefault="00916984" w:rsidP="000B73A4">
      <w:pPr>
        <w:widowControl w:val="0"/>
        <w:jc w:val="both"/>
        <w:rPr>
          <w:rFonts w:ascii="Times New Roman" w:hAnsi="Times New Roman" w:cs="Times New Roman"/>
          <w:sz w:val="24"/>
          <w:szCs w:val="24"/>
        </w:rPr>
      </w:pPr>
    </w:p>
    <w:p w14:paraId="4CE4A0E8" w14:textId="77777777" w:rsidR="00916984" w:rsidRPr="007B3935" w:rsidRDefault="00916984" w:rsidP="00C72421">
      <w:pPr>
        <w:pStyle w:val="Heading3"/>
        <w:rPr>
          <w:rFonts w:ascii="Times New Roman" w:hAnsi="Times New Roman" w:cs="Times New Roman"/>
          <w:bCs/>
          <w:color w:val="auto"/>
          <w:sz w:val="28"/>
        </w:rPr>
      </w:pPr>
      <w:bookmarkStart w:id="20" w:name="_Toc383526167"/>
      <w:r w:rsidRPr="007B3935">
        <w:rPr>
          <w:rFonts w:ascii="Times New Roman" w:hAnsi="Times New Roman" w:cs="Times New Roman"/>
          <w:bCs/>
          <w:color w:val="auto"/>
          <w:sz w:val="28"/>
        </w:rPr>
        <w:t xml:space="preserve">2.2.4 MySQL </w:t>
      </w:r>
      <w:proofErr w:type="gramStart"/>
      <w:r w:rsidRPr="007B3935">
        <w:rPr>
          <w:rFonts w:ascii="Times New Roman" w:hAnsi="Times New Roman" w:cs="Times New Roman"/>
          <w:bCs/>
          <w:color w:val="auto"/>
          <w:sz w:val="28"/>
        </w:rPr>
        <w:t>Server</w:t>
      </w:r>
      <w:r w:rsidR="000C3A10" w:rsidRPr="007B3935">
        <w:rPr>
          <w:rFonts w:ascii="Times New Roman" w:hAnsi="Times New Roman" w:cs="Times New Roman"/>
          <w:bCs/>
          <w:color w:val="auto"/>
          <w:szCs w:val="24"/>
        </w:rPr>
        <w:t>[</w:t>
      </w:r>
      <w:proofErr w:type="gramEnd"/>
      <w:r w:rsidR="000C3A10" w:rsidRPr="007B3935">
        <w:rPr>
          <w:rFonts w:ascii="Times New Roman" w:hAnsi="Times New Roman" w:cs="Times New Roman"/>
          <w:bCs/>
          <w:color w:val="auto"/>
          <w:szCs w:val="24"/>
        </w:rPr>
        <w:t>6]</w:t>
      </w:r>
      <w:bookmarkEnd w:id="20"/>
      <w:r w:rsidR="000C3A10" w:rsidRPr="007B3935">
        <w:rPr>
          <w:rFonts w:ascii="Times New Roman" w:hAnsi="Times New Roman" w:cs="Times New Roman"/>
          <w:bCs/>
          <w:color w:val="auto"/>
          <w:szCs w:val="24"/>
        </w:rPr>
        <w:t xml:space="preserve">   </w:t>
      </w:r>
    </w:p>
    <w:p w14:paraId="79FDBCD8" w14:textId="77777777" w:rsidR="00624CCE" w:rsidRPr="007B3935" w:rsidRDefault="00624CCE" w:rsidP="000B73A4">
      <w:pPr>
        <w:widowControl w:val="0"/>
        <w:ind w:firstLine="720"/>
        <w:jc w:val="both"/>
        <w:rPr>
          <w:rFonts w:ascii="Times New Roman" w:hAnsi="Times New Roman" w:cs="Times New Roman"/>
          <w:b/>
          <w:sz w:val="24"/>
          <w:szCs w:val="24"/>
        </w:rPr>
      </w:pPr>
    </w:p>
    <w:p w14:paraId="16429F23" w14:textId="160B63DB" w:rsidR="00916984" w:rsidRPr="007B3935" w:rsidRDefault="00916984" w:rsidP="00C72421">
      <w:pPr>
        <w:pStyle w:val="Heading4"/>
        <w:ind w:firstLine="720"/>
        <w:rPr>
          <w:rFonts w:ascii="Times New Roman" w:hAnsi="Times New Roman" w:cs="Times New Roman"/>
          <w:b/>
          <w:color w:val="auto"/>
          <w:sz w:val="24"/>
          <w:szCs w:val="24"/>
          <w:u w:val="none"/>
        </w:rPr>
      </w:pPr>
      <w:r w:rsidRPr="007B3935">
        <w:rPr>
          <w:rFonts w:ascii="Times New Roman" w:hAnsi="Times New Roman" w:cs="Times New Roman"/>
          <w:b/>
          <w:color w:val="auto"/>
          <w:sz w:val="24"/>
          <w:szCs w:val="24"/>
          <w:u w:val="none"/>
        </w:rPr>
        <w:t xml:space="preserve">2.2.4.1 </w:t>
      </w:r>
      <w:r w:rsidR="009C2CBF" w:rsidRPr="007B3935">
        <w:rPr>
          <w:rFonts w:ascii="Times New Roman" w:hAnsi="Times New Roman" w:cs="Times New Roman"/>
          <w:b/>
          <w:color w:val="auto"/>
          <w:sz w:val="24"/>
          <w:szCs w:val="24"/>
          <w:u w:val="none"/>
        </w:rPr>
        <w:t>Overview</w:t>
      </w:r>
      <w:r w:rsidR="009C2CBF" w:rsidRPr="007B3935" w:rsidDel="009C2CBF">
        <w:rPr>
          <w:rFonts w:ascii="Times New Roman" w:hAnsi="Times New Roman" w:cs="Times New Roman"/>
          <w:b/>
          <w:color w:val="auto"/>
          <w:sz w:val="24"/>
          <w:szCs w:val="24"/>
          <w:u w:val="none"/>
        </w:rPr>
        <w:t xml:space="preserve"> </w:t>
      </w:r>
      <w:bookmarkStart w:id="21" w:name="h.px64nusrei3z" w:colFirst="0" w:colLast="0"/>
      <w:bookmarkEnd w:id="21"/>
    </w:p>
    <w:p w14:paraId="14DFAE26" w14:textId="77777777" w:rsidR="00916984" w:rsidRPr="007B3935" w:rsidRDefault="00916984" w:rsidP="000B73A4">
      <w:pPr>
        <w:widowControl w:val="0"/>
        <w:ind w:firstLine="720"/>
        <w:jc w:val="both"/>
        <w:rPr>
          <w:rFonts w:ascii="Times New Roman" w:hAnsi="Times New Roman" w:cs="Times New Roman"/>
          <w:sz w:val="24"/>
          <w:szCs w:val="24"/>
        </w:rPr>
      </w:pPr>
      <w:r w:rsidRPr="007B3935">
        <w:rPr>
          <w:rFonts w:ascii="Times New Roman" w:hAnsi="Times New Roman" w:cs="Times New Roman"/>
          <w:sz w:val="24"/>
          <w:szCs w:val="24"/>
        </w:rPr>
        <w:t xml:space="preserve">MySQL Server is a Rational Database Management </w:t>
      </w:r>
      <w:proofErr w:type="gramStart"/>
      <w:r w:rsidRPr="007B3935">
        <w:rPr>
          <w:rFonts w:ascii="Times New Roman" w:hAnsi="Times New Roman" w:cs="Times New Roman"/>
          <w:sz w:val="24"/>
          <w:szCs w:val="24"/>
        </w:rPr>
        <w:t>System(</w:t>
      </w:r>
      <w:proofErr w:type="gramEnd"/>
      <w:r w:rsidRPr="007B3935">
        <w:rPr>
          <w:rFonts w:ascii="Times New Roman" w:hAnsi="Times New Roman" w:cs="Times New Roman"/>
          <w:sz w:val="24"/>
          <w:szCs w:val="24"/>
        </w:rPr>
        <w:t xml:space="preserve">RDBMS) that stores data in separate tables. MySQL Server is an open source database that can be used in many different platforms and is very fast, reliable, scalable, and easy to use. It also provides a high performance, </w:t>
      </w:r>
      <w:proofErr w:type="gramStart"/>
      <w:r w:rsidRPr="007B3935">
        <w:rPr>
          <w:rFonts w:ascii="Times New Roman" w:hAnsi="Times New Roman" w:cs="Times New Roman"/>
          <w:sz w:val="24"/>
          <w:szCs w:val="24"/>
        </w:rPr>
        <w:t>multi-threading,</w:t>
      </w:r>
      <w:proofErr w:type="gramEnd"/>
      <w:r w:rsidRPr="007B3935">
        <w:rPr>
          <w:rFonts w:ascii="Times New Roman" w:hAnsi="Times New Roman" w:cs="Times New Roman"/>
          <w:sz w:val="24"/>
          <w:szCs w:val="24"/>
        </w:rPr>
        <w:t xml:space="preserve"> and multiuser rational database management. </w:t>
      </w:r>
    </w:p>
    <w:p w14:paraId="6428B6A1" w14:textId="77777777" w:rsidR="00624CCE" w:rsidRPr="007B3935" w:rsidRDefault="00624CCE" w:rsidP="000B73A4">
      <w:pPr>
        <w:widowControl w:val="0"/>
        <w:ind w:firstLine="720"/>
        <w:jc w:val="both"/>
        <w:rPr>
          <w:rFonts w:ascii="Times New Roman" w:hAnsi="Times New Roman" w:cs="Times New Roman"/>
          <w:b/>
          <w:sz w:val="24"/>
          <w:szCs w:val="24"/>
        </w:rPr>
      </w:pPr>
    </w:p>
    <w:p w14:paraId="08F31BA1" w14:textId="77777777" w:rsidR="00916984" w:rsidRPr="007B3935" w:rsidRDefault="00916984" w:rsidP="00C72421">
      <w:pPr>
        <w:pStyle w:val="Heading4"/>
        <w:ind w:firstLine="720"/>
        <w:rPr>
          <w:rFonts w:ascii="Times New Roman" w:hAnsi="Times New Roman" w:cs="Times New Roman"/>
          <w:b/>
          <w:color w:val="auto"/>
          <w:sz w:val="24"/>
          <w:szCs w:val="24"/>
          <w:u w:val="none"/>
        </w:rPr>
      </w:pPr>
      <w:r w:rsidRPr="007B3935">
        <w:rPr>
          <w:rFonts w:ascii="Times New Roman" w:hAnsi="Times New Roman" w:cs="Times New Roman"/>
          <w:b/>
          <w:color w:val="auto"/>
          <w:sz w:val="24"/>
          <w:szCs w:val="24"/>
          <w:u w:val="none"/>
        </w:rPr>
        <w:t>2.2.4.2 Alternative Technology</w:t>
      </w:r>
    </w:p>
    <w:p w14:paraId="71779A7F" w14:textId="77777777" w:rsidR="00916984" w:rsidRPr="007B3935" w:rsidRDefault="00916984" w:rsidP="000B73A4">
      <w:pPr>
        <w:widowControl w:val="0"/>
        <w:ind w:firstLine="720"/>
        <w:jc w:val="both"/>
        <w:rPr>
          <w:rFonts w:ascii="Times New Roman" w:hAnsi="Times New Roman" w:cs="Times New Roman"/>
          <w:bCs/>
          <w:sz w:val="24"/>
          <w:szCs w:val="24"/>
        </w:rPr>
      </w:pPr>
      <w:proofErr w:type="gramStart"/>
      <w:r w:rsidRPr="007B3935">
        <w:rPr>
          <w:rFonts w:ascii="Times New Roman" w:hAnsi="Times New Roman" w:cs="Times New Roman"/>
          <w:bCs/>
          <w:sz w:val="24"/>
          <w:szCs w:val="24"/>
        </w:rPr>
        <w:t>SQLite</w:t>
      </w:r>
      <w:proofErr w:type="gramEnd"/>
      <w:r w:rsidR="00103FE0" w:rsidRPr="007B3935">
        <w:fldChar w:fldCharType="begin"/>
      </w:r>
      <w:r w:rsidR="00103FE0" w:rsidRPr="007B3935">
        <w:instrText xml:space="preserve"> HYPERLINK "http://www.sqlite.org/famous.html" \h </w:instrText>
      </w:r>
      <w:r w:rsidR="00103FE0" w:rsidRPr="007B3935">
        <w:fldChar w:fldCharType="separate"/>
      </w:r>
      <w:r w:rsidR="000B73A4" w:rsidRPr="007B3935">
        <w:rPr>
          <w:rFonts w:ascii="Times New Roman" w:hAnsi="Times New Roman" w:cs="Times New Roman"/>
          <w:bCs/>
          <w:sz w:val="24"/>
          <w:szCs w:val="24"/>
        </w:rPr>
        <w:t>[7]</w:t>
      </w:r>
      <w:r w:rsidR="00103FE0" w:rsidRPr="007B3935">
        <w:rPr>
          <w:rFonts w:ascii="Times New Roman" w:hAnsi="Times New Roman" w:cs="Times New Roman"/>
          <w:bCs/>
          <w:sz w:val="24"/>
          <w:szCs w:val="24"/>
        </w:rPr>
        <w:fldChar w:fldCharType="end"/>
      </w:r>
      <w:r w:rsidRPr="007B3935">
        <w:rPr>
          <w:rFonts w:ascii="Times New Roman" w:hAnsi="Times New Roman" w:cs="Times New Roman"/>
          <w:bCs/>
          <w:sz w:val="24"/>
          <w:szCs w:val="24"/>
        </w:rPr>
        <w:t xml:space="preserve"> is an self-contained in-process library of SQL database engine. To use SQLite, users do not need to install it, nor set up the SQLite Server. It runs on many operating systems such as OSX, Windows, Linux or Android. </w:t>
      </w:r>
      <w:hyperlink r:id="rId19"/>
    </w:p>
    <w:p w14:paraId="75BCDB61" w14:textId="77777777" w:rsidR="00624CCE" w:rsidRPr="007B3935" w:rsidRDefault="00624CCE" w:rsidP="00250DCE">
      <w:pPr>
        <w:widowControl w:val="0"/>
        <w:tabs>
          <w:tab w:val="right" w:pos="9360"/>
        </w:tabs>
        <w:jc w:val="both"/>
        <w:rPr>
          <w:rFonts w:ascii="Times New Roman" w:hAnsi="Times New Roman" w:cs="Times New Roman"/>
          <w:b/>
          <w:sz w:val="24"/>
          <w:szCs w:val="24"/>
        </w:rPr>
      </w:pPr>
    </w:p>
    <w:p w14:paraId="6939148B" w14:textId="77777777" w:rsidR="00916984" w:rsidRPr="007B3935" w:rsidRDefault="00916984" w:rsidP="00C72421">
      <w:pPr>
        <w:pStyle w:val="Heading4"/>
        <w:ind w:firstLine="720"/>
        <w:rPr>
          <w:rFonts w:ascii="Times New Roman" w:hAnsi="Times New Roman" w:cs="Times New Roman"/>
          <w:b/>
          <w:sz w:val="24"/>
          <w:szCs w:val="24"/>
          <w:u w:val="none"/>
        </w:rPr>
      </w:pPr>
      <w:r w:rsidRPr="007B3935">
        <w:rPr>
          <w:rFonts w:ascii="Times New Roman" w:hAnsi="Times New Roman" w:cs="Times New Roman"/>
          <w:b/>
          <w:color w:val="auto"/>
          <w:sz w:val="24"/>
          <w:szCs w:val="24"/>
          <w:u w:val="none"/>
        </w:rPr>
        <w:t>2.2.4.3 The selection of this technology</w:t>
      </w:r>
      <w:r w:rsidRPr="007B3935">
        <w:rPr>
          <w:rFonts w:ascii="Times New Roman" w:hAnsi="Times New Roman" w:cs="Times New Roman"/>
          <w:b/>
          <w:sz w:val="24"/>
          <w:szCs w:val="24"/>
          <w:u w:val="none"/>
        </w:rPr>
        <w:tab/>
      </w:r>
    </w:p>
    <w:p w14:paraId="4DD5FF86" w14:textId="77777777" w:rsidR="00916984" w:rsidRPr="007B3935" w:rsidRDefault="00916984" w:rsidP="000B73A4">
      <w:pPr>
        <w:widowControl w:val="0"/>
        <w:ind w:firstLine="720"/>
        <w:jc w:val="both"/>
        <w:rPr>
          <w:rFonts w:ascii="Times New Roman" w:hAnsi="Times New Roman" w:cs="Times New Roman"/>
          <w:sz w:val="24"/>
          <w:szCs w:val="24"/>
        </w:rPr>
      </w:pPr>
      <w:r w:rsidRPr="007B3935">
        <w:rPr>
          <w:rFonts w:ascii="Times New Roman" w:hAnsi="Times New Roman" w:cs="Times New Roman"/>
          <w:sz w:val="24"/>
          <w:szCs w:val="24"/>
        </w:rPr>
        <w:t>The dental clinic system needs to store and maintain patients’ information as well as the information of treatments and others. All data need to be stored in a database that enables secure and stable management of the information. MySQL Server has been selected for this project because the database of dental clinic can potentially handle a large amount of data. SQLite is more suitable for a system that contains a small amount of data and has a limited storage.</w:t>
      </w:r>
    </w:p>
    <w:p w14:paraId="4C4A21C4" w14:textId="77777777" w:rsidR="002A5EFF" w:rsidRPr="007B3935" w:rsidRDefault="002A5EFF" w:rsidP="00C72421">
      <w:pPr>
        <w:pStyle w:val="Heading3"/>
        <w:rPr>
          <w:rFonts w:ascii="Times New Roman" w:hAnsi="Times New Roman" w:cs="Times New Roman"/>
          <w:color w:val="auto"/>
          <w:sz w:val="28"/>
        </w:rPr>
      </w:pPr>
      <w:bookmarkStart w:id="22" w:name="_Toc383526168"/>
      <w:r w:rsidRPr="007B3935">
        <w:rPr>
          <w:rFonts w:ascii="Times New Roman" w:hAnsi="Times New Roman" w:cs="Times New Roman"/>
          <w:color w:val="auto"/>
          <w:sz w:val="28"/>
        </w:rPr>
        <w:t xml:space="preserve">2.2.5 Apache web </w:t>
      </w:r>
      <w:proofErr w:type="gramStart"/>
      <w:r w:rsidRPr="007B3935">
        <w:rPr>
          <w:rFonts w:ascii="Times New Roman" w:hAnsi="Times New Roman" w:cs="Times New Roman"/>
          <w:color w:val="auto"/>
          <w:sz w:val="28"/>
        </w:rPr>
        <w:t>server[</w:t>
      </w:r>
      <w:proofErr w:type="gramEnd"/>
      <w:r w:rsidRPr="007B3935">
        <w:rPr>
          <w:rFonts w:ascii="Times New Roman" w:hAnsi="Times New Roman" w:cs="Times New Roman"/>
          <w:color w:val="auto"/>
          <w:sz w:val="28"/>
        </w:rPr>
        <w:t>8]</w:t>
      </w:r>
      <w:bookmarkEnd w:id="22"/>
    </w:p>
    <w:p w14:paraId="52FE378A" w14:textId="77777777" w:rsidR="002A5EFF" w:rsidRPr="007B3935" w:rsidRDefault="002A5EFF" w:rsidP="002A5EFF">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r>
    </w:p>
    <w:p w14:paraId="7DA59314" w14:textId="71937DA1" w:rsidR="002A5EFF" w:rsidRPr="007B3935" w:rsidRDefault="002A5EFF" w:rsidP="00C72421">
      <w:pPr>
        <w:pStyle w:val="Heading4"/>
        <w:ind w:left="720"/>
        <w:rPr>
          <w:rFonts w:ascii="Times New Roman" w:hAnsi="Times New Roman" w:cs="Times New Roman"/>
          <w:b/>
          <w:bCs/>
          <w:color w:val="auto"/>
          <w:sz w:val="24"/>
          <w:szCs w:val="24"/>
          <w:u w:val="none"/>
        </w:rPr>
      </w:pPr>
      <w:r w:rsidRPr="007B3935">
        <w:rPr>
          <w:rFonts w:ascii="Times New Roman" w:hAnsi="Times New Roman" w:cs="Times New Roman"/>
          <w:b/>
          <w:bCs/>
          <w:color w:val="auto"/>
          <w:sz w:val="24"/>
          <w:szCs w:val="24"/>
          <w:u w:val="none"/>
        </w:rPr>
        <w:t xml:space="preserve">2.2.5.1 </w:t>
      </w:r>
      <w:r w:rsidR="009C2CBF" w:rsidRPr="007B3935">
        <w:rPr>
          <w:rFonts w:ascii="Times New Roman" w:hAnsi="Times New Roman" w:cs="Times New Roman"/>
          <w:b/>
          <w:bCs/>
          <w:color w:val="auto"/>
          <w:sz w:val="24"/>
          <w:szCs w:val="24"/>
          <w:u w:val="none"/>
        </w:rPr>
        <w:t>Overview</w:t>
      </w:r>
    </w:p>
    <w:p w14:paraId="54086053" w14:textId="77777777" w:rsidR="002A5EFF" w:rsidRPr="007B3935" w:rsidRDefault="002A5EFF" w:rsidP="002A5EFF">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 xml:space="preserve">Apache is </w:t>
      </w:r>
      <w:proofErr w:type="gramStart"/>
      <w:r w:rsidRPr="007B3935">
        <w:rPr>
          <w:rFonts w:ascii="Times New Roman" w:hAnsi="Times New Roman" w:cs="Times New Roman"/>
          <w:sz w:val="24"/>
          <w:szCs w:val="24"/>
        </w:rPr>
        <w:t xml:space="preserve">a </w:t>
      </w:r>
      <w:hyperlink r:id="rId20" w:history="1">
        <w:r w:rsidRPr="007B3935">
          <w:rPr>
            <w:rStyle w:val="Hyperlink"/>
            <w:rFonts w:ascii="Times New Roman" w:hAnsi="Times New Roman" w:cs="Times New Roman"/>
            <w:color w:val="auto"/>
            <w:sz w:val="24"/>
            <w:szCs w:val="24"/>
            <w:u w:val="none"/>
          </w:rPr>
          <w:t>public-domain</w:t>
        </w:r>
      </w:hyperlink>
      <w:r w:rsidRPr="007B3935">
        <w:rPr>
          <w:rFonts w:ascii="Times New Roman" w:hAnsi="Times New Roman" w:cs="Times New Roman"/>
          <w:color w:val="auto"/>
          <w:sz w:val="24"/>
          <w:szCs w:val="24"/>
        </w:rPr>
        <w:t xml:space="preserve"> </w:t>
      </w:r>
      <w:hyperlink r:id="rId21" w:history="1">
        <w:r w:rsidRPr="007B3935">
          <w:rPr>
            <w:rStyle w:val="Hyperlink"/>
            <w:rFonts w:ascii="Times New Roman" w:hAnsi="Times New Roman" w:cs="Times New Roman"/>
            <w:color w:val="auto"/>
            <w:sz w:val="24"/>
            <w:szCs w:val="24"/>
            <w:u w:val="none"/>
          </w:rPr>
          <w:t>open source</w:t>
        </w:r>
      </w:hyperlink>
      <w:r w:rsidRPr="007B3935">
        <w:rPr>
          <w:rFonts w:ascii="Times New Roman" w:hAnsi="Times New Roman" w:cs="Times New Roman"/>
          <w:color w:val="auto"/>
          <w:sz w:val="24"/>
          <w:szCs w:val="24"/>
        </w:rPr>
        <w:t xml:space="preserve"> </w:t>
      </w:r>
      <w:hyperlink r:id="rId22" w:history="1">
        <w:r w:rsidRPr="007B3935">
          <w:rPr>
            <w:rStyle w:val="Hyperlink"/>
            <w:rFonts w:ascii="Times New Roman" w:hAnsi="Times New Roman" w:cs="Times New Roman"/>
            <w:color w:val="auto"/>
            <w:sz w:val="24"/>
            <w:szCs w:val="24"/>
            <w:u w:val="none"/>
          </w:rPr>
          <w:t>Web server</w:t>
        </w:r>
      </w:hyperlink>
      <w:r w:rsidRPr="007B3935">
        <w:rPr>
          <w:rFonts w:ascii="Times New Roman" w:hAnsi="Times New Roman" w:cs="Times New Roman"/>
          <w:sz w:val="24"/>
          <w:szCs w:val="24"/>
        </w:rPr>
        <w:t xml:space="preserve"> which provide</w:t>
      </w:r>
      <w:proofErr w:type="gramEnd"/>
      <w:r w:rsidRPr="007B3935">
        <w:rPr>
          <w:rFonts w:ascii="Times New Roman" w:hAnsi="Times New Roman" w:cs="Times New Roman"/>
          <w:sz w:val="24"/>
          <w:szCs w:val="24"/>
        </w:rPr>
        <w:t xml:space="preserve"> a web page through the HTTP protocol. It is support in every operating system, including </w:t>
      </w:r>
      <w:hyperlink r:id="rId23" w:tooltip="Unix" w:history="1">
        <w:r w:rsidRPr="007B3935">
          <w:rPr>
            <w:rStyle w:val="Hyperlink"/>
            <w:rFonts w:ascii="Times New Roman" w:hAnsi="Times New Roman" w:cs="Times New Roman"/>
            <w:color w:val="auto"/>
            <w:sz w:val="24"/>
            <w:szCs w:val="24"/>
            <w:u w:val="none"/>
          </w:rPr>
          <w:t>Unix</w:t>
        </w:r>
      </w:hyperlink>
      <w:r w:rsidRPr="007B3935">
        <w:rPr>
          <w:rFonts w:ascii="Times New Roman" w:hAnsi="Times New Roman" w:cs="Times New Roman"/>
          <w:color w:val="auto"/>
          <w:sz w:val="24"/>
          <w:szCs w:val="24"/>
        </w:rPr>
        <w:t xml:space="preserve">, </w:t>
      </w:r>
      <w:hyperlink r:id="rId24" w:tooltip="FreeBSD" w:history="1">
        <w:r w:rsidRPr="007B3935">
          <w:rPr>
            <w:rStyle w:val="Hyperlink"/>
            <w:rFonts w:ascii="Times New Roman" w:hAnsi="Times New Roman" w:cs="Times New Roman"/>
            <w:color w:val="auto"/>
            <w:sz w:val="24"/>
            <w:szCs w:val="24"/>
            <w:u w:val="none"/>
          </w:rPr>
          <w:t>FreeBSD</w:t>
        </w:r>
      </w:hyperlink>
      <w:r w:rsidRPr="007B3935">
        <w:rPr>
          <w:rFonts w:ascii="Times New Roman" w:hAnsi="Times New Roman" w:cs="Times New Roman"/>
          <w:color w:val="auto"/>
          <w:sz w:val="24"/>
          <w:szCs w:val="24"/>
        </w:rPr>
        <w:t xml:space="preserve">, </w:t>
      </w:r>
      <w:hyperlink r:id="rId25" w:tooltip="Linux" w:history="1">
        <w:r w:rsidRPr="007B3935">
          <w:rPr>
            <w:rStyle w:val="Hyperlink"/>
            <w:rFonts w:ascii="Times New Roman" w:hAnsi="Times New Roman" w:cs="Times New Roman"/>
            <w:color w:val="auto"/>
            <w:sz w:val="24"/>
            <w:szCs w:val="24"/>
            <w:u w:val="none"/>
          </w:rPr>
          <w:t>Linux</w:t>
        </w:r>
      </w:hyperlink>
      <w:r w:rsidRPr="007B3935">
        <w:rPr>
          <w:rFonts w:ascii="Times New Roman" w:hAnsi="Times New Roman" w:cs="Times New Roman"/>
          <w:color w:val="auto"/>
          <w:sz w:val="24"/>
          <w:szCs w:val="24"/>
        </w:rPr>
        <w:t xml:space="preserve">, </w:t>
      </w:r>
      <w:hyperlink r:id="rId26" w:tooltip="Solaris (operating system)" w:history="1">
        <w:r w:rsidRPr="007B3935">
          <w:rPr>
            <w:rStyle w:val="Hyperlink"/>
            <w:rFonts w:ascii="Times New Roman" w:hAnsi="Times New Roman" w:cs="Times New Roman"/>
            <w:color w:val="auto"/>
            <w:sz w:val="24"/>
            <w:szCs w:val="24"/>
            <w:u w:val="none"/>
          </w:rPr>
          <w:t>Solaris</w:t>
        </w:r>
      </w:hyperlink>
      <w:r w:rsidRPr="007B3935">
        <w:rPr>
          <w:rFonts w:ascii="Times New Roman" w:hAnsi="Times New Roman" w:cs="Times New Roman"/>
          <w:color w:val="auto"/>
          <w:sz w:val="24"/>
          <w:szCs w:val="24"/>
        </w:rPr>
        <w:t xml:space="preserve">, </w:t>
      </w:r>
      <w:hyperlink r:id="rId27" w:tooltip="Novell NetWare" w:history="1">
        <w:r w:rsidRPr="007B3935">
          <w:rPr>
            <w:rStyle w:val="Hyperlink"/>
            <w:rFonts w:ascii="Times New Roman" w:hAnsi="Times New Roman" w:cs="Times New Roman"/>
            <w:color w:val="auto"/>
            <w:sz w:val="24"/>
            <w:szCs w:val="24"/>
            <w:u w:val="none"/>
          </w:rPr>
          <w:t>Novell NetWare</w:t>
        </w:r>
      </w:hyperlink>
      <w:r w:rsidRPr="007B3935">
        <w:rPr>
          <w:rFonts w:ascii="Times New Roman" w:hAnsi="Times New Roman" w:cs="Times New Roman"/>
          <w:color w:val="auto"/>
          <w:sz w:val="24"/>
          <w:szCs w:val="24"/>
        </w:rPr>
        <w:t xml:space="preserve">, </w:t>
      </w:r>
      <w:hyperlink r:id="rId28" w:tooltip="OS X" w:history="1">
        <w:r w:rsidRPr="007B3935">
          <w:rPr>
            <w:rStyle w:val="Hyperlink"/>
            <w:rFonts w:ascii="Times New Roman" w:hAnsi="Times New Roman" w:cs="Times New Roman"/>
            <w:color w:val="auto"/>
            <w:sz w:val="24"/>
            <w:szCs w:val="24"/>
            <w:u w:val="none"/>
          </w:rPr>
          <w:t>OS X</w:t>
        </w:r>
      </w:hyperlink>
      <w:r w:rsidRPr="007B3935">
        <w:rPr>
          <w:rFonts w:ascii="Times New Roman" w:hAnsi="Times New Roman" w:cs="Times New Roman"/>
          <w:color w:val="auto"/>
          <w:sz w:val="24"/>
          <w:szCs w:val="24"/>
        </w:rPr>
        <w:t xml:space="preserve">, </w:t>
      </w:r>
      <w:hyperlink r:id="rId29" w:tooltip="Microsoft Windows" w:history="1">
        <w:r w:rsidRPr="007B3935">
          <w:rPr>
            <w:rStyle w:val="Hyperlink"/>
            <w:rFonts w:ascii="Times New Roman" w:hAnsi="Times New Roman" w:cs="Times New Roman"/>
            <w:color w:val="auto"/>
            <w:sz w:val="24"/>
            <w:szCs w:val="24"/>
            <w:u w:val="none"/>
          </w:rPr>
          <w:t>Microsoft Windows</w:t>
        </w:r>
      </w:hyperlink>
      <w:r w:rsidRPr="007B3935">
        <w:rPr>
          <w:rFonts w:ascii="Times New Roman" w:hAnsi="Times New Roman" w:cs="Times New Roman"/>
          <w:color w:val="auto"/>
          <w:sz w:val="24"/>
          <w:szCs w:val="24"/>
        </w:rPr>
        <w:t xml:space="preserve">, </w:t>
      </w:r>
      <w:hyperlink r:id="rId30" w:tooltip="OS/2" w:history="1">
        <w:r w:rsidRPr="007B3935">
          <w:rPr>
            <w:rStyle w:val="Hyperlink"/>
            <w:rFonts w:ascii="Times New Roman" w:hAnsi="Times New Roman" w:cs="Times New Roman"/>
            <w:color w:val="auto"/>
            <w:sz w:val="24"/>
            <w:szCs w:val="24"/>
            <w:u w:val="none"/>
          </w:rPr>
          <w:t>OS/2</w:t>
        </w:r>
      </w:hyperlink>
      <w:r w:rsidRPr="007B3935">
        <w:rPr>
          <w:rFonts w:ascii="Times New Roman" w:hAnsi="Times New Roman" w:cs="Times New Roman"/>
          <w:color w:val="auto"/>
          <w:sz w:val="24"/>
          <w:szCs w:val="24"/>
        </w:rPr>
        <w:t xml:space="preserve">, </w:t>
      </w:r>
      <w:hyperlink r:id="rId31" w:tooltip="Transaction Processing Facility" w:history="1">
        <w:r w:rsidRPr="007B3935">
          <w:rPr>
            <w:rStyle w:val="Hyperlink"/>
            <w:rFonts w:ascii="Times New Roman" w:hAnsi="Times New Roman" w:cs="Times New Roman"/>
            <w:color w:val="auto"/>
            <w:sz w:val="24"/>
            <w:szCs w:val="24"/>
            <w:u w:val="none"/>
          </w:rPr>
          <w:t>TPF</w:t>
        </w:r>
      </w:hyperlink>
      <w:r w:rsidRPr="007B3935">
        <w:rPr>
          <w:rFonts w:ascii="Times New Roman" w:hAnsi="Times New Roman" w:cs="Times New Roman"/>
          <w:color w:val="auto"/>
          <w:sz w:val="24"/>
          <w:szCs w:val="24"/>
        </w:rPr>
        <w:t xml:space="preserve">, </w:t>
      </w:r>
      <w:hyperlink r:id="rId32" w:tooltip="OpenVMS" w:history="1">
        <w:r w:rsidRPr="007B3935">
          <w:rPr>
            <w:rStyle w:val="Hyperlink"/>
            <w:rFonts w:ascii="Times New Roman" w:hAnsi="Times New Roman" w:cs="Times New Roman"/>
            <w:color w:val="auto"/>
            <w:sz w:val="24"/>
            <w:szCs w:val="24"/>
            <w:u w:val="none"/>
          </w:rPr>
          <w:t>OpenVMS</w:t>
        </w:r>
      </w:hyperlink>
      <w:r w:rsidRPr="007B3935">
        <w:rPr>
          <w:rFonts w:ascii="Times New Roman" w:hAnsi="Times New Roman" w:cs="Times New Roman"/>
          <w:color w:val="auto"/>
          <w:sz w:val="24"/>
          <w:szCs w:val="24"/>
        </w:rPr>
        <w:t xml:space="preserve"> and </w:t>
      </w:r>
      <w:hyperlink r:id="rId33" w:tooltip="EComStation" w:history="1">
        <w:proofErr w:type="spellStart"/>
        <w:r w:rsidRPr="007B3935">
          <w:rPr>
            <w:rStyle w:val="Hyperlink"/>
            <w:rFonts w:ascii="Times New Roman" w:hAnsi="Times New Roman" w:cs="Times New Roman"/>
            <w:color w:val="auto"/>
            <w:sz w:val="24"/>
            <w:szCs w:val="24"/>
            <w:u w:val="none"/>
          </w:rPr>
          <w:t>eComStation</w:t>
        </w:r>
        <w:proofErr w:type="spellEnd"/>
      </w:hyperlink>
      <w:r w:rsidRPr="007B3935">
        <w:rPr>
          <w:rFonts w:ascii="Times New Roman" w:hAnsi="Times New Roman" w:cs="Times New Roman"/>
          <w:color w:val="auto"/>
          <w:sz w:val="24"/>
          <w:szCs w:val="24"/>
        </w:rPr>
        <w:t>.</w:t>
      </w:r>
    </w:p>
    <w:p w14:paraId="606425F2" w14:textId="77777777" w:rsidR="002A5EFF" w:rsidRPr="007B3935" w:rsidRDefault="002A5EFF" w:rsidP="002A5EFF">
      <w:pPr>
        <w:widowControl w:val="0"/>
        <w:ind w:firstLine="720"/>
        <w:jc w:val="both"/>
        <w:rPr>
          <w:rFonts w:ascii="Times New Roman" w:hAnsi="Times New Roman" w:cs="Times New Roman"/>
          <w:b/>
          <w:sz w:val="24"/>
          <w:szCs w:val="24"/>
        </w:rPr>
      </w:pPr>
    </w:p>
    <w:p w14:paraId="7D108DED" w14:textId="77777777" w:rsidR="002A5EFF" w:rsidRPr="007B3935" w:rsidRDefault="002A5EFF" w:rsidP="00C72421">
      <w:pPr>
        <w:pStyle w:val="Heading4"/>
        <w:ind w:left="720"/>
        <w:rPr>
          <w:rFonts w:ascii="Times New Roman" w:hAnsi="Times New Roman" w:cs="Times New Roman"/>
          <w:b/>
          <w:bCs/>
          <w:color w:val="auto"/>
          <w:sz w:val="24"/>
          <w:szCs w:val="24"/>
          <w:u w:val="none"/>
        </w:rPr>
      </w:pPr>
      <w:r w:rsidRPr="007B3935">
        <w:rPr>
          <w:rFonts w:ascii="Times New Roman" w:hAnsi="Times New Roman" w:cs="Times New Roman"/>
          <w:b/>
          <w:bCs/>
          <w:color w:val="auto"/>
          <w:sz w:val="24"/>
          <w:szCs w:val="24"/>
          <w:u w:val="none"/>
        </w:rPr>
        <w:lastRenderedPageBreak/>
        <w:t>2.2.5.2 Alternative Technology</w:t>
      </w:r>
    </w:p>
    <w:p w14:paraId="7F21B534" w14:textId="77777777" w:rsidR="002A5EFF" w:rsidRPr="007B3935" w:rsidRDefault="002A5EFF" w:rsidP="002A5EFF">
      <w:pPr>
        <w:widowControl w:val="0"/>
        <w:ind w:firstLine="720"/>
        <w:jc w:val="both"/>
        <w:rPr>
          <w:rFonts w:ascii="Times New Roman" w:hAnsi="Times New Roman" w:cs="Times New Roman"/>
          <w:sz w:val="24"/>
          <w:szCs w:val="24"/>
        </w:rPr>
      </w:pPr>
      <w:r w:rsidRPr="007B3935">
        <w:rPr>
          <w:rFonts w:ascii="Times New Roman" w:hAnsi="Times New Roman" w:cs="Times New Roman"/>
          <w:sz w:val="24"/>
          <w:szCs w:val="24"/>
        </w:rPr>
        <w:t xml:space="preserve">Tomcat is Servlet/JSP Container, which is in the Apache open source project. Tomcat is a web server can cooperate with </w:t>
      </w:r>
      <w:proofErr w:type="spellStart"/>
      <w:r w:rsidRPr="007B3935">
        <w:rPr>
          <w:rFonts w:ascii="Times New Roman" w:hAnsi="Times New Roman" w:cs="Times New Roman"/>
          <w:sz w:val="24"/>
          <w:szCs w:val="24"/>
        </w:rPr>
        <w:t>jsp</w:t>
      </w:r>
      <w:proofErr w:type="spellEnd"/>
      <w:r w:rsidRPr="007B3935">
        <w:rPr>
          <w:rFonts w:ascii="Times New Roman" w:hAnsi="Times New Roman" w:cs="Times New Roman"/>
          <w:sz w:val="24"/>
          <w:szCs w:val="24"/>
        </w:rPr>
        <w:t xml:space="preserve"> language. It supports to create a website or web server by using </w:t>
      </w:r>
      <w:proofErr w:type="spellStart"/>
      <w:r w:rsidRPr="007B3935">
        <w:rPr>
          <w:rFonts w:ascii="Times New Roman" w:hAnsi="Times New Roman" w:cs="Times New Roman"/>
          <w:sz w:val="24"/>
          <w:szCs w:val="24"/>
        </w:rPr>
        <w:t>jsp</w:t>
      </w:r>
      <w:proofErr w:type="spellEnd"/>
      <w:r w:rsidRPr="007B3935">
        <w:rPr>
          <w:rFonts w:ascii="Times New Roman" w:hAnsi="Times New Roman" w:cs="Times New Roman"/>
          <w:sz w:val="24"/>
          <w:szCs w:val="24"/>
        </w:rPr>
        <w:t xml:space="preserve"> language.</w:t>
      </w:r>
    </w:p>
    <w:p w14:paraId="4B3192B0" w14:textId="77777777" w:rsidR="002A5EFF" w:rsidRPr="007B3935" w:rsidRDefault="002A5EFF" w:rsidP="002A5EFF">
      <w:pPr>
        <w:widowControl w:val="0"/>
        <w:ind w:firstLine="720"/>
        <w:jc w:val="both"/>
        <w:rPr>
          <w:rFonts w:ascii="Times New Roman" w:hAnsi="Times New Roman" w:cs="Times New Roman"/>
          <w:b/>
          <w:bCs/>
          <w:sz w:val="24"/>
          <w:szCs w:val="24"/>
        </w:rPr>
      </w:pPr>
    </w:p>
    <w:p w14:paraId="47D53B16" w14:textId="77777777" w:rsidR="002A5EFF" w:rsidRPr="007B3935" w:rsidRDefault="002A5EFF" w:rsidP="00C72421">
      <w:pPr>
        <w:pStyle w:val="Heading4"/>
        <w:ind w:left="720"/>
        <w:rPr>
          <w:rFonts w:ascii="Times New Roman" w:hAnsi="Times New Roman" w:cs="Times New Roman"/>
          <w:b/>
          <w:bCs/>
          <w:color w:val="auto"/>
          <w:sz w:val="24"/>
          <w:szCs w:val="24"/>
          <w:u w:val="none"/>
        </w:rPr>
      </w:pPr>
      <w:r w:rsidRPr="007B3935">
        <w:rPr>
          <w:rFonts w:ascii="Times New Roman" w:hAnsi="Times New Roman" w:cs="Times New Roman"/>
          <w:b/>
          <w:bCs/>
          <w:color w:val="auto"/>
          <w:sz w:val="24"/>
          <w:szCs w:val="24"/>
          <w:u w:val="none"/>
        </w:rPr>
        <w:t>2.2.5.3 The selection of this technology</w:t>
      </w:r>
    </w:p>
    <w:p w14:paraId="4D2CD73D" w14:textId="4A1DBC2C" w:rsidR="002A5EFF" w:rsidRPr="007B3935" w:rsidRDefault="002A5EFF" w:rsidP="00250DCE">
      <w:pPr>
        <w:widowControl w:val="0"/>
        <w:ind w:firstLine="720"/>
        <w:jc w:val="both"/>
        <w:rPr>
          <w:rFonts w:ascii="Times New Roman" w:hAnsi="Times New Roman" w:cs="Times New Roman"/>
          <w:sz w:val="24"/>
          <w:szCs w:val="24"/>
        </w:rPr>
      </w:pPr>
      <w:r w:rsidRPr="007B3935">
        <w:rPr>
          <w:rFonts w:ascii="Times New Roman" w:hAnsi="Times New Roman" w:cs="Times New Roman"/>
          <w:sz w:val="24"/>
          <w:szCs w:val="24"/>
        </w:rPr>
        <w:t xml:space="preserve">The dental clinic service system is a web application. Therefore, an apache will support the website for using on the network. It supports many programming languages such as PHP, MySQL database. Client can open the web browser to enter to the website by input the name as </w:t>
      </w:r>
      <w:proofErr w:type="spellStart"/>
      <w:proofErr w:type="gramStart"/>
      <w:r w:rsidRPr="007B3935">
        <w:rPr>
          <w:rFonts w:ascii="Times New Roman" w:hAnsi="Times New Roman" w:cs="Times New Roman"/>
          <w:sz w:val="24"/>
          <w:szCs w:val="24"/>
        </w:rPr>
        <w:t>url</w:t>
      </w:r>
      <w:proofErr w:type="spellEnd"/>
      <w:proofErr w:type="gramEnd"/>
      <w:r w:rsidRPr="007B3935">
        <w:rPr>
          <w:rFonts w:ascii="Times New Roman" w:hAnsi="Times New Roman" w:cs="Times New Roman"/>
          <w:sz w:val="24"/>
          <w:szCs w:val="24"/>
        </w:rPr>
        <w:t>. The dental clinic can distribute the information in the world wide.</w:t>
      </w:r>
    </w:p>
    <w:p w14:paraId="25B88828" w14:textId="77777777" w:rsidR="00916984" w:rsidRPr="007B3935" w:rsidRDefault="00916984" w:rsidP="00C72421">
      <w:pPr>
        <w:pStyle w:val="Heading3"/>
        <w:rPr>
          <w:rFonts w:ascii="Times New Roman" w:hAnsi="Times New Roman" w:cs="Times New Roman"/>
          <w:color w:val="auto"/>
          <w:szCs w:val="24"/>
        </w:rPr>
      </w:pPr>
    </w:p>
    <w:p w14:paraId="334C1D28" w14:textId="60DB5841" w:rsidR="00DC520B" w:rsidRPr="007B3935" w:rsidRDefault="00DC520B" w:rsidP="00C72421">
      <w:pPr>
        <w:pStyle w:val="Heading3"/>
        <w:rPr>
          <w:rFonts w:ascii="Times New Roman" w:hAnsi="Times New Roman" w:cs="Times New Roman"/>
          <w:color w:val="auto"/>
          <w:sz w:val="28"/>
        </w:rPr>
      </w:pPr>
      <w:bookmarkStart w:id="23" w:name="_Toc383526169"/>
      <w:r w:rsidRPr="007B3935">
        <w:rPr>
          <w:rFonts w:ascii="Times New Roman" w:hAnsi="Times New Roman" w:cs="Times New Roman"/>
          <w:color w:val="auto"/>
          <w:sz w:val="28"/>
        </w:rPr>
        <w:t>2.2.</w:t>
      </w:r>
      <w:r w:rsidR="002C2273" w:rsidRPr="007B3935">
        <w:rPr>
          <w:rFonts w:ascii="Times New Roman" w:hAnsi="Times New Roman" w:cs="Times New Roman"/>
          <w:color w:val="auto"/>
          <w:sz w:val="28"/>
        </w:rPr>
        <w:t>6</w:t>
      </w:r>
      <w:r w:rsidRPr="007B3935">
        <w:rPr>
          <w:rFonts w:ascii="Times New Roman" w:hAnsi="Times New Roman" w:cs="Times New Roman"/>
          <w:color w:val="auto"/>
          <w:sz w:val="28"/>
        </w:rPr>
        <w:t xml:space="preserve"> </w:t>
      </w:r>
      <w:proofErr w:type="spellStart"/>
      <w:proofErr w:type="gramStart"/>
      <w:r w:rsidR="00837D94" w:rsidRPr="007B3935">
        <w:rPr>
          <w:rFonts w:ascii="Times New Roman" w:hAnsi="Times New Roman" w:cs="Times New Roman"/>
          <w:color w:val="auto"/>
          <w:sz w:val="28"/>
        </w:rPr>
        <w:t>CodeIgniter</w:t>
      </w:r>
      <w:proofErr w:type="spellEnd"/>
      <w:r w:rsidR="00150A7F" w:rsidRPr="007B3935">
        <w:rPr>
          <w:rFonts w:ascii="Times New Roman" w:hAnsi="Times New Roman" w:cs="Times New Roman"/>
          <w:color w:val="auto"/>
          <w:sz w:val="28"/>
        </w:rPr>
        <w:t>[</w:t>
      </w:r>
      <w:proofErr w:type="gramEnd"/>
      <w:r w:rsidR="002A5EFF" w:rsidRPr="007B3935">
        <w:rPr>
          <w:rFonts w:ascii="Times New Roman" w:hAnsi="Times New Roman" w:cs="Times New Roman"/>
          <w:color w:val="auto"/>
          <w:sz w:val="28"/>
        </w:rPr>
        <w:t>9</w:t>
      </w:r>
      <w:r w:rsidR="00150A7F" w:rsidRPr="007B3935">
        <w:rPr>
          <w:rFonts w:ascii="Times New Roman" w:hAnsi="Times New Roman" w:cs="Times New Roman"/>
          <w:color w:val="auto"/>
          <w:sz w:val="28"/>
        </w:rPr>
        <w:t>]</w:t>
      </w:r>
      <w:bookmarkEnd w:id="23"/>
    </w:p>
    <w:p w14:paraId="0A074AF8" w14:textId="77777777" w:rsidR="00624CCE"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r>
    </w:p>
    <w:p w14:paraId="54D3D1DA" w14:textId="17C9FC3E" w:rsidR="00DC520B" w:rsidRPr="007B3935" w:rsidRDefault="00AC649A" w:rsidP="00C72421">
      <w:pPr>
        <w:pStyle w:val="Heading4"/>
        <w:ind w:left="720"/>
        <w:rPr>
          <w:rFonts w:ascii="Times New Roman" w:hAnsi="Times New Roman" w:cs="Times New Roman"/>
          <w:b/>
          <w:bCs/>
          <w:color w:val="auto"/>
          <w:sz w:val="24"/>
          <w:szCs w:val="24"/>
          <w:u w:val="none"/>
        </w:rPr>
      </w:pPr>
      <w:r w:rsidRPr="007B3935">
        <w:rPr>
          <w:rFonts w:ascii="Times New Roman" w:hAnsi="Times New Roman" w:cs="Times New Roman"/>
          <w:b/>
          <w:bCs/>
          <w:color w:val="auto"/>
          <w:sz w:val="24"/>
          <w:szCs w:val="24"/>
          <w:u w:val="none"/>
        </w:rPr>
        <w:t>2.2.</w:t>
      </w:r>
      <w:r w:rsidR="002C2273" w:rsidRPr="007B3935">
        <w:rPr>
          <w:rFonts w:ascii="Times New Roman" w:hAnsi="Times New Roman" w:cs="Times New Roman"/>
          <w:b/>
          <w:bCs/>
          <w:color w:val="auto"/>
          <w:sz w:val="24"/>
          <w:szCs w:val="24"/>
          <w:u w:val="none"/>
        </w:rPr>
        <w:t>6</w:t>
      </w:r>
      <w:r w:rsidRPr="007B3935">
        <w:rPr>
          <w:rFonts w:ascii="Times New Roman" w:hAnsi="Times New Roman" w:cs="Times New Roman"/>
          <w:b/>
          <w:bCs/>
          <w:color w:val="auto"/>
          <w:sz w:val="24"/>
          <w:szCs w:val="24"/>
          <w:u w:val="none"/>
        </w:rPr>
        <w:t xml:space="preserve">.1 </w:t>
      </w:r>
      <w:r w:rsidR="009C2CBF" w:rsidRPr="007B3935">
        <w:rPr>
          <w:rFonts w:ascii="Times New Roman" w:hAnsi="Times New Roman" w:cs="Times New Roman"/>
          <w:b/>
          <w:color w:val="auto"/>
          <w:sz w:val="24"/>
          <w:szCs w:val="24"/>
          <w:u w:val="none"/>
        </w:rPr>
        <w:t>Overview</w:t>
      </w:r>
    </w:p>
    <w:p w14:paraId="5D267627" w14:textId="51B2D190"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r>
      <w:proofErr w:type="spellStart"/>
      <w:r w:rsidR="00E177F5" w:rsidRPr="007B3935">
        <w:rPr>
          <w:rFonts w:ascii="Times New Roman" w:hAnsi="Times New Roman" w:cs="Times New Roman"/>
          <w:sz w:val="24"/>
          <w:szCs w:val="24"/>
        </w:rPr>
        <w:t>CaodeIgniter</w:t>
      </w:r>
      <w:proofErr w:type="spellEnd"/>
      <w:r w:rsidR="00FA0BBA" w:rsidRPr="007B3935">
        <w:rPr>
          <w:rFonts w:ascii="Times New Roman" w:hAnsi="Times New Roman" w:cs="Times New Roman"/>
          <w:sz w:val="24"/>
          <w:szCs w:val="24"/>
        </w:rPr>
        <w:t xml:space="preserve"> is a </w:t>
      </w:r>
      <w:r w:rsidR="00434EF6" w:rsidRPr="007B3935">
        <w:rPr>
          <w:rFonts w:ascii="Times New Roman" w:hAnsi="Times New Roman" w:cs="Times New Roman"/>
          <w:sz w:val="24"/>
          <w:szCs w:val="24"/>
        </w:rPr>
        <w:t xml:space="preserve">free and open source web application </w:t>
      </w:r>
      <w:r w:rsidR="00FA0BBA" w:rsidRPr="007B3935">
        <w:rPr>
          <w:rFonts w:ascii="Times New Roman" w:hAnsi="Times New Roman" w:cs="Times New Roman"/>
          <w:sz w:val="24"/>
          <w:szCs w:val="24"/>
        </w:rPr>
        <w:t>framework create</w:t>
      </w:r>
      <w:r w:rsidR="00DB041C" w:rsidRPr="007B3935">
        <w:rPr>
          <w:rFonts w:ascii="Times New Roman" w:hAnsi="Times New Roman" w:cs="Times New Roman"/>
          <w:sz w:val="24"/>
          <w:szCs w:val="24"/>
        </w:rPr>
        <w:t>d</w:t>
      </w:r>
      <w:r w:rsidR="00FA0BBA" w:rsidRPr="007B3935">
        <w:rPr>
          <w:rFonts w:ascii="Times New Roman" w:hAnsi="Times New Roman" w:cs="Times New Roman"/>
          <w:sz w:val="24"/>
          <w:szCs w:val="24"/>
        </w:rPr>
        <w:t xml:space="preserve"> </w:t>
      </w:r>
      <w:r w:rsidR="00434EF6" w:rsidRPr="007B3935">
        <w:rPr>
          <w:rFonts w:ascii="Times New Roman" w:hAnsi="Times New Roman" w:cs="Times New Roman"/>
          <w:sz w:val="24"/>
          <w:szCs w:val="24"/>
        </w:rPr>
        <w:t>in</w:t>
      </w:r>
      <w:r w:rsidR="00FA0BBA" w:rsidRPr="007B3935">
        <w:rPr>
          <w:rFonts w:ascii="Times New Roman" w:hAnsi="Times New Roman" w:cs="Times New Roman"/>
          <w:sz w:val="24"/>
          <w:szCs w:val="24"/>
        </w:rPr>
        <w:t xml:space="preserve"> PHP</w:t>
      </w:r>
      <w:r w:rsidR="003F48E9" w:rsidRPr="007B3935">
        <w:rPr>
          <w:rFonts w:ascii="Times New Roman" w:hAnsi="Times New Roman" w:cs="Times New Roman"/>
          <w:sz w:val="24"/>
          <w:szCs w:val="24"/>
        </w:rPr>
        <w:t xml:space="preserve"> lang</w:t>
      </w:r>
      <w:r w:rsidR="00FA0BBA" w:rsidRPr="007B3935">
        <w:rPr>
          <w:rFonts w:ascii="Times New Roman" w:hAnsi="Times New Roman" w:cs="Times New Roman"/>
          <w:sz w:val="24"/>
          <w:szCs w:val="24"/>
        </w:rPr>
        <w:t>uage</w:t>
      </w:r>
      <w:r w:rsidR="00DB041C" w:rsidRPr="007B3935">
        <w:rPr>
          <w:rFonts w:ascii="Times New Roman" w:hAnsi="Times New Roman" w:cs="Times New Roman"/>
          <w:sz w:val="24"/>
          <w:szCs w:val="24"/>
        </w:rPr>
        <w:t xml:space="preserve">. </w:t>
      </w:r>
      <w:proofErr w:type="spellStart"/>
      <w:r w:rsidR="00E177F5" w:rsidRPr="007B3935">
        <w:rPr>
          <w:rFonts w:ascii="Times New Roman" w:hAnsi="Times New Roman" w:cs="Times New Roman"/>
          <w:sz w:val="24"/>
          <w:szCs w:val="24"/>
        </w:rPr>
        <w:t>CodeIgniter</w:t>
      </w:r>
      <w:proofErr w:type="spellEnd"/>
      <w:r w:rsidR="00DB041C" w:rsidRPr="007B3935">
        <w:rPr>
          <w:rFonts w:ascii="Times New Roman" w:hAnsi="Times New Roman" w:cs="Times New Roman"/>
          <w:sz w:val="24"/>
          <w:szCs w:val="24"/>
        </w:rPr>
        <w:t xml:space="preserve"> </w:t>
      </w:r>
      <w:r w:rsidR="00434EF6" w:rsidRPr="007B3935">
        <w:rPr>
          <w:rFonts w:ascii="Times New Roman" w:hAnsi="Times New Roman" w:cs="Times New Roman"/>
          <w:sz w:val="24"/>
          <w:szCs w:val="24"/>
        </w:rPr>
        <w:t xml:space="preserve">is </w:t>
      </w:r>
      <w:r w:rsidR="00205E40" w:rsidRPr="007B3935">
        <w:rPr>
          <w:rFonts w:ascii="Times New Roman" w:hAnsi="Times New Roman" w:cs="Times New Roman"/>
          <w:sz w:val="24"/>
          <w:szCs w:val="24"/>
        </w:rPr>
        <w:t>designed based on</w:t>
      </w:r>
      <w:r w:rsidR="00423E97" w:rsidRPr="007B3935">
        <w:rPr>
          <w:rFonts w:ascii="Times New Roman" w:hAnsi="Times New Roman" w:cs="Times New Roman"/>
          <w:sz w:val="24"/>
          <w:szCs w:val="24"/>
        </w:rPr>
        <w:t xml:space="preserve"> Model-View-</w:t>
      </w:r>
      <w:proofErr w:type="gramStart"/>
      <w:r w:rsidR="00423E97" w:rsidRPr="007B3935">
        <w:rPr>
          <w:rFonts w:ascii="Times New Roman" w:hAnsi="Times New Roman" w:cs="Times New Roman"/>
          <w:sz w:val="24"/>
          <w:szCs w:val="24"/>
        </w:rPr>
        <w:t>Controller(</w:t>
      </w:r>
      <w:proofErr w:type="gramEnd"/>
      <w:r w:rsidR="00205E40" w:rsidRPr="007B3935">
        <w:rPr>
          <w:rFonts w:ascii="Times New Roman" w:hAnsi="Times New Roman" w:cs="Times New Roman"/>
          <w:sz w:val="24"/>
          <w:szCs w:val="24"/>
        </w:rPr>
        <w:t>MVC</w:t>
      </w:r>
      <w:r w:rsidR="00423E97" w:rsidRPr="007B3935">
        <w:rPr>
          <w:rFonts w:ascii="Times New Roman" w:hAnsi="Times New Roman" w:cs="Times New Roman"/>
          <w:sz w:val="24"/>
          <w:szCs w:val="24"/>
        </w:rPr>
        <w:t>)</w:t>
      </w:r>
      <w:r w:rsidR="00DD7526" w:rsidRPr="007B3935">
        <w:rPr>
          <w:rFonts w:ascii="Times New Roman" w:hAnsi="Times New Roman" w:cs="Times New Roman"/>
          <w:sz w:val="24"/>
          <w:szCs w:val="24"/>
        </w:rPr>
        <w:t xml:space="preserve"> </w:t>
      </w:r>
      <w:r w:rsidR="00434EF6" w:rsidRPr="007B3935">
        <w:rPr>
          <w:rFonts w:ascii="Times New Roman" w:hAnsi="Times New Roman" w:cs="Times New Roman"/>
          <w:sz w:val="24"/>
          <w:szCs w:val="24"/>
        </w:rPr>
        <w:t xml:space="preserve">It </w:t>
      </w:r>
      <w:r w:rsidR="00DD7526" w:rsidRPr="007B3935">
        <w:rPr>
          <w:rFonts w:ascii="Times New Roman" w:hAnsi="Times New Roman" w:cs="Times New Roman"/>
          <w:sz w:val="24"/>
          <w:szCs w:val="24"/>
        </w:rPr>
        <w:t>work</w:t>
      </w:r>
      <w:r w:rsidR="00423E97" w:rsidRPr="007B3935">
        <w:rPr>
          <w:rFonts w:ascii="Times New Roman" w:hAnsi="Times New Roman" w:cs="Times New Roman"/>
          <w:sz w:val="24"/>
          <w:szCs w:val="24"/>
        </w:rPr>
        <w:t>s</w:t>
      </w:r>
      <w:r w:rsidR="00DD7526" w:rsidRPr="007B3935">
        <w:rPr>
          <w:rFonts w:ascii="Times New Roman" w:hAnsi="Times New Roman" w:cs="Times New Roman"/>
          <w:sz w:val="24"/>
          <w:szCs w:val="24"/>
        </w:rPr>
        <w:t xml:space="preserve"> with PHP version 4 and 5,</w:t>
      </w:r>
      <w:r w:rsidR="00423E97" w:rsidRPr="007B3935">
        <w:rPr>
          <w:rFonts w:ascii="Times New Roman" w:hAnsi="Times New Roman" w:cs="Times New Roman"/>
          <w:sz w:val="24"/>
          <w:szCs w:val="24"/>
        </w:rPr>
        <w:t xml:space="preserve"> and makes it</w:t>
      </w:r>
      <w:r w:rsidR="00DD7526" w:rsidRPr="007B3935">
        <w:rPr>
          <w:rFonts w:ascii="Times New Roman" w:hAnsi="Times New Roman" w:cs="Times New Roman"/>
          <w:sz w:val="24"/>
          <w:szCs w:val="24"/>
        </w:rPr>
        <w:t xml:space="preserve"> easier to use CRUD for </w:t>
      </w:r>
      <w:r w:rsidR="00E177F5" w:rsidRPr="007B3935">
        <w:rPr>
          <w:rFonts w:ascii="Times New Roman" w:hAnsi="Times New Roman" w:cs="Times New Roman"/>
          <w:sz w:val="24"/>
          <w:szCs w:val="24"/>
        </w:rPr>
        <w:t xml:space="preserve">any </w:t>
      </w:r>
      <w:r w:rsidR="00DD7526" w:rsidRPr="007B3935">
        <w:rPr>
          <w:rFonts w:ascii="Times New Roman" w:hAnsi="Times New Roman" w:cs="Times New Roman"/>
          <w:sz w:val="24"/>
          <w:szCs w:val="24"/>
        </w:rPr>
        <w:t>database</w:t>
      </w:r>
      <w:r w:rsidR="002D1F66" w:rsidRPr="007B3935">
        <w:rPr>
          <w:rFonts w:ascii="Times New Roman" w:hAnsi="Times New Roman" w:cs="Times New Roman"/>
          <w:sz w:val="24"/>
          <w:szCs w:val="24"/>
        </w:rPr>
        <w:t>s</w:t>
      </w:r>
      <w:r w:rsidR="00E177F5" w:rsidRPr="007B3935">
        <w:rPr>
          <w:rFonts w:ascii="Times New Roman" w:hAnsi="Times New Roman" w:cs="Times New Roman"/>
          <w:sz w:val="24"/>
          <w:szCs w:val="24"/>
        </w:rPr>
        <w:t xml:space="preserve"> such as MySQL, </w:t>
      </w:r>
      <w:proofErr w:type="spellStart"/>
      <w:r w:rsidR="00E177F5" w:rsidRPr="007B3935">
        <w:rPr>
          <w:rFonts w:ascii="Times New Roman" w:hAnsi="Times New Roman" w:cs="Times New Roman"/>
          <w:sz w:val="24"/>
          <w:szCs w:val="24"/>
        </w:rPr>
        <w:t>Postgress</w:t>
      </w:r>
      <w:proofErr w:type="spellEnd"/>
      <w:r w:rsidR="00E177F5" w:rsidRPr="007B3935">
        <w:rPr>
          <w:rFonts w:ascii="Times New Roman" w:hAnsi="Times New Roman" w:cs="Times New Roman"/>
          <w:sz w:val="24"/>
          <w:szCs w:val="24"/>
        </w:rPr>
        <w:t xml:space="preserve">, and </w:t>
      </w:r>
      <w:proofErr w:type="spellStart"/>
      <w:r w:rsidR="00E177F5" w:rsidRPr="007B3935">
        <w:rPr>
          <w:rFonts w:ascii="Times New Roman" w:hAnsi="Times New Roman" w:cs="Times New Roman"/>
          <w:sz w:val="24"/>
          <w:szCs w:val="24"/>
        </w:rPr>
        <w:t>SqlServer</w:t>
      </w:r>
      <w:proofErr w:type="spellEnd"/>
      <w:r w:rsidR="00DD7526" w:rsidRPr="007B3935">
        <w:rPr>
          <w:rFonts w:ascii="Times New Roman" w:hAnsi="Times New Roman" w:cs="Times New Roman"/>
          <w:sz w:val="24"/>
          <w:szCs w:val="24"/>
        </w:rPr>
        <w:t xml:space="preserve">. </w:t>
      </w:r>
    </w:p>
    <w:p w14:paraId="278FADD5" w14:textId="77777777" w:rsidR="00624CCE" w:rsidRPr="007B3935" w:rsidRDefault="00624CCE" w:rsidP="000B73A4">
      <w:pPr>
        <w:widowControl w:val="0"/>
        <w:ind w:firstLine="720"/>
        <w:jc w:val="both"/>
        <w:rPr>
          <w:rFonts w:ascii="Times New Roman" w:hAnsi="Times New Roman" w:cs="Times New Roman"/>
          <w:b/>
          <w:sz w:val="24"/>
          <w:szCs w:val="24"/>
        </w:rPr>
      </w:pPr>
    </w:p>
    <w:p w14:paraId="4E0C7AED" w14:textId="71839C0A" w:rsidR="00DC520B" w:rsidRPr="007B3935" w:rsidRDefault="00DC520B" w:rsidP="00C72421">
      <w:pPr>
        <w:pStyle w:val="Heading4"/>
        <w:ind w:left="720"/>
        <w:rPr>
          <w:rFonts w:ascii="Times New Roman" w:hAnsi="Times New Roman" w:cs="Times New Roman"/>
          <w:color w:val="auto"/>
          <w:sz w:val="24"/>
          <w:szCs w:val="24"/>
          <w:u w:val="none"/>
        </w:rPr>
      </w:pPr>
      <w:r w:rsidRPr="007B3935">
        <w:rPr>
          <w:rFonts w:ascii="Times New Roman" w:hAnsi="Times New Roman" w:cs="Times New Roman"/>
          <w:b/>
          <w:color w:val="auto"/>
          <w:sz w:val="24"/>
          <w:szCs w:val="24"/>
          <w:u w:val="none"/>
        </w:rPr>
        <w:t>2.2.</w:t>
      </w:r>
      <w:r w:rsidR="002C2273" w:rsidRPr="007B3935">
        <w:rPr>
          <w:rFonts w:ascii="Times New Roman" w:hAnsi="Times New Roman" w:cs="Times New Roman"/>
          <w:b/>
          <w:color w:val="auto"/>
          <w:sz w:val="24"/>
          <w:szCs w:val="24"/>
          <w:u w:val="none"/>
        </w:rPr>
        <w:t>6</w:t>
      </w:r>
      <w:r w:rsidRPr="007B3935">
        <w:rPr>
          <w:rFonts w:ascii="Times New Roman" w:hAnsi="Times New Roman" w:cs="Times New Roman"/>
          <w:b/>
          <w:color w:val="auto"/>
          <w:sz w:val="24"/>
          <w:szCs w:val="24"/>
          <w:u w:val="none"/>
        </w:rPr>
        <w:t>.2 Alternative Technology</w:t>
      </w:r>
    </w:p>
    <w:p w14:paraId="4FD4B8ED" w14:textId="59EBA9F5" w:rsidR="00DD7526" w:rsidRPr="007B3935" w:rsidRDefault="00181134" w:rsidP="000B73A4">
      <w:pPr>
        <w:widowControl w:val="0"/>
        <w:ind w:firstLine="720"/>
        <w:jc w:val="both"/>
        <w:rPr>
          <w:rFonts w:ascii="Times New Roman" w:hAnsi="Times New Roman" w:cs="Times New Roman"/>
          <w:b/>
          <w:bCs/>
          <w:sz w:val="24"/>
          <w:szCs w:val="24"/>
        </w:rPr>
      </w:pPr>
      <w:proofErr w:type="spellStart"/>
      <w:r w:rsidRPr="007B3935">
        <w:rPr>
          <w:rFonts w:ascii="Times New Roman" w:hAnsi="Times New Roman" w:cs="Times New Roman"/>
          <w:sz w:val="24"/>
          <w:szCs w:val="24"/>
        </w:rPr>
        <w:t>Zend</w:t>
      </w:r>
      <w:proofErr w:type="spellEnd"/>
      <w:r w:rsidRPr="007B3935">
        <w:rPr>
          <w:rFonts w:ascii="Times New Roman" w:hAnsi="Times New Roman" w:cs="Times New Roman"/>
          <w:sz w:val="24"/>
          <w:szCs w:val="24"/>
        </w:rPr>
        <w:t xml:space="preserve"> </w:t>
      </w:r>
      <w:proofErr w:type="gramStart"/>
      <w:r w:rsidRPr="007B3935">
        <w:rPr>
          <w:rFonts w:ascii="Times New Roman" w:hAnsi="Times New Roman" w:cs="Times New Roman"/>
          <w:sz w:val="24"/>
          <w:szCs w:val="24"/>
        </w:rPr>
        <w:t>framework[</w:t>
      </w:r>
      <w:proofErr w:type="gramEnd"/>
      <w:r w:rsidR="002A5EFF" w:rsidRPr="007B3935">
        <w:rPr>
          <w:rFonts w:ascii="Times New Roman" w:hAnsi="Times New Roman" w:cs="Times New Roman"/>
          <w:sz w:val="24"/>
          <w:szCs w:val="24"/>
        </w:rPr>
        <w:t>10</w:t>
      </w:r>
      <w:r w:rsidRPr="007B3935">
        <w:rPr>
          <w:rFonts w:ascii="Times New Roman" w:hAnsi="Times New Roman" w:cs="Times New Roman"/>
          <w:sz w:val="24"/>
          <w:szCs w:val="24"/>
        </w:rPr>
        <w:t>] is</w:t>
      </w:r>
      <w:r w:rsidR="00423E97" w:rsidRPr="007B3935">
        <w:rPr>
          <w:rFonts w:ascii="Times New Roman" w:hAnsi="Times New Roman" w:cs="Times New Roman"/>
          <w:sz w:val="24"/>
          <w:szCs w:val="24"/>
        </w:rPr>
        <w:t xml:space="preserve"> an open source framework for developing web applications and services using PHP.</w:t>
      </w:r>
      <w:r w:rsidRPr="007B3935">
        <w:rPr>
          <w:rFonts w:ascii="Times New Roman" w:hAnsi="Times New Roman" w:cs="Times New Roman"/>
          <w:sz w:val="24"/>
          <w:szCs w:val="24"/>
        </w:rPr>
        <w:t xml:space="preserve"> </w:t>
      </w:r>
      <w:r w:rsidR="00423E97" w:rsidRPr="007B3935">
        <w:rPr>
          <w:rFonts w:ascii="Times New Roman" w:hAnsi="Times New Roman" w:cs="Times New Roman"/>
          <w:sz w:val="24"/>
          <w:szCs w:val="24"/>
        </w:rPr>
        <w:t xml:space="preserve">It </w:t>
      </w:r>
      <w:r w:rsidR="006831B2" w:rsidRPr="007B3935">
        <w:rPr>
          <w:rFonts w:ascii="Times New Roman" w:hAnsi="Times New Roman" w:cs="Times New Roman"/>
          <w:sz w:val="24"/>
          <w:szCs w:val="24"/>
        </w:rPr>
        <w:t xml:space="preserve">supports </w:t>
      </w:r>
      <w:r w:rsidR="00423E97" w:rsidRPr="007B3935">
        <w:rPr>
          <w:rFonts w:ascii="Times New Roman" w:hAnsi="Times New Roman" w:cs="Times New Roman"/>
          <w:sz w:val="24"/>
          <w:szCs w:val="24"/>
        </w:rPr>
        <w:t>build</w:t>
      </w:r>
      <w:r w:rsidR="006831B2" w:rsidRPr="007B3935">
        <w:rPr>
          <w:rFonts w:ascii="Times New Roman" w:hAnsi="Times New Roman" w:cs="Times New Roman"/>
          <w:sz w:val="24"/>
          <w:szCs w:val="24"/>
        </w:rPr>
        <w:t xml:space="preserve">ing components fully object-oriented, which makes implementation, testing, and maintenance easier. </w:t>
      </w:r>
      <w:proofErr w:type="spellStart"/>
      <w:r w:rsidR="006831B2" w:rsidRPr="007B3935">
        <w:rPr>
          <w:rFonts w:ascii="Times New Roman" w:hAnsi="Times New Roman" w:cs="Times New Roman"/>
          <w:sz w:val="24"/>
          <w:szCs w:val="24"/>
        </w:rPr>
        <w:t>Zend</w:t>
      </w:r>
      <w:proofErr w:type="spellEnd"/>
      <w:r w:rsidR="006831B2" w:rsidRPr="007B3935">
        <w:rPr>
          <w:rFonts w:ascii="Times New Roman" w:hAnsi="Times New Roman" w:cs="Times New Roman"/>
          <w:sz w:val="24"/>
          <w:szCs w:val="24"/>
        </w:rPr>
        <w:t xml:space="preserve"> allows developers to choose from several patterns including </w:t>
      </w:r>
      <w:r w:rsidRPr="007B3935">
        <w:rPr>
          <w:rFonts w:ascii="Times New Roman" w:hAnsi="Times New Roman" w:cs="Times New Roman"/>
          <w:sz w:val="24"/>
          <w:szCs w:val="24"/>
        </w:rPr>
        <w:t xml:space="preserve">front controller pattern, factory pattern, strategy pattern, singleton pattern. </w:t>
      </w:r>
    </w:p>
    <w:p w14:paraId="2EC74C57" w14:textId="77777777" w:rsidR="00181134" w:rsidRPr="007B3935" w:rsidRDefault="00181134" w:rsidP="000B73A4">
      <w:pPr>
        <w:widowControl w:val="0"/>
        <w:ind w:firstLine="720"/>
        <w:jc w:val="both"/>
        <w:rPr>
          <w:rFonts w:ascii="Times New Roman" w:hAnsi="Times New Roman" w:cs="Times New Roman"/>
          <w:b/>
          <w:bCs/>
          <w:sz w:val="24"/>
          <w:szCs w:val="24"/>
        </w:rPr>
      </w:pPr>
    </w:p>
    <w:p w14:paraId="2EC88331" w14:textId="40B63190" w:rsidR="00DC520B" w:rsidRPr="007B3935" w:rsidRDefault="00DC520B" w:rsidP="00C72421">
      <w:pPr>
        <w:pStyle w:val="Heading4"/>
        <w:ind w:firstLine="720"/>
        <w:rPr>
          <w:rFonts w:ascii="Times New Roman" w:hAnsi="Times New Roman" w:cs="Times New Roman"/>
          <w:b/>
          <w:bCs/>
          <w:color w:val="auto"/>
          <w:sz w:val="24"/>
          <w:szCs w:val="24"/>
          <w:u w:val="none"/>
        </w:rPr>
      </w:pPr>
      <w:r w:rsidRPr="007B3935">
        <w:rPr>
          <w:rFonts w:ascii="Times New Roman" w:hAnsi="Times New Roman" w:cs="Times New Roman"/>
          <w:b/>
          <w:bCs/>
          <w:color w:val="auto"/>
          <w:sz w:val="24"/>
          <w:szCs w:val="24"/>
          <w:u w:val="none"/>
        </w:rPr>
        <w:t>2.2.</w:t>
      </w:r>
      <w:r w:rsidR="002C2273" w:rsidRPr="007B3935">
        <w:rPr>
          <w:rFonts w:ascii="Times New Roman" w:hAnsi="Times New Roman" w:cs="Times New Roman"/>
          <w:b/>
          <w:bCs/>
          <w:color w:val="auto"/>
          <w:sz w:val="24"/>
          <w:szCs w:val="24"/>
          <w:u w:val="none"/>
        </w:rPr>
        <w:t>6</w:t>
      </w:r>
      <w:r w:rsidRPr="007B3935">
        <w:rPr>
          <w:rFonts w:ascii="Times New Roman" w:hAnsi="Times New Roman" w:cs="Times New Roman"/>
          <w:b/>
          <w:bCs/>
          <w:color w:val="auto"/>
          <w:sz w:val="24"/>
          <w:szCs w:val="24"/>
          <w:u w:val="none"/>
        </w:rPr>
        <w:t>.3 The selection of this technology</w:t>
      </w:r>
    </w:p>
    <w:p w14:paraId="7EB989BF" w14:textId="77777777" w:rsidR="00FE4908" w:rsidRPr="007B3935" w:rsidRDefault="00181134" w:rsidP="000B73A4">
      <w:pPr>
        <w:widowControl w:val="0"/>
        <w:jc w:val="both"/>
        <w:rPr>
          <w:rFonts w:ascii="Times New Roman" w:hAnsi="Times New Roman" w:cs="Times New Roman"/>
          <w:b/>
          <w:bCs/>
          <w:color w:val="auto"/>
          <w:sz w:val="24"/>
          <w:szCs w:val="24"/>
        </w:rPr>
      </w:pPr>
      <w:r w:rsidRPr="007B3935">
        <w:rPr>
          <w:rFonts w:ascii="Times New Roman" w:hAnsi="Times New Roman" w:cs="Times New Roman"/>
          <w:sz w:val="24"/>
          <w:szCs w:val="24"/>
        </w:rPr>
        <w:t xml:space="preserve">The dental clinic service system is a web application. </w:t>
      </w:r>
      <w:proofErr w:type="spellStart"/>
      <w:r w:rsidR="00771F81" w:rsidRPr="007B3935">
        <w:rPr>
          <w:rFonts w:ascii="Times New Roman" w:hAnsi="Times New Roman" w:cs="Times New Roman"/>
          <w:sz w:val="24"/>
          <w:szCs w:val="24"/>
        </w:rPr>
        <w:t>CodeIgniter</w:t>
      </w:r>
      <w:proofErr w:type="spellEnd"/>
      <w:r w:rsidRPr="007B3935">
        <w:rPr>
          <w:rFonts w:ascii="Times New Roman" w:hAnsi="Times New Roman" w:cs="Times New Roman"/>
          <w:sz w:val="24"/>
          <w:szCs w:val="24"/>
        </w:rPr>
        <w:t xml:space="preserve"> is </w:t>
      </w:r>
      <w:r w:rsidR="006831B2" w:rsidRPr="007B3935">
        <w:rPr>
          <w:rFonts w:ascii="Times New Roman" w:hAnsi="Times New Roman" w:cs="Times New Roman"/>
          <w:sz w:val="24"/>
          <w:szCs w:val="24"/>
        </w:rPr>
        <w:t xml:space="preserve">one of the most well-known web development </w:t>
      </w:r>
      <w:r w:rsidRPr="007B3935">
        <w:rPr>
          <w:rFonts w:ascii="Times New Roman" w:hAnsi="Times New Roman" w:cs="Times New Roman"/>
          <w:sz w:val="24"/>
          <w:szCs w:val="24"/>
        </w:rPr>
        <w:t>framework</w:t>
      </w:r>
      <w:r w:rsidR="006831B2" w:rsidRPr="007B3935">
        <w:rPr>
          <w:rFonts w:ascii="Times New Roman" w:hAnsi="Times New Roman" w:cs="Times New Roman"/>
          <w:sz w:val="24"/>
          <w:szCs w:val="24"/>
        </w:rPr>
        <w:t xml:space="preserve">s, which is </w:t>
      </w:r>
      <w:r w:rsidRPr="007B3935">
        <w:rPr>
          <w:rFonts w:ascii="Times New Roman" w:hAnsi="Times New Roman" w:cs="Times New Roman"/>
          <w:sz w:val="24"/>
          <w:szCs w:val="24"/>
        </w:rPr>
        <w:t xml:space="preserve">used </w:t>
      </w:r>
      <w:r w:rsidR="006831B2" w:rsidRPr="007B3935">
        <w:rPr>
          <w:rFonts w:ascii="Times New Roman" w:hAnsi="Times New Roman" w:cs="Times New Roman"/>
          <w:sz w:val="24"/>
          <w:szCs w:val="24"/>
        </w:rPr>
        <w:t xml:space="preserve">mostly </w:t>
      </w:r>
      <w:r w:rsidRPr="007B3935">
        <w:rPr>
          <w:rFonts w:ascii="Times New Roman" w:hAnsi="Times New Roman" w:cs="Times New Roman"/>
          <w:sz w:val="24"/>
          <w:szCs w:val="24"/>
        </w:rPr>
        <w:t>for fast development and open source. Compare</w:t>
      </w:r>
      <w:r w:rsidR="006831B2" w:rsidRPr="007B3935">
        <w:rPr>
          <w:rFonts w:ascii="Times New Roman" w:hAnsi="Times New Roman" w:cs="Times New Roman"/>
          <w:sz w:val="24"/>
          <w:szCs w:val="24"/>
        </w:rPr>
        <w:t>d</w:t>
      </w:r>
      <w:r w:rsidRPr="007B3935">
        <w:rPr>
          <w:rFonts w:ascii="Times New Roman" w:hAnsi="Times New Roman" w:cs="Times New Roman"/>
          <w:sz w:val="24"/>
          <w:szCs w:val="24"/>
        </w:rPr>
        <w:t xml:space="preserve"> with </w:t>
      </w:r>
      <w:proofErr w:type="spellStart"/>
      <w:r w:rsidR="00D22650" w:rsidRPr="007B3935">
        <w:rPr>
          <w:rFonts w:ascii="Times New Roman" w:hAnsi="Times New Roman" w:cs="Times New Roman"/>
          <w:sz w:val="24"/>
          <w:szCs w:val="24"/>
        </w:rPr>
        <w:t>Zend</w:t>
      </w:r>
      <w:proofErr w:type="spellEnd"/>
      <w:r w:rsidR="00D22650" w:rsidRPr="007B3935">
        <w:rPr>
          <w:rFonts w:ascii="Times New Roman" w:hAnsi="Times New Roman" w:cs="Times New Roman"/>
          <w:sz w:val="24"/>
          <w:szCs w:val="24"/>
        </w:rPr>
        <w:t xml:space="preserve"> framework</w:t>
      </w:r>
      <w:r w:rsidR="006831B2" w:rsidRPr="007B3935">
        <w:rPr>
          <w:rFonts w:ascii="Times New Roman" w:hAnsi="Times New Roman" w:cs="Times New Roman"/>
          <w:sz w:val="24"/>
          <w:szCs w:val="24"/>
        </w:rPr>
        <w:t>,</w:t>
      </w:r>
      <w:r w:rsidR="00771F81" w:rsidRPr="007B3935">
        <w:rPr>
          <w:rFonts w:ascii="Times New Roman" w:hAnsi="Times New Roman" w:cs="Times New Roman"/>
          <w:sz w:val="24"/>
          <w:szCs w:val="24"/>
        </w:rPr>
        <w:t xml:space="preserve"> the complexity is lower, very simple to learn and easy to use a party code.</w:t>
      </w:r>
    </w:p>
    <w:p w14:paraId="47A0F487" w14:textId="2EE661F8" w:rsidR="00DC520B" w:rsidRPr="007B3935" w:rsidRDefault="00DC520B" w:rsidP="00FE4908">
      <w:pPr>
        <w:pStyle w:val="Heading3"/>
        <w:rPr>
          <w:rFonts w:ascii="Times New Roman" w:hAnsi="Times New Roman" w:cs="Times New Roman"/>
          <w:color w:val="auto"/>
          <w:sz w:val="28"/>
        </w:rPr>
      </w:pPr>
      <w:bookmarkStart w:id="24" w:name="_Toc383526170"/>
      <w:r w:rsidRPr="007B3935">
        <w:rPr>
          <w:rFonts w:ascii="Times New Roman" w:hAnsi="Times New Roman" w:cs="Times New Roman"/>
          <w:color w:val="auto"/>
          <w:sz w:val="28"/>
        </w:rPr>
        <w:lastRenderedPageBreak/>
        <w:t>2.2.</w:t>
      </w:r>
      <w:r w:rsidR="00DF20D4" w:rsidRPr="007B3935">
        <w:rPr>
          <w:rFonts w:ascii="Times New Roman" w:hAnsi="Times New Roman" w:cs="Times New Roman"/>
          <w:color w:val="auto"/>
          <w:sz w:val="28"/>
        </w:rPr>
        <w:t>7</w:t>
      </w:r>
      <w:r w:rsidRPr="007B3935">
        <w:rPr>
          <w:rFonts w:ascii="Times New Roman" w:hAnsi="Times New Roman" w:cs="Times New Roman"/>
          <w:color w:val="auto"/>
          <w:sz w:val="28"/>
        </w:rPr>
        <w:t xml:space="preserve"> Architecture</w:t>
      </w:r>
      <w:bookmarkEnd w:id="24"/>
    </w:p>
    <w:p w14:paraId="04D1AFE5" w14:textId="0C519716" w:rsidR="00DC520B" w:rsidRPr="007B3935" w:rsidRDefault="00234596" w:rsidP="000B73A4">
      <w:pPr>
        <w:widowControl w:val="0"/>
        <w:jc w:val="both"/>
        <w:rPr>
          <w:rFonts w:ascii="Times New Roman" w:hAnsi="Times New Roman" w:cs="Times New Roman"/>
          <w:color w:val="auto"/>
          <w:sz w:val="24"/>
          <w:szCs w:val="24"/>
        </w:rPr>
      </w:pPr>
      <w:r w:rsidRPr="007B3935">
        <w:rPr>
          <w:noProof/>
        </w:rPr>
        <w:drawing>
          <wp:inline distT="0" distB="0" distL="0" distR="0" wp14:anchorId="311DEEB3" wp14:editId="67CA387D">
            <wp:extent cx="548640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3419475"/>
                    </a:xfrm>
                    <a:prstGeom prst="rect">
                      <a:avLst/>
                    </a:prstGeom>
                  </pic:spPr>
                </pic:pic>
              </a:graphicData>
            </a:graphic>
          </wp:inline>
        </w:drawing>
      </w:r>
    </w:p>
    <w:p w14:paraId="1D99ED71" w14:textId="77777777" w:rsidR="00DC520B" w:rsidRPr="007B3935" w:rsidRDefault="00DC520B" w:rsidP="00092C7F">
      <w:pPr>
        <w:widowControl w:val="0"/>
        <w:jc w:val="both"/>
        <w:rPr>
          <w:rFonts w:ascii="Times New Roman" w:hAnsi="Times New Roman" w:cs="Times New Roman"/>
          <w:sz w:val="24"/>
          <w:szCs w:val="24"/>
        </w:rPr>
      </w:pPr>
    </w:p>
    <w:p w14:paraId="3536CFC2" w14:textId="77777777" w:rsidR="00DC520B" w:rsidRPr="007B3935" w:rsidRDefault="00DC520B" w:rsidP="001535D3">
      <w:pPr>
        <w:widowControl w:val="0"/>
        <w:jc w:val="center"/>
        <w:rPr>
          <w:rFonts w:ascii="Times New Roman" w:hAnsi="Times New Roman" w:cs="Times New Roman"/>
          <w:sz w:val="24"/>
          <w:szCs w:val="24"/>
        </w:rPr>
      </w:pPr>
      <w:r w:rsidRPr="007B3935">
        <w:rPr>
          <w:rFonts w:ascii="Times New Roman" w:hAnsi="Times New Roman" w:cs="Times New Roman"/>
          <w:sz w:val="24"/>
          <w:szCs w:val="24"/>
        </w:rPr>
        <w:t>Figure 6: System Architecture</w:t>
      </w:r>
    </w:p>
    <w:p w14:paraId="12CD18CD" w14:textId="77777777" w:rsidR="00DC520B" w:rsidRPr="007B3935" w:rsidRDefault="00DC520B" w:rsidP="001535D3">
      <w:pPr>
        <w:widowControl w:val="0"/>
        <w:jc w:val="center"/>
        <w:rPr>
          <w:rFonts w:ascii="Times New Roman" w:hAnsi="Times New Roman" w:cs="Times New Roman"/>
          <w:sz w:val="24"/>
          <w:szCs w:val="24"/>
        </w:rPr>
      </w:pPr>
    </w:p>
    <w:p w14:paraId="613D2359" w14:textId="77777777" w:rsidR="00DC520B" w:rsidRPr="007B3935" w:rsidRDefault="00DC520B" w:rsidP="001535D3">
      <w:pPr>
        <w:widowControl w:val="0"/>
        <w:rPr>
          <w:rFonts w:ascii="Times New Roman" w:hAnsi="Times New Roman" w:cs="Times New Roman"/>
          <w:color w:val="auto"/>
          <w:sz w:val="24"/>
          <w:szCs w:val="24"/>
        </w:rPr>
      </w:pPr>
      <w:r w:rsidRPr="007B3935">
        <w:rPr>
          <w:rFonts w:ascii="Times New Roman" w:hAnsi="Times New Roman" w:cs="Times New Roman"/>
          <w:sz w:val="24"/>
          <w:szCs w:val="24"/>
        </w:rPr>
        <w:t xml:space="preserve">As shown in Figure 6, visitors and patients can use both the mobile application and the web application. Officers can use the web application to manage the schedule, add information via the Google Chrome browser, and identify patients by scanning QR code using a webcam. Dentists can manage their schedule and provide consultation to their patients using the web application. The </w:t>
      </w:r>
      <w:proofErr w:type="gramStart"/>
      <w:r w:rsidRPr="007B3935">
        <w:rPr>
          <w:rFonts w:ascii="Times New Roman" w:hAnsi="Times New Roman" w:cs="Times New Roman"/>
          <w:sz w:val="24"/>
          <w:szCs w:val="24"/>
        </w:rPr>
        <w:t>system generates QR code for the patients and send</w:t>
      </w:r>
      <w:proofErr w:type="gramEnd"/>
      <w:r w:rsidRPr="007B3935">
        <w:rPr>
          <w:rFonts w:ascii="Times New Roman" w:hAnsi="Times New Roman" w:cs="Times New Roman"/>
          <w:sz w:val="24"/>
          <w:szCs w:val="24"/>
        </w:rPr>
        <w:t xml:space="preserve"> it to their smartphone. The database of system is stored on the web server</w:t>
      </w:r>
      <w:r w:rsidRPr="007B3935">
        <w:rPr>
          <w:rFonts w:ascii="Times New Roman" w:hAnsi="Times New Roman" w:cs="Times New Roman"/>
          <w:color w:val="auto"/>
          <w:sz w:val="24"/>
          <w:szCs w:val="24"/>
        </w:rPr>
        <w:t>.</w:t>
      </w:r>
    </w:p>
    <w:p w14:paraId="0181F3FD" w14:textId="77777777" w:rsidR="00DC520B" w:rsidRPr="007B3935" w:rsidRDefault="00DC520B" w:rsidP="000B73A4">
      <w:pPr>
        <w:widowControl w:val="0"/>
        <w:jc w:val="both"/>
        <w:rPr>
          <w:rFonts w:ascii="Times New Roman" w:hAnsi="Times New Roman" w:cs="Times New Roman"/>
          <w:sz w:val="24"/>
          <w:szCs w:val="24"/>
        </w:rPr>
      </w:pPr>
    </w:p>
    <w:p w14:paraId="1CA830B5" w14:textId="77777777" w:rsidR="00250DCE" w:rsidRPr="007B3935" w:rsidRDefault="00250DCE" w:rsidP="000B73A4">
      <w:pPr>
        <w:widowControl w:val="0"/>
        <w:jc w:val="both"/>
        <w:rPr>
          <w:rFonts w:ascii="Times New Roman" w:hAnsi="Times New Roman" w:cs="Times New Roman"/>
          <w:b/>
          <w:sz w:val="24"/>
          <w:szCs w:val="24"/>
        </w:rPr>
      </w:pPr>
    </w:p>
    <w:p w14:paraId="57492B0D" w14:textId="77777777" w:rsidR="00FE4908" w:rsidRPr="007B3935" w:rsidRDefault="00FE4908" w:rsidP="000B73A4">
      <w:pPr>
        <w:widowControl w:val="0"/>
        <w:jc w:val="both"/>
        <w:rPr>
          <w:rFonts w:ascii="Times New Roman" w:hAnsi="Times New Roman" w:cs="Times New Roman"/>
          <w:b/>
          <w:sz w:val="28"/>
        </w:rPr>
      </w:pPr>
    </w:p>
    <w:p w14:paraId="2D058843" w14:textId="77777777" w:rsidR="00FE4908" w:rsidRPr="007B3935" w:rsidRDefault="00FE4908" w:rsidP="000B73A4">
      <w:pPr>
        <w:widowControl w:val="0"/>
        <w:jc w:val="both"/>
        <w:rPr>
          <w:rFonts w:ascii="Times New Roman" w:hAnsi="Times New Roman" w:cs="Times New Roman"/>
          <w:b/>
          <w:sz w:val="28"/>
        </w:rPr>
      </w:pPr>
    </w:p>
    <w:p w14:paraId="48493374" w14:textId="77777777" w:rsidR="00FE4908" w:rsidRPr="007B3935" w:rsidRDefault="00FE4908" w:rsidP="000B73A4">
      <w:pPr>
        <w:widowControl w:val="0"/>
        <w:jc w:val="both"/>
        <w:rPr>
          <w:rFonts w:ascii="Times New Roman" w:hAnsi="Times New Roman" w:cs="Times New Roman"/>
          <w:b/>
          <w:sz w:val="28"/>
        </w:rPr>
      </w:pPr>
    </w:p>
    <w:p w14:paraId="3B47BD10" w14:textId="77777777" w:rsidR="00FE4908" w:rsidRPr="007B3935" w:rsidRDefault="00FE4908" w:rsidP="000B73A4">
      <w:pPr>
        <w:widowControl w:val="0"/>
        <w:jc w:val="both"/>
        <w:rPr>
          <w:rFonts w:ascii="Times New Roman" w:hAnsi="Times New Roman" w:cs="Times New Roman"/>
          <w:b/>
          <w:sz w:val="28"/>
        </w:rPr>
      </w:pPr>
    </w:p>
    <w:p w14:paraId="4A2CD312" w14:textId="77777777" w:rsidR="00FE4908" w:rsidRPr="007B3935" w:rsidRDefault="00FE4908" w:rsidP="000B73A4">
      <w:pPr>
        <w:widowControl w:val="0"/>
        <w:jc w:val="both"/>
        <w:rPr>
          <w:rFonts w:ascii="Times New Roman" w:hAnsi="Times New Roman" w:cs="Times New Roman"/>
          <w:b/>
          <w:sz w:val="28"/>
        </w:rPr>
      </w:pPr>
    </w:p>
    <w:p w14:paraId="34AA4596" w14:textId="77777777" w:rsidR="00FE4908" w:rsidRPr="007B3935" w:rsidRDefault="00FE4908" w:rsidP="000B73A4">
      <w:pPr>
        <w:widowControl w:val="0"/>
        <w:jc w:val="both"/>
        <w:rPr>
          <w:rFonts w:ascii="Times New Roman" w:hAnsi="Times New Roman" w:cs="Times New Roman"/>
          <w:b/>
          <w:sz w:val="28"/>
        </w:rPr>
      </w:pPr>
    </w:p>
    <w:p w14:paraId="033C627D" w14:textId="77777777" w:rsidR="00FE4908" w:rsidRPr="007B3935" w:rsidRDefault="00FE4908" w:rsidP="000B73A4">
      <w:pPr>
        <w:widowControl w:val="0"/>
        <w:jc w:val="both"/>
        <w:rPr>
          <w:rFonts w:ascii="Times New Roman" w:hAnsi="Times New Roman" w:cs="Times New Roman"/>
          <w:b/>
          <w:sz w:val="28"/>
        </w:rPr>
      </w:pPr>
    </w:p>
    <w:p w14:paraId="3E9B0477" w14:textId="77777777" w:rsidR="00FE4908" w:rsidRPr="007B3935" w:rsidRDefault="00FE4908" w:rsidP="000B73A4">
      <w:pPr>
        <w:widowControl w:val="0"/>
        <w:jc w:val="both"/>
        <w:rPr>
          <w:rFonts w:ascii="Times New Roman" w:hAnsi="Times New Roman" w:cs="Times New Roman"/>
          <w:b/>
          <w:sz w:val="28"/>
        </w:rPr>
      </w:pPr>
    </w:p>
    <w:p w14:paraId="51491A3F" w14:textId="77777777" w:rsidR="00DC520B" w:rsidRPr="007B3935" w:rsidRDefault="000B73A4" w:rsidP="00FE4908">
      <w:pPr>
        <w:pStyle w:val="Heading1"/>
        <w:rPr>
          <w:rFonts w:ascii="Times New Roman" w:hAnsi="Times New Roman" w:cs="Times New Roman"/>
          <w:sz w:val="36"/>
          <w:szCs w:val="36"/>
        </w:rPr>
      </w:pPr>
      <w:bookmarkStart w:id="25" w:name="_Toc383526171"/>
      <w:r w:rsidRPr="007B3935">
        <w:rPr>
          <w:rFonts w:ascii="Times New Roman" w:hAnsi="Times New Roman" w:cs="Times New Roman"/>
          <w:b/>
          <w:sz w:val="36"/>
          <w:szCs w:val="36"/>
        </w:rPr>
        <w:lastRenderedPageBreak/>
        <w:t>Chapter Three</w:t>
      </w:r>
      <w:r w:rsidR="00DC520B" w:rsidRPr="007B3935">
        <w:rPr>
          <w:rFonts w:ascii="Times New Roman" w:hAnsi="Times New Roman" w:cs="Times New Roman"/>
          <w:b/>
          <w:sz w:val="36"/>
          <w:szCs w:val="36"/>
        </w:rPr>
        <w:t>: Quality Standard</w:t>
      </w:r>
      <w:bookmarkEnd w:id="25"/>
    </w:p>
    <w:p w14:paraId="7C80BBD3" w14:textId="77777777" w:rsidR="00624CCE" w:rsidRPr="007B3935" w:rsidRDefault="00624CCE" w:rsidP="000B73A4">
      <w:pPr>
        <w:widowControl w:val="0"/>
        <w:jc w:val="both"/>
        <w:rPr>
          <w:rFonts w:ascii="Times New Roman" w:hAnsi="Times New Roman" w:cs="Times New Roman"/>
          <w:b/>
          <w:sz w:val="28"/>
        </w:rPr>
      </w:pPr>
    </w:p>
    <w:p w14:paraId="71B27ECB" w14:textId="77777777" w:rsidR="00DC520B" w:rsidRPr="007B3935" w:rsidRDefault="00DC520B" w:rsidP="00FE4908">
      <w:pPr>
        <w:pStyle w:val="Heading2"/>
        <w:rPr>
          <w:rFonts w:ascii="Times New Roman" w:hAnsi="Times New Roman" w:cs="Times New Roman"/>
          <w:bCs/>
          <w:sz w:val="32"/>
          <w:szCs w:val="32"/>
        </w:rPr>
      </w:pPr>
      <w:bookmarkStart w:id="26" w:name="_Toc383526172"/>
      <w:r w:rsidRPr="007B3935">
        <w:rPr>
          <w:rFonts w:ascii="Times New Roman" w:hAnsi="Times New Roman" w:cs="Times New Roman"/>
          <w:bCs/>
          <w:sz w:val="32"/>
          <w:szCs w:val="32"/>
        </w:rPr>
        <w:t xml:space="preserve">3.1 ISO29110 for Very Small </w:t>
      </w:r>
      <w:proofErr w:type="gramStart"/>
      <w:r w:rsidRPr="007B3935">
        <w:rPr>
          <w:rFonts w:ascii="Times New Roman" w:hAnsi="Times New Roman" w:cs="Times New Roman"/>
          <w:bCs/>
          <w:sz w:val="32"/>
          <w:szCs w:val="32"/>
        </w:rPr>
        <w:t>Entity(</w:t>
      </w:r>
      <w:proofErr w:type="gramEnd"/>
      <w:r w:rsidRPr="007B3935">
        <w:rPr>
          <w:rFonts w:ascii="Times New Roman" w:hAnsi="Times New Roman" w:cs="Times New Roman"/>
          <w:bCs/>
          <w:sz w:val="32"/>
          <w:szCs w:val="32"/>
        </w:rPr>
        <w:t>VSE)</w:t>
      </w:r>
      <w:bookmarkEnd w:id="26"/>
    </w:p>
    <w:p w14:paraId="67B7165F"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b/>
          <w:sz w:val="24"/>
          <w:szCs w:val="24"/>
        </w:rPr>
        <w:tab/>
      </w:r>
      <w:r w:rsidRPr="007B3935">
        <w:rPr>
          <w:rFonts w:ascii="Times New Roman" w:hAnsi="Times New Roman" w:cs="Times New Roman"/>
          <w:sz w:val="24"/>
          <w:szCs w:val="24"/>
        </w:rPr>
        <w:t>ISO29110 is a guide applies to a Very Small Entity (SVE), enterprise, o</w:t>
      </w:r>
      <w:r w:rsidR="001E284E" w:rsidRPr="007B3935">
        <w:rPr>
          <w:rFonts w:ascii="Times New Roman" w:hAnsi="Times New Roman" w:cs="Times New Roman"/>
          <w:sz w:val="24"/>
          <w:szCs w:val="24"/>
        </w:rPr>
        <w:t>rganiz</w:t>
      </w:r>
      <w:r w:rsidRPr="007B3935">
        <w:rPr>
          <w:rFonts w:ascii="Times New Roman" w:hAnsi="Times New Roman" w:cs="Times New Roman"/>
          <w:sz w:val="24"/>
          <w:szCs w:val="24"/>
        </w:rPr>
        <w:t>ation, department or project up to 25 people, dedicate to software development. The Guide provides Project Management and Software Implementation process which  integrate practices based on the selection of ISO/IEC 12207- System and Software Engineering - Software Life Cycle Processes and ISO/IEC 15289 Software Engineering - Software Life Cycle Process - guidelines for the content of software life cycle process information products(documentation) standard elements.</w:t>
      </w:r>
    </w:p>
    <w:p w14:paraId="75E2389D" w14:textId="77777777" w:rsidR="00624CCE" w:rsidRPr="007B3935" w:rsidRDefault="00624CCE" w:rsidP="000B73A4">
      <w:pPr>
        <w:widowControl w:val="0"/>
        <w:jc w:val="both"/>
        <w:rPr>
          <w:rFonts w:ascii="Times New Roman" w:hAnsi="Times New Roman" w:cs="Times New Roman"/>
          <w:b/>
          <w:sz w:val="24"/>
          <w:szCs w:val="24"/>
        </w:rPr>
      </w:pPr>
    </w:p>
    <w:p w14:paraId="02A2D3C7" w14:textId="77777777" w:rsidR="00DC520B" w:rsidRPr="007B3935" w:rsidRDefault="00DC520B" w:rsidP="00FE4908">
      <w:pPr>
        <w:pStyle w:val="Heading3"/>
        <w:rPr>
          <w:rFonts w:ascii="Times New Roman" w:hAnsi="Times New Roman" w:cs="Times New Roman"/>
          <w:bCs/>
          <w:color w:val="auto"/>
          <w:sz w:val="28"/>
        </w:rPr>
      </w:pPr>
      <w:bookmarkStart w:id="27" w:name="_Toc383526173"/>
      <w:r w:rsidRPr="007B3935">
        <w:rPr>
          <w:rFonts w:ascii="Times New Roman" w:hAnsi="Times New Roman" w:cs="Times New Roman"/>
          <w:bCs/>
          <w:color w:val="auto"/>
          <w:sz w:val="28"/>
        </w:rPr>
        <w:t>3.1.1 Project Management Process</w:t>
      </w:r>
      <w:bookmarkEnd w:id="27"/>
    </w:p>
    <w:p w14:paraId="3BA32CC5"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b/>
          <w:sz w:val="24"/>
          <w:szCs w:val="24"/>
        </w:rPr>
        <w:tab/>
      </w:r>
      <w:r w:rsidRPr="007B3935">
        <w:rPr>
          <w:rFonts w:ascii="Times New Roman" w:hAnsi="Times New Roman" w:cs="Times New Roman"/>
          <w:sz w:val="24"/>
          <w:szCs w:val="24"/>
        </w:rPr>
        <w:t>The propose of the Project Management process is to establish and carry out in a systematic way the task of the  software implementation project, which allows complying with the project’s objectives in the expected quality, time and cost.</w:t>
      </w:r>
    </w:p>
    <w:p w14:paraId="7DF9533D" w14:textId="77777777" w:rsidR="00624CCE" w:rsidRPr="007B3935" w:rsidRDefault="00624CCE" w:rsidP="000B73A4">
      <w:pPr>
        <w:widowControl w:val="0"/>
        <w:jc w:val="both"/>
        <w:rPr>
          <w:rFonts w:ascii="Times New Roman" w:hAnsi="Times New Roman" w:cs="Times New Roman"/>
          <w:b/>
          <w:sz w:val="24"/>
          <w:szCs w:val="24"/>
        </w:rPr>
      </w:pPr>
    </w:p>
    <w:p w14:paraId="60FB3B8D"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b/>
          <w:sz w:val="24"/>
          <w:szCs w:val="24"/>
        </w:rPr>
        <w:t>Selected process</w:t>
      </w:r>
    </w:p>
    <w:p w14:paraId="21287BBF"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 xml:space="preserve">3.1.1.1 Project </w:t>
      </w:r>
      <w:r w:rsidR="00674509" w:rsidRPr="007B3935">
        <w:rPr>
          <w:rFonts w:ascii="Times New Roman" w:hAnsi="Times New Roman" w:cs="Times New Roman"/>
          <w:sz w:val="24"/>
          <w:szCs w:val="24"/>
        </w:rPr>
        <w:t>Planning</w:t>
      </w:r>
      <w:r w:rsidRPr="007B3935">
        <w:rPr>
          <w:rFonts w:ascii="Times New Roman" w:hAnsi="Times New Roman" w:cs="Times New Roman"/>
          <w:sz w:val="24"/>
          <w:szCs w:val="24"/>
        </w:rPr>
        <w:t xml:space="preserve"> Process</w:t>
      </w:r>
    </w:p>
    <w:p w14:paraId="29201AF7"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 xml:space="preserve">3.1.1.2 Project Plan </w:t>
      </w:r>
      <w:r w:rsidR="00674509" w:rsidRPr="007B3935">
        <w:rPr>
          <w:rFonts w:ascii="Times New Roman" w:hAnsi="Times New Roman" w:cs="Times New Roman"/>
          <w:sz w:val="24"/>
          <w:szCs w:val="24"/>
        </w:rPr>
        <w:t>Execution</w:t>
      </w:r>
      <w:r w:rsidRPr="007B3935">
        <w:rPr>
          <w:rFonts w:ascii="Times New Roman" w:hAnsi="Times New Roman" w:cs="Times New Roman"/>
          <w:sz w:val="24"/>
          <w:szCs w:val="24"/>
        </w:rPr>
        <w:t xml:space="preserve"> Process</w:t>
      </w:r>
    </w:p>
    <w:p w14:paraId="4FB741A2"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 xml:space="preserve">3.1.1.3 Project Plan </w:t>
      </w:r>
      <w:r w:rsidR="00674509" w:rsidRPr="007B3935">
        <w:rPr>
          <w:rFonts w:ascii="Times New Roman" w:hAnsi="Times New Roman" w:cs="Times New Roman"/>
          <w:sz w:val="24"/>
          <w:szCs w:val="24"/>
        </w:rPr>
        <w:t>Assessment</w:t>
      </w:r>
      <w:r w:rsidRPr="007B3935">
        <w:rPr>
          <w:rFonts w:ascii="Times New Roman" w:hAnsi="Times New Roman" w:cs="Times New Roman"/>
          <w:sz w:val="24"/>
          <w:szCs w:val="24"/>
        </w:rPr>
        <w:t xml:space="preserve"> and Control Process</w:t>
      </w:r>
    </w:p>
    <w:p w14:paraId="445DBDC4"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3.1.1.4 Project Closer Process</w:t>
      </w:r>
    </w:p>
    <w:p w14:paraId="5B45E0D8" w14:textId="77777777" w:rsidR="00624CCE" w:rsidRPr="007B3935" w:rsidRDefault="00624CCE" w:rsidP="000B73A4">
      <w:pPr>
        <w:widowControl w:val="0"/>
        <w:jc w:val="both"/>
        <w:rPr>
          <w:rFonts w:ascii="Times New Roman" w:hAnsi="Times New Roman" w:cs="Times New Roman"/>
          <w:b/>
          <w:sz w:val="24"/>
          <w:szCs w:val="24"/>
        </w:rPr>
      </w:pPr>
    </w:p>
    <w:p w14:paraId="22CF93BD" w14:textId="77777777" w:rsidR="00DC520B" w:rsidRPr="007B3935" w:rsidRDefault="00DC520B" w:rsidP="00FE4908">
      <w:pPr>
        <w:pStyle w:val="Heading3"/>
        <w:rPr>
          <w:rFonts w:ascii="Times New Roman" w:hAnsi="Times New Roman" w:cs="Times New Roman"/>
          <w:bCs/>
          <w:color w:val="auto"/>
          <w:sz w:val="28"/>
        </w:rPr>
      </w:pPr>
      <w:bookmarkStart w:id="28" w:name="_Toc383526174"/>
      <w:r w:rsidRPr="007B3935">
        <w:rPr>
          <w:rFonts w:ascii="Times New Roman" w:hAnsi="Times New Roman" w:cs="Times New Roman"/>
          <w:bCs/>
          <w:color w:val="auto"/>
          <w:sz w:val="28"/>
        </w:rPr>
        <w:t>3.1.2 Software Implementation process</w:t>
      </w:r>
      <w:bookmarkEnd w:id="28"/>
    </w:p>
    <w:p w14:paraId="10638843"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The purpose of the Software Implementation process is the systematic performance of the analysis, design, construction, integration and tests activities for new or modified software products according to the specified requirements.</w:t>
      </w:r>
    </w:p>
    <w:p w14:paraId="556F3A92" w14:textId="77777777" w:rsidR="00624CCE" w:rsidRPr="007B3935" w:rsidRDefault="00624CCE" w:rsidP="000B73A4">
      <w:pPr>
        <w:widowControl w:val="0"/>
        <w:jc w:val="both"/>
        <w:rPr>
          <w:rFonts w:ascii="Times New Roman" w:hAnsi="Times New Roman" w:cs="Times New Roman"/>
          <w:b/>
          <w:sz w:val="24"/>
          <w:szCs w:val="24"/>
        </w:rPr>
      </w:pPr>
    </w:p>
    <w:p w14:paraId="2726D0C7"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b/>
          <w:sz w:val="24"/>
          <w:szCs w:val="24"/>
        </w:rPr>
        <w:t>Selected process</w:t>
      </w:r>
    </w:p>
    <w:p w14:paraId="17241EB0"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3.1.2.1 Software Implementation Initiation Process</w:t>
      </w:r>
    </w:p>
    <w:p w14:paraId="5FBA08D9"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3.1.2.2 Software Requirements Analysis Process</w:t>
      </w:r>
    </w:p>
    <w:p w14:paraId="7EF24E89"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3.1.2.3 Software Architectural Design Process</w:t>
      </w:r>
    </w:p>
    <w:p w14:paraId="30BBD894"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3.1.2.4 Software Construction Process</w:t>
      </w:r>
    </w:p>
    <w:p w14:paraId="31707484"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3.1.2.5 Software Integration and Test Process</w:t>
      </w:r>
    </w:p>
    <w:p w14:paraId="4232C21F"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3.1.2.6 Software Delivery Process</w:t>
      </w:r>
    </w:p>
    <w:p w14:paraId="304DF4C2" w14:textId="77777777" w:rsidR="00DC520B" w:rsidRPr="007B3935" w:rsidRDefault="00DC520B" w:rsidP="000B73A4">
      <w:pPr>
        <w:widowControl w:val="0"/>
        <w:jc w:val="both"/>
        <w:rPr>
          <w:rFonts w:ascii="Times New Roman" w:hAnsi="Times New Roman" w:cs="Times New Roman"/>
          <w:sz w:val="24"/>
          <w:szCs w:val="24"/>
        </w:rPr>
      </w:pPr>
    </w:p>
    <w:p w14:paraId="39B3739E" w14:textId="77777777" w:rsidR="00DC520B" w:rsidRPr="007B3935" w:rsidRDefault="00DC520B" w:rsidP="000B73A4">
      <w:pPr>
        <w:widowControl w:val="0"/>
        <w:jc w:val="both"/>
        <w:rPr>
          <w:rFonts w:ascii="Times New Roman" w:hAnsi="Times New Roman" w:cs="Times New Roman"/>
          <w:sz w:val="24"/>
          <w:szCs w:val="24"/>
        </w:rPr>
      </w:pPr>
    </w:p>
    <w:p w14:paraId="346756A1" w14:textId="77777777" w:rsidR="00DC520B" w:rsidRPr="007B3935" w:rsidRDefault="00DC520B" w:rsidP="000B73A4">
      <w:pPr>
        <w:widowControl w:val="0"/>
        <w:jc w:val="both"/>
        <w:rPr>
          <w:rFonts w:ascii="Times New Roman" w:hAnsi="Times New Roman" w:cs="Times New Roman"/>
          <w:sz w:val="24"/>
          <w:szCs w:val="24"/>
        </w:rPr>
      </w:pPr>
    </w:p>
    <w:p w14:paraId="7DA6D2B1" w14:textId="77777777" w:rsidR="00DC520B" w:rsidRPr="007B3935" w:rsidRDefault="00DC520B" w:rsidP="00FE4908">
      <w:pPr>
        <w:pStyle w:val="Heading1"/>
        <w:rPr>
          <w:rFonts w:ascii="Times New Roman" w:hAnsi="Times New Roman" w:cs="Times New Roman"/>
          <w:sz w:val="36"/>
          <w:szCs w:val="36"/>
        </w:rPr>
      </w:pPr>
      <w:bookmarkStart w:id="29" w:name="_Toc383526175"/>
      <w:r w:rsidRPr="007B3935">
        <w:rPr>
          <w:rFonts w:ascii="Times New Roman" w:hAnsi="Times New Roman" w:cs="Times New Roman"/>
          <w:b/>
          <w:sz w:val="36"/>
          <w:szCs w:val="36"/>
        </w:rPr>
        <w:t>Chapter Four: Project Plan</w:t>
      </w:r>
      <w:bookmarkEnd w:id="29"/>
    </w:p>
    <w:p w14:paraId="03EDDEE5" w14:textId="77777777" w:rsidR="00DC520B" w:rsidRPr="007B3935" w:rsidRDefault="00DC520B" w:rsidP="000B73A4">
      <w:pPr>
        <w:widowControl w:val="0"/>
        <w:jc w:val="both"/>
        <w:rPr>
          <w:rFonts w:ascii="Times New Roman" w:hAnsi="Times New Roman" w:cs="Times New Roman"/>
          <w:sz w:val="28"/>
        </w:rPr>
      </w:pPr>
      <w:r w:rsidRPr="007B3935">
        <w:rPr>
          <w:rFonts w:ascii="Times New Roman" w:hAnsi="Times New Roman" w:cs="Times New Roman"/>
          <w:sz w:val="28"/>
        </w:rPr>
        <w:t xml:space="preserve"> </w:t>
      </w:r>
    </w:p>
    <w:p w14:paraId="578C9DC7" w14:textId="77777777" w:rsidR="00A35724" w:rsidRPr="007B3935" w:rsidRDefault="00DC520B" w:rsidP="00FE4908">
      <w:pPr>
        <w:pStyle w:val="Heading2"/>
        <w:rPr>
          <w:rFonts w:ascii="Times New Roman" w:hAnsi="Times New Roman" w:cs="Times New Roman"/>
          <w:bCs/>
          <w:sz w:val="28"/>
        </w:rPr>
      </w:pPr>
      <w:bookmarkStart w:id="30" w:name="_Toc383526176"/>
      <w:r w:rsidRPr="007B3935">
        <w:rPr>
          <w:rFonts w:ascii="Times New Roman" w:hAnsi="Times New Roman" w:cs="Times New Roman"/>
          <w:bCs/>
          <w:sz w:val="28"/>
        </w:rPr>
        <w:t>4.1 Motivation</w:t>
      </w:r>
      <w:bookmarkEnd w:id="30"/>
    </w:p>
    <w:p w14:paraId="488DCA09" w14:textId="77777777" w:rsidR="00A35724" w:rsidRPr="007B3935" w:rsidRDefault="00A35724" w:rsidP="000B73A4">
      <w:pPr>
        <w:widowControl w:val="0"/>
        <w:jc w:val="both"/>
        <w:rPr>
          <w:rFonts w:ascii="Times New Roman" w:hAnsi="Times New Roman" w:cs="Times New Roman"/>
          <w:sz w:val="28"/>
        </w:rPr>
      </w:pPr>
    </w:p>
    <w:p w14:paraId="028CA6F2"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b/>
          <w:sz w:val="24"/>
          <w:szCs w:val="24"/>
        </w:rPr>
        <w:t xml:space="preserve">        </w:t>
      </w:r>
      <w:r w:rsidRPr="007B3935">
        <w:rPr>
          <w:rFonts w:ascii="Times New Roman" w:hAnsi="Times New Roman" w:cs="Times New Roman"/>
          <w:b/>
          <w:sz w:val="24"/>
          <w:szCs w:val="24"/>
        </w:rPr>
        <w:tab/>
      </w:r>
      <w:r w:rsidRPr="007B3935">
        <w:rPr>
          <w:rFonts w:ascii="Times New Roman" w:hAnsi="Times New Roman" w:cs="Times New Roman"/>
          <w:sz w:val="24"/>
          <w:szCs w:val="24"/>
        </w:rPr>
        <w:t>Nowadays people in Thailand are more interested in dental care, and the number of dental clinics is increasing very fast, each with different number of patients. Dental clinics need to handle many patients and also many problems. Some of the typical examples are; patients forget about their appointment, patients do not have any knowledge about dental care, patients do not know the dentist schedule. Systems dedicated to serving dental care providers and patients will help solve these problems.</w:t>
      </w:r>
    </w:p>
    <w:p w14:paraId="68ED4610" w14:textId="77777777" w:rsidR="00DC520B" w:rsidRPr="007B3935" w:rsidRDefault="00DC520B" w:rsidP="000B73A4">
      <w:pPr>
        <w:widowControl w:val="0"/>
        <w:jc w:val="both"/>
        <w:rPr>
          <w:rFonts w:ascii="Times New Roman" w:hAnsi="Times New Roman" w:cs="Times New Roman"/>
          <w:sz w:val="24"/>
          <w:szCs w:val="24"/>
        </w:rPr>
      </w:pPr>
    </w:p>
    <w:p w14:paraId="71A5BDD6" w14:textId="1BC28A80"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According to a recent research about mobile phone use, the number of smartphone users in 2013 increased b</w:t>
      </w:r>
      <w:r w:rsidR="00083834" w:rsidRPr="007B3935">
        <w:rPr>
          <w:rFonts w:ascii="Times New Roman" w:hAnsi="Times New Roman" w:cs="Times New Roman"/>
          <w:sz w:val="24"/>
          <w:szCs w:val="24"/>
        </w:rPr>
        <w:t>y 29.1 percent from 2012 [</w:t>
      </w:r>
      <w:r w:rsidR="008B45F4" w:rsidRPr="007B3935">
        <w:rPr>
          <w:rFonts w:ascii="Times New Roman" w:hAnsi="Times New Roman" w:cs="Times New Roman"/>
          <w:sz w:val="24"/>
          <w:szCs w:val="24"/>
        </w:rPr>
        <w:t>1</w:t>
      </w:r>
      <w:r w:rsidR="002A5EFF" w:rsidRPr="007B3935">
        <w:rPr>
          <w:rFonts w:ascii="Times New Roman" w:hAnsi="Times New Roman" w:cs="Times New Roman"/>
          <w:sz w:val="24"/>
          <w:szCs w:val="24"/>
        </w:rPr>
        <w:t>1</w:t>
      </w:r>
      <w:r w:rsidR="00150A7F" w:rsidRPr="007B3935">
        <w:rPr>
          <w:rFonts w:ascii="Times New Roman" w:hAnsi="Times New Roman" w:cs="Times New Roman"/>
          <w:sz w:val="24"/>
          <w:szCs w:val="24"/>
        </w:rPr>
        <w:t>]</w:t>
      </w:r>
      <w:r w:rsidRPr="007B3935">
        <w:rPr>
          <w:rFonts w:ascii="Times New Roman" w:hAnsi="Times New Roman" w:cs="Times New Roman"/>
          <w:sz w:val="24"/>
          <w:szCs w:val="24"/>
        </w:rPr>
        <w:t xml:space="preserve"> and the number of people using mobile internet in</w:t>
      </w:r>
      <w:r w:rsidR="00083834" w:rsidRPr="007B3935">
        <w:rPr>
          <w:rFonts w:ascii="Times New Roman" w:hAnsi="Times New Roman" w:cs="Times New Roman"/>
          <w:sz w:val="24"/>
          <w:szCs w:val="24"/>
        </w:rPr>
        <w:t>creased by 32 percent in 2013 [</w:t>
      </w:r>
      <w:r w:rsidR="008B45F4" w:rsidRPr="007B3935">
        <w:rPr>
          <w:rFonts w:ascii="Times New Roman" w:hAnsi="Times New Roman" w:cs="Times New Roman"/>
          <w:sz w:val="24"/>
          <w:szCs w:val="24"/>
        </w:rPr>
        <w:t>1</w:t>
      </w:r>
      <w:r w:rsidR="002A5EFF" w:rsidRPr="007B3935">
        <w:rPr>
          <w:rFonts w:ascii="Times New Roman" w:hAnsi="Times New Roman" w:cs="Times New Roman"/>
          <w:sz w:val="24"/>
          <w:szCs w:val="24"/>
        </w:rPr>
        <w:t>2</w:t>
      </w:r>
      <w:r w:rsidRPr="007B3935">
        <w:rPr>
          <w:rFonts w:ascii="Times New Roman" w:hAnsi="Times New Roman" w:cs="Times New Roman"/>
          <w:sz w:val="24"/>
          <w:szCs w:val="24"/>
        </w:rPr>
        <w:t>]. People always use their phone to do many things such as entertainment, booking, shopping, communicating with others, accounting, and marketing.</w:t>
      </w:r>
    </w:p>
    <w:p w14:paraId="7E70AC68" w14:textId="77777777" w:rsidR="00DC520B" w:rsidRPr="007B3935" w:rsidRDefault="00DC520B" w:rsidP="000B73A4">
      <w:pPr>
        <w:widowControl w:val="0"/>
        <w:jc w:val="both"/>
        <w:rPr>
          <w:rFonts w:ascii="Times New Roman" w:hAnsi="Times New Roman" w:cs="Times New Roman"/>
          <w:sz w:val="24"/>
          <w:szCs w:val="24"/>
        </w:rPr>
      </w:pPr>
    </w:p>
    <w:p w14:paraId="439300C0"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 xml:space="preserve">In addition, such systems for dental clinics may improve the quality of services provided to their patients. For instance, most dental clinics rely on appointment cards to receive patients and keep track of their appointments. When patients arrive at the dental clinic, they have to provide their appointment card at the reception desk and the officer would have to look up the patient chart, which usually takes time. By integrating smartphones and QR codes into the workflow, our system can identify appointments faster and reduce the work of officer. For the Dental Clinic Services System, QR codes are more suitable than barcodes because they can be stored in and read from smartphones as well as traditional paper-based cards. </w:t>
      </w:r>
    </w:p>
    <w:p w14:paraId="7990A009" w14:textId="77777777" w:rsidR="00DC520B" w:rsidRPr="007B3935" w:rsidRDefault="00DC520B" w:rsidP="00FE4908">
      <w:pPr>
        <w:pStyle w:val="Heading2"/>
        <w:rPr>
          <w:rFonts w:ascii="Times New Roman" w:hAnsi="Times New Roman" w:cs="Times New Roman"/>
          <w:bCs/>
          <w:sz w:val="28"/>
        </w:rPr>
      </w:pPr>
    </w:p>
    <w:p w14:paraId="3C5874C0" w14:textId="77777777" w:rsidR="00DC520B" w:rsidRPr="007B3935" w:rsidRDefault="00DC520B" w:rsidP="00FE4908">
      <w:pPr>
        <w:pStyle w:val="Heading2"/>
        <w:rPr>
          <w:rFonts w:ascii="Times New Roman" w:hAnsi="Times New Roman" w:cs="Times New Roman"/>
          <w:bCs/>
          <w:sz w:val="28"/>
        </w:rPr>
      </w:pPr>
      <w:bookmarkStart w:id="31" w:name="_Toc383526177"/>
      <w:r w:rsidRPr="007B3935">
        <w:rPr>
          <w:rFonts w:ascii="Times New Roman" w:hAnsi="Times New Roman" w:cs="Times New Roman"/>
          <w:bCs/>
          <w:sz w:val="28"/>
        </w:rPr>
        <w:t>4.2 Aim and Objective</w:t>
      </w:r>
      <w:r w:rsidR="002677D0" w:rsidRPr="007B3935">
        <w:rPr>
          <w:rFonts w:ascii="Times New Roman" w:hAnsi="Times New Roman" w:cs="Times New Roman"/>
          <w:bCs/>
          <w:sz w:val="28"/>
        </w:rPr>
        <w:t>s</w:t>
      </w:r>
      <w:bookmarkEnd w:id="31"/>
    </w:p>
    <w:p w14:paraId="2883D0C7" w14:textId="77777777" w:rsidR="00A35724" w:rsidRPr="007B3935" w:rsidRDefault="00A35724" w:rsidP="000B73A4">
      <w:pPr>
        <w:widowControl w:val="0"/>
        <w:jc w:val="both"/>
        <w:rPr>
          <w:rFonts w:ascii="Times New Roman" w:hAnsi="Times New Roman" w:cs="Times New Roman"/>
          <w:sz w:val="28"/>
        </w:rPr>
      </w:pPr>
    </w:p>
    <w:p w14:paraId="63ED32C4"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b/>
          <w:sz w:val="24"/>
          <w:szCs w:val="24"/>
        </w:rPr>
        <w:tab/>
      </w:r>
      <w:r w:rsidRPr="007B3935">
        <w:rPr>
          <w:rFonts w:ascii="Times New Roman" w:hAnsi="Times New Roman" w:cs="Times New Roman"/>
          <w:sz w:val="24"/>
          <w:szCs w:val="24"/>
        </w:rPr>
        <w:t xml:space="preserve">The aim of this project is to develop a website and a mobile application that can help patients make appointments with dentists more easily and manage their appointments more efficiently. The system should support  the management of the appointment schedule for both dentists and patients, remind patients about an upcoming </w:t>
      </w:r>
      <w:r w:rsidRPr="007B3935">
        <w:rPr>
          <w:rFonts w:ascii="Times New Roman" w:hAnsi="Times New Roman" w:cs="Times New Roman"/>
          <w:sz w:val="24"/>
          <w:szCs w:val="24"/>
        </w:rPr>
        <w:lastRenderedPageBreak/>
        <w:t>appointment, provide dentists schedule to the visitors who want to make an appointment, reduce the time and work of dental clinic officers. The system will make sure that each patient has an appointment, gets proper consult from a dentist and also provide useful knowledge about dental treatment and dental care.</w:t>
      </w:r>
    </w:p>
    <w:p w14:paraId="7B6144E0" w14:textId="77777777" w:rsidR="00250DCE" w:rsidRPr="007B3935" w:rsidRDefault="00250DCE" w:rsidP="00250DCE">
      <w:pPr>
        <w:widowControl w:val="0"/>
        <w:jc w:val="both"/>
        <w:rPr>
          <w:rFonts w:ascii="Times New Roman" w:hAnsi="Times New Roman" w:cs="Times New Roman"/>
          <w:sz w:val="24"/>
          <w:szCs w:val="24"/>
        </w:rPr>
      </w:pPr>
    </w:p>
    <w:p w14:paraId="6B61B442" w14:textId="77777777" w:rsidR="00DC520B" w:rsidRPr="007B3935" w:rsidRDefault="00DC520B" w:rsidP="00FE4908">
      <w:pPr>
        <w:widowControl w:val="0"/>
        <w:jc w:val="both"/>
        <w:rPr>
          <w:rFonts w:ascii="Times New Roman" w:hAnsi="Times New Roman" w:cs="Times New Roman"/>
          <w:b/>
          <w:bCs/>
          <w:sz w:val="24"/>
          <w:szCs w:val="24"/>
        </w:rPr>
      </w:pPr>
      <w:r w:rsidRPr="007B3935">
        <w:rPr>
          <w:rFonts w:ascii="Times New Roman" w:hAnsi="Times New Roman" w:cs="Times New Roman"/>
          <w:b/>
          <w:bCs/>
          <w:sz w:val="24"/>
          <w:szCs w:val="24"/>
        </w:rPr>
        <w:t>Objectives</w:t>
      </w:r>
    </w:p>
    <w:p w14:paraId="1E4D2ACF" w14:textId="77777777" w:rsidR="00DC520B" w:rsidRPr="007B3935" w:rsidRDefault="00DC520B" w:rsidP="000B73A4">
      <w:pPr>
        <w:pStyle w:val="ListParagraph"/>
        <w:widowControl w:val="0"/>
        <w:numPr>
          <w:ilvl w:val="0"/>
          <w:numId w:val="2"/>
        </w:numPr>
        <w:jc w:val="both"/>
        <w:rPr>
          <w:rFonts w:ascii="Times New Roman" w:hAnsi="Times New Roman" w:cs="Times New Roman"/>
          <w:sz w:val="24"/>
          <w:szCs w:val="24"/>
        </w:rPr>
      </w:pPr>
      <w:r w:rsidRPr="007B3935">
        <w:rPr>
          <w:rFonts w:ascii="Times New Roman" w:hAnsi="Times New Roman" w:cs="Times New Roman"/>
          <w:sz w:val="24"/>
          <w:szCs w:val="24"/>
        </w:rPr>
        <w:t xml:space="preserve">To develop a system that consists of a web application and a mobile that provide services to helps dental clinics provide better services to their existing and potential customers: </w:t>
      </w:r>
    </w:p>
    <w:p w14:paraId="11701128" w14:textId="77777777" w:rsidR="00DC520B" w:rsidRPr="007B3935" w:rsidRDefault="00DC520B" w:rsidP="000B73A4">
      <w:pPr>
        <w:pStyle w:val="ListParagraph"/>
        <w:widowControl w:val="0"/>
        <w:numPr>
          <w:ilvl w:val="0"/>
          <w:numId w:val="3"/>
        </w:numPr>
        <w:ind w:left="1843" w:hanging="425"/>
        <w:jc w:val="both"/>
        <w:rPr>
          <w:rFonts w:ascii="Times New Roman" w:hAnsi="Times New Roman" w:cs="Times New Roman"/>
          <w:sz w:val="24"/>
          <w:szCs w:val="24"/>
        </w:rPr>
      </w:pPr>
      <w:r w:rsidRPr="007B3935">
        <w:rPr>
          <w:rFonts w:ascii="Times New Roman" w:hAnsi="Times New Roman" w:cs="Times New Roman"/>
          <w:sz w:val="24"/>
          <w:szCs w:val="24"/>
        </w:rPr>
        <w:t>Appointment management</w:t>
      </w:r>
    </w:p>
    <w:p w14:paraId="134EE9BA" w14:textId="77777777" w:rsidR="00DC520B" w:rsidRPr="007B3935" w:rsidRDefault="00DC520B" w:rsidP="000B73A4">
      <w:pPr>
        <w:pStyle w:val="ListParagraph"/>
        <w:widowControl w:val="0"/>
        <w:numPr>
          <w:ilvl w:val="0"/>
          <w:numId w:val="3"/>
        </w:numPr>
        <w:ind w:left="1843" w:hanging="425"/>
        <w:jc w:val="both"/>
        <w:rPr>
          <w:rFonts w:ascii="Times New Roman" w:hAnsi="Times New Roman" w:cs="Times New Roman"/>
          <w:sz w:val="24"/>
          <w:szCs w:val="24"/>
        </w:rPr>
      </w:pPr>
      <w:r w:rsidRPr="007B3935">
        <w:rPr>
          <w:rFonts w:ascii="Times New Roman" w:hAnsi="Times New Roman" w:cs="Times New Roman"/>
          <w:sz w:val="24"/>
          <w:szCs w:val="24"/>
        </w:rPr>
        <w:t>Schedule sharing</w:t>
      </w:r>
    </w:p>
    <w:p w14:paraId="0919CF26" w14:textId="4E70A41F" w:rsidR="00250DCE" w:rsidRPr="007B3935" w:rsidRDefault="00250DCE" w:rsidP="000B73A4">
      <w:pPr>
        <w:pStyle w:val="ListParagraph"/>
        <w:widowControl w:val="0"/>
        <w:numPr>
          <w:ilvl w:val="0"/>
          <w:numId w:val="3"/>
        </w:numPr>
        <w:ind w:left="1843" w:hanging="425"/>
        <w:jc w:val="both"/>
        <w:rPr>
          <w:rFonts w:ascii="Times New Roman" w:hAnsi="Times New Roman" w:cs="Times New Roman"/>
          <w:sz w:val="24"/>
          <w:szCs w:val="24"/>
        </w:rPr>
      </w:pPr>
      <w:r w:rsidRPr="007B3935">
        <w:rPr>
          <w:rFonts w:ascii="Times New Roman" w:hAnsi="Times New Roman" w:cs="Times New Roman"/>
          <w:sz w:val="24"/>
          <w:szCs w:val="24"/>
        </w:rPr>
        <w:t>User registration and authentication</w:t>
      </w:r>
    </w:p>
    <w:p w14:paraId="55692EE7" w14:textId="77777777" w:rsidR="00DC520B" w:rsidRPr="007B3935" w:rsidRDefault="00DC520B" w:rsidP="000B73A4">
      <w:pPr>
        <w:pStyle w:val="ListParagraph"/>
        <w:widowControl w:val="0"/>
        <w:numPr>
          <w:ilvl w:val="0"/>
          <w:numId w:val="3"/>
        </w:numPr>
        <w:ind w:left="1843" w:hanging="425"/>
        <w:jc w:val="both"/>
        <w:rPr>
          <w:rFonts w:ascii="Times New Roman" w:hAnsi="Times New Roman" w:cs="Times New Roman"/>
          <w:sz w:val="24"/>
          <w:szCs w:val="24"/>
        </w:rPr>
      </w:pPr>
      <w:r w:rsidRPr="007B3935">
        <w:rPr>
          <w:rFonts w:ascii="Times New Roman" w:hAnsi="Times New Roman" w:cs="Times New Roman"/>
          <w:sz w:val="24"/>
          <w:szCs w:val="24"/>
        </w:rPr>
        <w:t>Online consultation</w:t>
      </w:r>
    </w:p>
    <w:p w14:paraId="3F3945CF" w14:textId="77777777" w:rsidR="00DC520B" w:rsidRPr="007B3935" w:rsidRDefault="00DC520B" w:rsidP="000B73A4">
      <w:pPr>
        <w:pStyle w:val="ListParagraph"/>
        <w:widowControl w:val="0"/>
        <w:numPr>
          <w:ilvl w:val="0"/>
          <w:numId w:val="3"/>
        </w:numPr>
        <w:ind w:left="1843" w:hanging="425"/>
        <w:jc w:val="both"/>
        <w:rPr>
          <w:rFonts w:ascii="Times New Roman" w:hAnsi="Times New Roman" w:cs="Times New Roman"/>
          <w:sz w:val="24"/>
          <w:szCs w:val="24"/>
        </w:rPr>
      </w:pPr>
      <w:r w:rsidRPr="007B3935">
        <w:rPr>
          <w:rFonts w:ascii="Times New Roman" w:hAnsi="Times New Roman" w:cs="Times New Roman"/>
          <w:sz w:val="24"/>
          <w:szCs w:val="24"/>
        </w:rPr>
        <w:t>Cost estimation</w:t>
      </w:r>
    </w:p>
    <w:p w14:paraId="1337F3A3" w14:textId="77777777" w:rsidR="00DC520B" w:rsidRPr="007B3935" w:rsidRDefault="00DC520B" w:rsidP="000B73A4">
      <w:pPr>
        <w:pStyle w:val="ListParagraph"/>
        <w:widowControl w:val="0"/>
        <w:numPr>
          <w:ilvl w:val="0"/>
          <w:numId w:val="3"/>
        </w:numPr>
        <w:ind w:left="1843" w:hanging="425"/>
        <w:jc w:val="both"/>
        <w:rPr>
          <w:rFonts w:ascii="Times New Roman" w:hAnsi="Times New Roman" w:cs="Times New Roman"/>
          <w:sz w:val="24"/>
          <w:szCs w:val="24"/>
        </w:rPr>
      </w:pPr>
      <w:r w:rsidRPr="007B3935">
        <w:rPr>
          <w:rFonts w:ascii="Times New Roman" w:hAnsi="Times New Roman" w:cs="Times New Roman"/>
          <w:sz w:val="24"/>
          <w:szCs w:val="24"/>
        </w:rPr>
        <w:t>Advertisement and promotion</w:t>
      </w:r>
    </w:p>
    <w:p w14:paraId="6AC5CC1C" w14:textId="77777777" w:rsidR="00087C56" w:rsidRPr="007B3935" w:rsidRDefault="00DC520B" w:rsidP="000B73A4">
      <w:pPr>
        <w:pStyle w:val="ListParagraph"/>
        <w:widowControl w:val="0"/>
        <w:numPr>
          <w:ilvl w:val="0"/>
          <w:numId w:val="3"/>
        </w:numPr>
        <w:ind w:left="1843" w:hanging="425"/>
        <w:jc w:val="both"/>
        <w:rPr>
          <w:rFonts w:ascii="Times New Roman" w:hAnsi="Times New Roman" w:cs="Times New Roman"/>
          <w:sz w:val="24"/>
          <w:szCs w:val="24"/>
        </w:rPr>
      </w:pPr>
      <w:r w:rsidRPr="007B3935">
        <w:rPr>
          <w:rFonts w:ascii="Times New Roman" w:hAnsi="Times New Roman" w:cs="Times New Roman"/>
          <w:sz w:val="24"/>
          <w:szCs w:val="24"/>
        </w:rPr>
        <w:t xml:space="preserve">Providing knowledge of dental </w:t>
      </w:r>
      <w:r w:rsidR="00674509" w:rsidRPr="007B3935">
        <w:rPr>
          <w:rFonts w:ascii="Times New Roman" w:hAnsi="Times New Roman" w:cs="Times New Roman"/>
          <w:sz w:val="24"/>
          <w:szCs w:val="24"/>
        </w:rPr>
        <w:t xml:space="preserve">care </w:t>
      </w:r>
    </w:p>
    <w:p w14:paraId="648A7B18" w14:textId="4134448F" w:rsidR="00DC520B" w:rsidRPr="007B3935" w:rsidRDefault="00674509" w:rsidP="000B73A4">
      <w:pPr>
        <w:pStyle w:val="ListParagraph"/>
        <w:widowControl w:val="0"/>
        <w:numPr>
          <w:ilvl w:val="0"/>
          <w:numId w:val="3"/>
        </w:numPr>
        <w:ind w:left="1843" w:hanging="425"/>
        <w:jc w:val="both"/>
        <w:rPr>
          <w:rFonts w:ascii="Times New Roman" w:hAnsi="Times New Roman" w:cs="Times New Roman"/>
          <w:sz w:val="24"/>
          <w:szCs w:val="24"/>
        </w:rPr>
      </w:pPr>
      <w:r w:rsidRPr="007B3935">
        <w:rPr>
          <w:rFonts w:ascii="Times New Roman" w:hAnsi="Times New Roman" w:cs="Times New Roman"/>
          <w:sz w:val="24"/>
          <w:szCs w:val="24"/>
        </w:rPr>
        <w:t>Patient</w:t>
      </w:r>
      <w:r w:rsidR="00DC520B" w:rsidRPr="007B3935">
        <w:rPr>
          <w:rFonts w:ascii="Times New Roman" w:hAnsi="Times New Roman" w:cs="Times New Roman"/>
          <w:sz w:val="24"/>
          <w:szCs w:val="24"/>
        </w:rPr>
        <w:t xml:space="preserve"> identification</w:t>
      </w:r>
    </w:p>
    <w:p w14:paraId="2FA1417B" w14:textId="77777777" w:rsidR="00DC520B" w:rsidRPr="007B3935" w:rsidRDefault="00DC520B" w:rsidP="000B73A4">
      <w:pPr>
        <w:widowControl w:val="0"/>
        <w:ind w:left="1418" w:hanging="284"/>
        <w:jc w:val="both"/>
        <w:rPr>
          <w:rFonts w:ascii="Times New Roman" w:hAnsi="Times New Roman" w:cs="Times New Roman"/>
          <w:sz w:val="24"/>
          <w:szCs w:val="24"/>
        </w:rPr>
      </w:pPr>
      <w:r w:rsidRPr="007B3935">
        <w:rPr>
          <w:rFonts w:ascii="Times New Roman" w:hAnsi="Times New Roman" w:cs="Times New Roman"/>
          <w:sz w:val="24"/>
          <w:szCs w:val="24"/>
        </w:rPr>
        <w:t>2. To create a system that provides real-time information sharing among employees and customers of dental clinics.</w:t>
      </w:r>
    </w:p>
    <w:p w14:paraId="06FBAE94" w14:textId="77777777" w:rsidR="00DC520B" w:rsidRPr="007B3935" w:rsidRDefault="000C3A10" w:rsidP="00FE4908">
      <w:pPr>
        <w:pStyle w:val="Heading2"/>
        <w:rPr>
          <w:rFonts w:ascii="Times New Roman" w:hAnsi="Times New Roman" w:cs="Times New Roman"/>
          <w:bCs/>
          <w:sz w:val="28"/>
        </w:rPr>
      </w:pPr>
      <w:bookmarkStart w:id="32" w:name="_Toc383526178"/>
      <w:r w:rsidRPr="007B3935">
        <w:rPr>
          <w:rFonts w:ascii="Times New Roman" w:hAnsi="Times New Roman" w:cs="Times New Roman"/>
          <w:bCs/>
          <w:sz w:val="28"/>
        </w:rPr>
        <w:t>4.3</w:t>
      </w:r>
      <w:r w:rsidR="00DC520B" w:rsidRPr="007B3935">
        <w:rPr>
          <w:rFonts w:ascii="Times New Roman" w:hAnsi="Times New Roman" w:cs="Times New Roman"/>
          <w:bCs/>
          <w:sz w:val="28"/>
        </w:rPr>
        <w:t xml:space="preserve"> Deliverables and Limits</w:t>
      </w:r>
      <w:bookmarkEnd w:id="32"/>
    </w:p>
    <w:p w14:paraId="4067A0A3" w14:textId="57385395" w:rsidR="00A35724" w:rsidRPr="007B3935" w:rsidRDefault="000C3A10" w:rsidP="00FE4908">
      <w:pPr>
        <w:pStyle w:val="Heading3"/>
        <w:ind w:firstLine="720"/>
        <w:rPr>
          <w:rFonts w:ascii="Times New Roman" w:hAnsi="Times New Roman" w:cs="Times New Roman"/>
          <w:bCs/>
          <w:color w:val="auto"/>
          <w:sz w:val="28"/>
        </w:rPr>
      </w:pPr>
      <w:bookmarkStart w:id="33" w:name="_Toc383526179"/>
      <w:r w:rsidRPr="007B3935">
        <w:rPr>
          <w:rFonts w:ascii="Times New Roman" w:hAnsi="Times New Roman" w:cs="Times New Roman"/>
          <w:bCs/>
          <w:color w:val="auto"/>
          <w:sz w:val="28"/>
        </w:rPr>
        <w:t>4.3</w:t>
      </w:r>
      <w:r w:rsidR="00DC520B" w:rsidRPr="007B3935">
        <w:rPr>
          <w:rFonts w:ascii="Times New Roman" w:hAnsi="Times New Roman" w:cs="Times New Roman"/>
          <w:bCs/>
          <w:color w:val="auto"/>
          <w:sz w:val="28"/>
        </w:rPr>
        <w:t>.1 Deliverables</w:t>
      </w:r>
      <w:bookmarkEnd w:id="33"/>
    </w:p>
    <w:p w14:paraId="628A6089" w14:textId="77777777" w:rsidR="00A35724" w:rsidRPr="007B3935" w:rsidRDefault="00DC520B" w:rsidP="000B73A4">
      <w:pPr>
        <w:widowControl w:val="0"/>
        <w:jc w:val="both"/>
        <w:rPr>
          <w:rFonts w:ascii="Times New Roman" w:hAnsi="Times New Roman" w:cs="Times New Roman"/>
          <w:bCs/>
          <w:sz w:val="24"/>
          <w:szCs w:val="24"/>
        </w:rPr>
      </w:pPr>
      <w:r w:rsidRPr="007B3935">
        <w:rPr>
          <w:rFonts w:ascii="Times New Roman" w:hAnsi="Times New Roman" w:cs="Times New Roman"/>
          <w:sz w:val="24"/>
          <w:szCs w:val="24"/>
        </w:rPr>
        <w:tab/>
        <w:t xml:space="preserve">          The dental clinic system, the final product will consist of</w:t>
      </w:r>
      <w:r w:rsidR="00624CCE" w:rsidRPr="007B3935">
        <w:rPr>
          <w:rFonts w:ascii="Times New Roman" w:hAnsi="Times New Roman" w:cs="Times New Roman"/>
          <w:sz w:val="24"/>
          <w:szCs w:val="24"/>
        </w:rPr>
        <w:t xml:space="preserve"> </w:t>
      </w:r>
      <w:r w:rsidRPr="007B3935">
        <w:rPr>
          <w:rFonts w:ascii="Times New Roman" w:hAnsi="Times New Roman" w:cs="Times New Roman"/>
          <w:bCs/>
          <w:sz w:val="24"/>
          <w:szCs w:val="24"/>
        </w:rPr>
        <w:t xml:space="preserve">Software </w:t>
      </w:r>
      <w:r w:rsidR="00674509" w:rsidRPr="007B3935">
        <w:rPr>
          <w:rFonts w:ascii="Times New Roman" w:hAnsi="Times New Roman" w:cs="Times New Roman"/>
          <w:bCs/>
          <w:sz w:val="24"/>
          <w:szCs w:val="24"/>
        </w:rPr>
        <w:t xml:space="preserve">system </w:t>
      </w:r>
    </w:p>
    <w:p w14:paraId="71A64F65" w14:textId="77777777" w:rsidR="00DC520B" w:rsidRPr="007B3935" w:rsidRDefault="00674509" w:rsidP="000B73A4">
      <w:pPr>
        <w:pStyle w:val="ListParagraph"/>
        <w:widowControl w:val="0"/>
        <w:numPr>
          <w:ilvl w:val="0"/>
          <w:numId w:val="7"/>
        </w:numPr>
        <w:jc w:val="both"/>
        <w:rPr>
          <w:rFonts w:ascii="Times New Roman" w:hAnsi="Times New Roman" w:cs="Times New Roman"/>
          <w:b/>
          <w:bCs/>
          <w:sz w:val="24"/>
          <w:szCs w:val="24"/>
        </w:rPr>
      </w:pPr>
      <w:r w:rsidRPr="007B3935">
        <w:rPr>
          <w:rFonts w:ascii="Times New Roman" w:hAnsi="Times New Roman" w:cs="Times New Roman"/>
          <w:b/>
          <w:bCs/>
          <w:sz w:val="24"/>
          <w:szCs w:val="24"/>
        </w:rPr>
        <w:t>Web</w:t>
      </w:r>
      <w:r w:rsidR="00DC520B" w:rsidRPr="007B3935">
        <w:rPr>
          <w:rFonts w:ascii="Times New Roman" w:hAnsi="Times New Roman" w:cs="Times New Roman"/>
          <w:b/>
          <w:bCs/>
          <w:sz w:val="24"/>
          <w:szCs w:val="24"/>
        </w:rPr>
        <w:t xml:space="preserve"> application</w:t>
      </w:r>
    </w:p>
    <w:p w14:paraId="1440B78D" w14:textId="77777777" w:rsidR="00DC520B" w:rsidRPr="007B3935" w:rsidRDefault="00DC520B" w:rsidP="000B73A4">
      <w:pPr>
        <w:pStyle w:val="ListParagraph"/>
        <w:widowControl w:val="0"/>
        <w:ind w:left="1440"/>
        <w:jc w:val="both"/>
        <w:rPr>
          <w:rFonts w:ascii="Times New Roman" w:hAnsi="Times New Roman" w:cs="Times New Roman"/>
          <w:sz w:val="24"/>
          <w:szCs w:val="24"/>
        </w:rPr>
      </w:pPr>
      <w:r w:rsidRPr="007B3935">
        <w:rPr>
          <w:rFonts w:ascii="Times New Roman" w:hAnsi="Times New Roman" w:cs="Times New Roman"/>
          <w:sz w:val="24"/>
          <w:szCs w:val="24"/>
        </w:rPr>
        <w:t>The web application that supports sending appointment information, generating a QR code for each appointment, and authentication and authorizing patients by reading QR codes using a webcam. The dental web application that supports dental clinics which have many patients and solve the patients’ problems discussed in 4.1</w:t>
      </w:r>
    </w:p>
    <w:p w14:paraId="11CE5865" w14:textId="77777777" w:rsidR="00DC520B" w:rsidRPr="007B3935" w:rsidRDefault="00DC520B" w:rsidP="000B73A4">
      <w:pPr>
        <w:pStyle w:val="ListParagraph"/>
        <w:widowControl w:val="0"/>
        <w:numPr>
          <w:ilvl w:val="0"/>
          <w:numId w:val="1"/>
        </w:numPr>
        <w:jc w:val="both"/>
        <w:rPr>
          <w:rFonts w:ascii="Times New Roman" w:hAnsi="Times New Roman" w:cs="Times New Roman"/>
          <w:b/>
          <w:bCs/>
          <w:sz w:val="24"/>
          <w:szCs w:val="24"/>
        </w:rPr>
      </w:pPr>
      <w:r w:rsidRPr="007B3935">
        <w:rPr>
          <w:rFonts w:ascii="Times New Roman" w:hAnsi="Times New Roman" w:cs="Times New Roman"/>
          <w:b/>
          <w:bCs/>
          <w:sz w:val="24"/>
          <w:szCs w:val="24"/>
        </w:rPr>
        <w:t>Mobile application</w:t>
      </w:r>
    </w:p>
    <w:p w14:paraId="3421C8B3" w14:textId="77777777" w:rsidR="00DC520B" w:rsidRPr="007B3935" w:rsidRDefault="00DC520B" w:rsidP="000B73A4">
      <w:pPr>
        <w:pStyle w:val="ListParagraph"/>
        <w:widowControl w:val="0"/>
        <w:ind w:left="1440"/>
        <w:jc w:val="both"/>
        <w:rPr>
          <w:rFonts w:ascii="Times New Roman" w:hAnsi="Times New Roman" w:cs="Times New Roman"/>
          <w:sz w:val="24"/>
          <w:szCs w:val="24"/>
        </w:rPr>
      </w:pPr>
      <w:r w:rsidRPr="007B3935">
        <w:rPr>
          <w:rFonts w:ascii="Times New Roman" w:hAnsi="Times New Roman" w:cs="Times New Roman"/>
          <w:sz w:val="24"/>
          <w:szCs w:val="24"/>
        </w:rPr>
        <w:t>The dental mobile application for smartphones on the IOS operating system that supports dental clinics which have many patients and solve the patients’ problems discussed in 4.1</w:t>
      </w:r>
    </w:p>
    <w:p w14:paraId="7095F99D" w14:textId="77777777" w:rsidR="00DC520B" w:rsidRPr="007B3935" w:rsidRDefault="00DC520B" w:rsidP="007940C5">
      <w:pPr>
        <w:widowControl w:val="0"/>
        <w:jc w:val="both"/>
        <w:rPr>
          <w:rFonts w:ascii="Times New Roman" w:hAnsi="Times New Roman" w:cs="Times New Roman"/>
          <w:b/>
          <w:sz w:val="24"/>
          <w:szCs w:val="24"/>
          <w:u w:val="single"/>
        </w:rPr>
      </w:pPr>
      <w:r w:rsidRPr="007B3935">
        <w:rPr>
          <w:rFonts w:ascii="Times New Roman" w:hAnsi="Times New Roman" w:cs="Times New Roman"/>
          <w:b/>
          <w:sz w:val="24"/>
          <w:szCs w:val="24"/>
          <w:u w:val="single"/>
        </w:rPr>
        <w:t>Documentation</w:t>
      </w:r>
    </w:p>
    <w:p w14:paraId="4495FBA3" w14:textId="77777777" w:rsidR="00DC520B" w:rsidRPr="007B3935" w:rsidRDefault="00DC520B" w:rsidP="000B73A4">
      <w:pPr>
        <w:ind w:firstLineChars="645" w:firstLine="1548"/>
        <w:jc w:val="both"/>
        <w:rPr>
          <w:rFonts w:ascii="Times New Roman" w:hAnsi="Times New Roman" w:cs="Times New Roman"/>
          <w:iCs/>
          <w:sz w:val="24"/>
          <w:szCs w:val="24"/>
        </w:rPr>
      </w:pPr>
      <w:r w:rsidRPr="007B3935">
        <w:rPr>
          <w:rFonts w:ascii="Times New Roman" w:eastAsia="Times New Roman" w:hAnsi="Times New Roman" w:cs="Times New Roman"/>
          <w:sz w:val="24"/>
          <w:szCs w:val="24"/>
        </w:rPr>
        <w:t xml:space="preserve">• </w:t>
      </w:r>
      <w:r w:rsidRPr="007B3935">
        <w:rPr>
          <w:rFonts w:ascii="Times New Roman" w:hAnsi="Times New Roman" w:cs="Times New Roman"/>
          <w:iCs/>
          <w:sz w:val="24"/>
          <w:szCs w:val="24"/>
        </w:rPr>
        <w:t>Project Proposal</w:t>
      </w:r>
    </w:p>
    <w:p w14:paraId="48E382F1" w14:textId="77777777" w:rsidR="00DC520B" w:rsidRPr="007B3935" w:rsidRDefault="00DC520B" w:rsidP="000B73A4">
      <w:pPr>
        <w:ind w:firstLineChars="645" w:firstLine="1548"/>
        <w:jc w:val="both"/>
        <w:rPr>
          <w:rFonts w:ascii="Times New Roman" w:hAnsi="Times New Roman" w:cs="Times New Roman"/>
          <w:iCs/>
          <w:sz w:val="24"/>
          <w:szCs w:val="24"/>
        </w:rPr>
      </w:pPr>
      <w:r w:rsidRPr="007B3935">
        <w:rPr>
          <w:rFonts w:ascii="Times New Roman" w:eastAsia="Times New Roman" w:hAnsi="Times New Roman" w:cs="Times New Roman"/>
          <w:sz w:val="24"/>
          <w:szCs w:val="24"/>
        </w:rPr>
        <w:t xml:space="preserve">• </w:t>
      </w:r>
      <w:r w:rsidRPr="007B3935">
        <w:rPr>
          <w:rFonts w:ascii="Times New Roman" w:hAnsi="Times New Roman" w:cs="Times New Roman"/>
          <w:iCs/>
          <w:sz w:val="24"/>
          <w:szCs w:val="24"/>
        </w:rPr>
        <w:t>Project Plan</w:t>
      </w:r>
    </w:p>
    <w:p w14:paraId="5B233283" w14:textId="77777777" w:rsidR="00DC520B" w:rsidRPr="007B3935" w:rsidRDefault="00DC520B" w:rsidP="000B73A4">
      <w:pPr>
        <w:ind w:firstLineChars="645" w:firstLine="1548"/>
        <w:jc w:val="both"/>
        <w:rPr>
          <w:rFonts w:ascii="Times New Roman" w:hAnsi="Times New Roman" w:cs="Times New Roman"/>
          <w:iCs/>
          <w:sz w:val="24"/>
          <w:szCs w:val="24"/>
        </w:rPr>
      </w:pPr>
      <w:r w:rsidRPr="007B3935">
        <w:rPr>
          <w:rFonts w:ascii="Times New Roman" w:eastAsia="Times New Roman" w:hAnsi="Times New Roman" w:cs="Times New Roman"/>
          <w:sz w:val="24"/>
          <w:szCs w:val="24"/>
        </w:rPr>
        <w:t xml:space="preserve">• </w:t>
      </w:r>
      <w:r w:rsidRPr="007B3935">
        <w:rPr>
          <w:rFonts w:ascii="Times New Roman" w:hAnsi="Times New Roman" w:cs="Times New Roman"/>
          <w:iCs/>
          <w:sz w:val="24"/>
          <w:szCs w:val="24"/>
        </w:rPr>
        <w:t>Software Requirement Specification</w:t>
      </w:r>
    </w:p>
    <w:p w14:paraId="7055B90F" w14:textId="77777777" w:rsidR="00DC520B" w:rsidRPr="007B3935" w:rsidRDefault="00DC520B" w:rsidP="000B73A4">
      <w:pPr>
        <w:ind w:firstLineChars="645" w:firstLine="1548"/>
        <w:jc w:val="both"/>
        <w:rPr>
          <w:rFonts w:ascii="Times New Roman" w:hAnsi="Times New Roman" w:cs="Times New Roman"/>
          <w:iCs/>
          <w:sz w:val="24"/>
          <w:szCs w:val="24"/>
        </w:rPr>
      </w:pPr>
      <w:r w:rsidRPr="007B3935">
        <w:rPr>
          <w:rFonts w:ascii="Times New Roman" w:eastAsia="Times New Roman" w:hAnsi="Times New Roman" w:cs="Times New Roman"/>
          <w:sz w:val="24"/>
          <w:szCs w:val="24"/>
        </w:rPr>
        <w:lastRenderedPageBreak/>
        <w:t xml:space="preserve">• </w:t>
      </w:r>
      <w:r w:rsidRPr="007B3935">
        <w:rPr>
          <w:rFonts w:ascii="Times New Roman" w:hAnsi="Times New Roman" w:cs="Times New Roman"/>
          <w:iCs/>
          <w:sz w:val="24"/>
          <w:szCs w:val="24"/>
        </w:rPr>
        <w:t>Software Design Document</w:t>
      </w:r>
    </w:p>
    <w:p w14:paraId="23A95CC0" w14:textId="77777777" w:rsidR="00DC520B" w:rsidRPr="007B3935" w:rsidRDefault="00DC520B" w:rsidP="000B73A4">
      <w:pPr>
        <w:ind w:firstLineChars="645" w:firstLine="1548"/>
        <w:jc w:val="both"/>
        <w:rPr>
          <w:rFonts w:ascii="Times New Roman" w:hAnsi="Times New Roman" w:cs="Times New Roman"/>
          <w:iCs/>
          <w:sz w:val="24"/>
          <w:szCs w:val="24"/>
        </w:rPr>
      </w:pPr>
      <w:r w:rsidRPr="007B3935">
        <w:rPr>
          <w:rFonts w:ascii="Times New Roman" w:eastAsia="Times New Roman" w:hAnsi="Times New Roman" w:cs="Times New Roman"/>
          <w:sz w:val="24"/>
          <w:szCs w:val="24"/>
        </w:rPr>
        <w:t xml:space="preserve">• </w:t>
      </w:r>
      <w:r w:rsidRPr="007B3935">
        <w:rPr>
          <w:rFonts w:ascii="Times New Roman" w:hAnsi="Times New Roman" w:cs="Times New Roman"/>
          <w:iCs/>
          <w:sz w:val="24"/>
          <w:szCs w:val="24"/>
        </w:rPr>
        <w:t>Testing Documents</w:t>
      </w:r>
    </w:p>
    <w:p w14:paraId="33580599" w14:textId="77777777" w:rsidR="00DC520B" w:rsidRPr="007B3935" w:rsidRDefault="00DC520B" w:rsidP="000B73A4">
      <w:pPr>
        <w:ind w:firstLineChars="645" w:firstLine="1548"/>
        <w:jc w:val="both"/>
        <w:rPr>
          <w:rFonts w:ascii="Times New Roman" w:hAnsi="Times New Roman" w:cs="Times New Roman"/>
          <w:iCs/>
          <w:sz w:val="24"/>
          <w:szCs w:val="24"/>
        </w:rPr>
      </w:pPr>
      <w:r w:rsidRPr="007B3935">
        <w:rPr>
          <w:rFonts w:ascii="Times New Roman" w:hAnsi="Times New Roman" w:cs="Times New Roman"/>
          <w:iCs/>
          <w:sz w:val="24"/>
          <w:szCs w:val="24"/>
        </w:rPr>
        <w:t xml:space="preserve">      --</w:t>
      </w:r>
      <w:r w:rsidRPr="007B3935">
        <w:rPr>
          <w:rFonts w:ascii="Times New Roman" w:hAnsi="Times New Roman" w:cs="Times New Roman"/>
          <w:sz w:val="24"/>
          <w:szCs w:val="24"/>
        </w:rPr>
        <w:t xml:space="preserve"> </w:t>
      </w:r>
      <w:r w:rsidRPr="007B3935">
        <w:rPr>
          <w:rFonts w:ascii="Times New Roman" w:hAnsi="Times New Roman" w:cs="Times New Roman"/>
          <w:iCs/>
          <w:sz w:val="24"/>
          <w:szCs w:val="24"/>
        </w:rPr>
        <w:t>Test Plan</w:t>
      </w:r>
    </w:p>
    <w:p w14:paraId="52DB7BDF" w14:textId="77777777" w:rsidR="00DC520B" w:rsidRPr="007B3935" w:rsidRDefault="00DC520B" w:rsidP="000B73A4">
      <w:pPr>
        <w:ind w:firstLineChars="645" w:firstLine="1548"/>
        <w:jc w:val="both"/>
        <w:rPr>
          <w:rFonts w:ascii="Times New Roman" w:hAnsi="Times New Roman" w:cs="Times New Roman"/>
          <w:iCs/>
          <w:sz w:val="24"/>
          <w:szCs w:val="24"/>
        </w:rPr>
      </w:pPr>
      <w:r w:rsidRPr="007B3935">
        <w:rPr>
          <w:rFonts w:ascii="Times New Roman" w:hAnsi="Times New Roman" w:cs="Times New Roman"/>
          <w:iCs/>
          <w:sz w:val="24"/>
          <w:szCs w:val="24"/>
        </w:rPr>
        <w:t xml:space="preserve">      -- Unit Test Document</w:t>
      </w:r>
    </w:p>
    <w:p w14:paraId="492C0A2E" w14:textId="77777777" w:rsidR="00DC520B" w:rsidRPr="007B3935" w:rsidRDefault="00DC520B" w:rsidP="000B73A4">
      <w:pPr>
        <w:ind w:firstLineChars="645" w:firstLine="1548"/>
        <w:jc w:val="both"/>
        <w:rPr>
          <w:rFonts w:ascii="Times New Roman" w:hAnsi="Times New Roman" w:cs="Times New Roman"/>
          <w:iCs/>
          <w:sz w:val="24"/>
          <w:szCs w:val="24"/>
        </w:rPr>
      </w:pPr>
      <w:r w:rsidRPr="007B3935">
        <w:rPr>
          <w:rFonts w:ascii="Times New Roman" w:hAnsi="Times New Roman" w:cs="Times New Roman"/>
          <w:iCs/>
          <w:sz w:val="24"/>
          <w:szCs w:val="24"/>
        </w:rPr>
        <w:t xml:space="preserve">      -- System Test Document</w:t>
      </w:r>
    </w:p>
    <w:p w14:paraId="398F5D54" w14:textId="77777777" w:rsidR="00DC520B" w:rsidRPr="007B3935" w:rsidRDefault="00DC520B" w:rsidP="000B73A4">
      <w:pPr>
        <w:ind w:firstLineChars="645" w:firstLine="1548"/>
        <w:jc w:val="both"/>
        <w:rPr>
          <w:rFonts w:ascii="Times New Roman" w:hAnsi="Times New Roman" w:cs="Times New Roman"/>
          <w:iCs/>
          <w:sz w:val="24"/>
          <w:szCs w:val="24"/>
        </w:rPr>
      </w:pPr>
      <w:r w:rsidRPr="007B3935">
        <w:rPr>
          <w:rFonts w:ascii="Times New Roman" w:eastAsia="Times New Roman" w:hAnsi="Times New Roman" w:cs="Times New Roman"/>
          <w:sz w:val="24"/>
          <w:szCs w:val="24"/>
        </w:rPr>
        <w:t xml:space="preserve">• </w:t>
      </w:r>
      <w:r w:rsidRPr="007B3935">
        <w:rPr>
          <w:rFonts w:ascii="Times New Roman" w:hAnsi="Times New Roman" w:cs="Times New Roman"/>
          <w:iCs/>
          <w:sz w:val="24"/>
          <w:szCs w:val="24"/>
        </w:rPr>
        <w:t>Traceability Record</w:t>
      </w:r>
    </w:p>
    <w:p w14:paraId="4BFC3875" w14:textId="77777777" w:rsidR="00624CCE" w:rsidRPr="007B3935" w:rsidRDefault="00624CCE" w:rsidP="000B73A4">
      <w:pPr>
        <w:ind w:firstLineChars="645" w:firstLine="1548"/>
        <w:jc w:val="both"/>
        <w:rPr>
          <w:rFonts w:ascii="Times New Roman" w:hAnsi="Times New Roman" w:cs="Times New Roman"/>
          <w:iCs/>
          <w:sz w:val="24"/>
          <w:szCs w:val="24"/>
        </w:rPr>
      </w:pPr>
      <w:r w:rsidRPr="007B3935">
        <w:rPr>
          <w:rFonts w:ascii="Times New Roman" w:eastAsia="Times New Roman" w:hAnsi="Times New Roman" w:cs="Times New Roman"/>
          <w:sz w:val="24"/>
          <w:szCs w:val="24"/>
        </w:rPr>
        <w:t xml:space="preserve">• </w:t>
      </w:r>
      <w:r w:rsidRPr="007B3935">
        <w:rPr>
          <w:rFonts w:ascii="Times New Roman" w:hAnsi="Times New Roman" w:cs="Times New Roman"/>
          <w:iCs/>
          <w:sz w:val="24"/>
          <w:szCs w:val="24"/>
        </w:rPr>
        <w:t>Software quality assurance</w:t>
      </w:r>
    </w:p>
    <w:p w14:paraId="260EAB49" w14:textId="77777777" w:rsidR="00624CCE" w:rsidRPr="007B3935" w:rsidRDefault="00624CCE" w:rsidP="000B73A4">
      <w:pPr>
        <w:ind w:firstLineChars="645" w:firstLine="1548"/>
        <w:jc w:val="both"/>
        <w:rPr>
          <w:rFonts w:ascii="Times New Roman" w:hAnsi="Times New Roman" w:cs="Times New Roman"/>
          <w:iCs/>
          <w:sz w:val="24"/>
          <w:szCs w:val="24"/>
        </w:rPr>
      </w:pPr>
      <w:r w:rsidRPr="007B3935">
        <w:rPr>
          <w:rFonts w:ascii="Times New Roman" w:eastAsia="Times New Roman" w:hAnsi="Times New Roman" w:cs="Times New Roman"/>
          <w:sz w:val="24"/>
          <w:szCs w:val="24"/>
        </w:rPr>
        <w:t xml:space="preserve">• </w:t>
      </w:r>
      <w:r w:rsidRPr="007B3935">
        <w:rPr>
          <w:rFonts w:ascii="Times New Roman" w:hAnsi="Times New Roman" w:cs="Times New Roman"/>
          <w:iCs/>
          <w:sz w:val="24"/>
          <w:szCs w:val="24"/>
        </w:rPr>
        <w:t>Video presentation</w:t>
      </w:r>
    </w:p>
    <w:p w14:paraId="26EB56D8" w14:textId="2D6F5C89" w:rsidR="00FE4908" w:rsidRPr="007B3935" w:rsidRDefault="00624CCE" w:rsidP="00FE4908">
      <w:pPr>
        <w:ind w:firstLineChars="645" w:firstLine="1548"/>
        <w:jc w:val="both"/>
        <w:rPr>
          <w:rFonts w:ascii="Times New Roman" w:hAnsi="Times New Roman" w:cs="Times New Roman"/>
          <w:b/>
          <w:sz w:val="28"/>
        </w:rPr>
      </w:pPr>
      <w:r w:rsidRPr="007B3935">
        <w:rPr>
          <w:rFonts w:ascii="Times New Roman" w:eastAsia="Times New Roman" w:hAnsi="Times New Roman" w:cs="Times New Roman"/>
          <w:sz w:val="24"/>
          <w:szCs w:val="24"/>
        </w:rPr>
        <w:t xml:space="preserve">• </w:t>
      </w:r>
      <w:r w:rsidR="00A35724" w:rsidRPr="007B3935">
        <w:rPr>
          <w:rFonts w:ascii="Times New Roman" w:hAnsi="Times New Roman" w:cs="Times New Roman"/>
          <w:iCs/>
          <w:sz w:val="24"/>
          <w:szCs w:val="24"/>
        </w:rPr>
        <w:t xml:space="preserve">A1 poster for </w:t>
      </w:r>
      <w:proofErr w:type="spellStart"/>
      <w:r w:rsidR="00A35724" w:rsidRPr="007B3935">
        <w:rPr>
          <w:rFonts w:ascii="Times New Roman" w:hAnsi="Times New Roman" w:cs="Times New Roman"/>
          <w:iCs/>
          <w:sz w:val="24"/>
          <w:szCs w:val="24"/>
        </w:rPr>
        <w:t>ShowPro</w:t>
      </w:r>
      <w:proofErr w:type="spellEnd"/>
    </w:p>
    <w:p w14:paraId="220ABF60" w14:textId="27CCFB76" w:rsidR="00A35724" w:rsidRPr="007B3935" w:rsidRDefault="000C3A10" w:rsidP="00FE4908">
      <w:pPr>
        <w:pStyle w:val="Heading3"/>
        <w:ind w:firstLine="720"/>
        <w:rPr>
          <w:rFonts w:ascii="Times New Roman" w:hAnsi="Times New Roman" w:cs="Times New Roman"/>
          <w:bCs/>
          <w:color w:val="auto"/>
          <w:sz w:val="28"/>
        </w:rPr>
      </w:pPr>
      <w:bookmarkStart w:id="34" w:name="_Toc383526180"/>
      <w:r w:rsidRPr="007B3935">
        <w:rPr>
          <w:rFonts w:ascii="Times New Roman" w:hAnsi="Times New Roman" w:cs="Times New Roman"/>
          <w:bCs/>
          <w:color w:val="auto"/>
          <w:sz w:val="28"/>
        </w:rPr>
        <w:t>4.3</w:t>
      </w:r>
      <w:r w:rsidR="00DC520B" w:rsidRPr="007B3935">
        <w:rPr>
          <w:rFonts w:ascii="Times New Roman" w:hAnsi="Times New Roman" w:cs="Times New Roman"/>
          <w:bCs/>
          <w:color w:val="auto"/>
          <w:sz w:val="28"/>
        </w:rPr>
        <w:t>.2 Limits</w:t>
      </w:r>
      <w:bookmarkEnd w:id="34"/>
    </w:p>
    <w:p w14:paraId="7DD798FB" w14:textId="77777777" w:rsidR="00250DCE" w:rsidRPr="007B3935" w:rsidRDefault="00250DCE" w:rsidP="006831B2">
      <w:pPr>
        <w:widowControl w:val="0"/>
        <w:ind w:firstLine="720"/>
        <w:jc w:val="both"/>
        <w:rPr>
          <w:rFonts w:ascii="Times New Roman" w:hAnsi="Times New Roman" w:cs="Times New Roman"/>
          <w:sz w:val="28"/>
        </w:rPr>
      </w:pPr>
    </w:p>
    <w:p w14:paraId="115C9048" w14:textId="0A9D07C1" w:rsidR="00DC520B" w:rsidRPr="007B3935" w:rsidRDefault="00DC520B" w:rsidP="002A5EFF">
      <w:pPr>
        <w:widowControl w:val="0"/>
        <w:ind w:left="720"/>
        <w:jc w:val="both"/>
        <w:rPr>
          <w:rFonts w:ascii="Times New Roman" w:hAnsi="Times New Roman" w:cs="Times New Roman"/>
          <w:sz w:val="24"/>
          <w:szCs w:val="24"/>
        </w:rPr>
      </w:pPr>
      <w:r w:rsidRPr="007B3935">
        <w:rPr>
          <w:rFonts w:ascii="Times New Roman" w:hAnsi="Times New Roman" w:cs="Times New Roman"/>
          <w:sz w:val="24"/>
          <w:szCs w:val="24"/>
        </w:rPr>
        <w:t>- The web applicati</w:t>
      </w:r>
      <w:r w:rsidR="00A6045C" w:rsidRPr="007B3935">
        <w:rPr>
          <w:rFonts w:ascii="Times New Roman" w:hAnsi="Times New Roman" w:cs="Times New Roman"/>
          <w:sz w:val="24"/>
          <w:szCs w:val="24"/>
        </w:rPr>
        <w:t xml:space="preserve">on </w:t>
      </w:r>
      <w:r w:rsidR="006831B2" w:rsidRPr="007B3935">
        <w:rPr>
          <w:rFonts w:ascii="Times New Roman" w:hAnsi="Times New Roman" w:cs="Times New Roman"/>
          <w:sz w:val="24"/>
          <w:szCs w:val="24"/>
        </w:rPr>
        <w:t xml:space="preserve">is tested </w:t>
      </w:r>
      <w:r w:rsidR="00A6045C" w:rsidRPr="007B3935">
        <w:rPr>
          <w:rFonts w:ascii="Times New Roman" w:hAnsi="Times New Roman" w:cs="Times New Roman"/>
          <w:sz w:val="24"/>
          <w:szCs w:val="24"/>
        </w:rPr>
        <w:t xml:space="preserve">on Google </w:t>
      </w:r>
      <w:r w:rsidR="006831B2" w:rsidRPr="007B3935">
        <w:rPr>
          <w:rFonts w:ascii="Times New Roman" w:hAnsi="Times New Roman" w:cs="Times New Roman"/>
          <w:sz w:val="24"/>
          <w:szCs w:val="24"/>
        </w:rPr>
        <w:t>C</w:t>
      </w:r>
      <w:r w:rsidR="00A6045C" w:rsidRPr="007B3935">
        <w:rPr>
          <w:rFonts w:ascii="Times New Roman" w:hAnsi="Times New Roman" w:cs="Times New Roman"/>
          <w:sz w:val="24"/>
          <w:szCs w:val="24"/>
        </w:rPr>
        <w:t xml:space="preserve">hrome </w:t>
      </w:r>
      <w:r w:rsidR="00EB6D56" w:rsidRPr="007B3935">
        <w:rPr>
          <w:rFonts w:ascii="Times New Roman" w:hAnsi="Times New Roman" w:cs="Times New Roman"/>
          <w:sz w:val="24"/>
          <w:szCs w:val="24"/>
        </w:rPr>
        <w:t>mainly, while it should work on the other major web browsers as well (e.g. Firefox, Internet Explorer)</w:t>
      </w:r>
      <w:r w:rsidRPr="007B3935">
        <w:rPr>
          <w:rFonts w:ascii="Times New Roman" w:hAnsi="Times New Roman" w:cs="Times New Roman"/>
          <w:sz w:val="24"/>
          <w:szCs w:val="24"/>
        </w:rPr>
        <w:t>.</w:t>
      </w:r>
    </w:p>
    <w:p w14:paraId="2717DBCC" w14:textId="7471FAA0"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b/>
          <w:sz w:val="24"/>
          <w:szCs w:val="24"/>
        </w:rPr>
        <w:tab/>
      </w:r>
      <w:r w:rsidRPr="007B3935">
        <w:rPr>
          <w:rFonts w:ascii="Times New Roman" w:hAnsi="Times New Roman" w:cs="Times New Roman"/>
          <w:sz w:val="24"/>
          <w:szCs w:val="24"/>
        </w:rPr>
        <w:t>- Mobile devices (</w:t>
      </w:r>
      <w:r w:rsidR="00A6045C" w:rsidRPr="007B3935">
        <w:rPr>
          <w:rFonts w:ascii="Times New Roman" w:hAnsi="Times New Roman" w:cs="Times New Roman"/>
          <w:sz w:val="24"/>
          <w:szCs w:val="24"/>
        </w:rPr>
        <w:t>smartphones) should use iOS6</w:t>
      </w:r>
      <w:r w:rsidRPr="007B3935">
        <w:rPr>
          <w:rFonts w:ascii="Times New Roman" w:hAnsi="Times New Roman" w:cs="Times New Roman"/>
          <w:sz w:val="24"/>
          <w:szCs w:val="24"/>
        </w:rPr>
        <w:t xml:space="preserve"> or newer version.</w:t>
      </w:r>
    </w:p>
    <w:p w14:paraId="5957D914"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 Mobile devices (smartphones) should support Edge, Wi-</w:t>
      </w:r>
      <w:r w:rsidR="00674509" w:rsidRPr="007B3935">
        <w:rPr>
          <w:rFonts w:ascii="Times New Roman" w:hAnsi="Times New Roman" w:cs="Times New Roman"/>
          <w:sz w:val="24"/>
          <w:szCs w:val="24"/>
        </w:rPr>
        <w:t>Fi, or</w:t>
      </w:r>
      <w:r w:rsidRPr="007B3935">
        <w:rPr>
          <w:rFonts w:ascii="Times New Roman" w:hAnsi="Times New Roman" w:cs="Times New Roman"/>
          <w:sz w:val="24"/>
          <w:szCs w:val="24"/>
        </w:rPr>
        <w:t xml:space="preserve"> 3G.</w:t>
      </w:r>
    </w:p>
    <w:p w14:paraId="1A2FC868" w14:textId="77777777" w:rsidR="00DC520B" w:rsidRPr="007B3935" w:rsidRDefault="00DC520B" w:rsidP="000B73A4">
      <w:pPr>
        <w:widowControl w:val="0"/>
        <w:ind w:left="900" w:hanging="180"/>
        <w:jc w:val="both"/>
        <w:rPr>
          <w:rFonts w:ascii="Times New Roman" w:hAnsi="Times New Roman" w:cs="Times New Roman"/>
          <w:sz w:val="24"/>
          <w:szCs w:val="24"/>
        </w:rPr>
      </w:pPr>
      <w:r w:rsidRPr="007B3935">
        <w:rPr>
          <w:rFonts w:ascii="Times New Roman" w:hAnsi="Times New Roman" w:cs="Times New Roman"/>
          <w:sz w:val="24"/>
          <w:szCs w:val="24"/>
        </w:rPr>
        <w:t xml:space="preserve">- Internet connection is required. Without Internet access, users cannot receive QR codes, and dentist’s schedule from the clinic. *(QR code contains </w:t>
      </w:r>
      <w:r w:rsidR="00674509" w:rsidRPr="007B3935">
        <w:rPr>
          <w:rFonts w:ascii="Times New Roman" w:hAnsi="Times New Roman" w:cs="Times New Roman"/>
          <w:sz w:val="24"/>
          <w:szCs w:val="24"/>
        </w:rPr>
        <w:t>patient</w:t>
      </w:r>
      <w:r w:rsidRPr="007B3935">
        <w:rPr>
          <w:rFonts w:ascii="Times New Roman" w:hAnsi="Times New Roman" w:cs="Times New Roman"/>
          <w:sz w:val="24"/>
          <w:szCs w:val="24"/>
        </w:rPr>
        <w:t xml:space="preserve"> information)</w:t>
      </w:r>
      <w:r w:rsidRPr="007B3935">
        <w:rPr>
          <w:rFonts w:ascii="Times New Roman" w:hAnsi="Times New Roman" w:cs="Times New Roman"/>
          <w:sz w:val="24"/>
          <w:szCs w:val="24"/>
        </w:rPr>
        <w:tab/>
      </w:r>
    </w:p>
    <w:p w14:paraId="36280617" w14:textId="77777777" w:rsidR="00624CCE" w:rsidRPr="007B3935" w:rsidRDefault="00DC520B" w:rsidP="000B73A4">
      <w:pPr>
        <w:widowControl w:val="0"/>
        <w:ind w:left="900" w:hanging="180"/>
        <w:jc w:val="both"/>
        <w:rPr>
          <w:rFonts w:ascii="Times New Roman" w:hAnsi="Times New Roman" w:cs="Times New Roman"/>
          <w:sz w:val="24"/>
          <w:szCs w:val="24"/>
        </w:rPr>
      </w:pPr>
      <w:r w:rsidRPr="007B3935">
        <w:rPr>
          <w:rFonts w:ascii="Times New Roman" w:hAnsi="Times New Roman" w:cs="Times New Roman"/>
          <w:sz w:val="24"/>
          <w:szCs w:val="24"/>
        </w:rPr>
        <w:t>- Without internet connection, the mobile application provides the clinic’s information, dental care’s knowledge, promotion, and cost of dental care only.</w:t>
      </w:r>
    </w:p>
    <w:p w14:paraId="387E5EB2" w14:textId="77777777" w:rsidR="00A35724" w:rsidRPr="007B3935" w:rsidRDefault="00A35724" w:rsidP="00FE4908">
      <w:pPr>
        <w:pStyle w:val="Heading2"/>
        <w:rPr>
          <w:rFonts w:ascii="Times New Roman" w:hAnsi="Times New Roman" w:cs="Times New Roman"/>
          <w:bCs/>
          <w:color w:val="auto"/>
          <w:sz w:val="24"/>
          <w:szCs w:val="24"/>
        </w:rPr>
      </w:pPr>
    </w:p>
    <w:p w14:paraId="6303B14C" w14:textId="77777777" w:rsidR="00DC520B" w:rsidRPr="007B3935" w:rsidRDefault="000C3A10" w:rsidP="00FE4908">
      <w:pPr>
        <w:pStyle w:val="Heading2"/>
        <w:rPr>
          <w:rFonts w:ascii="Times New Roman" w:hAnsi="Times New Roman" w:cs="Times New Roman"/>
          <w:bCs/>
          <w:color w:val="auto"/>
          <w:sz w:val="28"/>
        </w:rPr>
      </w:pPr>
      <w:bookmarkStart w:id="35" w:name="_Toc383526181"/>
      <w:r w:rsidRPr="007B3935">
        <w:rPr>
          <w:rFonts w:ascii="Times New Roman" w:hAnsi="Times New Roman" w:cs="Times New Roman"/>
          <w:bCs/>
          <w:color w:val="auto"/>
          <w:sz w:val="28"/>
        </w:rPr>
        <w:t>4.4</w:t>
      </w:r>
      <w:r w:rsidR="00DC520B" w:rsidRPr="007B3935">
        <w:rPr>
          <w:rFonts w:ascii="Times New Roman" w:hAnsi="Times New Roman" w:cs="Times New Roman"/>
          <w:bCs/>
          <w:color w:val="auto"/>
          <w:sz w:val="28"/>
        </w:rPr>
        <w:t xml:space="preserve"> Future work</w:t>
      </w:r>
      <w:bookmarkEnd w:id="35"/>
    </w:p>
    <w:p w14:paraId="1FB59A43" w14:textId="77777777" w:rsidR="002677D0" w:rsidRPr="007B3935" w:rsidRDefault="002677D0" w:rsidP="000B73A4">
      <w:pPr>
        <w:widowControl w:val="0"/>
        <w:jc w:val="both"/>
        <w:rPr>
          <w:rFonts w:ascii="Times New Roman" w:hAnsi="Times New Roman" w:cs="Times New Roman"/>
          <w:sz w:val="28"/>
        </w:rPr>
      </w:pPr>
    </w:p>
    <w:p w14:paraId="14EBB42A" w14:textId="77777777" w:rsidR="002677D0" w:rsidRPr="007B3935" w:rsidRDefault="002677D0" w:rsidP="000B73A4">
      <w:pPr>
        <w:widowControl w:val="0"/>
        <w:ind w:left="720"/>
        <w:jc w:val="both"/>
        <w:rPr>
          <w:rFonts w:ascii="Times New Roman" w:hAnsi="Times New Roman" w:cs="Times New Roman"/>
          <w:sz w:val="24"/>
          <w:szCs w:val="24"/>
        </w:rPr>
      </w:pPr>
      <w:r w:rsidRPr="007B3935">
        <w:rPr>
          <w:rFonts w:ascii="Times New Roman" w:hAnsi="Times New Roman" w:cs="Times New Roman"/>
          <w:b/>
          <w:bCs/>
          <w:sz w:val="28"/>
        </w:rPr>
        <w:t xml:space="preserve">- </w:t>
      </w:r>
      <w:r w:rsidR="00DC520B" w:rsidRPr="007B3935">
        <w:rPr>
          <w:rFonts w:ascii="Times New Roman" w:hAnsi="Times New Roman" w:cs="Times New Roman"/>
          <w:sz w:val="24"/>
          <w:szCs w:val="24"/>
        </w:rPr>
        <w:t>Support other major operating system platforms, f</w:t>
      </w:r>
      <w:r w:rsidRPr="007B3935">
        <w:rPr>
          <w:rFonts w:ascii="Times New Roman" w:hAnsi="Times New Roman" w:cs="Times New Roman"/>
          <w:sz w:val="24"/>
          <w:szCs w:val="24"/>
        </w:rPr>
        <w:t>or example; Android and Windows   Mobile.</w:t>
      </w:r>
    </w:p>
    <w:p w14:paraId="316B6F19" w14:textId="77777777" w:rsidR="00DC520B" w:rsidRPr="007B3935" w:rsidRDefault="002677D0" w:rsidP="000B73A4">
      <w:pPr>
        <w:widowControl w:val="0"/>
        <w:ind w:left="720"/>
        <w:jc w:val="both"/>
        <w:rPr>
          <w:rFonts w:ascii="Times New Roman" w:hAnsi="Times New Roman" w:cs="Times New Roman"/>
          <w:sz w:val="24"/>
          <w:szCs w:val="24"/>
        </w:rPr>
      </w:pPr>
      <w:r w:rsidRPr="007B3935">
        <w:rPr>
          <w:rFonts w:ascii="Times New Roman" w:hAnsi="Times New Roman" w:cs="Times New Roman"/>
          <w:sz w:val="24"/>
          <w:szCs w:val="24"/>
        </w:rPr>
        <w:t xml:space="preserve">- </w:t>
      </w:r>
      <w:r w:rsidR="00DC520B" w:rsidRPr="007B3935">
        <w:rPr>
          <w:rFonts w:ascii="Times New Roman" w:hAnsi="Times New Roman" w:cs="Times New Roman"/>
          <w:sz w:val="24"/>
          <w:szCs w:val="24"/>
        </w:rPr>
        <w:t>Use other technologies to provide more convenient services to clinic officers and customers. For example, using RFID, officers will not need to use a camera to scan QR code but can just use RFID to verify patients.</w:t>
      </w:r>
    </w:p>
    <w:p w14:paraId="0191E2A2" w14:textId="77777777" w:rsidR="00DC520B" w:rsidRPr="007B3935" w:rsidRDefault="00DC520B" w:rsidP="000B73A4">
      <w:pPr>
        <w:widowControl w:val="0"/>
        <w:jc w:val="both"/>
        <w:rPr>
          <w:rFonts w:ascii="Times New Roman" w:hAnsi="Times New Roman" w:cs="Times New Roman"/>
          <w:sz w:val="24"/>
          <w:szCs w:val="24"/>
        </w:rPr>
      </w:pPr>
    </w:p>
    <w:p w14:paraId="54B01E71" w14:textId="77777777" w:rsidR="00DC520B" w:rsidRPr="007B3935" w:rsidRDefault="00DC520B" w:rsidP="00FE4908">
      <w:pPr>
        <w:pStyle w:val="Heading2"/>
        <w:rPr>
          <w:rFonts w:ascii="Times New Roman" w:hAnsi="Times New Roman" w:cs="Times New Roman"/>
          <w:bCs/>
          <w:color w:val="auto"/>
          <w:sz w:val="28"/>
        </w:rPr>
      </w:pPr>
      <w:bookmarkStart w:id="36" w:name="_Toc383526182"/>
      <w:r w:rsidRPr="007B3935">
        <w:rPr>
          <w:rFonts w:ascii="Times New Roman" w:hAnsi="Times New Roman" w:cs="Times New Roman"/>
          <w:bCs/>
          <w:color w:val="auto"/>
          <w:sz w:val="28"/>
        </w:rPr>
        <w:t>4.</w:t>
      </w:r>
      <w:r w:rsidR="000C3A10" w:rsidRPr="007B3935">
        <w:rPr>
          <w:rFonts w:ascii="Times New Roman" w:hAnsi="Times New Roman" w:cs="Times New Roman"/>
          <w:bCs/>
          <w:color w:val="auto"/>
          <w:sz w:val="28"/>
        </w:rPr>
        <w:t>5</w:t>
      </w:r>
      <w:r w:rsidRPr="007B3935">
        <w:rPr>
          <w:rFonts w:ascii="Times New Roman" w:hAnsi="Times New Roman" w:cs="Times New Roman"/>
          <w:bCs/>
          <w:color w:val="auto"/>
          <w:sz w:val="28"/>
        </w:rPr>
        <w:t xml:space="preserve"> Schedule and Milestone</w:t>
      </w:r>
      <w:bookmarkEnd w:id="36"/>
    </w:p>
    <w:p w14:paraId="038CBABC" w14:textId="77777777" w:rsidR="00A35724" w:rsidRPr="007B3935" w:rsidRDefault="00A35724" w:rsidP="000B73A4">
      <w:pPr>
        <w:widowControl w:val="0"/>
        <w:jc w:val="both"/>
        <w:rPr>
          <w:rFonts w:ascii="Times New Roman" w:hAnsi="Times New Roman" w:cs="Times New Roman"/>
          <w:sz w:val="28"/>
        </w:rPr>
      </w:pPr>
    </w:p>
    <w:p w14:paraId="48E46988" w14:textId="77777777" w:rsidR="00DC520B" w:rsidRPr="007B3935" w:rsidRDefault="00DC520B"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t>This section presents the schedule and milestones that cover all the activities to be undertaken in the project. According to the current plan, the project will be completed by September, 2014.</w:t>
      </w:r>
    </w:p>
    <w:p w14:paraId="7DB158D3" w14:textId="77777777" w:rsidR="00A35724" w:rsidRPr="007B3935" w:rsidRDefault="000C3A10" w:rsidP="000B73A4">
      <w:pPr>
        <w:widowControl w:val="0"/>
        <w:jc w:val="both"/>
        <w:rPr>
          <w:rFonts w:ascii="Times New Roman" w:hAnsi="Times New Roman" w:cs="Times New Roman"/>
          <w:b/>
          <w:bCs/>
          <w:sz w:val="24"/>
          <w:szCs w:val="24"/>
        </w:rPr>
      </w:pPr>
      <w:r w:rsidRPr="007B3935">
        <w:rPr>
          <w:rFonts w:ascii="Times New Roman" w:hAnsi="Times New Roman" w:cs="Times New Roman"/>
          <w:sz w:val="24"/>
          <w:szCs w:val="24"/>
        </w:rPr>
        <w:tab/>
      </w:r>
      <w:r w:rsidRPr="007B3935">
        <w:rPr>
          <w:rFonts w:ascii="Times New Roman" w:hAnsi="Times New Roman" w:cs="Times New Roman"/>
          <w:b/>
          <w:bCs/>
          <w:sz w:val="24"/>
          <w:szCs w:val="24"/>
        </w:rPr>
        <w:t>Proposal</w:t>
      </w:r>
    </w:p>
    <w:p w14:paraId="17A98F5D" w14:textId="77777777" w:rsidR="00A35724" w:rsidRPr="007B3935" w:rsidRDefault="00DC520B" w:rsidP="000B73A4">
      <w:pPr>
        <w:widowControl w:val="0"/>
        <w:jc w:val="both"/>
        <w:rPr>
          <w:rFonts w:ascii="Times New Roman" w:hAnsi="Times New Roman" w:cs="Times New Roman"/>
          <w:b/>
          <w:bCs/>
          <w:szCs w:val="22"/>
        </w:rPr>
      </w:pPr>
      <w:r w:rsidRPr="007B3935">
        <w:rPr>
          <w:rFonts w:ascii="Times New Roman" w:hAnsi="Times New Roman" w:cs="Times New Roman"/>
          <w:sz w:val="24"/>
          <w:szCs w:val="24"/>
        </w:rPr>
        <w:lastRenderedPageBreak/>
        <w:tab/>
      </w:r>
      <w:r w:rsidR="00A35724" w:rsidRPr="007B3935">
        <w:rPr>
          <w:rFonts w:ascii="Times New Roman" w:hAnsi="Times New Roman" w:cs="Times New Roman"/>
          <w:b/>
          <w:bCs/>
          <w:szCs w:val="22"/>
        </w:rPr>
        <w:t>Progress 1</w:t>
      </w:r>
    </w:p>
    <w:p w14:paraId="5EEDAE3D" w14:textId="3228F650" w:rsidR="00A35724" w:rsidRPr="007B3935" w:rsidRDefault="00781667" w:rsidP="000B73A4">
      <w:pPr>
        <w:pStyle w:val="ListParagraph"/>
        <w:widowControl w:val="0"/>
        <w:numPr>
          <w:ilvl w:val="0"/>
          <w:numId w:val="4"/>
        </w:numPr>
        <w:jc w:val="both"/>
        <w:rPr>
          <w:rFonts w:ascii="Times New Roman" w:hAnsi="Times New Roman" w:cs="Times New Roman"/>
          <w:szCs w:val="22"/>
        </w:rPr>
      </w:pPr>
      <w:r w:rsidRPr="007B3935">
        <w:rPr>
          <w:rFonts w:ascii="Times New Roman" w:hAnsi="Times New Roman" w:cs="Times New Roman"/>
          <w:szCs w:val="22"/>
        </w:rPr>
        <w:t xml:space="preserve">Feature 1: </w:t>
      </w:r>
      <w:r w:rsidR="00D93690" w:rsidRPr="007B3935">
        <w:rPr>
          <w:rFonts w:ascii="Times New Roman" w:hAnsi="Times New Roman" w:cs="Times New Roman"/>
          <w:szCs w:val="22"/>
        </w:rPr>
        <w:t>Schedule management</w:t>
      </w:r>
    </w:p>
    <w:p w14:paraId="36E95EE6" w14:textId="57410147" w:rsidR="009C2CBF" w:rsidRPr="007B3935" w:rsidRDefault="009C2CBF" w:rsidP="009C2CBF">
      <w:pPr>
        <w:pStyle w:val="ListParagraph"/>
        <w:widowControl w:val="0"/>
        <w:numPr>
          <w:ilvl w:val="0"/>
          <w:numId w:val="4"/>
        </w:numPr>
        <w:jc w:val="both"/>
        <w:rPr>
          <w:rFonts w:ascii="Times New Roman" w:hAnsi="Times New Roman" w:cs="Times New Roman"/>
          <w:szCs w:val="22"/>
        </w:rPr>
      </w:pPr>
      <w:r w:rsidRPr="007B3935">
        <w:rPr>
          <w:rFonts w:ascii="Times New Roman" w:hAnsi="Times New Roman" w:cs="Times New Roman"/>
          <w:szCs w:val="22"/>
        </w:rPr>
        <w:t>Feature 2: User registration and authentication</w:t>
      </w:r>
    </w:p>
    <w:p w14:paraId="634DB36E" w14:textId="73DAF155" w:rsidR="009C2CBF" w:rsidRPr="007B3935" w:rsidRDefault="00781667" w:rsidP="009C2CBF">
      <w:pPr>
        <w:pStyle w:val="ListParagraph"/>
        <w:widowControl w:val="0"/>
        <w:numPr>
          <w:ilvl w:val="0"/>
          <w:numId w:val="4"/>
        </w:numPr>
        <w:jc w:val="both"/>
        <w:rPr>
          <w:rFonts w:ascii="Times New Roman" w:hAnsi="Times New Roman" w:cs="Times New Roman"/>
          <w:szCs w:val="22"/>
        </w:rPr>
      </w:pPr>
      <w:r w:rsidRPr="007B3935">
        <w:rPr>
          <w:rFonts w:ascii="Times New Roman" w:hAnsi="Times New Roman" w:cs="Times New Roman"/>
          <w:szCs w:val="22"/>
        </w:rPr>
        <w:t xml:space="preserve">Feature </w:t>
      </w:r>
      <w:r w:rsidR="009C2CBF" w:rsidRPr="007B3935">
        <w:rPr>
          <w:rFonts w:ascii="Times New Roman" w:hAnsi="Times New Roman" w:cs="Times New Roman"/>
          <w:szCs w:val="22"/>
        </w:rPr>
        <w:t>3</w:t>
      </w:r>
      <w:r w:rsidRPr="007B3935">
        <w:rPr>
          <w:rFonts w:ascii="Times New Roman" w:hAnsi="Times New Roman" w:cs="Times New Roman"/>
          <w:szCs w:val="22"/>
        </w:rPr>
        <w:t xml:space="preserve">: </w:t>
      </w:r>
      <w:r w:rsidR="00D93690" w:rsidRPr="007B3935">
        <w:rPr>
          <w:rFonts w:ascii="Times New Roman" w:hAnsi="Times New Roman" w:cs="Times New Roman"/>
          <w:szCs w:val="22"/>
        </w:rPr>
        <w:t>Appointment management</w:t>
      </w:r>
    </w:p>
    <w:p w14:paraId="09505B7F" w14:textId="77777777" w:rsidR="00A35724" w:rsidRPr="007B3935" w:rsidRDefault="00A35724" w:rsidP="000B73A4">
      <w:pPr>
        <w:widowControl w:val="0"/>
        <w:ind w:left="720"/>
        <w:jc w:val="both"/>
        <w:rPr>
          <w:rFonts w:ascii="Times New Roman" w:hAnsi="Times New Roman" w:cs="Times New Roman"/>
          <w:b/>
          <w:bCs/>
          <w:szCs w:val="22"/>
        </w:rPr>
      </w:pPr>
      <w:r w:rsidRPr="007B3935">
        <w:rPr>
          <w:rFonts w:ascii="Times New Roman" w:hAnsi="Times New Roman" w:cs="Times New Roman"/>
          <w:b/>
          <w:bCs/>
          <w:szCs w:val="22"/>
        </w:rPr>
        <w:t>Progress 2</w:t>
      </w:r>
    </w:p>
    <w:p w14:paraId="604CDD92" w14:textId="471DDE13" w:rsidR="009C2CBF" w:rsidRPr="007B3935" w:rsidRDefault="009C2CBF" w:rsidP="009C2CBF">
      <w:pPr>
        <w:pStyle w:val="ListParagraph"/>
        <w:widowControl w:val="0"/>
        <w:numPr>
          <w:ilvl w:val="0"/>
          <w:numId w:val="5"/>
        </w:numPr>
        <w:jc w:val="both"/>
        <w:rPr>
          <w:rFonts w:ascii="Times New Roman" w:hAnsi="Times New Roman" w:cs="Times New Roman"/>
          <w:szCs w:val="22"/>
        </w:rPr>
      </w:pPr>
      <w:r w:rsidRPr="007B3935">
        <w:rPr>
          <w:rFonts w:ascii="Times New Roman" w:hAnsi="Times New Roman" w:cs="Times New Roman"/>
          <w:szCs w:val="22"/>
        </w:rPr>
        <w:t>Feature 4: Patient identification using QR code</w:t>
      </w:r>
    </w:p>
    <w:p w14:paraId="03EAC324" w14:textId="5FDD4DA6" w:rsidR="009C2CBF" w:rsidRPr="007B3935" w:rsidRDefault="009C2CBF" w:rsidP="009C2CBF">
      <w:pPr>
        <w:pStyle w:val="ListParagraph"/>
        <w:widowControl w:val="0"/>
        <w:numPr>
          <w:ilvl w:val="0"/>
          <w:numId w:val="5"/>
        </w:numPr>
        <w:jc w:val="both"/>
        <w:rPr>
          <w:rFonts w:ascii="Times New Roman" w:hAnsi="Times New Roman" w:cs="Times New Roman"/>
          <w:b/>
          <w:bCs/>
          <w:szCs w:val="22"/>
        </w:rPr>
      </w:pPr>
      <w:r w:rsidRPr="007B3935">
        <w:rPr>
          <w:rFonts w:ascii="Times New Roman" w:hAnsi="Times New Roman" w:cs="Times New Roman"/>
          <w:szCs w:val="22"/>
        </w:rPr>
        <w:t xml:space="preserve">Feature 5: Dental care consulting and following </w:t>
      </w:r>
      <w:r w:rsidRPr="007B3935">
        <w:rPr>
          <w:rFonts w:ascii="Times New Roman" w:hAnsi="Times New Roman" w:cs="Times New Roman"/>
          <w:sz w:val="24"/>
          <w:szCs w:val="24"/>
        </w:rPr>
        <w:t>up</w:t>
      </w:r>
    </w:p>
    <w:p w14:paraId="49DF3616" w14:textId="77777777" w:rsidR="00A35724" w:rsidRPr="007B3935" w:rsidRDefault="00A35724" w:rsidP="000B73A4">
      <w:pPr>
        <w:widowControl w:val="0"/>
        <w:ind w:left="720"/>
        <w:jc w:val="both"/>
        <w:rPr>
          <w:rFonts w:ascii="Times New Roman" w:hAnsi="Times New Roman" w:cs="Times New Roman"/>
          <w:b/>
          <w:bCs/>
          <w:szCs w:val="22"/>
        </w:rPr>
      </w:pPr>
      <w:r w:rsidRPr="007B3935">
        <w:rPr>
          <w:rFonts w:ascii="Times New Roman" w:hAnsi="Times New Roman" w:cs="Times New Roman"/>
          <w:b/>
          <w:bCs/>
          <w:szCs w:val="22"/>
        </w:rPr>
        <w:t>Progress 3</w:t>
      </w:r>
    </w:p>
    <w:p w14:paraId="4FB27118" w14:textId="3030483D" w:rsidR="009C2CBF" w:rsidRPr="007B3935" w:rsidRDefault="009C2CBF" w:rsidP="009C2CBF">
      <w:pPr>
        <w:pStyle w:val="ListParagraph"/>
        <w:widowControl w:val="0"/>
        <w:numPr>
          <w:ilvl w:val="0"/>
          <w:numId w:val="4"/>
        </w:numPr>
        <w:jc w:val="both"/>
        <w:rPr>
          <w:rFonts w:ascii="Times New Roman" w:hAnsi="Times New Roman" w:cs="Times New Roman"/>
          <w:szCs w:val="22"/>
        </w:rPr>
      </w:pPr>
      <w:r w:rsidRPr="007B3935">
        <w:rPr>
          <w:rFonts w:ascii="Times New Roman" w:hAnsi="Times New Roman" w:cs="Times New Roman"/>
          <w:szCs w:val="22"/>
        </w:rPr>
        <w:t>Feature 6: A dental clinic information and promotion</w:t>
      </w:r>
    </w:p>
    <w:p w14:paraId="0BA98B8D" w14:textId="6481B134" w:rsidR="009C2CBF" w:rsidRPr="007B3935" w:rsidRDefault="009C2CBF" w:rsidP="009C2CBF">
      <w:pPr>
        <w:pStyle w:val="ListParagraph"/>
        <w:widowControl w:val="0"/>
        <w:numPr>
          <w:ilvl w:val="0"/>
          <w:numId w:val="4"/>
        </w:numPr>
        <w:jc w:val="both"/>
        <w:rPr>
          <w:rFonts w:ascii="Times New Roman" w:hAnsi="Times New Roman" w:cs="Times New Roman"/>
          <w:szCs w:val="22"/>
        </w:rPr>
      </w:pPr>
      <w:r w:rsidRPr="007B3935">
        <w:rPr>
          <w:rFonts w:ascii="Times New Roman" w:hAnsi="Times New Roman" w:cs="Times New Roman"/>
          <w:szCs w:val="22"/>
        </w:rPr>
        <w:t>Feature 7: Cost estimation of dental treatments</w:t>
      </w:r>
    </w:p>
    <w:p w14:paraId="4C400952" w14:textId="77777777" w:rsidR="009C2CBF" w:rsidRPr="007B3935" w:rsidRDefault="009C2CBF" w:rsidP="000B73A4">
      <w:pPr>
        <w:widowControl w:val="0"/>
        <w:ind w:left="720"/>
        <w:jc w:val="both"/>
        <w:rPr>
          <w:rFonts w:ascii="Times New Roman" w:hAnsi="Times New Roman" w:cs="Times New Roman"/>
          <w:b/>
          <w:bCs/>
          <w:szCs w:val="22"/>
        </w:rPr>
      </w:pPr>
    </w:p>
    <w:p w14:paraId="04D9EAE5" w14:textId="77777777" w:rsidR="000C3A10" w:rsidRPr="007B3935" w:rsidRDefault="000B73A4" w:rsidP="000B73A4">
      <w:pPr>
        <w:widowControl w:val="0"/>
        <w:ind w:firstLine="720"/>
        <w:jc w:val="both"/>
        <w:rPr>
          <w:rFonts w:ascii="Times New Roman" w:hAnsi="Times New Roman" w:cs="Times New Roman"/>
          <w:b/>
          <w:bCs/>
          <w:sz w:val="24"/>
          <w:szCs w:val="24"/>
        </w:rPr>
      </w:pPr>
      <w:r w:rsidRPr="007B3935">
        <w:rPr>
          <w:rFonts w:ascii="Times New Roman" w:hAnsi="Times New Roman" w:cs="Times New Roman"/>
          <w:b/>
          <w:bCs/>
          <w:sz w:val="24"/>
          <w:szCs w:val="24"/>
        </w:rPr>
        <w:t>SE</w:t>
      </w:r>
      <w:r w:rsidR="000C3A10" w:rsidRPr="007B3935">
        <w:rPr>
          <w:rFonts w:ascii="Times New Roman" w:hAnsi="Times New Roman" w:cs="Times New Roman"/>
          <w:b/>
          <w:bCs/>
          <w:sz w:val="24"/>
          <w:szCs w:val="24"/>
        </w:rPr>
        <w:t xml:space="preserve"> </w:t>
      </w:r>
      <w:proofErr w:type="spellStart"/>
      <w:r w:rsidR="000C3A10" w:rsidRPr="007B3935">
        <w:rPr>
          <w:rFonts w:ascii="Times New Roman" w:hAnsi="Times New Roman" w:cs="Times New Roman"/>
          <w:b/>
          <w:bCs/>
          <w:sz w:val="24"/>
          <w:szCs w:val="24"/>
        </w:rPr>
        <w:t>ShowPro</w:t>
      </w:r>
      <w:proofErr w:type="spellEnd"/>
    </w:p>
    <w:p w14:paraId="37150A31" w14:textId="77777777" w:rsidR="000B73A4" w:rsidRPr="007B3935" w:rsidRDefault="000B73A4" w:rsidP="000B73A4">
      <w:pPr>
        <w:widowControl w:val="0"/>
        <w:ind w:firstLine="720"/>
        <w:jc w:val="both"/>
        <w:rPr>
          <w:rFonts w:ascii="Times New Roman" w:hAnsi="Times New Roman" w:cs="Times New Roman"/>
          <w:b/>
          <w:bCs/>
          <w:sz w:val="24"/>
          <w:szCs w:val="24"/>
        </w:rPr>
      </w:pPr>
      <w:r w:rsidRPr="007B3935">
        <w:rPr>
          <w:rFonts w:ascii="Times New Roman" w:hAnsi="Times New Roman" w:cs="Times New Roman"/>
          <w:b/>
          <w:bCs/>
          <w:sz w:val="24"/>
          <w:szCs w:val="24"/>
        </w:rPr>
        <w:t>Final Progress</w:t>
      </w:r>
    </w:p>
    <w:p w14:paraId="3D34B9B7" w14:textId="77777777" w:rsidR="000C3A10" w:rsidRPr="007B3935" w:rsidRDefault="000C3A10" w:rsidP="000B73A4">
      <w:pPr>
        <w:pStyle w:val="ListParagraph"/>
        <w:widowControl w:val="0"/>
        <w:numPr>
          <w:ilvl w:val="0"/>
          <w:numId w:val="5"/>
        </w:numPr>
        <w:jc w:val="both"/>
        <w:rPr>
          <w:rFonts w:ascii="Times New Roman" w:hAnsi="Times New Roman" w:cs="Times New Roman"/>
          <w:b/>
          <w:bCs/>
          <w:sz w:val="24"/>
          <w:szCs w:val="24"/>
        </w:rPr>
        <w:sectPr w:rsidR="000C3A10" w:rsidRPr="007B3935" w:rsidSect="00EC6703">
          <w:headerReference w:type="default" r:id="rId35"/>
          <w:footerReference w:type="default" r:id="rId36"/>
          <w:pgSz w:w="12240" w:h="15840"/>
          <w:pgMar w:top="2160" w:right="1440" w:bottom="1440" w:left="2160" w:header="720" w:footer="720" w:gutter="0"/>
          <w:pgNumType w:start="0"/>
          <w:cols w:space="720"/>
          <w:titlePg/>
          <w:docGrid w:linePitch="299"/>
        </w:sectPr>
      </w:pPr>
    </w:p>
    <w:p w14:paraId="02DB57EF" w14:textId="5FD1E855" w:rsidR="00DC520B" w:rsidRPr="007B3935" w:rsidRDefault="00DC520B" w:rsidP="008A38C6">
      <w:pPr>
        <w:widowControl w:val="0"/>
        <w:jc w:val="both"/>
        <w:rPr>
          <w:rFonts w:ascii="Times New Roman" w:hAnsi="Times New Roman" w:cs="Times New Roman"/>
          <w:sz w:val="24"/>
          <w:szCs w:val="24"/>
        </w:rPr>
      </w:pPr>
    </w:p>
    <w:p w14:paraId="33C9303C" w14:textId="77777777" w:rsidR="00DC520B" w:rsidRPr="007B3935" w:rsidRDefault="00DC520B" w:rsidP="000B73A4">
      <w:pPr>
        <w:widowControl w:val="0"/>
        <w:ind w:left="720"/>
        <w:jc w:val="both"/>
        <w:rPr>
          <w:rFonts w:ascii="Times New Roman" w:hAnsi="Times New Roman" w:cs="Times New Roman"/>
          <w:sz w:val="24"/>
          <w:szCs w:val="24"/>
        </w:rPr>
      </w:pPr>
    </w:p>
    <w:p w14:paraId="484C416B" w14:textId="77777777" w:rsidR="00DC520B" w:rsidRPr="007B3935" w:rsidRDefault="00DC520B" w:rsidP="000B73A4">
      <w:pPr>
        <w:widowControl w:val="0"/>
        <w:ind w:left="720"/>
        <w:jc w:val="both"/>
        <w:rPr>
          <w:rFonts w:ascii="Times New Roman" w:hAnsi="Times New Roman" w:cs="Times New Roman"/>
          <w:b/>
          <w:bCs/>
          <w:sz w:val="24"/>
          <w:szCs w:val="24"/>
        </w:rPr>
      </w:pPr>
    </w:p>
    <w:p w14:paraId="30768BA0" w14:textId="77777777" w:rsidR="00DC520B" w:rsidRPr="007B3935" w:rsidRDefault="00DC520B" w:rsidP="000B73A4">
      <w:pPr>
        <w:widowControl w:val="0"/>
        <w:ind w:left="720"/>
        <w:jc w:val="both"/>
        <w:rPr>
          <w:rFonts w:ascii="Times New Roman" w:hAnsi="Times New Roman" w:cs="Times New Roman"/>
          <w:b/>
          <w:bCs/>
          <w:sz w:val="24"/>
          <w:szCs w:val="24"/>
        </w:rPr>
      </w:pPr>
    </w:p>
    <w:p w14:paraId="4ED7463A" w14:textId="77777777" w:rsidR="00DC520B" w:rsidRPr="007B3935" w:rsidRDefault="00DC520B" w:rsidP="000B73A4">
      <w:pPr>
        <w:widowControl w:val="0"/>
        <w:ind w:left="720"/>
        <w:jc w:val="both"/>
        <w:rPr>
          <w:rFonts w:ascii="Times New Roman" w:hAnsi="Times New Roman" w:cs="Times New Roman"/>
          <w:b/>
          <w:bCs/>
          <w:sz w:val="24"/>
          <w:szCs w:val="24"/>
        </w:rPr>
      </w:pPr>
    </w:p>
    <w:p w14:paraId="33ABBA65" w14:textId="0DE93531" w:rsidR="008A38C6" w:rsidRDefault="008A38C6" w:rsidP="000B73A4">
      <w:pPr>
        <w:jc w:val="both"/>
        <w:rPr>
          <w:sz w:val="24"/>
          <w:szCs w:val="24"/>
        </w:rPr>
      </w:pPr>
    </w:p>
    <w:p w14:paraId="3C97D131" w14:textId="77777777" w:rsidR="008A38C6" w:rsidRPr="008A38C6" w:rsidRDefault="008A38C6" w:rsidP="008A38C6">
      <w:pPr>
        <w:rPr>
          <w:sz w:val="24"/>
          <w:szCs w:val="24"/>
        </w:rPr>
      </w:pPr>
    </w:p>
    <w:p w14:paraId="46AA3EDD" w14:textId="39FC6EFF" w:rsidR="008A38C6" w:rsidRDefault="008A38C6" w:rsidP="008A38C6">
      <w:pPr>
        <w:tabs>
          <w:tab w:val="left" w:pos="7655"/>
        </w:tabs>
        <w:rPr>
          <w:sz w:val="24"/>
          <w:szCs w:val="24"/>
        </w:rPr>
      </w:pPr>
      <w:r>
        <w:rPr>
          <w:sz w:val="24"/>
          <w:szCs w:val="24"/>
        </w:rPr>
        <w:tab/>
      </w:r>
      <w:bookmarkStart w:id="37" w:name="_GoBack"/>
      <w:bookmarkEnd w:id="37"/>
    </w:p>
    <w:p w14:paraId="07F68E9E" w14:textId="18C9EE7C" w:rsidR="008A38C6" w:rsidRDefault="008A38C6" w:rsidP="008A38C6">
      <w:pPr>
        <w:rPr>
          <w:sz w:val="24"/>
          <w:szCs w:val="24"/>
        </w:rPr>
      </w:pPr>
    </w:p>
    <w:p w14:paraId="15CECF89" w14:textId="77777777" w:rsidR="00DC520B" w:rsidRPr="008A38C6" w:rsidRDefault="00DC520B" w:rsidP="008A38C6">
      <w:pPr>
        <w:rPr>
          <w:sz w:val="24"/>
          <w:szCs w:val="24"/>
        </w:rPr>
        <w:sectPr w:rsidR="00DC520B" w:rsidRPr="008A38C6" w:rsidSect="008A38C6">
          <w:footerReference w:type="default" r:id="rId37"/>
          <w:pgSz w:w="15840" w:h="12240" w:orient="landscape"/>
          <w:pgMar w:top="1800" w:right="2160" w:bottom="1440" w:left="1440" w:header="0" w:footer="720" w:gutter="0"/>
          <w:cols w:space="720"/>
          <w:docGrid w:linePitch="299"/>
        </w:sectPr>
      </w:pPr>
    </w:p>
    <w:p w14:paraId="5E1A8FF4" w14:textId="77777777" w:rsidR="00DC520B" w:rsidRPr="007B3935" w:rsidRDefault="002677D0" w:rsidP="00427D9E">
      <w:pPr>
        <w:pStyle w:val="Heading1"/>
        <w:rPr>
          <w:rFonts w:ascii="Times New Roman" w:hAnsi="Times New Roman" w:cs="Times New Roman"/>
          <w:sz w:val="36"/>
          <w:szCs w:val="36"/>
        </w:rPr>
      </w:pPr>
      <w:bookmarkStart w:id="38" w:name="_Toc383526183"/>
      <w:r w:rsidRPr="007B3935">
        <w:rPr>
          <w:rFonts w:ascii="Times New Roman" w:hAnsi="Times New Roman" w:cs="Times New Roman"/>
          <w:b/>
          <w:sz w:val="36"/>
          <w:szCs w:val="36"/>
        </w:rPr>
        <w:lastRenderedPageBreak/>
        <w:t>Chapter Five</w:t>
      </w:r>
      <w:r w:rsidR="00DC520B" w:rsidRPr="007B3935">
        <w:rPr>
          <w:rFonts w:ascii="Times New Roman" w:hAnsi="Times New Roman" w:cs="Times New Roman"/>
          <w:b/>
          <w:sz w:val="36"/>
          <w:szCs w:val="36"/>
        </w:rPr>
        <w:t>: References</w:t>
      </w:r>
      <w:bookmarkEnd w:id="38"/>
    </w:p>
    <w:p w14:paraId="3C11669F" w14:textId="77777777" w:rsidR="00DC520B" w:rsidRPr="007B3935" w:rsidRDefault="00DC520B" w:rsidP="000B73A4">
      <w:pPr>
        <w:widowControl w:val="0"/>
        <w:jc w:val="both"/>
        <w:rPr>
          <w:rFonts w:ascii="Times New Roman" w:hAnsi="Times New Roman" w:cs="Times New Roman"/>
          <w:sz w:val="24"/>
          <w:szCs w:val="24"/>
        </w:rPr>
      </w:pPr>
    </w:p>
    <w:p w14:paraId="029AB995" w14:textId="77777777" w:rsidR="00E36C3E" w:rsidRPr="007B3935" w:rsidRDefault="00DC520B" w:rsidP="000B73A4">
      <w:pPr>
        <w:pStyle w:val="Heading2"/>
        <w:shd w:val="clear" w:color="auto" w:fill="FFFFFF"/>
        <w:spacing w:before="0" w:after="90" w:line="360" w:lineRule="atLeast"/>
        <w:jc w:val="both"/>
        <w:rPr>
          <w:rFonts w:ascii="Times New Roman" w:hAnsi="Times New Roman" w:cs="Times New Roman"/>
          <w:color w:val="auto"/>
          <w:sz w:val="24"/>
          <w:szCs w:val="24"/>
        </w:rPr>
      </w:pPr>
      <w:bookmarkStart w:id="39" w:name="_Toc383524557"/>
      <w:bookmarkStart w:id="40" w:name="_Toc383526082"/>
      <w:bookmarkStart w:id="41" w:name="_Toc383526184"/>
      <w:r w:rsidRPr="007B3935">
        <w:rPr>
          <w:rStyle w:val="SubtleEmphasis"/>
          <w:rFonts w:ascii="Times New Roman" w:hAnsi="Times New Roman" w:cs="Times New Roman"/>
          <w:b w:val="0"/>
          <w:bCs/>
          <w:i w:val="0"/>
          <w:iCs w:val="0"/>
          <w:color w:val="auto"/>
          <w:sz w:val="24"/>
          <w:szCs w:val="24"/>
        </w:rPr>
        <w:t>[1]:</w:t>
      </w:r>
      <w:r w:rsidRPr="007B3935">
        <w:rPr>
          <w:rStyle w:val="SubtleEmphasis"/>
          <w:rFonts w:ascii="Times New Roman" w:hAnsi="Times New Roman" w:cs="Times New Roman"/>
          <w:i w:val="0"/>
          <w:iCs w:val="0"/>
          <w:color w:val="auto"/>
          <w:sz w:val="24"/>
          <w:szCs w:val="24"/>
        </w:rPr>
        <w:tab/>
      </w:r>
      <w:r w:rsidR="00E36C3E" w:rsidRPr="007B3935">
        <w:rPr>
          <w:rFonts w:ascii="Times New Roman" w:hAnsi="Times New Roman" w:cs="Times New Roman"/>
          <w:color w:val="auto"/>
          <w:sz w:val="24"/>
          <w:szCs w:val="24"/>
        </w:rPr>
        <w:t>Cosmetic Innovations, Inc</w:t>
      </w:r>
      <w:r w:rsidR="00E36C3E" w:rsidRPr="007B3935">
        <w:rPr>
          <w:rFonts w:ascii="Times New Roman" w:hAnsi="Times New Roman" w:cs="Times New Roman"/>
          <w:b w:val="0"/>
          <w:bCs/>
          <w:color w:val="auto"/>
          <w:sz w:val="24"/>
          <w:szCs w:val="24"/>
        </w:rPr>
        <w:t>., “</w:t>
      </w:r>
      <w:r w:rsidR="00E36C3E" w:rsidRPr="007B3935">
        <w:rPr>
          <w:rFonts w:ascii="Times New Roman" w:hAnsi="Times New Roman" w:cs="Times New Roman"/>
          <w:color w:val="auto"/>
          <w:sz w:val="24"/>
          <w:szCs w:val="24"/>
          <w:shd w:val="clear" w:color="auto" w:fill="FFFFFF"/>
        </w:rPr>
        <w:t>Dental Clinic</w:t>
      </w:r>
      <w:r w:rsidR="00E36C3E" w:rsidRPr="007B3935">
        <w:rPr>
          <w:rFonts w:ascii="Times New Roman" w:hAnsi="Times New Roman" w:cs="Times New Roman"/>
          <w:b w:val="0"/>
          <w:bCs/>
          <w:color w:val="auto"/>
          <w:sz w:val="24"/>
          <w:szCs w:val="24"/>
        </w:rPr>
        <w:t>”</w:t>
      </w:r>
      <w:bookmarkEnd w:id="39"/>
      <w:bookmarkEnd w:id="40"/>
      <w:bookmarkEnd w:id="41"/>
    </w:p>
    <w:p w14:paraId="04CE381D" w14:textId="77777777" w:rsidR="00E36C3E" w:rsidRPr="007B3935" w:rsidRDefault="00E36C3E" w:rsidP="000B73A4">
      <w:pPr>
        <w:jc w:val="both"/>
        <w:rPr>
          <w:rFonts w:ascii="Times New Roman" w:hAnsi="Times New Roman" w:cs="Times New Roman"/>
          <w:sz w:val="24"/>
          <w:szCs w:val="24"/>
        </w:rPr>
      </w:pPr>
      <w:r w:rsidRPr="007B3935">
        <w:rPr>
          <w:rFonts w:ascii="Times New Roman" w:hAnsi="Times New Roman" w:cs="Times New Roman"/>
          <w:sz w:val="24"/>
          <w:szCs w:val="24"/>
        </w:rPr>
        <w:tab/>
        <w:t>https://itunes.apple.com/us/app/dental-clinic/id391794242?mt=8</w:t>
      </w:r>
    </w:p>
    <w:p w14:paraId="764B5FBD" w14:textId="77777777" w:rsidR="00E36C3E" w:rsidRPr="007B3935" w:rsidRDefault="00E36C3E" w:rsidP="000B73A4">
      <w:pPr>
        <w:pStyle w:val="NoSpacing"/>
        <w:jc w:val="both"/>
        <w:rPr>
          <w:rFonts w:ascii="Times New Roman" w:hAnsi="Times New Roman" w:cs="Times New Roman"/>
        </w:rPr>
      </w:pPr>
    </w:p>
    <w:p w14:paraId="44A4D720" w14:textId="77777777" w:rsidR="00E36C3E" w:rsidRPr="007B3935" w:rsidRDefault="00E36C3E" w:rsidP="000B73A4">
      <w:pPr>
        <w:widowControl w:val="0"/>
        <w:jc w:val="both"/>
        <w:rPr>
          <w:rFonts w:ascii="Times New Roman" w:hAnsi="Times New Roman" w:cs="Times New Roman"/>
          <w:sz w:val="24"/>
          <w:szCs w:val="24"/>
        </w:rPr>
      </w:pPr>
      <w:r w:rsidRPr="007B3935">
        <w:rPr>
          <w:rFonts w:ascii="Times New Roman" w:hAnsi="Times New Roman" w:cs="Times New Roman"/>
        </w:rPr>
        <w:t>[2]:</w:t>
      </w:r>
      <w:r w:rsidRPr="007B3935">
        <w:rPr>
          <w:rFonts w:ascii="Times New Roman" w:hAnsi="Times New Roman" w:cs="Times New Roman"/>
          <w:b/>
          <w:bCs/>
        </w:rPr>
        <w:tab/>
      </w:r>
      <w:proofErr w:type="spellStart"/>
      <w:r w:rsidRPr="007B3935">
        <w:rPr>
          <w:rFonts w:ascii="Times New Roman" w:hAnsi="Times New Roman" w:cs="Times New Roman"/>
          <w:b/>
          <w:bCs/>
          <w:sz w:val="24"/>
          <w:szCs w:val="24"/>
        </w:rPr>
        <w:t>Dr.Sunil</w:t>
      </w:r>
      <w:proofErr w:type="spellEnd"/>
      <w:r w:rsidRPr="007B3935">
        <w:rPr>
          <w:rFonts w:ascii="Times New Roman" w:hAnsi="Times New Roman" w:cs="Times New Roman"/>
          <w:b/>
          <w:bCs/>
          <w:sz w:val="24"/>
          <w:szCs w:val="24"/>
        </w:rPr>
        <w:t xml:space="preserve"> Dental Clinic</w:t>
      </w:r>
    </w:p>
    <w:p w14:paraId="02DDD2E7" w14:textId="77777777" w:rsidR="00E36C3E" w:rsidRPr="007B3935" w:rsidRDefault="00E36C3E" w:rsidP="000B73A4">
      <w:pPr>
        <w:widowControl w:val="0"/>
        <w:jc w:val="both"/>
        <w:rPr>
          <w:rFonts w:ascii="Times New Roman" w:hAnsi="Times New Roman" w:cs="Times New Roman"/>
          <w:sz w:val="24"/>
          <w:szCs w:val="24"/>
        </w:rPr>
      </w:pPr>
      <w:r w:rsidRPr="007B3935">
        <w:rPr>
          <w:rFonts w:ascii="Times New Roman" w:hAnsi="Times New Roman" w:cs="Times New Roman"/>
          <w:sz w:val="24"/>
          <w:szCs w:val="24"/>
        </w:rPr>
        <w:tab/>
      </w:r>
      <w:r w:rsidRPr="007B3935">
        <w:rPr>
          <w:rFonts w:ascii="Times New Roman" w:hAnsi="Times New Roman" w:cs="Times New Roman"/>
          <w:color w:val="auto"/>
          <w:sz w:val="24"/>
          <w:szCs w:val="24"/>
        </w:rPr>
        <w:t>http://www.drsunildental.com/</w:t>
      </w:r>
    </w:p>
    <w:p w14:paraId="12F08717" w14:textId="77777777" w:rsidR="00E36C3E" w:rsidRPr="007B3935" w:rsidRDefault="00E36C3E" w:rsidP="000B73A4">
      <w:pPr>
        <w:pStyle w:val="NoSpacing"/>
        <w:jc w:val="both"/>
        <w:rPr>
          <w:rFonts w:ascii="Times New Roman" w:hAnsi="Times New Roman" w:cs="Times New Roman"/>
        </w:rPr>
      </w:pPr>
    </w:p>
    <w:p w14:paraId="307B466A" w14:textId="77777777" w:rsidR="00DC520B" w:rsidRPr="007B3935" w:rsidRDefault="00E36C3E" w:rsidP="000B73A4">
      <w:pPr>
        <w:pStyle w:val="NoSpacing"/>
        <w:jc w:val="both"/>
        <w:rPr>
          <w:rStyle w:val="SubtleEmphasis"/>
          <w:rFonts w:ascii="Times New Roman" w:hAnsi="Times New Roman" w:cs="Times New Roman"/>
          <w:i w:val="0"/>
          <w:iCs w:val="0"/>
          <w:color w:val="auto"/>
          <w:sz w:val="24"/>
          <w:szCs w:val="24"/>
        </w:rPr>
      </w:pPr>
      <w:r w:rsidRPr="007B3935">
        <w:rPr>
          <w:rFonts w:ascii="Times New Roman" w:hAnsi="Times New Roman" w:cs="Times New Roman"/>
        </w:rPr>
        <w:t>[3]:</w:t>
      </w:r>
      <w:r w:rsidRPr="007B3935">
        <w:rPr>
          <w:rFonts w:ascii="Times New Roman" w:hAnsi="Times New Roman" w:cs="Times New Roman"/>
        </w:rPr>
        <w:tab/>
      </w:r>
      <w:hyperlink r:id="rId38" w:history="1">
        <w:r w:rsidR="00DC520B" w:rsidRPr="007B3935">
          <w:rPr>
            <w:rStyle w:val="SubtleEmphasis"/>
            <w:rFonts w:ascii="Times New Roman" w:hAnsi="Times New Roman" w:cs="Times New Roman"/>
            <w:b/>
            <w:bCs/>
            <w:i w:val="0"/>
            <w:iCs w:val="0"/>
            <w:color w:val="auto"/>
            <w:sz w:val="24"/>
            <w:szCs w:val="24"/>
          </w:rPr>
          <w:t xml:space="preserve">Marc </w:t>
        </w:r>
        <w:proofErr w:type="spellStart"/>
        <w:r w:rsidR="00DC520B" w:rsidRPr="007B3935">
          <w:rPr>
            <w:rStyle w:val="SubtleEmphasis"/>
            <w:rFonts w:ascii="Times New Roman" w:hAnsi="Times New Roman" w:cs="Times New Roman"/>
            <w:b/>
            <w:bCs/>
            <w:i w:val="0"/>
            <w:iCs w:val="0"/>
            <w:color w:val="auto"/>
            <w:sz w:val="24"/>
            <w:szCs w:val="24"/>
          </w:rPr>
          <w:t>Lyne</w:t>
        </w:r>
        <w:proofErr w:type="spellEnd"/>
      </w:hyperlink>
      <w:proofErr w:type="gramStart"/>
      <w:r w:rsidR="00DC520B" w:rsidRPr="007B3935">
        <w:rPr>
          <w:rStyle w:val="SubtleEmphasis"/>
          <w:rFonts w:ascii="Times New Roman" w:hAnsi="Times New Roman" w:cs="Times New Roman"/>
          <w:b/>
          <w:bCs/>
          <w:i w:val="0"/>
          <w:iCs w:val="0"/>
          <w:color w:val="auto"/>
          <w:sz w:val="24"/>
          <w:szCs w:val="24"/>
        </w:rPr>
        <w:t>,“</w:t>
      </w:r>
      <w:proofErr w:type="gramEnd"/>
      <w:r w:rsidR="00103FE0" w:rsidRPr="007B3935">
        <w:fldChar w:fldCharType="begin"/>
      </w:r>
      <w:r w:rsidR="00103FE0" w:rsidRPr="007B3935">
        <w:instrText xml:space="preserve"> HYPERLINK "http://searchengineland.com/what-is-a-qr-code-and-why-do-you-need-one-27588" </w:instrText>
      </w:r>
      <w:r w:rsidR="00103FE0" w:rsidRPr="007B3935">
        <w:fldChar w:fldCharType="separate"/>
      </w:r>
      <w:r w:rsidR="00DC520B" w:rsidRPr="007B3935">
        <w:rPr>
          <w:rStyle w:val="SubtleEmphasis"/>
          <w:rFonts w:ascii="Times New Roman" w:hAnsi="Times New Roman" w:cs="Times New Roman"/>
          <w:b/>
          <w:bCs/>
          <w:i w:val="0"/>
          <w:iCs w:val="0"/>
          <w:color w:val="auto"/>
          <w:sz w:val="24"/>
          <w:szCs w:val="24"/>
        </w:rPr>
        <w:t>What Is A QR Code And Why Do You Need One?</w:t>
      </w:r>
      <w:r w:rsidR="00103FE0" w:rsidRPr="007B3935">
        <w:rPr>
          <w:rStyle w:val="SubtleEmphasis"/>
          <w:rFonts w:ascii="Times New Roman" w:hAnsi="Times New Roman" w:cs="Times New Roman"/>
          <w:b/>
          <w:bCs/>
          <w:i w:val="0"/>
          <w:iCs w:val="0"/>
          <w:color w:val="auto"/>
          <w:sz w:val="24"/>
          <w:szCs w:val="24"/>
        </w:rPr>
        <w:fldChar w:fldCharType="end"/>
      </w:r>
      <w:r w:rsidR="00DC520B" w:rsidRPr="007B3935">
        <w:rPr>
          <w:rStyle w:val="SubtleEmphasis"/>
          <w:rFonts w:ascii="Times New Roman" w:hAnsi="Times New Roman" w:cs="Times New Roman"/>
          <w:b/>
          <w:bCs/>
          <w:i w:val="0"/>
          <w:iCs w:val="0"/>
          <w:color w:val="auto"/>
          <w:sz w:val="24"/>
          <w:szCs w:val="24"/>
        </w:rPr>
        <w:t>”</w:t>
      </w:r>
    </w:p>
    <w:p w14:paraId="04491ED0" w14:textId="77777777" w:rsidR="00DC520B" w:rsidRPr="007B3935" w:rsidRDefault="00103FE0" w:rsidP="000B73A4">
      <w:pPr>
        <w:pStyle w:val="NoSpacing"/>
        <w:ind w:firstLine="720"/>
        <w:jc w:val="both"/>
        <w:rPr>
          <w:rStyle w:val="SubtleEmphasis"/>
          <w:rFonts w:ascii="Times New Roman" w:hAnsi="Times New Roman" w:cs="Times New Roman"/>
          <w:i w:val="0"/>
          <w:iCs w:val="0"/>
          <w:color w:val="auto"/>
          <w:sz w:val="24"/>
          <w:szCs w:val="24"/>
        </w:rPr>
      </w:pPr>
      <w:hyperlink r:id="rId39" w:history="1">
        <w:r w:rsidR="00DC520B" w:rsidRPr="007B3935">
          <w:rPr>
            <w:rStyle w:val="Hyperlink"/>
            <w:rFonts w:ascii="Times New Roman" w:hAnsi="Times New Roman" w:cs="Times New Roman"/>
            <w:color w:val="auto"/>
            <w:sz w:val="24"/>
            <w:szCs w:val="24"/>
            <w:u w:val="none"/>
          </w:rPr>
          <w:t>http://searchengineland.com/what-is-a-qr-code-and-why-do-you-need-one-27588</w:t>
        </w:r>
      </w:hyperlink>
    </w:p>
    <w:p w14:paraId="042FBDED" w14:textId="77777777" w:rsidR="00DC520B" w:rsidRPr="007B3935" w:rsidRDefault="00DC520B" w:rsidP="000B73A4">
      <w:pPr>
        <w:pStyle w:val="NoSpacing"/>
        <w:ind w:firstLine="720"/>
        <w:jc w:val="both"/>
        <w:rPr>
          <w:rStyle w:val="SubtleEmphasis"/>
          <w:rFonts w:ascii="Times New Roman" w:hAnsi="Times New Roman" w:cs="Times New Roman"/>
          <w:i w:val="0"/>
          <w:iCs w:val="0"/>
          <w:color w:val="auto"/>
          <w:sz w:val="24"/>
          <w:szCs w:val="24"/>
        </w:rPr>
      </w:pPr>
    </w:p>
    <w:p w14:paraId="3695CE97" w14:textId="77777777" w:rsidR="00DC520B" w:rsidRPr="007B3935" w:rsidRDefault="00E36C3E" w:rsidP="000B73A4">
      <w:pPr>
        <w:pStyle w:val="NoSpacing"/>
        <w:jc w:val="both"/>
        <w:rPr>
          <w:rStyle w:val="SubtleEmphasis"/>
          <w:rFonts w:ascii="Times New Roman" w:hAnsi="Times New Roman" w:cs="Times New Roman"/>
          <w:i w:val="0"/>
          <w:iCs w:val="0"/>
          <w:color w:val="auto"/>
          <w:sz w:val="24"/>
          <w:szCs w:val="24"/>
        </w:rPr>
      </w:pPr>
      <w:r w:rsidRPr="007B3935">
        <w:rPr>
          <w:rStyle w:val="SubtleEmphasis"/>
          <w:rFonts w:ascii="Times New Roman" w:hAnsi="Times New Roman" w:cs="Times New Roman"/>
          <w:i w:val="0"/>
          <w:iCs w:val="0"/>
          <w:color w:val="auto"/>
          <w:sz w:val="24"/>
          <w:szCs w:val="24"/>
        </w:rPr>
        <w:t>[4</w:t>
      </w:r>
      <w:r w:rsidR="00DC520B" w:rsidRPr="007B3935">
        <w:rPr>
          <w:rStyle w:val="SubtleEmphasis"/>
          <w:rFonts w:ascii="Times New Roman" w:hAnsi="Times New Roman" w:cs="Times New Roman"/>
          <w:i w:val="0"/>
          <w:iCs w:val="0"/>
          <w:color w:val="auto"/>
          <w:sz w:val="24"/>
          <w:szCs w:val="24"/>
        </w:rPr>
        <w:t>]:</w:t>
      </w:r>
      <w:r w:rsidR="00DC520B" w:rsidRPr="007B3935">
        <w:rPr>
          <w:rStyle w:val="SubtleEmphasis"/>
          <w:rFonts w:ascii="Times New Roman" w:hAnsi="Times New Roman" w:cs="Times New Roman"/>
          <w:i w:val="0"/>
          <w:iCs w:val="0"/>
          <w:color w:val="auto"/>
          <w:sz w:val="24"/>
          <w:szCs w:val="24"/>
        </w:rPr>
        <w:tab/>
      </w:r>
      <w:hyperlink r:id="rId40" w:tgtFrame="_blank" w:history="1">
        <w:r w:rsidR="00DC520B" w:rsidRPr="007B3935">
          <w:rPr>
            <w:rStyle w:val="SubtleEmphasis"/>
            <w:rFonts w:ascii="Times New Roman" w:hAnsi="Times New Roman" w:cs="Times New Roman"/>
            <w:b/>
            <w:bCs/>
            <w:i w:val="0"/>
            <w:iCs w:val="0"/>
            <w:color w:val="auto"/>
            <w:sz w:val="24"/>
            <w:szCs w:val="24"/>
          </w:rPr>
          <w:t xml:space="preserve">Gregory </w:t>
        </w:r>
        <w:proofErr w:type="spellStart"/>
        <w:r w:rsidR="00DC520B" w:rsidRPr="007B3935">
          <w:rPr>
            <w:rStyle w:val="SubtleEmphasis"/>
            <w:rFonts w:ascii="Times New Roman" w:hAnsi="Times New Roman" w:cs="Times New Roman"/>
            <w:b/>
            <w:bCs/>
            <w:i w:val="0"/>
            <w:iCs w:val="0"/>
            <w:color w:val="auto"/>
            <w:sz w:val="24"/>
            <w:szCs w:val="24"/>
          </w:rPr>
          <w:t>Raiz</w:t>
        </w:r>
        <w:proofErr w:type="spellEnd"/>
      </w:hyperlink>
      <w:r w:rsidR="00DC520B" w:rsidRPr="007B3935">
        <w:rPr>
          <w:rStyle w:val="SubtleEmphasis"/>
          <w:rFonts w:ascii="Times New Roman" w:hAnsi="Times New Roman" w:cs="Times New Roman"/>
          <w:b/>
          <w:bCs/>
          <w:i w:val="0"/>
          <w:iCs w:val="0"/>
          <w:color w:val="auto"/>
          <w:sz w:val="24"/>
          <w:szCs w:val="24"/>
        </w:rPr>
        <w:t>, “What is the best QR decoder library for the iPhone?”</w:t>
      </w:r>
    </w:p>
    <w:p w14:paraId="2C23581D" w14:textId="77777777" w:rsidR="00DC520B" w:rsidRPr="007B3935" w:rsidRDefault="00103FE0" w:rsidP="000B73A4">
      <w:pPr>
        <w:pStyle w:val="NoSpacing"/>
        <w:ind w:firstLine="720"/>
        <w:jc w:val="both"/>
        <w:rPr>
          <w:rFonts w:ascii="Times New Roman" w:hAnsi="Times New Roman" w:cs="Times New Roman"/>
          <w:color w:val="auto"/>
          <w:sz w:val="24"/>
          <w:szCs w:val="24"/>
        </w:rPr>
      </w:pPr>
      <w:hyperlink r:id="rId41" w:history="1">
        <w:r w:rsidR="00DC520B" w:rsidRPr="007B3935">
          <w:rPr>
            <w:rStyle w:val="SubtleEmphasis"/>
            <w:rFonts w:ascii="Times New Roman" w:hAnsi="Times New Roman" w:cs="Times New Roman"/>
            <w:i w:val="0"/>
            <w:iCs w:val="0"/>
            <w:color w:val="auto"/>
            <w:sz w:val="24"/>
            <w:szCs w:val="24"/>
          </w:rPr>
          <w:t>http://www.quora.com/What-is-the-best-QR-decoder-library-for-the-iPhone</w:t>
        </w:r>
      </w:hyperlink>
    </w:p>
    <w:p w14:paraId="62F82188" w14:textId="77777777" w:rsidR="00DC520B" w:rsidRPr="007B3935" w:rsidRDefault="00DC520B" w:rsidP="000B73A4">
      <w:pPr>
        <w:pStyle w:val="NoSpacing"/>
        <w:ind w:firstLine="720"/>
        <w:jc w:val="both"/>
        <w:rPr>
          <w:rFonts w:ascii="Times New Roman" w:hAnsi="Times New Roman" w:cs="Times New Roman"/>
          <w:color w:val="auto"/>
          <w:sz w:val="24"/>
          <w:szCs w:val="24"/>
        </w:rPr>
      </w:pPr>
    </w:p>
    <w:p w14:paraId="642B45CE" w14:textId="77777777" w:rsidR="00DC520B" w:rsidRPr="007B3935" w:rsidRDefault="00E36C3E" w:rsidP="000B73A4">
      <w:pPr>
        <w:pStyle w:val="NoSpacing"/>
        <w:jc w:val="both"/>
        <w:rPr>
          <w:rFonts w:ascii="Times New Roman" w:hAnsi="Times New Roman" w:cs="Times New Roman"/>
          <w:color w:val="auto"/>
          <w:sz w:val="24"/>
          <w:szCs w:val="24"/>
        </w:rPr>
      </w:pPr>
      <w:r w:rsidRPr="007B3935">
        <w:rPr>
          <w:rFonts w:ascii="Times New Roman" w:hAnsi="Times New Roman" w:cs="Times New Roman"/>
          <w:color w:val="auto"/>
          <w:sz w:val="24"/>
          <w:szCs w:val="24"/>
        </w:rPr>
        <w:t>[5</w:t>
      </w:r>
      <w:r w:rsidR="00DC520B" w:rsidRPr="007B3935">
        <w:rPr>
          <w:rFonts w:ascii="Times New Roman" w:hAnsi="Times New Roman" w:cs="Times New Roman"/>
          <w:color w:val="auto"/>
          <w:sz w:val="24"/>
          <w:szCs w:val="24"/>
        </w:rPr>
        <w:t>]:</w:t>
      </w:r>
      <w:r w:rsidR="00DC520B" w:rsidRPr="007B3935">
        <w:rPr>
          <w:rFonts w:ascii="Times New Roman" w:hAnsi="Times New Roman" w:cs="Times New Roman"/>
          <w:color w:val="auto"/>
          <w:sz w:val="24"/>
          <w:szCs w:val="24"/>
        </w:rPr>
        <w:tab/>
      </w:r>
      <w:proofErr w:type="spellStart"/>
      <w:r w:rsidR="00DC520B" w:rsidRPr="007B3935">
        <w:rPr>
          <w:rFonts w:ascii="Times New Roman" w:hAnsi="Times New Roman" w:cs="Times New Roman"/>
          <w:b/>
          <w:bCs/>
          <w:color w:val="auto"/>
          <w:sz w:val="24"/>
          <w:szCs w:val="24"/>
        </w:rPr>
        <w:t>PhoneGap</w:t>
      </w:r>
      <w:proofErr w:type="spellEnd"/>
      <w:r w:rsidR="00DC520B" w:rsidRPr="007B3935">
        <w:rPr>
          <w:rFonts w:ascii="Times New Roman" w:hAnsi="Times New Roman" w:cs="Times New Roman"/>
          <w:b/>
          <w:bCs/>
          <w:color w:val="auto"/>
          <w:sz w:val="24"/>
          <w:szCs w:val="24"/>
        </w:rPr>
        <w:t>, “Supported Features”</w:t>
      </w:r>
      <w:r w:rsidR="00DC520B" w:rsidRPr="007B3935">
        <w:rPr>
          <w:rFonts w:ascii="Times New Roman" w:hAnsi="Times New Roman" w:cs="Times New Roman"/>
          <w:color w:val="auto"/>
          <w:sz w:val="24"/>
          <w:szCs w:val="24"/>
        </w:rPr>
        <w:t xml:space="preserve"> </w:t>
      </w:r>
    </w:p>
    <w:p w14:paraId="6B21E326" w14:textId="77777777" w:rsidR="00DC520B" w:rsidRPr="007B3935" w:rsidRDefault="00DC520B" w:rsidP="000B73A4">
      <w:pPr>
        <w:pStyle w:val="NoSpacing"/>
        <w:jc w:val="both"/>
        <w:rPr>
          <w:rFonts w:ascii="Times New Roman" w:hAnsi="Times New Roman" w:cs="Times New Roman"/>
          <w:color w:val="auto"/>
          <w:sz w:val="24"/>
          <w:szCs w:val="24"/>
        </w:rPr>
      </w:pPr>
      <w:r w:rsidRPr="007B3935">
        <w:rPr>
          <w:rFonts w:ascii="Times New Roman" w:hAnsi="Times New Roman" w:cs="Times New Roman"/>
          <w:color w:val="auto"/>
          <w:sz w:val="24"/>
          <w:szCs w:val="24"/>
        </w:rPr>
        <w:tab/>
      </w:r>
      <w:hyperlink r:id="rId42" w:history="1">
        <w:r w:rsidRPr="007B3935">
          <w:rPr>
            <w:rStyle w:val="Hyperlink"/>
            <w:rFonts w:ascii="Times New Roman" w:hAnsi="Times New Roman" w:cs="Times New Roman"/>
            <w:color w:val="auto"/>
            <w:sz w:val="24"/>
            <w:szCs w:val="24"/>
            <w:u w:val="none"/>
          </w:rPr>
          <w:t>http://phonegap.com/about/features</w:t>
        </w:r>
      </w:hyperlink>
    </w:p>
    <w:p w14:paraId="0E14178D" w14:textId="77777777" w:rsidR="00DC520B" w:rsidRPr="007B3935" w:rsidRDefault="00DC520B" w:rsidP="000B73A4">
      <w:pPr>
        <w:pStyle w:val="NoSpacing"/>
        <w:jc w:val="both"/>
        <w:rPr>
          <w:rFonts w:ascii="Times New Roman" w:hAnsi="Times New Roman" w:cs="Times New Roman"/>
          <w:color w:val="auto"/>
          <w:sz w:val="24"/>
          <w:szCs w:val="24"/>
        </w:rPr>
      </w:pPr>
    </w:p>
    <w:p w14:paraId="33D841AF" w14:textId="77777777" w:rsidR="00DC520B" w:rsidRPr="007B3935" w:rsidRDefault="00E36C3E" w:rsidP="000B73A4">
      <w:pPr>
        <w:pStyle w:val="NoSpacing"/>
        <w:jc w:val="both"/>
        <w:rPr>
          <w:rFonts w:ascii="Times New Roman" w:hAnsi="Times New Roman" w:cs="Times New Roman"/>
          <w:color w:val="auto"/>
          <w:sz w:val="24"/>
          <w:szCs w:val="24"/>
        </w:rPr>
      </w:pPr>
      <w:r w:rsidRPr="007B3935">
        <w:rPr>
          <w:rFonts w:ascii="Times New Roman" w:hAnsi="Times New Roman" w:cs="Times New Roman"/>
          <w:color w:val="auto"/>
          <w:sz w:val="24"/>
          <w:szCs w:val="24"/>
        </w:rPr>
        <w:t>[6</w:t>
      </w:r>
      <w:r w:rsidR="00DC520B" w:rsidRPr="007B3935">
        <w:rPr>
          <w:rFonts w:ascii="Times New Roman" w:hAnsi="Times New Roman" w:cs="Times New Roman"/>
          <w:color w:val="auto"/>
          <w:sz w:val="24"/>
          <w:szCs w:val="24"/>
        </w:rPr>
        <w:t>]:</w:t>
      </w:r>
      <w:r w:rsidR="00DC520B" w:rsidRPr="007B3935">
        <w:rPr>
          <w:rFonts w:ascii="Times New Roman" w:hAnsi="Times New Roman" w:cs="Times New Roman"/>
          <w:color w:val="auto"/>
          <w:sz w:val="24"/>
          <w:szCs w:val="24"/>
        </w:rPr>
        <w:tab/>
      </w:r>
      <w:r w:rsidR="00DC520B" w:rsidRPr="007B3935">
        <w:rPr>
          <w:rFonts w:ascii="Times New Roman" w:hAnsi="Times New Roman" w:cs="Times New Roman"/>
          <w:b/>
          <w:bCs/>
          <w:color w:val="auto"/>
          <w:sz w:val="24"/>
          <w:szCs w:val="24"/>
        </w:rPr>
        <w:t>MySQL, “What is MySQL?”</w:t>
      </w:r>
    </w:p>
    <w:p w14:paraId="0A5C98AA" w14:textId="77777777" w:rsidR="00DC520B" w:rsidRPr="007B3935" w:rsidRDefault="00103FE0" w:rsidP="000B73A4">
      <w:pPr>
        <w:pStyle w:val="NoSpacing"/>
        <w:ind w:firstLine="720"/>
        <w:jc w:val="both"/>
        <w:rPr>
          <w:rFonts w:ascii="Times New Roman" w:hAnsi="Times New Roman" w:cs="Times New Roman"/>
          <w:color w:val="auto"/>
          <w:sz w:val="24"/>
          <w:szCs w:val="24"/>
        </w:rPr>
      </w:pPr>
      <w:hyperlink r:id="rId43">
        <w:r w:rsidR="00DC520B" w:rsidRPr="007B3935">
          <w:rPr>
            <w:rFonts w:ascii="Times New Roman" w:hAnsi="Times New Roman" w:cs="Times New Roman"/>
            <w:color w:val="auto"/>
            <w:sz w:val="24"/>
            <w:szCs w:val="24"/>
          </w:rPr>
          <w:t>http://dev.mysql.com/doc/refman/4.1/en/what-is-mysql.html</w:t>
        </w:r>
      </w:hyperlink>
    </w:p>
    <w:p w14:paraId="1D596D2E" w14:textId="77777777" w:rsidR="00DC520B" w:rsidRPr="007B3935" w:rsidRDefault="00DC520B" w:rsidP="000B73A4">
      <w:pPr>
        <w:pStyle w:val="NoSpacing"/>
        <w:ind w:firstLine="720"/>
        <w:jc w:val="both"/>
        <w:rPr>
          <w:rFonts w:ascii="Times New Roman" w:hAnsi="Times New Roman" w:cs="Times New Roman"/>
          <w:color w:val="auto"/>
          <w:sz w:val="24"/>
          <w:szCs w:val="24"/>
        </w:rPr>
      </w:pPr>
    </w:p>
    <w:p w14:paraId="0ABE32C4" w14:textId="77777777" w:rsidR="00DC520B" w:rsidRPr="007B3935" w:rsidRDefault="00E36C3E" w:rsidP="000B73A4">
      <w:pPr>
        <w:pStyle w:val="NoSpacing"/>
        <w:jc w:val="both"/>
        <w:rPr>
          <w:rFonts w:ascii="Times New Roman" w:hAnsi="Times New Roman" w:cs="Times New Roman"/>
          <w:color w:val="auto"/>
          <w:sz w:val="24"/>
          <w:szCs w:val="24"/>
        </w:rPr>
      </w:pPr>
      <w:r w:rsidRPr="007B3935">
        <w:rPr>
          <w:rFonts w:ascii="Times New Roman" w:hAnsi="Times New Roman" w:cs="Times New Roman"/>
          <w:color w:val="auto"/>
          <w:sz w:val="24"/>
          <w:szCs w:val="24"/>
        </w:rPr>
        <w:t>[7</w:t>
      </w:r>
      <w:r w:rsidR="00DC520B" w:rsidRPr="007B3935">
        <w:rPr>
          <w:rFonts w:ascii="Times New Roman" w:hAnsi="Times New Roman" w:cs="Times New Roman"/>
          <w:color w:val="auto"/>
          <w:sz w:val="24"/>
          <w:szCs w:val="24"/>
        </w:rPr>
        <w:t>]:</w:t>
      </w:r>
      <w:r w:rsidR="00DC520B" w:rsidRPr="007B3935">
        <w:rPr>
          <w:rFonts w:ascii="Times New Roman" w:hAnsi="Times New Roman" w:cs="Times New Roman"/>
          <w:color w:val="auto"/>
          <w:sz w:val="24"/>
          <w:szCs w:val="24"/>
        </w:rPr>
        <w:tab/>
      </w:r>
      <w:r w:rsidR="00DC520B" w:rsidRPr="007B3935">
        <w:rPr>
          <w:rFonts w:ascii="Times New Roman" w:hAnsi="Times New Roman" w:cs="Times New Roman"/>
          <w:b/>
          <w:bCs/>
          <w:color w:val="auto"/>
          <w:sz w:val="24"/>
          <w:szCs w:val="24"/>
        </w:rPr>
        <w:t>SQLite, “</w:t>
      </w:r>
      <w:proofErr w:type="spellStart"/>
      <w:r w:rsidR="00DC520B" w:rsidRPr="007B3935">
        <w:rPr>
          <w:rFonts w:ascii="Times New Roman" w:hAnsi="Times New Roman" w:cs="Times New Roman"/>
          <w:b/>
          <w:bCs/>
          <w:color w:val="auto"/>
          <w:sz w:val="24"/>
          <w:szCs w:val="24"/>
        </w:rPr>
        <w:t>Docmentation</w:t>
      </w:r>
      <w:proofErr w:type="spellEnd"/>
      <w:r w:rsidR="00DC520B" w:rsidRPr="007B3935">
        <w:rPr>
          <w:rFonts w:ascii="Times New Roman" w:hAnsi="Times New Roman" w:cs="Times New Roman"/>
          <w:b/>
          <w:bCs/>
          <w:color w:val="auto"/>
          <w:sz w:val="24"/>
          <w:szCs w:val="24"/>
        </w:rPr>
        <w:t>”</w:t>
      </w:r>
    </w:p>
    <w:p w14:paraId="3DAE2D65" w14:textId="77777777" w:rsidR="00DC520B" w:rsidRPr="007B3935" w:rsidRDefault="00103FE0" w:rsidP="000B73A4">
      <w:pPr>
        <w:pStyle w:val="NoSpacing"/>
        <w:ind w:firstLine="720"/>
        <w:jc w:val="both"/>
        <w:rPr>
          <w:rFonts w:ascii="Times New Roman" w:hAnsi="Times New Roman" w:cs="Times New Roman"/>
          <w:color w:val="auto"/>
          <w:sz w:val="24"/>
          <w:szCs w:val="24"/>
        </w:rPr>
      </w:pPr>
      <w:hyperlink r:id="rId44" w:history="1">
        <w:r w:rsidR="00DC520B" w:rsidRPr="007B3935">
          <w:rPr>
            <w:rStyle w:val="Hyperlink"/>
            <w:rFonts w:ascii="Times New Roman" w:hAnsi="Times New Roman" w:cs="Times New Roman"/>
            <w:color w:val="auto"/>
            <w:sz w:val="24"/>
            <w:szCs w:val="24"/>
            <w:u w:val="none"/>
          </w:rPr>
          <w:t>http://www.sqlite.org/</w:t>
        </w:r>
      </w:hyperlink>
    </w:p>
    <w:p w14:paraId="3FA514DA" w14:textId="77777777" w:rsidR="002A5EFF" w:rsidRPr="007B3935" w:rsidRDefault="002A5EFF" w:rsidP="002A5EFF">
      <w:pPr>
        <w:pStyle w:val="NoSpacing"/>
        <w:jc w:val="both"/>
        <w:rPr>
          <w:rFonts w:ascii="Times New Roman" w:hAnsi="Times New Roman" w:cs="Times New Roman"/>
          <w:color w:val="auto"/>
          <w:sz w:val="24"/>
          <w:szCs w:val="24"/>
        </w:rPr>
      </w:pPr>
    </w:p>
    <w:p w14:paraId="4D6B5F9B" w14:textId="77777777" w:rsidR="002A5EFF" w:rsidRPr="007B3935" w:rsidRDefault="002A5EFF" w:rsidP="002A5EFF">
      <w:pPr>
        <w:pStyle w:val="NoSpacing"/>
        <w:jc w:val="both"/>
        <w:rPr>
          <w:rFonts w:ascii="Times New Roman" w:hAnsi="Times New Roman" w:cs="Times New Roman"/>
          <w:color w:val="auto"/>
          <w:sz w:val="24"/>
          <w:szCs w:val="24"/>
        </w:rPr>
      </w:pPr>
      <w:r w:rsidRPr="007B3935">
        <w:rPr>
          <w:rFonts w:ascii="Times New Roman" w:hAnsi="Times New Roman" w:cs="Times New Roman"/>
          <w:color w:val="auto"/>
          <w:sz w:val="24"/>
          <w:szCs w:val="24"/>
        </w:rPr>
        <w:t>[8]:</w:t>
      </w:r>
      <w:r w:rsidRPr="007B3935">
        <w:rPr>
          <w:rFonts w:ascii="Times New Roman" w:hAnsi="Times New Roman" w:cs="Times New Roman"/>
          <w:color w:val="auto"/>
          <w:sz w:val="24"/>
          <w:szCs w:val="24"/>
        </w:rPr>
        <w:tab/>
      </w:r>
      <w:r w:rsidRPr="007B3935">
        <w:rPr>
          <w:rFonts w:ascii="Times New Roman" w:hAnsi="Times New Roman" w:cs="Times New Roman"/>
          <w:b/>
          <w:bCs/>
          <w:color w:val="auto"/>
          <w:sz w:val="24"/>
          <w:szCs w:val="24"/>
        </w:rPr>
        <w:t>Apache</w:t>
      </w:r>
    </w:p>
    <w:p w14:paraId="2B3F8A30" w14:textId="77777777" w:rsidR="002A5EFF" w:rsidRPr="007B3935" w:rsidRDefault="002A5EFF" w:rsidP="002A5EFF">
      <w:pPr>
        <w:pStyle w:val="NoSpacing"/>
        <w:ind w:firstLine="720"/>
        <w:jc w:val="both"/>
        <w:rPr>
          <w:rFonts w:ascii="Times New Roman" w:hAnsi="Times New Roman" w:cs="Times New Roman"/>
          <w:color w:val="auto"/>
          <w:sz w:val="24"/>
          <w:szCs w:val="24"/>
        </w:rPr>
      </w:pPr>
      <w:r w:rsidRPr="007B3935">
        <w:rPr>
          <w:rFonts w:ascii="Times New Roman" w:hAnsi="Times New Roman" w:cs="Times New Roman"/>
          <w:color w:val="auto"/>
          <w:sz w:val="24"/>
          <w:szCs w:val="24"/>
        </w:rPr>
        <w:t>http://httpd.apache.org/ABOUT_APACHE.html</w:t>
      </w:r>
    </w:p>
    <w:p w14:paraId="5E104B44" w14:textId="77777777" w:rsidR="00C15081" w:rsidRPr="007B3935" w:rsidRDefault="00C15081" w:rsidP="000B73A4">
      <w:pPr>
        <w:pStyle w:val="NoSpacing"/>
        <w:jc w:val="both"/>
        <w:rPr>
          <w:rFonts w:ascii="Times New Roman" w:hAnsi="Times New Roman" w:cs="Times New Roman"/>
          <w:color w:val="auto"/>
          <w:sz w:val="24"/>
          <w:szCs w:val="24"/>
        </w:rPr>
      </w:pPr>
    </w:p>
    <w:p w14:paraId="322445CC" w14:textId="298BA163" w:rsidR="00C15081" w:rsidRPr="007B3935" w:rsidRDefault="00C15081" w:rsidP="000B73A4">
      <w:pPr>
        <w:pStyle w:val="NoSpacing"/>
        <w:jc w:val="both"/>
        <w:rPr>
          <w:rFonts w:ascii="Times New Roman" w:hAnsi="Times New Roman" w:cs="Times New Roman"/>
          <w:color w:val="auto"/>
          <w:sz w:val="24"/>
          <w:szCs w:val="24"/>
        </w:rPr>
      </w:pPr>
      <w:r w:rsidRPr="007B3935">
        <w:rPr>
          <w:rFonts w:ascii="Times New Roman" w:hAnsi="Times New Roman" w:cs="Times New Roman"/>
          <w:color w:val="auto"/>
          <w:sz w:val="24"/>
          <w:szCs w:val="24"/>
        </w:rPr>
        <w:t>[</w:t>
      </w:r>
      <w:r w:rsidR="002A5EFF" w:rsidRPr="007B3935">
        <w:rPr>
          <w:rFonts w:ascii="Times New Roman" w:hAnsi="Times New Roman" w:cs="Times New Roman"/>
          <w:color w:val="auto"/>
          <w:sz w:val="24"/>
          <w:szCs w:val="24"/>
        </w:rPr>
        <w:t>9</w:t>
      </w:r>
      <w:r w:rsidRPr="007B3935">
        <w:rPr>
          <w:rFonts w:ascii="Times New Roman" w:hAnsi="Times New Roman" w:cs="Times New Roman"/>
          <w:color w:val="auto"/>
          <w:sz w:val="24"/>
          <w:szCs w:val="24"/>
        </w:rPr>
        <w:t>]:</w:t>
      </w:r>
      <w:r w:rsidRPr="007B3935">
        <w:rPr>
          <w:rFonts w:ascii="Times New Roman" w:hAnsi="Times New Roman" w:cs="Times New Roman"/>
          <w:color w:val="auto"/>
          <w:sz w:val="24"/>
          <w:szCs w:val="24"/>
        </w:rPr>
        <w:tab/>
      </w:r>
      <w:proofErr w:type="spellStart"/>
      <w:r w:rsidR="00771F81" w:rsidRPr="007B3935">
        <w:rPr>
          <w:rFonts w:ascii="Times New Roman" w:hAnsi="Times New Roman" w:cs="Times New Roman"/>
          <w:b/>
          <w:bCs/>
          <w:color w:val="auto"/>
          <w:sz w:val="24"/>
          <w:szCs w:val="24"/>
        </w:rPr>
        <w:t>CodeIgniter</w:t>
      </w:r>
      <w:proofErr w:type="spellEnd"/>
    </w:p>
    <w:p w14:paraId="349671A3" w14:textId="41ACDA58" w:rsidR="00C15081" w:rsidRPr="007B3935" w:rsidRDefault="00771F81" w:rsidP="000B73A4">
      <w:pPr>
        <w:pStyle w:val="NoSpacing"/>
        <w:ind w:firstLine="720"/>
        <w:jc w:val="both"/>
        <w:rPr>
          <w:rFonts w:ascii="Times New Roman" w:hAnsi="Times New Roman" w:cs="Times New Roman"/>
          <w:color w:val="auto"/>
          <w:sz w:val="24"/>
          <w:szCs w:val="24"/>
        </w:rPr>
      </w:pPr>
      <w:r w:rsidRPr="007B3935">
        <w:rPr>
          <w:rFonts w:ascii="Times New Roman" w:hAnsi="Times New Roman" w:cs="Times New Roman"/>
          <w:color w:val="auto"/>
          <w:sz w:val="24"/>
          <w:szCs w:val="24"/>
        </w:rPr>
        <w:t>http://codeigniter.in.th/</w:t>
      </w:r>
    </w:p>
    <w:p w14:paraId="0A923B7B" w14:textId="77777777" w:rsidR="009B65E2" w:rsidRPr="007B3935" w:rsidRDefault="009B65E2" w:rsidP="009B65E2">
      <w:pPr>
        <w:pStyle w:val="NoSpacing"/>
        <w:jc w:val="both"/>
        <w:rPr>
          <w:rFonts w:ascii="Times New Roman" w:hAnsi="Times New Roman" w:cs="Times New Roman"/>
          <w:color w:val="auto"/>
          <w:sz w:val="24"/>
          <w:szCs w:val="24"/>
        </w:rPr>
      </w:pPr>
    </w:p>
    <w:p w14:paraId="2700992E" w14:textId="46AC3D6C" w:rsidR="009B65E2" w:rsidRPr="007B3935" w:rsidRDefault="009B65E2" w:rsidP="00771F81">
      <w:pPr>
        <w:ind w:left="720" w:hanging="720"/>
        <w:rPr>
          <w:color w:val="auto"/>
        </w:rPr>
      </w:pPr>
      <w:r w:rsidRPr="007B3935">
        <w:rPr>
          <w:rFonts w:ascii="Times New Roman" w:hAnsi="Times New Roman" w:cs="Times New Roman"/>
          <w:color w:val="auto"/>
          <w:szCs w:val="24"/>
        </w:rPr>
        <w:t>[</w:t>
      </w:r>
      <w:r w:rsidR="002A5EFF" w:rsidRPr="007B3935">
        <w:rPr>
          <w:rFonts w:ascii="Times New Roman" w:hAnsi="Times New Roman" w:cs="Times New Roman"/>
          <w:color w:val="auto"/>
          <w:szCs w:val="24"/>
        </w:rPr>
        <w:t>10</w:t>
      </w:r>
      <w:r w:rsidRPr="007B3935">
        <w:rPr>
          <w:rFonts w:ascii="Times New Roman" w:hAnsi="Times New Roman" w:cs="Times New Roman"/>
          <w:color w:val="auto"/>
          <w:szCs w:val="24"/>
        </w:rPr>
        <w:t>]:</w:t>
      </w:r>
      <w:r w:rsidRPr="007B3935">
        <w:rPr>
          <w:rFonts w:ascii="Times New Roman" w:hAnsi="Times New Roman" w:cs="Times New Roman"/>
          <w:color w:val="auto"/>
          <w:szCs w:val="24"/>
        </w:rPr>
        <w:tab/>
      </w:r>
      <w:r w:rsidR="00771F81" w:rsidRPr="007B3935">
        <w:rPr>
          <w:rFonts w:ascii="Times New Roman" w:hAnsi="Times New Roman" w:cs="Times New Roman"/>
          <w:color w:val="auto"/>
          <w:sz w:val="24"/>
          <w:szCs w:val="24"/>
        </w:rPr>
        <w:t>JOSEMMSIMO</w:t>
      </w:r>
      <w:r w:rsidR="006306A1" w:rsidRPr="007B3935">
        <w:rPr>
          <w:rFonts w:ascii="Times New Roman" w:hAnsi="Times New Roman" w:cs="Times New Roman"/>
          <w:color w:val="auto"/>
          <w:sz w:val="24"/>
          <w:szCs w:val="24"/>
        </w:rPr>
        <w:t>, “</w:t>
      </w:r>
      <w:r w:rsidR="00771F81" w:rsidRPr="007B3935">
        <w:rPr>
          <w:rFonts w:ascii="Times New Roman" w:hAnsi="Times New Roman" w:cs="Times New Roman"/>
          <w:color w:val="auto"/>
          <w:sz w:val="24"/>
          <w:szCs w:val="24"/>
        </w:rPr>
        <w:t xml:space="preserve">PHP FRAMEWORKS COMPARISON: </w:t>
      </w:r>
      <w:r w:rsidR="00771F81" w:rsidRPr="007B3935">
        <w:rPr>
          <w:rFonts w:ascii="Times New Roman" w:hAnsi="Times New Roman" w:cs="Times New Roman"/>
          <w:caps/>
          <w:color w:val="auto"/>
          <w:sz w:val="24"/>
          <w:szCs w:val="24"/>
        </w:rPr>
        <w:t>ZEND, SYMFONY, CODEIGNITER, YII AND CAKE PHP</w:t>
      </w:r>
      <w:r w:rsidR="006306A1" w:rsidRPr="007B3935">
        <w:rPr>
          <w:rFonts w:ascii="Times New Roman" w:hAnsi="Times New Roman" w:cs="Times New Roman"/>
          <w:color w:val="auto"/>
          <w:sz w:val="24"/>
          <w:szCs w:val="24"/>
        </w:rPr>
        <w:t>”</w:t>
      </w:r>
    </w:p>
    <w:p w14:paraId="12770D5F" w14:textId="1347DB76" w:rsidR="0025427D" w:rsidRPr="007B3935" w:rsidRDefault="00103FE0" w:rsidP="00771F81">
      <w:pPr>
        <w:ind w:left="720"/>
      </w:pPr>
      <w:hyperlink r:id="rId45" w:history="1">
        <w:r w:rsidR="00771F81" w:rsidRPr="007B3935">
          <w:rPr>
            <w:rStyle w:val="Hyperlink"/>
            <w:rFonts w:ascii="Times New Roman" w:hAnsi="Times New Roman" w:cs="Times New Roman"/>
            <w:color w:val="auto"/>
            <w:sz w:val="24"/>
            <w:szCs w:val="24"/>
            <w:u w:val="none"/>
          </w:rPr>
          <w:t>http://josemmsimo.wordpress.com/2013/12/02/php-frameworks-comparison-zend-</w:t>
        </w:r>
      </w:hyperlink>
      <w:r w:rsidR="00771F81" w:rsidRPr="007B3935">
        <w:rPr>
          <w:rFonts w:ascii="Times New Roman" w:hAnsi="Times New Roman" w:cs="Times New Roman"/>
          <w:color w:val="auto"/>
          <w:sz w:val="24"/>
          <w:szCs w:val="24"/>
        </w:rPr>
        <w:t>symfony-codeigniter-yii-and-cake-php/</w:t>
      </w:r>
      <w:r w:rsidR="006306A1" w:rsidRPr="007B3935">
        <w:tab/>
      </w:r>
    </w:p>
    <w:p w14:paraId="27ACB0DA" w14:textId="77777777" w:rsidR="00771F81" w:rsidRPr="007B3935" w:rsidRDefault="00771F81" w:rsidP="006306A1">
      <w:pPr>
        <w:rPr>
          <w:rFonts w:ascii="Times New Roman" w:hAnsi="Times New Roman" w:cs="Times New Roman"/>
          <w:color w:val="auto"/>
          <w:sz w:val="24"/>
          <w:szCs w:val="24"/>
        </w:rPr>
      </w:pPr>
    </w:p>
    <w:p w14:paraId="7C489F18" w14:textId="238283FD" w:rsidR="0025427D" w:rsidRPr="007B3935" w:rsidRDefault="006306A1" w:rsidP="000B73A4">
      <w:pPr>
        <w:pStyle w:val="NoSpacing"/>
        <w:ind w:left="720" w:hanging="720"/>
        <w:jc w:val="both"/>
      </w:pPr>
      <w:r w:rsidRPr="007B3935">
        <w:rPr>
          <w:rFonts w:ascii="Times New Roman" w:hAnsi="Times New Roman" w:cs="Times New Roman"/>
          <w:bCs/>
          <w:color w:val="auto"/>
          <w:sz w:val="24"/>
          <w:szCs w:val="24"/>
        </w:rPr>
        <w:t>[1</w:t>
      </w:r>
      <w:r w:rsidR="002A5EFF" w:rsidRPr="007B3935">
        <w:rPr>
          <w:rFonts w:ascii="Times New Roman" w:hAnsi="Times New Roman" w:cs="Times New Roman"/>
          <w:bCs/>
          <w:color w:val="auto"/>
          <w:sz w:val="24"/>
          <w:szCs w:val="24"/>
        </w:rPr>
        <w:t>1</w:t>
      </w:r>
      <w:r w:rsidR="00DC520B" w:rsidRPr="007B3935">
        <w:rPr>
          <w:rFonts w:ascii="Times New Roman" w:hAnsi="Times New Roman" w:cs="Times New Roman"/>
          <w:bCs/>
          <w:color w:val="auto"/>
          <w:sz w:val="24"/>
          <w:szCs w:val="24"/>
        </w:rPr>
        <w:t>]:</w:t>
      </w:r>
      <w:r w:rsidR="00DC520B" w:rsidRPr="007B3935">
        <w:rPr>
          <w:rFonts w:ascii="Times New Roman" w:hAnsi="Times New Roman" w:cs="Times New Roman"/>
          <w:bCs/>
          <w:color w:val="auto"/>
          <w:sz w:val="24"/>
          <w:szCs w:val="24"/>
        </w:rPr>
        <w:tab/>
      </w:r>
      <w:proofErr w:type="spellStart"/>
      <w:r w:rsidR="0025427D" w:rsidRPr="007B3935">
        <w:rPr>
          <w:rFonts w:ascii="Times New Roman" w:hAnsi="Times New Roman" w:cs="Times New Roman"/>
          <w:b/>
          <w:color w:val="auto"/>
          <w:sz w:val="24"/>
          <w:szCs w:val="24"/>
        </w:rPr>
        <w:t>AtimeDesign</w:t>
      </w:r>
      <w:proofErr w:type="spellEnd"/>
      <w:proofErr w:type="gramStart"/>
      <w:r w:rsidR="0025427D" w:rsidRPr="007B3935">
        <w:rPr>
          <w:rFonts w:ascii="Times New Roman" w:hAnsi="Times New Roman" w:cs="Times New Roman"/>
          <w:b/>
          <w:color w:val="auto"/>
          <w:sz w:val="24"/>
          <w:szCs w:val="24"/>
        </w:rPr>
        <w:t>,</w:t>
      </w:r>
      <w:r w:rsidR="00DC520B" w:rsidRPr="007B3935">
        <w:rPr>
          <w:rFonts w:ascii="Times New Roman" w:hAnsi="Times New Roman" w:cs="Times New Roman"/>
          <w:b/>
          <w:color w:val="auto"/>
          <w:sz w:val="24"/>
          <w:szCs w:val="24"/>
        </w:rPr>
        <w:t>“</w:t>
      </w:r>
      <w:proofErr w:type="gramEnd"/>
      <w:r w:rsidR="0025427D" w:rsidRPr="007B3935">
        <w:rPr>
          <w:rFonts w:ascii="Angsana New" w:hAnsi="Angsana New" w:cs="Angsana New" w:hint="cs"/>
          <w:b/>
          <w:color w:val="auto"/>
          <w:sz w:val="24"/>
          <w:szCs w:val="24"/>
          <w:cs/>
        </w:rPr>
        <w:t>วงการ</w:t>
      </w:r>
      <w:proofErr w:type="spellStart"/>
      <w:r w:rsidR="0025427D" w:rsidRPr="007B3935">
        <w:rPr>
          <w:rFonts w:ascii="Angsana New" w:hAnsi="Angsana New" w:cs="Angsana New" w:hint="cs"/>
          <w:b/>
          <w:color w:val="auto"/>
          <w:sz w:val="24"/>
          <w:szCs w:val="24"/>
          <w:cs/>
        </w:rPr>
        <w:t>สมาร์ทโฟน</w:t>
      </w:r>
      <w:proofErr w:type="spellEnd"/>
      <w:r w:rsidR="0025427D" w:rsidRPr="007B3935">
        <w:rPr>
          <w:rFonts w:ascii="Angsana New" w:hAnsi="Angsana New" w:cs="Angsana New" w:hint="cs"/>
          <w:b/>
          <w:color w:val="auto"/>
          <w:sz w:val="24"/>
          <w:szCs w:val="24"/>
          <w:cs/>
        </w:rPr>
        <w:t>ไทยกับ</w:t>
      </w:r>
      <w:r w:rsidR="00DC520B" w:rsidRPr="007B3935">
        <w:rPr>
          <w:rFonts w:ascii="Angsana New" w:hAnsi="Angsana New" w:cs="Angsana New" w:hint="cs"/>
          <w:b/>
          <w:color w:val="auto"/>
          <w:sz w:val="24"/>
          <w:szCs w:val="24"/>
          <w:cs/>
        </w:rPr>
        <w:t>เว็บไซต์</w:t>
      </w:r>
      <w:r w:rsidR="00DC520B" w:rsidRPr="007B3935">
        <w:rPr>
          <w:rFonts w:ascii="Times New Roman" w:hAnsi="Times New Roman" w:cs="Times New Roman"/>
          <w:b/>
          <w:color w:val="auto"/>
          <w:sz w:val="24"/>
          <w:szCs w:val="24"/>
        </w:rPr>
        <w:t>”</w:t>
      </w:r>
    </w:p>
    <w:p w14:paraId="090C54A8" w14:textId="77777777" w:rsidR="00DC520B" w:rsidRPr="007B3935" w:rsidRDefault="00103FE0" w:rsidP="0025427D">
      <w:pPr>
        <w:pStyle w:val="NoSpacing"/>
        <w:ind w:left="720"/>
        <w:jc w:val="both"/>
        <w:rPr>
          <w:rFonts w:ascii="Times New Roman" w:hAnsi="Times New Roman" w:cs="Times New Roman"/>
          <w:color w:val="auto"/>
          <w:sz w:val="24"/>
          <w:szCs w:val="24"/>
        </w:rPr>
      </w:pPr>
      <w:hyperlink r:id="rId46">
        <w:r w:rsidR="00DC520B" w:rsidRPr="007B3935">
          <w:rPr>
            <w:rFonts w:ascii="Times New Roman" w:hAnsi="Times New Roman" w:cs="Times New Roman"/>
            <w:color w:val="auto"/>
            <w:sz w:val="24"/>
            <w:szCs w:val="24"/>
          </w:rPr>
          <w:t>http://www.atimedesign.com/webdesign/%E0%B8%A7%E0%B8%87%E0%B8%81%E0%B8%B2%E0%B8%A3%E0%B8%AA%E0%B8%A1%E0%B8%B2%E0%B8%A3%E0%B9%8C%E0%B8%97%E0%B9%82%E0%B8%9F%E0%B8%99%E0%B9%84%E0%B8%97%E0%B8%A2%E0%B8%81%E0%B8%B1%E0%B8%9A%E0%B9%80%E0%B8%A7/</w:t>
        </w:r>
      </w:hyperlink>
    </w:p>
    <w:p w14:paraId="39186B1A" w14:textId="77777777" w:rsidR="00DC520B" w:rsidRPr="007B3935" w:rsidRDefault="00DC520B" w:rsidP="000B73A4">
      <w:pPr>
        <w:pStyle w:val="NoSpacing"/>
        <w:ind w:left="720" w:hanging="720"/>
        <w:jc w:val="both"/>
        <w:rPr>
          <w:rFonts w:ascii="Times New Roman" w:hAnsi="Times New Roman" w:cs="Times New Roman"/>
          <w:color w:val="auto"/>
          <w:sz w:val="24"/>
          <w:szCs w:val="24"/>
        </w:rPr>
      </w:pPr>
    </w:p>
    <w:p w14:paraId="78D19584" w14:textId="7924C9D3" w:rsidR="00DC520B" w:rsidRPr="007B3935" w:rsidRDefault="006306A1" w:rsidP="000B73A4">
      <w:pPr>
        <w:pStyle w:val="NoSpacing"/>
        <w:jc w:val="both"/>
        <w:rPr>
          <w:rFonts w:ascii="Times New Roman" w:hAnsi="Times New Roman" w:cs="Times New Roman"/>
          <w:color w:val="auto"/>
          <w:sz w:val="24"/>
          <w:szCs w:val="24"/>
        </w:rPr>
      </w:pPr>
      <w:r w:rsidRPr="007B3935">
        <w:rPr>
          <w:rFonts w:ascii="Times New Roman" w:hAnsi="Times New Roman" w:cs="Times New Roman"/>
          <w:color w:val="auto"/>
          <w:sz w:val="24"/>
          <w:szCs w:val="24"/>
        </w:rPr>
        <w:t>[1</w:t>
      </w:r>
      <w:r w:rsidR="002A5EFF" w:rsidRPr="007B3935">
        <w:rPr>
          <w:rFonts w:ascii="Times New Roman" w:hAnsi="Times New Roman" w:cs="Times New Roman"/>
          <w:color w:val="auto"/>
          <w:sz w:val="24"/>
          <w:szCs w:val="24"/>
        </w:rPr>
        <w:t>2</w:t>
      </w:r>
      <w:r w:rsidR="00DC520B" w:rsidRPr="007B3935">
        <w:rPr>
          <w:rFonts w:ascii="Times New Roman" w:hAnsi="Times New Roman" w:cs="Times New Roman"/>
          <w:color w:val="auto"/>
          <w:sz w:val="24"/>
          <w:szCs w:val="24"/>
        </w:rPr>
        <w:t>]:</w:t>
      </w:r>
      <w:r w:rsidR="00DC520B" w:rsidRPr="007B3935">
        <w:rPr>
          <w:rFonts w:ascii="Times New Roman" w:hAnsi="Times New Roman" w:cs="Times New Roman"/>
          <w:color w:val="auto"/>
          <w:sz w:val="24"/>
          <w:szCs w:val="24"/>
        </w:rPr>
        <w:tab/>
      </w:r>
      <w:proofErr w:type="spellStart"/>
      <w:r w:rsidR="00DC520B" w:rsidRPr="007B3935">
        <w:rPr>
          <w:rFonts w:ascii="Times New Roman" w:hAnsi="Times New Roman" w:cs="Times New Roman"/>
          <w:b/>
          <w:bCs/>
          <w:color w:val="auto"/>
          <w:sz w:val="24"/>
          <w:szCs w:val="24"/>
        </w:rPr>
        <w:t>thumbsup</w:t>
      </w:r>
      <w:proofErr w:type="spellEnd"/>
      <w:r w:rsidR="00DC520B" w:rsidRPr="007B3935">
        <w:rPr>
          <w:rFonts w:ascii="Times New Roman" w:hAnsi="Times New Roman" w:cs="Times New Roman"/>
          <w:b/>
          <w:bCs/>
          <w:color w:val="auto"/>
          <w:sz w:val="24"/>
          <w:szCs w:val="24"/>
        </w:rPr>
        <w:t>, “Increased of mobile users push web responsive design”</w:t>
      </w:r>
    </w:p>
    <w:p w14:paraId="6676C240" w14:textId="020991E3" w:rsidR="002F1CF8" w:rsidRPr="00E36C3E" w:rsidRDefault="00DC520B" w:rsidP="00856074">
      <w:pPr>
        <w:pStyle w:val="NoSpacing"/>
        <w:ind w:firstLine="720"/>
        <w:jc w:val="both"/>
      </w:pPr>
      <w:r w:rsidRPr="007B3935">
        <w:rPr>
          <w:rFonts w:ascii="Times New Roman" w:hAnsi="Times New Roman" w:cs="Times New Roman"/>
          <w:color w:val="auto"/>
          <w:sz w:val="24"/>
          <w:szCs w:val="24"/>
        </w:rPr>
        <w:t>http://thumbsup.in.th/2013/04/increase-mobile-users-push-web-responsive-design</w:t>
      </w:r>
      <w:r w:rsidR="00856074" w:rsidRPr="007B3935">
        <w:rPr>
          <w:rFonts w:ascii="Times New Roman" w:hAnsi="Times New Roman" w:cs="Times New Roman"/>
          <w:color w:val="auto"/>
          <w:sz w:val="24"/>
          <w:szCs w:val="24"/>
        </w:rPr>
        <w:t>/</w:t>
      </w:r>
    </w:p>
    <w:sectPr w:rsidR="002F1CF8" w:rsidRPr="00E36C3E" w:rsidSect="00DC520B">
      <w:footerReference w:type="default" r:id="rId47"/>
      <w:pgSz w:w="12240" w:h="15840"/>
      <w:pgMar w:top="1440" w:right="1440" w:bottom="1440" w:left="1440" w:header="720" w:footer="720" w:gutter="0"/>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F9FDF8" w15:done="0"/>
  <w15:commentEx w15:paraId="6590F2A0" w15:done="0"/>
  <w15:commentEx w15:paraId="04B8D4AC" w15:done="0"/>
  <w15:commentEx w15:paraId="0A54AF29" w15:done="0"/>
  <w15:commentEx w15:paraId="214D5260" w15:done="0"/>
  <w15:commentEx w15:paraId="2E5DF961" w15:done="0"/>
  <w15:commentEx w15:paraId="6634C3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CE517" w14:textId="77777777" w:rsidR="00A21B8C" w:rsidRDefault="00A21B8C" w:rsidP="00DC520B">
      <w:pPr>
        <w:spacing w:line="240" w:lineRule="auto"/>
      </w:pPr>
      <w:r>
        <w:separator/>
      </w:r>
    </w:p>
  </w:endnote>
  <w:endnote w:type="continuationSeparator" w:id="0">
    <w:p w14:paraId="7B6F62AD" w14:textId="77777777" w:rsidR="00A21B8C" w:rsidRDefault="00A21B8C" w:rsidP="00DC5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5"/>
      <w:gridCol w:w="2786"/>
      <w:gridCol w:w="947"/>
      <w:gridCol w:w="1580"/>
      <w:gridCol w:w="1173"/>
      <w:gridCol w:w="1305"/>
    </w:tblGrid>
    <w:tr w:rsidR="00103FE0" w:rsidRPr="00445E30" w14:paraId="53C7C9C3" w14:textId="77777777" w:rsidTr="000948FD">
      <w:tc>
        <w:tcPr>
          <w:tcW w:w="1101" w:type="dxa"/>
          <w:vAlign w:val="center"/>
        </w:tcPr>
        <w:p w14:paraId="5054E653" w14:textId="77777777" w:rsidR="00103FE0" w:rsidRPr="00445E30" w:rsidRDefault="00103FE0" w:rsidP="000948F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414EAB9" w14:textId="1A238B64" w:rsidR="00103FE0" w:rsidRPr="009E5764" w:rsidRDefault="00103FE0" w:rsidP="000948FD">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Clinic Services System – Proposal – v </w:t>
          </w:r>
          <w:r>
            <w:rPr>
              <w:rFonts w:ascii="Times New Roman" w:hAnsi="Times New Roman" w:cs="Times New Roman"/>
              <w:bCs/>
              <w:sz w:val="14"/>
              <w:szCs w:val="14"/>
            </w:rPr>
            <w:t>1.2</w:t>
          </w:r>
        </w:p>
      </w:tc>
      <w:tc>
        <w:tcPr>
          <w:tcW w:w="992" w:type="dxa"/>
          <w:vAlign w:val="center"/>
        </w:tcPr>
        <w:p w14:paraId="117D9C9E" w14:textId="77777777" w:rsidR="00103FE0" w:rsidRPr="00445E30" w:rsidRDefault="00103FE0" w:rsidP="000948F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AEE11F9" w14:textId="77777777" w:rsidR="00103FE0" w:rsidRPr="009E5764" w:rsidRDefault="00103FE0" w:rsidP="000948F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3A343641" w14:textId="77777777" w:rsidR="00103FE0" w:rsidRPr="00445E30" w:rsidRDefault="00103FE0" w:rsidP="000948F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0122951" w14:textId="77777777" w:rsidR="00103FE0" w:rsidRPr="009E5764" w:rsidRDefault="00103FE0" w:rsidP="000948FD">
          <w:pPr>
            <w:widowControl w:val="0"/>
            <w:jc w:val="center"/>
            <w:rPr>
              <w:rFonts w:ascii="Times New Roman" w:hAnsi="Times New Roman" w:cs="Times New Roman"/>
              <w:bCs/>
              <w:sz w:val="14"/>
              <w:szCs w:val="14"/>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42722" w:rsidRPr="00742722">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103FE0" w:rsidRPr="00445E30" w14:paraId="0922B84F" w14:textId="77777777" w:rsidTr="000948FD">
      <w:tc>
        <w:tcPr>
          <w:tcW w:w="1101" w:type="dxa"/>
          <w:vAlign w:val="center"/>
        </w:tcPr>
        <w:p w14:paraId="329426AB" w14:textId="77777777" w:rsidR="00103FE0" w:rsidRPr="00445E30" w:rsidRDefault="00103FE0" w:rsidP="000948F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89C33A7" w14:textId="77777777" w:rsidR="00103FE0" w:rsidRPr="009E5764" w:rsidRDefault="00103FE0" w:rsidP="000948FD">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Proposal</w:t>
          </w:r>
        </w:p>
      </w:tc>
      <w:tc>
        <w:tcPr>
          <w:tcW w:w="992" w:type="dxa"/>
          <w:vAlign w:val="center"/>
        </w:tcPr>
        <w:p w14:paraId="1B767D17" w14:textId="77777777" w:rsidR="00103FE0" w:rsidRPr="00445E30" w:rsidRDefault="00103FE0" w:rsidP="000948F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BA992BB" w14:textId="17DA9124" w:rsidR="00103FE0" w:rsidRPr="009E5764" w:rsidRDefault="00103FE0" w:rsidP="000948FD">
          <w:pPr>
            <w:widowControl w:val="0"/>
            <w:jc w:val="center"/>
            <w:rPr>
              <w:rFonts w:ascii="Times New Roman" w:hAnsi="Times New Roman" w:cs="Times New Roman"/>
              <w:bCs/>
              <w:sz w:val="14"/>
              <w:szCs w:val="14"/>
            </w:rPr>
          </w:pPr>
          <w:r>
            <w:rPr>
              <w:rFonts w:ascii="Times New Roman" w:hAnsi="Times New Roman" w:cs="Times New Roman"/>
              <w:bCs/>
              <w:sz w:val="14"/>
              <w:szCs w:val="14"/>
            </w:rPr>
            <w:t>3/25/2014</w:t>
          </w:r>
        </w:p>
      </w:tc>
      <w:tc>
        <w:tcPr>
          <w:tcW w:w="1276" w:type="dxa"/>
          <w:vAlign w:val="center"/>
        </w:tcPr>
        <w:p w14:paraId="236ECC54" w14:textId="77777777" w:rsidR="00103FE0" w:rsidRPr="00445E30" w:rsidRDefault="00103FE0" w:rsidP="000948F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CA1756D" w14:textId="7C22B5EB" w:rsidR="00103FE0" w:rsidRPr="009E5764" w:rsidRDefault="00103FE0" w:rsidP="000948FD">
          <w:pPr>
            <w:widowControl w:val="0"/>
            <w:jc w:val="center"/>
            <w:rPr>
              <w:rFonts w:ascii="Times New Roman" w:hAnsi="Times New Roman" w:cs="Times New Roman"/>
              <w:bCs/>
              <w:sz w:val="14"/>
              <w:szCs w:val="14"/>
            </w:rPr>
          </w:pPr>
          <w:r>
            <w:rPr>
              <w:rFonts w:ascii="Times New Roman" w:hAnsi="Times New Roman" w:cs="Times New Roman"/>
              <w:bCs/>
              <w:noProof/>
              <w:sz w:val="14"/>
              <w:szCs w:val="14"/>
            </w:rPr>
            <w:t>3/25/2014</w:t>
          </w:r>
        </w:p>
      </w:tc>
    </w:tr>
  </w:tbl>
  <w:p w14:paraId="14055CC8" w14:textId="77777777" w:rsidR="00103FE0" w:rsidRDefault="00103FE0" w:rsidP="000948F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455"/>
      <w:gridCol w:w="4005"/>
      <w:gridCol w:w="1305"/>
      <w:gridCol w:w="2215"/>
      <w:gridCol w:w="1656"/>
      <w:gridCol w:w="1820"/>
    </w:tblGrid>
    <w:tr w:rsidR="00103FE0" w:rsidRPr="00445E30" w14:paraId="4AC7D948" w14:textId="77777777" w:rsidTr="00851AF7">
      <w:trPr>
        <w:trHeight w:val="313"/>
      </w:trPr>
      <w:tc>
        <w:tcPr>
          <w:tcW w:w="1501" w:type="dxa"/>
          <w:vAlign w:val="center"/>
        </w:tcPr>
        <w:p w14:paraId="244F1315" w14:textId="77777777" w:rsidR="00103FE0" w:rsidRPr="00445E30" w:rsidRDefault="00103FE0" w:rsidP="000948F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251" w:type="dxa"/>
          <w:vAlign w:val="center"/>
        </w:tcPr>
        <w:p w14:paraId="089BBFE2" w14:textId="5CF258E5" w:rsidR="00103FE0" w:rsidRPr="009E5764" w:rsidRDefault="00103FE0" w:rsidP="000948FD">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Clinic Services System – Proposal – v </w:t>
          </w:r>
          <w:r>
            <w:rPr>
              <w:rFonts w:ascii="Times New Roman" w:hAnsi="Times New Roman" w:cs="Times New Roman"/>
              <w:bCs/>
              <w:sz w:val="14"/>
              <w:szCs w:val="14"/>
            </w:rPr>
            <w:t>1.2</w:t>
          </w:r>
        </w:p>
      </w:tc>
      <w:tc>
        <w:tcPr>
          <w:tcW w:w="1352" w:type="dxa"/>
          <w:vAlign w:val="center"/>
        </w:tcPr>
        <w:p w14:paraId="5A1CFDDE" w14:textId="77777777" w:rsidR="00103FE0" w:rsidRPr="00445E30" w:rsidRDefault="00103FE0" w:rsidP="000948F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319" w:type="dxa"/>
          <w:vAlign w:val="center"/>
        </w:tcPr>
        <w:p w14:paraId="25441367" w14:textId="77777777" w:rsidR="00103FE0" w:rsidRPr="009E5764" w:rsidRDefault="00103FE0" w:rsidP="000948F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40" w:type="dxa"/>
          <w:vAlign w:val="center"/>
        </w:tcPr>
        <w:p w14:paraId="3FA92385" w14:textId="77777777" w:rsidR="00103FE0" w:rsidRPr="00445E30" w:rsidRDefault="00103FE0" w:rsidP="000948F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92" w:type="dxa"/>
          <w:vAlign w:val="center"/>
        </w:tcPr>
        <w:p w14:paraId="56C47BA2" w14:textId="77777777" w:rsidR="00103FE0" w:rsidRPr="009E5764" w:rsidRDefault="00103FE0" w:rsidP="000948FD">
          <w:pPr>
            <w:widowControl w:val="0"/>
            <w:jc w:val="center"/>
            <w:rPr>
              <w:rFonts w:ascii="Times New Roman" w:hAnsi="Times New Roman" w:cs="Times New Roman"/>
              <w:bCs/>
              <w:sz w:val="14"/>
              <w:szCs w:val="14"/>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A38C6" w:rsidRPr="008A38C6">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103FE0" w:rsidRPr="00445E30" w14:paraId="65632373" w14:textId="77777777" w:rsidTr="00851AF7">
      <w:trPr>
        <w:trHeight w:val="338"/>
      </w:trPr>
      <w:tc>
        <w:tcPr>
          <w:tcW w:w="1501" w:type="dxa"/>
          <w:vAlign w:val="center"/>
        </w:tcPr>
        <w:p w14:paraId="6FE77A6B" w14:textId="77777777" w:rsidR="00103FE0" w:rsidRPr="00445E30" w:rsidRDefault="00103FE0" w:rsidP="000948F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251" w:type="dxa"/>
          <w:vAlign w:val="center"/>
        </w:tcPr>
        <w:p w14:paraId="1E503DDB" w14:textId="77777777" w:rsidR="00103FE0" w:rsidRPr="009E5764" w:rsidRDefault="00103FE0" w:rsidP="000948FD">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Proposal</w:t>
          </w:r>
        </w:p>
      </w:tc>
      <w:tc>
        <w:tcPr>
          <w:tcW w:w="1352" w:type="dxa"/>
          <w:vAlign w:val="center"/>
        </w:tcPr>
        <w:p w14:paraId="0761AC17" w14:textId="77777777" w:rsidR="00103FE0" w:rsidRPr="00445E30" w:rsidRDefault="00103FE0" w:rsidP="000948F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319" w:type="dxa"/>
          <w:vAlign w:val="center"/>
        </w:tcPr>
        <w:p w14:paraId="4913A44E" w14:textId="4DDC4F49" w:rsidR="00103FE0" w:rsidRPr="009E5764" w:rsidRDefault="00103FE0" w:rsidP="000948FD">
          <w:pPr>
            <w:widowControl w:val="0"/>
            <w:jc w:val="center"/>
            <w:rPr>
              <w:rFonts w:ascii="Times New Roman" w:hAnsi="Times New Roman" w:cs="Times New Roman"/>
              <w:bCs/>
              <w:sz w:val="14"/>
              <w:szCs w:val="14"/>
            </w:rPr>
          </w:pPr>
          <w:r>
            <w:rPr>
              <w:rFonts w:ascii="Times New Roman" w:hAnsi="Times New Roman" w:cs="Times New Roman"/>
              <w:bCs/>
              <w:sz w:val="14"/>
              <w:szCs w:val="14"/>
            </w:rPr>
            <w:t>3/25/2014</w:t>
          </w:r>
        </w:p>
      </w:tc>
      <w:tc>
        <w:tcPr>
          <w:tcW w:w="1740" w:type="dxa"/>
          <w:vAlign w:val="center"/>
        </w:tcPr>
        <w:p w14:paraId="119315C9" w14:textId="77777777" w:rsidR="00103FE0" w:rsidRPr="00445E30" w:rsidRDefault="00103FE0" w:rsidP="000948F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92" w:type="dxa"/>
          <w:vAlign w:val="center"/>
        </w:tcPr>
        <w:p w14:paraId="52B78481" w14:textId="035B643F" w:rsidR="00103FE0" w:rsidRPr="009E5764" w:rsidRDefault="00103FE0" w:rsidP="000948FD">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fldChar w:fldCharType="begin"/>
          </w:r>
          <w:r w:rsidRPr="009E5764">
            <w:rPr>
              <w:rFonts w:ascii="Times New Roman" w:hAnsi="Times New Roman" w:cs="Times New Roman"/>
              <w:bCs/>
              <w:sz w:val="14"/>
              <w:szCs w:val="14"/>
            </w:rPr>
            <w:instrText xml:space="preserve"> DATE \@ "M/d/yyyy" </w:instrText>
          </w:r>
          <w:r w:rsidRPr="009E5764">
            <w:rPr>
              <w:rFonts w:ascii="Times New Roman" w:hAnsi="Times New Roman" w:cs="Times New Roman"/>
              <w:bCs/>
              <w:sz w:val="14"/>
              <w:szCs w:val="14"/>
            </w:rPr>
            <w:fldChar w:fldCharType="separate"/>
          </w:r>
          <w:r>
            <w:rPr>
              <w:rFonts w:ascii="Times New Roman" w:hAnsi="Times New Roman" w:cs="Times New Roman"/>
              <w:bCs/>
              <w:noProof/>
              <w:sz w:val="14"/>
              <w:szCs w:val="14"/>
            </w:rPr>
            <w:t>12/20/2014</w:t>
          </w:r>
          <w:r w:rsidRPr="009E5764">
            <w:rPr>
              <w:rFonts w:ascii="Times New Roman" w:hAnsi="Times New Roman" w:cs="Times New Roman"/>
              <w:bCs/>
              <w:sz w:val="14"/>
              <w:szCs w:val="14"/>
            </w:rPr>
            <w:fldChar w:fldCharType="end"/>
          </w:r>
        </w:p>
      </w:tc>
    </w:tr>
  </w:tbl>
  <w:p w14:paraId="2753E3C5" w14:textId="77777777" w:rsidR="00103FE0" w:rsidRDefault="00103FE0" w:rsidP="000948FD">
    <w:pPr>
      <w:pStyle w:val="Footer"/>
      <w:jc w:val="center"/>
    </w:pPr>
  </w:p>
  <w:p w14:paraId="4D56455F" w14:textId="77777777" w:rsidR="00103FE0" w:rsidRDefault="00103FE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235"/>
      <w:gridCol w:w="3126"/>
      <w:gridCol w:w="1134"/>
      <w:gridCol w:w="1701"/>
      <w:gridCol w:w="1276"/>
      <w:gridCol w:w="1104"/>
    </w:tblGrid>
    <w:tr w:rsidR="00103FE0" w:rsidRPr="00445E30" w14:paraId="1213FAB1" w14:textId="77777777" w:rsidTr="001535D3">
      <w:trPr>
        <w:trHeight w:val="313"/>
      </w:trPr>
      <w:tc>
        <w:tcPr>
          <w:tcW w:w="1235" w:type="dxa"/>
          <w:vAlign w:val="center"/>
        </w:tcPr>
        <w:p w14:paraId="6F90AB24" w14:textId="77777777" w:rsidR="00103FE0" w:rsidRPr="00445E30" w:rsidRDefault="00103FE0" w:rsidP="000948F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26" w:type="dxa"/>
          <w:vAlign w:val="center"/>
        </w:tcPr>
        <w:p w14:paraId="1C027958" w14:textId="1BA89468" w:rsidR="00103FE0" w:rsidRPr="009E5764" w:rsidRDefault="00103FE0" w:rsidP="000948FD">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Dental Clinic</w:t>
          </w:r>
          <w:r>
            <w:rPr>
              <w:rFonts w:ascii="Times New Roman" w:hAnsi="Times New Roman" w:cs="Times New Roman"/>
              <w:bCs/>
              <w:sz w:val="14"/>
              <w:szCs w:val="14"/>
            </w:rPr>
            <w:t xml:space="preserve"> Services System – Proposal – v 1.2</w:t>
          </w:r>
        </w:p>
      </w:tc>
      <w:tc>
        <w:tcPr>
          <w:tcW w:w="1134" w:type="dxa"/>
          <w:vAlign w:val="center"/>
        </w:tcPr>
        <w:p w14:paraId="25F5E2C9" w14:textId="77777777" w:rsidR="00103FE0" w:rsidRPr="00445E30" w:rsidRDefault="00103FE0" w:rsidP="000948F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50A0D3D" w14:textId="77777777" w:rsidR="00103FE0" w:rsidRPr="009E5764" w:rsidRDefault="00103FE0" w:rsidP="000948FD">
          <w:pPr>
            <w:widowControl w:val="0"/>
            <w:jc w:val="center"/>
            <w:rPr>
              <w:rFonts w:ascii="Times New Roman" w:hAnsi="Times New Roman" w:cs="Times New Roman"/>
              <w:bCs/>
              <w:sz w:val="14"/>
              <w:szCs w:val="14"/>
            </w:rPr>
          </w:pPr>
          <w:proofErr w:type="spellStart"/>
          <w:r w:rsidRPr="009E5764">
            <w:rPr>
              <w:rFonts w:ascii="Times New Roman" w:hAnsi="Times New Roman" w:cs="Times New Roman"/>
              <w:bCs/>
              <w:sz w:val="14"/>
              <w:szCs w:val="14"/>
            </w:rPr>
            <w:t>Kanokwan</w:t>
          </w:r>
          <w:proofErr w:type="spellEnd"/>
          <w:r w:rsidRPr="009E5764">
            <w:rPr>
              <w:rFonts w:ascii="Times New Roman" w:hAnsi="Times New Roman" w:cs="Times New Roman"/>
              <w:bCs/>
              <w:sz w:val="14"/>
              <w:szCs w:val="14"/>
            </w:rPr>
            <w:t xml:space="preserve"> &amp; </w:t>
          </w:r>
          <w:proofErr w:type="spellStart"/>
          <w:r w:rsidRPr="009E5764">
            <w:rPr>
              <w:rFonts w:ascii="Times New Roman" w:hAnsi="Times New Roman" w:cs="Times New Roman"/>
              <w:bCs/>
              <w:sz w:val="14"/>
              <w:szCs w:val="14"/>
            </w:rPr>
            <w:t>Worrapun</w:t>
          </w:r>
          <w:proofErr w:type="spellEnd"/>
        </w:p>
      </w:tc>
      <w:tc>
        <w:tcPr>
          <w:tcW w:w="1276" w:type="dxa"/>
          <w:vAlign w:val="center"/>
        </w:tcPr>
        <w:p w14:paraId="4DAABD4B" w14:textId="77777777" w:rsidR="00103FE0" w:rsidRPr="00445E30" w:rsidRDefault="00103FE0" w:rsidP="000948F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4" w:type="dxa"/>
          <w:vAlign w:val="center"/>
        </w:tcPr>
        <w:p w14:paraId="2A2CC1CF" w14:textId="77777777" w:rsidR="00103FE0" w:rsidRPr="009E5764" w:rsidRDefault="00103FE0" w:rsidP="000948FD">
          <w:pPr>
            <w:widowControl w:val="0"/>
            <w:jc w:val="center"/>
            <w:rPr>
              <w:rFonts w:ascii="Times New Roman" w:hAnsi="Times New Roman" w:cs="Times New Roman"/>
              <w:bCs/>
              <w:sz w:val="14"/>
              <w:szCs w:val="14"/>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A38C6" w:rsidRPr="008A38C6">
            <w:rPr>
              <w:rFonts w:ascii="Times New Roman" w:hAnsi="Times New Roman" w:cs="Angsana New"/>
              <w:bCs/>
              <w:noProof/>
              <w:sz w:val="14"/>
              <w:szCs w:val="14"/>
            </w:rPr>
            <w:t>21</w:t>
          </w:r>
          <w:r w:rsidRPr="009E5764">
            <w:rPr>
              <w:rFonts w:ascii="Times New Roman" w:hAnsi="Times New Roman" w:cs="Angsana New"/>
              <w:bCs/>
              <w:noProof/>
              <w:sz w:val="14"/>
              <w:szCs w:val="14"/>
              <w:cs/>
            </w:rPr>
            <w:fldChar w:fldCharType="end"/>
          </w:r>
        </w:p>
      </w:tc>
    </w:tr>
    <w:tr w:rsidR="00103FE0" w:rsidRPr="00445E30" w14:paraId="5840C79C" w14:textId="77777777" w:rsidTr="001535D3">
      <w:trPr>
        <w:trHeight w:val="338"/>
      </w:trPr>
      <w:tc>
        <w:tcPr>
          <w:tcW w:w="1235" w:type="dxa"/>
          <w:vAlign w:val="center"/>
        </w:tcPr>
        <w:p w14:paraId="23851FA2" w14:textId="77777777" w:rsidR="00103FE0" w:rsidRPr="00445E30" w:rsidRDefault="00103FE0" w:rsidP="000948F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26" w:type="dxa"/>
          <w:vAlign w:val="center"/>
        </w:tcPr>
        <w:p w14:paraId="451B60B2" w14:textId="77777777" w:rsidR="00103FE0" w:rsidRPr="009E5764" w:rsidRDefault="00103FE0" w:rsidP="000948FD">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Proposal</w:t>
          </w:r>
        </w:p>
      </w:tc>
      <w:tc>
        <w:tcPr>
          <w:tcW w:w="1134" w:type="dxa"/>
          <w:vAlign w:val="center"/>
        </w:tcPr>
        <w:p w14:paraId="46595425" w14:textId="77777777" w:rsidR="00103FE0" w:rsidRPr="00445E30" w:rsidRDefault="00103FE0" w:rsidP="000948F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BFDF438" w14:textId="4E6B68D5" w:rsidR="00103FE0" w:rsidRPr="009E5764" w:rsidRDefault="00103FE0" w:rsidP="000948FD">
          <w:pPr>
            <w:widowControl w:val="0"/>
            <w:jc w:val="center"/>
            <w:rPr>
              <w:rFonts w:ascii="Times New Roman" w:hAnsi="Times New Roman" w:cs="Times New Roman"/>
              <w:bCs/>
              <w:sz w:val="14"/>
              <w:szCs w:val="14"/>
            </w:rPr>
          </w:pPr>
          <w:r>
            <w:rPr>
              <w:rFonts w:ascii="Times New Roman" w:hAnsi="Times New Roman" w:cs="Times New Roman"/>
              <w:bCs/>
              <w:sz w:val="14"/>
              <w:szCs w:val="14"/>
            </w:rPr>
            <w:t>3/25/2014</w:t>
          </w:r>
        </w:p>
      </w:tc>
      <w:tc>
        <w:tcPr>
          <w:tcW w:w="1276" w:type="dxa"/>
          <w:vAlign w:val="center"/>
        </w:tcPr>
        <w:p w14:paraId="088EEDF3" w14:textId="77777777" w:rsidR="00103FE0" w:rsidRPr="00445E30" w:rsidRDefault="00103FE0" w:rsidP="000948F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4" w:type="dxa"/>
          <w:vAlign w:val="center"/>
        </w:tcPr>
        <w:p w14:paraId="6E4B4270" w14:textId="71306F2E" w:rsidR="00103FE0" w:rsidRPr="009E5764" w:rsidRDefault="00103FE0" w:rsidP="000948FD">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fldChar w:fldCharType="begin"/>
          </w:r>
          <w:r w:rsidRPr="009E5764">
            <w:rPr>
              <w:rFonts w:ascii="Times New Roman" w:hAnsi="Times New Roman" w:cs="Times New Roman"/>
              <w:bCs/>
              <w:sz w:val="14"/>
              <w:szCs w:val="14"/>
            </w:rPr>
            <w:instrText xml:space="preserve"> DATE \@ "M/d/yyyy" </w:instrText>
          </w:r>
          <w:r w:rsidRPr="009E5764">
            <w:rPr>
              <w:rFonts w:ascii="Times New Roman" w:hAnsi="Times New Roman" w:cs="Times New Roman"/>
              <w:bCs/>
              <w:sz w:val="14"/>
              <w:szCs w:val="14"/>
            </w:rPr>
            <w:fldChar w:fldCharType="separate"/>
          </w:r>
          <w:r>
            <w:rPr>
              <w:rFonts w:ascii="Times New Roman" w:hAnsi="Times New Roman" w:cs="Times New Roman"/>
              <w:bCs/>
              <w:noProof/>
              <w:sz w:val="14"/>
              <w:szCs w:val="14"/>
            </w:rPr>
            <w:t>12/20/2014</w:t>
          </w:r>
          <w:r w:rsidRPr="009E5764">
            <w:rPr>
              <w:rFonts w:ascii="Times New Roman" w:hAnsi="Times New Roman" w:cs="Times New Roman"/>
              <w:bCs/>
              <w:sz w:val="14"/>
              <w:szCs w:val="14"/>
            </w:rPr>
            <w:fldChar w:fldCharType="end"/>
          </w:r>
        </w:p>
      </w:tc>
    </w:tr>
  </w:tbl>
  <w:p w14:paraId="48368E81" w14:textId="77777777" w:rsidR="00103FE0" w:rsidRDefault="00103FE0" w:rsidP="000948F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2ECED" w14:textId="77777777" w:rsidR="00A21B8C" w:rsidRDefault="00A21B8C" w:rsidP="00DC520B">
      <w:pPr>
        <w:spacing w:line="240" w:lineRule="auto"/>
      </w:pPr>
      <w:r>
        <w:separator/>
      </w:r>
    </w:p>
  </w:footnote>
  <w:footnote w:type="continuationSeparator" w:id="0">
    <w:p w14:paraId="692485DC" w14:textId="77777777" w:rsidR="00A21B8C" w:rsidRDefault="00A21B8C" w:rsidP="00DC52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FD2AA" w14:textId="77777777" w:rsidR="00EC6703" w:rsidRDefault="00EC6703" w:rsidP="00EC6703">
    <w:pPr>
      <w:pStyle w:val="Header"/>
      <w:tabs>
        <w:tab w:val="left" w:pos="10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CC102F"/>
    <w:multiLevelType w:val="hybridMultilevel"/>
    <w:tmpl w:val="FFA04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847975"/>
    <w:multiLevelType w:val="hybridMultilevel"/>
    <w:tmpl w:val="96281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86792B"/>
    <w:multiLevelType w:val="hybridMultilevel"/>
    <w:tmpl w:val="6804EFDA"/>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3E0F051D"/>
    <w:multiLevelType w:val="hybridMultilevel"/>
    <w:tmpl w:val="E60A9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A87A29"/>
    <w:multiLevelType w:val="hybridMultilevel"/>
    <w:tmpl w:val="7FFC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3139A8"/>
    <w:multiLevelType w:val="hybridMultilevel"/>
    <w:tmpl w:val="F57C2A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CB90AB0"/>
    <w:multiLevelType w:val="hybridMultilevel"/>
    <w:tmpl w:val="69E877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FA6550C"/>
    <w:multiLevelType w:val="hybridMultilevel"/>
    <w:tmpl w:val="F0ACB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0"/>
  </w:num>
  <w:num w:numId="6">
    <w:abstractNumId w:val="7"/>
  </w:num>
  <w:num w:numId="7">
    <w:abstractNumId w:val="2"/>
  </w:num>
  <w:num w:numId="8">
    <w:abstractNumId w:val="6"/>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42"/>
    <w:rsid w:val="0001156B"/>
    <w:rsid w:val="00024148"/>
    <w:rsid w:val="0005312D"/>
    <w:rsid w:val="00083834"/>
    <w:rsid w:val="00084743"/>
    <w:rsid w:val="00087249"/>
    <w:rsid w:val="00087C56"/>
    <w:rsid w:val="00092C7F"/>
    <w:rsid w:val="000948FD"/>
    <w:rsid w:val="0009697E"/>
    <w:rsid w:val="000B081F"/>
    <w:rsid w:val="000B73A4"/>
    <w:rsid w:val="000C3A10"/>
    <w:rsid w:val="000C4A21"/>
    <w:rsid w:val="000E0873"/>
    <w:rsid w:val="000E424C"/>
    <w:rsid w:val="00103FE0"/>
    <w:rsid w:val="001169C9"/>
    <w:rsid w:val="00124A52"/>
    <w:rsid w:val="00150A7F"/>
    <w:rsid w:val="001535D3"/>
    <w:rsid w:val="001631E3"/>
    <w:rsid w:val="00181134"/>
    <w:rsid w:val="001D2DB7"/>
    <w:rsid w:val="001D7444"/>
    <w:rsid w:val="001E284E"/>
    <w:rsid w:val="001E32DD"/>
    <w:rsid w:val="001F3EB7"/>
    <w:rsid w:val="00205E40"/>
    <w:rsid w:val="00234596"/>
    <w:rsid w:val="00236FBF"/>
    <w:rsid w:val="0024405B"/>
    <w:rsid w:val="0024480F"/>
    <w:rsid w:val="00246826"/>
    <w:rsid w:val="00250DCE"/>
    <w:rsid w:val="0025427D"/>
    <w:rsid w:val="002677D0"/>
    <w:rsid w:val="0026786D"/>
    <w:rsid w:val="0027366E"/>
    <w:rsid w:val="002847F8"/>
    <w:rsid w:val="002A5EFF"/>
    <w:rsid w:val="002C2273"/>
    <w:rsid w:val="002D1F66"/>
    <w:rsid w:val="002E00A5"/>
    <w:rsid w:val="002E42DB"/>
    <w:rsid w:val="002E7021"/>
    <w:rsid w:val="002F1CF8"/>
    <w:rsid w:val="002F6808"/>
    <w:rsid w:val="0030692F"/>
    <w:rsid w:val="00321153"/>
    <w:rsid w:val="00343315"/>
    <w:rsid w:val="003645B8"/>
    <w:rsid w:val="00367582"/>
    <w:rsid w:val="003C2B4B"/>
    <w:rsid w:val="003F48E9"/>
    <w:rsid w:val="00401CD9"/>
    <w:rsid w:val="004119B4"/>
    <w:rsid w:val="00423E97"/>
    <w:rsid w:val="00426A24"/>
    <w:rsid w:val="00427D9E"/>
    <w:rsid w:val="00434C9E"/>
    <w:rsid w:val="00434EF6"/>
    <w:rsid w:val="00462B33"/>
    <w:rsid w:val="004708AD"/>
    <w:rsid w:val="004725AB"/>
    <w:rsid w:val="004A4E63"/>
    <w:rsid w:val="004D235D"/>
    <w:rsid w:val="004E5259"/>
    <w:rsid w:val="00506DAD"/>
    <w:rsid w:val="00526930"/>
    <w:rsid w:val="005842C2"/>
    <w:rsid w:val="005A298E"/>
    <w:rsid w:val="005B0079"/>
    <w:rsid w:val="0061701B"/>
    <w:rsid w:val="00624CCE"/>
    <w:rsid w:val="006305B5"/>
    <w:rsid w:val="006306A1"/>
    <w:rsid w:val="00661464"/>
    <w:rsid w:val="00673D3A"/>
    <w:rsid w:val="00674509"/>
    <w:rsid w:val="00680AB1"/>
    <w:rsid w:val="006831B2"/>
    <w:rsid w:val="006D15F6"/>
    <w:rsid w:val="006D1AD2"/>
    <w:rsid w:val="006D7A50"/>
    <w:rsid w:val="00704C3A"/>
    <w:rsid w:val="00742722"/>
    <w:rsid w:val="007455EE"/>
    <w:rsid w:val="007570B7"/>
    <w:rsid w:val="007610EB"/>
    <w:rsid w:val="00761C49"/>
    <w:rsid w:val="00771F81"/>
    <w:rsid w:val="00777AB9"/>
    <w:rsid w:val="00781667"/>
    <w:rsid w:val="0078391D"/>
    <w:rsid w:val="007940C5"/>
    <w:rsid w:val="007A0632"/>
    <w:rsid w:val="007A31E3"/>
    <w:rsid w:val="007B00DE"/>
    <w:rsid w:val="007B11F8"/>
    <w:rsid w:val="007B3935"/>
    <w:rsid w:val="007D5481"/>
    <w:rsid w:val="0080285E"/>
    <w:rsid w:val="00812F87"/>
    <w:rsid w:val="00815742"/>
    <w:rsid w:val="00822378"/>
    <w:rsid w:val="00837D94"/>
    <w:rsid w:val="00851AF7"/>
    <w:rsid w:val="00855BD8"/>
    <w:rsid w:val="00856074"/>
    <w:rsid w:val="008935B8"/>
    <w:rsid w:val="008A38C6"/>
    <w:rsid w:val="008B1CD2"/>
    <w:rsid w:val="008B45F4"/>
    <w:rsid w:val="008D5884"/>
    <w:rsid w:val="008F1857"/>
    <w:rsid w:val="009002EA"/>
    <w:rsid w:val="00916984"/>
    <w:rsid w:val="00962170"/>
    <w:rsid w:val="0098113F"/>
    <w:rsid w:val="009A78D0"/>
    <w:rsid w:val="009B65E2"/>
    <w:rsid w:val="009C2CBF"/>
    <w:rsid w:val="009C46C4"/>
    <w:rsid w:val="009E0A85"/>
    <w:rsid w:val="00A0297E"/>
    <w:rsid w:val="00A21B8C"/>
    <w:rsid w:val="00A2322F"/>
    <w:rsid w:val="00A35724"/>
    <w:rsid w:val="00A6045C"/>
    <w:rsid w:val="00A63AFC"/>
    <w:rsid w:val="00A85B23"/>
    <w:rsid w:val="00AA48BA"/>
    <w:rsid w:val="00AA7907"/>
    <w:rsid w:val="00AC0D2B"/>
    <w:rsid w:val="00AC649A"/>
    <w:rsid w:val="00AC6BE3"/>
    <w:rsid w:val="00AD5F1C"/>
    <w:rsid w:val="00B12132"/>
    <w:rsid w:val="00B32751"/>
    <w:rsid w:val="00B37066"/>
    <w:rsid w:val="00B51FE0"/>
    <w:rsid w:val="00B75FAD"/>
    <w:rsid w:val="00BA3A3C"/>
    <w:rsid w:val="00C0324C"/>
    <w:rsid w:val="00C15081"/>
    <w:rsid w:val="00C21980"/>
    <w:rsid w:val="00C21F5F"/>
    <w:rsid w:val="00C36E91"/>
    <w:rsid w:val="00C72421"/>
    <w:rsid w:val="00C93800"/>
    <w:rsid w:val="00CF4FE1"/>
    <w:rsid w:val="00D2090A"/>
    <w:rsid w:val="00D22650"/>
    <w:rsid w:val="00D3465E"/>
    <w:rsid w:val="00D74E22"/>
    <w:rsid w:val="00D90E0A"/>
    <w:rsid w:val="00D93690"/>
    <w:rsid w:val="00DB041C"/>
    <w:rsid w:val="00DC520B"/>
    <w:rsid w:val="00DD5032"/>
    <w:rsid w:val="00DD7526"/>
    <w:rsid w:val="00DD7C96"/>
    <w:rsid w:val="00DE58E2"/>
    <w:rsid w:val="00DE710B"/>
    <w:rsid w:val="00DF20D4"/>
    <w:rsid w:val="00E13530"/>
    <w:rsid w:val="00E177F5"/>
    <w:rsid w:val="00E26963"/>
    <w:rsid w:val="00E36C3E"/>
    <w:rsid w:val="00EB6D56"/>
    <w:rsid w:val="00EC4DD3"/>
    <w:rsid w:val="00EC5EA0"/>
    <w:rsid w:val="00EC6703"/>
    <w:rsid w:val="00ED4ABE"/>
    <w:rsid w:val="00EF317C"/>
    <w:rsid w:val="00EF51FE"/>
    <w:rsid w:val="00F12DDA"/>
    <w:rsid w:val="00F55C38"/>
    <w:rsid w:val="00F82D3F"/>
    <w:rsid w:val="00FA0BBA"/>
    <w:rsid w:val="00FE4908"/>
    <w:rsid w:val="00FF5A4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0692F"/>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0692F"/>
    <w:rPr>
      <w:rFonts w:ascii="Tahoma" w:eastAsia="Arial" w:hAnsi="Tahoma" w:cs="Angsana New"/>
      <w:color w:val="000000"/>
      <w:sz w:val="16"/>
      <w:szCs w:val="20"/>
    </w:rPr>
  </w:style>
  <w:style w:type="table" w:styleId="TableGrid">
    <w:name w:val="Table Grid"/>
    <w:basedOn w:val="TableNormal"/>
    <w:uiPriority w:val="39"/>
    <w:rsid w:val="00916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520B"/>
    <w:rPr>
      <w:color w:val="0000FF" w:themeColor="hyperlink"/>
      <w:u w:val="single"/>
    </w:rPr>
  </w:style>
  <w:style w:type="paragraph" w:styleId="ListParagraph">
    <w:name w:val="List Paragraph"/>
    <w:basedOn w:val="Normal"/>
    <w:uiPriority w:val="34"/>
    <w:qFormat/>
    <w:rsid w:val="00DC520B"/>
    <w:pPr>
      <w:ind w:left="720"/>
      <w:contextualSpacing/>
    </w:pPr>
    <w:rPr>
      <w:rFonts w:cs="Cordia New"/>
    </w:rPr>
  </w:style>
  <w:style w:type="paragraph" w:styleId="Footer">
    <w:name w:val="footer"/>
    <w:basedOn w:val="Normal"/>
    <w:link w:val="FooterChar"/>
    <w:uiPriority w:val="99"/>
    <w:unhideWhenUsed/>
    <w:rsid w:val="00DC520B"/>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C520B"/>
    <w:rPr>
      <w:rFonts w:ascii="Arial" w:eastAsia="Arial" w:hAnsi="Arial" w:cs="Cordia New"/>
      <w:color w:val="000000"/>
    </w:rPr>
  </w:style>
  <w:style w:type="paragraph" w:styleId="Header">
    <w:name w:val="header"/>
    <w:basedOn w:val="Normal"/>
    <w:link w:val="HeaderChar"/>
    <w:uiPriority w:val="99"/>
    <w:unhideWhenUsed/>
    <w:rsid w:val="00DC520B"/>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C520B"/>
    <w:rPr>
      <w:rFonts w:ascii="Arial" w:eastAsia="Arial" w:hAnsi="Arial" w:cs="Cordia New"/>
      <w:color w:val="000000"/>
    </w:rPr>
  </w:style>
  <w:style w:type="character" w:styleId="SubtleEmphasis">
    <w:name w:val="Subtle Emphasis"/>
    <w:basedOn w:val="DefaultParagraphFont"/>
    <w:uiPriority w:val="19"/>
    <w:qFormat/>
    <w:rsid w:val="00DC520B"/>
    <w:rPr>
      <w:i/>
      <w:iCs/>
      <w:color w:val="808080" w:themeColor="text1" w:themeTint="7F"/>
    </w:rPr>
  </w:style>
  <w:style w:type="paragraph" w:styleId="NoSpacing">
    <w:name w:val="No Spacing"/>
    <w:uiPriority w:val="1"/>
    <w:qFormat/>
    <w:rsid w:val="00DC520B"/>
    <w:pPr>
      <w:spacing w:after="0" w:line="240" w:lineRule="auto"/>
    </w:pPr>
    <w:rPr>
      <w:rFonts w:ascii="Arial" w:eastAsia="Arial" w:hAnsi="Arial" w:cs="Cordia New"/>
      <w:color w:val="000000"/>
    </w:rPr>
  </w:style>
  <w:style w:type="character" w:customStyle="1" w:styleId="modif">
    <w:name w:val="modif"/>
    <w:basedOn w:val="DefaultParagraphFont"/>
    <w:rsid w:val="000948FD"/>
  </w:style>
  <w:style w:type="character" w:styleId="CommentReference">
    <w:name w:val="annotation reference"/>
    <w:basedOn w:val="DefaultParagraphFont"/>
    <w:uiPriority w:val="99"/>
    <w:semiHidden/>
    <w:unhideWhenUsed/>
    <w:rsid w:val="00EB6D56"/>
    <w:rPr>
      <w:sz w:val="16"/>
      <w:szCs w:val="16"/>
    </w:rPr>
  </w:style>
  <w:style w:type="paragraph" w:styleId="CommentText">
    <w:name w:val="annotation text"/>
    <w:basedOn w:val="Normal"/>
    <w:link w:val="CommentTextChar"/>
    <w:uiPriority w:val="99"/>
    <w:semiHidden/>
    <w:unhideWhenUsed/>
    <w:rsid w:val="00EB6D5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EB6D5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EB6D56"/>
    <w:rPr>
      <w:b/>
      <w:bCs/>
    </w:rPr>
  </w:style>
  <w:style w:type="character" w:customStyle="1" w:styleId="CommentSubjectChar">
    <w:name w:val="Comment Subject Char"/>
    <w:basedOn w:val="CommentTextChar"/>
    <w:link w:val="CommentSubject"/>
    <w:uiPriority w:val="99"/>
    <w:semiHidden/>
    <w:rsid w:val="00EB6D56"/>
    <w:rPr>
      <w:rFonts w:ascii="Arial" w:eastAsia="Arial" w:hAnsi="Arial" w:cs="Cordia New"/>
      <w:b/>
      <w:bCs/>
      <w:color w:val="000000"/>
      <w:sz w:val="20"/>
      <w:szCs w:val="25"/>
    </w:rPr>
  </w:style>
  <w:style w:type="paragraph" w:styleId="TOCHeading">
    <w:name w:val="TOC Heading"/>
    <w:basedOn w:val="Heading1"/>
    <w:next w:val="Normal"/>
    <w:uiPriority w:val="39"/>
    <w:unhideWhenUsed/>
    <w:qFormat/>
    <w:rsid w:val="00E13530"/>
    <w:pPr>
      <w:spacing w:before="480"/>
      <w:contextualSpacing w:val="0"/>
      <w:outlineLvl w:val="9"/>
    </w:pPr>
    <w:rPr>
      <w:rFonts w:asciiTheme="majorHAnsi" w:eastAsiaTheme="majorEastAsia" w:hAnsiTheme="majorHAnsi" w:cstheme="majorBidi"/>
      <w:b/>
      <w:bCs/>
      <w:color w:val="365F91" w:themeColor="accent1" w:themeShade="BF"/>
      <w:sz w:val="28"/>
      <w:lang w:eastAsia="ja-JP" w:bidi="ar-SA"/>
    </w:rPr>
  </w:style>
  <w:style w:type="paragraph" w:styleId="TOC3">
    <w:name w:val="toc 3"/>
    <w:basedOn w:val="Normal"/>
    <w:next w:val="Normal"/>
    <w:autoRedefine/>
    <w:uiPriority w:val="39"/>
    <w:unhideWhenUsed/>
    <w:qFormat/>
    <w:rsid w:val="00462B33"/>
    <w:pPr>
      <w:tabs>
        <w:tab w:val="right" w:leader="dot" w:pos="8640"/>
      </w:tabs>
      <w:spacing w:after="100"/>
      <w:ind w:left="440"/>
    </w:pPr>
    <w:rPr>
      <w:rFonts w:cs="Cordia New"/>
    </w:rPr>
  </w:style>
  <w:style w:type="paragraph" w:styleId="TOC2">
    <w:name w:val="toc 2"/>
    <w:basedOn w:val="Normal"/>
    <w:next w:val="Normal"/>
    <w:autoRedefine/>
    <w:uiPriority w:val="39"/>
    <w:unhideWhenUsed/>
    <w:qFormat/>
    <w:rsid w:val="00462B33"/>
    <w:pPr>
      <w:tabs>
        <w:tab w:val="right" w:leader="dot" w:pos="8640"/>
      </w:tabs>
      <w:spacing w:after="100"/>
      <w:ind w:left="220"/>
    </w:pPr>
    <w:rPr>
      <w:rFonts w:cs="Cordia New"/>
    </w:rPr>
  </w:style>
  <w:style w:type="paragraph" w:styleId="TOC1">
    <w:name w:val="toc 1"/>
    <w:basedOn w:val="Normal"/>
    <w:next w:val="Normal"/>
    <w:autoRedefine/>
    <w:uiPriority w:val="39"/>
    <w:unhideWhenUsed/>
    <w:qFormat/>
    <w:rsid w:val="00462B33"/>
    <w:pPr>
      <w:tabs>
        <w:tab w:val="right" w:leader="dot" w:pos="8640"/>
      </w:tabs>
      <w:spacing w:after="100"/>
    </w:pPr>
    <w:rPr>
      <w:rFonts w:asciiTheme="minorHAnsi" w:eastAsiaTheme="minorEastAsia" w:hAnsiTheme="minorHAnsi" w:cstheme="minorBidi"/>
      <w:color w:val="auto"/>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0692F"/>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0692F"/>
    <w:rPr>
      <w:rFonts w:ascii="Tahoma" w:eastAsia="Arial" w:hAnsi="Tahoma" w:cs="Angsana New"/>
      <w:color w:val="000000"/>
      <w:sz w:val="16"/>
      <w:szCs w:val="20"/>
    </w:rPr>
  </w:style>
  <w:style w:type="table" w:styleId="TableGrid">
    <w:name w:val="Table Grid"/>
    <w:basedOn w:val="TableNormal"/>
    <w:uiPriority w:val="39"/>
    <w:rsid w:val="00916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520B"/>
    <w:rPr>
      <w:color w:val="0000FF" w:themeColor="hyperlink"/>
      <w:u w:val="single"/>
    </w:rPr>
  </w:style>
  <w:style w:type="paragraph" w:styleId="ListParagraph">
    <w:name w:val="List Paragraph"/>
    <w:basedOn w:val="Normal"/>
    <w:uiPriority w:val="34"/>
    <w:qFormat/>
    <w:rsid w:val="00DC520B"/>
    <w:pPr>
      <w:ind w:left="720"/>
      <w:contextualSpacing/>
    </w:pPr>
    <w:rPr>
      <w:rFonts w:cs="Cordia New"/>
    </w:rPr>
  </w:style>
  <w:style w:type="paragraph" w:styleId="Footer">
    <w:name w:val="footer"/>
    <w:basedOn w:val="Normal"/>
    <w:link w:val="FooterChar"/>
    <w:uiPriority w:val="99"/>
    <w:unhideWhenUsed/>
    <w:rsid w:val="00DC520B"/>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C520B"/>
    <w:rPr>
      <w:rFonts w:ascii="Arial" w:eastAsia="Arial" w:hAnsi="Arial" w:cs="Cordia New"/>
      <w:color w:val="000000"/>
    </w:rPr>
  </w:style>
  <w:style w:type="paragraph" w:styleId="Header">
    <w:name w:val="header"/>
    <w:basedOn w:val="Normal"/>
    <w:link w:val="HeaderChar"/>
    <w:uiPriority w:val="99"/>
    <w:unhideWhenUsed/>
    <w:rsid w:val="00DC520B"/>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C520B"/>
    <w:rPr>
      <w:rFonts w:ascii="Arial" w:eastAsia="Arial" w:hAnsi="Arial" w:cs="Cordia New"/>
      <w:color w:val="000000"/>
    </w:rPr>
  </w:style>
  <w:style w:type="character" w:styleId="SubtleEmphasis">
    <w:name w:val="Subtle Emphasis"/>
    <w:basedOn w:val="DefaultParagraphFont"/>
    <w:uiPriority w:val="19"/>
    <w:qFormat/>
    <w:rsid w:val="00DC520B"/>
    <w:rPr>
      <w:i/>
      <w:iCs/>
      <w:color w:val="808080" w:themeColor="text1" w:themeTint="7F"/>
    </w:rPr>
  </w:style>
  <w:style w:type="paragraph" w:styleId="NoSpacing">
    <w:name w:val="No Spacing"/>
    <w:uiPriority w:val="1"/>
    <w:qFormat/>
    <w:rsid w:val="00DC520B"/>
    <w:pPr>
      <w:spacing w:after="0" w:line="240" w:lineRule="auto"/>
    </w:pPr>
    <w:rPr>
      <w:rFonts w:ascii="Arial" w:eastAsia="Arial" w:hAnsi="Arial" w:cs="Cordia New"/>
      <w:color w:val="000000"/>
    </w:rPr>
  </w:style>
  <w:style w:type="character" w:customStyle="1" w:styleId="modif">
    <w:name w:val="modif"/>
    <w:basedOn w:val="DefaultParagraphFont"/>
    <w:rsid w:val="000948FD"/>
  </w:style>
  <w:style w:type="character" w:styleId="CommentReference">
    <w:name w:val="annotation reference"/>
    <w:basedOn w:val="DefaultParagraphFont"/>
    <w:uiPriority w:val="99"/>
    <w:semiHidden/>
    <w:unhideWhenUsed/>
    <w:rsid w:val="00EB6D56"/>
    <w:rPr>
      <w:sz w:val="16"/>
      <w:szCs w:val="16"/>
    </w:rPr>
  </w:style>
  <w:style w:type="paragraph" w:styleId="CommentText">
    <w:name w:val="annotation text"/>
    <w:basedOn w:val="Normal"/>
    <w:link w:val="CommentTextChar"/>
    <w:uiPriority w:val="99"/>
    <w:semiHidden/>
    <w:unhideWhenUsed/>
    <w:rsid w:val="00EB6D56"/>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EB6D56"/>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EB6D56"/>
    <w:rPr>
      <w:b/>
      <w:bCs/>
    </w:rPr>
  </w:style>
  <w:style w:type="character" w:customStyle="1" w:styleId="CommentSubjectChar">
    <w:name w:val="Comment Subject Char"/>
    <w:basedOn w:val="CommentTextChar"/>
    <w:link w:val="CommentSubject"/>
    <w:uiPriority w:val="99"/>
    <w:semiHidden/>
    <w:rsid w:val="00EB6D56"/>
    <w:rPr>
      <w:rFonts w:ascii="Arial" w:eastAsia="Arial" w:hAnsi="Arial" w:cs="Cordia New"/>
      <w:b/>
      <w:bCs/>
      <w:color w:val="000000"/>
      <w:sz w:val="20"/>
      <w:szCs w:val="25"/>
    </w:rPr>
  </w:style>
  <w:style w:type="paragraph" w:styleId="TOCHeading">
    <w:name w:val="TOC Heading"/>
    <w:basedOn w:val="Heading1"/>
    <w:next w:val="Normal"/>
    <w:uiPriority w:val="39"/>
    <w:unhideWhenUsed/>
    <w:qFormat/>
    <w:rsid w:val="00E13530"/>
    <w:pPr>
      <w:spacing w:before="480"/>
      <w:contextualSpacing w:val="0"/>
      <w:outlineLvl w:val="9"/>
    </w:pPr>
    <w:rPr>
      <w:rFonts w:asciiTheme="majorHAnsi" w:eastAsiaTheme="majorEastAsia" w:hAnsiTheme="majorHAnsi" w:cstheme="majorBidi"/>
      <w:b/>
      <w:bCs/>
      <w:color w:val="365F91" w:themeColor="accent1" w:themeShade="BF"/>
      <w:sz w:val="28"/>
      <w:lang w:eastAsia="ja-JP" w:bidi="ar-SA"/>
    </w:rPr>
  </w:style>
  <w:style w:type="paragraph" w:styleId="TOC3">
    <w:name w:val="toc 3"/>
    <w:basedOn w:val="Normal"/>
    <w:next w:val="Normal"/>
    <w:autoRedefine/>
    <w:uiPriority w:val="39"/>
    <w:unhideWhenUsed/>
    <w:qFormat/>
    <w:rsid w:val="00462B33"/>
    <w:pPr>
      <w:tabs>
        <w:tab w:val="right" w:leader="dot" w:pos="8640"/>
      </w:tabs>
      <w:spacing w:after="100"/>
      <w:ind w:left="440"/>
    </w:pPr>
    <w:rPr>
      <w:rFonts w:cs="Cordia New"/>
    </w:rPr>
  </w:style>
  <w:style w:type="paragraph" w:styleId="TOC2">
    <w:name w:val="toc 2"/>
    <w:basedOn w:val="Normal"/>
    <w:next w:val="Normal"/>
    <w:autoRedefine/>
    <w:uiPriority w:val="39"/>
    <w:unhideWhenUsed/>
    <w:qFormat/>
    <w:rsid w:val="00462B33"/>
    <w:pPr>
      <w:tabs>
        <w:tab w:val="right" w:leader="dot" w:pos="8640"/>
      </w:tabs>
      <w:spacing w:after="100"/>
      <w:ind w:left="220"/>
    </w:pPr>
    <w:rPr>
      <w:rFonts w:cs="Cordia New"/>
    </w:rPr>
  </w:style>
  <w:style w:type="paragraph" w:styleId="TOC1">
    <w:name w:val="toc 1"/>
    <w:basedOn w:val="Normal"/>
    <w:next w:val="Normal"/>
    <w:autoRedefine/>
    <w:uiPriority w:val="39"/>
    <w:unhideWhenUsed/>
    <w:qFormat/>
    <w:rsid w:val="00462B33"/>
    <w:pPr>
      <w:tabs>
        <w:tab w:val="right" w:leader="dot" w:pos="8640"/>
      </w:tabs>
      <w:spacing w:after="100"/>
    </w:pPr>
    <w:rPr>
      <w:rFonts w:asciiTheme="minorHAnsi" w:eastAsiaTheme="minorEastAsia" w:hAnsiTheme="minorHAnsi" w:cstheme="minorBidi"/>
      <w:color w:val="auto"/>
      <w:szCs w:val="22"/>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5910">
      <w:bodyDiv w:val="1"/>
      <w:marLeft w:val="0"/>
      <w:marRight w:val="0"/>
      <w:marTop w:val="0"/>
      <w:marBottom w:val="0"/>
      <w:divBdr>
        <w:top w:val="none" w:sz="0" w:space="0" w:color="auto"/>
        <w:left w:val="none" w:sz="0" w:space="0" w:color="auto"/>
        <w:bottom w:val="none" w:sz="0" w:space="0" w:color="auto"/>
        <w:right w:val="none" w:sz="0" w:space="0" w:color="auto"/>
      </w:divBdr>
    </w:div>
    <w:div w:id="1005205459">
      <w:bodyDiv w:val="1"/>
      <w:marLeft w:val="0"/>
      <w:marRight w:val="0"/>
      <w:marTop w:val="0"/>
      <w:marBottom w:val="0"/>
      <w:divBdr>
        <w:top w:val="none" w:sz="0" w:space="0" w:color="auto"/>
        <w:left w:val="none" w:sz="0" w:space="0" w:color="auto"/>
        <w:bottom w:val="none" w:sz="0" w:space="0" w:color="auto"/>
        <w:right w:val="none" w:sz="0" w:space="0" w:color="auto"/>
      </w:divBdr>
    </w:div>
    <w:div w:id="1226144260">
      <w:bodyDiv w:val="1"/>
      <w:marLeft w:val="0"/>
      <w:marRight w:val="0"/>
      <w:marTop w:val="0"/>
      <w:marBottom w:val="0"/>
      <w:divBdr>
        <w:top w:val="none" w:sz="0" w:space="0" w:color="auto"/>
        <w:left w:val="none" w:sz="0" w:space="0" w:color="auto"/>
        <w:bottom w:val="none" w:sz="0" w:space="0" w:color="auto"/>
        <w:right w:val="none" w:sz="0" w:space="0" w:color="auto"/>
      </w:divBdr>
    </w:div>
    <w:div w:id="1387603543">
      <w:bodyDiv w:val="1"/>
      <w:marLeft w:val="0"/>
      <w:marRight w:val="0"/>
      <w:marTop w:val="0"/>
      <w:marBottom w:val="0"/>
      <w:divBdr>
        <w:top w:val="none" w:sz="0" w:space="0" w:color="auto"/>
        <w:left w:val="none" w:sz="0" w:space="0" w:color="auto"/>
        <w:bottom w:val="none" w:sz="0" w:space="0" w:color="auto"/>
        <w:right w:val="none" w:sz="0" w:space="0" w:color="auto"/>
      </w:divBdr>
    </w:div>
    <w:div w:id="2012415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archmobilecomputing.techtarget.com/definition/Short-Message-Service" TargetMode="External"/><Relationship Id="rId26" Type="http://schemas.openxmlformats.org/officeDocument/2006/relationships/hyperlink" Target="http://en.wikipedia.org/wiki/Solaris_%28operating_system%29" TargetMode="External"/><Relationship Id="rId39" Type="http://schemas.openxmlformats.org/officeDocument/2006/relationships/hyperlink" Target="http://searchengineland.com/what-is-a-qr-code-and-why-do-you-need-one-27588" TargetMode="External"/><Relationship Id="rId3" Type="http://schemas.openxmlformats.org/officeDocument/2006/relationships/styles" Target="styles.xml"/><Relationship Id="rId21" Type="http://schemas.openxmlformats.org/officeDocument/2006/relationships/hyperlink" Target="http://www.webopedia.com/TERM/O/open_source.html" TargetMode="External"/><Relationship Id="rId34" Type="http://schemas.openxmlformats.org/officeDocument/2006/relationships/image" Target="media/image7.png"/><Relationship Id="rId42" Type="http://schemas.openxmlformats.org/officeDocument/2006/relationships/hyperlink" Target="http://phonegap.com/about/features" TargetMode="External"/><Relationship Id="rId47" Type="http://schemas.openxmlformats.org/officeDocument/2006/relationships/footer" Target="footer3.xml"/><Relationship Id="rId55"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hatis.techtarget.com/definition/barcode-reader-POS-scanner-bar-code-reader-price-scanner" TargetMode="External"/><Relationship Id="rId25" Type="http://schemas.openxmlformats.org/officeDocument/2006/relationships/hyperlink" Target="http://en.wikipedia.org/wiki/Linux" TargetMode="External"/><Relationship Id="rId33" Type="http://schemas.openxmlformats.org/officeDocument/2006/relationships/hyperlink" Target="http://en.wikipedia.org/wiki/EComStation" TargetMode="External"/><Relationship Id="rId38" Type="http://schemas.openxmlformats.org/officeDocument/2006/relationships/hyperlink" Target="http://searchengineland.com/author/marc-lyne" TargetMode="External"/><Relationship Id="rId46" Type="http://schemas.openxmlformats.org/officeDocument/2006/relationships/hyperlink" Target="http://www.atimedesign.com/webdesign/%E0%B8%A7%E0%B8%87%E0%B8%81%E0%B8%B2%E0%B8%A3%E0%B8%AA%E0%B8%A1%E0%B8%B2%E0%B8%A3%E0%B9%8C%E0%B8%97%E0%B9%82%E0%B8%9F%E0%B8%99%E0%B9%84%E0%B8%97%E0%B8%A2%E0%B8%81%E0%B8%B1%E0%B8%9A%E0%B9%80%E0%B8%A7/" TargetMode="External"/><Relationship Id="rId2" Type="http://schemas.openxmlformats.org/officeDocument/2006/relationships/numbering" Target="numbering.xml"/><Relationship Id="rId16" Type="http://schemas.openxmlformats.org/officeDocument/2006/relationships/hyperlink" Target="http://searchmobilecomputing.techtarget.com/definition/smartphone" TargetMode="External"/><Relationship Id="rId20" Type="http://schemas.openxmlformats.org/officeDocument/2006/relationships/hyperlink" Target="http://www.webopedia.com/TERM/P/public_domain_software.html" TargetMode="External"/><Relationship Id="rId29" Type="http://schemas.openxmlformats.org/officeDocument/2006/relationships/hyperlink" Target="http://en.wikipedia.org/wiki/Microsoft_Windows" TargetMode="External"/><Relationship Id="rId41" Type="http://schemas.openxmlformats.org/officeDocument/2006/relationships/hyperlink" Target="http://www.quora.com/What-is-the-best-QR-decoder-library-for-the-iPho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FreeBSD" TargetMode="External"/><Relationship Id="rId32" Type="http://schemas.openxmlformats.org/officeDocument/2006/relationships/hyperlink" Target="http://en.wikipedia.org/wiki/OpenVMS" TargetMode="External"/><Relationship Id="rId37" Type="http://schemas.openxmlformats.org/officeDocument/2006/relationships/footer" Target="footer2.xml"/><Relationship Id="rId40" Type="http://schemas.openxmlformats.org/officeDocument/2006/relationships/hyperlink" Target="http://www.quora.com/Gregory-Raiz" TargetMode="External"/><Relationship Id="rId45" Type="http://schemas.openxmlformats.org/officeDocument/2006/relationships/hyperlink" Target="http://josemmsimo.wordpress.com/2013/12/02/php-frameworks-comparison-zend-" TargetMode="External"/><Relationship Id="rId5" Type="http://schemas.openxmlformats.org/officeDocument/2006/relationships/settings" Target="settings.xml"/><Relationship Id="rId15" Type="http://schemas.openxmlformats.org/officeDocument/2006/relationships/hyperlink" Target="http://searchmobilecomputing.techtarget.com/definition/2D-barcode" TargetMode="External"/><Relationship Id="rId23" Type="http://schemas.openxmlformats.org/officeDocument/2006/relationships/hyperlink" Target="http://en.wikipedia.org/wiki/Unix" TargetMode="External"/><Relationship Id="rId28" Type="http://schemas.openxmlformats.org/officeDocument/2006/relationships/hyperlink" Target="http://en.wikipedia.org/wiki/OS_X" TargetMode="External"/><Relationship Id="rId36" Type="http://schemas.openxmlformats.org/officeDocument/2006/relationships/footer" Target="footer1.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sqlite.org/famous.html" TargetMode="External"/><Relationship Id="rId31" Type="http://schemas.openxmlformats.org/officeDocument/2006/relationships/hyperlink" Target="http://en.wikipedia.org/wiki/Transaction_Processing_Facility" TargetMode="External"/><Relationship Id="rId44" Type="http://schemas.openxmlformats.org/officeDocument/2006/relationships/hyperlink" Target="http://www.sqlite.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webopedia.com/TERM/W/Web_server.html" TargetMode="External"/><Relationship Id="rId27" Type="http://schemas.openxmlformats.org/officeDocument/2006/relationships/hyperlink" Target="http://en.wikipedia.org/wiki/Novell_NetWare" TargetMode="External"/><Relationship Id="rId30" Type="http://schemas.openxmlformats.org/officeDocument/2006/relationships/hyperlink" Target="http://en.wikipedia.org/wiki/OS/2" TargetMode="External"/><Relationship Id="rId35" Type="http://schemas.openxmlformats.org/officeDocument/2006/relationships/header" Target="header1.xml"/><Relationship Id="rId43" Type="http://schemas.openxmlformats.org/officeDocument/2006/relationships/hyperlink" Target="http://dev.mysql.com/doc/refman/4.1/en/what-is-mysql.html" TargetMode="External"/><Relationship Id="rId48" Type="http://schemas.openxmlformats.org/officeDocument/2006/relationships/fontTable" Target="fontTable.xml"/><Relationship Id="rId56" Type="http://schemas.microsoft.com/office/2011/relationships/commentsExtended" Target="commentsExtended.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9EE0F-B840-49D9-BAB1-27E0EBEDB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22</Pages>
  <Words>4490</Words>
  <Characters>25599</Characters>
  <Application>Microsoft Office Word</Application>
  <DocSecurity>0</DocSecurity>
  <Lines>213</Lines>
  <Paragraphs>60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Proposal (draft).docx</vt:lpstr>
      <vt:lpstr>Proposal (draft).docx</vt:lpstr>
    </vt:vector>
  </TitlesOfParts>
  <Company/>
  <LinksUpToDate>false</LinksUpToDate>
  <CharactersWithSpaces>30029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(draft).docx</dc:title>
  <dc:creator>Dell</dc:creator>
  <cp:lastModifiedBy>Sony</cp:lastModifiedBy>
  <cp:revision>14</cp:revision>
  <cp:lastPrinted>2014-03-25T09:15:00Z</cp:lastPrinted>
  <dcterms:created xsi:type="dcterms:W3CDTF">2014-04-03T05:42:00Z</dcterms:created>
  <dcterms:modified xsi:type="dcterms:W3CDTF">2014-12-20T07:17:00Z</dcterms:modified>
</cp:coreProperties>
</file>