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4D7D6E" w14:textId="77777777" w:rsidR="00D97D55" w:rsidRPr="00C20422" w:rsidRDefault="00D97D55" w:rsidP="00D97D55">
      <w:pPr>
        <w:widowControl w:val="0"/>
        <w:jc w:val="center"/>
        <w:rPr>
          <w:rFonts w:ascii="Times New Roman" w:hAnsi="Times New Roman" w:cs="Times New Roman"/>
          <w:b/>
          <w:color w:val="auto"/>
          <w:sz w:val="56"/>
          <w:szCs w:val="56"/>
        </w:rPr>
      </w:pPr>
      <w:r w:rsidRPr="00C20422">
        <w:rPr>
          <w:rFonts w:ascii="Times New Roman" w:hAnsi="Times New Roman" w:cs="Times New Roman"/>
          <w:b/>
          <w:color w:val="auto"/>
          <w:sz w:val="56"/>
          <w:szCs w:val="56"/>
        </w:rPr>
        <w:t>Dental Clinic Services System</w:t>
      </w:r>
    </w:p>
    <w:p w14:paraId="26D1CB2A" w14:textId="77777777" w:rsidR="00D97D55" w:rsidRPr="00C20422" w:rsidRDefault="00D97D55" w:rsidP="00D97D55">
      <w:pPr>
        <w:widowControl w:val="0"/>
        <w:jc w:val="center"/>
        <w:rPr>
          <w:rFonts w:ascii="Times New Roman" w:hAnsi="Times New Roman" w:cs="Times New Roman"/>
          <w:bCs/>
          <w:color w:val="auto"/>
          <w:sz w:val="40"/>
          <w:szCs w:val="40"/>
        </w:rPr>
      </w:pPr>
      <w:r w:rsidRPr="00C20422">
        <w:rPr>
          <w:rFonts w:ascii="Times New Roman" w:hAnsi="Times New Roman" w:cs="Times New Roman"/>
          <w:bCs/>
          <w:color w:val="auto"/>
          <w:sz w:val="40"/>
          <w:szCs w:val="40"/>
        </w:rPr>
        <w:t>Project Management Plan</w:t>
      </w:r>
    </w:p>
    <w:p w14:paraId="596BDACE" w14:textId="77777777" w:rsidR="00D97D55" w:rsidRPr="00C20422" w:rsidRDefault="00D97D55" w:rsidP="00D97D55">
      <w:pPr>
        <w:widowControl w:val="0"/>
        <w:jc w:val="center"/>
        <w:rPr>
          <w:rFonts w:ascii="Times New Roman" w:hAnsi="Times New Roman" w:cs="Times New Roman"/>
          <w:bCs/>
          <w:color w:val="auto"/>
          <w:sz w:val="56"/>
          <w:szCs w:val="56"/>
        </w:rPr>
      </w:pPr>
    </w:p>
    <w:p w14:paraId="19B5F4CB" w14:textId="77777777" w:rsidR="00D97D55" w:rsidRPr="00C20422" w:rsidRDefault="00D97D55" w:rsidP="00D97D55">
      <w:pPr>
        <w:widowControl w:val="0"/>
        <w:jc w:val="center"/>
        <w:rPr>
          <w:rFonts w:ascii="Times New Roman" w:hAnsi="Times New Roman" w:cs="Times New Roman"/>
          <w:bCs/>
          <w:color w:val="auto"/>
          <w:sz w:val="56"/>
          <w:szCs w:val="56"/>
        </w:rPr>
      </w:pPr>
    </w:p>
    <w:p w14:paraId="747CCF0F" w14:textId="77777777" w:rsidR="00D97D55" w:rsidRPr="00C20422" w:rsidRDefault="00D97D55" w:rsidP="00D97D55">
      <w:pPr>
        <w:widowControl w:val="0"/>
        <w:jc w:val="center"/>
        <w:rPr>
          <w:rFonts w:ascii="Times New Roman" w:hAnsi="Times New Roman" w:cs="Times New Roman"/>
          <w:bCs/>
          <w:color w:val="auto"/>
          <w:sz w:val="56"/>
          <w:szCs w:val="56"/>
        </w:rPr>
      </w:pPr>
    </w:p>
    <w:p w14:paraId="73205EF1" w14:textId="77777777" w:rsidR="00D97D55" w:rsidRPr="00C20422" w:rsidRDefault="00D97D55" w:rsidP="00D97D55">
      <w:pPr>
        <w:widowControl w:val="0"/>
        <w:jc w:val="center"/>
        <w:rPr>
          <w:rFonts w:ascii="Times New Roman" w:hAnsi="Times New Roman" w:cs="Times New Roman"/>
          <w:bCs/>
          <w:color w:val="auto"/>
          <w:sz w:val="36"/>
          <w:szCs w:val="36"/>
        </w:rPr>
      </w:pPr>
      <w:r w:rsidRPr="00C20422">
        <w:rPr>
          <w:rFonts w:ascii="Times New Roman" w:hAnsi="Times New Roman" w:cs="Times New Roman"/>
          <w:bCs/>
          <w:color w:val="auto"/>
          <w:sz w:val="36"/>
          <w:szCs w:val="36"/>
        </w:rPr>
        <w:t>By</w:t>
      </w:r>
    </w:p>
    <w:p w14:paraId="3BE7445A" w14:textId="77777777" w:rsidR="00D97D55" w:rsidRPr="00C20422" w:rsidRDefault="00D97D55" w:rsidP="00D97D55">
      <w:pPr>
        <w:widowControl w:val="0"/>
        <w:jc w:val="center"/>
        <w:rPr>
          <w:rFonts w:ascii="Times New Roman" w:hAnsi="Times New Roman" w:cs="Times New Roman"/>
          <w:b/>
          <w:color w:val="auto"/>
          <w:sz w:val="32"/>
          <w:szCs w:val="32"/>
        </w:rPr>
      </w:pPr>
      <w:r w:rsidRPr="00C20422">
        <w:rPr>
          <w:rFonts w:ascii="Times New Roman" w:hAnsi="Times New Roman" w:cs="Times New Roman"/>
          <w:b/>
          <w:color w:val="auto"/>
          <w:sz w:val="32"/>
          <w:szCs w:val="32"/>
        </w:rPr>
        <w:t>Kanokwan Maneerat</w:t>
      </w:r>
      <w:r w:rsidRPr="00C20422">
        <w:rPr>
          <w:rFonts w:ascii="Times New Roman" w:hAnsi="Times New Roman" w:cs="Times New Roman"/>
          <w:b/>
          <w:color w:val="auto"/>
          <w:sz w:val="32"/>
          <w:szCs w:val="32"/>
        </w:rPr>
        <w:tab/>
        <w:t>542115002</w:t>
      </w:r>
    </w:p>
    <w:p w14:paraId="323613D4" w14:textId="77777777" w:rsidR="00D97D55" w:rsidRPr="00C20422" w:rsidRDefault="00D97D55" w:rsidP="00D97D55">
      <w:pPr>
        <w:widowControl w:val="0"/>
        <w:jc w:val="center"/>
        <w:rPr>
          <w:rFonts w:ascii="Times New Roman" w:hAnsi="Times New Roman" w:cs="Times New Roman"/>
          <w:b/>
          <w:color w:val="auto"/>
          <w:sz w:val="32"/>
          <w:szCs w:val="32"/>
        </w:rPr>
      </w:pPr>
      <w:r w:rsidRPr="00C20422">
        <w:rPr>
          <w:rFonts w:ascii="Times New Roman" w:hAnsi="Times New Roman" w:cs="Times New Roman"/>
          <w:b/>
          <w:color w:val="auto"/>
          <w:sz w:val="32"/>
          <w:szCs w:val="32"/>
        </w:rPr>
        <w:t>Worapun Wongkium      542115055</w:t>
      </w:r>
    </w:p>
    <w:p w14:paraId="5FA36B67" w14:textId="77777777" w:rsidR="00D97D55" w:rsidRPr="00C20422" w:rsidRDefault="00D97D55" w:rsidP="00D97D55">
      <w:pPr>
        <w:widowControl w:val="0"/>
        <w:jc w:val="center"/>
        <w:rPr>
          <w:rFonts w:ascii="Times New Roman" w:hAnsi="Times New Roman" w:cs="Times New Roman"/>
          <w:b/>
          <w:color w:val="auto"/>
          <w:sz w:val="32"/>
          <w:szCs w:val="32"/>
        </w:rPr>
      </w:pPr>
    </w:p>
    <w:p w14:paraId="1B5C41E3" w14:textId="77777777" w:rsidR="00D97D55" w:rsidRPr="00C20422" w:rsidRDefault="00D97D55" w:rsidP="00D97D55">
      <w:pPr>
        <w:widowControl w:val="0"/>
        <w:jc w:val="center"/>
        <w:rPr>
          <w:rFonts w:ascii="Times New Roman" w:hAnsi="Times New Roman" w:cs="Times New Roman"/>
          <w:b/>
          <w:color w:val="auto"/>
          <w:sz w:val="32"/>
          <w:szCs w:val="32"/>
        </w:rPr>
      </w:pPr>
    </w:p>
    <w:p w14:paraId="3D58516B" w14:textId="77777777" w:rsidR="00D97D55" w:rsidRPr="00C20422" w:rsidRDefault="00D97D55" w:rsidP="00D97D55">
      <w:pPr>
        <w:widowControl w:val="0"/>
        <w:jc w:val="center"/>
        <w:rPr>
          <w:rFonts w:ascii="Times New Roman" w:hAnsi="Times New Roman" w:cs="Times New Roman"/>
          <w:b/>
          <w:color w:val="auto"/>
          <w:sz w:val="32"/>
          <w:szCs w:val="32"/>
        </w:rPr>
      </w:pPr>
    </w:p>
    <w:p w14:paraId="0038594E" w14:textId="77777777" w:rsidR="00D97D55" w:rsidRPr="00C20422" w:rsidRDefault="00D97D55" w:rsidP="00D97D55">
      <w:pPr>
        <w:widowControl w:val="0"/>
        <w:jc w:val="center"/>
        <w:rPr>
          <w:rFonts w:ascii="Times New Roman" w:hAnsi="Times New Roman" w:cs="Times New Roman"/>
          <w:b/>
          <w:color w:val="auto"/>
          <w:sz w:val="32"/>
          <w:szCs w:val="32"/>
        </w:rPr>
      </w:pPr>
    </w:p>
    <w:p w14:paraId="0CC6BA3D" w14:textId="77777777" w:rsidR="00D97D55" w:rsidRPr="00C20422" w:rsidRDefault="00D97D55" w:rsidP="00D97D55">
      <w:pPr>
        <w:widowControl w:val="0"/>
        <w:jc w:val="center"/>
        <w:rPr>
          <w:rFonts w:ascii="Times New Roman" w:hAnsi="Times New Roman" w:cs="Times New Roman"/>
          <w:b/>
          <w:color w:val="auto"/>
          <w:sz w:val="32"/>
          <w:szCs w:val="32"/>
        </w:rPr>
      </w:pPr>
    </w:p>
    <w:p w14:paraId="3EE372C7" w14:textId="77777777" w:rsidR="00D97D55" w:rsidRPr="00C20422" w:rsidRDefault="00D97D55" w:rsidP="00D97D55">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Department of Software Engineering</w:t>
      </w:r>
    </w:p>
    <w:p w14:paraId="36B7227D" w14:textId="77777777" w:rsidR="00D97D55" w:rsidRPr="00C20422" w:rsidRDefault="00D97D55" w:rsidP="00D97D55">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College of Arts, Media, and Technology</w:t>
      </w:r>
    </w:p>
    <w:p w14:paraId="2AB2D6AD" w14:textId="77777777" w:rsidR="00D97D55" w:rsidRPr="00C20422" w:rsidRDefault="00D97D55" w:rsidP="00D97D55">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Chiang Mai University</w:t>
      </w:r>
    </w:p>
    <w:p w14:paraId="29E26658" w14:textId="77777777" w:rsidR="00D97D55" w:rsidRPr="00C20422" w:rsidRDefault="00D97D55" w:rsidP="00D97D55">
      <w:pPr>
        <w:widowControl w:val="0"/>
        <w:jc w:val="center"/>
        <w:rPr>
          <w:rFonts w:ascii="Times New Roman" w:hAnsi="Times New Roman" w:cs="Times New Roman"/>
          <w:bCs/>
          <w:color w:val="auto"/>
          <w:sz w:val="32"/>
          <w:szCs w:val="32"/>
        </w:rPr>
      </w:pPr>
    </w:p>
    <w:p w14:paraId="6D7CF9FC" w14:textId="77777777" w:rsidR="00D97D55" w:rsidRPr="00C20422" w:rsidRDefault="00D97D55" w:rsidP="00D97D55">
      <w:pPr>
        <w:widowControl w:val="0"/>
        <w:jc w:val="center"/>
        <w:rPr>
          <w:rFonts w:ascii="Times New Roman" w:hAnsi="Times New Roman" w:cs="Times New Roman"/>
          <w:bCs/>
          <w:color w:val="auto"/>
          <w:sz w:val="32"/>
          <w:szCs w:val="32"/>
        </w:rPr>
      </w:pPr>
    </w:p>
    <w:p w14:paraId="6E8F2557" w14:textId="77777777" w:rsidR="00D97D55" w:rsidRPr="00C20422" w:rsidRDefault="00D97D55" w:rsidP="00D97D55">
      <w:pPr>
        <w:widowControl w:val="0"/>
        <w:jc w:val="center"/>
        <w:rPr>
          <w:rFonts w:ascii="Times New Roman" w:hAnsi="Times New Roman" w:cs="Times New Roman"/>
          <w:bCs/>
          <w:color w:val="auto"/>
          <w:sz w:val="32"/>
          <w:szCs w:val="32"/>
        </w:rPr>
      </w:pPr>
    </w:p>
    <w:p w14:paraId="049870EC" w14:textId="77777777" w:rsidR="00D97D55" w:rsidRPr="00C20422" w:rsidRDefault="00D97D55" w:rsidP="00D97D55">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Project Adviser</w:t>
      </w:r>
    </w:p>
    <w:p w14:paraId="6730BA04" w14:textId="77777777" w:rsidR="00D97D55" w:rsidRPr="00C20422" w:rsidRDefault="00D97D55" w:rsidP="00D97D55">
      <w:pPr>
        <w:widowControl w:val="0"/>
        <w:jc w:val="center"/>
        <w:rPr>
          <w:rFonts w:ascii="Times New Roman" w:hAnsi="Times New Roman" w:cs="Times New Roman"/>
          <w:bCs/>
          <w:color w:val="auto"/>
          <w:sz w:val="32"/>
          <w:szCs w:val="32"/>
        </w:rPr>
      </w:pPr>
    </w:p>
    <w:p w14:paraId="535D12B4" w14:textId="77777777" w:rsidR="00D97D55" w:rsidRPr="00C20422" w:rsidRDefault="00D97D55" w:rsidP="00D97D55">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______________________________</w:t>
      </w:r>
    </w:p>
    <w:p w14:paraId="34A368C5" w14:textId="77777777" w:rsidR="00D97D55" w:rsidRPr="00C20422" w:rsidRDefault="00D97D55" w:rsidP="00D97D55">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Mrs. Yun Rim Park</w:t>
      </w:r>
    </w:p>
    <w:p w14:paraId="7BF71E30" w14:textId="77777777" w:rsidR="001D13C3" w:rsidRPr="00C20422" w:rsidRDefault="001D13C3">
      <w:pPr>
        <w:rPr>
          <w:color w:val="auto"/>
        </w:rPr>
      </w:pPr>
    </w:p>
    <w:p w14:paraId="524E025C" w14:textId="77777777" w:rsidR="00D97D55" w:rsidRPr="00C20422" w:rsidRDefault="00D97D55">
      <w:pPr>
        <w:rPr>
          <w:color w:val="auto"/>
        </w:rPr>
      </w:pPr>
    </w:p>
    <w:p w14:paraId="15BD650E" w14:textId="77777777" w:rsidR="00D97D55" w:rsidRPr="00C20422" w:rsidRDefault="00D97D55">
      <w:pPr>
        <w:rPr>
          <w:color w:val="auto"/>
        </w:rPr>
      </w:pPr>
    </w:p>
    <w:p w14:paraId="1DDA9790" w14:textId="77777777" w:rsidR="00D97D55" w:rsidRPr="00C20422" w:rsidRDefault="00D97D55">
      <w:pPr>
        <w:rPr>
          <w:color w:val="auto"/>
        </w:rPr>
      </w:pPr>
    </w:p>
    <w:p w14:paraId="65F5421B" w14:textId="77777777" w:rsidR="00D97D55" w:rsidRPr="00C20422" w:rsidRDefault="00D97D55">
      <w:pPr>
        <w:rPr>
          <w:color w:val="auto"/>
        </w:rPr>
      </w:pPr>
    </w:p>
    <w:p w14:paraId="0CF5FB00" w14:textId="77777777" w:rsidR="00D97D55" w:rsidRPr="00C20422" w:rsidRDefault="00D97D55">
      <w:pPr>
        <w:rPr>
          <w:color w:val="auto"/>
        </w:rPr>
      </w:pPr>
    </w:p>
    <w:p w14:paraId="53AAE5C6" w14:textId="77777777" w:rsidR="00D97D55" w:rsidRPr="00C20422" w:rsidRDefault="00D97D55">
      <w:pPr>
        <w:rPr>
          <w:color w:val="auto"/>
        </w:rPr>
      </w:pPr>
    </w:p>
    <w:p w14:paraId="5E3DAE4D" w14:textId="77777777" w:rsidR="00D97D55" w:rsidRPr="00C20422" w:rsidRDefault="00D97D55">
      <w:pPr>
        <w:rPr>
          <w:color w:val="auto"/>
        </w:rPr>
      </w:pPr>
    </w:p>
    <w:p w14:paraId="7F54A3D9" w14:textId="77777777" w:rsidR="00D97D55" w:rsidRPr="00C20422" w:rsidRDefault="00D97D55">
      <w:pPr>
        <w:rPr>
          <w:color w:val="auto"/>
        </w:rPr>
      </w:pPr>
    </w:p>
    <w:p w14:paraId="6D1EC0E7" w14:textId="77777777" w:rsidR="00D97D55" w:rsidRPr="00C20422" w:rsidRDefault="00D97D55" w:rsidP="00D97D55">
      <w:pPr>
        <w:spacing w:after="160" w:line="259" w:lineRule="auto"/>
        <w:jc w:val="center"/>
        <w:rPr>
          <w:rFonts w:ascii="Times New Roman" w:hAnsi="Times New Roman" w:cs="Times New Roman"/>
          <w:b/>
          <w:color w:val="auto"/>
          <w:sz w:val="32"/>
          <w:szCs w:val="32"/>
        </w:rPr>
      </w:pPr>
      <w:r w:rsidRPr="00C20422">
        <w:rPr>
          <w:rFonts w:ascii="Times New Roman" w:hAnsi="Times New Roman" w:cs="Times New Roman"/>
          <w:b/>
          <w:color w:val="auto"/>
          <w:sz w:val="32"/>
          <w:szCs w:val="32"/>
        </w:rPr>
        <w:lastRenderedPageBreak/>
        <w:t>Project Management Plan</w:t>
      </w:r>
    </w:p>
    <w:p w14:paraId="4FDB4E89" w14:textId="77777777" w:rsidR="00D97D55" w:rsidRPr="00C20422" w:rsidRDefault="00D97D55" w:rsidP="00D97D55">
      <w:pPr>
        <w:spacing w:after="160" w:line="259" w:lineRule="auto"/>
        <w:jc w:val="both"/>
        <w:rPr>
          <w:rFonts w:ascii="Times New Roman" w:hAnsi="Times New Roman" w:cs="Times New Roman"/>
          <w:b/>
          <w:color w:val="auto"/>
          <w:sz w:val="24"/>
          <w:szCs w:val="24"/>
        </w:rPr>
      </w:pPr>
      <w:r w:rsidRPr="00C20422">
        <w:rPr>
          <w:rFonts w:ascii="Times New Roman" w:hAnsi="Times New Roman" w:cs="Times New Roman"/>
          <w:b/>
          <w:color w:val="auto"/>
          <w:sz w:val="24"/>
          <w:szCs w:val="24"/>
        </w:rPr>
        <w:t>Revision Table</w:t>
      </w:r>
    </w:p>
    <w:tbl>
      <w:tblPr>
        <w:tblStyle w:val="TableGrid"/>
        <w:tblW w:w="10187" w:type="dxa"/>
        <w:jc w:val="center"/>
        <w:tblLayout w:type="fixed"/>
        <w:tblLook w:val="04A0" w:firstRow="1" w:lastRow="0" w:firstColumn="1" w:lastColumn="0" w:noHBand="0" w:noVBand="1"/>
      </w:tblPr>
      <w:tblGrid>
        <w:gridCol w:w="2378"/>
        <w:gridCol w:w="2137"/>
        <w:gridCol w:w="1056"/>
        <w:gridCol w:w="1660"/>
        <w:gridCol w:w="1507"/>
        <w:gridCol w:w="1449"/>
      </w:tblGrid>
      <w:tr w:rsidR="00320DB1" w:rsidRPr="00C20422" w14:paraId="1DD5970C" w14:textId="77777777" w:rsidTr="00320DB1">
        <w:trPr>
          <w:trHeight w:val="1358"/>
          <w:jc w:val="center"/>
        </w:trPr>
        <w:tc>
          <w:tcPr>
            <w:tcW w:w="2378" w:type="dxa"/>
            <w:shd w:val="clear" w:color="auto" w:fill="auto"/>
            <w:vAlign w:val="center"/>
          </w:tcPr>
          <w:p w14:paraId="2B60B7E9" w14:textId="77777777" w:rsidR="00D97D55" w:rsidRPr="00C20422" w:rsidRDefault="00D97D55" w:rsidP="0045124A">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Document Name</w:t>
            </w:r>
          </w:p>
        </w:tc>
        <w:tc>
          <w:tcPr>
            <w:tcW w:w="2137" w:type="dxa"/>
            <w:shd w:val="clear" w:color="auto" w:fill="auto"/>
            <w:vAlign w:val="center"/>
          </w:tcPr>
          <w:p w14:paraId="387C2CD4" w14:textId="77777777" w:rsidR="00D97D55" w:rsidRPr="00C20422" w:rsidRDefault="00D97D55" w:rsidP="0045124A">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Detail</w:t>
            </w:r>
          </w:p>
        </w:tc>
        <w:tc>
          <w:tcPr>
            <w:tcW w:w="1056" w:type="dxa"/>
            <w:shd w:val="clear" w:color="auto" w:fill="auto"/>
            <w:vAlign w:val="center"/>
          </w:tcPr>
          <w:p w14:paraId="0ED089ED" w14:textId="77777777" w:rsidR="00D97D55" w:rsidRPr="00C20422" w:rsidRDefault="00D97D55" w:rsidP="0045124A">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Status</w:t>
            </w:r>
          </w:p>
        </w:tc>
        <w:tc>
          <w:tcPr>
            <w:tcW w:w="1660" w:type="dxa"/>
            <w:shd w:val="clear" w:color="auto" w:fill="auto"/>
            <w:vAlign w:val="center"/>
          </w:tcPr>
          <w:p w14:paraId="7147F275" w14:textId="77777777" w:rsidR="00D97D55" w:rsidRPr="00C20422" w:rsidRDefault="00D97D55" w:rsidP="0045124A">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Date</w:t>
            </w:r>
          </w:p>
        </w:tc>
        <w:tc>
          <w:tcPr>
            <w:tcW w:w="1507" w:type="dxa"/>
            <w:shd w:val="clear" w:color="auto" w:fill="auto"/>
            <w:vAlign w:val="center"/>
          </w:tcPr>
          <w:p w14:paraId="702D5688" w14:textId="77777777" w:rsidR="00D97D55" w:rsidRPr="00C20422" w:rsidRDefault="00D97D55" w:rsidP="0045124A">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Viewable</w:t>
            </w:r>
          </w:p>
        </w:tc>
        <w:tc>
          <w:tcPr>
            <w:tcW w:w="1449" w:type="dxa"/>
            <w:shd w:val="clear" w:color="auto" w:fill="auto"/>
            <w:vAlign w:val="center"/>
          </w:tcPr>
          <w:p w14:paraId="165D8C21" w14:textId="77777777" w:rsidR="00D97D55" w:rsidRPr="00C20422" w:rsidRDefault="00D97D55" w:rsidP="0045124A">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Reviewer&amp; Responsible</w:t>
            </w:r>
          </w:p>
        </w:tc>
      </w:tr>
      <w:tr w:rsidR="00320DB1" w:rsidRPr="00C20422" w14:paraId="6B8A0F18" w14:textId="77777777" w:rsidTr="00320DB1">
        <w:trPr>
          <w:trHeight w:val="1358"/>
          <w:jc w:val="center"/>
        </w:trPr>
        <w:tc>
          <w:tcPr>
            <w:tcW w:w="2378" w:type="dxa"/>
            <w:shd w:val="clear" w:color="auto" w:fill="auto"/>
            <w:vAlign w:val="center"/>
          </w:tcPr>
          <w:p w14:paraId="26105EA9" w14:textId="45DE03D9" w:rsidR="00D97D55" w:rsidRPr="00320DB1" w:rsidRDefault="00672B2F"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DCSS</w:t>
            </w:r>
            <w:r w:rsidR="00320DB1" w:rsidRPr="00320DB1">
              <w:rPr>
                <w:rFonts w:ascii="Times New Roman" w:hAnsi="Times New Roman" w:cs="Times New Roman"/>
                <w:bCs/>
                <w:color w:val="auto"/>
                <w:sz w:val="24"/>
                <w:szCs w:val="24"/>
              </w:rPr>
              <w:t>-Management Plan-ver 0.1</w:t>
            </w:r>
          </w:p>
        </w:tc>
        <w:tc>
          <w:tcPr>
            <w:tcW w:w="2137" w:type="dxa"/>
            <w:shd w:val="clear" w:color="auto" w:fill="auto"/>
            <w:vAlign w:val="center"/>
          </w:tcPr>
          <w:p w14:paraId="5D0C2ED1" w14:textId="4E74C3F0" w:rsidR="00D97D55" w:rsidRPr="00320DB1" w:rsidRDefault="00D97D55" w:rsidP="0045124A">
            <w:pPr>
              <w:spacing w:after="160" w:line="259" w:lineRule="auto"/>
              <w:jc w:val="center"/>
              <w:rPr>
                <w:rFonts w:ascii="Times New Roman" w:hAnsi="Times New Roman" w:cs="Times New Roman"/>
                <w:bCs/>
                <w:color w:val="auto"/>
                <w:sz w:val="24"/>
                <w:szCs w:val="24"/>
              </w:rPr>
            </w:pPr>
          </w:p>
        </w:tc>
        <w:tc>
          <w:tcPr>
            <w:tcW w:w="1056" w:type="dxa"/>
            <w:shd w:val="clear" w:color="auto" w:fill="auto"/>
            <w:vAlign w:val="center"/>
          </w:tcPr>
          <w:p w14:paraId="376CF552" w14:textId="10A4A2DA" w:rsidR="00D97D55" w:rsidRPr="00320DB1" w:rsidRDefault="00320DB1" w:rsidP="0045124A">
            <w:pPr>
              <w:spacing w:after="160" w:line="259" w:lineRule="auto"/>
              <w:jc w:val="center"/>
              <w:rPr>
                <w:rFonts w:ascii="Times New Roman" w:hAnsi="Times New Roman" w:cs="Times New Roman"/>
                <w:bCs/>
                <w:color w:val="auto"/>
                <w:sz w:val="24"/>
                <w:szCs w:val="24"/>
              </w:rPr>
            </w:pPr>
            <w:r w:rsidRPr="00320DB1">
              <w:rPr>
                <w:rFonts w:ascii="Times New Roman" w:hAnsi="Times New Roman" w:cs="Times New Roman"/>
                <w:bCs/>
                <w:color w:val="auto"/>
                <w:sz w:val="24"/>
                <w:szCs w:val="24"/>
              </w:rPr>
              <w:t>Draft</w:t>
            </w:r>
          </w:p>
        </w:tc>
        <w:tc>
          <w:tcPr>
            <w:tcW w:w="1660" w:type="dxa"/>
            <w:shd w:val="clear" w:color="auto" w:fill="auto"/>
            <w:vAlign w:val="center"/>
          </w:tcPr>
          <w:p w14:paraId="6A0C2C1E" w14:textId="708D9EBC" w:rsidR="00D97D55" w:rsidRPr="00320DB1" w:rsidRDefault="00320DB1" w:rsidP="0045124A">
            <w:pPr>
              <w:spacing w:after="160" w:line="259" w:lineRule="auto"/>
              <w:jc w:val="center"/>
              <w:rPr>
                <w:rFonts w:ascii="Times New Roman" w:hAnsi="Times New Roman" w:cs="Times New Roman"/>
                <w:bCs/>
                <w:color w:val="auto"/>
                <w:sz w:val="24"/>
                <w:szCs w:val="24"/>
              </w:rPr>
            </w:pPr>
            <w:r w:rsidRPr="00320DB1">
              <w:rPr>
                <w:rFonts w:ascii="Times New Roman" w:hAnsi="Times New Roman" w:cs="Times New Roman"/>
                <w:bCs/>
                <w:color w:val="auto"/>
                <w:sz w:val="24"/>
                <w:szCs w:val="24"/>
              </w:rPr>
              <w:t>04/06/2014</w:t>
            </w:r>
          </w:p>
        </w:tc>
        <w:tc>
          <w:tcPr>
            <w:tcW w:w="1507" w:type="dxa"/>
            <w:shd w:val="clear" w:color="auto" w:fill="auto"/>
            <w:vAlign w:val="center"/>
          </w:tcPr>
          <w:p w14:paraId="7005793A" w14:textId="6D0AE255" w:rsidR="00D97D55" w:rsidRPr="00320DB1" w:rsidRDefault="00320DB1" w:rsidP="0045124A">
            <w:pPr>
              <w:spacing w:after="160" w:line="259" w:lineRule="auto"/>
              <w:jc w:val="center"/>
              <w:rPr>
                <w:rFonts w:ascii="Times New Roman" w:hAnsi="Times New Roman" w:cs="Times New Roman"/>
                <w:bCs/>
                <w:color w:val="auto"/>
                <w:sz w:val="24"/>
                <w:szCs w:val="24"/>
              </w:rPr>
            </w:pPr>
            <w:r w:rsidRPr="00320DB1">
              <w:rPr>
                <w:rFonts w:ascii="Times New Roman" w:hAnsi="Times New Roman" w:cs="Times New Roman"/>
                <w:bCs/>
                <w:color w:val="auto"/>
                <w:sz w:val="24"/>
                <w:szCs w:val="24"/>
              </w:rPr>
              <w:t>04/06/2014</w:t>
            </w:r>
          </w:p>
        </w:tc>
        <w:tc>
          <w:tcPr>
            <w:tcW w:w="1449" w:type="dxa"/>
            <w:shd w:val="clear" w:color="auto" w:fill="auto"/>
            <w:vAlign w:val="center"/>
          </w:tcPr>
          <w:p w14:paraId="1D08895A" w14:textId="08B7DF92" w:rsidR="00D97D55" w:rsidRPr="00320DB1" w:rsidRDefault="00320DB1"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Kanokwan &amp; Worapun</w:t>
            </w:r>
          </w:p>
        </w:tc>
      </w:tr>
      <w:tr w:rsidR="00320DB1" w:rsidRPr="00C20422" w14:paraId="5AB235D0" w14:textId="77777777" w:rsidTr="00320DB1">
        <w:trPr>
          <w:trHeight w:val="1358"/>
          <w:jc w:val="center"/>
        </w:trPr>
        <w:tc>
          <w:tcPr>
            <w:tcW w:w="2378" w:type="dxa"/>
            <w:shd w:val="clear" w:color="auto" w:fill="auto"/>
            <w:vAlign w:val="center"/>
          </w:tcPr>
          <w:p w14:paraId="2A71FDE9" w14:textId="29CBEAA3" w:rsidR="00D97D55" w:rsidRPr="00320DB1" w:rsidRDefault="00672B2F"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DCSS</w:t>
            </w:r>
            <w:r w:rsidR="00320DB1" w:rsidRPr="00320DB1">
              <w:rPr>
                <w:rFonts w:ascii="Times New Roman" w:hAnsi="Times New Roman" w:cs="Times New Roman"/>
                <w:bCs/>
                <w:color w:val="auto"/>
                <w:sz w:val="24"/>
                <w:szCs w:val="24"/>
              </w:rPr>
              <w:t>-Management Plan-ver 0.2</w:t>
            </w:r>
          </w:p>
        </w:tc>
        <w:tc>
          <w:tcPr>
            <w:tcW w:w="2137" w:type="dxa"/>
            <w:shd w:val="clear" w:color="auto" w:fill="auto"/>
            <w:vAlign w:val="center"/>
          </w:tcPr>
          <w:p w14:paraId="7226A696" w14:textId="2D497029" w:rsidR="00D97D55" w:rsidRPr="00320DB1" w:rsidRDefault="00320DB1" w:rsidP="0045124A">
            <w:pPr>
              <w:spacing w:after="160" w:line="259" w:lineRule="auto"/>
              <w:jc w:val="center"/>
              <w:rPr>
                <w:rFonts w:ascii="Times New Roman" w:hAnsi="Times New Roman" w:cs="Times New Roman"/>
                <w:bCs/>
                <w:color w:val="auto"/>
                <w:sz w:val="24"/>
                <w:szCs w:val="24"/>
              </w:rPr>
            </w:pPr>
            <w:r w:rsidRPr="00320DB1">
              <w:rPr>
                <w:rFonts w:ascii="Times New Roman" w:hAnsi="Times New Roman" w:cs="Times New Roman"/>
                <w:bCs/>
                <w:color w:val="auto"/>
                <w:sz w:val="24"/>
                <w:szCs w:val="24"/>
              </w:rPr>
              <w:t xml:space="preserve">Change </w:t>
            </w:r>
            <w:r w:rsidRPr="00320DB1">
              <w:rPr>
                <w:rFonts w:ascii="Times New Roman" w:eastAsia="Times New Roman" w:hAnsi="Times New Roman" w:cs="Times New Roman"/>
                <w:color w:val="auto"/>
                <w:kern w:val="36"/>
                <w:sz w:val="24"/>
                <w:szCs w:val="24"/>
              </w:rPr>
              <w:t>Hardware and Material Resources</w:t>
            </w:r>
          </w:p>
        </w:tc>
        <w:tc>
          <w:tcPr>
            <w:tcW w:w="1056" w:type="dxa"/>
            <w:shd w:val="clear" w:color="auto" w:fill="auto"/>
            <w:vAlign w:val="center"/>
          </w:tcPr>
          <w:p w14:paraId="4FD1CB9E" w14:textId="26E3EA6A" w:rsidR="00D97D55" w:rsidRPr="00320DB1" w:rsidRDefault="00320DB1" w:rsidP="0045124A">
            <w:pPr>
              <w:spacing w:after="160" w:line="259" w:lineRule="auto"/>
              <w:jc w:val="center"/>
              <w:rPr>
                <w:rFonts w:ascii="Times New Roman" w:hAnsi="Times New Roman" w:cs="Times New Roman"/>
                <w:bCs/>
                <w:color w:val="auto"/>
                <w:sz w:val="24"/>
                <w:szCs w:val="24"/>
              </w:rPr>
            </w:pPr>
            <w:r w:rsidRPr="00320DB1">
              <w:rPr>
                <w:rFonts w:ascii="Times New Roman" w:hAnsi="Times New Roman" w:cs="Times New Roman"/>
                <w:bCs/>
                <w:color w:val="auto"/>
                <w:sz w:val="24"/>
                <w:szCs w:val="24"/>
              </w:rPr>
              <w:t>Draft</w:t>
            </w:r>
          </w:p>
        </w:tc>
        <w:tc>
          <w:tcPr>
            <w:tcW w:w="1660" w:type="dxa"/>
            <w:shd w:val="clear" w:color="auto" w:fill="auto"/>
            <w:vAlign w:val="center"/>
          </w:tcPr>
          <w:p w14:paraId="3E7D4171" w14:textId="017F9EB5" w:rsidR="00D97D55" w:rsidRPr="00320DB1" w:rsidRDefault="00320DB1"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04/15</w:t>
            </w:r>
            <w:r w:rsidRPr="00320DB1">
              <w:rPr>
                <w:rFonts w:ascii="Times New Roman" w:hAnsi="Times New Roman" w:cs="Times New Roman"/>
                <w:bCs/>
                <w:color w:val="auto"/>
                <w:sz w:val="24"/>
                <w:szCs w:val="24"/>
              </w:rPr>
              <w:t>/2014</w:t>
            </w:r>
          </w:p>
        </w:tc>
        <w:tc>
          <w:tcPr>
            <w:tcW w:w="1507" w:type="dxa"/>
            <w:shd w:val="clear" w:color="auto" w:fill="auto"/>
            <w:vAlign w:val="center"/>
          </w:tcPr>
          <w:p w14:paraId="66446C1B" w14:textId="2AB80717" w:rsidR="00D97D55" w:rsidRPr="00320DB1" w:rsidRDefault="00320DB1"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04/15/2014</w:t>
            </w:r>
          </w:p>
        </w:tc>
        <w:tc>
          <w:tcPr>
            <w:tcW w:w="1449" w:type="dxa"/>
            <w:shd w:val="clear" w:color="auto" w:fill="auto"/>
            <w:vAlign w:val="center"/>
          </w:tcPr>
          <w:p w14:paraId="69F442C4" w14:textId="2CCCDA69" w:rsidR="00D97D55" w:rsidRPr="00320DB1" w:rsidRDefault="00320DB1"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Kanokwan &amp; Worapun</w:t>
            </w:r>
          </w:p>
        </w:tc>
      </w:tr>
      <w:tr w:rsidR="00320DB1" w:rsidRPr="00C20422" w14:paraId="5E96EEB6" w14:textId="77777777" w:rsidTr="00320DB1">
        <w:trPr>
          <w:trHeight w:val="453"/>
          <w:jc w:val="center"/>
        </w:trPr>
        <w:tc>
          <w:tcPr>
            <w:tcW w:w="2378" w:type="dxa"/>
            <w:shd w:val="clear" w:color="auto" w:fill="auto"/>
            <w:vAlign w:val="center"/>
          </w:tcPr>
          <w:p w14:paraId="01C759E3" w14:textId="5032DE65" w:rsidR="00320DB1" w:rsidRPr="00C20422" w:rsidRDefault="00672B2F" w:rsidP="0045124A">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 w:val="24"/>
                <w:szCs w:val="24"/>
              </w:rPr>
              <w:t>DCSS</w:t>
            </w:r>
            <w:r w:rsidR="00320DB1" w:rsidRPr="00320DB1">
              <w:rPr>
                <w:rFonts w:ascii="Times New Roman" w:hAnsi="Times New Roman" w:cs="Times New Roman"/>
                <w:bCs/>
                <w:color w:val="auto"/>
                <w:sz w:val="24"/>
                <w:szCs w:val="24"/>
              </w:rPr>
              <w:t>-Management Plan-ver 0.</w:t>
            </w:r>
            <w:r w:rsidR="00320DB1">
              <w:rPr>
                <w:rFonts w:ascii="Times New Roman" w:hAnsi="Times New Roman" w:cs="Times New Roman"/>
                <w:bCs/>
                <w:color w:val="auto"/>
                <w:sz w:val="24"/>
                <w:szCs w:val="24"/>
              </w:rPr>
              <w:t>3</w:t>
            </w:r>
          </w:p>
        </w:tc>
        <w:tc>
          <w:tcPr>
            <w:tcW w:w="2137" w:type="dxa"/>
            <w:shd w:val="clear" w:color="auto" w:fill="auto"/>
            <w:vAlign w:val="center"/>
          </w:tcPr>
          <w:p w14:paraId="57D00D77" w14:textId="5257FB36" w:rsidR="00320DB1" w:rsidRPr="00C20422" w:rsidRDefault="00320DB1" w:rsidP="0045124A">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 w:val="24"/>
                <w:szCs w:val="24"/>
              </w:rPr>
              <w:t>Edit chapter four: quality standard</w:t>
            </w:r>
          </w:p>
        </w:tc>
        <w:tc>
          <w:tcPr>
            <w:tcW w:w="1056" w:type="dxa"/>
            <w:shd w:val="clear" w:color="auto" w:fill="auto"/>
            <w:vAlign w:val="center"/>
          </w:tcPr>
          <w:p w14:paraId="63A16A51" w14:textId="31357D4A" w:rsidR="00320DB1" w:rsidRPr="00C20422" w:rsidRDefault="00320DB1" w:rsidP="0045124A">
            <w:pPr>
              <w:spacing w:after="160" w:line="259" w:lineRule="auto"/>
              <w:jc w:val="center"/>
              <w:rPr>
                <w:rFonts w:ascii="Times New Roman" w:hAnsi="Times New Roman" w:cs="Times New Roman"/>
                <w:bCs/>
                <w:color w:val="auto"/>
                <w:sz w:val="24"/>
                <w:szCs w:val="24"/>
              </w:rPr>
            </w:pPr>
            <w:r w:rsidRPr="00320DB1">
              <w:rPr>
                <w:rFonts w:ascii="Times New Roman" w:hAnsi="Times New Roman" w:cs="Times New Roman"/>
                <w:bCs/>
                <w:color w:val="auto"/>
                <w:sz w:val="24"/>
                <w:szCs w:val="24"/>
              </w:rPr>
              <w:t>Draft</w:t>
            </w:r>
          </w:p>
        </w:tc>
        <w:tc>
          <w:tcPr>
            <w:tcW w:w="1660" w:type="dxa"/>
            <w:shd w:val="clear" w:color="auto" w:fill="auto"/>
            <w:vAlign w:val="center"/>
          </w:tcPr>
          <w:p w14:paraId="42789F56" w14:textId="55C3F9F9" w:rsidR="00320DB1" w:rsidRPr="00C20422" w:rsidRDefault="00320DB1"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04/20</w:t>
            </w:r>
            <w:r w:rsidRPr="00320DB1">
              <w:rPr>
                <w:rFonts w:ascii="Times New Roman" w:hAnsi="Times New Roman" w:cs="Times New Roman"/>
                <w:bCs/>
                <w:color w:val="auto"/>
                <w:sz w:val="24"/>
                <w:szCs w:val="24"/>
              </w:rPr>
              <w:t>/2014</w:t>
            </w:r>
          </w:p>
        </w:tc>
        <w:tc>
          <w:tcPr>
            <w:tcW w:w="1507" w:type="dxa"/>
            <w:shd w:val="clear" w:color="auto" w:fill="auto"/>
            <w:vAlign w:val="center"/>
          </w:tcPr>
          <w:p w14:paraId="28856E06" w14:textId="3AD97CF0" w:rsidR="00320DB1" w:rsidRPr="00C20422" w:rsidRDefault="00320DB1"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04/20/2014</w:t>
            </w:r>
          </w:p>
        </w:tc>
        <w:tc>
          <w:tcPr>
            <w:tcW w:w="1449" w:type="dxa"/>
            <w:shd w:val="clear" w:color="auto" w:fill="auto"/>
            <w:vAlign w:val="center"/>
          </w:tcPr>
          <w:p w14:paraId="21DAB678" w14:textId="1B622F0D" w:rsidR="00320DB1" w:rsidRPr="00C20422" w:rsidRDefault="00320DB1"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Kanokwan &amp; Worapun</w:t>
            </w:r>
          </w:p>
        </w:tc>
      </w:tr>
      <w:tr w:rsidR="00320DB1" w:rsidRPr="00C20422" w14:paraId="3715E3DC" w14:textId="77777777" w:rsidTr="00320DB1">
        <w:trPr>
          <w:trHeight w:val="453"/>
          <w:jc w:val="center"/>
        </w:trPr>
        <w:tc>
          <w:tcPr>
            <w:tcW w:w="2378" w:type="dxa"/>
            <w:shd w:val="clear" w:color="auto" w:fill="auto"/>
            <w:vAlign w:val="center"/>
          </w:tcPr>
          <w:p w14:paraId="5F50A324" w14:textId="1A511A5E" w:rsidR="00320DB1" w:rsidRPr="00C20422" w:rsidRDefault="00E54F60" w:rsidP="0045124A">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 w:val="24"/>
                <w:szCs w:val="24"/>
              </w:rPr>
              <w:t>DCSS</w:t>
            </w:r>
            <w:r w:rsidRPr="00320DB1">
              <w:rPr>
                <w:rFonts w:ascii="Times New Roman" w:hAnsi="Times New Roman" w:cs="Times New Roman"/>
                <w:bCs/>
                <w:color w:val="auto"/>
                <w:sz w:val="24"/>
                <w:szCs w:val="24"/>
              </w:rPr>
              <w:t>-Management Plan-ver 0.</w:t>
            </w:r>
            <w:r>
              <w:rPr>
                <w:rFonts w:ascii="Times New Roman" w:hAnsi="Times New Roman" w:cs="Times New Roman"/>
                <w:bCs/>
                <w:color w:val="auto"/>
                <w:sz w:val="24"/>
                <w:szCs w:val="24"/>
              </w:rPr>
              <w:t>4</w:t>
            </w:r>
          </w:p>
        </w:tc>
        <w:tc>
          <w:tcPr>
            <w:tcW w:w="2137" w:type="dxa"/>
            <w:shd w:val="clear" w:color="auto" w:fill="auto"/>
            <w:vAlign w:val="center"/>
          </w:tcPr>
          <w:p w14:paraId="338F92EA" w14:textId="346D4D9C" w:rsidR="00320DB1" w:rsidRPr="00C20422" w:rsidRDefault="00E54F60" w:rsidP="0045124A">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Correct word and double check</w:t>
            </w:r>
          </w:p>
        </w:tc>
        <w:tc>
          <w:tcPr>
            <w:tcW w:w="1056" w:type="dxa"/>
            <w:shd w:val="clear" w:color="auto" w:fill="auto"/>
            <w:vAlign w:val="center"/>
          </w:tcPr>
          <w:p w14:paraId="2603F7FF" w14:textId="6F4F9663" w:rsidR="00320DB1" w:rsidRPr="00C20422" w:rsidRDefault="00E54F60" w:rsidP="0045124A">
            <w:pPr>
              <w:spacing w:after="160" w:line="259" w:lineRule="auto"/>
              <w:jc w:val="center"/>
              <w:rPr>
                <w:rFonts w:ascii="Times New Roman" w:hAnsi="Times New Roman" w:cs="Times New Roman"/>
                <w:bCs/>
                <w:color w:val="auto"/>
                <w:sz w:val="24"/>
                <w:szCs w:val="24"/>
              </w:rPr>
            </w:pPr>
            <w:r w:rsidRPr="00320DB1">
              <w:rPr>
                <w:rFonts w:ascii="Times New Roman" w:hAnsi="Times New Roman" w:cs="Times New Roman"/>
                <w:bCs/>
                <w:color w:val="auto"/>
                <w:sz w:val="24"/>
                <w:szCs w:val="24"/>
              </w:rPr>
              <w:t>Draft</w:t>
            </w:r>
          </w:p>
        </w:tc>
        <w:tc>
          <w:tcPr>
            <w:tcW w:w="1660" w:type="dxa"/>
            <w:shd w:val="clear" w:color="auto" w:fill="auto"/>
            <w:vAlign w:val="center"/>
          </w:tcPr>
          <w:p w14:paraId="014DB514" w14:textId="5B4944E1" w:rsidR="00320DB1" w:rsidRPr="00C20422" w:rsidRDefault="00E54F60"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05/17/2014</w:t>
            </w:r>
          </w:p>
        </w:tc>
        <w:tc>
          <w:tcPr>
            <w:tcW w:w="1507" w:type="dxa"/>
            <w:shd w:val="clear" w:color="auto" w:fill="auto"/>
            <w:vAlign w:val="center"/>
          </w:tcPr>
          <w:p w14:paraId="1D285FAA" w14:textId="1944F8F8" w:rsidR="00320DB1" w:rsidRPr="00C20422" w:rsidRDefault="00E54F60"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05/17/2014</w:t>
            </w:r>
          </w:p>
        </w:tc>
        <w:tc>
          <w:tcPr>
            <w:tcW w:w="1449" w:type="dxa"/>
            <w:shd w:val="clear" w:color="auto" w:fill="auto"/>
            <w:vAlign w:val="center"/>
          </w:tcPr>
          <w:p w14:paraId="30EAB45B" w14:textId="5C9353D7" w:rsidR="00320DB1" w:rsidRPr="00C20422" w:rsidRDefault="00E54F60"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Kanokwan &amp; Worapun</w:t>
            </w:r>
          </w:p>
        </w:tc>
      </w:tr>
      <w:tr w:rsidR="00320DB1" w:rsidRPr="00C20422" w14:paraId="18DAA749" w14:textId="77777777" w:rsidTr="00320DB1">
        <w:trPr>
          <w:trHeight w:val="453"/>
          <w:jc w:val="center"/>
        </w:trPr>
        <w:tc>
          <w:tcPr>
            <w:tcW w:w="2378" w:type="dxa"/>
            <w:shd w:val="clear" w:color="auto" w:fill="auto"/>
            <w:vAlign w:val="center"/>
          </w:tcPr>
          <w:p w14:paraId="5DD3341E" w14:textId="77777777" w:rsidR="00320DB1" w:rsidRPr="00C20422" w:rsidRDefault="00320DB1" w:rsidP="0045124A">
            <w:pPr>
              <w:spacing w:after="160" w:line="259" w:lineRule="auto"/>
              <w:jc w:val="center"/>
              <w:rPr>
                <w:rFonts w:ascii="Times New Roman" w:hAnsi="Times New Roman" w:cs="Times New Roman"/>
                <w:bCs/>
                <w:color w:val="auto"/>
                <w:szCs w:val="22"/>
              </w:rPr>
            </w:pPr>
          </w:p>
        </w:tc>
        <w:tc>
          <w:tcPr>
            <w:tcW w:w="2137" w:type="dxa"/>
            <w:shd w:val="clear" w:color="auto" w:fill="auto"/>
            <w:vAlign w:val="center"/>
          </w:tcPr>
          <w:p w14:paraId="0A83461B" w14:textId="77777777" w:rsidR="00320DB1" w:rsidRPr="00C20422" w:rsidRDefault="00320DB1" w:rsidP="0045124A">
            <w:pPr>
              <w:spacing w:after="160" w:line="259" w:lineRule="auto"/>
              <w:jc w:val="center"/>
              <w:rPr>
                <w:rFonts w:ascii="Times New Roman" w:hAnsi="Times New Roman" w:cs="Times New Roman"/>
                <w:bCs/>
                <w:color w:val="auto"/>
                <w:szCs w:val="22"/>
              </w:rPr>
            </w:pPr>
          </w:p>
        </w:tc>
        <w:tc>
          <w:tcPr>
            <w:tcW w:w="1056" w:type="dxa"/>
            <w:shd w:val="clear" w:color="auto" w:fill="auto"/>
            <w:vAlign w:val="center"/>
          </w:tcPr>
          <w:p w14:paraId="6925402A"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c>
          <w:tcPr>
            <w:tcW w:w="1660" w:type="dxa"/>
            <w:shd w:val="clear" w:color="auto" w:fill="auto"/>
            <w:vAlign w:val="center"/>
          </w:tcPr>
          <w:p w14:paraId="551B7A9A"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c>
          <w:tcPr>
            <w:tcW w:w="1507" w:type="dxa"/>
            <w:shd w:val="clear" w:color="auto" w:fill="auto"/>
            <w:vAlign w:val="center"/>
          </w:tcPr>
          <w:p w14:paraId="1A3B3CA4"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c>
          <w:tcPr>
            <w:tcW w:w="1449" w:type="dxa"/>
            <w:shd w:val="clear" w:color="auto" w:fill="auto"/>
            <w:vAlign w:val="center"/>
          </w:tcPr>
          <w:p w14:paraId="6D92191F"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r>
      <w:tr w:rsidR="00320DB1" w:rsidRPr="00C20422" w14:paraId="388C8FBA" w14:textId="77777777" w:rsidTr="00320DB1">
        <w:trPr>
          <w:trHeight w:val="453"/>
          <w:jc w:val="center"/>
        </w:trPr>
        <w:tc>
          <w:tcPr>
            <w:tcW w:w="2378" w:type="dxa"/>
            <w:shd w:val="clear" w:color="auto" w:fill="auto"/>
            <w:vAlign w:val="center"/>
          </w:tcPr>
          <w:p w14:paraId="17505A16" w14:textId="77777777" w:rsidR="00320DB1" w:rsidRPr="00C20422" w:rsidRDefault="00320DB1" w:rsidP="0045124A">
            <w:pPr>
              <w:spacing w:after="160" w:line="259" w:lineRule="auto"/>
              <w:jc w:val="center"/>
              <w:rPr>
                <w:rFonts w:ascii="Times New Roman" w:hAnsi="Times New Roman" w:cs="Times New Roman"/>
                <w:bCs/>
                <w:color w:val="auto"/>
                <w:szCs w:val="22"/>
              </w:rPr>
            </w:pPr>
          </w:p>
        </w:tc>
        <w:tc>
          <w:tcPr>
            <w:tcW w:w="2137" w:type="dxa"/>
            <w:shd w:val="clear" w:color="auto" w:fill="auto"/>
            <w:vAlign w:val="center"/>
          </w:tcPr>
          <w:p w14:paraId="009CCB2C" w14:textId="77777777" w:rsidR="00320DB1" w:rsidRPr="00C20422" w:rsidRDefault="00320DB1" w:rsidP="0045124A">
            <w:pPr>
              <w:spacing w:after="160" w:line="259" w:lineRule="auto"/>
              <w:jc w:val="center"/>
              <w:rPr>
                <w:rFonts w:ascii="Times New Roman" w:hAnsi="Times New Roman" w:cs="Times New Roman"/>
                <w:bCs/>
                <w:color w:val="auto"/>
                <w:szCs w:val="22"/>
              </w:rPr>
            </w:pPr>
          </w:p>
        </w:tc>
        <w:tc>
          <w:tcPr>
            <w:tcW w:w="1056" w:type="dxa"/>
            <w:shd w:val="clear" w:color="auto" w:fill="auto"/>
            <w:vAlign w:val="center"/>
          </w:tcPr>
          <w:p w14:paraId="1A2B0DE9"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c>
          <w:tcPr>
            <w:tcW w:w="1660" w:type="dxa"/>
            <w:shd w:val="clear" w:color="auto" w:fill="auto"/>
            <w:vAlign w:val="center"/>
          </w:tcPr>
          <w:p w14:paraId="00C15C98"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c>
          <w:tcPr>
            <w:tcW w:w="1507" w:type="dxa"/>
            <w:shd w:val="clear" w:color="auto" w:fill="auto"/>
            <w:vAlign w:val="center"/>
          </w:tcPr>
          <w:p w14:paraId="1509F3FF"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c>
          <w:tcPr>
            <w:tcW w:w="1449" w:type="dxa"/>
            <w:shd w:val="clear" w:color="auto" w:fill="auto"/>
            <w:vAlign w:val="center"/>
          </w:tcPr>
          <w:p w14:paraId="39E24562"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r>
      <w:tr w:rsidR="00320DB1" w:rsidRPr="00C20422" w14:paraId="44E01FAC" w14:textId="77777777" w:rsidTr="00320DB1">
        <w:trPr>
          <w:trHeight w:val="427"/>
          <w:jc w:val="center"/>
        </w:trPr>
        <w:tc>
          <w:tcPr>
            <w:tcW w:w="2378" w:type="dxa"/>
            <w:shd w:val="clear" w:color="auto" w:fill="auto"/>
            <w:vAlign w:val="center"/>
          </w:tcPr>
          <w:p w14:paraId="0372A538" w14:textId="77777777" w:rsidR="00320DB1" w:rsidRPr="00C20422" w:rsidRDefault="00320DB1" w:rsidP="0045124A">
            <w:pPr>
              <w:spacing w:after="160" w:line="259" w:lineRule="auto"/>
              <w:jc w:val="center"/>
              <w:rPr>
                <w:rFonts w:ascii="Times New Roman" w:hAnsi="Times New Roman" w:cs="Times New Roman"/>
                <w:bCs/>
                <w:color w:val="auto"/>
                <w:szCs w:val="22"/>
              </w:rPr>
            </w:pPr>
          </w:p>
        </w:tc>
        <w:tc>
          <w:tcPr>
            <w:tcW w:w="2137" w:type="dxa"/>
            <w:shd w:val="clear" w:color="auto" w:fill="auto"/>
            <w:vAlign w:val="center"/>
          </w:tcPr>
          <w:p w14:paraId="6039163B" w14:textId="77777777" w:rsidR="00320DB1" w:rsidRPr="00C20422" w:rsidRDefault="00320DB1" w:rsidP="0045124A">
            <w:pPr>
              <w:spacing w:after="160" w:line="259" w:lineRule="auto"/>
              <w:jc w:val="center"/>
              <w:rPr>
                <w:rFonts w:ascii="Times New Roman" w:hAnsi="Times New Roman" w:cs="Times New Roman"/>
                <w:bCs/>
                <w:color w:val="auto"/>
                <w:szCs w:val="22"/>
              </w:rPr>
            </w:pPr>
          </w:p>
        </w:tc>
        <w:tc>
          <w:tcPr>
            <w:tcW w:w="1056" w:type="dxa"/>
            <w:shd w:val="clear" w:color="auto" w:fill="auto"/>
            <w:vAlign w:val="center"/>
          </w:tcPr>
          <w:p w14:paraId="0916BAD1"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c>
          <w:tcPr>
            <w:tcW w:w="1660" w:type="dxa"/>
            <w:shd w:val="clear" w:color="auto" w:fill="auto"/>
            <w:vAlign w:val="center"/>
          </w:tcPr>
          <w:p w14:paraId="48098E2F"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c>
          <w:tcPr>
            <w:tcW w:w="1507" w:type="dxa"/>
            <w:shd w:val="clear" w:color="auto" w:fill="auto"/>
            <w:vAlign w:val="center"/>
          </w:tcPr>
          <w:p w14:paraId="31A08C00"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c>
          <w:tcPr>
            <w:tcW w:w="1449" w:type="dxa"/>
            <w:shd w:val="clear" w:color="auto" w:fill="auto"/>
            <w:vAlign w:val="center"/>
          </w:tcPr>
          <w:p w14:paraId="77279731"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r>
      <w:tr w:rsidR="00320DB1" w:rsidRPr="00C20422" w14:paraId="2EDA257C" w14:textId="77777777" w:rsidTr="00320DB1">
        <w:trPr>
          <w:trHeight w:val="453"/>
          <w:jc w:val="center"/>
        </w:trPr>
        <w:tc>
          <w:tcPr>
            <w:tcW w:w="2378" w:type="dxa"/>
            <w:shd w:val="clear" w:color="auto" w:fill="auto"/>
            <w:vAlign w:val="center"/>
          </w:tcPr>
          <w:p w14:paraId="652BE079" w14:textId="77777777" w:rsidR="00320DB1" w:rsidRPr="00C20422" w:rsidRDefault="00320DB1" w:rsidP="0045124A">
            <w:pPr>
              <w:spacing w:after="160" w:line="259" w:lineRule="auto"/>
              <w:jc w:val="center"/>
              <w:rPr>
                <w:rFonts w:ascii="Times New Roman" w:hAnsi="Times New Roman" w:cs="Times New Roman"/>
                <w:bCs/>
                <w:color w:val="auto"/>
                <w:szCs w:val="22"/>
              </w:rPr>
            </w:pPr>
          </w:p>
        </w:tc>
        <w:tc>
          <w:tcPr>
            <w:tcW w:w="2137" w:type="dxa"/>
            <w:shd w:val="clear" w:color="auto" w:fill="auto"/>
            <w:vAlign w:val="center"/>
          </w:tcPr>
          <w:p w14:paraId="5F4F7DBD" w14:textId="77777777" w:rsidR="00320DB1" w:rsidRPr="00C20422" w:rsidRDefault="00320DB1" w:rsidP="0045124A">
            <w:pPr>
              <w:spacing w:after="160" w:line="259" w:lineRule="auto"/>
              <w:jc w:val="center"/>
              <w:rPr>
                <w:rFonts w:ascii="Times New Roman" w:hAnsi="Times New Roman" w:cs="Times New Roman"/>
                <w:bCs/>
                <w:color w:val="auto"/>
                <w:szCs w:val="22"/>
              </w:rPr>
            </w:pPr>
          </w:p>
        </w:tc>
        <w:tc>
          <w:tcPr>
            <w:tcW w:w="1056" w:type="dxa"/>
            <w:shd w:val="clear" w:color="auto" w:fill="auto"/>
            <w:vAlign w:val="center"/>
          </w:tcPr>
          <w:p w14:paraId="07979833"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c>
          <w:tcPr>
            <w:tcW w:w="1660" w:type="dxa"/>
            <w:shd w:val="clear" w:color="auto" w:fill="auto"/>
            <w:vAlign w:val="center"/>
          </w:tcPr>
          <w:p w14:paraId="5DB69C84"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c>
          <w:tcPr>
            <w:tcW w:w="1507" w:type="dxa"/>
            <w:shd w:val="clear" w:color="auto" w:fill="auto"/>
            <w:vAlign w:val="center"/>
          </w:tcPr>
          <w:p w14:paraId="419F5270"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c>
          <w:tcPr>
            <w:tcW w:w="1449" w:type="dxa"/>
            <w:shd w:val="clear" w:color="auto" w:fill="auto"/>
            <w:vAlign w:val="center"/>
          </w:tcPr>
          <w:p w14:paraId="182A6E67"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r>
      <w:tr w:rsidR="00320DB1" w:rsidRPr="00C20422" w14:paraId="55D0980F" w14:textId="77777777" w:rsidTr="00320DB1">
        <w:trPr>
          <w:trHeight w:val="453"/>
          <w:jc w:val="center"/>
        </w:trPr>
        <w:tc>
          <w:tcPr>
            <w:tcW w:w="2378" w:type="dxa"/>
            <w:shd w:val="clear" w:color="auto" w:fill="auto"/>
            <w:vAlign w:val="center"/>
          </w:tcPr>
          <w:p w14:paraId="01DCC524" w14:textId="77777777" w:rsidR="00320DB1" w:rsidRPr="00C20422" w:rsidRDefault="00320DB1" w:rsidP="0045124A">
            <w:pPr>
              <w:spacing w:after="160" w:line="259" w:lineRule="auto"/>
              <w:jc w:val="center"/>
              <w:rPr>
                <w:rFonts w:ascii="Times New Roman" w:hAnsi="Times New Roman" w:cs="Times New Roman"/>
                <w:bCs/>
                <w:color w:val="auto"/>
                <w:szCs w:val="22"/>
              </w:rPr>
            </w:pPr>
          </w:p>
        </w:tc>
        <w:tc>
          <w:tcPr>
            <w:tcW w:w="2137" w:type="dxa"/>
            <w:shd w:val="clear" w:color="auto" w:fill="auto"/>
            <w:vAlign w:val="center"/>
          </w:tcPr>
          <w:p w14:paraId="0D83A74F" w14:textId="77777777" w:rsidR="00320DB1" w:rsidRPr="00C20422" w:rsidRDefault="00320DB1" w:rsidP="0045124A">
            <w:pPr>
              <w:spacing w:after="160" w:line="259" w:lineRule="auto"/>
              <w:jc w:val="center"/>
              <w:rPr>
                <w:rFonts w:ascii="Times New Roman" w:hAnsi="Times New Roman" w:cs="Times New Roman"/>
                <w:bCs/>
                <w:color w:val="auto"/>
                <w:szCs w:val="22"/>
              </w:rPr>
            </w:pPr>
          </w:p>
        </w:tc>
        <w:tc>
          <w:tcPr>
            <w:tcW w:w="1056" w:type="dxa"/>
            <w:shd w:val="clear" w:color="auto" w:fill="auto"/>
            <w:vAlign w:val="center"/>
          </w:tcPr>
          <w:p w14:paraId="0EB64225"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c>
          <w:tcPr>
            <w:tcW w:w="1660" w:type="dxa"/>
            <w:shd w:val="clear" w:color="auto" w:fill="auto"/>
            <w:vAlign w:val="center"/>
          </w:tcPr>
          <w:p w14:paraId="011431A7"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c>
          <w:tcPr>
            <w:tcW w:w="1507" w:type="dxa"/>
            <w:shd w:val="clear" w:color="auto" w:fill="auto"/>
            <w:vAlign w:val="center"/>
          </w:tcPr>
          <w:p w14:paraId="7EC18D96"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c>
          <w:tcPr>
            <w:tcW w:w="1449" w:type="dxa"/>
            <w:shd w:val="clear" w:color="auto" w:fill="auto"/>
            <w:vAlign w:val="center"/>
          </w:tcPr>
          <w:p w14:paraId="62619CFE"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r>
    </w:tbl>
    <w:p w14:paraId="3E6664D8" w14:textId="77777777" w:rsidR="00D97D55" w:rsidRPr="00C20422" w:rsidRDefault="00D97D55" w:rsidP="00D97D55">
      <w:pPr>
        <w:spacing w:after="160" w:line="259" w:lineRule="auto"/>
        <w:jc w:val="both"/>
        <w:rPr>
          <w:rFonts w:ascii="Times New Roman" w:hAnsi="Times New Roman" w:cs="Times New Roman"/>
          <w:b/>
          <w:color w:val="auto"/>
          <w:sz w:val="24"/>
          <w:szCs w:val="24"/>
        </w:rPr>
      </w:pPr>
    </w:p>
    <w:p w14:paraId="793793CC" w14:textId="77777777" w:rsidR="00D97D55" w:rsidRPr="00C20422" w:rsidRDefault="00D97D55" w:rsidP="00D97D55">
      <w:pPr>
        <w:spacing w:after="160" w:line="259" w:lineRule="auto"/>
        <w:jc w:val="both"/>
        <w:rPr>
          <w:rFonts w:ascii="Times New Roman" w:hAnsi="Times New Roman" w:cs="Times New Roman"/>
          <w:b/>
          <w:color w:val="auto"/>
          <w:sz w:val="24"/>
          <w:szCs w:val="24"/>
        </w:rPr>
      </w:pPr>
    </w:p>
    <w:p w14:paraId="642DF770" w14:textId="77777777" w:rsidR="00D97D55" w:rsidRPr="00C20422" w:rsidRDefault="00D97D55">
      <w:pPr>
        <w:rPr>
          <w:color w:val="auto"/>
        </w:rPr>
      </w:pPr>
    </w:p>
    <w:p w14:paraId="527A671E" w14:textId="77777777" w:rsidR="00D57804" w:rsidRPr="00C20422" w:rsidRDefault="00D57804">
      <w:pPr>
        <w:rPr>
          <w:color w:val="auto"/>
        </w:rPr>
      </w:pPr>
    </w:p>
    <w:p w14:paraId="3CD2C529" w14:textId="77777777" w:rsidR="00D57804" w:rsidRPr="00C20422" w:rsidRDefault="00D57804">
      <w:pPr>
        <w:rPr>
          <w:color w:val="auto"/>
        </w:rPr>
      </w:pPr>
    </w:p>
    <w:p w14:paraId="7CE298DF" w14:textId="77777777" w:rsidR="00D57804" w:rsidRPr="00C20422" w:rsidRDefault="00D57804">
      <w:pPr>
        <w:rPr>
          <w:color w:val="auto"/>
        </w:rPr>
      </w:pPr>
    </w:p>
    <w:p w14:paraId="1C0FA132" w14:textId="77777777" w:rsidR="00D57804" w:rsidRPr="00C20422" w:rsidRDefault="00D57804">
      <w:pPr>
        <w:rPr>
          <w:color w:val="auto"/>
        </w:rPr>
      </w:pPr>
    </w:p>
    <w:p w14:paraId="4E380E3B" w14:textId="77777777" w:rsidR="00D57804" w:rsidRPr="00C20422" w:rsidRDefault="00D57804">
      <w:pPr>
        <w:rPr>
          <w:color w:val="auto"/>
        </w:rPr>
      </w:pPr>
    </w:p>
    <w:p w14:paraId="5786BBBC" w14:textId="77777777" w:rsidR="00D57804" w:rsidRPr="00C20422" w:rsidRDefault="00D57804">
      <w:pPr>
        <w:rPr>
          <w:color w:val="auto"/>
        </w:rPr>
      </w:pPr>
    </w:p>
    <w:p w14:paraId="66DCEE04" w14:textId="77777777" w:rsidR="00D57804" w:rsidRPr="00C20422" w:rsidRDefault="00D57804">
      <w:pPr>
        <w:rPr>
          <w:color w:val="auto"/>
        </w:rPr>
      </w:pPr>
    </w:p>
    <w:p w14:paraId="44A3FDAC" w14:textId="77777777" w:rsidR="00D57804" w:rsidRPr="00C20422" w:rsidRDefault="00D57804">
      <w:pPr>
        <w:rPr>
          <w:color w:val="auto"/>
        </w:rPr>
      </w:pPr>
    </w:p>
    <w:p w14:paraId="798DF061" w14:textId="09A59CEC" w:rsidR="00D57804" w:rsidRPr="00C20422" w:rsidRDefault="00D57804">
      <w:pPr>
        <w:rPr>
          <w:rFonts w:ascii="Times New Roman" w:hAnsi="Times New Roman" w:cs="Times New Roman"/>
          <w:b/>
          <w:bCs/>
          <w:color w:val="auto"/>
          <w:sz w:val="28"/>
          <w:szCs w:val="36"/>
        </w:rPr>
      </w:pPr>
    </w:p>
    <w:sdt>
      <w:sdtPr>
        <w:rPr>
          <w:rFonts w:ascii="Arial" w:eastAsia="Arial" w:hAnsi="Arial" w:cs="Arial"/>
          <w:b w:val="0"/>
          <w:bCs w:val="0"/>
          <w:color w:val="000000"/>
          <w:sz w:val="22"/>
          <w:lang w:eastAsia="en-US" w:bidi="th-TH"/>
        </w:rPr>
        <w:id w:val="1476256093"/>
        <w:docPartObj>
          <w:docPartGallery w:val="Table of Contents"/>
          <w:docPartUnique/>
        </w:docPartObj>
      </w:sdtPr>
      <w:sdtEndPr>
        <w:rPr>
          <w:noProof/>
        </w:rPr>
      </w:sdtEndPr>
      <w:sdtContent>
        <w:p w14:paraId="78D13794" w14:textId="298D478F" w:rsidR="002D4E8D" w:rsidRPr="002D4E8D" w:rsidRDefault="002D4E8D">
          <w:pPr>
            <w:pStyle w:val="TOCHeading"/>
            <w:rPr>
              <w:rFonts w:ascii="Times New Roman" w:hAnsi="Times New Roman" w:cs="Times New Roman"/>
              <w:color w:val="auto"/>
              <w:sz w:val="36"/>
              <w:szCs w:val="36"/>
            </w:rPr>
          </w:pPr>
          <w:r w:rsidRPr="002D4E8D">
            <w:rPr>
              <w:rFonts w:ascii="Times New Roman" w:hAnsi="Times New Roman" w:cs="Times New Roman"/>
              <w:color w:val="auto"/>
              <w:sz w:val="36"/>
              <w:szCs w:val="36"/>
            </w:rPr>
            <w:t>Table of Contents</w:t>
          </w:r>
        </w:p>
        <w:p w14:paraId="5512CEC0" w14:textId="77777777" w:rsidR="002D4E8D" w:rsidRPr="002D4E8D" w:rsidRDefault="002D4E8D">
          <w:pPr>
            <w:pStyle w:val="TOC1"/>
            <w:tabs>
              <w:tab w:val="right" w:leader="dot" w:pos="9016"/>
            </w:tabs>
            <w:rPr>
              <w:b w:val="0"/>
              <w:noProof/>
            </w:rPr>
          </w:pPr>
          <w:r>
            <w:rPr>
              <w:b w:val="0"/>
            </w:rPr>
            <w:fldChar w:fldCharType="begin"/>
          </w:r>
          <w:r>
            <w:instrText xml:space="preserve"> TOC \o "1-3" \h \z \u </w:instrText>
          </w:r>
          <w:r>
            <w:rPr>
              <w:b w:val="0"/>
            </w:rPr>
            <w:fldChar w:fldCharType="separate"/>
          </w:r>
          <w:r w:rsidRPr="002D4E8D">
            <w:rPr>
              <w:rFonts w:ascii="Times New Roman" w:hAnsi="Times New Roman" w:cs="Times New Roman"/>
              <w:b w:val="0"/>
              <w:noProof/>
            </w:rPr>
            <w:t>Chapter One: Introduction</w:t>
          </w:r>
          <w:r w:rsidRPr="002D4E8D">
            <w:rPr>
              <w:b w:val="0"/>
              <w:noProof/>
            </w:rPr>
            <w:tab/>
          </w:r>
          <w:r w:rsidRPr="002D4E8D">
            <w:rPr>
              <w:b w:val="0"/>
              <w:noProof/>
            </w:rPr>
            <w:fldChar w:fldCharType="begin"/>
          </w:r>
          <w:r w:rsidRPr="002D4E8D">
            <w:rPr>
              <w:b w:val="0"/>
              <w:noProof/>
            </w:rPr>
            <w:instrText xml:space="preserve"> PAGEREF _Toc259970749 \h </w:instrText>
          </w:r>
          <w:r w:rsidRPr="002D4E8D">
            <w:rPr>
              <w:b w:val="0"/>
              <w:noProof/>
            </w:rPr>
          </w:r>
          <w:r w:rsidRPr="002D4E8D">
            <w:rPr>
              <w:b w:val="0"/>
              <w:noProof/>
            </w:rPr>
            <w:fldChar w:fldCharType="separate"/>
          </w:r>
          <w:r w:rsidR="00E35B71">
            <w:rPr>
              <w:b w:val="0"/>
              <w:noProof/>
            </w:rPr>
            <w:t>4</w:t>
          </w:r>
          <w:r w:rsidRPr="002D4E8D">
            <w:rPr>
              <w:b w:val="0"/>
              <w:noProof/>
            </w:rPr>
            <w:fldChar w:fldCharType="end"/>
          </w:r>
        </w:p>
        <w:p w14:paraId="4D926CAC" w14:textId="77777777" w:rsidR="002D4E8D" w:rsidRPr="002D4E8D" w:rsidRDefault="002D4E8D">
          <w:pPr>
            <w:pStyle w:val="TOC2"/>
            <w:tabs>
              <w:tab w:val="right" w:leader="dot" w:pos="9016"/>
            </w:tabs>
            <w:rPr>
              <w:b w:val="0"/>
              <w:noProof/>
              <w:sz w:val="24"/>
              <w:szCs w:val="24"/>
            </w:rPr>
          </w:pPr>
          <w:r w:rsidRPr="002D4E8D">
            <w:rPr>
              <w:rFonts w:ascii="Times New Roman" w:hAnsi="Times New Roman" w:cs="Times New Roman"/>
              <w:b w:val="0"/>
              <w:noProof/>
              <w:color w:val="auto"/>
            </w:rPr>
            <w:t>1. Introduction</w:t>
          </w:r>
          <w:r w:rsidRPr="002D4E8D">
            <w:rPr>
              <w:b w:val="0"/>
              <w:noProof/>
            </w:rPr>
            <w:tab/>
          </w:r>
          <w:r w:rsidRPr="002D4E8D">
            <w:rPr>
              <w:b w:val="0"/>
              <w:noProof/>
            </w:rPr>
            <w:fldChar w:fldCharType="begin"/>
          </w:r>
          <w:r w:rsidRPr="002D4E8D">
            <w:rPr>
              <w:b w:val="0"/>
              <w:noProof/>
            </w:rPr>
            <w:instrText xml:space="preserve"> PAGEREF _Toc259970750 \h </w:instrText>
          </w:r>
          <w:r w:rsidRPr="002D4E8D">
            <w:rPr>
              <w:b w:val="0"/>
              <w:noProof/>
            </w:rPr>
          </w:r>
          <w:r w:rsidRPr="002D4E8D">
            <w:rPr>
              <w:b w:val="0"/>
              <w:noProof/>
            </w:rPr>
            <w:fldChar w:fldCharType="separate"/>
          </w:r>
          <w:r w:rsidR="00E35B71">
            <w:rPr>
              <w:b w:val="0"/>
              <w:noProof/>
            </w:rPr>
            <w:t>4</w:t>
          </w:r>
          <w:r w:rsidRPr="002D4E8D">
            <w:rPr>
              <w:b w:val="0"/>
              <w:noProof/>
            </w:rPr>
            <w:fldChar w:fldCharType="end"/>
          </w:r>
        </w:p>
        <w:p w14:paraId="055FE2EC" w14:textId="49E323C1" w:rsidR="002D4E8D" w:rsidRPr="002D4E8D" w:rsidRDefault="002D4E8D">
          <w:pPr>
            <w:pStyle w:val="TOC2"/>
            <w:tabs>
              <w:tab w:val="right" w:leader="dot" w:pos="9016"/>
            </w:tabs>
            <w:rPr>
              <w:b w:val="0"/>
              <w:noProof/>
              <w:sz w:val="24"/>
              <w:szCs w:val="24"/>
            </w:rPr>
          </w:pPr>
          <w:r>
            <w:rPr>
              <w:rFonts w:ascii="Times New Roman" w:hAnsi="Times New Roman" w:cs="Times New Roman"/>
              <w:b w:val="0"/>
              <w:noProof/>
              <w:color w:val="auto"/>
            </w:rPr>
            <w:t xml:space="preserve">    </w:t>
          </w:r>
          <w:r w:rsidRPr="002D4E8D">
            <w:rPr>
              <w:rFonts w:ascii="Times New Roman" w:hAnsi="Times New Roman" w:cs="Times New Roman"/>
              <w:b w:val="0"/>
              <w:noProof/>
              <w:color w:val="auto"/>
            </w:rPr>
            <w:t>1.1 Project Overview</w:t>
          </w:r>
          <w:r w:rsidRPr="002D4E8D">
            <w:rPr>
              <w:b w:val="0"/>
              <w:noProof/>
            </w:rPr>
            <w:tab/>
          </w:r>
          <w:r w:rsidRPr="002D4E8D">
            <w:rPr>
              <w:b w:val="0"/>
              <w:noProof/>
            </w:rPr>
            <w:fldChar w:fldCharType="begin"/>
          </w:r>
          <w:r w:rsidRPr="002D4E8D">
            <w:rPr>
              <w:b w:val="0"/>
              <w:noProof/>
            </w:rPr>
            <w:instrText xml:space="preserve"> PAGEREF _Toc259970751 \h </w:instrText>
          </w:r>
          <w:r w:rsidRPr="002D4E8D">
            <w:rPr>
              <w:b w:val="0"/>
              <w:noProof/>
            </w:rPr>
          </w:r>
          <w:r w:rsidRPr="002D4E8D">
            <w:rPr>
              <w:b w:val="0"/>
              <w:noProof/>
            </w:rPr>
            <w:fldChar w:fldCharType="separate"/>
          </w:r>
          <w:r w:rsidR="00E35B71">
            <w:rPr>
              <w:b w:val="0"/>
              <w:noProof/>
            </w:rPr>
            <w:t>4</w:t>
          </w:r>
          <w:r w:rsidRPr="002D4E8D">
            <w:rPr>
              <w:b w:val="0"/>
              <w:noProof/>
            </w:rPr>
            <w:fldChar w:fldCharType="end"/>
          </w:r>
        </w:p>
        <w:p w14:paraId="73D1F310" w14:textId="29DF814D" w:rsidR="002D4E8D" w:rsidRPr="002D4E8D" w:rsidRDefault="002D4E8D">
          <w:pPr>
            <w:pStyle w:val="TOC2"/>
            <w:tabs>
              <w:tab w:val="right" w:leader="dot" w:pos="9016"/>
            </w:tabs>
            <w:rPr>
              <w:b w:val="0"/>
              <w:noProof/>
              <w:sz w:val="24"/>
              <w:szCs w:val="24"/>
            </w:rPr>
          </w:pPr>
          <w:r>
            <w:rPr>
              <w:rFonts w:ascii="Times New Roman" w:hAnsi="Times New Roman" w:cs="Times New Roman"/>
              <w:b w:val="0"/>
              <w:noProof/>
              <w:color w:val="auto"/>
            </w:rPr>
            <w:t xml:space="preserve">    </w:t>
          </w:r>
          <w:r w:rsidRPr="002D4E8D">
            <w:rPr>
              <w:rFonts w:ascii="Times New Roman" w:hAnsi="Times New Roman" w:cs="Times New Roman"/>
              <w:b w:val="0"/>
              <w:noProof/>
              <w:color w:val="auto"/>
            </w:rPr>
            <w:t>1.2 Document overview</w:t>
          </w:r>
          <w:r w:rsidRPr="002D4E8D">
            <w:rPr>
              <w:b w:val="0"/>
              <w:noProof/>
            </w:rPr>
            <w:tab/>
          </w:r>
          <w:r w:rsidRPr="002D4E8D">
            <w:rPr>
              <w:b w:val="0"/>
              <w:noProof/>
            </w:rPr>
            <w:fldChar w:fldCharType="begin"/>
          </w:r>
          <w:r w:rsidRPr="002D4E8D">
            <w:rPr>
              <w:b w:val="0"/>
              <w:noProof/>
            </w:rPr>
            <w:instrText xml:space="preserve"> PAGEREF _Toc259970754 \h </w:instrText>
          </w:r>
          <w:r w:rsidRPr="002D4E8D">
            <w:rPr>
              <w:b w:val="0"/>
              <w:noProof/>
            </w:rPr>
          </w:r>
          <w:r w:rsidRPr="002D4E8D">
            <w:rPr>
              <w:b w:val="0"/>
              <w:noProof/>
            </w:rPr>
            <w:fldChar w:fldCharType="separate"/>
          </w:r>
          <w:r w:rsidR="00E35B71">
            <w:rPr>
              <w:b w:val="0"/>
              <w:noProof/>
            </w:rPr>
            <w:t>4</w:t>
          </w:r>
          <w:r w:rsidRPr="002D4E8D">
            <w:rPr>
              <w:b w:val="0"/>
              <w:noProof/>
            </w:rPr>
            <w:fldChar w:fldCharType="end"/>
          </w:r>
        </w:p>
        <w:p w14:paraId="58669BEE" w14:textId="7E7026CF" w:rsidR="002D4E8D" w:rsidRPr="002D4E8D" w:rsidRDefault="002D4E8D">
          <w:pPr>
            <w:pStyle w:val="TOC2"/>
            <w:tabs>
              <w:tab w:val="right" w:leader="dot" w:pos="9016"/>
            </w:tabs>
            <w:rPr>
              <w:b w:val="0"/>
              <w:noProof/>
              <w:sz w:val="24"/>
              <w:szCs w:val="24"/>
            </w:rPr>
          </w:pPr>
          <w:r>
            <w:rPr>
              <w:rFonts w:ascii="Times New Roman" w:hAnsi="Times New Roman" w:cs="Times New Roman"/>
              <w:b w:val="0"/>
              <w:noProof/>
              <w:color w:val="auto"/>
            </w:rPr>
            <w:t xml:space="preserve">    </w:t>
          </w:r>
          <w:r w:rsidRPr="002D4E8D">
            <w:rPr>
              <w:rFonts w:ascii="Times New Roman" w:hAnsi="Times New Roman" w:cs="Times New Roman"/>
              <w:b w:val="0"/>
              <w:noProof/>
              <w:color w:val="auto"/>
            </w:rPr>
            <w:t>1.3 Work product to be develop</w:t>
          </w:r>
          <w:r w:rsidRPr="002D4E8D">
            <w:rPr>
              <w:b w:val="0"/>
              <w:noProof/>
            </w:rPr>
            <w:tab/>
          </w:r>
          <w:r w:rsidRPr="002D4E8D">
            <w:rPr>
              <w:b w:val="0"/>
              <w:noProof/>
            </w:rPr>
            <w:fldChar w:fldCharType="begin"/>
          </w:r>
          <w:r w:rsidRPr="002D4E8D">
            <w:rPr>
              <w:b w:val="0"/>
              <w:noProof/>
            </w:rPr>
            <w:instrText xml:space="preserve"> PAGEREF _Toc259970755 \h </w:instrText>
          </w:r>
          <w:r w:rsidRPr="002D4E8D">
            <w:rPr>
              <w:b w:val="0"/>
              <w:noProof/>
            </w:rPr>
          </w:r>
          <w:r w:rsidRPr="002D4E8D">
            <w:rPr>
              <w:b w:val="0"/>
              <w:noProof/>
            </w:rPr>
            <w:fldChar w:fldCharType="separate"/>
          </w:r>
          <w:r w:rsidR="00E35B71">
            <w:rPr>
              <w:b w:val="0"/>
              <w:noProof/>
            </w:rPr>
            <w:t>5</w:t>
          </w:r>
          <w:r w:rsidRPr="002D4E8D">
            <w:rPr>
              <w:b w:val="0"/>
              <w:noProof/>
            </w:rPr>
            <w:fldChar w:fldCharType="end"/>
          </w:r>
        </w:p>
        <w:p w14:paraId="7F76E9CF" w14:textId="2F8DCA1D" w:rsidR="002D4E8D" w:rsidRPr="002D4E8D" w:rsidRDefault="002D4E8D">
          <w:pPr>
            <w:pStyle w:val="TOC2"/>
            <w:tabs>
              <w:tab w:val="right" w:leader="dot" w:pos="9016"/>
            </w:tabs>
            <w:rPr>
              <w:b w:val="0"/>
              <w:noProof/>
              <w:sz w:val="24"/>
              <w:szCs w:val="24"/>
            </w:rPr>
          </w:pPr>
          <w:r>
            <w:rPr>
              <w:rFonts w:ascii="Times New Roman" w:hAnsi="Times New Roman" w:cs="Times New Roman"/>
              <w:b w:val="0"/>
              <w:noProof/>
              <w:color w:val="auto"/>
            </w:rPr>
            <w:t xml:space="preserve">    </w:t>
          </w:r>
          <w:r w:rsidRPr="002D4E8D">
            <w:rPr>
              <w:rFonts w:ascii="Times New Roman" w:hAnsi="Times New Roman" w:cs="Times New Roman"/>
              <w:b w:val="0"/>
              <w:noProof/>
              <w:color w:val="auto"/>
            </w:rPr>
            <w:t>1.4 Acronyms</w:t>
          </w:r>
          <w:r w:rsidRPr="002D4E8D">
            <w:rPr>
              <w:b w:val="0"/>
              <w:noProof/>
            </w:rPr>
            <w:tab/>
          </w:r>
          <w:r w:rsidRPr="002D4E8D">
            <w:rPr>
              <w:b w:val="0"/>
              <w:noProof/>
            </w:rPr>
            <w:fldChar w:fldCharType="begin"/>
          </w:r>
          <w:r w:rsidRPr="002D4E8D">
            <w:rPr>
              <w:b w:val="0"/>
              <w:noProof/>
            </w:rPr>
            <w:instrText xml:space="preserve"> PAGEREF _Toc259970757 \h </w:instrText>
          </w:r>
          <w:r w:rsidRPr="002D4E8D">
            <w:rPr>
              <w:b w:val="0"/>
              <w:noProof/>
            </w:rPr>
          </w:r>
          <w:r w:rsidRPr="002D4E8D">
            <w:rPr>
              <w:b w:val="0"/>
              <w:noProof/>
            </w:rPr>
            <w:fldChar w:fldCharType="separate"/>
          </w:r>
          <w:r w:rsidR="00E35B71">
            <w:rPr>
              <w:b w:val="0"/>
              <w:noProof/>
            </w:rPr>
            <w:t>5</w:t>
          </w:r>
          <w:r w:rsidRPr="002D4E8D">
            <w:rPr>
              <w:b w:val="0"/>
              <w:noProof/>
            </w:rPr>
            <w:fldChar w:fldCharType="end"/>
          </w:r>
        </w:p>
        <w:p w14:paraId="204E0610" w14:textId="77777777" w:rsidR="002D4E8D" w:rsidRPr="002D4E8D" w:rsidRDefault="002D4E8D">
          <w:pPr>
            <w:pStyle w:val="TOC1"/>
            <w:tabs>
              <w:tab w:val="right" w:leader="dot" w:pos="9016"/>
            </w:tabs>
            <w:rPr>
              <w:b w:val="0"/>
              <w:noProof/>
            </w:rPr>
          </w:pPr>
          <w:r w:rsidRPr="002D4E8D">
            <w:rPr>
              <w:rFonts w:ascii="Times New Roman" w:hAnsi="Times New Roman" w:cs="Times New Roman"/>
              <w:b w:val="0"/>
              <w:noProof/>
            </w:rPr>
            <w:t>Chapter Two: Infrastructure</w:t>
          </w:r>
          <w:r w:rsidRPr="002D4E8D">
            <w:rPr>
              <w:b w:val="0"/>
              <w:noProof/>
            </w:rPr>
            <w:tab/>
          </w:r>
          <w:r w:rsidRPr="002D4E8D">
            <w:rPr>
              <w:b w:val="0"/>
              <w:noProof/>
            </w:rPr>
            <w:fldChar w:fldCharType="begin"/>
          </w:r>
          <w:r w:rsidRPr="002D4E8D">
            <w:rPr>
              <w:b w:val="0"/>
              <w:noProof/>
            </w:rPr>
            <w:instrText xml:space="preserve"> PAGEREF _Toc259970760 \h </w:instrText>
          </w:r>
          <w:r w:rsidRPr="002D4E8D">
            <w:rPr>
              <w:b w:val="0"/>
              <w:noProof/>
            </w:rPr>
          </w:r>
          <w:r w:rsidRPr="002D4E8D">
            <w:rPr>
              <w:b w:val="0"/>
              <w:noProof/>
            </w:rPr>
            <w:fldChar w:fldCharType="separate"/>
          </w:r>
          <w:r w:rsidR="00E35B71">
            <w:rPr>
              <w:b w:val="0"/>
              <w:noProof/>
            </w:rPr>
            <w:t>8</w:t>
          </w:r>
          <w:r w:rsidRPr="002D4E8D">
            <w:rPr>
              <w:b w:val="0"/>
              <w:noProof/>
            </w:rPr>
            <w:fldChar w:fldCharType="end"/>
          </w:r>
        </w:p>
        <w:p w14:paraId="6C4B579F" w14:textId="77777777" w:rsidR="002D4E8D" w:rsidRPr="002D4E8D" w:rsidRDefault="002D4E8D">
          <w:pPr>
            <w:pStyle w:val="TOC2"/>
            <w:tabs>
              <w:tab w:val="right" w:leader="dot" w:pos="9016"/>
            </w:tabs>
            <w:rPr>
              <w:b w:val="0"/>
              <w:noProof/>
              <w:sz w:val="24"/>
              <w:szCs w:val="24"/>
            </w:rPr>
          </w:pPr>
          <w:r w:rsidRPr="002D4E8D">
            <w:rPr>
              <w:rFonts w:ascii="Times New Roman" w:hAnsi="Times New Roman" w:cs="Times New Roman"/>
              <w:b w:val="0"/>
              <w:noProof/>
              <w:color w:val="auto"/>
            </w:rPr>
            <w:t>2. Infrastructure</w:t>
          </w:r>
          <w:r w:rsidRPr="002D4E8D">
            <w:rPr>
              <w:b w:val="0"/>
              <w:noProof/>
            </w:rPr>
            <w:tab/>
          </w:r>
          <w:r w:rsidRPr="002D4E8D">
            <w:rPr>
              <w:b w:val="0"/>
              <w:noProof/>
            </w:rPr>
            <w:fldChar w:fldCharType="begin"/>
          </w:r>
          <w:r w:rsidRPr="002D4E8D">
            <w:rPr>
              <w:b w:val="0"/>
              <w:noProof/>
            </w:rPr>
            <w:instrText xml:space="preserve"> PAGEREF _Toc259970761 \h </w:instrText>
          </w:r>
          <w:r w:rsidRPr="002D4E8D">
            <w:rPr>
              <w:b w:val="0"/>
              <w:noProof/>
            </w:rPr>
          </w:r>
          <w:r w:rsidRPr="002D4E8D">
            <w:rPr>
              <w:b w:val="0"/>
              <w:noProof/>
            </w:rPr>
            <w:fldChar w:fldCharType="separate"/>
          </w:r>
          <w:r w:rsidR="00E35B71">
            <w:rPr>
              <w:b w:val="0"/>
              <w:noProof/>
            </w:rPr>
            <w:t>8</w:t>
          </w:r>
          <w:r w:rsidRPr="002D4E8D">
            <w:rPr>
              <w:b w:val="0"/>
              <w:noProof/>
            </w:rPr>
            <w:fldChar w:fldCharType="end"/>
          </w:r>
        </w:p>
        <w:p w14:paraId="216D575D" w14:textId="3403292D" w:rsidR="002D4E8D" w:rsidRPr="002D4E8D" w:rsidRDefault="002D4E8D">
          <w:pPr>
            <w:pStyle w:val="TOC2"/>
            <w:tabs>
              <w:tab w:val="right" w:leader="dot" w:pos="9016"/>
            </w:tabs>
            <w:rPr>
              <w:b w:val="0"/>
              <w:noProof/>
              <w:sz w:val="24"/>
              <w:szCs w:val="24"/>
            </w:rPr>
          </w:pPr>
          <w:r>
            <w:rPr>
              <w:rFonts w:ascii="Times New Roman" w:hAnsi="Times New Roman" w:cs="Times New Roman"/>
              <w:b w:val="0"/>
              <w:noProof/>
              <w:color w:val="auto"/>
            </w:rPr>
            <w:t xml:space="preserve">    </w:t>
          </w:r>
          <w:r w:rsidRPr="002D4E8D">
            <w:rPr>
              <w:rFonts w:ascii="Times New Roman" w:hAnsi="Times New Roman" w:cs="Times New Roman"/>
              <w:b w:val="0"/>
              <w:noProof/>
              <w:color w:val="auto"/>
            </w:rPr>
            <w:t>2.1 Software development life cycle</w:t>
          </w:r>
          <w:r w:rsidRPr="002D4E8D">
            <w:rPr>
              <w:b w:val="0"/>
              <w:noProof/>
            </w:rPr>
            <w:tab/>
          </w:r>
          <w:r w:rsidRPr="002D4E8D">
            <w:rPr>
              <w:b w:val="0"/>
              <w:noProof/>
            </w:rPr>
            <w:fldChar w:fldCharType="begin"/>
          </w:r>
          <w:r w:rsidRPr="002D4E8D">
            <w:rPr>
              <w:b w:val="0"/>
              <w:noProof/>
            </w:rPr>
            <w:instrText xml:space="preserve"> PAGEREF _Toc259970762 \h </w:instrText>
          </w:r>
          <w:r w:rsidRPr="002D4E8D">
            <w:rPr>
              <w:b w:val="0"/>
              <w:noProof/>
            </w:rPr>
          </w:r>
          <w:r w:rsidRPr="002D4E8D">
            <w:rPr>
              <w:b w:val="0"/>
              <w:noProof/>
            </w:rPr>
            <w:fldChar w:fldCharType="separate"/>
          </w:r>
          <w:r w:rsidR="00E35B71">
            <w:rPr>
              <w:b w:val="0"/>
              <w:noProof/>
            </w:rPr>
            <w:t>8</w:t>
          </w:r>
          <w:r w:rsidRPr="002D4E8D">
            <w:rPr>
              <w:b w:val="0"/>
              <w:noProof/>
            </w:rPr>
            <w:fldChar w:fldCharType="end"/>
          </w:r>
        </w:p>
        <w:p w14:paraId="7ABD5423" w14:textId="784F6582" w:rsidR="002D4E8D" w:rsidRPr="002D4E8D" w:rsidRDefault="002D4E8D">
          <w:pPr>
            <w:pStyle w:val="TOC2"/>
            <w:tabs>
              <w:tab w:val="right" w:leader="dot" w:pos="9016"/>
            </w:tabs>
            <w:rPr>
              <w:b w:val="0"/>
              <w:noProof/>
              <w:sz w:val="24"/>
              <w:szCs w:val="24"/>
            </w:rPr>
          </w:pPr>
          <w:r>
            <w:rPr>
              <w:rFonts w:ascii="Times New Roman" w:hAnsi="Times New Roman" w:cs="Times New Roman"/>
              <w:b w:val="0"/>
              <w:noProof/>
              <w:color w:val="auto"/>
            </w:rPr>
            <w:t xml:space="preserve">    </w:t>
          </w:r>
          <w:r w:rsidRPr="002D4E8D">
            <w:rPr>
              <w:rFonts w:ascii="Times New Roman" w:hAnsi="Times New Roman" w:cs="Times New Roman"/>
              <w:b w:val="0"/>
              <w:noProof/>
              <w:color w:val="auto"/>
            </w:rPr>
            <w:t>2.2 Development Tools</w:t>
          </w:r>
          <w:r w:rsidRPr="002D4E8D">
            <w:rPr>
              <w:b w:val="0"/>
              <w:noProof/>
            </w:rPr>
            <w:tab/>
          </w:r>
          <w:r w:rsidRPr="002D4E8D">
            <w:rPr>
              <w:b w:val="0"/>
              <w:noProof/>
            </w:rPr>
            <w:fldChar w:fldCharType="begin"/>
          </w:r>
          <w:r w:rsidRPr="002D4E8D">
            <w:rPr>
              <w:b w:val="0"/>
              <w:noProof/>
            </w:rPr>
            <w:instrText xml:space="preserve"> PAGEREF _Toc259970763 \h </w:instrText>
          </w:r>
          <w:r w:rsidRPr="002D4E8D">
            <w:rPr>
              <w:b w:val="0"/>
              <w:noProof/>
            </w:rPr>
          </w:r>
          <w:r w:rsidRPr="002D4E8D">
            <w:rPr>
              <w:b w:val="0"/>
              <w:noProof/>
            </w:rPr>
            <w:fldChar w:fldCharType="separate"/>
          </w:r>
          <w:r w:rsidR="00E35B71">
            <w:rPr>
              <w:b w:val="0"/>
              <w:noProof/>
            </w:rPr>
            <w:t>8</w:t>
          </w:r>
          <w:r w:rsidRPr="002D4E8D">
            <w:rPr>
              <w:b w:val="0"/>
              <w:noProof/>
            </w:rPr>
            <w:fldChar w:fldCharType="end"/>
          </w:r>
        </w:p>
        <w:p w14:paraId="4C51BC40" w14:textId="18F614FB" w:rsidR="002D4E8D" w:rsidRPr="002D4E8D" w:rsidRDefault="002D4E8D">
          <w:pPr>
            <w:pStyle w:val="TOC2"/>
            <w:tabs>
              <w:tab w:val="right" w:leader="dot" w:pos="9016"/>
            </w:tabs>
            <w:rPr>
              <w:b w:val="0"/>
              <w:noProof/>
              <w:sz w:val="24"/>
              <w:szCs w:val="24"/>
            </w:rPr>
          </w:pPr>
          <w:r>
            <w:rPr>
              <w:rFonts w:ascii="Times New Roman" w:eastAsia="Times New Roman" w:hAnsi="Times New Roman" w:cs="Times New Roman"/>
              <w:b w:val="0"/>
              <w:noProof/>
              <w:color w:val="auto"/>
              <w:kern w:val="36"/>
            </w:rPr>
            <w:t xml:space="preserve">    </w:t>
          </w:r>
          <w:r w:rsidRPr="002D4E8D">
            <w:rPr>
              <w:rFonts w:ascii="Times New Roman" w:eastAsia="Times New Roman" w:hAnsi="Times New Roman" w:cs="Times New Roman"/>
              <w:b w:val="0"/>
              <w:noProof/>
              <w:color w:val="auto"/>
              <w:kern w:val="36"/>
            </w:rPr>
            <w:t>2.3 Hardware and Material Resources</w:t>
          </w:r>
          <w:r w:rsidRPr="002D4E8D">
            <w:rPr>
              <w:b w:val="0"/>
              <w:noProof/>
            </w:rPr>
            <w:tab/>
          </w:r>
          <w:r w:rsidRPr="002D4E8D">
            <w:rPr>
              <w:b w:val="0"/>
              <w:noProof/>
            </w:rPr>
            <w:fldChar w:fldCharType="begin"/>
          </w:r>
          <w:r w:rsidRPr="002D4E8D">
            <w:rPr>
              <w:b w:val="0"/>
              <w:noProof/>
            </w:rPr>
            <w:instrText xml:space="preserve"> PAGEREF _Toc259970764 \h </w:instrText>
          </w:r>
          <w:r w:rsidRPr="002D4E8D">
            <w:rPr>
              <w:b w:val="0"/>
              <w:noProof/>
            </w:rPr>
          </w:r>
          <w:r w:rsidRPr="002D4E8D">
            <w:rPr>
              <w:b w:val="0"/>
              <w:noProof/>
            </w:rPr>
            <w:fldChar w:fldCharType="separate"/>
          </w:r>
          <w:r w:rsidR="00E35B71">
            <w:rPr>
              <w:b w:val="0"/>
              <w:noProof/>
            </w:rPr>
            <w:t>8</w:t>
          </w:r>
          <w:r w:rsidRPr="002D4E8D">
            <w:rPr>
              <w:b w:val="0"/>
              <w:noProof/>
            </w:rPr>
            <w:fldChar w:fldCharType="end"/>
          </w:r>
        </w:p>
        <w:p w14:paraId="76AFAEB3" w14:textId="77777777" w:rsidR="002D4E8D" w:rsidRPr="002D4E8D" w:rsidRDefault="002D4E8D">
          <w:pPr>
            <w:pStyle w:val="TOC1"/>
            <w:tabs>
              <w:tab w:val="right" w:leader="dot" w:pos="9016"/>
            </w:tabs>
            <w:rPr>
              <w:b w:val="0"/>
              <w:noProof/>
            </w:rPr>
          </w:pPr>
          <w:r w:rsidRPr="002D4E8D">
            <w:rPr>
              <w:rFonts w:ascii="Times New Roman" w:hAnsi="Times New Roman" w:cs="Times New Roman"/>
              <w:b w:val="0"/>
              <w:noProof/>
            </w:rPr>
            <w:t>Chapter Three: Management Procedures</w:t>
          </w:r>
          <w:r w:rsidRPr="002D4E8D">
            <w:rPr>
              <w:b w:val="0"/>
              <w:noProof/>
            </w:rPr>
            <w:tab/>
          </w:r>
          <w:r w:rsidRPr="002D4E8D">
            <w:rPr>
              <w:b w:val="0"/>
              <w:noProof/>
            </w:rPr>
            <w:fldChar w:fldCharType="begin"/>
          </w:r>
          <w:r w:rsidRPr="002D4E8D">
            <w:rPr>
              <w:b w:val="0"/>
              <w:noProof/>
            </w:rPr>
            <w:instrText xml:space="preserve"> PAGEREF _Toc259970765 \h </w:instrText>
          </w:r>
          <w:r w:rsidRPr="002D4E8D">
            <w:rPr>
              <w:b w:val="0"/>
              <w:noProof/>
            </w:rPr>
          </w:r>
          <w:r w:rsidRPr="002D4E8D">
            <w:rPr>
              <w:b w:val="0"/>
              <w:noProof/>
            </w:rPr>
            <w:fldChar w:fldCharType="separate"/>
          </w:r>
          <w:r w:rsidR="00E35B71">
            <w:rPr>
              <w:b w:val="0"/>
              <w:noProof/>
            </w:rPr>
            <w:t>10</w:t>
          </w:r>
          <w:r w:rsidRPr="002D4E8D">
            <w:rPr>
              <w:b w:val="0"/>
              <w:noProof/>
            </w:rPr>
            <w:fldChar w:fldCharType="end"/>
          </w:r>
        </w:p>
        <w:p w14:paraId="4CCE05DC" w14:textId="77777777" w:rsidR="002D4E8D" w:rsidRPr="002D4E8D" w:rsidRDefault="002D4E8D">
          <w:pPr>
            <w:pStyle w:val="TOC2"/>
            <w:tabs>
              <w:tab w:val="right" w:leader="dot" w:pos="9016"/>
            </w:tabs>
            <w:rPr>
              <w:b w:val="0"/>
              <w:noProof/>
              <w:sz w:val="24"/>
              <w:szCs w:val="24"/>
            </w:rPr>
          </w:pPr>
          <w:r w:rsidRPr="002D4E8D">
            <w:rPr>
              <w:rFonts w:ascii="Times New Roman" w:hAnsi="Times New Roman" w:cs="Times New Roman"/>
              <w:b w:val="0"/>
              <w:noProof/>
              <w:color w:val="auto"/>
            </w:rPr>
            <w:t>3. Management Procedures</w:t>
          </w:r>
          <w:r w:rsidRPr="002D4E8D">
            <w:rPr>
              <w:b w:val="0"/>
              <w:noProof/>
            </w:rPr>
            <w:tab/>
          </w:r>
          <w:r w:rsidRPr="002D4E8D">
            <w:rPr>
              <w:b w:val="0"/>
              <w:noProof/>
            </w:rPr>
            <w:fldChar w:fldCharType="begin"/>
          </w:r>
          <w:r w:rsidRPr="002D4E8D">
            <w:rPr>
              <w:b w:val="0"/>
              <w:noProof/>
            </w:rPr>
            <w:instrText xml:space="preserve"> PAGEREF _Toc259970766 \h </w:instrText>
          </w:r>
          <w:r w:rsidRPr="002D4E8D">
            <w:rPr>
              <w:b w:val="0"/>
              <w:noProof/>
            </w:rPr>
          </w:r>
          <w:r w:rsidRPr="002D4E8D">
            <w:rPr>
              <w:b w:val="0"/>
              <w:noProof/>
            </w:rPr>
            <w:fldChar w:fldCharType="separate"/>
          </w:r>
          <w:r w:rsidR="00E35B71">
            <w:rPr>
              <w:b w:val="0"/>
              <w:noProof/>
            </w:rPr>
            <w:t>10</w:t>
          </w:r>
          <w:r w:rsidRPr="002D4E8D">
            <w:rPr>
              <w:b w:val="0"/>
              <w:noProof/>
            </w:rPr>
            <w:fldChar w:fldCharType="end"/>
          </w:r>
        </w:p>
        <w:p w14:paraId="16C39414" w14:textId="338F9243" w:rsidR="002D4E8D" w:rsidRPr="002D4E8D" w:rsidRDefault="002D4E8D">
          <w:pPr>
            <w:pStyle w:val="TOC2"/>
            <w:tabs>
              <w:tab w:val="right" w:leader="dot" w:pos="9016"/>
            </w:tabs>
            <w:rPr>
              <w:b w:val="0"/>
              <w:noProof/>
              <w:sz w:val="24"/>
              <w:szCs w:val="24"/>
            </w:rPr>
          </w:pPr>
          <w:r>
            <w:rPr>
              <w:rFonts w:ascii="Times New Roman" w:hAnsi="Times New Roman" w:cs="Times New Roman"/>
              <w:b w:val="0"/>
              <w:noProof/>
              <w:color w:val="auto"/>
            </w:rPr>
            <w:t xml:space="preserve">    </w:t>
          </w:r>
          <w:r w:rsidRPr="002D4E8D">
            <w:rPr>
              <w:rFonts w:ascii="Times New Roman" w:hAnsi="Times New Roman" w:cs="Times New Roman"/>
              <w:b w:val="0"/>
              <w:noProof/>
              <w:color w:val="auto"/>
            </w:rPr>
            <w:t>3.1 Project Team Structure</w:t>
          </w:r>
          <w:r w:rsidRPr="002D4E8D">
            <w:rPr>
              <w:b w:val="0"/>
              <w:noProof/>
            </w:rPr>
            <w:tab/>
          </w:r>
          <w:r w:rsidRPr="002D4E8D">
            <w:rPr>
              <w:b w:val="0"/>
              <w:noProof/>
            </w:rPr>
            <w:fldChar w:fldCharType="begin"/>
          </w:r>
          <w:r w:rsidRPr="002D4E8D">
            <w:rPr>
              <w:b w:val="0"/>
              <w:noProof/>
            </w:rPr>
            <w:instrText xml:space="preserve"> PAGEREF _Toc259970767 \h </w:instrText>
          </w:r>
          <w:r w:rsidRPr="002D4E8D">
            <w:rPr>
              <w:b w:val="0"/>
              <w:noProof/>
            </w:rPr>
          </w:r>
          <w:r w:rsidRPr="002D4E8D">
            <w:rPr>
              <w:b w:val="0"/>
              <w:noProof/>
            </w:rPr>
            <w:fldChar w:fldCharType="separate"/>
          </w:r>
          <w:r w:rsidR="00E35B71">
            <w:rPr>
              <w:b w:val="0"/>
              <w:noProof/>
            </w:rPr>
            <w:t>10</w:t>
          </w:r>
          <w:r w:rsidRPr="002D4E8D">
            <w:rPr>
              <w:b w:val="0"/>
              <w:noProof/>
            </w:rPr>
            <w:fldChar w:fldCharType="end"/>
          </w:r>
        </w:p>
        <w:p w14:paraId="68147DDC" w14:textId="25EAED35" w:rsidR="002D4E8D" w:rsidRPr="002D4E8D" w:rsidRDefault="002D4E8D">
          <w:pPr>
            <w:pStyle w:val="TOC2"/>
            <w:tabs>
              <w:tab w:val="right" w:leader="dot" w:pos="9016"/>
            </w:tabs>
            <w:rPr>
              <w:b w:val="0"/>
              <w:noProof/>
              <w:sz w:val="24"/>
              <w:szCs w:val="24"/>
            </w:rPr>
          </w:pPr>
          <w:r>
            <w:rPr>
              <w:rFonts w:ascii="Times New Roman" w:hAnsi="Times New Roman" w:cs="Times New Roman"/>
              <w:b w:val="0"/>
              <w:noProof/>
              <w:color w:val="auto"/>
            </w:rPr>
            <w:t xml:space="preserve">    </w:t>
          </w:r>
          <w:r w:rsidRPr="002D4E8D">
            <w:rPr>
              <w:rFonts w:ascii="Times New Roman" w:hAnsi="Times New Roman" w:cs="Times New Roman"/>
              <w:b w:val="0"/>
              <w:noProof/>
              <w:color w:val="auto"/>
            </w:rPr>
            <w:t>3.2 Monitoring and Controlling Mechanism</w:t>
          </w:r>
          <w:r w:rsidRPr="002D4E8D">
            <w:rPr>
              <w:b w:val="0"/>
              <w:noProof/>
            </w:rPr>
            <w:tab/>
          </w:r>
          <w:r w:rsidRPr="002D4E8D">
            <w:rPr>
              <w:b w:val="0"/>
              <w:noProof/>
            </w:rPr>
            <w:fldChar w:fldCharType="begin"/>
          </w:r>
          <w:r w:rsidRPr="002D4E8D">
            <w:rPr>
              <w:b w:val="0"/>
              <w:noProof/>
            </w:rPr>
            <w:instrText xml:space="preserve"> PAGEREF _Toc259970768 \h </w:instrText>
          </w:r>
          <w:r w:rsidRPr="002D4E8D">
            <w:rPr>
              <w:b w:val="0"/>
              <w:noProof/>
            </w:rPr>
          </w:r>
          <w:r w:rsidRPr="002D4E8D">
            <w:rPr>
              <w:b w:val="0"/>
              <w:noProof/>
            </w:rPr>
            <w:fldChar w:fldCharType="separate"/>
          </w:r>
          <w:r w:rsidR="00E35B71">
            <w:rPr>
              <w:b w:val="0"/>
              <w:noProof/>
            </w:rPr>
            <w:t>10</w:t>
          </w:r>
          <w:r w:rsidRPr="002D4E8D">
            <w:rPr>
              <w:b w:val="0"/>
              <w:noProof/>
            </w:rPr>
            <w:fldChar w:fldCharType="end"/>
          </w:r>
        </w:p>
        <w:p w14:paraId="752D3C68" w14:textId="409ACE10" w:rsidR="002D4E8D" w:rsidRPr="002D4E8D" w:rsidRDefault="002D4E8D">
          <w:pPr>
            <w:pStyle w:val="TOC3"/>
            <w:tabs>
              <w:tab w:val="right" w:leader="dot" w:pos="9016"/>
            </w:tabs>
            <w:rPr>
              <w:noProof/>
              <w:sz w:val="24"/>
              <w:szCs w:val="24"/>
            </w:rPr>
          </w:pPr>
          <w:r>
            <w:rPr>
              <w:rFonts w:ascii="Times New Roman" w:hAnsi="Times New Roman" w:cs="Times New Roman"/>
              <w:noProof/>
              <w:color w:val="auto"/>
            </w:rPr>
            <w:t xml:space="preserve">      </w:t>
          </w:r>
          <w:r w:rsidRPr="002D4E8D">
            <w:rPr>
              <w:rFonts w:ascii="Times New Roman" w:hAnsi="Times New Roman" w:cs="Times New Roman"/>
              <w:noProof/>
              <w:color w:val="auto"/>
            </w:rPr>
            <w:t>3.2.1 Project Meeting</w:t>
          </w:r>
          <w:r w:rsidRPr="002D4E8D">
            <w:rPr>
              <w:noProof/>
            </w:rPr>
            <w:tab/>
          </w:r>
          <w:r w:rsidRPr="002D4E8D">
            <w:rPr>
              <w:noProof/>
            </w:rPr>
            <w:fldChar w:fldCharType="begin"/>
          </w:r>
          <w:r w:rsidRPr="002D4E8D">
            <w:rPr>
              <w:noProof/>
            </w:rPr>
            <w:instrText xml:space="preserve"> PAGEREF _Toc259970769 \h </w:instrText>
          </w:r>
          <w:r w:rsidRPr="002D4E8D">
            <w:rPr>
              <w:noProof/>
            </w:rPr>
          </w:r>
          <w:r w:rsidRPr="002D4E8D">
            <w:rPr>
              <w:noProof/>
            </w:rPr>
            <w:fldChar w:fldCharType="separate"/>
          </w:r>
          <w:r w:rsidR="00E35B71">
            <w:rPr>
              <w:noProof/>
            </w:rPr>
            <w:t>10</w:t>
          </w:r>
          <w:r w:rsidRPr="002D4E8D">
            <w:rPr>
              <w:noProof/>
            </w:rPr>
            <w:fldChar w:fldCharType="end"/>
          </w:r>
        </w:p>
        <w:p w14:paraId="637359AA" w14:textId="77777777" w:rsidR="002D4E8D" w:rsidRPr="002D4E8D" w:rsidRDefault="002D4E8D">
          <w:pPr>
            <w:pStyle w:val="TOC1"/>
            <w:tabs>
              <w:tab w:val="right" w:leader="dot" w:pos="9016"/>
            </w:tabs>
            <w:rPr>
              <w:b w:val="0"/>
              <w:noProof/>
            </w:rPr>
          </w:pPr>
          <w:r w:rsidRPr="002D4E8D">
            <w:rPr>
              <w:rFonts w:ascii="Times New Roman" w:hAnsi="Times New Roman" w:cs="Times New Roman"/>
              <w:b w:val="0"/>
              <w:noProof/>
            </w:rPr>
            <w:t>Chapter Four: Quality Standard</w:t>
          </w:r>
          <w:r w:rsidRPr="002D4E8D">
            <w:rPr>
              <w:b w:val="0"/>
              <w:noProof/>
            </w:rPr>
            <w:tab/>
          </w:r>
          <w:r w:rsidRPr="002D4E8D">
            <w:rPr>
              <w:b w:val="0"/>
              <w:noProof/>
            </w:rPr>
            <w:fldChar w:fldCharType="begin"/>
          </w:r>
          <w:r w:rsidRPr="002D4E8D">
            <w:rPr>
              <w:b w:val="0"/>
              <w:noProof/>
            </w:rPr>
            <w:instrText xml:space="preserve"> PAGEREF _Toc259970770 \h </w:instrText>
          </w:r>
          <w:r w:rsidRPr="002D4E8D">
            <w:rPr>
              <w:b w:val="0"/>
              <w:noProof/>
            </w:rPr>
          </w:r>
          <w:r w:rsidRPr="002D4E8D">
            <w:rPr>
              <w:b w:val="0"/>
              <w:noProof/>
            </w:rPr>
            <w:fldChar w:fldCharType="separate"/>
          </w:r>
          <w:r w:rsidR="00E35B71">
            <w:rPr>
              <w:b w:val="0"/>
              <w:noProof/>
            </w:rPr>
            <w:t>11</w:t>
          </w:r>
          <w:r w:rsidRPr="002D4E8D">
            <w:rPr>
              <w:b w:val="0"/>
              <w:noProof/>
            </w:rPr>
            <w:fldChar w:fldCharType="end"/>
          </w:r>
        </w:p>
        <w:p w14:paraId="5B43C093" w14:textId="77777777" w:rsidR="002D4E8D" w:rsidRPr="002D4E8D" w:rsidRDefault="002D4E8D">
          <w:pPr>
            <w:pStyle w:val="TOC2"/>
            <w:tabs>
              <w:tab w:val="right" w:leader="dot" w:pos="9016"/>
            </w:tabs>
            <w:rPr>
              <w:b w:val="0"/>
              <w:noProof/>
              <w:sz w:val="24"/>
              <w:szCs w:val="24"/>
            </w:rPr>
          </w:pPr>
          <w:r w:rsidRPr="002D4E8D">
            <w:rPr>
              <w:rFonts w:ascii="Times New Roman" w:hAnsi="Times New Roman" w:cs="Times New Roman"/>
              <w:b w:val="0"/>
              <w:noProof/>
              <w:color w:val="auto"/>
            </w:rPr>
            <w:t>4. Quality Standard</w:t>
          </w:r>
          <w:r w:rsidRPr="002D4E8D">
            <w:rPr>
              <w:b w:val="0"/>
              <w:noProof/>
            </w:rPr>
            <w:tab/>
          </w:r>
          <w:r w:rsidRPr="002D4E8D">
            <w:rPr>
              <w:b w:val="0"/>
              <w:noProof/>
            </w:rPr>
            <w:fldChar w:fldCharType="begin"/>
          </w:r>
          <w:r w:rsidRPr="002D4E8D">
            <w:rPr>
              <w:b w:val="0"/>
              <w:noProof/>
            </w:rPr>
            <w:instrText xml:space="preserve"> PAGEREF _Toc259970771 \h </w:instrText>
          </w:r>
          <w:r w:rsidRPr="002D4E8D">
            <w:rPr>
              <w:b w:val="0"/>
              <w:noProof/>
            </w:rPr>
          </w:r>
          <w:r w:rsidRPr="002D4E8D">
            <w:rPr>
              <w:b w:val="0"/>
              <w:noProof/>
            </w:rPr>
            <w:fldChar w:fldCharType="separate"/>
          </w:r>
          <w:r w:rsidR="00E35B71">
            <w:rPr>
              <w:b w:val="0"/>
              <w:noProof/>
            </w:rPr>
            <w:t>11</w:t>
          </w:r>
          <w:r w:rsidRPr="002D4E8D">
            <w:rPr>
              <w:b w:val="0"/>
              <w:noProof/>
            </w:rPr>
            <w:fldChar w:fldCharType="end"/>
          </w:r>
        </w:p>
        <w:p w14:paraId="10983F05" w14:textId="77777777" w:rsidR="002D4E8D" w:rsidRPr="002D4E8D" w:rsidRDefault="002D4E8D">
          <w:pPr>
            <w:pStyle w:val="TOC1"/>
            <w:tabs>
              <w:tab w:val="right" w:leader="dot" w:pos="9016"/>
            </w:tabs>
            <w:rPr>
              <w:b w:val="0"/>
              <w:noProof/>
            </w:rPr>
          </w:pPr>
          <w:r w:rsidRPr="002D4E8D">
            <w:rPr>
              <w:rFonts w:ascii="Times New Roman" w:hAnsi="Times New Roman" w:cs="Times New Roman"/>
              <w:b w:val="0"/>
              <w:noProof/>
            </w:rPr>
            <w:t>Chapter Five: Quality Planning</w:t>
          </w:r>
          <w:r w:rsidRPr="002D4E8D">
            <w:rPr>
              <w:b w:val="0"/>
              <w:noProof/>
            </w:rPr>
            <w:tab/>
          </w:r>
          <w:r w:rsidRPr="002D4E8D">
            <w:rPr>
              <w:b w:val="0"/>
              <w:noProof/>
            </w:rPr>
            <w:fldChar w:fldCharType="begin"/>
          </w:r>
          <w:r w:rsidRPr="002D4E8D">
            <w:rPr>
              <w:b w:val="0"/>
              <w:noProof/>
            </w:rPr>
            <w:instrText xml:space="preserve"> PAGEREF _Toc259970773 \h </w:instrText>
          </w:r>
          <w:r w:rsidRPr="002D4E8D">
            <w:rPr>
              <w:b w:val="0"/>
              <w:noProof/>
            </w:rPr>
          </w:r>
          <w:r w:rsidRPr="002D4E8D">
            <w:rPr>
              <w:b w:val="0"/>
              <w:noProof/>
            </w:rPr>
            <w:fldChar w:fldCharType="separate"/>
          </w:r>
          <w:r w:rsidR="00E35B71">
            <w:rPr>
              <w:b w:val="0"/>
              <w:noProof/>
            </w:rPr>
            <w:t>13</w:t>
          </w:r>
          <w:r w:rsidRPr="002D4E8D">
            <w:rPr>
              <w:b w:val="0"/>
              <w:noProof/>
            </w:rPr>
            <w:fldChar w:fldCharType="end"/>
          </w:r>
        </w:p>
        <w:p w14:paraId="3BB64F79" w14:textId="77777777" w:rsidR="002D4E8D" w:rsidRPr="002D4E8D" w:rsidRDefault="002D4E8D">
          <w:pPr>
            <w:pStyle w:val="TOC2"/>
            <w:tabs>
              <w:tab w:val="right" w:leader="dot" w:pos="9016"/>
            </w:tabs>
            <w:rPr>
              <w:b w:val="0"/>
              <w:noProof/>
              <w:sz w:val="24"/>
              <w:szCs w:val="24"/>
            </w:rPr>
          </w:pPr>
          <w:r w:rsidRPr="002D4E8D">
            <w:rPr>
              <w:rFonts w:ascii="Times New Roman" w:hAnsi="Times New Roman" w:cs="Times New Roman"/>
              <w:b w:val="0"/>
              <w:noProof/>
              <w:color w:val="auto"/>
            </w:rPr>
            <w:t>5. Quality Planning</w:t>
          </w:r>
          <w:r w:rsidRPr="002D4E8D">
            <w:rPr>
              <w:b w:val="0"/>
              <w:noProof/>
            </w:rPr>
            <w:tab/>
          </w:r>
          <w:r w:rsidRPr="002D4E8D">
            <w:rPr>
              <w:b w:val="0"/>
              <w:noProof/>
            </w:rPr>
            <w:fldChar w:fldCharType="begin"/>
          </w:r>
          <w:r w:rsidRPr="002D4E8D">
            <w:rPr>
              <w:b w:val="0"/>
              <w:noProof/>
            </w:rPr>
            <w:instrText xml:space="preserve"> PAGEREF _Toc259970774 \h </w:instrText>
          </w:r>
          <w:r w:rsidRPr="002D4E8D">
            <w:rPr>
              <w:b w:val="0"/>
              <w:noProof/>
            </w:rPr>
          </w:r>
          <w:r w:rsidRPr="002D4E8D">
            <w:rPr>
              <w:b w:val="0"/>
              <w:noProof/>
            </w:rPr>
            <w:fldChar w:fldCharType="separate"/>
          </w:r>
          <w:r w:rsidR="00E35B71">
            <w:rPr>
              <w:b w:val="0"/>
              <w:noProof/>
            </w:rPr>
            <w:t>13</w:t>
          </w:r>
          <w:r w:rsidRPr="002D4E8D">
            <w:rPr>
              <w:b w:val="0"/>
              <w:noProof/>
            </w:rPr>
            <w:fldChar w:fldCharType="end"/>
          </w:r>
        </w:p>
        <w:p w14:paraId="5C13B8AF" w14:textId="77777777" w:rsidR="002D4E8D" w:rsidRPr="002D4E8D" w:rsidRDefault="002D4E8D">
          <w:pPr>
            <w:pStyle w:val="TOC1"/>
            <w:tabs>
              <w:tab w:val="right" w:leader="dot" w:pos="9016"/>
            </w:tabs>
            <w:rPr>
              <w:b w:val="0"/>
              <w:noProof/>
            </w:rPr>
          </w:pPr>
          <w:r w:rsidRPr="002D4E8D">
            <w:rPr>
              <w:rFonts w:ascii="Times New Roman" w:hAnsi="Times New Roman" w:cs="Times New Roman"/>
              <w:b w:val="0"/>
              <w:noProof/>
            </w:rPr>
            <w:t>Chapter Six: Estimated Duration of Tasks</w:t>
          </w:r>
          <w:r w:rsidRPr="002D4E8D">
            <w:rPr>
              <w:b w:val="0"/>
              <w:noProof/>
            </w:rPr>
            <w:tab/>
          </w:r>
          <w:r w:rsidRPr="002D4E8D">
            <w:rPr>
              <w:b w:val="0"/>
              <w:noProof/>
            </w:rPr>
            <w:fldChar w:fldCharType="begin"/>
          </w:r>
          <w:r w:rsidRPr="002D4E8D">
            <w:rPr>
              <w:b w:val="0"/>
              <w:noProof/>
            </w:rPr>
            <w:instrText xml:space="preserve"> PAGEREF _Toc259970775 \h </w:instrText>
          </w:r>
          <w:r w:rsidRPr="002D4E8D">
            <w:rPr>
              <w:b w:val="0"/>
              <w:noProof/>
            </w:rPr>
          </w:r>
          <w:r w:rsidRPr="002D4E8D">
            <w:rPr>
              <w:b w:val="0"/>
              <w:noProof/>
            </w:rPr>
            <w:fldChar w:fldCharType="separate"/>
          </w:r>
          <w:r w:rsidR="00E35B71">
            <w:rPr>
              <w:b w:val="0"/>
              <w:noProof/>
            </w:rPr>
            <w:t>14</w:t>
          </w:r>
          <w:r w:rsidRPr="002D4E8D">
            <w:rPr>
              <w:b w:val="0"/>
              <w:noProof/>
            </w:rPr>
            <w:fldChar w:fldCharType="end"/>
          </w:r>
        </w:p>
        <w:p w14:paraId="7BA108B5" w14:textId="77777777" w:rsidR="002D4E8D" w:rsidRPr="002D4E8D" w:rsidRDefault="002D4E8D">
          <w:pPr>
            <w:pStyle w:val="TOC2"/>
            <w:tabs>
              <w:tab w:val="right" w:leader="dot" w:pos="9016"/>
            </w:tabs>
            <w:rPr>
              <w:b w:val="0"/>
              <w:noProof/>
              <w:sz w:val="24"/>
              <w:szCs w:val="24"/>
            </w:rPr>
          </w:pPr>
          <w:r w:rsidRPr="002D4E8D">
            <w:rPr>
              <w:rFonts w:ascii="Times New Roman" w:hAnsi="Times New Roman" w:cs="Times New Roman"/>
              <w:b w:val="0"/>
              <w:noProof/>
              <w:color w:val="auto"/>
            </w:rPr>
            <w:t>6. Estimated Duration of Tasks</w:t>
          </w:r>
          <w:r w:rsidRPr="002D4E8D">
            <w:rPr>
              <w:b w:val="0"/>
              <w:noProof/>
            </w:rPr>
            <w:tab/>
          </w:r>
          <w:r w:rsidRPr="002D4E8D">
            <w:rPr>
              <w:b w:val="0"/>
              <w:noProof/>
            </w:rPr>
            <w:fldChar w:fldCharType="begin"/>
          </w:r>
          <w:r w:rsidRPr="002D4E8D">
            <w:rPr>
              <w:b w:val="0"/>
              <w:noProof/>
            </w:rPr>
            <w:instrText xml:space="preserve"> PAGEREF _Toc259970776 \h </w:instrText>
          </w:r>
          <w:r w:rsidRPr="002D4E8D">
            <w:rPr>
              <w:b w:val="0"/>
              <w:noProof/>
            </w:rPr>
          </w:r>
          <w:r w:rsidRPr="002D4E8D">
            <w:rPr>
              <w:b w:val="0"/>
              <w:noProof/>
            </w:rPr>
            <w:fldChar w:fldCharType="separate"/>
          </w:r>
          <w:r w:rsidR="00E35B71">
            <w:rPr>
              <w:b w:val="0"/>
              <w:noProof/>
            </w:rPr>
            <w:t>14</w:t>
          </w:r>
          <w:r w:rsidRPr="002D4E8D">
            <w:rPr>
              <w:b w:val="0"/>
              <w:noProof/>
            </w:rPr>
            <w:fldChar w:fldCharType="end"/>
          </w:r>
        </w:p>
        <w:p w14:paraId="6BD8009C" w14:textId="718A5474" w:rsidR="002D4E8D" w:rsidRPr="002D4E8D" w:rsidRDefault="002D4E8D">
          <w:pPr>
            <w:pStyle w:val="TOC2"/>
            <w:tabs>
              <w:tab w:val="right" w:leader="dot" w:pos="9016"/>
            </w:tabs>
            <w:rPr>
              <w:b w:val="0"/>
              <w:noProof/>
              <w:sz w:val="24"/>
              <w:szCs w:val="24"/>
            </w:rPr>
          </w:pPr>
          <w:r>
            <w:rPr>
              <w:rFonts w:ascii="Times New Roman" w:hAnsi="Times New Roman" w:cs="Times New Roman"/>
              <w:b w:val="0"/>
              <w:noProof/>
              <w:color w:val="auto"/>
            </w:rPr>
            <w:t xml:space="preserve">    </w:t>
          </w:r>
          <w:r w:rsidRPr="002D4E8D">
            <w:rPr>
              <w:rFonts w:ascii="Times New Roman" w:hAnsi="Times New Roman" w:cs="Times New Roman"/>
              <w:b w:val="0"/>
              <w:noProof/>
              <w:color w:val="auto"/>
            </w:rPr>
            <w:t>6.1 Review/Responsibility</w:t>
          </w:r>
          <w:r w:rsidRPr="002D4E8D">
            <w:rPr>
              <w:b w:val="0"/>
              <w:noProof/>
            </w:rPr>
            <w:tab/>
          </w:r>
          <w:r w:rsidRPr="002D4E8D">
            <w:rPr>
              <w:b w:val="0"/>
              <w:noProof/>
            </w:rPr>
            <w:fldChar w:fldCharType="begin"/>
          </w:r>
          <w:r w:rsidRPr="002D4E8D">
            <w:rPr>
              <w:b w:val="0"/>
              <w:noProof/>
            </w:rPr>
            <w:instrText xml:space="preserve"> PAGEREF _Toc259970777 \h </w:instrText>
          </w:r>
          <w:r w:rsidRPr="002D4E8D">
            <w:rPr>
              <w:b w:val="0"/>
              <w:noProof/>
            </w:rPr>
          </w:r>
          <w:r w:rsidRPr="002D4E8D">
            <w:rPr>
              <w:b w:val="0"/>
              <w:noProof/>
            </w:rPr>
            <w:fldChar w:fldCharType="separate"/>
          </w:r>
          <w:r w:rsidR="00E35B71">
            <w:rPr>
              <w:b w:val="0"/>
              <w:noProof/>
            </w:rPr>
            <w:t>14</w:t>
          </w:r>
          <w:r w:rsidRPr="002D4E8D">
            <w:rPr>
              <w:b w:val="0"/>
              <w:noProof/>
            </w:rPr>
            <w:fldChar w:fldCharType="end"/>
          </w:r>
        </w:p>
        <w:p w14:paraId="589C606C" w14:textId="62D6D7F4" w:rsidR="002D4E8D" w:rsidRPr="002D4E8D" w:rsidRDefault="002D4E8D">
          <w:pPr>
            <w:pStyle w:val="TOC2"/>
            <w:tabs>
              <w:tab w:val="right" w:leader="dot" w:pos="9016"/>
            </w:tabs>
            <w:rPr>
              <w:b w:val="0"/>
              <w:noProof/>
              <w:sz w:val="24"/>
              <w:szCs w:val="24"/>
            </w:rPr>
          </w:pPr>
          <w:r>
            <w:rPr>
              <w:rFonts w:ascii="Times New Roman" w:hAnsi="Times New Roman" w:cs="Times New Roman"/>
              <w:b w:val="0"/>
              <w:noProof/>
              <w:color w:val="auto"/>
            </w:rPr>
            <w:t xml:space="preserve">    </w:t>
          </w:r>
          <w:r w:rsidRPr="002D4E8D">
            <w:rPr>
              <w:rFonts w:ascii="Times New Roman" w:hAnsi="Times New Roman" w:cs="Times New Roman"/>
              <w:b w:val="0"/>
              <w:noProof/>
              <w:color w:val="auto"/>
            </w:rPr>
            <w:t>6.2 Testing</w:t>
          </w:r>
          <w:r w:rsidRPr="002D4E8D">
            <w:rPr>
              <w:b w:val="0"/>
              <w:noProof/>
            </w:rPr>
            <w:tab/>
          </w:r>
          <w:r w:rsidRPr="002D4E8D">
            <w:rPr>
              <w:b w:val="0"/>
              <w:noProof/>
            </w:rPr>
            <w:fldChar w:fldCharType="begin"/>
          </w:r>
          <w:r w:rsidRPr="002D4E8D">
            <w:rPr>
              <w:b w:val="0"/>
              <w:noProof/>
            </w:rPr>
            <w:instrText xml:space="preserve"> PAGEREF _Toc259970778 \h </w:instrText>
          </w:r>
          <w:r w:rsidRPr="002D4E8D">
            <w:rPr>
              <w:b w:val="0"/>
              <w:noProof/>
            </w:rPr>
          </w:r>
          <w:r w:rsidRPr="002D4E8D">
            <w:rPr>
              <w:b w:val="0"/>
              <w:noProof/>
            </w:rPr>
            <w:fldChar w:fldCharType="separate"/>
          </w:r>
          <w:r w:rsidR="00E35B71">
            <w:rPr>
              <w:b w:val="0"/>
              <w:noProof/>
            </w:rPr>
            <w:t>14</w:t>
          </w:r>
          <w:r w:rsidRPr="002D4E8D">
            <w:rPr>
              <w:b w:val="0"/>
              <w:noProof/>
            </w:rPr>
            <w:fldChar w:fldCharType="end"/>
          </w:r>
        </w:p>
        <w:p w14:paraId="022C03E7" w14:textId="6727A88B" w:rsidR="002D4E8D" w:rsidRPr="002D4E8D" w:rsidRDefault="002D4E8D">
          <w:pPr>
            <w:pStyle w:val="TOC2"/>
            <w:tabs>
              <w:tab w:val="right" w:leader="dot" w:pos="9016"/>
            </w:tabs>
            <w:rPr>
              <w:b w:val="0"/>
              <w:noProof/>
              <w:sz w:val="24"/>
              <w:szCs w:val="24"/>
            </w:rPr>
          </w:pPr>
          <w:r>
            <w:rPr>
              <w:rFonts w:ascii="Times New Roman" w:hAnsi="Times New Roman" w:cs="Times New Roman"/>
              <w:b w:val="0"/>
              <w:noProof/>
              <w:color w:val="auto"/>
            </w:rPr>
            <w:t xml:space="preserve">    </w:t>
          </w:r>
          <w:r w:rsidRPr="002D4E8D">
            <w:rPr>
              <w:rFonts w:ascii="Times New Roman" w:hAnsi="Times New Roman" w:cs="Times New Roman"/>
              <w:b w:val="0"/>
              <w:noProof/>
              <w:color w:val="auto"/>
            </w:rPr>
            <w:t>6.3 Estimated Effort and Cost</w:t>
          </w:r>
          <w:r w:rsidRPr="002D4E8D">
            <w:rPr>
              <w:b w:val="0"/>
              <w:noProof/>
            </w:rPr>
            <w:tab/>
          </w:r>
          <w:r w:rsidRPr="002D4E8D">
            <w:rPr>
              <w:b w:val="0"/>
              <w:noProof/>
            </w:rPr>
            <w:fldChar w:fldCharType="begin"/>
          </w:r>
          <w:r w:rsidRPr="002D4E8D">
            <w:rPr>
              <w:b w:val="0"/>
              <w:noProof/>
            </w:rPr>
            <w:instrText xml:space="preserve"> PAGEREF _Toc259970779 \h </w:instrText>
          </w:r>
          <w:r w:rsidRPr="002D4E8D">
            <w:rPr>
              <w:b w:val="0"/>
              <w:noProof/>
            </w:rPr>
          </w:r>
          <w:r w:rsidRPr="002D4E8D">
            <w:rPr>
              <w:b w:val="0"/>
              <w:noProof/>
            </w:rPr>
            <w:fldChar w:fldCharType="separate"/>
          </w:r>
          <w:r w:rsidR="00E35B71">
            <w:rPr>
              <w:b w:val="0"/>
              <w:noProof/>
            </w:rPr>
            <w:t>14</w:t>
          </w:r>
          <w:r w:rsidRPr="002D4E8D">
            <w:rPr>
              <w:b w:val="0"/>
              <w:noProof/>
            </w:rPr>
            <w:fldChar w:fldCharType="end"/>
          </w:r>
        </w:p>
        <w:p w14:paraId="7006A8A6" w14:textId="77777777" w:rsidR="002D4E8D" w:rsidRPr="002D4E8D" w:rsidRDefault="002D4E8D">
          <w:pPr>
            <w:pStyle w:val="TOC1"/>
            <w:tabs>
              <w:tab w:val="right" w:leader="dot" w:pos="9016"/>
            </w:tabs>
            <w:rPr>
              <w:b w:val="0"/>
              <w:noProof/>
            </w:rPr>
          </w:pPr>
          <w:r w:rsidRPr="002D4E8D">
            <w:rPr>
              <w:rFonts w:ascii="Times New Roman" w:hAnsi="Times New Roman" w:cs="Times New Roman"/>
              <w:b w:val="0"/>
              <w:noProof/>
            </w:rPr>
            <w:t>Chapter Seven: Version Control Strategy</w:t>
          </w:r>
          <w:r w:rsidRPr="002D4E8D">
            <w:rPr>
              <w:b w:val="0"/>
              <w:noProof/>
            </w:rPr>
            <w:tab/>
          </w:r>
          <w:r w:rsidRPr="002D4E8D">
            <w:rPr>
              <w:b w:val="0"/>
              <w:noProof/>
            </w:rPr>
            <w:fldChar w:fldCharType="begin"/>
          </w:r>
          <w:r w:rsidRPr="002D4E8D">
            <w:rPr>
              <w:b w:val="0"/>
              <w:noProof/>
            </w:rPr>
            <w:instrText xml:space="preserve"> PAGEREF _Toc259970781 \h </w:instrText>
          </w:r>
          <w:r w:rsidRPr="002D4E8D">
            <w:rPr>
              <w:b w:val="0"/>
              <w:noProof/>
            </w:rPr>
          </w:r>
          <w:r w:rsidRPr="002D4E8D">
            <w:rPr>
              <w:b w:val="0"/>
              <w:noProof/>
            </w:rPr>
            <w:fldChar w:fldCharType="separate"/>
          </w:r>
          <w:r w:rsidR="00E35B71">
            <w:rPr>
              <w:b w:val="0"/>
              <w:noProof/>
            </w:rPr>
            <w:t>19</w:t>
          </w:r>
          <w:r w:rsidRPr="002D4E8D">
            <w:rPr>
              <w:b w:val="0"/>
              <w:noProof/>
            </w:rPr>
            <w:fldChar w:fldCharType="end"/>
          </w:r>
        </w:p>
        <w:p w14:paraId="4A80E090" w14:textId="77777777" w:rsidR="002D4E8D" w:rsidRPr="002D4E8D" w:rsidRDefault="002D4E8D">
          <w:pPr>
            <w:pStyle w:val="TOC2"/>
            <w:tabs>
              <w:tab w:val="right" w:leader="dot" w:pos="9016"/>
            </w:tabs>
            <w:rPr>
              <w:b w:val="0"/>
              <w:noProof/>
              <w:sz w:val="24"/>
              <w:szCs w:val="24"/>
            </w:rPr>
          </w:pPr>
          <w:r w:rsidRPr="002D4E8D">
            <w:rPr>
              <w:rFonts w:ascii="Times New Roman" w:hAnsi="Times New Roman" w:cs="Times New Roman"/>
              <w:b w:val="0"/>
              <w:noProof/>
              <w:color w:val="auto"/>
            </w:rPr>
            <w:t>7. Version control strategy</w:t>
          </w:r>
          <w:r w:rsidRPr="002D4E8D">
            <w:rPr>
              <w:b w:val="0"/>
              <w:noProof/>
            </w:rPr>
            <w:tab/>
          </w:r>
          <w:r w:rsidRPr="002D4E8D">
            <w:rPr>
              <w:b w:val="0"/>
              <w:noProof/>
            </w:rPr>
            <w:fldChar w:fldCharType="begin"/>
          </w:r>
          <w:r w:rsidRPr="002D4E8D">
            <w:rPr>
              <w:b w:val="0"/>
              <w:noProof/>
            </w:rPr>
            <w:instrText xml:space="preserve"> PAGEREF _Toc259970782 \h </w:instrText>
          </w:r>
          <w:r w:rsidRPr="002D4E8D">
            <w:rPr>
              <w:b w:val="0"/>
              <w:noProof/>
            </w:rPr>
          </w:r>
          <w:r w:rsidRPr="002D4E8D">
            <w:rPr>
              <w:b w:val="0"/>
              <w:noProof/>
            </w:rPr>
            <w:fldChar w:fldCharType="separate"/>
          </w:r>
          <w:r w:rsidR="00E35B71">
            <w:rPr>
              <w:b w:val="0"/>
              <w:noProof/>
            </w:rPr>
            <w:t>19</w:t>
          </w:r>
          <w:r w:rsidRPr="002D4E8D">
            <w:rPr>
              <w:b w:val="0"/>
              <w:noProof/>
            </w:rPr>
            <w:fldChar w:fldCharType="end"/>
          </w:r>
        </w:p>
        <w:p w14:paraId="4D33E2AE" w14:textId="0A1E8DFA" w:rsidR="002D4E8D" w:rsidRPr="002D4E8D" w:rsidRDefault="002D4E8D">
          <w:pPr>
            <w:pStyle w:val="TOC2"/>
            <w:tabs>
              <w:tab w:val="right" w:leader="dot" w:pos="9016"/>
            </w:tabs>
            <w:rPr>
              <w:b w:val="0"/>
              <w:noProof/>
              <w:sz w:val="24"/>
              <w:szCs w:val="24"/>
            </w:rPr>
          </w:pPr>
          <w:r>
            <w:rPr>
              <w:rFonts w:ascii="Times New Roman" w:hAnsi="Times New Roman" w:cs="Times New Roman"/>
              <w:b w:val="0"/>
              <w:noProof/>
              <w:color w:val="auto"/>
            </w:rPr>
            <w:t xml:space="preserve">    </w:t>
          </w:r>
          <w:r w:rsidRPr="002D4E8D">
            <w:rPr>
              <w:rFonts w:ascii="Times New Roman" w:hAnsi="Times New Roman" w:cs="Times New Roman"/>
              <w:b w:val="0"/>
              <w:noProof/>
              <w:color w:val="auto"/>
            </w:rPr>
            <w:t>7.1 Filename format</w:t>
          </w:r>
          <w:r w:rsidRPr="002D4E8D">
            <w:rPr>
              <w:b w:val="0"/>
              <w:noProof/>
            </w:rPr>
            <w:tab/>
          </w:r>
          <w:r w:rsidRPr="002D4E8D">
            <w:rPr>
              <w:b w:val="0"/>
              <w:noProof/>
            </w:rPr>
            <w:fldChar w:fldCharType="begin"/>
          </w:r>
          <w:r w:rsidRPr="002D4E8D">
            <w:rPr>
              <w:b w:val="0"/>
              <w:noProof/>
            </w:rPr>
            <w:instrText xml:space="preserve"> PAGEREF _Toc259970783 \h </w:instrText>
          </w:r>
          <w:r w:rsidRPr="002D4E8D">
            <w:rPr>
              <w:b w:val="0"/>
              <w:noProof/>
            </w:rPr>
          </w:r>
          <w:r w:rsidRPr="002D4E8D">
            <w:rPr>
              <w:b w:val="0"/>
              <w:noProof/>
            </w:rPr>
            <w:fldChar w:fldCharType="separate"/>
          </w:r>
          <w:r w:rsidR="00E35B71">
            <w:rPr>
              <w:b w:val="0"/>
              <w:noProof/>
            </w:rPr>
            <w:t>19</w:t>
          </w:r>
          <w:r w:rsidRPr="002D4E8D">
            <w:rPr>
              <w:b w:val="0"/>
              <w:noProof/>
            </w:rPr>
            <w:fldChar w:fldCharType="end"/>
          </w:r>
        </w:p>
        <w:p w14:paraId="5A8C1C67" w14:textId="51395DAD" w:rsidR="002D4E8D" w:rsidRPr="002D4E8D" w:rsidRDefault="002D4E8D">
          <w:pPr>
            <w:pStyle w:val="TOC2"/>
            <w:tabs>
              <w:tab w:val="right" w:leader="dot" w:pos="9016"/>
            </w:tabs>
            <w:rPr>
              <w:b w:val="0"/>
              <w:noProof/>
              <w:sz w:val="24"/>
              <w:szCs w:val="24"/>
            </w:rPr>
          </w:pPr>
          <w:r>
            <w:rPr>
              <w:rFonts w:ascii="Times New Roman" w:hAnsi="Times New Roman" w:cs="Times New Roman"/>
              <w:b w:val="0"/>
              <w:noProof/>
              <w:color w:val="auto"/>
            </w:rPr>
            <w:t xml:space="preserve">    </w:t>
          </w:r>
          <w:r w:rsidRPr="002D4E8D">
            <w:rPr>
              <w:rFonts w:ascii="Times New Roman" w:hAnsi="Times New Roman" w:cs="Times New Roman"/>
              <w:b w:val="0"/>
              <w:noProof/>
              <w:color w:val="auto"/>
            </w:rPr>
            <w:t>7.2 Change Management</w:t>
          </w:r>
          <w:r w:rsidRPr="002D4E8D">
            <w:rPr>
              <w:b w:val="0"/>
              <w:noProof/>
            </w:rPr>
            <w:tab/>
          </w:r>
          <w:r w:rsidRPr="002D4E8D">
            <w:rPr>
              <w:b w:val="0"/>
              <w:noProof/>
            </w:rPr>
            <w:fldChar w:fldCharType="begin"/>
          </w:r>
          <w:r w:rsidRPr="002D4E8D">
            <w:rPr>
              <w:b w:val="0"/>
              <w:noProof/>
            </w:rPr>
            <w:instrText xml:space="preserve"> PAGEREF _Toc259970784 \h </w:instrText>
          </w:r>
          <w:r w:rsidRPr="002D4E8D">
            <w:rPr>
              <w:b w:val="0"/>
              <w:noProof/>
            </w:rPr>
          </w:r>
          <w:r w:rsidRPr="002D4E8D">
            <w:rPr>
              <w:b w:val="0"/>
              <w:noProof/>
            </w:rPr>
            <w:fldChar w:fldCharType="separate"/>
          </w:r>
          <w:r w:rsidR="00E35B71">
            <w:rPr>
              <w:b w:val="0"/>
              <w:noProof/>
            </w:rPr>
            <w:t>19</w:t>
          </w:r>
          <w:r w:rsidRPr="002D4E8D">
            <w:rPr>
              <w:b w:val="0"/>
              <w:noProof/>
            </w:rPr>
            <w:fldChar w:fldCharType="end"/>
          </w:r>
        </w:p>
        <w:p w14:paraId="4C2A8A89" w14:textId="20CB95FC" w:rsidR="002D4E8D" w:rsidRPr="002D4E8D" w:rsidRDefault="002D4E8D">
          <w:pPr>
            <w:pStyle w:val="TOC2"/>
            <w:tabs>
              <w:tab w:val="right" w:leader="dot" w:pos="9016"/>
            </w:tabs>
            <w:rPr>
              <w:b w:val="0"/>
              <w:noProof/>
              <w:sz w:val="24"/>
              <w:szCs w:val="24"/>
            </w:rPr>
          </w:pPr>
          <w:r>
            <w:rPr>
              <w:rFonts w:ascii="Times New Roman" w:hAnsi="Times New Roman" w:cs="Times New Roman"/>
              <w:b w:val="0"/>
              <w:noProof/>
              <w:color w:val="auto"/>
            </w:rPr>
            <w:t xml:space="preserve">    </w:t>
          </w:r>
          <w:r w:rsidRPr="002D4E8D">
            <w:rPr>
              <w:rFonts w:ascii="Times New Roman" w:hAnsi="Times New Roman" w:cs="Times New Roman"/>
              <w:b w:val="0"/>
              <w:noProof/>
              <w:color w:val="auto"/>
            </w:rPr>
            <w:t>7.3 Project Repository</w:t>
          </w:r>
          <w:r w:rsidRPr="002D4E8D">
            <w:rPr>
              <w:b w:val="0"/>
              <w:noProof/>
            </w:rPr>
            <w:tab/>
          </w:r>
          <w:r w:rsidRPr="002D4E8D">
            <w:rPr>
              <w:b w:val="0"/>
              <w:noProof/>
            </w:rPr>
            <w:fldChar w:fldCharType="begin"/>
          </w:r>
          <w:r w:rsidRPr="002D4E8D">
            <w:rPr>
              <w:b w:val="0"/>
              <w:noProof/>
            </w:rPr>
            <w:instrText xml:space="preserve"> PAGEREF _Toc259970785 \h </w:instrText>
          </w:r>
          <w:r w:rsidRPr="002D4E8D">
            <w:rPr>
              <w:b w:val="0"/>
              <w:noProof/>
            </w:rPr>
          </w:r>
          <w:r w:rsidRPr="002D4E8D">
            <w:rPr>
              <w:b w:val="0"/>
              <w:noProof/>
            </w:rPr>
            <w:fldChar w:fldCharType="separate"/>
          </w:r>
          <w:r w:rsidR="00E35B71">
            <w:rPr>
              <w:b w:val="0"/>
              <w:noProof/>
            </w:rPr>
            <w:t>19</w:t>
          </w:r>
          <w:r w:rsidRPr="002D4E8D">
            <w:rPr>
              <w:b w:val="0"/>
              <w:noProof/>
            </w:rPr>
            <w:fldChar w:fldCharType="end"/>
          </w:r>
        </w:p>
        <w:p w14:paraId="171191EC" w14:textId="3D4599BF" w:rsidR="002D4E8D" w:rsidRPr="002D4E8D" w:rsidRDefault="002D4E8D">
          <w:pPr>
            <w:pStyle w:val="TOC2"/>
            <w:tabs>
              <w:tab w:val="right" w:leader="dot" w:pos="9016"/>
            </w:tabs>
            <w:rPr>
              <w:b w:val="0"/>
              <w:noProof/>
              <w:sz w:val="24"/>
              <w:szCs w:val="24"/>
            </w:rPr>
          </w:pPr>
          <w:r>
            <w:rPr>
              <w:rFonts w:ascii="Times New Roman" w:hAnsi="Times New Roman" w:cs="Times New Roman"/>
              <w:b w:val="0"/>
              <w:noProof/>
              <w:color w:val="auto"/>
            </w:rPr>
            <w:t xml:space="preserve">    </w:t>
          </w:r>
          <w:r w:rsidRPr="002D4E8D">
            <w:rPr>
              <w:rFonts w:ascii="Times New Roman" w:hAnsi="Times New Roman" w:cs="Times New Roman"/>
              <w:b w:val="0"/>
              <w:noProof/>
              <w:color w:val="auto"/>
            </w:rPr>
            <w:t>7.4 Software Configuration Item Table</w:t>
          </w:r>
          <w:r w:rsidRPr="002D4E8D">
            <w:rPr>
              <w:b w:val="0"/>
              <w:noProof/>
            </w:rPr>
            <w:tab/>
          </w:r>
          <w:r w:rsidRPr="002D4E8D">
            <w:rPr>
              <w:b w:val="0"/>
              <w:noProof/>
            </w:rPr>
            <w:fldChar w:fldCharType="begin"/>
          </w:r>
          <w:r w:rsidRPr="002D4E8D">
            <w:rPr>
              <w:b w:val="0"/>
              <w:noProof/>
            </w:rPr>
            <w:instrText xml:space="preserve"> PAGEREF _Toc259970786 \h </w:instrText>
          </w:r>
          <w:r w:rsidRPr="002D4E8D">
            <w:rPr>
              <w:b w:val="0"/>
              <w:noProof/>
            </w:rPr>
          </w:r>
          <w:r w:rsidRPr="002D4E8D">
            <w:rPr>
              <w:b w:val="0"/>
              <w:noProof/>
            </w:rPr>
            <w:fldChar w:fldCharType="separate"/>
          </w:r>
          <w:r w:rsidR="00E35B71">
            <w:rPr>
              <w:b w:val="0"/>
              <w:noProof/>
            </w:rPr>
            <w:t>20</w:t>
          </w:r>
          <w:r w:rsidRPr="002D4E8D">
            <w:rPr>
              <w:b w:val="0"/>
              <w:noProof/>
            </w:rPr>
            <w:fldChar w:fldCharType="end"/>
          </w:r>
        </w:p>
        <w:p w14:paraId="1817D0A5" w14:textId="77777777" w:rsidR="002D4E8D" w:rsidRPr="002D4E8D" w:rsidRDefault="002D4E8D">
          <w:pPr>
            <w:pStyle w:val="TOC1"/>
            <w:tabs>
              <w:tab w:val="right" w:leader="dot" w:pos="9016"/>
            </w:tabs>
            <w:rPr>
              <w:b w:val="0"/>
              <w:noProof/>
            </w:rPr>
          </w:pPr>
          <w:r w:rsidRPr="002D4E8D">
            <w:rPr>
              <w:rFonts w:ascii="Times New Roman" w:hAnsi="Times New Roman" w:cs="Times New Roman"/>
              <w:b w:val="0"/>
              <w:noProof/>
            </w:rPr>
            <w:t>Chapter Eight: Risk Management</w:t>
          </w:r>
          <w:r w:rsidRPr="002D4E8D">
            <w:rPr>
              <w:b w:val="0"/>
              <w:noProof/>
            </w:rPr>
            <w:tab/>
          </w:r>
          <w:r w:rsidRPr="002D4E8D">
            <w:rPr>
              <w:b w:val="0"/>
              <w:noProof/>
            </w:rPr>
            <w:fldChar w:fldCharType="begin"/>
          </w:r>
          <w:r w:rsidRPr="002D4E8D">
            <w:rPr>
              <w:b w:val="0"/>
              <w:noProof/>
            </w:rPr>
            <w:instrText xml:space="preserve"> PAGEREF _Toc259970787 \h </w:instrText>
          </w:r>
          <w:r w:rsidRPr="002D4E8D">
            <w:rPr>
              <w:b w:val="0"/>
              <w:noProof/>
            </w:rPr>
          </w:r>
          <w:r w:rsidRPr="002D4E8D">
            <w:rPr>
              <w:b w:val="0"/>
              <w:noProof/>
            </w:rPr>
            <w:fldChar w:fldCharType="separate"/>
          </w:r>
          <w:r w:rsidR="00E35B71">
            <w:rPr>
              <w:b w:val="0"/>
              <w:noProof/>
            </w:rPr>
            <w:t>21</w:t>
          </w:r>
          <w:r w:rsidRPr="002D4E8D">
            <w:rPr>
              <w:b w:val="0"/>
              <w:noProof/>
            </w:rPr>
            <w:fldChar w:fldCharType="end"/>
          </w:r>
        </w:p>
        <w:p w14:paraId="64AC0F79" w14:textId="77777777" w:rsidR="002D4E8D" w:rsidRPr="002D4E8D" w:rsidRDefault="002D4E8D">
          <w:pPr>
            <w:pStyle w:val="TOC2"/>
            <w:tabs>
              <w:tab w:val="right" w:leader="dot" w:pos="9016"/>
            </w:tabs>
            <w:rPr>
              <w:b w:val="0"/>
              <w:noProof/>
              <w:sz w:val="24"/>
              <w:szCs w:val="24"/>
            </w:rPr>
          </w:pPr>
          <w:r w:rsidRPr="002D4E8D">
            <w:rPr>
              <w:rFonts w:ascii="Times New Roman" w:hAnsi="Times New Roman" w:cs="Times New Roman"/>
              <w:b w:val="0"/>
              <w:noProof/>
              <w:color w:val="auto"/>
            </w:rPr>
            <w:t>8. Risk Management</w:t>
          </w:r>
          <w:r w:rsidRPr="002D4E8D">
            <w:rPr>
              <w:b w:val="0"/>
              <w:noProof/>
            </w:rPr>
            <w:tab/>
          </w:r>
          <w:r w:rsidRPr="002D4E8D">
            <w:rPr>
              <w:b w:val="0"/>
              <w:noProof/>
            </w:rPr>
            <w:fldChar w:fldCharType="begin"/>
          </w:r>
          <w:r w:rsidRPr="002D4E8D">
            <w:rPr>
              <w:b w:val="0"/>
              <w:noProof/>
            </w:rPr>
            <w:instrText xml:space="preserve"> PAGEREF _Toc259970788 \h </w:instrText>
          </w:r>
          <w:r w:rsidRPr="002D4E8D">
            <w:rPr>
              <w:b w:val="0"/>
              <w:noProof/>
            </w:rPr>
          </w:r>
          <w:r w:rsidRPr="002D4E8D">
            <w:rPr>
              <w:b w:val="0"/>
              <w:noProof/>
            </w:rPr>
            <w:fldChar w:fldCharType="separate"/>
          </w:r>
          <w:r w:rsidR="00E35B71">
            <w:rPr>
              <w:b w:val="0"/>
              <w:noProof/>
            </w:rPr>
            <w:t>21</w:t>
          </w:r>
          <w:r w:rsidRPr="002D4E8D">
            <w:rPr>
              <w:b w:val="0"/>
              <w:noProof/>
            </w:rPr>
            <w:fldChar w:fldCharType="end"/>
          </w:r>
        </w:p>
        <w:p w14:paraId="37DA8460" w14:textId="32280CE1" w:rsidR="002D4E8D" w:rsidRPr="002D4E8D" w:rsidRDefault="002D4E8D">
          <w:pPr>
            <w:pStyle w:val="TOC2"/>
            <w:tabs>
              <w:tab w:val="right" w:leader="dot" w:pos="9016"/>
            </w:tabs>
            <w:rPr>
              <w:b w:val="0"/>
              <w:noProof/>
              <w:sz w:val="24"/>
              <w:szCs w:val="24"/>
            </w:rPr>
          </w:pPr>
          <w:r>
            <w:rPr>
              <w:rFonts w:ascii="Times New Roman" w:hAnsi="Times New Roman" w:cs="Times New Roman"/>
              <w:b w:val="0"/>
              <w:noProof/>
              <w:color w:val="auto"/>
            </w:rPr>
            <w:t xml:space="preserve">    </w:t>
          </w:r>
          <w:r w:rsidRPr="002D4E8D">
            <w:rPr>
              <w:rFonts w:ascii="Times New Roman" w:hAnsi="Times New Roman" w:cs="Times New Roman"/>
              <w:b w:val="0"/>
              <w:noProof/>
              <w:color w:val="auto"/>
            </w:rPr>
            <w:t>8.1 Risk Management Process</w:t>
          </w:r>
          <w:r w:rsidRPr="002D4E8D">
            <w:rPr>
              <w:b w:val="0"/>
              <w:noProof/>
            </w:rPr>
            <w:tab/>
          </w:r>
          <w:r w:rsidRPr="002D4E8D">
            <w:rPr>
              <w:b w:val="0"/>
              <w:noProof/>
            </w:rPr>
            <w:fldChar w:fldCharType="begin"/>
          </w:r>
          <w:r w:rsidRPr="002D4E8D">
            <w:rPr>
              <w:b w:val="0"/>
              <w:noProof/>
            </w:rPr>
            <w:instrText xml:space="preserve"> PAGEREF _Toc259970789 \h </w:instrText>
          </w:r>
          <w:r w:rsidRPr="002D4E8D">
            <w:rPr>
              <w:b w:val="0"/>
              <w:noProof/>
            </w:rPr>
          </w:r>
          <w:r w:rsidRPr="002D4E8D">
            <w:rPr>
              <w:b w:val="0"/>
              <w:noProof/>
            </w:rPr>
            <w:fldChar w:fldCharType="separate"/>
          </w:r>
          <w:r w:rsidR="00E35B71">
            <w:rPr>
              <w:b w:val="0"/>
              <w:noProof/>
            </w:rPr>
            <w:t>21</w:t>
          </w:r>
          <w:r w:rsidRPr="002D4E8D">
            <w:rPr>
              <w:b w:val="0"/>
              <w:noProof/>
            </w:rPr>
            <w:fldChar w:fldCharType="end"/>
          </w:r>
        </w:p>
        <w:p w14:paraId="0D4E13FE" w14:textId="55153489" w:rsidR="002D4E8D" w:rsidRDefault="002D4E8D">
          <w:r>
            <w:rPr>
              <w:b/>
              <w:bCs/>
              <w:noProof/>
            </w:rPr>
            <w:fldChar w:fldCharType="end"/>
          </w:r>
        </w:p>
      </w:sdtContent>
    </w:sdt>
    <w:p w14:paraId="554BC162" w14:textId="77777777" w:rsidR="00D57804" w:rsidRPr="00C20422" w:rsidRDefault="00D57804">
      <w:pPr>
        <w:rPr>
          <w:rFonts w:ascii="Times New Roman" w:hAnsi="Times New Roman" w:cs="Times New Roman"/>
          <w:b/>
          <w:bCs/>
          <w:color w:val="auto"/>
          <w:sz w:val="28"/>
          <w:szCs w:val="36"/>
        </w:rPr>
      </w:pPr>
    </w:p>
    <w:p w14:paraId="5646A817" w14:textId="77777777" w:rsidR="00D57804" w:rsidRPr="00C20422" w:rsidRDefault="00D57804">
      <w:pPr>
        <w:rPr>
          <w:rFonts w:ascii="Times New Roman" w:hAnsi="Times New Roman" w:cs="Times New Roman"/>
          <w:b/>
          <w:bCs/>
          <w:color w:val="auto"/>
          <w:sz w:val="28"/>
          <w:szCs w:val="36"/>
        </w:rPr>
      </w:pPr>
    </w:p>
    <w:p w14:paraId="5752A5E2" w14:textId="77777777" w:rsidR="00101E59" w:rsidRDefault="00101E59" w:rsidP="00C20422">
      <w:pPr>
        <w:pStyle w:val="Heading1"/>
        <w:rPr>
          <w:rFonts w:ascii="Times New Roman" w:eastAsia="Arial" w:hAnsi="Times New Roman" w:cs="Times New Roman"/>
          <w:kern w:val="0"/>
          <w:sz w:val="28"/>
          <w:szCs w:val="36"/>
        </w:rPr>
      </w:pPr>
      <w:bookmarkStart w:id="0" w:name="_Toc259970749"/>
    </w:p>
    <w:p w14:paraId="45B1EF8B" w14:textId="77777777" w:rsidR="00C20422" w:rsidRPr="00C20422" w:rsidRDefault="00D57804" w:rsidP="00C20422">
      <w:pPr>
        <w:pStyle w:val="Heading1"/>
        <w:rPr>
          <w:rFonts w:ascii="Times New Roman" w:hAnsi="Times New Roman" w:cs="Times New Roman"/>
          <w:b w:val="0"/>
          <w:bCs w:val="0"/>
          <w:sz w:val="36"/>
          <w:szCs w:val="44"/>
        </w:rPr>
      </w:pPr>
      <w:r w:rsidRPr="00C20422">
        <w:rPr>
          <w:rFonts w:ascii="Times New Roman" w:hAnsi="Times New Roman" w:cs="Times New Roman"/>
          <w:sz w:val="36"/>
          <w:szCs w:val="44"/>
        </w:rPr>
        <w:lastRenderedPageBreak/>
        <w:t>Chapter One: Introduction</w:t>
      </w:r>
      <w:bookmarkEnd w:id="0"/>
    </w:p>
    <w:p w14:paraId="563F800F" w14:textId="77777777" w:rsidR="00D57804" w:rsidRPr="00C20422" w:rsidRDefault="004B5183" w:rsidP="00C20422">
      <w:pPr>
        <w:pStyle w:val="Heading2"/>
        <w:rPr>
          <w:rFonts w:ascii="Times New Roman" w:hAnsi="Times New Roman" w:cs="Times New Roman"/>
          <w:b w:val="0"/>
          <w:bCs w:val="0"/>
          <w:color w:val="auto"/>
          <w:sz w:val="28"/>
          <w:szCs w:val="36"/>
        </w:rPr>
      </w:pPr>
      <w:bookmarkStart w:id="1" w:name="_Toc259970750"/>
      <w:r w:rsidRPr="00C20422">
        <w:rPr>
          <w:rFonts w:ascii="Times New Roman" w:hAnsi="Times New Roman" w:cs="Times New Roman"/>
          <w:color w:val="auto"/>
          <w:sz w:val="28"/>
          <w:szCs w:val="36"/>
        </w:rPr>
        <w:t>1. Introduction</w:t>
      </w:r>
      <w:bookmarkEnd w:id="1"/>
    </w:p>
    <w:p w14:paraId="5D20B41C" w14:textId="1D3FF0E2" w:rsidR="00E857D2" w:rsidRPr="00C20422" w:rsidRDefault="0022377A">
      <w:pPr>
        <w:rPr>
          <w:rFonts w:ascii="Times New Roman" w:hAnsi="Times New Roman" w:cs="Times New Roman"/>
          <w:color w:val="auto"/>
          <w:sz w:val="24"/>
          <w:szCs w:val="32"/>
        </w:rPr>
      </w:pPr>
      <w:r w:rsidRPr="00C20422">
        <w:rPr>
          <w:rFonts w:ascii="Times New Roman" w:hAnsi="Times New Roman" w:cs="Times New Roman"/>
          <w:color w:val="auto"/>
        </w:rPr>
        <w:t xml:space="preserve"> </w:t>
      </w:r>
      <w:r w:rsidRPr="00C20422">
        <w:rPr>
          <w:rFonts w:ascii="Times New Roman" w:hAnsi="Times New Roman" w:cs="Times New Roman"/>
          <w:color w:val="auto"/>
        </w:rPr>
        <w:tab/>
        <w:t xml:space="preserve">Dental </w:t>
      </w:r>
      <w:r w:rsidRPr="00C20422">
        <w:rPr>
          <w:rStyle w:val="words"/>
          <w:rFonts w:ascii="Times New Roman" w:hAnsi="Times New Roman" w:cs="Times New Roman"/>
          <w:color w:val="auto"/>
        </w:rPr>
        <w:t>clinic</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service</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system</w:t>
      </w:r>
      <w:r w:rsidRPr="00C20422">
        <w:rPr>
          <w:rFonts w:ascii="Times New Roman" w:hAnsi="Times New Roman" w:cs="Times New Roman"/>
          <w:color w:val="auto"/>
        </w:rPr>
        <w:t xml:space="preserve"> is </w:t>
      </w:r>
      <w:r w:rsidRPr="00C20422">
        <w:rPr>
          <w:rStyle w:val="words"/>
          <w:rFonts w:ascii="Times New Roman" w:hAnsi="Times New Roman" w:cs="Times New Roman"/>
          <w:color w:val="auto"/>
        </w:rPr>
        <w:t>created</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for</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reducing</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officers</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work</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and</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make</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convenient</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for</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the</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patient</w:t>
      </w:r>
      <w:ins w:id="2" w:author="rimi park" w:date="2014-05-19T13:22:00Z">
        <w:r w:rsidR="00270A04">
          <w:rPr>
            <w:rStyle w:val="words"/>
            <w:rFonts w:ascii="Times New Roman" w:hAnsi="Times New Roman" w:cs="Times New Roman"/>
            <w:color w:val="auto"/>
          </w:rPr>
          <w:t>s</w:t>
        </w:r>
      </w:ins>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This</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project</w:t>
      </w:r>
      <w:r w:rsidRPr="00C20422">
        <w:rPr>
          <w:rFonts w:ascii="Times New Roman" w:hAnsi="Times New Roman" w:cs="Times New Roman"/>
          <w:color w:val="auto"/>
        </w:rPr>
        <w:t xml:space="preserve"> will </w:t>
      </w:r>
      <w:r w:rsidRPr="00C20422">
        <w:rPr>
          <w:rStyle w:val="words"/>
          <w:rFonts w:ascii="Times New Roman" w:hAnsi="Times New Roman" w:cs="Times New Roman"/>
          <w:color w:val="auto"/>
        </w:rPr>
        <w:t>provide</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the</w:t>
      </w:r>
      <w:r w:rsidRPr="00C20422">
        <w:rPr>
          <w:rFonts w:ascii="Times New Roman" w:hAnsi="Times New Roman" w:cs="Times New Roman"/>
          <w:color w:val="auto"/>
        </w:rPr>
        <w:t xml:space="preserve"> dental </w:t>
      </w:r>
      <w:r w:rsidRPr="00C20422">
        <w:rPr>
          <w:rStyle w:val="words"/>
          <w:rFonts w:ascii="Times New Roman" w:hAnsi="Times New Roman" w:cs="Times New Roman"/>
          <w:color w:val="auto"/>
        </w:rPr>
        <w:t>clinic</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schedule</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for</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patients,</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officers</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and</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dentists</w:t>
      </w:r>
      <w:ins w:id="3" w:author="rimi park" w:date="2014-05-19T13:22:00Z">
        <w:r w:rsidR="00270A04">
          <w:rPr>
            <w:rStyle w:val="words"/>
            <w:rFonts w:ascii="Times New Roman" w:hAnsi="Times New Roman" w:cs="Times New Roman"/>
            <w:color w:val="auto"/>
          </w:rPr>
          <w:t>.</w:t>
        </w:r>
      </w:ins>
      <w:r w:rsidRPr="00C20422">
        <w:rPr>
          <w:rFonts w:ascii="Times New Roman" w:hAnsi="Times New Roman" w:cs="Times New Roman"/>
          <w:color w:val="auto"/>
        </w:rPr>
        <w:t xml:space="preserve"> </w:t>
      </w:r>
      <w:ins w:id="4" w:author="rimi park" w:date="2014-05-19T13:23:00Z">
        <w:r w:rsidR="00270A04">
          <w:rPr>
            <w:rStyle w:val="words"/>
            <w:rFonts w:ascii="Times New Roman" w:hAnsi="Times New Roman" w:cs="Times New Roman"/>
            <w:color w:val="auto"/>
          </w:rPr>
          <w:t>A</w:t>
        </w:r>
      </w:ins>
      <w:del w:id="5" w:author="rimi park" w:date="2014-05-19T13:23:00Z">
        <w:r w:rsidRPr="00C20422" w:rsidDel="00270A04">
          <w:rPr>
            <w:rStyle w:val="words"/>
            <w:rFonts w:ascii="Times New Roman" w:hAnsi="Times New Roman" w:cs="Times New Roman"/>
            <w:color w:val="auto"/>
          </w:rPr>
          <w:delText>a</w:delText>
        </w:r>
      </w:del>
      <w:r w:rsidRPr="00C20422">
        <w:rPr>
          <w:rStyle w:val="words"/>
          <w:rFonts w:ascii="Times New Roman" w:hAnsi="Times New Roman" w:cs="Times New Roman"/>
          <w:color w:val="auto"/>
        </w:rPr>
        <w:t>ll</w:t>
      </w:r>
      <w:r w:rsidRPr="00C20422">
        <w:rPr>
          <w:rFonts w:ascii="Times New Roman" w:hAnsi="Times New Roman" w:cs="Times New Roman"/>
          <w:color w:val="auto"/>
        </w:rPr>
        <w:t xml:space="preserve"> of them can </w:t>
      </w:r>
      <w:r w:rsidRPr="00C20422">
        <w:rPr>
          <w:rStyle w:val="words"/>
          <w:rFonts w:ascii="Times New Roman" w:hAnsi="Times New Roman" w:cs="Times New Roman"/>
          <w:color w:val="auto"/>
        </w:rPr>
        <w:t>manage</w:t>
      </w:r>
      <w:r w:rsidRPr="00C20422">
        <w:rPr>
          <w:rFonts w:ascii="Times New Roman" w:hAnsi="Times New Roman" w:cs="Times New Roman"/>
          <w:color w:val="auto"/>
        </w:rPr>
        <w:t xml:space="preserve"> their </w:t>
      </w:r>
      <w:r w:rsidRPr="00C20422">
        <w:rPr>
          <w:rStyle w:val="words"/>
          <w:rFonts w:ascii="Times New Roman" w:hAnsi="Times New Roman" w:cs="Times New Roman"/>
          <w:color w:val="auto"/>
        </w:rPr>
        <w:t>time</w:t>
      </w:r>
      <w:r w:rsidRPr="00C20422">
        <w:rPr>
          <w:rFonts w:ascii="Times New Roman" w:hAnsi="Times New Roman" w:cs="Times New Roman"/>
          <w:color w:val="auto"/>
        </w:rPr>
        <w:t xml:space="preserve"> by themselves</w:t>
      </w:r>
      <w:ins w:id="6" w:author="rimi park" w:date="2014-05-19T13:23:00Z">
        <w:r w:rsidR="00270A04">
          <w:rPr>
            <w:rFonts w:ascii="Times New Roman" w:hAnsi="Times New Roman" w:cs="Times New Roman"/>
            <w:color w:val="auto"/>
          </w:rPr>
          <w:t>. For example,</w:t>
        </w:r>
      </w:ins>
      <w:del w:id="7" w:author="rimi park" w:date="2014-05-19T13:23:00Z">
        <w:r w:rsidRPr="00C20422" w:rsidDel="00270A04">
          <w:rPr>
            <w:rFonts w:ascii="Times New Roman" w:hAnsi="Times New Roman" w:cs="Times New Roman"/>
            <w:color w:val="auto"/>
          </w:rPr>
          <w:delText xml:space="preserve">, </w:delText>
        </w:r>
        <w:r w:rsidRPr="00C20422" w:rsidDel="00270A04">
          <w:rPr>
            <w:rStyle w:val="words"/>
            <w:rFonts w:ascii="Times New Roman" w:hAnsi="Times New Roman" w:cs="Times New Roman"/>
            <w:color w:val="auto"/>
          </w:rPr>
          <w:delText>such</w:delText>
        </w:r>
        <w:r w:rsidRPr="00C20422" w:rsidDel="00270A04">
          <w:rPr>
            <w:rFonts w:ascii="Times New Roman" w:hAnsi="Times New Roman" w:cs="Times New Roman"/>
            <w:color w:val="auto"/>
          </w:rPr>
          <w:delText xml:space="preserve"> as</w:delText>
        </w:r>
      </w:del>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patient</w:t>
      </w:r>
      <w:ins w:id="8" w:author="rimi park" w:date="2014-05-19T13:23:00Z">
        <w:r w:rsidR="00270A04">
          <w:rPr>
            <w:rStyle w:val="words"/>
            <w:rFonts w:ascii="Times New Roman" w:hAnsi="Times New Roman" w:cs="Times New Roman"/>
            <w:color w:val="auto"/>
          </w:rPr>
          <w:t>s</w:t>
        </w:r>
      </w:ins>
      <w:r w:rsidRPr="00C20422">
        <w:rPr>
          <w:rFonts w:ascii="Times New Roman" w:hAnsi="Times New Roman" w:cs="Times New Roman"/>
          <w:color w:val="auto"/>
        </w:rPr>
        <w:t xml:space="preserve"> can </w:t>
      </w:r>
      <w:r w:rsidRPr="00C20422">
        <w:rPr>
          <w:rStyle w:val="words"/>
          <w:rFonts w:ascii="Times New Roman" w:hAnsi="Times New Roman" w:cs="Times New Roman"/>
          <w:color w:val="auto"/>
        </w:rPr>
        <w:t>reserve</w:t>
      </w:r>
      <w:r w:rsidRPr="00C20422">
        <w:rPr>
          <w:rFonts w:ascii="Times New Roman" w:hAnsi="Times New Roman" w:cs="Times New Roman"/>
          <w:color w:val="auto"/>
        </w:rPr>
        <w:t xml:space="preserve"> date/time to </w:t>
      </w:r>
      <w:r w:rsidRPr="00C20422">
        <w:rPr>
          <w:rStyle w:val="words"/>
          <w:rFonts w:ascii="Times New Roman" w:hAnsi="Times New Roman" w:cs="Times New Roman"/>
          <w:color w:val="auto"/>
        </w:rPr>
        <w:t>make</w:t>
      </w:r>
      <w:r w:rsidRPr="00C20422">
        <w:rPr>
          <w:rFonts w:ascii="Times New Roman" w:hAnsi="Times New Roman" w:cs="Times New Roman"/>
          <w:color w:val="auto"/>
        </w:rPr>
        <w:t xml:space="preserve"> an </w:t>
      </w:r>
      <w:r w:rsidRPr="00C20422">
        <w:rPr>
          <w:rStyle w:val="words"/>
          <w:rFonts w:ascii="Times New Roman" w:hAnsi="Times New Roman" w:cs="Times New Roman"/>
          <w:color w:val="auto"/>
        </w:rPr>
        <w:t>appointment</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date</w:t>
      </w:r>
      <w:r w:rsidRPr="00C20422">
        <w:rPr>
          <w:rFonts w:ascii="Times New Roman" w:hAnsi="Times New Roman" w:cs="Times New Roman"/>
          <w:color w:val="auto"/>
        </w:rPr>
        <w:t xml:space="preserve">. </w:t>
      </w:r>
      <w:del w:id="9" w:author="rimi park" w:date="2014-05-19T13:23:00Z">
        <w:r w:rsidRPr="00C20422" w:rsidDel="00270A04">
          <w:rPr>
            <w:rFonts w:ascii="Times New Roman" w:hAnsi="Times New Roman" w:cs="Times New Roman"/>
            <w:color w:val="auto"/>
          </w:rPr>
          <w:delText xml:space="preserve">In </w:delText>
        </w:r>
      </w:del>
      <w:ins w:id="10" w:author="rimi park" w:date="2014-05-19T13:23:00Z">
        <w:r w:rsidR="00270A04">
          <w:rPr>
            <w:rStyle w:val="words"/>
            <w:rFonts w:ascii="Times New Roman" w:hAnsi="Times New Roman" w:cs="Times New Roman"/>
            <w:color w:val="auto"/>
          </w:rPr>
          <w:t>E</w:t>
        </w:r>
      </w:ins>
      <w:del w:id="11" w:author="rimi park" w:date="2014-05-19T13:23:00Z">
        <w:r w:rsidRPr="00C20422" w:rsidDel="00270A04">
          <w:rPr>
            <w:rStyle w:val="words"/>
            <w:rFonts w:ascii="Times New Roman" w:hAnsi="Times New Roman" w:cs="Times New Roman"/>
            <w:color w:val="auto"/>
          </w:rPr>
          <w:delText>e</w:delText>
        </w:r>
      </w:del>
      <w:r w:rsidRPr="00C20422">
        <w:rPr>
          <w:rStyle w:val="words"/>
          <w:rFonts w:ascii="Times New Roman" w:hAnsi="Times New Roman" w:cs="Times New Roman"/>
          <w:color w:val="auto"/>
        </w:rPr>
        <w:t>ach</w:t>
      </w:r>
      <w:r w:rsidRPr="00C20422">
        <w:rPr>
          <w:rFonts w:ascii="Times New Roman" w:hAnsi="Times New Roman" w:cs="Times New Roman"/>
          <w:color w:val="auto"/>
        </w:rPr>
        <w:t xml:space="preserve"> of </w:t>
      </w:r>
      <w:r w:rsidRPr="00C20422">
        <w:rPr>
          <w:rStyle w:val="words"/>
          <w:rFonts w:ascii="Times New Roman" w:hAnsi="Times New Roman" w:cs="Times New Roman"/>
          <w:color w:val="auto"/>
        </w:rPr>
        <w:t>the</w:t>
      </w:r>
      <w:r w:rsidRPr="00C20422">
        <w:rPr>
          <w:rFonts w:ascii="Times New Roman" w:hAnsi="Times New Roman" w:cs="Times New Roman"/>
          <w:color w:val="auto"/>
        </w:rPr>
        <w:t xml:space="preserve"> user</w:t>
      </w:r>
      <w:ins w:id="12" w:author="rimi park" w:date="2014-05-19T13:23:00Z">
        <w:r w:rsidR="00270A04">
          <w:rPr>
            <w:rFonts w:ascii="Times New Roman" w:hAnsi="Times New Roman" w:cs="Times New Roman"/>
            <w:color w:val="auto"/>
          </w:rPr>
          <w:t>s</w:t>
        </w:r>
      </w:ins>
      <w:r w:rsidRPr="00C20422">
        <w:rPr>
          <w:rFonts w:ascii="Times New Roman" w:hAnsi="Times New Roman" w:cs="Times New Roman"/>
          <w:color w:val="auto"/>
        </w:rPr>
        <w:t xml:space="preserve"> has </w:t>
      </w:r>
      <w:r w:rsidRPr="00C20422">
        <w:rPr>
          <w:rStyle w:val="words"/>
          <w:rFonts w:ascii="Times New Roman" w:hAnsi="Times New Roman" w:cs="Times New Roman"/>
          <w:color w:val="auto"/>
        </w:rPr>
        <w:t>limited</w:t>
      </w:r>
      <w:r w:rsidRPr="00C20422">
        <w:rPr>
          <w:rFonts w:ascii="Times New Roman" w:hAnsi="Times New Roman" w:cs="Times New Roman"/>
          <w:color w:val="auto"/>
        </w:rPr>
        <w:t xml:space="preserve"> </w:t>
      </w:r>
      <w:del w:id="13" w:author="rimi park" w:date="2014-05-19T13:24:00Z">
        <w:r w:rsidRPr="00C20422" w:rsidDel="00270A04">
          <w:rPr>
            <w:rFonts w:ascii="Times New Roman" w:hAnsi="Times New Roman" w:cs="Times New Roman"/>
            <w:color w:val="auto"/>
          </w:rPr>
          <w:delText xml:space="preserve">usability </w:delText>
        </w:r>
      </w:del>
      <w:ins w:id="14" w:author="rimi park" w:date="2014-05-19T13:24:00Z">
        <w:r w:rsidR="00270A04">
          <w:rPr>
            <w:rFonts w:ascii="Times New Roman" w:hAnsi="Times New Roman" w:cs="Times New Roman"/>
            <w:color w:val="auto"/>
          </w:rPr>
          <w:t xml:space="preserve">functionalities allowed </w:t>
        </w:r>
      </w:ins>
      <w:r w:rsidRPr="00C20422">
        <w:rPr>
          <w:rStyle w:val="words"/>
          <w:rFonts w:ascii="Times New Roman" w:hAnsi="Times New Roman" w:cs="Times New Roman"/>
          <w:color w:val="auto"/>
        </w:rPr>
        <w:t>for</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each</w:t>
      </w:r>
      <w:r w:rsidRPr="00C20422">
        <w:rPr>
          <w:rFonts w:ascii="Times New Roman" w:hAnsi="Times New Roman" w:cs="Times New Roman"/>
          <w:color w:val="auto"/>
        </w:rPr>
        <w:t xml:space="preserve"> user </w:t>
      </w:r>
      <w:ins w:id="15" w:author="rimi park" w:date="2014-05-19T13:24:00Z">
        <w:r w:rsidR="00270A04">
          <w:rPr>
            <w:rFonts w:ascii="Times New Roman" w:hAnsi="Times New Roman" w:cs="Times New Roman"/>
            <w:color w:val="auto"/>
          </w:rPr>
          <w:t xml:space="preserve">type </w:t>
        </w:r>
      </w:ins>
      <w:r w:rsidRPr="00C20422">
        <w:rPr>
          <w:rStyle w:val="words"/>
          <w:rFonts w:ascii="Times New Roman" w:hAnsi="Times New Roman" w:cs="Times New Roman"/>
          <w:color w:val="auto"/>
        </w:rPr>
        <w:t>such</w:t>
      </w:r>
      <w:r w:rsidRPr="00C20422">
        <w:rPr>
          <w:rFonts w:ascii="Times New Roman" w:hAnsi="Times New Roman" w:cs="Times New Roman"/>
          <w:color w:val="auto"/>
        </w:rPr>
        <w:t xml:space="preserve"> as </w:t>
      </w:r>
      <w:r w:rsidRPr="00C20422">
        <w:rPr>
          <w:rStyle w:val="words"/>
          <w:rFonts w:ascii="Times New Roman" w:hAnsi="Times New Roman" w:cs="Times New Roman"/>
          <w:color w:val="auto"/>
        </w:rPr>
        <w:t>patient</w:t>
      </w:r>
      <w:ins w:id="16" w:author="rimi park" w:date="2014-05-19T13:23:00Z">
        <w:r w:rsidR="00270A04">
          <w:rPr>
            <w:rStyle w:val="words"/>
            <w:rFonts w:ascii="Times New Roman" w:hAnsi="Times New Roman" w:cs="Times New Roman"/>
            <w:color w:val="auto"/>
          </w:rPr>
          <w:t>s</w:t>
        </w:r>
      </w:ins>
      <w:r w:rsidRPr="00C20422">
        <w:rPr>
          <w:rFonts w:ascii="Times New Roman" w:hAnsi="Times New Roman" w:cs="Times New Roman"/>
          <w:color w:val="auto"/>
        </w:rPr>
        <w:t xml:space="preserve"> cannot </w:t>
      </w:r>
      <w:r w:rsidRPr="00C20422">
        <w:rPr>
          <w:rStyle w:val="words"/>
          <w:rFonts w:ascii="Times New Roman" w:hAnsi="Times New Roman" w:cs="Times New Roman"/>
          <w:color w:val="auto"/>
        </w:rPr>
        <w:t>change</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the</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dentists</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appointment</w:t>
      </w:r>
      <w:ins w:id="17" w:author="rimi park" w:date="2014-05-19T13:25:00Z">
        <w:r w:rsidR="00270A04">
          <w:rPr>
            <w:rStyle w:val="words"/>
            <w:rFonts w:ascii="Times New Roman" w:hAnsi="Times New Roman" w:cs="Times New Roman"/>
            <w:color w:val="auto"/>
          </w:rPr>
          <w:t>s</w:t>
        </w:r>
      </w:ins>
      <w:r w:rsidRPr="00C20422">
        <w:rPr>
          <w:rFonts w:ascii="Times New Roman" w:hAnsi="Times New Roman" w:cs="Times New Roman"/>
          <w:color w:val="auto"/>
        </w:rPr>
        <w:t>.</w:t>
      </w:r>
    </w:p>
    <w:p w14:paraId="4AAA8F41" w14:textId="77777777" w:rsidR="00C20422" w:rsidRPr="00C20422" w:rsidRDefault="00C20422">
      <w:pPr>
        <w:rPr>
          <w:rFonts w:ascii="Times New Roman" w:hAnsi="Times New Roman" w:cs="Times New Roman"/>
          <w:color w:val="auto"/>
          <w:sz w:val="24"/>
          <w:szCs w:val="32"/>
        </w:rPr>
      </w:pPr>
    </w:p>
    <w:p w14:paraId="0C469ED6" w14:textId="77777777" w:rsidR="00D66659" w:rsidRPr="00C20422" w:rsidRDefault="004B5183" w:rsidP="00C20422">
      <w:pPr>
        <w:pStyle w:val="Heading2"/>
        <w:rPr>
          <w:rFonts w:ascii="Times New Roman" w:hAnsi="Times New Roman" w:cs="Times New Roman"/>
          <w:b w:val="0"/>
          <w:bCs w:val="0"/>
          <w:color w:val="auto"/>
          <w:sz w:val="28"/>
          <w:szCs w:val="36"/>
        </w:rPr>
      </w:pPr>
      <w:bookmarkStart w:id="18" w:name="_Toc259970751"/>
      <w:r w:rsidRPr="00C20422">
        <w:rPr>
          <w:rFonts w:ascii="Times New Roman" w:hAnsi="Times New Roman" w:cs="Times New Roman"/>
          <w:color w:val="auto"/>
          <w:sz w:val="28"/>
          <w:szCs w:val="36"/>
        </w:rPr>
        <w:t>1.1</w:t>
      </w:r>
      <w:r w:rsidR="00D66659" w:rsidRPr="00C20422">
        <w:rPr>
          <w:rFonts w:ascii="Times New Roman" w:hAnsi="Times New Roman" w:cs="Times New Roman"/>
          <w:color w:val="auto"/>
          <w:sz w:val="28"/>
          <w:szCs w:val="36"/>
        </w:rPr>
        <w:t xml:space="preserve"> Project Overview</w:t>
      </w:r>
      <w:bookmarkEnd w:id="18"/>
    </w:p>
    <w:p w14:paraId="0C4832A4" w14:textId="681DFE31" w:rsidR="00D66659" w:rsidRPr="00C20422" w:rsidRDefault="00D66659">
      <w:pPr>
        <w:rPr>
          <w:rFonts w:ascii="Times New Roman" w:hAnsi="Times New Roman" w:cs="Times New Roman"/>
          <w:color w:val="auto"/>
          <w:sz w:val="24"/>
          <w:szCs w:val="32"/>
        </w:rPr>
      </w:pPr>
      <w:r w:rsidRPr="00C20422">
        <w:rPr>
          <w:rFonts w:ascii="Times New Roman" w:hAnsi="Times New Roman" w:cs="Times New Roman"/>
          <w:color w:val="auto"/>
          <w:sz w:val="24"/>
          <w:szCs w:val="32"/>
        </w:rPr>
        <w:tab/>
      </w:r>
      <w:commentRangeStart w:id="19"/>
      <w:r w:rsidR="002B7017" w:rsidRPr="00C20422">
        <w:rPr>
          <w:rFonts w:ascii="Times New Roman" w:hAnsi="Times New Roman" w:cs="Times New Roman"/>
          <w:color w:val="auto"/>
        </w:rPr>
        <w:t xml:space="preserve">Dental </w:t>
      </w:r>
      <w:r w:rsidR="002B7017" w:rsidRPr="00C20422">
        <w:rPr>
          <w:rStyle w:val="words"/>
          <w:rFonts w:ascii="Times New Roman" w:hAnsi="Times New Roman" w:cs="Times New Roman"/>
          <w:color w:val="auto"/>
        </w:rPr>
        <w:t>clinic</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service</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system</w:t>
      </w:r>
      <w:r w:rsidR="002B7017" w:rsidRPr="00C20422">
        <w:rPr>
          <w:rFonts w:ascii="Times New Roman" w:hAnsi="Times New Roman" w:cs="Times New Roman"/>
          <w:color w:val="auto"/>
        </w:rPr>
        <w:t xml:space="preserve"> </w:t>
      </w:r>
      <w:r w:rsidR="00E857D2" w:rsidRPr="00C20422">
        <w:rPr>
          <w:rFonts w:ascii="Times New Roman" w:hAnsi="Times New Roman" w:cs="Times New Roman"/>
          <w:color w:val="auto"/>
        </w:rPr>
        <w:t>is</w:t>
      </w:r>
      <w:r w:rsidR="002B7017" w:rsidRPr="00C20422">
        <w:rPr>
          <w:rFonts w:ascii="Times New Roman" w:hAnsi="Times New Roman" w:cs="Times New Roman"/>
          <w:color w:val="auto"/>
        </w:rPr>
        <w:t xml:space="preserve"> </w:t>
      </w:r>
      <w:ins w:id="20" w:author="rimi park" w:date="2014-05-19T13:25:00Z">
        <w:r w:rsidR="0008220D">
          <w:rPr>
            <w:rFonts w:ascii="Times New Roman" w:hAnsi="Times New Roman" w:cs="Times New Roman"/>
            <w:color w:val="auto"/>
          </w:rPr>
          <w:t xml:space="preserve">a </w:t>
        </w:r>
      </w:ins>
      <w:r w:rsidR="002B7017" w:rsidRPr="00C20422">
        <w:rPr>
          <w:rStyle w:val="words"/>
          <w:rFonts w:ascii="Times New Roman" w:hAnsi="Times New Roman" w:cs="Times New Roman"/>
          <w:color w:val="auto"/>
        </w:rPr>
        <w:t>mobile</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application</w:t>
      </w:r>
      <w:r w:rsidR="002B7017" w:rsidRPr="00C20422">
        <w:rPr>
          <w:rFonts w:ascii="Times New Roman" w:hAnsi="Times New Roman" w:cs="Times New Roman"/>
          <w:color w:val="auto"/>
        </w:rPr>
        <w:t xml:space="preserve"> on</w:t>
      </w:r>
      <w:commentRangeStart w:id="21"/>
      <w:r w:rsidR="002B7017" w:rsidRPr="00C20422">
        <w:rPr>
          <w:rFonts w:ascii="Times New Roman" w:hAnsi="Times New Roman" w:cs="Times New Roman"/>
          <w:color w:val="auto"/>
        </w:rPr>
        <w:t xml:space="preserve"> ios </w:t>
      </w:r>
      <w:commentRangeEnd w:id="21"/>
      <w:r w:rsidR="0008220D">
        <w:rPr>
          <w:rStyle w:val="CommentReference"/>
          <w:rFonts w:cs="Cordia New"/>
        </w:rPr>
        <w:commentReference w:id="21"/>
      </w:r>
      <w:r w:rsidR="002B7017" w:rsidRPr="00C20422">
        <w:rPr>
          <w:rStyle w:val="words"/>
          <w:rFonts w:ascii="Times New Roman" w:hAnsi="Times New Roman" w:cs="Times New Roman"/>
          <w:color w:val="auto"/>
        </w:rPr>
        <w:t>and</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web</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application</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creating</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for</w:t>
      </w:r>
      <w:r w:rsidR="002B7017" w:rsidRPr="00C20422">
        <w:rPr>
          <w:rFonts w:ascii="Times New Roman" w:hAnsi="Times New Roman" w:cs="Times New Roman"/>
          <w:color w:val="auto"/>
        </w:rPr>
        <w:t xml:space="preserve"> three </w:t>
      </w:r>
      <w:r w:rsidR="002B7017" w:rsidRPr="00C20422">
        <w:rPr>
          <w:rStyle w:val="words"/>
          <w:rFonts w:ascii="Times New Roman" w:hAnsi="Times New Roman" w:cs="Times New Roman"/>
          <w:color w:val="auto"/>
        </w:rPr>
        <w:t>kinds</w:t>
      </w:r>
      <w:r w:rsidR="002B7017" w:rsidRPr="00C20422">
        <w:rPr>
          <w:rFonts w:ascii="Times New Roman" w:hAnsi="Times New Roman" w:cs="Times New Roman"/>
          <w:color w:val="auto"/>
        </w:rPr>
        <w:t xml:space="preserve"> of user</w:t>
      </w:r>
      <w:ins w:id="22" w:author="rimi park" w:date="2014-05-19T13:25:00Z">
        <w:r w:rsidR="0008220D">
          <w:rPr>
            <w:rFonts w:ascii="Times New Roman" w:hAnsi="Times New Roman" w:cs="Times New Roman"/>
            <w:color w:val="auto"/>
          </w:rPr>
          <w:t>s:</w:t>
        </w:r>
      </w:ins>
      <w:r w:rsidR="002B7017" w:rsidRPr="00C20422">
        <w:rPr>
          <w:rFonts w:ascii="Times New Roman" w:hAnsi="Times New Roman" w:cs="Times New Roman"/>
          <w:color w:val="auto"/>
        </w:rPr>
        <w:t xml:space="preserve"> </w:t>
      </w:r>
      <w:del w:id="23" w:author="rimi park" w:date="2014-05-19T13:25:00Z">
        <w:r w:rsidR="002B7017" w:rsidRPr="00C20422" w:rsidDel="0008220D">
          <w:rPr>
            <w:rStyle w:val="words"/>
            <w:rFonts w:ascii="Times New Roman" w:hAnsi="Times New Roman" w:cs="Times New Roman"/>
            <w:color w:val="auto"/>
          </w:rPr>
          <w:delText>there</w:delText>
        </w:r>
        <w:r w:rsidR="002B7017" w:rsidRPr="00C20422" w:rsidDel="0008220D">
          <w:rPr>
            <w:rFonts w:ascii="Times New Roman" w:hAnsi="Times New Roman" w:cs="Times New Roman"/>
            <w:color w:val="auto"/>
          </w:rPr>
          <w:delText xml:space="preserve"> are </w:delText>
        </w:r>
      </w:del>
      <w:r w:rsidR="002B7017" w:rsidRPr="00C20422">
        <w:rPr>
          <w:rStyle w:val="words"/>
          <w:rFonts w:ascii="Times New Roman" w:hAnsi="Times New Roman" w:cs="Times New Roman"/>
          <w:color w:val="auto"/>
        </w:rPr>
        <w:t>patient</w:t>
      </w:r>
      <w:ins w:id="24" w:author="rimi park" w:date="2014-05-19T13:25:00Z">
        <w:r w:rsidR="0008220D">
          <w:rPr>
            <w:rStyle w:val="words"/>
            <w:rFonts w:ascii="Times New Roman" w:hAnsi="Times New Roman" w:cs="Times New Roman"/>
            <w:color w:val="auto"/>
          </w:rPr>
          <w:t>s</w:t>
        </w:r>
      </w:ins>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officer</w:t>
      </w:r>
      <w:ins w:id="25" w:author="rimi park" w:date="2014-05-19T13:25:00Z">
        <w:r w:rsidR="0008220D">
          <w:rPr>
            <w:rStyle w:val="words"/>
            <w:rFonts w:ascii="Times New Roman" w:hAnsi="Times New Roman" w:cs="Times New Roman"/>
            <w:color w:val="auto"/>
          </w:rPr>
          <w:t>s</w:t>
        </w:r>
      </w:ins>
      <w:r w:rsidR="002B7017" w:rsidRPr="00C20422">
        <w:rPr>
          <w:rFonts w:ascii="Times New Roman" w:hAnsi="Times New Roman" w:cs="Times New Roman"/>
          <w:color w:val="auto"/>
        </w:rPr>
        <w:t xml:space="preserve">, </w:t>
      </w:r>
      <w:r w:rsidR="00E857D2" w:rsidRPr="00C20422">
        <w:rPr>
          <w:rStyle w:val="words"/>
          <w:rFonts w:ascii="Times New Roman" w:hAnsi="Times New Roman" w:cs="Times New Roman"/>
          <w:color w:val="auto"/>
        </w:rPr>
        <w:t>and dentist</w:t>
      </w:r>
      <w:ins w:id="26" w:author="rimi park" w:date="2014-05-19T13:26:00Z">
        <w:r w:rsidR="0008220D">
          <w:rPr>
            <w:rStyle w:val="words"/>
            <w:rFonts w:ascii="Times New Roman" w:hAnsi="Times New Roman" w:cs="Times New Roman"/>
            <w:color w:val="auto"/>
          </w:rPr>
          <w:t>s</w:t>
        </w:r>
      </w:ins>
      <w:r w:rsidR="002B7017" w:rsidRPr="00C20422">
        <w:rPr>
          <w:rFonts w:ascii="Times New Roman" w:hAnsi="Times New Roman" w:cs="Times New Roman"/>
          <w:color w:val="auto"/>
        </w:rPr>
        <w:t xml:space="preserve">. </w:t>
      </w:r>
      <w:commentRangeEnd w:id="19"/>
      <w:r w:rsidR="0008220D">
        <w:rPr>
          <w:rStyle w:val="CommentReference"/>
          <w:rFonts w:cs="Cordia New"/>
        </w:rPr>
        <w:commentReference w:id="19"/>
      </w:r>
      <w:r w:rsidR="002B7017" w:rsidRPr="00C20422">
        <w:rPr>
          <w:rStyle w:val="words"/>
          <w:rFonts w:ascii="Times New Roman" w:hAnsi="Times New Roman" w:cs="Times New Roman"/>
          <w:color w:val="auto"/>
        </w:rPr>
        <w:t>This</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project</w:t>
      </w:r>
      <w:r w:rsidR="002B7017" w:rsidRPr="00C20422">
        <w:rPr>
          <w:rFonts w:ascii="Times New Roman" w:hAnsi="Times New Roman" w:cs="Times New Roman"/>
          <w:color w:val="auto"/>
        </w:rPr>
        <w:t xml:space="preserve"> will </w:t>
      </w:r>
      <w:r w:rsidR="002B7017" w:rsidRPr="00C20422">
        <w:rPr>
          <w:rStyle w:val="words"/>
          <w:rFonts w:ascii="Times New Roman" w:hAnsi="Times New Roman" w:cs="Times New Roman"/>
          <w:color w:val="auto"/>
        </w:rPr>
        <w:t>manage</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the</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patient</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appointment</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date</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and</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dentist</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schedule</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treatment</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It</w:t>
      </w:r>
      <w:r w:rsidR="002B7017" w:rsidRPr="00C20422">
        <w:rPr>
          <w:rFonts w:ascii="Times New Roman" w:hAnsi="Times New Roman" w:cs="Times New Roman"/>
          <w:color w:val="auto"/>
        </w:rPr>
        <w:t xml:space="preserve"> can </w:t>
      </w:r>
      <w:r w:rsidR="002B7017" w:rsidRPr="00C20422">
        <w:rPr>
          <w:rStyle w:val="words"/>
          <w:rFonts w:ascii="Times New Roman" w:hAnsi="Times New Roman" w:cs="Times New Roman"/>
          <w:color w:val="auto"/>
        </w:rPr>
        <w:t>scan</w:t>
      </w:r>
      <w:r w:rsidR="002B7017" w:rsidRPr="00C20422">
        <w:rPr>
          <w:rFonts w:ascii="Times New Roman" w:hAnsi="Times New Roman" w:cs="Times New Roman"/>
          <w:color w:val="auto"/>
        </w:rPr>
        <w:t xml:space="preserve"> QR </w:t>
      </w:r>
      <w:r w:rsidR="002B7017" w:rsidRPr="00C20422">
        <w:rPr>
          <w:rStyle w:val="words"/>
          <w:rFonts w:ascii="Times New Roman" w:hAnsi="Times New Roman" w:cs="Times New Roman"/>
          <w:color w:val="auto"/>
        </w:rPr>
        <w:t>code</w:t>
      </w:r>
      <w:r w:rsidR="002B7017" w:rsidRPr="00C20422">
        <w:rPr>
          <w:rFonts w:ascii="Times New Roman" w:hAnsi="Times New Roman" w:cs="Times New Roman"/>
          <w:color w:val="auto"/>
        </w:rPr>
        <w:t xml:space="preserve"> from </w:t>
      </w:r>
      <w:r w:rsidR="002B7017" w:rsidRPr="00C20422">
        <w:rPr>
          <w:rStyle w:val="words"/>
          <w:rFonts w:ascii="Times New Roman" w:hAnsi="Times New Roman" w:cs="Times New Roman"/>
          <w:color w:val="auto"/>
        </w:rPr>
        <w:t>patient</w:t>
      </w:r>
      <w:ins w:id="27" w:author="rimi park" w:date="2014-05-19T13:28:00Z">
        <w:r w:rsidR="0008220D">
          <w:rPr>
            <w:rStyle w:val="words"/>
            <w:rFonts w:ascii="Times New Roman" w:hAnsi="Times New Roman" w:cs="Times New Roman"/>
            <w:color w:val="auto"/>
          </w:rPr>
          <w:t>s</w:t>
        </w:r>
      </w:ins>
      <w:r w:rsidR="002B7017" w:rsidRPr="00C20422">
        <w:rPr>
          <w:rFonts w:ascii="Times New Roman" w:hAnsi="Times New Roman" w:cs="Times New Roman"/>
          <w:color w:val="auto"/>
        </w:rPr>
        <w:t xml:space="preserve"> to </w:t>
      </w:r>
      <w:r w:rsidR="002B7017" w:rsidRPr="00C20422">
        <w:rPr>
          <w:rStyle w:val="words"/>
          <w:rFonts w:ascii="Times New Roman" w:hAnsi="Times New Roman" w:cs="Times New Roman"/>
          <w:color w:val="auto"/>
        </w:rPr>
        <w:t>identify</w:t>
      </w:r>
      <w:r w:rsidR="002B7017" w:rsidRPr="00C20422">
        <w:rPr>
          <w:rFonts w:ascii="Times New Roman" w:hAnsi="Times New Roman" w:cs="Times New Roman"/>
          <w:color w:val="auto"/>
        </w:rPr>
        <w:t xml:space="preserve"> to </w:t>
      </w:r>
      <w:r w:rsidR="002B7017" w:rsidRPr="00C20422">
        <w:rPr>
          <w:rStyle w:val="words"/>
          <w:rFonts w:ascii="Times New Roman" w:hAnsi="Times New Roman" w:cs="Times New Roman"/>
          <w:color w:val="auto"/>
        </w:rPr>
        <w:t>solve</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the</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problem</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that</w:t>
      </w:r>
      <w:r w:rsidR="002B7017" w:rsidRPr="00C20422">
        <w:rPr>
          <w:rFonts w:ascii="Times New Roman" w:hAnsi="Times New Roman" w:cs="Times New Roman"/>
          <w:color w:val="auto"/>
        </w:rPr>
        <w:t xml:space="preserve"> </w:t>
      </w:r>
      <w:commentRangeStart w:id="28"/>
      <w:del w:id="29" w:author="rimi park" w:date="2014-05-19T13:29:00Z">
        <w:r w:rsidR="002B7017" w:rsidRPr="00C20422" w:rsidDel="0008220D">
          <w:rPr>
            <w:rStyle w:val="words"/>
            <w:rFonts w:ascii="Times New Roman" w:hAnsi="Times New Roman" w:cs="Times New Roman"/>
            <w:color w:val="auto"/>
          </w:rPr>
          <w:delText>the</w:delText>
        </w:r>
        <w:r w:rsidR="002B7017" w:rsidRPr="00C20422" w:rsidDel="0008220D">
          <w:rPr>
            <w:rFonts w:ascii="Times New Roman" w:hAnsi="Times New Roman" w:cs="Times New Roman"/>
            <w:color w:val="auto"/>
          </w:rPr>
          <w:delText xml:space="preserve"> </w:delText>
        </w:r>
      </w:del>
      <w:r w:rsidR="002B7017" w:rsidRPr="00C20422">
        <w:rPr>
          <w:rStyle w:val="words"/>
          <w:rFonts w:ascii="Times New Roman" w:hAnsi="Times New Roman" w:cs="Times New Roman"/>
          <w:color w:val="auto"/>
        </w:rPr>
        <w:t>patient</w:t>
      </w:r>
      <w:ins w:id="30" w:author="rimi park" w:date="2014-05-19T13:29:00Z">
        <w:r w:rsidR="0008220D">
          <w:rPr>
            <w:rStyle w:val="words"/>
            <w:rFonts w:ascii="Times New Roman" w:hAnsi="Times New Roman" w:cs="Times New Roman"/>
            <w:color w:val="auto"/>
          </w:rPr>
          <w:t xml:space="preserve">s </w:t>
        </w:r>
      </w:ins>
      <w:commentRangeEnd w:id="28"/>
      <w:ins w:id="31" w:author="rimi park" w:date="2014-05-19T13:30:00Z">
        <w:r w:rsidR="0008220D">
          <w:rPr>
            <w:rStyle w:val="CommentReference"/>
            <w:rFonts w:cs="Cordia New"/>
          </w:rPr>
          <w:commentReference w:id="28"/>
        </w:r>
      </w:ins>
      <w:ins w:id="32" w:author="rimi park" w:date="2014-05-19T13:29:00Z">
        <w:r w:rsidR="0008220D">
          <w:rPr>
            <w:rStyle w:val="words"/>
            <w:rFonts w:ascii="Times New Roman" w:hAnsi="Times New Roman" w:cs="Times New Roman"/>
            <w:color w:val="auto"/>
          </w:rPr>
          <w:t xml:space="preserve">often </w:t>
        </w:r>
      </w:ins>
      <w:del w:id="33" w:author="rimi park" w:date="2014-05-19T13:29:00Z">
        <w:r w:rsidR="002B7017" w:rsidRPr="00C20422" w:rsidDel="0008220D">
          <w:rPr>
            <w:rFonts w:ascii="Times New Roman" w:hAnsi="Times New Roman" w:cs="Times New Roman"/>
            <w:color w:val="auto"/>
          </w:rPr>
          <w:delText xml:space="preserve"> </w:delText>
        </w:r>
        <w:r w:rsidR="002B7017" w:rsidRPr="00C20422" w:rsidDel="0008220D">
          <w:rPr>
            <w:rStyle w:val="words"/>
            <w:rFonts w:ascii="Times New Roman" w:hAnsi="Times New Roman" w:cs="Times New Roman"/>
            <w:color w:val="auto"/>
          </w:rPr>
          <w:delText>usually</w:delText>
        </w:r>
        <w:r w:rsidR="002B7017" w:rsidRPr="00C20422" w:rsidDel="0008220D">
          <w:rPr>
            <w:rFonts w:ascii="Times New Roman" w:hAnsi="Times New Roman" w:cs="Times New Roman"/>
            <w:color w:val="auto"/>
          </w:rPr>
          <w:delText xml:space="preserve"> </w:delText>
        </w:r>
      </w:del>
      <w:r w:rsidR="002B7017" w:rsidRPr="00C20422">
        <w:rPr>
          <w:rStyle w:val="words"/>
          <w:rFonts w:ascii="Times New Roman" w:hAnsi="Times New Roman" w:cs="Times New Roman"/>
          <w:color w:val="auto"/>
        </w:rPr>
        <w:t>lose</w:t>
      </w:r>
      <w:ins w:id="34" w:author="rimi park" w:date="2014-05-19T13:29:00Z">
        <w:r w:rsidR="0008220D">
          <w:rPr>
            <w:rStyle w:val="words"/>
            <w:rFonts w:ascii="Times New Roman" w:hAnsi="Times New Roman" w:cs="Times New Roman"/>
            <w:color w:val="auto"/>
          </w:rPr>
          <w:t xml:space="preserve"> their</w:t>
        </w:r>
      </w:ins>
      <w:del w:id="35" w:author="rimi park" w:date="2014-05-19T13:29:00Z">
        <w:r w:rsidR="002B7017" w:rsidRPr="00C20422" w:rsidDel="0008220D">
          <w:rPr>
            <w:rStyle w:val="words"/>
            <w:rFonts w:ascii="Times New Roman" w:hAnsi="Times New Roman" w:cs="Times New Roman"/>
            <w:color w:val="auto"/>
          </w:rPr>
          <w:delText>s</w:delText>
        </w:r>
        <w:r w:rsidR="002B7017" w:rsidRPr="00C20422" w:rsidDel="0008220D">
          <w:rPr>
            <w:rFonts w:ascii="Times New Roman" w:hAnsi="Times New Roman" w:cs="Times New Roman"/>
            <w:color w:val="auto"/>
          </w:rPr>
          <w:delText xml:space="preserve"> his/her </w:delText>
        </w:r>
      </w:del>
      <w:ins w:id="36" w:author="rimi park" w:date="2014-05-19T13:29:00Z">
        <w:r w:rsidR="0008220D">
          <w:rPr>
            <w:rFonts w:ascii="Times New Roman" w:hAnsi="Times New Roman" w:cs="Times New Roman"/>
            <w:color w:val="auto"/>
          </w:rPr>
          <w:t xml:space="preserve"> </w:t>
        </w:r>
      </w:ins>
      <w:r w:rsidR="002B7017" w:rsidRPr="00C20422">
        <w:rPr>
          <w:rStyle w:val="words"/>
          <w:rFonts w:ascii="Times New Roman" w:hAnsi="Times New Roman" w:cs="Times New Roman"/>
          <w:color w:val="auto"/>
        </w:rPr>
        <w:t>appointment</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card</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It</w:t>
      </w:r>
      <w:r w:rsidR="002B7017" w:rsidRPr="00C20422">
        <w:rPr>
          <w:rFonts w:ascii="Times New Roman" w:hAnsi="Times New Roman" w:cs="Times New Roman"/>
          <w:color w:val="auto"/>
        </w:rPr>
        <w:t xml:space="preserve"> has a </w:t>
      </w:r>
      <w:r w:rsidR="002B7017" w:rsidRPr="00C20422">
        <w:rPr>
          <w:rStyle w:val="words"/>
          <w:rFonts w:ascii="Times New Roman" w:hAnsi="Times New Roman" w:cs="Times New Roman"/>
          <w:color w:val="auto"/>
        </w:rPr>
        <w:t>reminder</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function</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for</w:t>
      </w:r>
      <w:r w:rsidR="002B7017" w:rsidRPr="00C20422">
        <w:rPr>
          <w:rFonts w:ascii="Times New Roman" w:hAnsi="Times New Roman" w:cs="Times New Roman"/>
          <w:color w:val="auto"/>
        </w:rPr>
        <w:t xml:space="preserve"> </w:t>
      </w:r>
      <w:del w:id="37" w:author="rimi park" w:date="2014-05-19T13:29:00Z">
        <w:r w:rsidR="002B7017" w:rsidRPr="00C20422" w:rsidDel="0008220D">
          <w:rPr>
            <w:rStyle w:val="words"/>
            <w:rFonts w:ascii="Times New Roman" w:hAnsi="Times New Roman" w:cs="Times New Roman"/>
            <w:color w:val="auto"/>
          </w:rPr>
          <w:delText>the</w:delText>
        </w:r>
        <w:r w:rsidR="002B7017" w:rsidRPr="00C20422" w:rsidDel="0008220D">
          <w:rPr>
            <w:rFonts w:ascii="Times New Roman" w:hAnsi="Times New Roman" w:cs="Times New Roman"/>
            <w:color w:val="auto"/>
          </w:rPr>
          <w:delText xml:space="preserve"> </w:delText>
        </w:r>
      </w:del>
      <w:r w:rsidR="002B7017" w:rsidRPr="00C20422">
        <w:rPr>
          <w:rStyle w:val="words"/>
          <w:rFonts w:ascii="Times New Roman" w:hAnsi="Times New Roman" w:cs="Times New Roman"/>
          <w:color w:val="auto"/>
        </w:rPr>
        <w:t>patient</w:t>
      </w:r>
      <w:ins w:id="38" w:author="rimi park" w:date="2014-05-19T13:29:00Z">
        <w:r w:rsidR="0008220D">
          <w:rPr>
            <w:rStyle w:val="words"/>
            <w:rFonts w:ascii="Times New Roman" w:hAnsi="Times New Roman" w:cs="Times New Roman"/>
            <w:color w:val="auto"/>
          </w:rPr>
          <w:t>s</w:t>
        </w:r>
      </w:ins>
      <w:r w:rsidR="002B7017" w:rsidRPr="00C20422">
        <w:rPr>
          <w:rFonts w:ascii="Times New Roman" w:hAnsi="Times New Roman" w:cs="Times New Roman"/>
          <w:color w:val="auto"/>
        </w:rPr>
        <w:t xml:space="preserve"> about </w:t>
      </w:r>
      <w:ins w:id="39" w:author="rimi park" w:date="2014-05-19T13:29:00Z">
        <w:r w:rsidR="0008220D">
          <w:rPr>
            <w:rFonts w:ascii="Times New Roman" w:hAnsi="Times New Roman" w:cs="Times New Roman"/>
            <w:color w:val="auto"/>
          </w:rPr>
          <w:t xml:space="preserve">their </w:t>
        </w:r>
      </w:ins>
      <w:del w:id="40" w:author="rimi park" w:date="2014-05-19T13:29:00Z">
        <w:r w:rsidR="002B7017" w:rsidRPr="00C20422" w:rsidDel="0008220D">
          <w:rPr>
            <w:rFonts w:ascii="Times New Roman" w:hAnsi="Times New Roman" w:cs="Times New Roman"/>
            <w:color w:val="auto"/>
          </w:rPr>
          <w:delText xml:space="preserve">his/her </w:delText>
        </w:r>
      </w:del>
      <w:r w:rsidR="002B7017" w:rsidRPr="00C20422">
        <w:rPr>
          <w:rStyle w:val="words"/>
          <w:rFonts w:ascii="Times New Roman" w:hAnsi="Times New Roman" w:cs="Times New Roman"/>
          <w:color w:val="auto"/>
        </w:rPr>
        <w:t>appointment</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date</w:t>
      </w:r>
      <w:r w:rsidR="002B7017" w:rsidRPr="00C20422">
        <w:rPr>
          <w:rFonts w:ascii="Times New Roman" w:hAnsi="Times New Roman" w:cs="Times New Roman"/>
          <w:color w:val="auto"/>
        </w:rPr>
        <w:t xml:space="preserve"> to </w:t>
      </w:r>
      <w:r w:rsidR="002B7017" w:rsidRPr="00C20422">
        <w:rPr>
          <w:rStyle w:val="words"/>
          <w:rFonts w:ascii="Times New Roman" w:hAnsi="Times New Roman" w:cs="Times New Roman"/>
          <w:color w:val="auto"/>
        </w:rPr>
        <w:t>solve</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the</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problem</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that</w:t>
      </w:r>
      <w:r w:rsidR="002B7017" w:rsidRPr="00C20422">
        <w:rPr>
          <w:rFonts w:ascii="Times New Roman" w:hAnsi="Times New Roman" w:cs="Times New Roman"/>
          <w:color w:val="auto"/>
        </w:rPr>
        <w:t xml:space="preserve"> </w:t>
      </w:r>
      <w:del w:id="41" w:author="rimi park" w:date="2014-05-19T13:29:00Z">
        <w:r w:rsidR="002B7017" w:rsidRPr="00C20422" w:rsidDel="0008220D">
          <w:rPr>
            <w:rStyle w:val="words"/>
            <w:rFonts w:ascii="Times New Roman" w:hAnsi="Times New Roman" w:cs="Times New Roman"/>
            <w:color w:val="auto"/>
          </w:rPr>
          <w:delText>the</w:delText>
        </w:r>
      </w:del>
      <w:del w:id="42" w:author="rimi park" w:date="2014-05-19T13:30:00Z">
        <w:r w:rsidR="002B7017" w:rsidRPr="00C20422" w:rsidDel="0008220D">
          <w:rPr>
            <w:rFonts w:ascii="Times New Roman" w:hAnsi="Times New Roman" w:cs="Times New Roman"/>
            <w:color w:val="auto"/>
          </w:rPr>
          <w:delText xml:space="preserve"> </w:delText>
        </w:r>
      </w:del>
      <w:r w:rsidR="002B7017" w:rsidRPr="00C20422">
        <w:rPr>
          <w:rStyle w:val="words"/>
          <w:rFonts w:ascii="Times New Roman" w:hAnsi="Times New Roman" w:cs="Times New Roman"/>
          <w:color w:val="auto"/>
        </w:rPr>
        <w:t>patient</w:t>
      </w:r>
      <w:ins w:id="43" w:author="rimi park" w:date="2014-05-19T13:29:00Z">
        <w:r w:rsidR="0008220D">
          <w:rPr>
            <w:rStyle w:val="words"/>
            <w:rFonts w:ascii="Times New Roman" w:hAnsi="Times New Roman" w:cs="Times New Roman"/>
            <w:color w:val="auto"/>
          </w:rPr>
          <w:t>s</w:t>
        </w:r>
      </w:ins>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always</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call</w:t>
      </w:r>
      <w:del w:id="44" w:author="rimi park" w:date="2014-05-19T13:29:00Z">
        <w:r w:rsidR="002B7017" w:rsidRPr="00C20422" w:rsidDel="0008220D">
          <w:rPr>
            <w:rStyle w:val="words"/>
            <w:rFonts w:ascii="Times New Roman" w:hAnsi="Times New Roman" w:cs="Times New Roman"/>
            <w:color w:val="auto"/>
          </w:rPr>
          <w:delText>s</w:delText>
        </w:r>
      </w:del>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for</w:t>
      </w:r>
      <w:r w:rsidR="002B7017" w:rsidRPr="00C20422">
        <w:rPr>
          <w:rFonts w:ascii="Times New Roman" w:hAnsi="Times New Roman" w:cs="Times New Roman"/>
          <w:color w:val="auto"/>
        </w:rPr>
        <w:t xml:space="preserve"> </w:t>
      </w:r>
      <w:r w:rsidR="002B7017" w:rsidRPr="00C20422">
        <w:rPr>
          <w:rStyle w:val="words"/>
          <w:rFonts w:ascii="Times New Roman" w:hAnsi="Times New Roman" w:cs="Times New Roman"/>
          <w:color w:val="auto"/>
        </w:rPr>
        <w:t>asking</w:t>
      </w:r>
      <w:r w:rsidR="002B7017" w:rsidRPr="00C20422">
        <w:rPr>
          <w:rFonts w:ascii="Times New Roman" w:hAnsi="Times New Roman" w:cs="Times New Roman"/>
          <w:color w:val="auto"/>
        </w:rPr>
        <w:t xml:space="preserve"> </w:t>
      </w:r>
      <w:ins w:id="45" w:author="rimi park" w:date="2014-05-19T13:30:00Z">
        <w:r w:rsidR="0008220D">
          <w:rPr>
            <w:rFonts w:ascii="Times New Roman" w:hAnsi="Times New Roman" w:cs="Times New Roman"/>
            <w:color w:val="auto"/>
          </w:rPr>
          <w:t xml:space="preserve">their </w:t>
        </w:r>
      </w:ins>
      <w:del w:id="46" w:author="rimi park" w:date="2014-05-19T13:30:00Z">
        <w:r w:rsidR="002B7017" w:rsidRPr="00C20422" w:rsidDel="0008220D">
          <w:rPr>
            <w:rFonts w:ascii="Times New Roman" w:hAnsi="Times New Roman" w:cs="Times New Roman"/>
            <w:color w:val="auto"/>
          </w:rPr>
          <w:delText xml:space="preserve">his/her </w:delText>
        </w:r>
      </w:del>
      <w:r w:rsidR="002B7017" w:rsidRPr="00C20422">
        <w:rPr>
          <w:rFonts w:ascii="Times New Roman" w:hAnsi="Times New Roman" w:cs="Times New Roman"/>
          <w:color w:val="auto"/>
        </w:rPr>
        <w:t xml:space="preserve">appointment </w:t>
      </w:r>
      <w:r w:rsidR="002B7017" w:rsidRPr="00C20422">
        <w:rPr>
          <w:rStyle w:val="words"/>
          <w:rFonts w:ascii="Times New Roman" w:hAnsi="Times New Roman" w:cs="Times New Roman"/>
          <w:color w:val="auto"/>
        </w:rPr>
        <w:t>date</w:t>
      </w:r>
      <w:r w:rsidR="002B7017" w:rsidRPr="00C20422">
        <w:rPr>
          <w:rFonts w:ascii="Times New Roman" w:hAnsi="Times New Roman" w:cs="Times New Roman"/>
          <w:color w:val="auto"/>
        </w:rPr>
        <w:t xml:space="preserve"> from </w:t>
      </w:r>
      <w:del w:id="47" w:author="rimi park" w:date="2014-05-19T13:30:00Z">
        <w:r w:rsidR="002B7017" w:rsidRPr="00C20422" w:rsidDel="0008220D">
          <w:rPr>
            <w:rStyle w:val="words"/>
            <w:rFonts w:ascii="Times New Roman" w:hAnsi="Times New Roman" w:cs="Times New Roman"/>
            <w:color w:val="auto"/>
          </w:rPr>
          <w:delText>the</w:delText>
        </w:r>
        <w:r w:rsidR="002B7017" w:rsidRPr="00C20422" w:rsidDel="0008220D">
          <w:rPr>
            <w:rFonts w:ascii="Times New Roman" w:hAnsi="Times New Roman" w:cs="Times New Roman"/>
            <w:color w:val="auto"/>
          </w:rPr>
          <w:delText xml:space="preserve"> </w:delText>
        </w:r>
      </w:del>
      <w:r w:rsidR="002B7017" w:rsidRPr="00C20422">
        <w:rPr>
          <w:rStyle w:val="words"/>
          <w:rFonts w:ascii="Times New Roman" w:hAnsi="Times New Roman" w:cs="Times New Roman"/>
          <w:color w:val="auto"/>
        </w:rPr>
        <w:t>officer</w:t>
      </w:r>
      <w:ins w:id="48" w:author="rimi park" w:date="2014-05-19T13:30:00Z">
        <w:r w:rsidR="0008220D">
          <w:rPr>
            <w:rStyle w:val="words"/>
            <w:rFonts w:ascii="Times New Roman" w:hAnsi="Times New Roman" w:cs="Times New Roman"/>
            <w:color w:val="auto"/>
          </w:rPr>
          <w:t>s</w:t>
        </w:r>
      </w:ins>
      <w:r w:rsidR="002B7017" w:rsidRPr="00C20422">
        <w:rPr>
          <w:rFonts w:ascii="Times New Roman" w:hAnsi="Times New Roman" w:cs="Times New Roman"/>
          <w:color w:val="auto"/>
        </w:rPr>
        <w:t>.</w:t>
      </w:r>
    </w:p>
    <w:p w14:paraId="48CB6836" w14:textId="77777777" w:rsidR="002B7017" w:rsidRPr="00C20422" w:rsidRDefault="002B7017">
      <w:pPr>
        <w:rPr>
          <w:rFonts w:ascii="Times New Roman" w:hAnsi="Times New Roman" w:cs="Times New Roman"/>
          <w:color w:val="auto"/>
          <w:sz w:val="24"/>
          <w:szCs w:val="32"/>
        </w:rPr>
      </w:pPr>
    </w:p>
    <w:p w14:paraId="3E69C705" w14:textId="77777777" w:rsidR="002B7017" w:rsidRPr="00C20422" w:rsidRDefault="002B7017" w:rsidP="00C20422">
      <w:pPr>
        <w:pStyle w:val="Heading3"/>
        <w:rPr>
          <w:rFonts w:ascii="Times New Roman" w:hAnsi="Times New Roman" w:cs="Times New Roman"/>
          <w:b w:val="0"/>
          <w:bCs w:val="0"/>
          <w:color w:val="auto"/>
          <w:sz w:val="24"/>
          <w:szCs w:val="32"/>
        </w:rPr>
      </w:pPr>
      <w:r w:rsidRPr="00C20422">
        <w:rPr>
          <w:rFonts w:ascii="Times New Roman" w:hAnsi="Times New Roman" w:cs="Times New Roman"/>
          <w:color w:val="auto"/>
          <w:sz w:val="24"/>
          <w:szCs w:val="32"/>
        </w:rPr>
        <w:tab/>
      </w:r>
      <w:bookmarkStart w:id="49" w:name="_Toc259970752"/>
      <w:r w:rsidR="004B5183" w:rsidRPr="00C20422">
        <w:rPr>
          <w:rFonts w:ascii="Times New Roman" w:hAnsi="Times New Roman" w:cs="Times New Roman"/>
          <w:color w:val="auto"/>
          <w:sz w:val="24"/>
          <w:szCs w:val="32"/>
        </w:rPr>
        <w:t>1.1</w:t>
      </w:r>
      <w:r w:rsidRPr="00C20422">
        <w:rPr>
          <w:rFonts w:ascii="Times New Roman" w:hAnsi="Times New Roman" w:cs="Times New Roman"/>
          <w:color w:val="auto"/>
          <w:sz w:val="24"/>
          <w:szCs w:val="32"/>
        </w:rPr>
        <w:t>.1 Purpose</w:t>
      </w:r>
      <w:bookmarkEnd w:id="49"/>
    </w:p>
    <w:p w14:paraId="7B04D7C4" w14:textId="77777777" w:rsidR="00E857D2" w:rsidRPr="00C20422" w:rsidRDefault="00E857D2" w:rsidP="00E857D2">
      <w:pPr>
        <w:ind w:left="720" w:firstLine="720"/>
        <w:rPr>
          <w:rFonts w:ascii="Times New Roman" w:hAnsi="Times New Roman" w:cs="Times New Roman"/>
          <w:color w:val="auto"/>
          <w:sz w:val="28"/>
          <w:szCs w:val="36"/>
        </w:rPr>
      </w:pPr>
      <w:r w:rsidRPr="00C20422">
        <w:rPr>
          <w:rStyle w:val="words"/>
          <w:rFonts w:ascii="Times New Roman" w:hAnsi="Times New Roman" w:cs="Times New Roman"/>
          <w:color w:val="auto"/>
          <w:sz w:val="24"/>
          <w:szCs w:val="32"/>
        </w:rPr>
        <w:t>This</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project</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management</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plan</w:t>
      </w:r>
      <w:r w:rsidRPr="00C20422">
        <w:rPr>
          <w:rFonts w:ascii="Times New Roman" w:hAnsi="Times New Roman" w:cs="Times New Roman"/>
          <w:color w:val="auto"/>
          <w:sz w:val="24"/>
          <w:szCs w:val="32"/>
        </w:rPr>
        <w:t xml:space="preserve"> is a </w:t>
      </w:r>
      <w:r w:rsidRPr="00C20422">
        <w:rPr>
          <w:rStyle w:val="words"/>
          <w:rFonts w:ascii="Times New Roman" w:hAnsi="Times New Roman" w:cs="Times New Roman"/>
          <w:color w:val="auto"/>
          <w:sz w:val="24"/>
          <w:szCs w:val="32"/>
        </w:rPr>
        <w:t>document</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for</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planning</w:t>
      </w:r>
      <w:r w:rsidRPr="00C20422">
        <w:rPr>
          <w:rFonts w:ascii="Times New Roman" w:hAnsi="Times New Roman" w:cs="Times New Roman"/>
          <w:color w:val="auto"/>
          <w:sz w:val="24"/>
          <w:szCs w:val="32"/>
        </w:rPr>
        <w:t xml:space="preserve">, scheduling, </w:t>
      </w:r>
      <w:r w:rsidRPr="00C20422">
        <w:rPr>
          <w:rStyle w:val="words"/>
          <w:rFonts w:ascii="Times New Roman" w:hAnsi="Times New Roman" w:cs="Times New Roman"/>
          <w:color w:val="auto"/>
          <w:sz w:val="24"/>
          <w:szCs w:val="32"/>
        </w:rPr>
        <w:t>activities</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and</w:t>
      </w:r>
      <w:r w:rsidRPr="00C20422">
        <w:rPr>
          <w:rFonts w:ascii="Times New Roman" w:hAnsi="Times New Roman" w:cs="Times New Roman"/>
          <w:color w:val="auto"/>
          <w:sz w:val="24"/>
          <w:szCs w:val="32"/>
        </w:rPr>
        <w:t xml:space="preserve"> </w:t>
      </w:r>
      <w:r w:rsidRPr="00C20422">
        <w:rPr>
          <w:rStyle w:val="misspelled"/>
          <w:rFonts w:ascii="Times New Roman" w:hAnsi="Times New Roman" w:cs="Times New Roman"/>
          <w:color w:val="auto"/>
          <w:sz w:val="24"/>
          <w:szCs w:val="32"/>
        </w:rPr>
        <w:t>evaluating</w:t>
      </w:r>
      <w:r w:rsidRPr="00C20422">
        <w:rPr>
          <w:rFonts w:ascii="Times New Roman" w:hAnsi="Times New Roman" w:cs="Times New Roman"/>
          <w:color w:val="auto"/>
          <w:sz w:val="24"/>
          <w:szCs w:val="32"/>
        </w:rPr>
        <w:t xml:space="preserve"> overall of </w:t>
      </w:r>
      <w:r w:rsidRPr="00C20422">
        <w:rPr>
          <w:rStyle w:val="words"/>
          <w:rFonts w:ascii="Times New Roman" w:hAnsi="Times New Roman" w:cs="Times New Roman"/>
          <w:color w:val="auto"/>
          <w:sz w:val="24"/>
          <w:szCs w:val="32"/>
        </w:rPr>
        <w:t>the</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project</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so</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the</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project</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for</w:t>
      </w:r>
      <w:r w:rsidRPr="00C20422">
        <w:rPr>
          <w:rFonts w:ascii="Times New Roman" w:hAnsi="Times New Roman" w:cs="Times New Roman"/>
          <w:color w:val="auto"/>
          <w:sz w:val="24"/>
          <w:szCs w:val="32"/>
        </w:rPr>
        <w:t xml:space="preserve"> managing </w:t>
      </w:r>
      <w:r w:rsidRPr="00C20422">
        <w:rPr>
          <w:rStyle w:val="words"/>
          <w:rFonts w:ascii="Times New Roman" w:hAnsi="Times New Roman" w:cs="Times New Roman"/>
          <w:color w:val="auto"/>
          <w:sz w:val="24"/>
          <w:szCs w:val="32"/>
        </w:rPr>
        <w:t>and</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avoid</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the</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risk</w:t>
      </w:r>
      <w:r w:rsidRPr="00C20422">
        <w:rPr>
          <w:rFonts w:ascii="Times New Roman" w:hAnsi="Times New Roman" w:cs="Times New Roman"/>
          <w:color w:val="auto"/>
          <w:sz w:val="24"/>
          <w:szCs w:val="32"/>
        </w:rPr>
        <w:t xml:space="preserve"> that can </w:t>
      </w:r>
      <w:r w:rsidRPr="00C20422">
        <w:rPr>
          <w:rStyle w:val="words"/>
          <w:rFonts w:ascii="Times New Roman" w:hAnsi="Times New Roman" w:cs="Times New Roman"/>
          <w:color w:val="auto"/>
          <w:sz w:val="24"/>
          <w:szCs w:val="32"/>
        </w:rPr>
        <w:t>occur</w:t>
      </w:r>
      <w:r w:rsidRPr="00C20422">
        <w:rPr>
          <w:rFonts w:ascii="Times New Roman" w:hAnsi="Times New Roman" w:cs="Times New Roman"/>
          <w:color w:val="auto"/>
          <w:sz w:val="24"/>
          <w:szCs w:val="32"/>
        </w:rPr>
        <w:t xml:space="preserve"> in </w:t>
      </w:r>
      <w:r w:rsidRPr="00C20422">
        <w:rPr>
          <w:rStyle w:val="words"/>
          <w:rFonts w:ascii="Times New Roman" w:hAnsi="Times New Roman" w:cs="Times New Roman"/>
          <w:color w:val="auto"/>
          <w:sz w:val="24"/>
          <w:szCs w:val="32"/>
        </w:rPr>
        <w:t>the</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project</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The</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project</w:t>
      </w:r>
      <w:r w:rsidRPr="00C20422">
        <w:rPr>
          <w:rFonts w:ascii="Times New Roman" w:hAnsi="Times New Roman" w:cs="Times New Roman"/>
          <w:color w:val="auto"/>
          <w:sz w:val="24"/>
          <w:szCs w:val="32"/>
        </w:rPr>
        <w:t xml:space="preserve"> will </w:t>
      </w:r>
      <w:r w:rsidRPr="00C20422">
        <w:rPr>
          <w:rStyle w:val="words"/>
          <w:rFonts w:ascii="Times New Roman" w:hAnsi="Times New Roman" w:cs="Times New Roman"/>
          <w:color w:val="auto"/>
          <w:sz w:val="24"/>
          <w:szCs w:val="32"/>
        </w:rPr>
        <w:t>complete</w:t>
      </w:r>
      <w:r w:rsidRPr="00C20422">
        <w:rPr>
          <w:rFonts w:ascii="Times New Roman" w:hAnsi="Times New Roman" w:cs="Times New Roman"/>
          <w:color w:val="auto"/>
          <w:sz w:val="24"/>
          <w:szCs w:val="32"/>
        </w:rPr>
        <w:t xml:space="preserve"> as </w:t>
      </w:r>
      <w:r w:rsidRPr="00C20422">
        <w:rPr>
          <w:rStyle w:val="words"/>
          <w:rFonts w:ascii="Times New Roman" w:hAnsi="Times New Roman" w:cs="Times New Roman"/>
          <w:color w:val="auto"/>
          <w:sz w:val="24"/>
          <w:szCs w:val="32"/>
        </w:rPr>
        <w:t>successful</w:t>
      </w:r>
      <w:r w:rsidRPr="00C20422">
        <w:rPr>
          <w:rFonts w:ascii="Times New Roman" w:hAnsi="Times New Roman" w:cs="Times New Roman"/>
          <w:color w:val="auto"/>
          <w:sz w:val="24"/>
          <w:szCs w:val="32"/>
        </w:rPr>
        <w:t xml:space="preserve"> as </w:t>
      </w:r>
      <w:r w:rsidRPr="00C20422">
        <w:rPr>
          <w:rStyle w:val="words"/>
          <w:rFonts w:ascii="Times New Roman" w:hAnsi="Times New Roman" w:cs="Times New Roman"/>
          <w:color w:val="auto"/>
          <w:sz w:val="24"/>
          <w:szCs w:val="32"/>
        </w:rPr>
        <w:t>possible</w:t>
      </w:r>
      <w:r w:rsidRPr="00C20422">
        <w:rPr>
          <w:rFonts w:ascii="Times New Roman" w:hAnsi="Times New Roman" w:cs="Times New Roman"/>
          <w:color w:val="auto"/>
          <w:sz w:val="24"/>
          <w:szCs w:val="32"/>
        </w:rPr>
        <w:t>.</w:t>
      </w:r>
    </w:p>
    <w:p w14:paraId="03D668F3" w14:textId="77777777" w:rsidR="00E857D2" w:rsidRPr="00C20422" w:rsidRDefault="00E857D2" w:rsidP="00C20422">
      <w:pPr>
        <w:pStyle w:val="Heading3"/>
        <w:ind w:firstLine="720"/>
        <w:rPr>
          <w:rFonts w:ascii="Times New Roman" w:hAnsi="Times New Roman" w:cs="Times New Roman"/>
          <w:b w:val="0"/>
          <w:bCs w:val="0"/>
          <w:color w:val="auto"/>
          <w:sz w:val="24"/>
          <w:szCs w:val="32"/>
        </w:rPr>
      </w:pPr>
      <w:bookmarkStart w:id="50" w:name="_Toc259970753"/>
      <w:r w:rsidRPr="00C20422">
        <w:rPr>
          <w:rFonts w:ascii="Times New Roman" w:hAnsi="Times New Roman" w:cs="Times New Roman"/>
          <w:color w:val="auto"/>
          <w:sz w:val="24"/>
          <w:szCs w:val="32"/>
        </w:rPr>
        <w:t>1.1.2 Scope</w:t>
      </w:r>
      <w:bookmarkEnd w:id="50"/>
    </w:p>
    <w:p w14:paraId="5384F7BC" w14:textId="77777777" w:rsidR="00E857D2" w:rsidRPr="00C20422" w:rsidRDefault="00A05FC9" w:rsidP="00A05FC9">
      <w:pPr>
        <w:ind w:left="720" w:firstLine="720"/>
        <w:rPr>
          <w:rFonts w:ascii="Times New Roman" w:hAnsi="Times New Roman" w:cs="Times New Roman"/>
          <w:color w:val="auto"/>
          <w:sz w:val="28"/>
          <w:szCs w:val="36"/>
        </w:rPr>
      </w:pPr>
      <w:r w:rsidRPr="00C20422">
        <w:rPr>
          <w:rFonts w:ascii="Times New Roman" w:hAnsi="Times New Roman" w:cs="Times New Roman"/>
          <w:color w:val="auto"/>
          <w:sz w:val="24"/>
          <w:szCs w:val="32"/>
        </w:rPr>
        <w:t xml:space="preserve">Dental </w:t>
      </w:r>
      <w:r w:rsidRPr="00C20422">
        <w:rPr>
          <w:rStyle w:val="words"/>
          <w:rFonts w:ascii="Times New Roman" w:hAnsi="Times New Roman" w:cs="Times New Roman"/>
          <w:color w:val="auto"/>
          <w:sz w:val="24"/>
          <w:szCs w:val="32"/>
        </w:rPr>
        <w:t>clinic</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service</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system</w:t>
      </w:r>
      <w:r w:rsidRPr="00C20422">
        <w:rPr>
          <w:rFonts w:ascii="Times New Roman" w:hAnsi="Times New Roman" w:cs="Times New Roman"/>
          <w:color w:val="auto"/>
          <w:sz w:val="24"/>
          <w:szCs w:val="32"/>
        </w:rPr>
        <w:t xml:space="preserve"> is </w:t>
      </w:r>
      <w:r w:rsidRPr="00C20422">
        <w:rPr>
          <w:rStyle w:val="words"/>
          <w:rFonts w:ascii="Times New Roman" w:hAnsi="Times New Roman" w:cs="Times New Roman"/>
          <w:color w:val="auto"/>
          <w:sz w:val="24"/>
          <w:szCs w:val="32"/>
        </w:rPr>
        <w:t>mobile</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application</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and</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web</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application</w:t>
      </w:r>
      <w:r w:rsidRPr="00C20422">
        <w:rPr>
          <w:rFonts w:ascii="Times New Roman" w:hAnsi="Times New Roman" w:cs="Times New Roman"/>
          <w:color w:val="auto"/>
          <w:sz w:val="24"/>
          <w:szCs w:val="32"/>
        </w:rPr>
        <w:t xml:space="preserve"> to </w:t>
      </w:r>
      <w:r w:rsidRPr="00C20422">
        <w:rPr>
          <w:rStyle w:val="words"/>
          <w:rFonts w:ascii="Times New Roman" w:hAnsi="Times New Roman" w:cs="Times New Roman"/>
          <w:color w:val="auto"/>
          <w:sz w:val="24"/>
          <w:szCs w:val="32"/>
        </w:rPr>
        <w:t>develop</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for</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small</w:t>
      </w:r>
      <w:r w:rsidRPr="00C20422">
        <w:rPr>
          <w:rFonts w:ascii="Times New Roman" w:hAnsi="Times New Roman" w:cs="Times New Roman"/>
          <w:color w:val="auto"/>
          <w:sz w:val="24"/>
          <w:szCs w:val="32"/>
        </w:rPr>
        <w:t xml:space="preserve"> dental </w:t>
      </w:r>
      <w:r w:rsidRPr="00C20422">
        <w:rPr>
          <w:rStyle w:val="words"/>
          <w:rFonts w:ascii="Times New Roman" w:hAnsi="Times New Roman" w:cs="Times New Roman"/>
          <w:color w:val="auto"/>
          <w:sz w:val="24"/>
          <w:szCs w:val="32"/>
        </w:rPr>
        <w:t>clinic</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This</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application</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helps</w:t>
      </w:r>
      <w:r w:rsidRPr="00C20422">
        <w:rPr>
          <w:rFonts w:ascii="Times New Roman" w:hAnsi="Times New Roman" w:cs="Times New Roman"/>
          <w:color w:val="auto"/>
          <w:sz w:val="24"/>
          <w:szCs w:val="32"/>
        </w:rPr>
        <w:t xml:space="preserve"> to </w:t>
      </w:r>
      <w:r w:rsidRPr="00C20422">
        <w:rPr>
          <w:rStyle w:val="words"/>
          <w:rFonts w:ascii="Times New Roman" w:hAnsi="Times New Roman" w:cs="Times New Roman"/>
          <w:color w:val="auto"/>
          <w:sz w:val="24"/>
          <w:szCs w:val="32"/>
        </w:rPr>
        <w:t>manage</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the</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patients</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appointment</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date</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and</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appointment</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remind</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The</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reminder</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function</w:t>
      </w:r>
      <w:r w:rsidRPr="00C20422">
        <w:rPr>
          <w:rFonts w:ascii="Times New Roman" w:hAnsi="Times New Roman" w:cs="Times New Roman"/>
          <w:color w:val="auto"/>
          <w:sz w:val="24"/>
          <w:szCs w:val="32"/>
        </w:rPr>
        <w:t xml:space="preserve"> is </w:t>
      </w:r>
      <w:r w:rsidRPr="00C20422">
        <w:rPr>
          <w:rStyle w:val="words"/>
          <w:rFonts w:ascii="Times New Roman" w:hAnsi="Times New Roman" w:cs="Times New Roman"/>
          <w:color w:val="auto"/>
          <w:sz w:val="24"/>
          <w:szCs w:val="32"/>
        </w:rPr>
        <w:t>included</w:t>
      </w:r>
      <w:r w:rsidRPr="00C20422">
        <w:rPr>
          <w:rFonts w:ascii="Times New Roman" w:hAnsi="Times New Roman" w:cs="Times New Roman"/>
          <w:color w:val="auto"/>
          <w:sz w:val="24"/>
          <w:szCs w:val="32"/>
        </w:rPr>
        <w:t xml:space="preserve"> in </w:t>
      </w:r>
      <w:r w:rsidRPr="00C20422">
        <w:rPr>
          <w:rStyle w:val="words"/>
          <w:rFonts w:ascii="Times New Roman" w:hAnsi="Times New Roman" w:cs="Times New Roman"/>
          <w:color w:val="auto"/>
          <w:sz w:val="24"/>
          <w:szCs w:val="32"/>
        </w:rPr>
        <w:t>the</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mobile</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application</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For</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the</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patient</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who</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does</w:t>
      </w:r>
      <w:r w:rsidRPr="00C20422">
        <w:rPr>
          <w:rFonts w:ascii="Times New Roman" w:hAnsi="Times New Roman" w:cs="Times New Roman"/>
          <w:color w:val="auto"/>
          <w:sz w:val="24"/>
          <w:szCs w:val="32"/>
        </w:rPr>
        <w:t xml:space="preserve"> not </w:t>
      </w:r>
      <w:r w:rsidRPr="00C20422">
        <w:rPr>
          <w:rStyle w:val="words"/>
          <w:rFonts w:ascii="Times New Roman" w:hAnsi="Times New Roman" w:cs="Times New Roman"/>
          <w:color w:val="auto"/>
          <w:sz w:val="24"/>
          <w:szCs w:val="32"/>
        </w:rPr>
        <w:t>use</w:t>
      </w:r>
      <w:r w:rsidRPr="00C20422">
        <w:rPr>
          <w:rFonts w:ascii="Times New Roman" w:hAnsi="Times New Roman" w:cs="Times New Roman"/>
          <w:color w:val="auto"/>
          <w:sz w:val="24"/>
          <w:szCs w:val="32"/>
        </w:rPr>
        <w:t xml:space="preserve"> a </w:t>
      </w:r>
      <w:r w:rsidRPr="00C20422">
        <w:rPr>
          <w:rStyle w:val="words"/>
          <w:rFonts w:ascii="Times New Roman" w:hAnsi="Times New Roman" w:cs="Times New Roman"/>
          <w:color w:val="auto"/>
          <w:sz w:val="24"/>
          <w:szCs w:val="32"/>
        </w:rPr>
        <w:t>smart</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phone</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the</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system</w:t>
      </w:r>
      <w:r w:rsidRPr="00C20422">
        <w:rPr>
          <w:rFonts w:ascii="Times New Roman" w:hAnsi="Times New Roman" w:cs="Times New Roman"/>
          <w:color w:val="auto"/>
          <w:sz w:val="24"/>
          <w:szCs w:val="32"/>
        </w:rPr>
        <w:t xml:space="preserve"> will </w:t>
      </w:r>
      <w:r w:rsidRPr="00C20422">
        <w:rPr>
          <w:rStyle w:val="words"/>
          <w:rFonts w:ascii="Times New Roman" w:hAnsi="Times New Roman" w:cs="Times New Roman"/>
          <w:color w:val="auto"/>
          <w:sz w:val="24"/>
          <w:szCs w:val="32"/>
        </w:rPr>
        <w:t>send</w:t>
      </w:r>
      <w:r w:rsidRPr="00C20422">
        <w:rPr>
          <w:rFonts w:ascii="Times New Roman" w:hAnsi="Times New Roman" w:cs="Times New Roman"/>
          <w:color w:val="auto"/>
          <w:sz w:val="24"/>
          <w:szCs w:val="32"/>
        </w:rPr>
        <w:t xml:space="preserve"> a </w:t>
      </w:r>
      <w:r w:rsidRPr="00C20422">
        <w:rPr>
          <w:rStyle w:val="words"/>
          <w:rFonts w:ascii="Times New Roman" w:hAnsi="Times New Roman" w:cs="Times New Roman"/>
          <w:color w:val="auto"/>
          <w:sz w:val="24"/>
          <w:szCs w:val="32"/>
        </w:rPr>
        <w:t>notification</w:t>
      </w:r>
      <w:r w:rsidRPr="00C20422">
        <w:rPr>
          <w:rFonts w:ascii="Times New Roman" w:hAnsi="Times New Roman" w:cs="Times New Roman"/>
          <w:color w:val="auto"/>
          <w:sz w:val="24"/>
          <w:szCs w:val="32"/>
        </w:rPr>
        <w:t xml:space="preserve"> in </w:t>
      </w:r>
      <w:r w:rsidRPr="00C20422">
        <w:rPr>
          <w:rStyle w:val="ignoredwords"/>
          <w:rFonts w:ascii="Times New Roman" w:hAnsi="Times New Roman" w:cs="Times New Roman"/>
          <w:color w:val="auto"/>
          <w:sz w:val="24"/>
          <w:szCs w:val="32"/>
        </w:rPr>
        <w:t>sms</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It</w:t>
      </w:r>
      <w:r w:rsidRPr="00C20422">
        <w:rPr>
          <w:rFonts w:ascii="Times New Roman" w:hAnsi="Times New Roman" w:cs="Times New Roman"/>
          <w:color w:val="auto"/>
          <w:sz w:val="24"/>
          <w:szCs w:val="32"/>
        </w:rPr>
        <w:t xml:space="preserve"> can </w:t>
      </w:r>
      <w:r w:rsidRPr="00C20422">
        <w:rPr>
          <w:rStyle w:val="words"/>
          <w:rFonts w:ascii="Times New Roman" w:hAnsi="Times New Roman" w:cs="Times New Roman"/>
          <w:color w:val="auto"/>
          <w:sz w:val="24"/>
          <w:szCs w:val="32"/>
        </w:rPr>
        <w:t>generate</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the</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patients</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ID</w:t>
      </w:r>
      <w:r w:rsidRPr="00C20422">
        <w:rPr>
          <w:rFonts w:ascii="Times New Roman" w:hAnsi="Times New Roman" w:cs="Times New Roman"/>
          <w:color w:val="auto"/>
          <w:sz w:val="24"/>
          <w:szCs w:val="32"/>
        </w:rPr>
        <w:t xml:space="preserve"> in </w:t>
      </w:r>
      <w:r w:rsidRPr="00C20422">
        <w:rPr>
          <w:rStyle w:val="words"/>
          <w:rFonts w:ascii="Times New Roman" w:hAnsi="Times New Roman" w:cs="Times New Roman"/>
          <w:color w:val="auto"/>
          <w:sz w:val="24"/>
          <w:szCs w:val="32"/>
        </w:rPr>
        <w:t>the</w:t>
      </w:r>
      <w:r w:rsidRPr="00C20422">
        <w:rPr>
          <w:rFonts w:ascii="Times New Roman" w:hAnsi="Times New Roman" w:cs="Times New Roman"/>
          <w:color w:val="auto"/>
          <w:sz w:val="24"/>
          <w:szCs w:val="32"/>
        </w:rPr>
        <w:t xml:space="preserve"> QR </w:t>
      </w:r>
      <w:r w:rsidRPr="00C20422">
        <w:rPr>
          <w:rStyle w:val="words"/>
          <w:rFonts w:ascii="Times New Roman" w:hAnsi="Times New Roman" w:cs="Times New Roman"/>
          <w:color w:val="auto"/>
          <w:sz w:val="24"/>
          <w:szCs w:val="32"/>
        </w:rPr>
        <w:t>code</w:t>
      </w:r>
      <w:r w:rsidRPr="00C20422">
        <w:rPr>
          <w:rFonts w:ascii="Times New Roman" w:hAnsi="Times New Roman" w:cs="Times New Roman"/>
          <w:color w:val="auto"/>
          <w:sz w:val="24"/>
          <w:szCs w:val="32"/>
        </w:rPr>
        <w:t xml:space="preserve"> to </w:t>
      </w:r>
      <w:r w:rsidRPr="00C20422">
        <w:rPr>
          <w:rStyle w:val="words"/>
          <w:rFonts w:ascii="Times New Roman" w:hAnsi="Times New Roman" w:cs="Times New Roman"/>
          <w:color w:val="auto"/>
          <w:sz w:val="24"/>
          <w:szCs w:val="32"/>
        </w:rPr>
        <w:t>identify</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patient</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do</w:t>
      </w:r>
      <w:r w:rsidRPr="00C20422">
        <w:rPr>
          <w:rFonts w:ascii="Times New Roman" w:hAnsi="Times New Roman" w:cs="Times New Roman"/>
          <w:color w:val="auto"/>
          <w:sz w:val="24"/>
          <w:szCs w:val="32"/>
        </w:rPr>
        <w:t xml:space="preserve"> not to </w:t>
      </w:r>
      <w:r w:rsidRPr="00C20422">
        <w:rPr>
          <w:rStyle w:val="words"/>
          <w:rFonts w:ascii="Times New Roman" w:hAnsi="Times New Roman" w:cs="Times New Roman"/>
          <w:color w:val="auto"/>
          <w:sz w:val="24"/>
          <w:szCs w:val="32"/>
        </w:rPr>
        <w:t>bring</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the</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appointment</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card</w:t>
      </w:r>
      <w:r w:rsidRPr="00C20422">
        <w:rPr>
          <w:rFonts w:ascii="Times New Roman" w:hAnsi="Times New Roman" w:cs="Times New Roman"/>
          <w:color w:val="auto"/>
          <w:sz w:val="24"/>
          <w:szCs w:val="32"/>
        </w:rPr>
        <w:t xml:space="preserve"> to </w:t>
      </w:r>
      <w:r w:rsidRPr="00C20422">
        <w:rPr>
          <w:rStyle w:val="words"/>
          <w:rFonts w:ascii="Times New Roman" w:hAnsi="Times New Roman" w:cs="Times New Roman"/>
          <w:color w:val="auto"/>
          <w:sz w:val="24"/>
          <w:szCs w:val="32"/>
        </w:rPr>
        <w:t>the</w:t>
      </w:r>
      <w:r w:rsidRPr="00C20422">
        <w:rPr>
          <w:rFonts w:ascii="Times New Roman" w:hAnsi="Times New Roman" w:cs="Times New Roman"/>
          <w:color w:val="auto"/>
          <w:sz w:val="24"/>
          <w:szCs w:val="32"/>
        </w:rPr>
        <w:t xml:space="preserve"> dental </w:t>
      </w:r>
      <w:r w:rsidRPr="00C20422">
        <w:rPr>
          <w:rStyle w:val="words"/>
          <w:rFonts w:ascii="Times New Roman" w:hAnsi="Times New Roman" w:cs="Times New Roman"/>
          <w:color w:val="auto"/>
          <w:sz w:val="24"/>
          <w:szCs w:val="32"/>
        </w:rPr>
        <w:t>clinic</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and</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send</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the</w:t>
      </w:r>
      <w:r w:rsidRPr="00C20422">
        <w:rPr>
          <w:rFonts w:ascii="Times New Roman" w:hAnsi="Times New Roman" w:cs="Times New Roman"/>
          <w:color w:val="auto"/>
          <w:sz w:val="24"/>
          <w:szCs w:val="32"/>
        </w:rPr>
        <w:t xml:space="preserve"> QR </w:t>
      </w:r>
      <w:r w:rsidRPr="00C20422">
        <w:rPr>
          <w:rStyle w:val="words"/>
          <w:rFonts w:ascii="Times New Roman" w:hAnsi="Times New Roman" w:cs="Times New Roman"/>
          <w:color w:val="auto"/>
          <w:sz w:val="24"/>
          <w:szCs w:val="32"/>
        </w:rPr>
        <w:t>code</w:t>
      </w:r>
      <w:r w:rsidRPr="00C20422">
        <w:rPr>
          <w:rFonts w:ascii="Times New Roman" w:hAnsi="Times New Roman" w:cs="Times New Roman"/>
          <w:color w:val="auto"/>
          <w:sz w:val="24"/>
          <w:szCs w:val="32"/>
        </w:rPr>
        <w:t xml:space="preserve"> by </w:t>
      </w:r>
      <w:r w:rsidRPr="00C20422">
        <w:rPr>
          <w:rStyle w:val="words"/>
          <w:rFonts w:ascii="Times New Roman" w:hAnsi="Times New Roman" w:cs="Times New Roman"/>
          <w:color w:val="auto"/>
          <w:sz w:val="24"/>
          <w:szCs w:val="32"/>
        </w:rPr>
        <w:t>using</w:t>
      </w:r>
      <w:r w:rsidRPr="00C20422">
        <w:rPr>
          <w:rFonts w:ascii="Times New Roman" w:hAnsi="Times New Roman" w:cs="Times New Roman"/>
          <w:color w:val="auto"/>
          <w:sz w:val="24"/>
          <w:szCs w:val="32"/>
        </w:rPr>
        <w:t xml:space="preserve"> email, </w:t>
      </w:r>
      <w:r w:rsidRPr="00C20422">
        <w:rPr>
          <w:rStyle w:val="words"/>
          <w:rFonts w:ascii="Times New Roman" w:hAnsi="Times New Roman" w:cs="Times New Roman"/>
          <w:color w:val="auto"/>
          <w:sz w:val="24"/>
          <w:szCs w:val="32"/>
        </w:rPr>
        <w:t>mobile</w:t>
      </w:r>
      <w:r w:rsidRPr="00C20422">
        <w:rPr>
          <w:rFonts w:ascii="Times New Roman" w:hAnsi="Times New Roman" w:cs="Times New Roman"/>
          <w:color w:val="auto"/>
          <w:sz w:val="24"/>
          <w:szCs w:val="32"/>
        </w:rPr>
        <w:t xml:space="preserve"> </w:t>
      </w:r>
      <w:r w:rsidRPr="00C20422">
        <w:rPr>
          <w:rStyle w:val="synonyms"/>
          <w:rFonts w:ascii="Times New Roman" w:hAnsi="Times New Roman" w:cs="Times New Roman"/>
          <w:color w:val="auto"/>
          <w:sz w:val="24"/>
          <w:szCs w:val="32"/>
        </w:rPr>
        <w:t>application</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The</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officer</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and</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dentist</w:t>
      </w:r>
      <w:r w:rsidRPr="00C20422">
        <w:rPr>
          <w:rFonts w:ascii="Times New Roman" w:hAnsi="Times New Roman" w:cs="Times New Roman"/>
          <w:color w:val="auto"/>
          <w:sz w:val="24"/>
          <w:szCs w:val="32"/>
        </w:rPr>
        <w:t xml:space="preserve"> can </w:t>
      </w:r>
      <w:r w:rsidRPr="00C20422">
        <w:rPr>
          <w:rStyle w:val="words"/>
          <w:rFonts w:ascii="Times New Roman" w:hAnsi="Times New Roman" w:cs="Times New Roman"/>
          <w:color w:val="auto"/>
          <w:sz w:val="24"/>
          <w:szCs w:val="32"/>
        </w:rPr>
        <w:t>create</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change</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and</w:t>
      </w:r>
      <w:r w:rsidRPr="00C20422">
        <w:rPr>
          <w:rFonts w:ascii="Times New Roman" w:hAnsi="Times New Roman" w:cs="Times New Roman"/>
          <w:color w:val="auto"/>
          <w:sz w:val="24"/>
          <w:szCs w:val="32"/>
        </w:rPr>
        <w:t xml:space="preserve"> edit </w:t>
      </w:r>
      <w:r w:rsidRPr="00C20422">
        <w:rPr>
          <w:rStyle w:val="words"/>
          <w:rFonts w:ascii="Times New Roman" w:hAnsi="Times New Roman" w:cs="Times New Roman"/>
          <w:color w:val="auto"/>
          <w:sz w:val="24"/>
          <w:szCs w:val="32"/>
        </w:rPr>
        <w:t>and</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delete</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the</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patients</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schedule</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This</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application</w:t>
      </w:r>
      <w:r w:rsidRPr="00C20422">
        <w:rPr>
          <w:rFonts w:ascii="Times New Roman" w:hAnsi="Times New Roman" w:cs="Times New Roman"/>
          <w:color w:val="auto"/>
          <w:sz w:val="24"/>
          <w:szCs w:val="32"/>
        </w:rPr>
        <w:t xml:space="preserve"> is </w:t>
      </w:r>
      <w:r w:rsidRPr="00C20422">
        <w:rPr>
          <w:rStyle w:val="words"/>
          <w:rFonts w:ascii="Times New Roman" w:hAnsi="Times New Roman" w:cs="Times New Roman"/>
          <w:color w:val="auto"/>
          <w:sz w:val="24"/>
          <w:szCs w:val="32"/>
        </w:rPr>
        <w:t>proportion</w:t>
      </w:r>
      <w:r w:rsidRPr="00C20422">
        <w:rPr>
          <w:rFonts w:ascii="Times New Roman" w:hAnsi="Times New Roman" w:cs="Times New Roman"/>
          <w:color w:val="auto"/>
          <w:sz w:val="24"/>
          <w:szCs w:val="32"/>
        </w:rPr>
        <w:t xml:space="preserve"> of </w:t>
      </w:r>
      <w:r w:rsidRPr="00C20422">
        <w:rPr>
          <w:rStyle w:val="words"/>
          <w:rFonts w:ascii="Times New Roman" w:hAnsi="Times New Roman" w:cs="Times New Roman"/>
          <w:color w:val="auto"/>
          <w:sz w:val="24"/>
          <w:szCs w:val="32"/>
        </w:rPr>
        <w:t>works</w:t>
      </w:r>
      <w:r w:rsidRPr="00C20422">
        <w:rPr>
          <w:rFonts w:ascii="Times New Roman" w:hAnsi="Times New Roman" w:cs="Times New Roman"/>
          <w:color w:val="auto"/>
          <w:sz w:val="24"/>
          <w:szCs w:val="32"/>
        </w:rPr>
        <w:t xml:space="preserve"> under ISO 29110</w:t>
      </w:r>
    </w:p>
    <w:p w14:paraId="2F20CFC0" w14:textId="77777777" w:rsidR="00525D2F" w:rsidRPr="00C20422" w:rsidRDefault="00525D2F" w:rsidP="00525D2F">
      <w:pPr>
        <w:rPr>
          <w:rFonts w:ascii="Times New Roman" w:hAnsi="Times New Roman" w:cs="Times New Roman"/>
          <w:color w:val="auto"/>
          <w:sz w:val="28"/>
          <w:szCs w:val="36"/>
        </w:rPr>
      </w:pPr>
    </w:p>
    <w:p w14:paraId="18CEB42C" w14:textId="77777777" w:rsidR="00525D2F" w:rsidRPr="00C20422" w:rsidRDefault="00525D2F" w:rsidP="00C20422">
      <w:pPr>
        <w:pStyle w:val="Heading2"/>
        <w:rPr>
          <w:rFonts w:ascii="Times New Roman" w:hAnsi="Times New Roman" w:cs="Times New Roman"/>
          <w:b w:val="0"/>
          <w:bCs w:val="0"/>
          <w:color w:val="auto"/>
          <w:sz w:val="28"/>
          <w:szCs w:val="36"/>
        </w:rPr>
      </w:pPr>
      <w:bookmarkStart w:id="51" w:name="_Toc259970754"/>
      <w:r w:rsidRPr="00C20422">
        <w:rPr>
          <w:rFonts w:ascii="Times New Roman" w:hAnsi="Times New Roman" w:cs="Times New Roman"/>
          <w:color w:val="auto"/>
          <w:sz w:val="28"/>
          <w:szCs w:val="36"/>
        </w:rPr>
        <w:t>1.2 Document overview</w:t>
      </w:r>
      <w:bookmarkEnd w:id="51"/>
    </w:p>
    <w:p w14:paraId="4CE2B108" w14:textId="77777777" w:rsidR="00525D2F" w:rsidRPr="00C20422" w:rsidRDefault="00525D2F" w:rsidP="00525D2F">
      <w:pPr>
        <w:rPr>
          <w:rFonts w:ascii="Times New Roman" w:hAnsi="Times New Roman" w:cs="Times New Roman"/>
          <w:color w:val="auto"/>
          <w:sz w:val="24"/>
          <w:szCs w:val="32"/>
        </w:rPr>
      </w:pPr>
      <w:r w:rsidRPr="00C20422">
        <w:rPr>
          <w:rFonts w:ascii="Times New Roman" w:hAnsi="Times New Roman" w:cs="Times New Roman"/>
          <w:b/>
          <w:bCs/>
          <w:color w:val="auto"/>
          <w:sz w:val="28"/>
          <w:szCs w:val="36"/>
        </w:rPr>
        <w:tab/>
      </w:r>
      <w:r w:rsidR="005955CC" w:rsidRPr="00C20422">
        <w:rPr>
          <w:rStyle w:val="words"/>
          <w:rFonts w:ascii="Times New Roman" w:hAnsi="Times New Roman" w:cs="Times New Roman"/>
          <w:color w:val="auto"/>
          <w:sz w:val="24"/>
          <w:szCs w:val="32"/>
        </w:rPr>
        <w:t>The</w:t>
      </w:r>
      <w:r w:rsidR="005955CC" w:rsidRPr="00C20422">
        <w:rPr>
          <w:rFonts w:ascii="Times New Roman" w:hAnsi="Times New Roman" w:cs="Times New Roman"/>
          <w:color w:val="auto"/>
          <w:sz w:val="24"/>
          <w:szCs w:val="32"/>
        </w:rPr>
        <w:t xml:space="preserve"> </w:t>
      </w:r>
      <w:r w:rsidR="005955CC" w:rsidRPr="00C20422">
        <w:rPr>
          <w:rStyle w:val="words"/>
          <w:rFonts w:ascii="Times New Roman" w:hAnsi="Times New Roman" w:cs="Times New Roman"/>
          <w:color w:val="auto"/>
          <w:sz w:val="24"/>
          <w:szCs w:val="32"/>
        </w:rPr>
        <w:t>purpose</w:t>
      </w:r>
      <w:r w:rsidR="005955CC" w:rsidRPr="00C20422">
        <w:rPr>
          <w:rFonts w:ascii="Times New Roman" w:hAnsi="Times New Roman" w:cs="Times New Roman"/>
          <w:color w:val="auto"/>
          <w:sz w:val="24"/>
          <w:szCs w:val="32"/>
        </w:rPr>
        <w:t xml:space="preserve"> of </w:t>
      </w:r>
      <w:r w:rsidR="005955CC" w:rsidRPr="00C20422">
        <w:rPr>
          <w:rStyle w:val="words"/>
          <w:rFonts w:ascii="Times New Roman" w:hAnsi="Times New Roman" w:cs="Times New Roman"/>
          <w:color w:val="auto"/>
          <w:sz w:val="24"/>
          <w:szCs w:val="32"/>
        </w:rPr>
        <w:t>the</w:t>
      </w:r>
      <w:r w:rsidR="005955CC" w:rsidRPr="00C20422">
        <w:rPr>
          <w:rFonts w:ascii="Times New Roman" w:hAnsi="Times New Roman" w:cs="Times New Roman"/>
          <w:color w:val="auto"/>
          <w:sz w:val="24"/>
          <w:szCs w:val="32"/>
        </w:rPr>
        <w:t xml:space="preserve"> Dental </w:t>
      </w:r>
      <w:r w:rsidR="005955CC" w:rsidRPr="00C20422">
        <w:rPr>
          <w:rStyle w:val="words"/>
          <w:rFonts w:ascii="Times New Roman" w:hAnsi="Times New Roman" w:cs="Times New Roman"/>
          <w:color w:val="auto"/>
          <w:sz w:val="24"/>
          <w:szCs w:val="32"/>
        </w:rPr>
        <w:t>clinic</w:t>
      </w:r>
      <w:r w:rsidR="005955CC" w:rsidRPr="00C20422">
        <w:rPr>
          <w:rFonts w:ascii="Times New Roman" w:hAnsi="Times New Roman" w:cs="Times New Roman"/>
          <w:color w:val="auto"/>
          <w:sz w:val="24"/>
          <w:szCs w:val="32"/>
        </w:rPr>
        <w:t xml:space="preserve"> </w:t>
      </w:r>
      <w:r w:rsidR="005955CC" w:rsidRPr="00C20422">
        <w:rPr>
          <w:rStyle w:val="words"/>
          <w:rFonts w:ascii="Times New Roman" w:hAnsi="Times New Roman" w:cs="Times New Roman"/>
          <w:color w:val="auto"/>
          <w:sz w:val="24"/>
          <w:szCs w:val="32"/>
        </w:rPr>
        <w:t>service</w:t>
      </w:r>
      <w:r w:rsidR="005955CC" w:rsidRPr="00C20422">
        <w:rPr>
          <w:rFonts w:ascii="Times New Roman" w:hAnsi="Times New Roman" w:cs="Times New Roman"/>
          <w:color w:val="auto"/>
          <w:sz w:val="24"/>
          <w:szCs w:val="32"/>
        </w:rPr>
        <w:t xml:space="preserve"> </w:t>
      </w:r>
      <w:r w:rsidR="005955CC" w:rsidRPr="00C20422">
        <w:rPr>
          <w:rStyle w:val="words"/>
          <w:rFonts w:ascii="Times New Roman" w:hAnsi="Times New Roman" w:cs="Times New Roman"/>
          <w:color w:val="auto"/>
          <w:sz w:val="24"/>
          <w:szCs w:val="32"/>
        </w:rPr>
        <w:t>system</w:t>
      </w:r>
      <w:r w:rsidR="005955CC" w:rsidRPr="00C20422">
        <w:rPr>
          <w:rFonts w:ascii="Times New Roman" w:hAnsi="Times New Roman" w:cs="Times New Roman"/>
          <w:color w:val="auto"/>
          <w:sz w:val="24"/>
          <w:szCs w:val="32"/>
        </w:rPr>
        <w:t xml:space="preserve"> </w:t>
      </w:r>
      <w:r w:rsidR="005955CC" w:rsidRPr="00C20422">
        <w:rPr>
          <w:rStyle w:val="words"/>
          <w:rFonts w:ascii="Times New Roman" w:hAnsi="Times New Roman" w:cs="Times New Roman"/>
          <w:color w:val="auto"/>
          <w:sz w:val="24"/>
          <w:szCs w:val="32"/>
        </w:rPr>
        <w:t>plan</w:t>
      </w:r>
      <w:r w:rsidR="005955CC" w:rsidRPr="00C20422">
        <w:rPr>
          <w:rFonts w:ascii="Times New Roman" w:hAnsi="Times New Roman" w:cs="Times New Roman"/>
          <w:color w:val="auto"/>
          <w:sz w:val="24"/>
          <w:szCs w:val="32"/>
        </w:rPr>
        <w:t xml:space="preserve"> is </w:t>
      </w:r>
      <w:r w:rsidR="005955CC" w:rsidRPr="00C20422">
        <w:rPr>
          <w:rStyle w:val="words"/>
          <w:rFonts w:ascii="Times New Roman" w:hAnsi="Times New Roman" w:cs="Times New Roman"/>
          <w:color w:val="auto"/>
          <w:sz w:val="24"/>
          <w:szCs w:val="32"/>
        </w:rPr>
        <w:t>guide</w:t>
      </w:r>
      <w:r w:rsidR="005955CC" w:rsidRPr="00C20422">
        <w:rPr>
          <w:rFonts w:ascii="Times New Roman" w:hAnsi="Times New Roman" w:cs="Times New Roman"/>
          <w:color w:val="auto"/>
          <w:sz w:val="24"/>
          <w:szCs w:val="32"/>
        </w:rPr>
        <w:t xml:space="preserve"> </w:t>
      </w:r>
      <w:r w:rsidR="005955CC" w:rsidRPr="00C20422">
        <w:rPr>
          <w:rStyle w:val="words"/>
          <w:rFonts w:ascii="Times New Roman" w:hAnsi="Times New Roman" w:cs="Times New Roman"/>
          <w:color w:val="auto"/>
          <w:sz w:val="24"/>
          <w:szCs w:val="32"/>
        </w:rPr>
        <w:t>team</w:t>
      </w:r>
      <w:r w:rsidR="005955CC" w:rsidRPr="00C20422">
        <w:rPr>
          <w:rFonts w:ascii="Times New Roman" w:hAnsi="Times New Roman" w:cs="Times New Roman"/>
          <w:color w:val="auto"/>
          <w:sz w:val="24"/>
          <w:szCs w:val="32"/>
        </w:rPr>
        <w:t xml:space="preserve"> </w:t>
      </w:r>
      <w:r w:rsidR="005955CC" w:rsidRPr="00C20422">
        <w:rPr>
          <w:rStyle w:val="words"/>
          <w:rFonts w:ascii="Times New Roman" w:hAnsi="Times New Roman" w:cs="Times New Roman"/>
          <w:color w:val="auto"/>
          <w:sz w:val="24"/>
          <w:szCs w:val="32"/>
        </w:rPr>
        <w:t>members</w:t>
      </w:r>
      <w:r w:rsidR="005955CC" w:rsidRPr="00C20422">
        <w:rPr>
          <w:rFonts w:ascii="Times New Roman" w:hAnsi="Times New Roman" w:cs="Times New Roman"/>
          <w:color w:val="auto"/>
          <w:sz w:val="24"/>
          <w:szCs w:val="32"/>
        </w:rPr>
        <w:t xml:space="preserve"> </w:t>
      </w:r>
      <w:r w:rsidR="005955CC" w:rsidRPr="00C20422">
        <w:rPr>
          <w:rStyle w:val="words"/>
          <w:rFonts w:ascii="Times New Roman" w:hAnsi="Times New Roman" w:cs="Times New Roman"/>
          <w:color w:val="auto"/>
          <w:sz w:val="24"/>
          <w:szCs w:val="32"/>
        </w:rPr>
        <w:t>management</w:t>
      </w:r>
      <w:r w:rsidR="005955CC" w:rsidRPr="00C20422">
        <w:rPr>
          <w:rFonts w:ascii="Times New Roman" w:hAnsi="Times New Roman" w:cs="Times New Roman"/>
          <w:color w:val="auto"/>
          <w:sz w:val="24"/>
          <w:szCs w:val="32"/>
        </w:rPr>
        <w:t xml:space="preserve"> </w:t>
      </w:r>
      <w:r w:rsidR="005955CC" w:rsidRPr="00C20422">
        <w:rPr>
          <w:rStyle w:val="words"/>
          <w:rFonts w:ascii="Times New Roman" w:hAnsi="Times New Roman" w:cs="Times New Roman"/>
          <w:color w:val="auto"/>
          <w:sz w:val="24"/>
          <w:szCs w:val="32"/>
        </w:rPr>
        <w:t>while</w:t>
      </w:r>
      <w:r w:rsidR="005955CC" w:rsidRPr="00C20422">
        <w:rPr>
          <w:rFonts w:ascii="Times New Roman" w:hAnsi="Times New Roman" w:cs="Times New Roman"/>
          <w:color w:val="auto"/>
          <w:sz w:val="24"/>
          <w:szCs w:val="32"/>
        </w:rPr>
        <w:t xml:space="preserve"> </w:t>
      </w:r>
      <w:r w:rsidR="005955CC" w:rsidRPr="00C20422">
        <w:rPr>
          <w:rStyle w:val="words"/>
          <w:rFonts w:ascii="Times New Roman" w:hAnsi="Times New Roman" w:cs="Times New Roman"/>
          <w:color w:val="auto"/>
          <w:sz w:val="24"/>
          <w:szCs w:val="32"/>
        </w:rPr>
        <w:t>developing</w:t>
      </w:r>
      <w:r w:rsidR="005955CC" w:rsidRPr="00C20422">
        <w:rPr>
          <w:rFonts w:ascii="Times New Roman" w:hAnsi="Times New Roman" w:cs="Times New Roman"/>
          <w:color w:val="auto"/>
          <w:sz w:val="24"/>
          <w:szCs w:val="32"/>
        </w:rPr>
        <w:t xml:space="preserve"> </w:t>
      </w:r>
      <w:r w:rsidR="005955CC" w:rsidRPr="00C20422">
        <w:rPr>
          <w:rStyle w:val="words"/>
          <w:rFonts w:ascii="Times New Roman" w:hAnsi="Times New Roman" w:cs="Times New Roman"/>
          <w:color w:val="auto"/>
          <w:sz w:val="24"/>
          <w:szCs w:val="32"/>
        </w:rPr>
        <w:t>the</w:t>
      </w:r>
      <w:r w:rsidR="005955CC" w:rsidRPr="00C20422">
        <w:rPr>
          <w:rFonts w:ascii="Times New Roman" w:hAnsi="Times New Roman" w:cs="Times New Roman"/>
          <w:color w:val="auto"/>
          <w:sz w:val="24"/>
          <w:szCs w:val="32"/>
        </w:rPr>
        <w:t xml:space="preserve"> Dental clinic service </w:t>
      </w:r>
      <w:r w:rsidR="005955CC" w:rsidRPr="00C20422">
        <w:rPr>
          <w:rStyle w:val="words"/>
          <w:rFonts w:ascii="Times New Roman" w:hAnsi="Times New Roman" w:cs="Times New Roman"/>
          <w:color w:val="auto"/>
          <w:sz w:val="24"/>
          <w:szCs w:val="32"/>
        </w:rPr>
        <w:t>system</w:t>
      </w:r>
      <w:r w:rsidR="005955CC" w:rsidRPr="00C20422">
        <w:rPr>
          <w:rFonts w:ascii="Times New Roman" w:hAnsi="Times New Roman" w:cs="Times New Roman"/>
          <w:color w:val="auto"/>
          <w:sz w:val="24"/>
          <w:szCs w:val="32"/>
        </w:rPr>
        <w:t xml:space="preserve"> </w:t>
      </w:r>
      <w:r w:rsidR="005955CC" w:rsidRPr="00C20422">
        <w:rPr>
          <w:rStyle w:val="words"/>
          <w:rFonts w:ascii="Times New Roman" w:hAnsi="Times New Roman" w:cs="Times New Roman"/>
          <w:color w:val="auto"/>
          <w:sz w:val="24"/>
          <w:szCs w:val="32"/>
        </w:rPr>
        <w:t>mobile</w:t>
      </w:r>
      <w:r w:rsidR="005955CC" w:rsidRPr="00C20422">
        <w:rPr>
          <w:rFonts w:ascii="Times New Roman" w:hAnsi="Times New Roman" w:cs="Times New Roman"/>
          <w:color w:val="auto"/>
          <w:sz w:val="24"/>
          <w:szCs w:val="32"/>
        </w:rPr>
        <w:t xml:space="preserve"> </w:t>
      </w:r>
      <w:r w:rsidR="005955CC" w:rsidRPr="00C20422">
        <w:rPr>
          <w:rStyle w:val="words"/>
          <w:rFonts w:ascii="Times New Roman" w:hAnsi="Times New Roman" w:cs="Times New Roman"/>
          <w:color w:val="auto"/>
          <w:sz w:val="24"/>
          <w:szCs w:val="32"/>
        </w:rPr>
        <w:t>application</w:t>
      </w:r>
      <w:r w:rsidR="005955CC" w:rsidRPr="00C20422">
        <w:rPr>
          <w:rFonts w:ascii="Times New Roman" w:hAnsi="Times New Roman" w:cs="Times New Roman"/>
          <w:color w:val="auto"/>
          <w:sz w:val="24"/>
          <w:szCs w:val="32"/>
        </w:rPr>
        <w:t xml:space="preserve"> </w:t>
      </w:r>
      <w:r w:rsidR="005955CC" w:rsidRPr="00C20422">
        <w:rPr>
          <w:rStyle w:val="words"/>
          <w:rFonts w:ascii="Times New Roman" w:hAnsi="Times New Roman" w:cs="Times New Roman"/>
          <w:color w:val="auto"/>
          <w:sz w:val="24"/>
          <w:szCs w:val="32"/>
        </w:rPr>
        <w:t>and</w:t>
      </w:r>
      <w:r w:rsidR="005955CC" w:rsidRPr="00C20422">
        <w:rPr>
          <w:rFonts w:ascii="Times New Roman" w:hAnsi="Times New Roman" w:cs="Times New Roman"/>
          <w:color w:val="auto"/>
          <w:sz w:val="24"/>
          <w:szCs w:val="32"/>
        </w:rPr>
        <w:t xml:space="preserve"> </w:t>
      </w:r>
      <w:r w:rsidR="005955CC" w:rsidRPr="00C20422">
        <w:rPr>
          <w:rStyle w:val="words"/>
          <w:rFonts w:ascii="Times New Roman" w:hAnsi="Times New Roman" w:cs="Times New Roman"/>
          <w:color w:val="auto"/>
          <w:sz w:val="24"/>
          <w:szCs w:val="32"/>
        </w:rPr>
        <w:t>web</w:t>
      </w:r>
      <w:r w:rsidR="005955CC" w:rsidRPr="00C20422">
        <w:rPr>
          <w:rFonts w:ascii="Times New Roman" w:hAnsi="Times New Roman" w:cs="Times New Roman"/>
          <w:color w:val="auto"/>
          <w:sz w:val="24"/>
          <w:szCs w:val="32"/>
        </w:rPr>
        <w:t xml:space="preserve"> </w:t>
      </w:r>
      <w:r w:rsidR="005955CC" w:rsidRPr="00C20422">
        <w:rPr>
          <w:rStyle w:val="words"/>
          <w:rFonts w:ascii="Times New Roman" w:hAnsi="Times New Roman" w:cs="Times New Roman"/>
          <w:color w:val="auto"/>
          <w:sz w:val="24"/>
          <w:szCs w:val="32"/>
        </w:rPr>
        <w:t>application</w:t>
      </w:r>
      <w:r w:rsidR="005955CC" w:rsidRPr="00C20422">
        <w:rPr>
          <w:rFonts w:ascii="Times New Roman" w:hAnsi="Times New Roman" w:cs="Times New Roman"/>
          <w:color w:val="auto"/>
          <w:sz w:val="24"/>
          <w:szCs w:val="32"/>
        </w:rPr>
        <w:t>.</w:t>
      </w:r>
    </w:p>
    <w:p w14:paraId="2FAE70D3" w14:textId="77777777" w:rsidR="00A05FC9" w:rsidRPr="00C20422" w:rsidRDefault="00A05FC9" w:rsidP="00A05FC9">
      <w:pPr>
        <w:rPr>
          <w:rFonts w:ascii="Times New Roman" w:hAnsi="Times New Roman" w:cs="Times New Roman"/>
          <w:color w:val="auto"/>
          <w:sz w:val="28"/>
          <w:szCs w:val="36"/>
        </w:rPr>
      </w:pPr>
    </w:p>
    <w:p w14:paraId="522B1E3A" w14:textId="77777777" w:rsidR="0045124A" w:rsidRPr="00C20422" w:rsidRDefault="0045124A" w:rsidP="00A05FC9">
      <w:pPr>
        <w:rPr>
          <w:rFonts w:ascii="Times New Roman" w:hAnsi="Times New Roman" w:cs="Times New Roman"/>
          <w:b/>
          <w:bCs/>
          <w:color w:val="auto"/>
          <w:sz w:val="28"/>
          <w:szCs w:val="36"/>
        </w:rPr>
      </w:pPr>
    </w:p>
    <w:p w14:paraId="5B336D29" w14:textId="77777777" w:rsidR="005C72C2" w:rsidRDefault="00C20422" w:rsidP="00C20422">
      <w:pPr>
        <w:pStyle w:val="Heading2"/>
        <w:rPr>
          <w:rFonts w:ascii="Times New Roman" w:hAnsi="Times New Roman" w:cs="Times New Roman"/>
          <w:color w:val="auto"/>
          <w:sz w:val="28"/>
          <w:szCs w:val="36"/>
        </w:rPr>
      </w:pPr>
      <w:bookmarkStart w:id="52" w:name="_Toc259970755"/>
      <w:r w:rsidRPr="00C20422">
        <w:rPr>
          <w:rFonts w:ascii="Times New Roman" w:hAnsi="Times New Roman" w:cs="Times New Roman"/>
          <w:color w:val="auto"/>
          <w:sz w:val="28"/>
          <w:szCs w:val="36"/>
        </w:rPr>
        <w:lastRenderedPageBreak/>
        <w:t>1.3</w:t>
      </w:r>
      <w:r w:rsidR="00A05FC9" w:rsidRPr="00C20422">
        <w:rPr>
          <w:rFonts w:ascii="Times New Roman" w:hAnsi="Times New Roman" w:cs="Times New Roman"/>
          <w:color w:val="auto"/>
          <w:sz w:val="28"/>
          <w:szCs w:val="36"/>
        </w:rPr>
        <w:t xml:space="preserve"> Work product to be develop</w:t>
      </w:r>
      <w:bookmarkEnd w:id="52"/>
    </w:p>
    <w:p w14:paraId="5EEFB2C8" w14:textId="77777777" w:rsidR="00C20422" w:rsidRPr="00C20422" w:rsidRDefault="00C20422" w:rsidP="00C20422"/>
    <w:p w14:paraId="2CAA8A49" w14:textId="77777777" w:rsidR="00A05FC9" w:rsidRDefault="00C20422" w:rsidP="00C20422">
      <w:pPr>
        <w:pStyle w:val="Heading3"/>
        <w:rPr>
          <w:rFonts w:ascii="Times New Roman" w:hAnsi="Times New Roman" w:cs="Times New Roman"/>
          <w:b w:val="0"/>
          <w:bCs w:val="0"/>
          <w:color w:val="auto"/>
          <w:sz w:val="24"/>
          <w:szCs w:val="32"/>
        </w:rPr>
      </w:pPr>
      <w:bookmarkStart w:id="53" w:name="_Toc259970756"/>
      <w:commentRangeStart w:id="54"/>
      <w:r w:rsidRPr="00C20422">
        <w:rPr>
          <w:rFonts w:ascii="Times New Roman" w:hAnsi="Times New Roman" w:cs="Times New Roman"/>
          <w:color w:val="auto"/>
          <w:sz w:val="24"/>
          <w:szCs w:val="32"/>
        </w:rPr>
        <w:t>1.3</w:t>
      </w:r>
      <w:r w:rsidR="00A05FC9" w:rsidRPr="00C20422">
        <w:rPr>
          <w:rFonts w:ascii="Times New Roman" w:hAnsi="Times New Roman" w:cs="Times New Roman"/>
          <w:color w:val="auto"/>
          <w:sz w:val="24"/>
          <w:szCs w:val="32"/>
        </w:rPr>
        <w:t>.1 Deliverables</w:t>
      </w:r>
      <w:bookmarkEnd w:id="53"/>
      <w:commentRangeEnd w:id="54"/>
      <w:r w:rsidR="0008220D">
        <w:rPr>
          <w:rStyle w:val="CommentReference"/>
          <w:rFonts w:ascii="Arial" w:eastAsia="Arial" w:hAnsi="Arial" w:cs="Cordia New"/>
          <w:b w:val="0"/>
          <w:bCs w:val="0"/>
          <w:color w:val="000000"/>
        </w:rPr>
        <w:commentReference w:id="54"/>
      </w:r>
    </w:p>
    <w:p w14:paraId="2587CE04" w14:textId="77777777" w:rsidR="00C20422" w:rsidRPr="00C20422" w:rsidRDefault="00C20422" w:rsidP="00C20422"/>
    <w:tbl>
      <w:tblPr>
        <w:tblStyle w:val="TableGrid"/>
        <w:tblW w:w="0" w:type="auto"/>
        <w:tblLook w:val="04A0" w:firstRow="1" w:lastRow="0" w:firstColumn="1" w:lastColumn="0" w:noHBand="0" w:noVBand="1"/>
      </w:tblPr>
      <w:tblGrid>
        <w:gridCol w:w="675"/>
        <w:gridCol w:w="4962"/>
        <w:gridCol w:w="1417"/>
        <w:gridCol w:w="851"/>
        <w:gridCol w:w="1337"/>
      </w:tblGrid>
      <w:tr w:rsidR="00C20422" w:rsidRPr="00C20422" w14:paraId="2A1BDEAD" w14:textId="77777777" w:rsidTr="0045124A">
        <w:tc>
          <w:tcPr>
            <w:tcW w:w="675" w:type="dxa"/>
          </w:tcPr>
          <w:p w14:paraId="65F72B78" w14:textId="77777777" w:rsidR="00A05FC9" w:rsidRPr="00C20422" w:rsidRDefault="00A05FC9" w:rsidP="00A05FC9">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No.</w:t>
            </w:r>
          </w:p>
        </w:tc>
        <w:tc>
          <w:tcPr>
            <w:tcW w:w="4962" w:type="dxa"/>
          </w:tcPr>
          <w:p w14:paraId="564B8763" w14:textId="77777777" w:rsidR="00A05FC9" w:rsidRPr="00C20422" w:rsidRDefault="00A05FC9" w:rsidP="00A05FC9">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Deliverables/Release</w:t>
            </w:r>
          </w:p>
        </w:tc>
        <w:tc>
          <w:tcPr>
            <w:tcW w:w="1417" w:type="dxa"/>
          </w:tcPr>
          <w:p w14:paraId="2A95D747" w14:textId="77777777" w:rsidR="00A05FC9" w:rsidRPr="00C20422" w:rsidRDefault="00A05FC9" w:rsidP="00A05FC9">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Media</w:t>
            </w:r>
          </w:p>
        </w:tc>
        <w:tc>
          <w:tcPr>
            <w:tcW w:w="851" w:type="dxa"/>
          </w:tcPr>
          <w:p w14:paraId="5170915D" w14:textId="77777777" w:rsidR="00A05FC9" w:rsidRPr="00C20422" w:rsidRDefault="00A05FC9" w:rsidP="00A05FC9">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No. of copies</w:t>
            </w:r>
          </w:p>
        </w:tc>
        <w:tc>
          <w:tcPr>
            <w:tcW w:w="1337" w:type="dxa"/>
          </w:tcPr>
          <w:p w14:paraId="66857D11" w14:textId="77777777" w:rsidR="00A05FC9" w:rsidRPr="00C20422" w:rsidRDefault="00A05FC9" w:rsidP="00A05FC9">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Date</w:t>
            </w:r>
          </w:p>
        </w:tc>
      </w:tr>
      <w:tr w:rsidR="00C20422" w:rsidRPr="00C20422" w14:paraId="5432E1DD" w14:textId="77777777" w:rsidTr="0045124A">
        <w:tc>
          <w:tcPr>
            <w:tcW w:w="675" w:type="dxa"/>
          </w:tcPr>
          <w:p w14:paraId="0A3A6319" w14:textId="77777777" w:rsidR="00A05FC9" w:rsidRPr="00C20422" w:rsidRDefault="00A05FC9" w:rsidP="00A05FC9">
            <w:pPr>
              <w:rPr>
                <w:rFonts w:ascii="Times New Roman" w:hAnsi="Times New Roman" w:cs="Times New Roman"/>
                <w:color w:val="auto"/>
                <w:sz w:val="24"/>
                <w:szCs w:val="32"/>
              </w:rPr>
            </w:pPr>
            <w:r w:rsidRPr="00C20422">
              <w:rPr>
                <w:rFonts w:ascii="Times New Roman" w:hAnsi="Times New Roman" w:cs="Times New Roman"/>
                <w:color w:val="auto"/>
                <w:sz w:val="24"/>
                <w:szCs w:val="32"/>
              </w:rPr>
              <w:t>1</w:t>
            </w:r>
          </w:p>
        </w:tc>
        <w:tc>
          <w:tcPr>
            <w:tcW w:w="4962" w:type="dxa"/>
          </w:tcPr>
          <w:p w14:paraId="7CF87E29" w14:textId="77777777" w:rsidR="00A05FC9" w:rsidRPr="00C20422" w:rsidRDefault="00A05FC9" w:rsidP="00A05FC9">
            <w:pP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Project Proposal</w:t>
            </w:r>
          </w:p>
          <w:p w14:paraId="640CE10E" w14:textId="77777777" w:rsidR="00A05FC9" w:rsidRPr="00C20422" w:rsidRDefault="0045124A" w:rsidP="00A05FC9">
            <w:pPr>
              <w:pStyle w:val="ListParagraph"/>
              <w:numPr>
                <w:ilvl w:val="0"/>
                <w:numId w:val="1"/>
              </w:numPr>
              <w:rPr>
                <w:rFonts w:ascii="Times New Roman" w:hAnsi="Times New Roman" w:cs="Times New Roman"/>
                <w:color w:val="auto"/>
                <w:sz w:val="24"/>
                <w:szCs w:val="32"/>
              </w:rPr>
            </w:pPr>
            <w:r w:rsidRPr="00C20422">
              <w:rPr>
                <w:rFonts w:ascii="Times New Roman" w:hAnsi="Times New Roman" w:cs="Times New Roman"/>
                <w:color w:val="auto"/>
                <w:sz w:val="24"/>
                <w:szCs w:val="32"/>
              </w:rPr>
              <w:t>Dental clinic service system</w:t>
            </w:r>
          </w:p>
        </w:tc>
        <w:tc>
          <w:tcPr>
            <w:tcW w:w="1417" w:type="dxa"/>
          </w:tcPr>
          <w:p w14:paraId="5D22C128" w14:textId="77777777" w:rsidR="00A05FC9" w:rsidRPr="00C20422" w:rsidRDefault="0045124A" w:rsidP="0045124A">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Document</w:t>
            </w:r>
          </w:p>
        </w:tc>
        <w:tc>
          <w:tcPr>
            <w:tcW w:w="851" w:type="dxa"/>
          </w:tcPr>
          <w:p w14:paraId="19590B07" w14:textId="77777777" w:rsidR="00A05FC9" w:rsidRPr="00C20422" w:rsidRDefault="0045124A" w:rsidP="0045124A">
            <w:pPr>
              <w:jc w:val="center"/>
              <w:rPr>
                <w:rFonts w:ascii="Times New Roman" w:hAnsi="Times New Roman" w:cstheme="minorBidi"/>
                <w:color w:val="auto"/>
                <w:sz w:val="24"/>
                <w:szCs w:val="32"/>
                <w:cs/>
              </w:rPr>
            </w:pPr>
            <w:r w:rsidRPr="00C20422">
              <w:rPr>
                <w:rFonts w:ascii="Times New Roman" w:hAnsi="Times New Roman" w:cs="Times New Roman"/>
                <w:color w:val="auto"/>
                <w:sz w:val="24"/>
                <w:szCs w:val="32"/>
              </w:rPr>
              <w:t>3</w:t>
            </w:r>
          </w:p>
        </w:tc>
        <w:tc>
          <w:tcPr>
            <w:tcW w:w="1337" w:type="dxa"/>
          </w:tcPr>
          <w:p w14:paraId="0808C9D0" w14:textId="77777777" w:rsidR="00A05FC9" w:rsidRPr="00C20422" w:rsidRDefault="00A05FC9" w:rsidP="00A05FC9">
            <w:pPr>
              <w:rPr>
                <w:rFonts w:ascii="Times New Roman" w:hAnsi="Times New Roman" w:cstheme="minorBidi"/>
                <w:b/>
                <w:bCs/>
                <w:color w:val="auto"/>
                <w:sz w:val="24"/>
                <w:szCs w:val="32"/>
              </w:rPr>
            </w:pPr>
          </w:p>
        </w:tc>
      </w:tr>
      <w:tr w:rsidR="0045124A" w:rsidRPr="00C20422" w14:paraId="3AB966F9" w14:textId="77777777" w:rsidTr="0045124A">
        <w:tc>
          <w:tcPr>
            <w:tcW w:w="675" w:type="dxa"/>
          </w:tcPr>
          <w:p w14:paraId="3F0FC90E" w14:textId="77777777" w:rsidR="0045124A" w:rsidRPr="00C20422" w:rsidRDefault="0045124A" w:rsidP="00A05FC9">
            <w:pPr>
              <w:rPr>
                <w:rFonts w:ascii="Times New Roman" w:hAnsi="Times New Roman" w:cstheme="minorBidi"/>
                <w:color w:val="auto"/>
                <w:sz w:val="24"/>
                <w:szCs w:val="32"/>
              </w:rPr>
            </w:pPr>
            <w:r w:rsidRPr="00C20422">
              <w:rPr>
                <w:rFonts w:ascii="Times New Roman" w:hAnsi="Times New Roman" w:cstheme="minorBidi"/>
                <w:color w:val="auto"/>
                <w:sz w:val="24"/>
                <w:szCs w:val="32"/>
              </w:rPr>
              <w:t>2</w:t>
            </w:r>
          </w:p>
        </w:tc>
        <w:tc>
          <w:tcPr>
            <w:tcW w:w="4962" w:type="dxa"/>
          </w:tcPr>
          <w:p w14:paraId="5BA0FBE5" w14:textId="77777777" w:rsidR="0045124A" w:rsidRPr="00C20422" w:rsidRDefault="0045124A" w:rsidP="00A05FC9">
            <w:pP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Progress Report 1</w:t>
            </w:r>
          </w:p>
          <w:p w14:paraId="49EC69EA" w14:textId="77777777" w:rsidR="0045124A" w:rsidRPr="00C20422" w:rsidRDefault="0045124A" w:rsidP="0045124A">
            <w:pPr>
              <w:pStyle w:val="ListParagraph"/>
              <w:numPr>
                <w:ilvl w:val="0"/>
                <w:numId w:val="1"/>
              </w:numPr>
              <w:rPr>
                <w:rFonts w:ascii="Times New Roman" w:hAnsi="Times New Roman" w:cs="Times New Roman"/>
                <w:color w:val="auto"/>
                <w:sz w:val="24"/>
                <w:szCs w:val="32"/>
              </w:rPr>
            </w:pPr>
            <w:r w:rsidRPr="00C20422">
              <w:rPr>
                <w:rFonts w:ascii="Times New Roman" w:hAnsi="Times New Roman" w:cs="Times New Roman"/>
                <w:color w:val="auto"/>
                <w:sz w:val="24"/>
                <w:szCs w:val="32"/>
              </w:rPr>
              <w:t>Software project management plan version</w:t>
            </w:r>
          </w:p>
          <w:p w14:paraId="0DA81B2A" w14:textId="77777777" w:rsidR="0045124A" w:rsidRPr="00C20422" w:rsidRDefault="0045124A" w:rsidP="0045124A">
            <w:pPr>
              <w:pStyle w:val="ListParagraph"/>
              <w:numPr>
                <w:ilvl w:val="0"/>
                <w:numId w:val="1"/>
              </w:numPr>
              <w:rPr>
                <w:rFonts w:ascii="Times New Roman" w:hAnsi="Times New Roman" w:cs="Times New Roman"/>
                <w:color w:val="auto"/>
                <w:sz w:val="24"/>
                <w:szCs w:val="32"/>
              </w:rPr>
            </w:pPr>
            <w:r w:rsidRPr="00C20422">
              <w:rPr>
                <w:rFonts w:ascii="Times New Roman" w:hAnsi="Times New Roman" w:cs="Times New Roman"/>
                <w:color w:val="auto"/>
                <w:sz w:val="24"/>
                <w:szCs w:val="32"/>
              </w:rPr>
              <w:t>Software requirement specification version</w:t>
            </w:r>
          </w:p>
          <w:p w14:paraId="0526D5FB" w14:textId="77777777" w:rsidR="0045124A" w:rsidRPr="00C20422" w:rsidRDefault="0045124A" w:rsidP="0045124A">
            <w:pPr>
              <w:pStyle w:val="ListParagraph"/>
              <w:numPr>
                <w:ilvl w:val="0"/>
                <w:numId w:val="1"/>
              </w:numPr>
              <w:rPr>
                <w:rFonts w:ascii="Times New Roman" w:hAnsi="Times New Roman" w:cs="Times New Roman"/>
                <w:color w:val="auto"/>
                <w:sz w:val="24"/>
                <w:szCs w:val="32"/>
              </w:rPr>
            </w:pPr>
            <w:r w:rsidRPr="00C20422">
              <w:rPr>
                <w:rFonts w:ascii="Times New Roman" w:hAnsi="Times New Roman" w:cs="Times New Roman"/>
                <w:color w:val="auto"/>
                <w:sz w:val="24"/>
                <w:szCs w:val="32"/>
              </w:rPr>
              <w:t>Software design document version</w:t>
            </w:r>
          </w:p>
          <w:p w14:paraId="3DEBA8BE" w14:textId="77777777" w:rsidR="0045124A" w:rsidRPr="00C20422" w:rsidRDefault="0045124A" w:rsidP="0045124A">
            <w:pPr>
              <w:pStyle w:val="ListParagraph"/>
              <w:numPr>
                <w:ilvl w:val="0"/>
                <w:numId w:val="1"/>
              </w:numPr>
              <w:rPr>
                <w:rFonts w:ascii="Times New Roman" w:hAnsi="Times New Roman" w:cs="Times New Roman"/>
                <w:color w:val="auto"/>
                <w:sz w:val="24"/>
                <w:szCs w:val="32"/>
              </w:rPr>
            </w:pPr>
            <w:r w:rsidRPr="00C20422">
              <w:rPr>
                <w:rFonts w:ascii="Times New Roman" w:hAnsi="Times New Roman" w:cs="Times New Roman"/>
                <w:color w:val="auto"/>
                <w:sz w:val="24"/>
                <w:szCs w:val="32"/>
              </w:rPr>
              <w:t>Test plan version</w:t>
            </w:r>
          </w:p>
          <w:p w14:paraId="14B56176" w14:textId="77777777" w:rsidR="0045124A" w:rsidRPr="00C20422" w:rsidRDefault="0045124A" w:rsidP="0045124A">
            <w:pPr>
              <w:pStyle w:val="ListParagraph"/>
              <w:numPr>
                <w:ilvl w:val="0"/>
                <w:numId w:val="1"/>
              </w:numPr>
              <w:rPr>
                <w:rFonts w:ascii="Times New Roman" w:hAnsi="Times New Roman" w:cs="Times New Roman"/>
                <w:color w:val="auto"/>
                <w:sz w:val="24"/>
                <w:szCs w:val="32"/>
              </w:rPr>
            </w:pPr>
            <w:r w:rsidRPr="00C20422">
              <w:rPr>
                <w:rFonts w:ascii="Times New Roman" w:hAnsi="Times New Roman" w:cs="Times New Roman"/>
                <w:color w:val="auto"/>
                <w:sz w:val="24"/>
                <w:szCs w:val="32"/>
              </w:rPr>
              <w:t>Test record version</w:t>
            </w:r>
          </w:p>
          <w:p w14:paraId="0D689694" w14:textId="77777777" w:rsidR="0045124A" w:rsidRPr="00C20422" w:rsidRDefault="0045124A" w:rsidP="0045124A">
            <w:pPr>
              <w:pStyle w:val="ListParagraph"/>
              <w:numPr>
                <w:ilvl w:val="0"/>
                <w:numId w:val="1"/>
              </w:numPr>
              <w:rPr>
                <w:rFonts w:ascii="Times New Roman" w:hAnsi="Times New Roman" w:cs="Times New Roman"/>
                <w:b/>
                <w:bCs/>
                <w:color w:val="auto"/>
                <w:sz w:val="24"/>
                <w:szCs w:val="32"/>
              </w:rPr>
            </w:pPr>
            <w:r w:rsidRPr="00C20422">
              <w:rPr>
                <w:rFonts w:ascii="Times New Roman" w:hAnsi="Times New Roman" w:cs="Times New Roman"/>
                <w:color w:val="auto"/>
                <w:sz w:val="24"/>
                <w:szCs w:val="32"/>
              </w:rPr>
              <w:t>Traceability record version</w:t>
            </w:r>
          </w:p>
        </w:tc>
        <w:tc>
          <w:tcPr>
            <w:tcW w:w="1417" w:type="dxa"/>
          </w:tcPr>
          <w:p w14:paraId="006573C7" w14:textId="77777777" w:rsidR="00525D2F" w:rsidRPr="00C20422" w:rsidRDefault="00525D2F" w:rsidP="0045124A">
            <w:pPr>
              <w:jc w:val="center"/>
              <w:rPr>
                <w:rFonts w:ascii="Times New Roman" w:hAnsi="Times New Roman" w:cs="Times New Roman"/>
                <w:color w:val="auto"/>
                <w:sz w:val="24"/>
                <w:szCs w:val="32"/>
              </w:rPr>
            </w:pPr>
          </w:p>
          <w:p w14:paraId="4F173BC2" w14:textId="77777777" w:rsidR="0045124A" w:rsidRPr="00C20422" w:rsidRDefault="0045124A" w:rsidP="0045124A">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Document</w:t>
            </w:r>
          </w:p>
          <w:p w14:paraId="495C7099" w14:textId="77777777" w:rsidR="00525D2F" w:rsidRPr="00C20422" w:rsidRDefault="00525D2F" w:rsidP="0045124A">
            <w:pPr>
              <w:jc w:val="center"/>
              <w:rPr>
                <w:rFonts w:ascii="Times New Roman" w:hAnsi="Times New Roman" w:cs="Times New Roman"/>
                <w:color w:val="auto"/>
                <w:sz w:val="24"/>
                <w:szCs w:val="32"/>
              </w:rPr>
            </w:pPr>
          </w:p>
          <w:p w14:paraId="7A586DC1" w14:textId="77777777" w:rsidR="00525D2F" w:rsidRPr="00C20422" w:rsidRDefault="00525D2F" w:rsidP="0045124A">
            <w:pPr>
              <w:jc w:val="center"/>
              <w:rPr>
                <w:rFonts w:ascii="Times New Roman" w:hAnsi="Times New Roman" w:cs="Times New Roman"/>
                <w:b/>
                <w:bCs/>
                <w:color w:val="auto"/>
                <w:sz w:val="24"/>
                <w:szCs w:val="32"/>
              </w:rPr>
            </w:pPr>
            <w:r w:rsidRPr="00C20422">
              <w:rPr>
                <w:rFonts w:ascii="Times New Roman" w:hAnsi="Times New Roman" w:cs="Times New Roman"/>
                <w:color w:val="auto"/>
                <w:sz w:val="24"/>
                <w:szCs w:val="32"/>
              </w:rPr>
              <w:t>Document</w:t>
            </w:r>
          </w:p>
          <w:p w14:paraId="2D776C97" w14:textId="77777777" w:rsidR="00525D2F" w:rsidRPr="00C20422" w:rsidRDefault="00525D2F" w:rsidP="0045124A">
            <w:pPr>
              <w:jc w:val="center"/>
              <w:rPr>
                <w:rFonts w:ascii="Times New Roman" w:hAnsi="Times New Roman" w:cs="Times New Roman"/>
                <w:b/>
                <w:bCs/>
                <w:color w:val="auto"/>
                <w:sz w:val="24"/>
                <w:szCs w:val="32"/>
              </w:rPr>
            </w:pPr>
          </w:p>
          <w:p w14:paraId="598DB0D9" w14:textId="77777777" w:rsidR="00525D2F" w:rsidRPr="00C20422" w:rsidRDefault="00525D2F" w:rsidP="0045124A">
            <w:pPr>
              <w:jc w:val="center"/>
              <w:rPr>
                <w:rFonts w:ascii="Times New Roman" w:hAnsi="Times New Roman" w:cs="Times New Roman"/>
                <w:b/>
                <w:bCs/>
                <w:color w:val="auto"/>
                <w:sz w:val="24"/>
                <w:szCs w:val="32"/>
              </w:rPr>
            </w:pPr>
            <w:r w:rsidRPr="00C20422">
              <w:rPr>
                <w:rFonts w:ascii="Times New Roman" w:hAnsi="Times New Roman" w:cs="Times New Roman"/>
                <w:color w:val="auto"/>
                <w:sz w:val="24"/>
                <w:szCs w:val="32"/>
              </w:rPr>
              <w:t>Document</w:t>
            </w:r>
          </w:p>
          <w:p w14:paraId="2BC6666D" w14:textId="77777777" w:rsidR="00525D2F" w:rsidRPr="00C20422" w:rsidRDefault="00525D2F" w:rsidP="0045124A">
            <w:pPr>
              <w:jc w:val="center"/>
              <w:rPr>
                <w:rFonts w:ascii="Times New Roman" w:hAnsi="Times New Roman" w:cs="Times New Roman"/>
                <w:b/>
                <w:bCs/>
                <w:color w:val="auto"/>
                <w:sz w:val="24"/>
                <w:szCs w:val="32"/>
              </w:rPr>
            </w:pPr>
            <w:r w:rsidRPr="00C20422">
              <w:rPr>
                <w:rFonts w:ascii="Times New Roman" w:hAnsi="Times New Roman" w:cs="Times New Roman"/>
                <w:color w:val="auto"/>
                <w:sz w:val="24"/>
                <w:szCs w:val="32"/>
              </w:rPr>
              <w:t>Document</w:t>
            </w:r>
          </w:p>
          <w:p w14:paraId="75542528" w14:textId="77777777" w:rsidR="00525D2F" w:rsidRPr="00C20422" w:rsidRDefault="00525D2F" w:rsidP="0045124A">
            <w:pPr>
              <w:jc w:val="center"/>
              <w:rPr>
                <w:rFonts w:ascii="Times New Roman" w:hAnsi="Times New Roman" w:cs="Times New Roman"/>
                <w:b/>
                <w:bCs/>
                <w:color w:val="auto"/>
                <w:sz w:val="24"/>
                <w:szCs w:val="32"/>
              </w:rPr>
            </w:pPr>
            <w:r w:rsidRPr="00C20422">
              <w:rPr>
                <w:rFonts w:ascii="Times New Roman" w:hAnsi="Times New Roman" w:cs="Times New Roman"/>
                <w:color w:val="auto"/>
                <w:sz w:val="24"/>
                <w:szCs w:val="32"/>
              </w:rPr>
              <w:t>Document</w:t>
            </w:r>
          </w:p>
          <w:p w14:paraId="38226D43" w14:textId="77777777" w:rsidR="00525D2F" w:rsidRPr="00C20422" w:rsidRDefault="00525D2F" w:rsidP="0045124A">
            <w:pPr>
              <w:jc w:val="center"/>
              <w:rPr>
                <w:rFonts w:ascii="Times New Roman" w:hAnsi="Times New Roman" w:cs="Times New Roman"/>
                <w:b/>
                <w:bCs/>
                <w:color w:val="auto"/>
                <w:sz w:val="24"/>
                <w:szCs w:val="32"/>
              </w:rPr>
            </w:pPr>
            <w:r w:rsidRPr="00C20422">
              <w:rPr>
                <w:rFonts w:ascii="Times New Roman" w:hAnsi="Times New Roman" w:cs="Times New Roman"/>
                <w:color w:val="auto"/>
                <w:sz w:val="24"/>
                <w:szCs w:val="32"/>
              </w:rPr>
              <w:t>Document</w:t>
            </w:r>
          </w:p>
        </w:tc>
        <w:tc>
          <w:tcPr>
            <w:tcW w:w="851" w:type="dxa"/>
          </w:tcPr>
          <w:p w14:paraId="1BC67564" w14:textId="77777777" w:rsidR="00525D2F" w:rsidRPr="00C20422" w:rsidRDefault="00525D2F" w:rsidP="0045124A">
            <w:pPr>
              <w:jc w:val="center"/>
              <w:rPr>
                <w:rFonts w:ascii="Times New Roman" w:hAnsi="Times New Roman" w:cs="Times New Roman"/>
                <w:color w:val="auto"/>
                <w:sz w:val="24"/>
                <w:szCs w:val="32"/>
              </w:rPr>
            </w:pPr>
          </w:p>
          <w:p w14:paraId="27922CD6" w14:textId="77777777" w:rsidR="0045124A" w:rsidRPr="00C20422" w:rsidRDefault="0045124A" w:rsidP="0045124A">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3</w:t>
            </w:r>
          </w:p>
          <w:p w14:paraId="2DCEC75D" w14:textId="77777777" w:rsidR="00525D2F" w:rsidRPr="00C20422" w:rsidRDefault="00525D2F" w:rsidP="0045124A">
            <w:pPr>
              <w:jc w:val="center"/>
              <w:rPr>
                <w:rFonts w:ascii="Times New Roman" w:hAnsi="Times New Roman" w:cstheme="minorBidi"/>
                <w:color w:val="auto"/>
                <w:sz w:val="24"/>
                <w:szCs w:val="32"/>
              </w:rPr>
            </w:pPr>
          </w:p>
          <w:p w14:paraId="70C30869" w14:textId="77777777" w:rsidR="00525D2F" w:rsidRPr="00C20422" w:rsidRDefault="00525D2F" w:rsidP="0045124A">
            <w:pPr>
              <w:jc w:val="center"/>
              <w:rPr>
                <w:rFonts w:ascii="Times New Roman" w:hAnsi="Times New Roman" w:cstheme="minorBidi"/>
                <w:color w:val="auto"/>
                <w:sz w:val="24"/>
                <w:szCs w:val="32"/>
              </w:rPr>
            </w:pPr>
            <w:r w:rsidRPr="00C20422">
              <w:rPr>
                <w:rFonts w:ascii="Times New Roman" w:hAnsi="Times New Roman" w:cs="Times New Roman"/>
                <w:color w:val="auto"/>
                <w:sz w:val="24"/>
                <w:szCs w:val="32"/>
              </w:rPr>
              <w:t>3</w:t>
            </w:r>
          </w:p>
          <w:p w14:paraId="052684E2" w14:textId="77777777" w:rsidR="00525D2F" w:rsidRPr="00C20422" w:rsidRDefault="00525D2F" w:rsidP="0045124A">
            <w:pPr>
              <w:jc w:val="center"/>
              <w:rPr>
                <w:rFonts w:ascii="Times New Roman" w:hAnsi="Times New Roman" w:cstheme="minorBidi"/>
                <w:color w:val="auto"/>
                <w:sz w:val="24"/>
                <w:szCs w:val="32"/>
              </w:rPr>
            </w:pPr>
          </w:p>
          <w:p w14:paraId="31C47266" w14:textId="77777777" w:rsidR="00525D2F" w:rsidRPr="00C20422" w:rsidRDefault="00525D2F" w:rsidP="0045124A">
            <w:pPr>
              <w:jc w:val="center"/>
              <w:rPr>
                <w:rFonts w:ascii="Times New Roman" w:hAnsi="Times New Roman" w:cstheme="minorBidi"/>
                <w:color w:val="auto"/>
                <w:sz w:val="24"/>
                <w:szCs w:val="32"/>
              </w:rPr>
            </w:pPr>
            <w:r w:rsidRPr="00C20422">
              <w:rPr>
                <w:rFonts w:ascii="Times New Roman" w:hAnsi="Times New Roman" w:cs="Times New Roman"/>
                <w:color w:val="auto"/>
                <w:sz w:val="24"/>
                <w:szCs w:val="32"/>
              </w:rPr>
              <w:t>3</w:t>
            </w:r>
          </w:p>
          <w:p w14:paraId="5865718B" w14:textId="77777777" w:rsidR="00525D2F" w:rsidRPr="00C20422" w:rsidRDefault="00525D2F" w:rsidP="0045124A">
            <w:pPr>
              <w:jc w:val="center"/>
              <w:rPr>
                <w:rFonts w:ascii="Times New Roman" w:hAnsi="Times New Roman" w:cstheme="minorBidi"/>
                <w:color w:val="auto"/>
                <w:sz w:val="24"/>
                <w:szCs w:val="32"/>
              </w:rPr>
            </w:pPr>
            <w:r w:rsidRPr="00C20422">
              <w:rPr>
                <w:rFonts w:ascii="Times New Roman" w:hAnsi="Times New Roman" w:cs="Times New Roman"/>
                <w:color w:val="auto"/>
                <w:sz w:val="24"/>
                <w:szCs w:val="32"/>
              </w:rPr>
              <w:t>3</w:t>
            </w:r>
          </w:p>
          <w:p w14:paraId="46C1CE11" w14:textId="77777777" w:rsidR="00525D2F" w:rsidRPr="00C20422" w:rsidRDefault="00525D2F" w:rsidP="0045124A">
            <w:pPr>
              <w:jc w:val="center"/>
              <w:rPr>
                <w:rFonts w:ascii="Times New Roman" w:hAnsi="Times New Roman" w:cstheme="minorBidi"/>
                <w:color w:val="auto"/>
                <w:sz w:val="24"/>
                <w:szCs w:val="32"/>
              </w:rPr>
            </w:pPr>
            <w:r w:rsidRPr="00C20422">
              <w:rPr>
                <w:rFonts w:ascii="Times New Roman" w:hAnsi="Times New Roman" w:cs="Times New Roman"/>
                <w:color w:val="auto"/>
                <w:sz w:val="24"/>
                <w:szCs w:val="32"/>
              </w:rPr>
              <w:t>3</w:t>
            </w:r>
          </w:p>
          <w:p w14:paraId="140B4396" w14:textId="77777777" w:rsidR="00525D2F" w:rsidRPr="00C20422" w:rsidRDefault="00525D2F" w:rsidP="0045124A">
            <w:pPr>
              <w:jc w:val="center"/>
              <w:rPr>
                <w:rFonts w:ascii="Times New Roman" w:hAnsi="Times New Roman" w:cstheme="minorBidi"/>
                <w:color w:val="auto"/>
                <w:sz w:val="24"/>
                <w:szCs w:val="32"/>
                <w:cs/>
              </w:rPr>
            </w:pPr>
            <w:r w:rsidRPr="00C20422">
              <w:rPr>
                <w:rFonts w:ascii="Times New Roman" w:hAnsi="Times New Roman" w:cs="Times New Roman"/>
                <w:color w:val="auto"/>
                <w:sz w:val="24"/>
                <w:szCs w:val="32"/>
              </w:rPr>
              <w:t>3</w:t>
            </w:r>
          </w:p>
        </w:tc>
        <w:tc>
          <w:tcPr>
            <w:tcW w:w="1337" w:type="dxa"/>
          </w:tcPr>
          <w:p w14:paraId="0F2C8A11" w14:textId="77777777" w:rsidR="0045124A" w:rsidRPr="00C20422" w:rsidRDefault="0045124A" w:rsidP="00A05FC9">
            <w:pPr>
              <w:rPr>
                <w:rFonts w:ascii="Times New Roman" w:hAnsi="Times New Roman" w:cs="Times New Roman"/>
                <w:b/>
                <w:bCs/>
                <w:color w:val="auto"/>
                <w:sz w:val="24"/>
                <w:szCs w:val="32"/>
              </w:rPr>
            </w:pPr>
          </w:p>
        </w:tc>
      </w:tr>
    </w:tbl>
    <w:p w14:paraId="56BD3C6D" w14:textId="77777777" w:rsidR="00320DB1" w:rsidRDefault="00320DB1" w:rsidP="00C20422">
      <w:pPr>
        <w:pStyle w:val="Heading2"/>
        <w:rPr>
          <w:rFonts w:ascii="Times New Roman" w:eastAsia="Arial" w:hAnsi="Times New Roman" w:cs="Times New Roman"/>
          <w:color w:val="auto"/>
          <w:sz w:val="24"/>
          <w:szCs w:val="32"/>
        </w:rPr>
      </w:pPr>
      <w:bookmarkStart w:id="55" w:name="_Toc259970757"/>
    </w:p>
    <w:p w14:paraId="56C15661" w14:textId="77777777" w:rsidR="00525D2F" w:rsidRPr="00C20422" w:rsidRDefault="00C20422" w:rsidP="00C20422">
      <w:pPr>
        <w:pStyle w:val="Heading2"/>
        <w:rPr>
          <w:rFonts w:ascii="Times New Roman" w:hAnsi="Times New Roman" w:cs="Times New Roman"/>
          <w:color w:val="auto"/>
          <w:sz w:val="28"/>
          <w:szCs w:val="36"/>
        </w:rPr>
      </w:pPr>
      <w:r w:rsidRPr="00C20422">
        <w:rPr>
          <w:rFonts w:ascii="Times New Roman" w:hAnsi="Times New Roman" w:cs="Times New Roman"/>
          <w:color w:val="auto"/>
          <w:sz w:val="28"/>
          <w:szCs w:val="36"/>
        </w:rPr>
        <w:t>1.4</w:t>
      </w:r>
      <w:r w:rsidR="005C72C2" w:rsidRPr="00C20422">
        <w:rPr>
          <w:rFonts w:ascii="Times New Roman" w:hAnsi="Times New Roman" w:cs="Times New Roman"/>
          <w:color w:val="auto"/>
          <w:sz w:val="28"/>
          <w:szCs w:val="36"/>
        </w:rPr>
        <w:t xml:space="preserve"> Acronyms</w:t>
      </w:r>
      <w:bookmarkEnd w:id="55"/>
    </w:p>
    <w:p w14:paraId="521BADAA" w14:textId="77777777" w:rsidR="005C72C2" w:rsidRPr="00C20422" w:rsidRDefault="005C72C2" w:rsidP="00A05FC9">
      <w:pPr>
        <w:rPr>
          <w:rFonts w:ascii="Times New Roman" w:hAnsi="Times New Roman" w:cs="Times New Roman"/>
          <w:b/>
          <w:bCs/>
          <w:color w:val="auto"/>
          <w:sz w:val="28"/>
          <w:szCs w:val="36"/>
        </w:rPr>
      </w:pPr>
    </w:p>
    <w:p w14:paraId="0AE23837" w14:textId="77777777" w:rsidR="005C72C2" w:rsidRPr="00C20422" w:rsidRDefault="005C72C2" w:rsidP="00C20422">
      <w:pPr>
        <w:pStyle w:val="Heading3"/>
        <w:rPr>
          <w:rFonts w:ascii="Times New Roman" w:hAnsi="Times New Roman" w:cs="Times New Roman"/>
          <w:color w:val="auto"/>
          <w:sz w:val="24"/>
          <w:szCs w:val="32"/>
        </w:rPr>
      </w:pPr>
      <w:r w:rsidRPr="00C20422">
        <w:rPr>
          <w:rFonts w:ascii="Times New Roman" w:hAnsi="Times New Roman" w:cs="Times New Roman"/>
          <w:color w:val="auto"/>
          <w:sz w:val="28"/>
          <w:szCs w:val="36"/>
        </w:rPr>
        <w:tab/>
      </w:r>
      <w:bookmarkStart w:id="56" w:name="_Toc259970758"/>
      <w:r w:rsidR="00C20422" w:rsidRPr="00C20422">
        <w:rPr>
          <w:rFonts w:ascii="Times New Roman" w:hAnsi="Times New Roman" w:cs="Times New Roman"/>
          <w:color w:val="auto"/>
          <w:sz w:val="24"/>
          <w:szCs w:val="32"/>
        </w:rPr>
        <w:t>1.4</w:t>
      </w:r>
      <w:r w:rsidRPr="00C20422">
        <w:rPr>
          <w:rFonts w:ascii="Times New Roman" w:hAnsi="Times New Roman" w:cs="Times New Roman"/>
          <w:color w:val="auto"/>
          <w:sz w:val="24"/>
          <w:szCs w:val="32"/>
        </w:rPr>
        <w:t>.1 Acronyms</w:t>
      </w:r>
      <w:bookmarkEnd w:id="56"/>
      <w:r w:rsidRPr="00C20422">
        <w:rPr>
          <w:rFonts w:ascii="Times New Roman" w:hAnsi="Times New Roman" w:cs="Times New Roman"/>
          <w:color w:val="auto"/>
          <w:sz w:val="24"/>
          <w:szCs w:val="32"/>
        </w:rPr>
        <w:t xml:space="preserve"> </w:t>
      </w:r>
    </w:p>
    <w:tbl>
      <w:tblPr>
        <w:tblStyle w:val="TableGrid"/>
        <w:tblW w:w="0" w:type="auto"/>
        <w:tblInd w:w="2518" w:type="dxa"/>
        <w:tblLook w:val="04A0" w:firstRow="1" w:lastRow="0" w:firstColumn="1" w:lastColumn="0" w:noHBand="0" w:noVBand="1"/>
      </w:tblPr>
      <w:tblGrid>
        <w:gridCol w:w="2103"/>
        <w:gridCol w:w="4621"/>
      </w:tblGrid>
      <w:tr w:rsidR="00C20422" w:rsidRPr="00C20422" w14:paraId="2CBF3205" w14:textId="77777777" w:rsidTr="005C72C2">
        <w:tc>
          <w:tcPr>
            <w:tcW w:w="2103" w:type="dxa"/>
          </w:tcPr>
          <w:p w14:paraId="23934736" w14:textId="77777777" w:rsidR="005C72C2" w:rsidRPr="00C20422" w:rsidRDefault="005C72C2" w:rsidP="005C72C2">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Acronyms</w:t>
            </w:r>
          </w:p>
        </w:tc>
        <w:tc>
          <w:tcPr>
            <w:tcW w:w="4621" w:type="dxa"/>
          </w:tcPr>
          <w:p w14:paraId="641FA30E" w14:textId="77777777" w:rsidR="005C72C2" w:rsidRPr="00C20422" w:rsidRDefault="005C72C2" w:rsidP="005C72C2">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Stands for</w:t>
            </w:r>
          </w:p>
        </w:tc>
      </w:tr>
      <w:tr w:rsidR="00C20422" w:rsidRPr="00C20422" w14:paraId="1D330B21" w14:textId="77777777" w:rsidTr="005C72C2">
        <w:tc>
          <w:tcPr>
            <w:tcW w:w="2103" w:type="dxa"/>
          </w:tcPr>
          <w:p w14:paraId="3DEEACCE" w14:textId="77777777" w:rsidR="005C72C2" w:rsidRPr="00C20422" w:rsidRDefault="005C72C2" w:rsidP="005C72C2">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PM</w:t>
            </w:r>
          </w:p>
        </w:tc>
        <w:tc>
          <w:tcPr>
            <w:tcW w:w="4621" w:type="dxa"/>
          </w:tcPr>
          <w:p w14:paraId="08681D27" w14:textId="77777777" w:rsidR="005C72C2" w:rsidRPr="00C20422" w:rsidRDefault="005C72C2" w:rsidP="005C72C2">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Project Management</w:t>
            </w:r>
          </w:p>
        </w:tc>
      </w:tr>
      <w:tr w:rsidR="00C20422" w:rsidRPr="00C20422" w14:paraId="6D70C112" w14:textId="77777777" w:rsidTr="005C72C2">
        <w:tc>
          <w:tcPr>
            <w:tcW w:w="2103" w:type="dxa"/>
          </w:tcPr>
          <w:p w14:paraId="4A3EC00A" w14:textId="77777777" w:rsidR="005C72C2" w:rsidRPr="00C20422" w:rsidRDefault="005C72C2" w:rsidP="005C72C2">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PMP</w:t>
            </w:r>
          </w:p>
        </w:tc>
        <w:tc>
          <w:tcPr>
            <w:tcW w:w="4621" w:type="dxa"/>
          </w:tcPr>
          <w:p w14:paraId="645A0B4F" w14:textId="77777777" w:rsidR="005C72C2" w:rsidRPr="00C20422" w:rsidRDefault="005C72C2" w:rsidP="005C72C2">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Project Management Plan</w:t>
            </w:r>
          </w:p>
        </w:tc>
      </w:tr>
      <w:tr w:rsidR="00C20422" w:rsidRPr="00C20422" w14:paraId="2D03C8BF" w14:textId="77777777" w:rsidTr="005C72C2">
        <w:tc>
          <w:tcPr>
            <w:tcW w:w="2103" w:type="dxa"/>
          </w:tcPr>
          <w:p w14:paraId="19ABB48C" w14:textId="77777777" w:rsidR="005C72C2" w:rsidRPr="00C20422" w:rsidRDefault="005C72C2" w:rsidP="005C72C2">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URS</w:t>
            </w:r>
          </w:p>
        </w:tc>
        <w:tc>
          <w:tcPr>
            <w:tcW w:w="4621" w:type="dxa"/>
          </w:tcPr>
          <w:p w14:paraId="6B3A0CA3" w14:textId="77777777" w:rsidR="005C72C2" w:rsidRPr="00C20422" w:rsidRDefault="005C72C2" w:rsidP="005C72C2">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User Requirement Specification</w:t>
            </w:r>
          </w:p>
        </w:tc>
      </w:tr>
      <w:tr w:rsidR="00C20422" w:rsidRPr="00C20422" w14:paraId="72AAC4A5" w14:textId="77777777" w:rsidTr="005C72C2">
        <w:tc>
          <w:tcPr>
            <w:tcW w:w="2103" w:type="dxa"/>
          </w:tcPr>
          <w:p w14:paraId="053900DC" w14:textId="77777777" w:rsidR="005C72C2" w:rsidRPr="00C20422" w:rsidRDefault="005C72C2" w:rsidP="005C72C2">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SRS</w:t>
            </w:r>
          </w:p>
        </w:tc>
        <w:tc>
          <w:tcPr>
            <w:tcW w:w="4621" w:type="dxa"/>
          </w:tcPr>
          <w:p w14:paraId="76E2B79C" w14:textId="77777777" w:rsidR="005C72C2" w:rsidRPr="00C20422" w:rsidRDefault="005C72C2" w:rsidP="005C72C2">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Software Requirement Specification</w:t>
            </w:r>
          </w:p>
        </w:tc>
      </w:tr>
      <w:tr w:rsidR="00C20422" w:rsidRPr="00C20422" w14:paraId="38CAB1E1" w14:textId="77777777" w:rsidTr="005C72C2">
        <w:tc>
          <w:tcPr>
            <w:tcW w:w="2103" w:type="dxa"/>
          </w:tcPr>
          <w:p w14:paraId="1C46DA37" w14:textId="77777777" w:rsidR="005C72C2" w:rsidRPr="00C20422" w:rsidRDefault="00B614AD" w:rsidP="005C72C2">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 xml:space="preserve">VSE </w:t>
            </w:r>
          </w:p>
        </w:tc>
        <w:tc>
          <w:tcPr>
            <w:tcW w:w="4621" w:type="dxa"/>
          </w:tcPr>
          <w:p w14:paraId="652E3596" w14:textId="77777777" w:rsidR="005C72C2" w:rsidRPr="00C20422" w:rsidRDefault="00B614AD" w:rsidP="005C72C2">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Very Small Entity</w:t>
            </w:r>
          </w:p>
        </w:tc>
      </w:tr>
      <w:tr w:rsidR="00C20422" w:rsidRPr="00C20422" w14:paraId="306EEB84" w14:textId="77777777" w:rsidTr="005C72C2">
        <w:tc>
          <w:tcPr>
            <w:tcW w:w="2103" w:type="dxa"/>
          </w:tcPr>
          <w:p w14:paraId="5316DE47" w14:textId="77777777" w:rsidR="004F4972" w:rsidRPr="00C20422" w:rsidRDefault="004F4972" w:rsidP="005C72C2">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QR code</w:t>
            </w:r>
          </w:p>
        </w:tc>
        <w:tc>
          <w:tcPr>
            <w:tcW w:w="4621" w:type="dxa"/>
          </w:tcPr>
          <w:p w14:paraId="2F5A25F5" w14:textId="77777777" w:rsidR="004F4972" w:rsidRPr="00C20422" w:rsidRDefault="004F4972" w:rsidP="005C72C2">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Quick Response Code</w:t>
            </w:r>
          </w:p>
        </w:tc>
      </w:tr>
    </w:tbl>
    <w:p w14:paraId="2A4DF3AE" w14:textId="77777777" w:rsidR="005C72C2" w:rsidRPr="00C20422" w:rsidRDefault="005C72C2" w:rsidP="005C72C2">
      <w:pPr>
        <w:jc w:val="center"/>
        <w:rPr>
          <w:rFonts w:ascii="Times New Roman" w:hAnsi="Times New Roman" w:cs="Times New Roman"/>
          <w:b/>
          <w:bCs/>
          <w:color w:val="auto"/>
          <w:sz w:val="24"/>
          <w:szCs w:val="32"/>
        </w:rPr>
      </w:pPr>
    </w:p>
    <w:p w14:paraId="0B8A340E" w14:textId="77777777" w:rsidR="00B614AD" w:rsidRPr="00C20422" w:rsidRDefault="00C20422" w:rsidP="00C20422">
      <w:pPr>
        <w:pStyle w:val="Heading3"/>
        <w:rPr>
          <w:rFonts w:ascii="Times New Roman" w:hAnsi="Times New Roman" w:cs="Times New Roman"/>
          <w:color w:val="auto"/>
          <w:sz w:val="24"/>
          <w:szCs w:val="32"/>
        </w:rPr>
      </w:pPr>
      <w:r>
        <w:rPr>
          <w:rFonts w:ascii="Times New Roman" w:hAnsi="Times New Roman" w:cs="Times New Roman"/>
          <w:b w:val="0"/>
          <w:bCs w:val="0"/>
          <w:color w:val="auto"/>
          <w:sz w:val="24"/>
          <w:szCs w:val="32"/>
        </w:rPr>
        <w:tab/>
      </w:r>
      <w:bookmarkStart w:id="57" w:name="_Toc259970759"/>
      <w:r w:rsidRPr="00C20422">
        <w:rPr>
          <w:rFonts w:ascii="Times New Roman" w:hAnsi="Times New Roman" w:cs="Times New Roman"/>
          <w:color w:val="auto"/>
          <w:sz w:val="24"/>
          <w:szCs w:val="32"/>
        </w:rPr>
        <w:t>1.4</w:t>
      </w:r>
      <w:r w:rsidR="00B614AD" w:rsidRPr="00C20422">
        <w:rPr>
          <w:rFonts w:ascii="Times New Roman" w:hAnsi="Times New Roman" w:cs="Times New Roman"/>
          <w:color w:val="auto"/>
          <w:sz w:val="24"/>
          <w:szCs w:val="32"/>
        </w:rPr>
        <w:t>.2 Definition</w:t>
      </w:r>
      <w:bookmarkEnd w:id="57"/>
    </w:p>
    <w:p w14:paraId="4FFBA865" w14:textId="77777777" w:rsidR="00B614AD" w:rsidRPr="00C20422" w:rsidRDefault="00B614AD" w:rsidP="00B614AD">
      <w:pP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ab/>
      </w:r>
    </w:p>
    <w:p w14:paraId="04780416" w14:textId="77777777" w:rsidR="00B614AD" w:rsidRPr="00C20422" w:rsidRDefault="00B614AD" w:rsidP="00B614AD">
      <w:pPr>
        <w:ind w:left="4320" w:hanging="3600"/>
        <w:rPr>
          <w:rFonts w:ascii="Times New Roman" w:hAnsi="Times New Roman" w:cs="Times New Roman"/>
          <w:color w:val="auto"/>
          <w:sz w:val="24"/>
          <w:szCs w:val="32"/>
        </w:rPr>
      </w:pPr>
      <w:r w:rsidRPr="00C20422">
        <w:rPr>
          <w:rFonts w:ascii="Times New Roman" w:hAnsi="Times New Roman" w:cs="Times New Roman"/>
          <w:color w:val="auto"/>
          <w:sz w:val="24"/>
          <w:szCs w:val="32"/>
        </w:rPr>
        <w:t>Acceptance test</w:t>
      </w:r>
      <w:r w:rsidRPr="00C20422">
        <w:rPr>
          <w:rFonts w:ascii="Times New Roman" w:hAnsi="Times New Roman" w:cs="Times New Roman"/>
          <w:color w:val="auto"/>
          <w:sz w:val="24"/>
          <w:szCs w:val="32"/>
        </w:rPr>
        <w:tab/>
        <w:t>Test activities for sample checks to verify a system (or product, solution) has the right quality for deployment or usage. Often acceptance test is done by customer [IEEE90]</w:t>
      </w:r>
    </w:p>
    <w:p w14:paraId="0B4167DC" w14:textId="77777777" w:rsidR="00B614AD" w:rsidRPr="00C20422" w:rsidRDefault="00B614AD" w:rsidP="00B614AD">
      <w:pPr>
        <w:ind w:left="4320" w:hanging="3600"/>
        <w:rPr>
          <w:rFonts w:ascii="Times New Roman" w:hAnsi="Times New Roman" w:cs="Times New Roman"/>
          <w:color w:val="auto"/>
          <w:sz w:val="24"/>
          <w:szCs w:val="32"/>
        </w:rPr>
      </w:pPr>
    </w:p>
    <w:p w14:paraId="673A084F" w14:textId="77777777" w:rsidR="00B614AD" w:rsidRPr="00C20422" w:rsidRDefault="00B614AD" w:rsidP="00B614AD">
      <w:pPr>
        <w:ind w:left="4320" w:hanging="3600"/>
        <w:rPr>
          <w:rFonts w:ascii="Times New Roman" w:hAnsi="Times New Roman" w:cs="Times New Roman"/>
          <w:color w:val="auto"/>
          <w:sz w:val="24"/>
          <w:szCs w:val="32"/>
        </w:rPr>
      </w:pPr>
      <w:r w:rsidRPr="00C20422">
        <w:rPr>
          <w:rFonts w:ascii="Times New Roman" w:hAnsi="Times New Roman" w:cs="Times New Roman"/>
          <w:color w:val="auto"/>
          <w:sz w:val="24"/>
          <w:szCs w:val="32"/>
        </w:rPr>
        <w:t>Feature</w:t>
      </w:r>
      <w:r w:rsidRPr="00C20422">
        <w:rPr>
          <w:rFonts w:ascii="Times New Roman" w:hAnsi="Times New Roman" w:cs="Times New Roman"/>
          <w:color w:val="auto"/>
          <w:sz w:val="24"/>
          <w:szCs w:val="32"/>
        </w:rPr>
        <w:tab/>
      </w:r>
      <w:r w:rsidRPr="00C20422">
        <w:rPr>
          <w:rStyle w:val="words"/>
          <w:rFonts w:ascii="Times New Roman" w:hAnsi="Times New Roman" w:cs="Times New Roman"/>
          <w:color w:val="auto"/>
        </w:rPr>
        <w:t>Transformation</w:t>
      </w:r>
      <w:r w:rsidRPr="00C20422">
        <w:rPr>
          <w:rFonts w:ascii="Times New Roman" w:hAnsi="Times New Roman" w:cs="Times New Roman"/>
          <w:color w:val="auto"/>
        </w:rPr>
        <w:t xml:space="preserve"> of </w:t>
      </w:r>
      <w:r w:rsidRPr="00C20422">
        <w:rPr>
          <w:rStyle w:val="words"/>
          <w:rFonts w:ascii="Times New Roman" w:hAnsi="Times New Roman" w:cs="Times New Roman"/>
          <w:color w:val="auto"/>
        </w:rPr>
        <w:t>input</w:t>
      </w:r>
      <w:r w:rsidRPr="00C20422">
        <w:rPr>
          <w:rFonts w:ascii="Times New Roman" w:hAnsi="Times New Roman" w:cs="Times New Roman"/>
          <w:color w:val="auto"/>
        </w:rPr>
        <w:t xml:space="preserve"> parameters to </w:t>
      </w:r>
      <w:r w:rsidRPr="00C20422">
        <w:rPr>
          <w:rStyle w:val="words"/>
          <w:rFonts w:ascii="Times New Roman" w:hAnsi="Times New Roman" w:cs="Times New Roman"/>
          <w:color w:val="auto"/>
        </w:rPr>
        <w:t>output</w:t>
      </w:r>
      <w:r w:rsidRPr="00C20422">
        <w:rPr>
          <w:rFonts w:ascii="Times New Roman" w:hAnsi="Times New Roman" w:cs="Times New Roman"/>
          <w:color w:val="auto"/>
        </w:rPr>
        <w:t xml:space="preserve"> parameters based on </w:t>
      </w:r>
      <w:r w:rsidRPr="00C20422">
        <w:rPr>
          <w:rStyle w:val="words"/>
          <w:rFonts w:ascii="Times New Roman" w:hAnsi="Times New Roman" w:cs="Times New Roman"/>
          <w:color w:val="auto"/>
        </w:rPr>
        <w:t>specified</w:t>
      </w:r>
      <w:r w:rsidRPr="00C20422">
        <w:rPr>
          <w:rFonts w:ascii="Times New Roman" w:hAnsi="Times New Roman" w:cs="Times New Roman"/>
          <w:color w:val="auto"/>
        </w:rPr>
        <w:t xml:space="preserve"> algorithm. </w:t>
      </w:r>
      <w:r w:rsidRPr="00C20422">
        <w:rPr>
          <w:rStyle w:val="words"/>
          <w:rFonts w:ascii="Times New Roman" w:hAnsi="Times New Roman" w:cs="Times New Roman"/>
          <w:color w:val="auto"/>
        </w:rPr>
        <w:t>It</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describes</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the</w:t>
      </w:r>
      <w:r w:rsidRPr="00C20422">
        <w:rPr>
          <w:rFonts w:ascii="Times New Roman" w:hAnsi="Times New Roman" w:cs="Times New Roman"/>
          <w:color w:val="auto"/>
        </w:rPr>
        <w:t xml:space="preserve"> functionality of </w:t>
      </w:r>
      <w:r w:rsidRPr="00C20422">
        <w:rPr>
          <w:rStyle w:val="words"/>
          <w:rFonts w:ascii="Times New Roman" w:hAnsi="Times New Roman" w:cs="Times New Roman"/>
          <w:color w:val="auto"/>
        </w:rPr>
        <w:t>the</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product</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Used</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for</w:t>
      </w:r>
      <w:r w:rsidRPr="00C20422">
        <w:rPr>
          <w:rFonts w:ascii="Times New Roman" w:hAnsi="Times New Roman" w:cs="Times New Roman"/>
          <w:color w:val="auto"/>
        </w:rPr>
        <w:t xml:space="preserve"> </w:t>
      </w:r>
      <w:r w:rsidRPr="00C20422">
        <w:rPr>
          <w:rStyle w:val="nouns"/>
          <w:rFonts w:ascii="Times New Roman" w:hAnsi="Times New Roman" w:cs="Times New Roman"/>
          <w:color w:val="auto"/>
        </w:rPr>
        <w:t>requirements</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analysis</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design</w:t>
      </w:r>
      <w:r w:rsidRPr="00C20422">
        <w:rPr>
          <w:rFonts w:ascii="Times New Roman" w:hAnsi="Times New Roman" w:cs="Times New Roman"/>
          <w:color w:val="auto"/>
        </w:rPr>
        <w:t xml:space="preserve">, coding, </w:t>
      </w:r>
      <w:r w:rsidRPr="00C20422">
        <w:rPr>
          <w:rStyle w:val="words"/>
          <w:rFonts w:ascii="Times New Roman" w:hAnsi="Times New Roman" w:cs="Times New Roman"/>
          <w:color w:val="auto"/>
        </w:rPr>
        <w:t>testing</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or</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maintenance</w:t>
      </w:r>
      <w:r w:rsidRPr="00C20422">
        <w:rPr>
          <w:rFonts w:ascii="Times New Roman" w:hAnsi="Times New Roman" w:cs="Times New Roman"/>
          <w:color w:val="auto"/>
        </w:rPr>
        <w:t>. [IEEE90]</w:t>
      </w:r>
    </w:p>
    <w:p w14:paraId="385DB10A" w14:textId="77777777" w:rsidR="00B614AD" w:rsidRPr="00C20422" w:rsidRDefault="00B614AD" w:rsidP="00B614AD">
      <w:pPr>
        <w:ind w:left="4320" w:hanging="3600"/>
        <w:rPr>
          <w:rFonts w:ascii="Times New Roman" w:hAnsi="Times New Roman" w:cs="Times New Roman"/>
          <w:color w:val="auto"/>
          <w:sz w:val="24"/>
          <w:szCs w:val="32"/>
        </w:rPr>
      </w:pPr>
    </w:p>
    <w:p w14:paraId="7D5DAD83" w14:textId="77777777" w:rsidR="00E429F8" w:rsidRPr="00C20422" w:rsidRDefault="00B614AD" w:rsidP="00B614AD">
      <w:pPr>
        <w:ind w:left="4320" w:hanging="3600"/>
        <w:rPr>
          <w:rFonts w:ascii="Times New Roman" w:hAnsi="Times New Roman" w:cs="Times New Roman"/>
          <w:color w:val="auto"/>
          <w:sz w:val="24"/>
          <w:szCs w:val="32"/>
        </w:rPr>
      </w:pPr>
      <w:r w:rsidRPr="00C20422">
        <w:rPr>
          <w:rFonts w:ascii="Times New Roman" w:hAnsi="Times New Roman" w:cs="Times New Roman"/>
          <w:color w:val="auto"/>
          <w:sz w:val="24"/>
          <w:szCs w:val="32"/>
        </w:rPr>
        <w:lastRenderedPageBreak/>
        <w:t>IEEE</w:t>
      </w:r>
      <w:r w:rsidRPr="00C20422">
        <w:rPr>
          <w:rFonts w:ascii="Times New Roman" w:hAnsi="Times New Roman" w:cs="Times New Roman"/>
          <w:color w:val="auto"/>
          <w:sz w:val="24"/>
          <w:szCs w:val="32"/>
        </w:rPr>
        <w:tab/>
        <w:t xml:space="preserve">Institute for electrical and electronic engineers. Biggest </w:t>
      </w:r>
      <w:r w:rsidR="00E429F8" w:rsidRPr="00C20422">
        <w:rPr>
          <w:rFonts w:ascii="Times New Roman" w:hAnsi="Times New Roman" w:cs="Times New Roman"/>
          <w:color w:val="auto"/>
          <w:sz w:val="24"/>
          <w:szCs w:val="32"/>
        </w:rPr>
        <w:t>global interest group for engineers of different branches and computer scientist [IEEE90]</w:t>
      </w:r>
    </w:p>
    <w:p w14:paraId="0DD6757A" w14:textId="77777777" w:rsidR="00E429F8" w:rsidRPr="00C20422" w:rsidRDefault="00E429F8" w:rsidP="00B614AD">
      <w:pPr>
        <w:ind w:left="4320" w:hanging="3600"/>
        <w:rPr>
          <w:rFonts w:ascii="Times New Roman" w:hAnsi="Times New Roman" w:cs="Times New Roman"/>
          <w:color w:val="auto"/>
          <w:sz w:val="24"/>
          <w:szCs w:val="32"/>
        </w:rPr>
      </w:pPr>
    </w:p>
    <w:p w14:paraId="77657899" w14:textId="77777777" w:rsidR="00E429F8" w:rsidRPr="00C20422" w:rsidRDefault="00E429F8" w:rsidP="00B614AD">
      <w:pPr>
        <w:ind w:left="4320" w:hanging="3600"/>
        <w:rPr>
          <w:rFonts w:ascii="Times New Roman" w:hAnsi="Times New Roman" w:cs="Times New Roman"/>
          <w:color w:val="auto"/>
          <w:sz w:val="24"/>
          <w:szCs w:val="32"/>
        </w:rPr>
      </w:pPr>
      <w:r w:rsidRPr="00C20422">
        <w:rPr>
          <w:rFonts w:ascii="Times New Roman" w:hAnsi="Times New Roman" w:cs="Times New Roman"/>
          <w:color w:val="auto"/>
          <w:sz w:val="24"/>
          <w:szCs w:val="32"/>
        </w:rPr>
        <w:t>Plan</w:t>
      </w:r>
      <w:r w:rsidRPr="00C20422">
        <w:rPr>
          <w:rFonts w:ascii="Times New Roman" w:hAnsi="Times New Roman" w:cs="Times New Roman"/>
          <w:color w:val="auto"/>
          <w:sz w:val="24"/>
          <w:szCs w:val="32"/>
        </w:rPr>
        <w:tab/>
        <w:t>A documented series of task requires meeting an objective, typically including the associated schedule, budget, resources, organizational, description and work breakdown structure [IEEE90]</w:t>
      </w:r>
    </w:p>
    <w:p w14:paraId="0AD07707" w14:textId="77777777" w:rsidR="00E429F8" w:rsidRPr="00C20422" w:rsidRDefault="00E429F8" w:rsidP="00B614AD">
      <w:pPr>
        <w:ind w:left="4320" w:hanging="3600"/>
        <w:rPr>
          <w:rFonts w:ascii="Times New Roman" w:hAnsi="Times New Roman" w:cs="Times New Roman"/>
          <w:color w:val="auto"/>
          <w:sz w:val="24"/>
          <w:szCs w:val="32"/>
        </w:rPr>
      </w:pPr>
    </w:p>
    <w:p w14:paraId="7A72FB51" w14:textId="77777777" w:rsidR="00E429F8" w:rsidRPr="00C20422" w:rsidRDefault="00E429F8" w:rsidP="00B614AD">
      <w:pPr>
        <w:ind w:left="4320" w:hanging="3600"/>
        <w:rPr>
          <w:rFonts w:ascii="Times New Roman" w:hAnsi="Times New Roman" w:cs="Times New Roman"/>
          <w:color w:val="auto"/>
          <w:sz w:val="24"/>
          <w:szCs w:val="32"/>
        </w:rPr>
      </w:pPr>
      <w:r w:rsidRPr="00C20422">
        <w:rPr>
          <w:rFonts w:ascii="Times New Roman" w:hAnsi="Times New Roman" w:cs="Times New Roman"/>
          <w:color w:val="auto"/>
          <w:sz w:val="24"/>
          <w:szCs w:val="32"/>
        </w:rPr>
        <w:t>Project Management</w:t>
      </w:r>
      <w:r w:rsidRPr="00C20422">
        <w:rPr>
          <w:rFonts w:ascii="Times New Roman" w:hAnsi="Times New Roman" w:cs="Times New Roman"/>
          <w:color w:val="auto"/>
          <w:sz w:val="24"/>
          <w:szCs w:val="32"/>
        </w:rPr>
        <w:tab/>
        <w:t>The application of knowledge, skills, tools, and techniques to project activities in order to meet or exceed stakeholder needs and expectations from a project [IEEE90]</w:t>
      </w:r>
    </w:p>
    <w:p w14:paraId="2D627230" w14:textId="77777777" w:rsidR="00444D22" w:rsidRPr="00C20422" w:rsidRDefault="00444D22" w:rsidP="00E35B71">
      <w:pPr>
        <w:rPr>
          <w:rFonts w:ascii="Times New Roman" w:hAnsi="Times New Roman" w:cs="Times New Roman"/>
          <w:color w:val="auto"/>
          <w:sz w:val="24"/>
          <w:szCs w:val="32"/>
        </w:rPr>
      </w:pPr>
    </w:p>
    <w:p w14:paraId="34C37068" w14:textId="77777777" w:rsidR="00E429F8" w:rsidRPr="00C20422" w:rsidRDefault="004F4972" w:rsidP="00B614AD">
      <w:pPr>
        <w:ind w:left="4320" w:hanging="3600"/>
        <w:rPr>
          <w:rFonts w:ascii="Times New Roman" w:hAnsi="Times New Roman" w:cs="Times New Roman"/>
          <w:color w:val="auto"/>
          <w:sz w:val="24"/>
          <w:szCs w:val="32"/>
        </w:rPr>
      </w:pPr>
      <w:r w:rsidRPr="00C20422">
        <w:rPr>
          <w:rFonts w:ascii="Times New Roman" w:hAnsi="Times New Roman" w:cs="Times New Roman"/>
          <w:color w:val="auto"/>
          <w:sz w:val="24"/>
          <w:szCs w:val="32"/>
        </w:rPr>
        <w:t>Project Plan</w:t>
      </w:r>
      <w:r w:rsidRPr="00C20422">
        <w:rPr>
          <w:rFonts w:ascii="Times New Roman" w:hAnsi="Times New Roman" w:cs="Times New Roman"/>
          <w:color w:val="auto"/>
          <w:sz w:val="24"/>
          <w:szCs w:val="32"/>
        </w:rPr>
        <w:tab/>
        <w:t xml:space="preserve">A formal, approved document used to guide both project execution and project control. The primary uses </w:t>
      </w:r>
      <w:r w:rsidR="00B43919" w:rsidRPr="00C20422">
        <w:rPr>
          <w:rFonts w:ascii="Times New Roman" w:hAnsi="Times New Roman" w:cs="Times New Roman"/>
          <w:color w:val="auto"/>
          <w:sz w:val="24"/>
          <w:szCs w:val="32"/>
        </w:rPr>
        <w:t>of the project plan are to document planning assumptions and the decision, to facilitate communication among stakeholders, and to document approved scope, scope, cost, and schedule baseline. [IEEE90]</w:t>
      </w:r>
    </w:p>
    <w:p w14:paraId="48BC1EDF" w14:textId="77777777" w:rsidR="00B43919" w:rsidRPr="00C20422" w:rsidRDefault="00B43919" w:rsidP="00B614AD">
      <w:pPr>
        <w:ind w:left="4320" w:hanging="3600"/>
        <w:rPr>
          <w:rFonts w:ascii="Times New Roman" w:hAnsi="Times New Roman" w:cs="Times New Roman"/>
          <w:color w:val="auto"/>
          <w:sz w:val="24"/>
          <w:szCs w:val="32"/>
        </w:rPr>
      </w:pPr>
    </w:p>
    <w:p w14:paraId="73F929B9" w14:textId="77777777" w:rsidR="00B43919" w:rsidRPr="00C20422" w:rsidRDefault="00B43919" w:rsidP="00B614AD">
      <w:pPr>
        <w:ind w:left="4320" w:hanging="3600"/>
        <w:rPr>
          <w:rFonts w:ascii="Times New Roman" w:hAnsi="Times New Roman" w:cs="Times New Roman"/>
          <w:color w:val="auto"/>
          <w:sz w:val="24"/>
          <w:szCs w:val="32"/>
        </w:rPr>
      </w:pPr>
      <w:r w:rsidRPr="00C20422">
        <w:rPr>
          <w:rFonts w:ascii="Times New Roman" w:hAnsi="Times New Roman" w:cs="Times New Roman"/>
          <w:color w:val="auto"/>
          <w:sz w:val="24"/>
          <w:szCs w:val="32"/>
        </w:rPr>
        <w:t xml:space="preserve">Risk </w:t>
      </w:r>
      <w:r w:rsidRPr="00C20422">
        <w:rPr>
          <w:rFonts w:ascii="Times New Roman" w:hAnsi="Times New Roman" w:cs="Times New Roman"/>
          <w:color w:val="auto"/>
          <w:sz w:val="24"/>
          <w:szCs w:val="32"/>
        </w:rPr>
        <w:tab/>
        <w:t>An uncertain event or condition that, if it occurs, has a positive or negative effect on a project’s objectives. It is a function of the probability of occurrence of a given threat’s occurrence. [IEEE90]</w:t>
      </w:r>
    </w:p>
    <w:p w14:paraId="38C2A0CF" w14:textId="77777777" w:rsidR="00B43919" w:rsidRPr="00C20422" w:rsidRDefault="00B43919" w:rsidP="00B614AD">
      <w:pPr>
        <w:ind w:left="4320" w:hanging="3600"/>
        <w:rPr>
          <w:rFonts w:ascii="Times New Roman" w:hAnsi="Times New Roman" w:cs="Times New Roman"/>
          <w:color w:val="auto"/>
          <w:sz w:val="24"/>
          <w:szCs w:val="32"/>
        </w:rPr>
      </w:pPr>
    </w:p>
    <w:p w14:paraId="1D9FEFC1" w14:textId="77777777" w:rsidR="00B43919" w:rsidRPr="00C20422" w:rsidRDefault="00B43919" w:rsidP="00B614AD">
      <w:pPr>
        <w:ind w:left="4320" w:hanging="3600"/>
        <w:rPr>
          <w:rFonts w:ascii="Times New Roman" w:hAnsi="Times New Roman" w:cs="Times New Roman"/>
          <w:color w:val="auto"/>
          <w:sz w:val="24"/>
          <w:szCs w:val="32"/>
        </w:rPr>
      </w:pPr>
      <w:r w:rsidRPr="00C20422">
        <w:rPr>
          <w:rFonts w:ascii="Times New Roman" w:hAnsi="Times New Roman" w:cs="Times New Roman"/>
          <w:color w:val="auto"/>
          <w:sz w:val="24"/>
          <w:szCs w:val="32"/>
        </w:rPr>
        <w:t>Risk Management</w:t>
      </w:r>
      <w:r w:rsidRPr="00C20422">
        <w:rPr>
          <w:rFonts w:ascii="Times New Roman" w:hAnsi="Times New Roman" w:cs="Times New Roman"/>
          <w:color w:val="auto"/>
          <w:sz w:val="24"/>
          <w:szCs w:val="32"/>
        </w:rPr>
        <w:tab/>
        <w:t>The systematic application of management policies, procedures and practices to the tasks of identifying, analyzing, evaluating</w:t>
      </w:r>
      <w:r w:rsidR="00F059D5" w:rsidRPr="00C20422">
        <w:rPr>
          <w:rFonts w:ascii="Times New Roman" w:hAnsi="Times New Roman" w:cs="Times New Roman"/>
          <w:color w:val="auto"/>
          <w:sz w:val="24"/>
          <w:szCs w:val="32"/>
        </w:rPr>
        <w:t>, treating and monitoring risk. [IEEE90]</w:t>
      </w:r>
    </w:p>
    <w:p w14:paraId="1BBD8EB1" w14:textId="77777777" w:rsidR="00F059D5" w:rsidRPr="00C20422" w:rsidRDefault="00F059D5" w:rsidP="00B614AD">
      <w:pPr>
        <w:ind w:left="4320" w:hanging="3600"/>
        <w:rPr>
          <w:rFonts w:ascii="Times New Roman" w:hAnsi="Times New Roman" w:cs="Times New Roman"/>
          <w:color w:val="auto"/>
          <w:sz w:val="24"/>
          <w:szCs w:val="32"/>
        </w:rPr>
      </w:pPr>
    </w:p>
    <w:p w14:paraId="5217CC08" w14:textId="42D4CD35" w:rsidR="00F059D5" w:rsidRPr="00C20422" w:rsidRDefault="00F059D5" w:rsidP="00B614AD">
      <w:pPr>
        <w:ind w:left="4320" w:hanging="3600"/>
        <w:rPr>
          <w:rFonts w:ascii="Times New Roman" w:hAnsi="Times New Roman" w:cs="Times New Roman"/>
          <w:color w:val="auto"/>
          <w:sz w:val="24"/>
          <w:szCs w:val="32"/>
        </w:rPr>
      </w:pPr>
      <w:r w:rsidRPr="00C20422">
        <w:rPr>
          <w:rFonts w:ascii="Times New Roman" w:hAnsi="Times New Roman" w:cs="Times New Roman"/>
          <w:color w:val="auto"/>
          <w:sz w:val="24"/>
          <w:szCs w:val="32"/>
        </w:rPr>
        <w:t>Traceability</w:t>
      </w:r>
      <w:r w:rsidRPr="00C20422">
        <w:rPr>
          <w:rFonts w:ascii="Times New Roman" w:hAnsi="Times New Roman" w:cs="Times New Roman"/>
          <w:color w:val="auto"/>
          <w:sz w:val="24"/>
          <w:szCs w:val="32"/>
        </w:rPr>
        <w:tab/>
        <w:t xml:space="preserve">The ability to trace the history, application or location of an item or activities, by means of recorded identification. The establishment and maintenance of relationships between such items. Horizontal traceability describes the relationship between work products of the same type (e.g. customer requirement). Vertical traceability describes the relationship between work </w:t>
      </w:r>
      <w:r w:rsidR="002D4E8D" w:rsidRPr="00C20422">
        <w:rPr>
          <w:rFonts w:ascii="Times New Roman" w:hAnsi="Times New Roman" w:cs="Times New Roman"/>
          <w:color w:val="auto"/>
          <w:sz w:val="24"/>
          <w:szCs w:val="32"/>
        </w:rPr>
        <w:t>products, which</w:t>
      </w:r>
      <w:r w:rsidRPr="00C20422">
        <w:rPr>
          <w:rFonts w:ascii="Times New Roman" w:hAnsi="Times New Roman" w:cs="Times New Roman"/>
          <w:color w:val="auto"/>
          <w:sz w:val="24"/>
          <w:szCs w:val="32"/>
        </w:rPr>
        <w:t xml:space="preserve"> build upon each other or </w:t>
      </w:r>
      <w:r w:rsidRPr="00C20422">
        <w:rPr>
          <w:rFonts w:ascii="Times New Roman" w:hAnsi="Times New Roman" w:cs="Times New Roman"/>
          <w:color w:val="auto"/>
          <w:sz w:val="24"/>
          <w:szCs w:val="32"/>
        </w:rPr>
        <w:lastRenderedPageBreak/>
        <w:t xml:space="preserve">derived from each other (e.g. from customer requirements to qualification test cases). Bidirectional traceability allows to directly following </w:t>
      </w:r>
      <w:r w:rsidR="00B8032C" w:rsidRPr="00C20422">
        <w:rPr>
          <w:rFonts w:ascii="Times New Roman" w:hAnsi="Times New Roman" w:cs="Times New Roman"/>
          <w:color w:val="auto"/>
          <w:sz w:val="24"/>
          <w:szCs w:val="32"/>
        </w:rPr>
        <w:t>relationships in both directions. [IEEE90]</w:t>
      </w:r>
    </w:p>
    <w:p w14:paraId="75FB1D6E" w14:textId="77777777" w:rsidR="00B8032C" w:rsidRPr="00C20422" w:rsidRDefault="00B8032C" w:rsidP="00B614AD">
      <w:pPr>
        <w:ind w:left="4320" w:hanging="3600"/>
        <w:rPr>
          <w:rFonts w:ascii="Times New Roman" w:hAnsi="Times New Roman" w:cs="Times New Roman"/>
          <w:color w:val="auto"/>
          <w:sz w:val="24"/>
          <w:szCs w:val="32"/>
        </w:rPr>
      </w:pPr>
    </w:p>
    <w:p w14:paraId="3DA4EC96" w14:textId="77777777" w:rsidR="00B8032C" w:rsidRPr="00C20422" w:rsidRDefault="00B8032C" w:rsidP="00B614AD">
      <w:pPr>
        <w:ind w:left="4320" w:hanging="3600"/>
        <w:rPr>
          <w:rFonts w:ascii="Times New Roman" w:hAnsi="Times New Roman" w:cs="Times New Roman"/>
          <w:color w:val="auto"/>
          <w:sz w:val="24"/>
          <w:szCs w:val="32"/>
        </w:rPr>
      </w:pPr>
      <w:r w:rsidRPr="00C20422">
        <w:rPr>
          <w:rFonts w:ascii="Times New Roman" w:hAnsi="Times New Roman" w:cs="Times New Roman"/>
          <w:color w:val="auto"/>
          <w:sz w:val="24"/>
          <w:szCs w:val="32"/>
        </w:rPr>
        <w:t>Unit test</w:t>
      </w:r>
      <w:r w:rsidRPr="00C20422">
        <w:rPr>
          <w:rFonts w:ascii="Times New Roman" w:hAnsi="Times New Roman" w:cs="Times New Roman"/>
          <w:color w:val="auto"/>
          <w:sz w:val="24"/>
          <w:szCs w:val="32"/>
        </w:rPr>
        <w:tab/>
        <w:t>A test of individual programs or modules in order to remove design or programming errors. [IEEE90]</w:t>
      </w:r>
    </w:p>
    <w:p w14:paraId="7B15186C" w14:textId="77777777" w:rsidR="00B8032C" w:rsidRPr="00C20422" w:rsidRDefault="00B8032C" w:rsidP="00B614AD">
      <w:pPr>
        <w:ind w:left="4320" w:hanging="3600"/>
        <w:rPr>
          <w:rFonts w:ascii="Times New Roman" w:hAnsi="Times New Roman" w:cs="Times New Roman"/>
          <w:color w:val="auto"/>
          <w:sz w:val="24"/>
          <w:szCs w:val="32"/>
        </w:rPr>
      </w:pPr>
    </w:p>
    <w:p w14:paraId="7356D095" w14:textId="77777777" w:rsidR="00B8032C" w:rsidRPr="00C20422" w:rsidRDefault="00B8032C" w:rsidP="00B614AD">
      <w:pPr>
        <w:ind w:left="4320" w:hanging="3600"/>
        <w:rPr>
          <w:rFonts w:ascii="Times New Roman" w:hAnsi="Times New Roman" w:cs="Times New Roman"/>
          <w:color w:val="auto"/>
          <w:sz w:val="24"/>
          <w:szCs w:val="32"/>
        </w:rPr>
      </w:pPr>
      <w:r w:rsidRPr="00C20422">
        <w:rPr>
          <w:rFonts w:ascii="Times New Roman" w:hAnsi="Times New Roman" w:cs="Times New Roman"/>
          <w:color w:val="auto"/>
          <w:sz w:val="24"/>
          <w:szCs w:val="32"/>
        </w:rPr>
        <w:t>Validation</w:t>
      </w:r>
      <w:r w:rsidRPr="00C20422">
        <w:rPr>
          <w:rFonts w:ascii="Times New Roman" w:hAnsi="Times New Roman" w:cs="Times New Roman"/>
          <w:color w:val="auto"/>
          <w:sz w:val="24"/>
          <w:szCs w:val="32"/>
        </w:rPr>
        <w:tab/>
        <w:t>Confirmation by examination and provision of objective evidence that the particular requirements for a specific intended use a fulfilled (“doing the right thing”).Part of quality control.</w:t>
      </w:r>
    </w:p>
    <w:p w14:paraId="648CCCF4" w14:textId="77777777" w:rsidR="00B8032C" w:rsidRPr="00C20422" w:rsidRDefault="00B8032C" w:rsidP="00B614AD">
      <w:pPr>
        <w:ind w:left="4320" w:hanging="3600"/>
        <w:rPr>
          <w:rFonts w:ascii="Times New Roman" w:hAnsi="Times New Roman" w:cs="Times New Roman"/>
          <w:color w:val="auto"/>
          <w:sz w:val="24"/>
          <w:szCs w:val="32"/>
        </w:rPr>
      </w:pPr>
    </w:p>
    <w:p w14:paraId="089F8AFB" w14:textId="5B8C0F4F" w:rsidR="00B8032C" w:rsidRPr="00C20422" w:rsidRDefault="00B8032C" w:rsidP="00B614AD">
      <w:pPr>
        <w:ind w:left="4320" w:hanging="3600"/>
        <w:rPr>
          <w:rFonts w:ascii="Times New Roman" w:hAnsi="Times New Roman" w:cs="Times New Roman"/>
          <w:color w:val="auto"/>
          <w:sz w:val="24"/>
          <w:szCs w:val="32"/>
        </w:rPr>
      </w:pPr>
      <w:r w:rsidRPr="00C20422">
        <w:rPr>
          <w:rFonts w:ascii="Times New Roman" w:hAnsi="Times New Roman" w:cs="Times New Roman"/>
          <w:color w:val="auto"/>
          <w:sz w:val="24"/>
          <w:szCs w:val="32"/>
        </w:rPr>
        <w:t>Verification</w:t>
      </w:r>
      <w:r w:rsidRPr="00C20422">
        <w:rPr>
          <w:rFonts w:ascii="Times New Roman" w:hAnsi="Times New Roman" w:cs="Times New Roman"/>
          <w:color w:val="auto"/>
          <w:sz w:val="24"/>
          <w:szCs w:val="32"/>
        </w:rPr>
        <w:tab/>
        <w:t xml:space="preserve">Confirmation at the end of the process by examination and provision </w:t>
      </w:r>
      <w:r w:rsidR="00444D22" w:rsidRPr="00C20422">
        <w:rPr>
          <w:rFonts w:ascii="Times New Roman" w:hAnsi="Times New Roman" w:cs="Times New Roman"/>
          <w:color w:val="auto"/>
          <w:sz w:val="24"/>
          <w:szCs w:val="32"/>
        </w:rPr>
        <w:t>of objective</w:t>
      </w:r>
      <w:r w:rsidRPr="00C20422">
        <w:rPr>
          <w:rFonts w:ascii="Times New Roman" w:hAnsi="Times New Roman" w:cs="Times New Roman"/>
          <w:color w:val="auto"/>
          <w:sz w:val="24"/>
          <w:szCs w:val="32"/>
        </w:rPr>
        <w:t xml:space="preserve"> evidence that specified r</w:t>
      </w:r>
      <w:r w:rsidR="00BF1C86">
        <w:rPr>
          <w:rFonts w:ascii="Times New Roman" w:hAnsi="Times New Roman" w:cs="Times New Roman"/>
          <w:color w:val="auto"/>
          <w:sz w:val="24"/>
          <w:szCs w:val="32"/>
        </w:rPr>
        <w:t xml:space="preserve">equirements to the process has </w:t>
      </w:r>
      <w:r w:rsidRPr="00C20422">
        <w:rPr>
          <w:rFonts w:ascii="Times New Roman" w:hAnsi="Times New Roman" w:cs="Times New Roman"/>
          <w:color w:val="auto"/>
          <w:sz w:val="24"/>
          <w:szCs w:val="32"/>
        </w:rPr>
        <w:t xml:space="preserve">been </w:t>
      </w:r>
      <w:r w:rsidR="00444D22" w:rsidRPr="00C20422">
        <w:rPr>
          <w:rFonts w:ascii="Times New Roman" w:hAnsi="Times New Roman" w:cs="Times New Roman"/>
          <w:color w:val="auto"/>
          <w:sz w:val="24"/>
          <w:szCs w:val="32"/>
        </w:rPr>
        <w:t>fulfilled (“doing things right”</w:t>
      </w:r>
      <w:r w:rsidRPr="00C20422">
        <w:rPr>
          <w:rFonts w:ascii="Times New Roman" w:hAnsi="Times New Roman" w:cs="Times New Roman"/>
          <w:color w:val="auto"/>
          <w:sz w:val="24"/>
          <w:szCs w:val="32"/>
        </w:rPr>
        <w:t>)</w:t>
      </w:r>
      <w:r w:rsidR="00444D22" w:rsidRPr="00C20422">
        <w:rPr>
          <w:rFonts w:ascii="Times New Roman" w:hAnsi="Times New Roman" w:cs="Times New Roman"/>
          <w:color w:val="auto"/>
          <w:sz w:val="24"/>
          <w:szCs w:val="32"/>
        </w:rPr>
        <w:t>. Part of quality control. [IEEE90]</w:t>
      </w:r>
      <w:r w:rsidRPr="00C20422">
        <w:rPr>
          <w:rFonts w:ascii="Times New Roman" w:hAnsi="Times New Roman" w:cs="Times New Roman"/>
          <w:color w:val="auto"/>
          <w:sz w:val="24"/>
          <w:szCs w:val="32"/>
        </w:rPr>
        <w:tab/>
      </w:r>
    </w:p>
    <w:p w14:paraId="6BA36698" w14:textId="77777777" w:rsidR="00444D22" w:rsidRPr="00C20422" w:rsidRDefault="00444D22" w:rsidP="00B614AD">
      <w:pPr>
        <w:ind w:left="4320" w:hanging="3600"/>
        <w:rPr>
          <w:rFonts w:ascii="Times New Roman" w:hAnsi="Times New Roman" w:cs="Times New Roman"/>
          <w:color w:val="auto"/>
          <w:sz w:val="24"/>
          <w:szCs w:val="32"/>
        </w:rPr>
      </w:pPr>
    </w:p>
    <w:p w14:paraId="76A3C3E3" w14:textId="77777777" w:rsidR="00444D22" w:rsidRPr="00C20422" w:rsidRDefault="00444D22" w:rsidP="00B614AD">
      <w:pPr>
        <w:ind w:left="4320" w:hanging="3600"/>
        <w:rPr>
          <w:rFonts w:ascii="Times New Roman" w:hAnsi="Times New Roman" w:cs="Times New Roman"/>
          <w:color w:val="auto"/>
          <w:sz w:val="24"/>
          <w:szCs w:val="32"/>
        </w:rPr>
      </w:pPr>
      <w:r w:rsidRPr="00C20422">
        <w:rPr>
          <w:rFonts w:ascii="Times New Roman" w:hAnsi="Times New Roman" w:cs="Times New Roman"/>
          <w:color w:val="auto"/>
          <w:sz w:val="24"/>
          <w:szCs w:val="32"/>
        </w:rPr>
        <w:t>QR code</w:t>
      </w:r>
      <w:r w:rsidRPr="00C20422">
        <w:rPr>
          <w:rFonts w:ascii="Times New Roman" w:hAnsi="Times New Roman" w:cs="Times New Roman"/>
          <w:color w:val="auto"/>
          <w:sz w:val="24"/>
          <w:szCs w:val="32"/>
        </w:rPr>
        <w:tab/>
        <w:t>two-dimensional barcodes that can be read by many cell phones and smartphones. The codes, which are small squares with black and white patterns, appear in a variety of places, such as magazine and newspaper ads. A QR code is used to encode some sort of information, such as text or a URL.</w:t>
      </w:r>
    </w:p>
    <w:p w14:paraId="039EC03F" w14:textId="77777777" w:rsidR="00B8032C" w:rsidRPr="00C20422" w:rsidRDefault="00B8032C" w:rsidP="00B614AD">
      <w:pPr>
        <w:ind w:left="4320" w:hanging="3600"/>
        <w:rPr>
          <w:rFonts w:ascii="Times New Roman" w:hAnsi="Times New Roman" w:cs="Times New Roman"/>
          <w:color w:val="auto"/>
          <w:sz w:val="24"/>
          <w:szCs w:val="32"/>
        </w:rPr>
      </w:pPr>
    </w:p>
    <w:p w14:paraId="7C41F033" w14:textId="77777777" w:rsidR="00B8032C" w:rsidRPr="00C20422" w:rsidRDefault="00B8032C" w:rsidP="00B614AD">
      <w:pPr>
        <w:ind w:left="4320" w:hanging="3600"/>
        <w:rPr>
          <w:rFonts w:ascii="Times New Roman" w:hAnsi="Times New Roman" w:cs="Times New Roman"/>
          <w:color w:val="auto"/>
          <w:sz w:val="24"/>
          <w:szCs w:val="32"/>
        </w:rPr>
      </w:pPr>
    </w:p>
    <w:p w14:paraId="08A8C107" w14:textId="77777777" w:rsidR="00B8032C" w:rsidRPr="00C20422" w:rsidRDefault="00B8032C" w:rsidP="00B614AD">
      <w:pPr>
        <w:ind w:left="4320" w:hanging="3600"/>
        <w:rPr>
          <w:rFonts w:ascii="Times New Roman" w:hAnsi="Times New Roman" w:cs="Times New Roman"/>
          <w:color w:val="auto"/>
          <w:sz w:val="24"/>
          <w:szCs w:val="32"/>
        </w:rPr>
      </w:pPr>
    </w:p>
    <w:p w14:paraId="4D01DD9E" w14:textId="77777777" w:rsidR="00B8032C" w:rsidRPr="00C20422" w:rsidRDefault="00B8032C" w:rsidP="00B614AD">
      <w:pPr>
        <w:ind w:left="4320" w:hanging="3600"/>
        <w:rPr>
          <w:rFonts w:ascii="Times New Roman" w:hAnsi="Times New Roman" w:cs="Times New Roman"/>
          <w:color w:val="auto"/>
          <w:sz w:val="24"/>
          <w:szCs w:val="32"/>
        </w:rPr>
      </w:pPr>
    </w:p>
    <w:p w14:paraId="3B81BC30" w14:textId="77777777" w:rsidR="00320DB1" w:rsidRDefault="00320DB1" w:rsidP="00320DB1">
      <w:pPr>
        <w:rPr>
          <w:rFonts w:ascii="Times New Roman" w:hAnsi="Times New Roman" w:cs="Times New Roman"/>
          <w:b/>
          <w:sz w:val="36"/>
          <w:szCs w:val="44"/>
        </w:rPr>
      </w:pPr>
      <w:bookmarkStart w:id="58" w:name="_Toc259970760"/>
    </w:p>
    <w:p w14:paraId="7B1D479D" w14:textId="77777777" w:rsidR="00320DB1" w:rsidRDefault="00320DB1" w:rsidP="00320DB1">
      <w:pPr>
        <w:rPr>
          <w:rFonts w:ascii="Times New Roman" w:hAnsi="Times New Roman" w:cs="Times New Roman"/>
          <w:b/>
          <w:sz w:val="36"/>
          <w:szCs w:val="44"/>
        </w:rPr>
      </w:pPr>
    </w:p>
    <w:p w14:paraId="2D514B7F" w14:textId="77777777" w:rsidR="00320DB1" w:rsidRDefault="00320DB1" w:rsidP="00320DB1">
      <w:pPr>
        <w:rPr>
          <w:rFonts w:ascii="Times New Roman" w:hAnsi="Times New Roman" w:cs="Times New Roman"/>
          <w:b/>
          <w:sz w:val="36"/>
          <w:szCs w:val="44"/>
        </w:rPr>
      </w:pPr>
    </w:p>
    <w:p w14:paraId="22CA0B8C" w14:textId="77777777" w:rsidR="00320DB1" w:rsidRDefault="00320DB1" w:rsidP="00320DB1">
      <w:pPr>
        <w:rPr>
          <w:rFonts w:ascii="Times New Roman" w:hAnsi="Times New Roman" w:cs="Times New Roman"/>
          <w:b/>
          <w:sz w:val="36"/>
          <w:szCs w:val="44"/>
        </w:rPr>
      </w:pPr>
    </w:p>
    <w:p w14:paraId="3C29CD7B" w14:textId="77777777" w:rsidR="00320DB1" w:rsidRDefault="00320DB1" w:rsidP="00320DB1">
      <w:pPr>
        <w:rPr>
          <w:rFonts w:ascii="Times New Roman" w:hAnsi="Times New Roman" w:cs="Times New Roman"/>
          <w:b/>
          <w:sz w:val="36"/>
          <w:szCs w:val="44"/>
        </w:rPr>
      </w:pPr>
    </w:p>
    <w:p w14:paraId="49FF8815" w14:textId="77777777" w:rsidR="00E35B71" w:rsidRDefault="00E35B71" w:rsidP="00320DB1">
      <w:pPr>
        <w:rPr>
          <w:rFonts w:ascii="Times New Roman" w:hAnsi="Times New Roman" w:cs="Times New Roman"/>
          <w:b/>
          <w:sz w:val="36"/>
          <w:szCs w:val="44"/>
        </w:rPr>
      </w:pPr>
    </w:p>
    <w:p w14:paraId="6B14697D" w14:textId="77777777" w:rsidR="00E35B71" w:rsidRDefault="00E35B71" w:rsidP="00320DB1">
      <w:pPr>
        <w:rPr>
          <w:rFonts w:ascii="Times New Roman" w:hAnsi="Times New Roman" w:cs="Times New Roman"/>
          <w:b/>
          <w:sz w:val="36"/>
          <w:szCs w:val="44"/>
        </w:rPr>
      </w:pPr>
    </w:p>
    <w:p w14:paraId="045B4ABE" w14:textId="064FF87E" w:rsidR="00C20422" w:rsidRPr="00320DB1" w:rsidRDefault="00404911" w:rsidP="00320DB1">
      <w:pPr>
        <w:rPr>
          <w:rFonts w:ascii="Times New Roman" w:hAnsi="Times New Roman" w:cs="Times New Roman"/>
          <w:b/>
          <w:color w:val="auto"/>
          <w:sz w:val="24"/>
          <w:szCs w:val="32"/>
        </w:rPr>
      </w:pPr>
      <w:r w:rsidRPr="00320DB1">
        <w:rPr>
          <w:rFonts w:ascii="Times New Roman" w:hAnsi="Times New Roman" w:cs="Times New Roman"/>
          <w:b/>
          <w:sz w:val="36"/>
          <w:szCs w:val="44"/>
        </w:rPr>
        <w:lastRenderedPageBreak/>
        <w:t>Chapter Two: Infrastructure</w:t>
      </w:r>
      <w:bookmarkEnd w:id="58"/>
    </w:p>
    <w:p w14:paraId="3D4F1D30" w14:textId="77777777" w:rsidR="00404911" w:rsidRDefault="00404911" w:rsidP="00B126A1">
      <w:pPr>
        <w:pStyle w:val="Heading2"/>
        <w:rPr>
          <w:rFonts w:ascii="Times New Roman" w:hAnsi="Times New Roman" w:cs="Times New Roman"/>
          <w:b w:val="0"/>
          <w:bCs w:val="0"/>
          <w:color w:val="auto"/>
          <w:sz w:val="32"/>
          <w:szCs w:val="40"/>
        </w:rPr>
      </w:pPr>
      <w:bookmarkStart w:id="59" w:name="_Toc259970761"/>
      <w:r w:rsidRPr="00C20422">
        <w:rPr>
          <w:rFonts w:ascii="Times New Roman" w:hAnsi="Times New Roman" w:cs="Times New Roman"/>
          <w:color w:val="auto"/>
          <w:sz w:val="32"/>
          <w:szCs w:val="40"/>
        </w:rPr>
        <w:t>2. Infrastructure</w:t>
      </w:r>
      <w:bookmarkEnd w:id="59"/>
    </w:p>
    <w:p w14:paraId="1F1F7CD4" w14:textId="77777777" w:rsidR="00C20422" w:rsidRPr="00C20422" w:rsidRDefault="00C20422" w:rsidP="00404911">
      <w:pPr>
        <w:rPr>
          <w:rFonts w:ascii="Times New Roman" w:hAnsi="Times New Roman" w:cs="Times New Roman"/>
          <w:b/>
          <w:bCs/>
          <w:color w:val="auto"/>
          <w:sz w:val="32"/>
          <w:szCs w:val="40"/>
        </w:rPr>
      </w:pPr>
    </w:p>
    <w:p w14:paraId="160481F2" w14:textId="77777777" w:rsidR="00404911" w:rsidRPr="00C20422" w:rsidRDefault="00404911" w:rsidP="00B126A1">
      <w:pPr>
        <w:pStyle w:val="Heading2"/>
        <w:rPr>
          <w:rFonts w:ascii="Times New Roman" w:hAnsi="Times New Roman" w:cs="Times New Roman"/>
          <w:b w:val="0"/>
          <w:bCs w:val="0"/>
          <w:color w:val="auto"/>
          <w:sz w:val="28"/>
          <w:szCs w:val="36"/>
        </w:rPr>
      </w:pPr>
      <w:bookmarkStart w:id="60" w:name="_Toc259970762"/>
      <w:r w:rsidRPr="00C20422">
        <w:rPr>
          <w:rFonts w:ascii="Times New Roman" w:hAnsi="Times New Roman" w:cs="Times New Roman"/>
          <w:color w:val="auto"/>
          <w:sz w:val="28"/>
          <w:szCs w:val="36"/>
        </w:rPr>
        <w:t>2.1 Software development life cycle</w:t>
      </w:r>
      <w:bookmarkEnd w:id="60"/>
    </w:p>
    <w:p w14:paraId="45F9EBD8" w14:textId="77777777" w:rsidR="00DF6E3A" w:rsidRPr="00C20422" w:rsidRDefault="00DF6E3A" w:rsidP="00404911">
      <w:pPr>
        <w:rPr>
          <w:rFonts w:ascii="Times New Roman" w:hAnsi="Times New Roman" w:cs="Times New Roman"/>
          <w:b/>
          <w:bCs/>
          <w:color w:val="auto"/>
          <w:sz w:val="28"/>
          <w:szCs w:val="36"/>
        </w:rPr>
      </w:pPr>
    </w:p>
    <w:p w14:paraId="1FD98986" w14:textId="77777777" w:rsidR="00DF6E3A" w:rsidRDefault="00DF6E3A" w:rsidP="00404911">
      <w:pPr>
        <w:rPr>
          <w:rFonts w:ascii="Times New Roman" w:hAnsi="Times New Roman" w:cs="Times New Roman"/>
          <w:color w:val="auto"/>
          <w:sz w:val="24"/>
          <w:szCs w:val="24"/>
        </w:rPr>
      </w:pPr>
      <w:r w:rsidRPr="00C20422">
        <w:rPr>
          <w:rFonts w:ascii="Times New Roman" w:hAnsi="Times New Roman" w:cs="Times New Roman"/>
          <w:b/>
          <w:bCs/>
          <w:color w:val="auto"/>
          <w:sz w:val="28"/>
          <w:szCs w:val="36"/>
        </w:rPr>
        <w:tab/>
      </w:r>
      <w:r w:rsidRPr="00C20422">
        <w:rPr>
          <w:rFonts w:ascii="Times New Roman" w:hAnsi="Times New Roman" w:cs="Times New Roman"/>
          <w:color w:val="auto"/>
          <w:sz w:val="24"/>
          <w:szCs w:val="24"/>
        </w:rPr>
        <w:t xml:space="preserve">Iterative and Incremental development is a process that separates the large feature into small chucks. The </w:t>
      </w:r>
      <w:r w:rsidR="0060271E" w:rsidRPr="00C20422">
        <w:rPr>
          <w:rFonts w:ascii="Times New Roman" w:hAnsi="Times New Roman" w:cs="Times New Roman"/>
          <w:color w:val="auto"/>
          <w:sz w:val="24"/>
          <w:szCs w:val="24"/>
        </w:rPr>
        <w:t>iterative development, the implementation design, developed and test will repeat in cycle. In each iteration, addition features can be design to add in designed, developed and tested until there is a fully functional software application ready to be deployed to customers.</w:t>
      </w:r>
    </w:p>
    <w:p w14:paraId="777D9B2A" w14:textId="77777777" w:rsidR="009C7659" w:rsidRPr="00C20422" w:rsidRDefault="009C7659" w:rsidP="00404911">
      <w:pPr>
        <w:rPr>
          <w:rFonts w:ascii="Times New Roman" w:hAnsi="Times New Roman" w:cs="Times New Roman"/>
          <w:color w:val="auto"/>
          <w:sz w:val="24"/>
          <w:szCs w:val="24"/>
        </w:rPr>
      </w:pPr>
    </w:p>
    <w:p w14:paraId="28B69105" w14:textId="77777777" w:rsidR="00BF66C4" w:rsidRDefault="009C7659" w:rsidP="009C7659">
      <w:pPr>
        <w:jc w:val="center"/>
        <w:rPr>
          <w:rFonts w:ascii="Times New Roman" w:hAnsi="Times New Roman" w:cs="Times New Roman"/>
          <w:color w:val="auto"/>
          <w:sz w:val="24"/>
          <w:szCs w:val="24"/>
        </w:rPr>
      </w:pPr>
      <w:r w:rsidRPr="00C20422">
        <w:rPr>
          <w:rFonts w:ascii="Times New Roman" w:hAnsi="Times New Roman" w:cs="Times New Roman"/>
          <w:b/>
          <w:bCs/>
          <w:noProof/>
          <w:color w:val="auto"/>
          <w:sz w:val="28"/>
          <w:szCs w:val="36"/>
          <w:cs/>
          <w:lang w:eastAsia="ko-KR"/>
        </w:rPr>
        <w:drawing>
          <wp:inline distT="0" distB="0" distL="0" distR="0" wp14:anchorId="1C1FD1DA" wp14:editId="0BC25856">
            <wp:extent cx="3667885" cy="1711842"/>
            <wp:effectExtent l="19050" t="0" r="8765" b="0"/>
            <wp:docPr id="2" name="Picture 1" descr="http://upload.wikimedia.org/wikipedia/commons/a/ac/Iterative_development_model_V2.jpg"/>
            <wp:cNvGraphicFramePr/>
            <a:graphic xmlns:a="http://schemas.openxmlformats.org/drawingml/2006/main">
              <a:graphicData uri="http://schemas.openxmlformats.org/drawingml/2006/picture">
                <pic:pic xmlns:pic="http://schemas.openxmlformats.org/drawingml/2006/picture">
                  <pic:nvPicPr>
                    <pic:cNvPr id="1026" name="Picture 2" descr="http://upload.wikimedia.org/wikipedia/commons/a/ac/Iterative_development_model_V2.jpg"/>
                    <pic:cNvPicPr>
                      <a:picLocks noChangeAspect="1" noChangeArrowheads="1"/>
                    </pic:cNvPicPr>
                  </pic:nvPicPr>
                  <pic:blipFill>
                    <a:blip r:embed="rId10" cstate="print"/>
                    <a:srcRect/>
                    <a:stretch>
                      <a:fillRect/>
                    </a:stretch>
                  </pic:blipFill>
                  <pic:spPr bwMode="auto">
                    <a:xfrm>
                      <a:off x="0" y="0"/>
                      <a:ext cx="3665581" cy="1710767"/>
                    </a:xfrm>
                    <a:prstGeom prst="rect">
                      <a:avLst/>
                    </a:prstGeom>
                    <a:noFill/>
                  </pic:spPr>
                </pic:pic>
              </a:graphicData>
            </a:graphic>
          </wp:inline>
        </w:drawing>
      </w:r>
    </w:p>
    <w:p w14:paraId="7EE642E8" w14:textId="77777777" w:rsidR="009C7659" w:rsidRPr="00C20422" w:rsidRDefault="009C7659" w:rsidP="009C7659">
      <w:pPr>
        <w:jc w:val="center"/>
        <w:rPr>
          <w:rFonts w:ascii="Times New Roman" w:hAnsi="Times New Roman" w:cs="Times New Roman"/>
          <w:color w:val="auto"/>
          <w:sz w:val="24"/>
          <w:szCs w:val="32"/>
        </w:rPr>
      </w:pPr>
    </w:p>
    <w:p w14:paraId="62A1B32B" w14:textId="77777777" w:rsidR="009C7659" w:rsidRPr="00C20422" w:rsidRDefault="009C7659" w:rsidP="009C7659">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Figure 1: Iterative and Incremental Development model</w:t>
      </w:r>
    </w:p>
    <w:p w14:paraId="7063603F" w14:textId="77777777" w:rsidR="009C7659" w:rsidRDefault="009C7659" w:rsidP="009C7659">
      <w:pPr>
        <w:jc w:val="center"/>
        <w:rPr>
          <w:rFonts w:ascii="Times New Roman" w:hAnsi="Times New Roman" w:cs="Times New Roman"/>
          <w:color w:val="auto"/>
          <w:sz w:val="24"/>
          <w:szCs w:val="24"/>
        </w:rPr>
      </w:pPr>
    </w:p>
    <w:p w14:paraId="2F7032BF" w14:textId="77777777" w:rsidR="009C7659" w:rsidRPr="00C20422" w:rsidRDefault="009C7659" w:rsidP="009C7659">
      <w:pPr>
        <w:jc w:val="center"/>
        <w:rPr>
          <w:rFonts w:ascii="Times New Roman" w:hAnsi="Times New Roman" w:cs="Times New Roman"/>
          <w:color w:val="auto"/>
          <w:sz w:val="24"/>
          <w:szCs w:val="24"/>
        </w:rPr>
      </w:pPr>
    </w:p>
    <w:p w14:paraId="7E57858D" w14:textId="77777777" w:rsidR="00BF66C4" w:rsidRPr="00C20422" w:rsidRDefault="00BF66C4" w:rsidP="00404911">
      <w:pPr>
        <w:rPr>
          <w:rFonts w:ascii="Times New Roman" w:hAnsi="Times New Roman" w:cs="Times New Roman"/>
          <w:color w:val="auto"/>
          <w:sz w:val="28"/>
        </w:rPr>
      </w:pPr>
      <w:r w:rsidRPr="00C20422">
        <w:rPr>
          <w:rFonts w:ascii="Times New Roman" w:hAnsi="Times New Roman" w:cs="Times New Roman"/>
          <w:color w:val="auto"/>
          <w:sz w:val="24"/>
          <w:szCs w:val="24"/>
        </w:rPr>
        <w:tab/>
      </w:r>
      <w:r w:rsidRPr="00C20422">
        <w:rPr>
          <w:rFonts w:ascii="Times New Roman" w:hAnsi="Times New Roman" w:cs="Times New Roman"/>
          <w:color w:val="auto"/>
          <w:sz w:val="24"/>
          <w:szCs w:val="32"/>
        </w:rPr>
        <w:t xml:space="preserve">Dental </w:t>
      </w:r>
      <w:r w:rsidRPr="00C20422">
        <w:rPr>
          <w:rStyle w:val="words"/>
          <w:rFonts w:ascii="Times New Roman" w:hAnsi="Times New Roman" w:cs="Times New Roman"/>
          <w:color w:val="auto"/>
          <w:sz w:val="24"/>
          <w:szCs w:val="32"/>
        </w:rPr>
        <w:t>clinic</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services</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system</w:t>
      </w:r>
      <w:r w:rsidRPr="00C20422">
        <w:rPr>
          <w:rFonts w:ascii="Times New Roman" w:hAnsi="Times New Roman" w:cs="Times New Roman"/>
          <w:color w:val="auto"/>
          <w:sz w:val="24"/>
          <w:szCs w:val="32"/>
        </w:rPr>
        <w:t xml:space="preserve"> is </w:t>
      </w:r>
      <w:r w:rsidRPr="00C20422">
        <w:rPr>
          <w:rStyle w:val="words"/>
          <w:rFonts w:ascii="Times New Roman" w:hAnsi="Times New Roman" w:cs="Times New Roman"/>
          <w:color w:val="auto"/>
          <w:sz w:val="24"/>
          <w:szCs w:val="32"/>
        </w:rPr>
        <w:t>using</w:t>
      </w:r>
      <w:r w:rsidRPr="00C20422">
        <w:rPr>
          <w:rFonts w:ascii="Times New Roman" w:hAnsi="Times New Roman" w:cs="Times New Roman"/>
          <w:color w:val="auto"/>
          <w:sz w:val="24"/>
          <w:szCs w:val="32"/>
        </w:rPr>
        <w:t xml:space="preserve"> iterative </w:t>
      </w:r>
      <w:r w:rsidRPr="00C20422">
        <w:rPr>
          <w:rStyle w:val="words"/>
          <w:rFonts w:ascii="Times New Roman" w:hAnsi="Times New Roman" w:cs="Times New Roman"/>
          <w:color w:val="auto"/>
          <w:sz w:val="24"/>
          <w:szCs w:val="32"/>
        </w:rPr>
        <w:t>and</w:t>
      </w:r>
      <w:r w:rsidRPr="00C20422">
        <w:rPr>
          <w:rFonts w:ascii="Times New Roman" w:hAnsi="Times New Roman" w:cs="Times New Roman"/>
          <w:color w:val="auto"/>
          <w:sz w:val="24"/>
          <w:szCs w:val="32"/>
        </w:rPr>
        <w:t xml:space="preserve"> incremental </w:t>
      </w:r>
      <w:r w:rsidRPr="00C20422">
        <w:rPr>
          <w:rStyle w:val="words"/>
          <w:rFonts w:ascii="Times New Roman" w:hAnsi="Times New Roman" w:cs="Times New Roman"/>
          <w:color w:val="auto"/>
          <w:sz w:val="24"/>
          <w:szCs w:val="32"/>
        </w:rPr>
        <w:t>because</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this</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process</w:t>
      </w:r>
      <w:r w:rsidRPr="00C20422">
        <w:rPr>
          <w:rFonts w:ascii="Times New Roman" w:hAnsi="Times New Roman" w:cs="Times New Roman"/>
          <w:color w:val="auto"/>
          <w:sz w:val="24"/>
          <w:szCs w:val="32"/>
        </w:rPr>
        <w:t xml:space="preserve"> can </w:t>
      </w:r>
      <w:r w:rsidRPr="00C20422">
        <w:rPr>
          <w:rStyle w:val="words"/>
          <w:rFonts w:ascii="Times New Roman" w:hAnsi="Times New Roman" w:cs="Times New Roman"/>
          <w:color w:val="auto"/>
          <w:sz w:val="24"/>
          <w:szCs w:val="32"/>
        </w:rPr>
        <w:t>reduce</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the</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risk</w:t>
      </w:r>
      <w:r w:rsidRPr="00C20422">
        <w:rPr>
          <w:rFonts w:ascii="Times New Roman" w:hAnsi="Times New Roman" w:cs="Times New Roman"/>
          <w:color w:val="auto"/>
          <w:sz w:val="24"/>
          <w:szCs w:val="32"/>
        </w:rPr>
        <w:t xml:space="preserve"> that may </w:t>
      </w:r>
      <w:r w:rsidRPr="00C20422">
        <w:rPr>
          <w:rStyle w:val="words"/>
          <w:rFonts w:ascii="Times New Roman" w:hAnsi="Times New Roman" w:cs="Times New Roman"/>
          <w:color w:val="auto"/>
          <w:sz w:val="24"/>
          <w:szCs w:val="32"/>
        </w:rPr>
        <w:t>occur</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and</w:t>
      </w:r>
      <w:r w:rsidRPr="00C20422">
        <w:rPr>
          <w:rFonts w:ascii="Times New Roman" w:hAnsi="Times New Roman" w:cs="Times New Roman"/>
          <w:color w:val="auto"/>
          <w:sz w:val="24"/>
          <w:szCs w:val="32"/>
        </w:rPr>
        <w:t xml:space="preserve"> </w:t>
      </w:r>
      <w:r w:rsidRPr="00C20422">
        <w:rPr>
          <w:rStyle w:val="words"/>
          <w:rFonts w:ascii="Times New Roman" w:hAnsi="Times New Roman" w:cs="Times New Roman"/>
          <w:color w:val="auto"/>
          <w:sz w:val="24"/>
          <w:szCs w:val="32"/>
        </w:rPr>
        <w:t>simplicity</w:t>
      </w:r>
      <w:r w:rsidRPr="00C20422">
        <w:rPr>
          <w:rFonts w:ascii="Times New Roman" w:hAnsi="Times New Roman" w:cs="Times New Roman"/>
          <w:color w:val="auto"/>
          <w:sz w:val="24"/>
          <w:szCs w:val="32"/>
        </w:rPr>
        <w:t xml:space="preserve"> to </w:t>
      </w:r>
      <w:r w:rsidRPr="00C20422">
        <w:rPr>
          <w:rStyle w:val="words"/>
          <w:rFonts w:ascii="Times New Roman" w:hAnsi="Times New Roman" w:cs="Times New Roman"/>
          <w:color w:val="auto"/>
          <w:sz w:val="24"/>
          <w:szCs w:val="32"/>
        </w:rPr>
        <w:t>use</w:t>
      </w:r>
      <w:r w:rsidRPr="00C20422">
        <w:rPr>
          <w:rFonts w:ascii="Times New Roman" w:hAnsi="Times New Roman" w:cs="Times New Roman"/>
          <w:color w:val="auto"/>
          <w:sz w:val="24"/>
          <w:szCs w:val="32"/>
        </w:rPr>
        <w:t>.</w:t>
      </w:r>
      <w:r w:rsidR="00745DD5" w:rsidRPr="00C20422">
        <w:rPr>
          <w:rFonts w:ascii="Times New Roman" w:hAnsi="Times New Roman" w:cs="Times New Roman"/>
          <w:color w:val="auto"/>
          <w:sz w:val="28"/>
        </w:rPr>
        <w:t xml:space="preserve"> </w:t>
      </w:r>
      <w:r w:rsidR="00745DD5" w:rsidRPr="00C20422">
        <w:rPr>
          <w:rFonts w:ascii="Times New Roman" w:hAnsi="Times New Roman" w:cs="Times New Roman"/>
          <w:color w:val="auto"/>
          <w:sz w:val="24"/>
          <w:szCs w:val="24"/>
        </w:rPr>
        <w:t>Iterative developing can fulfill and change software</w:t>
      </w:r>
      <w:r w:rsidR="00745DD5" w:rsidRPr="00C20422">
        <w:rPr>
          <w:rFonts w:ascii="Times New Roman" w:hAnsi="Times New Roman" w:cs="Times New Roman"/>
          <w:color w:val="auto"/>
          <w:sz w:val="28"/>
        </w:rPr>
        <w:t xml:space="preserve"> </w:t>
      </w:r>
      <w:r w:rsidR="00745DD5" w:rsidRPr="00C20422">
        <w:rPr>
          <w:rFonts w:ascii="Times New Roman" w:hAnsi="Times New Roman" w:cs="Times New Roman"/>
          <w:color w:val="auto"/>
          <w:sz w:val="24"/>
          <w:szCs w:val="24"/>
        </w:rPr>
        <w:t xml:space="preserve">and the documents </w:t>
      </w:r>
      <w:r w:rsidR="00745DD5" w:rsidRPr="00C20422">
        <w:rPr>
          <w:rFonts w:ascii="Times New Roman" w:hAnsi="Times New Roman" w:cs="Times New Roman"/>
          <w:color w:val="auto"/>
          <w:szCs w:val="22"/>
        </w:rPr>
        <w:t>in each progress</w:t>
      </w:r>
      <w:r w:rsidR="00745DD5" w:rsidRPr="00C20422">
        <w:rPr>
          <w:rFonts w:ascii="Times New Roman" w:hAnsi="Times New Roman" w:cs="Times New Roman"/>
          <w:color w:val="auto"/>
          <w:sz w:val="24"/>
          <w:szCs w:val="24"/>
        </w:rPr>
        <w:t>.</w:t>
      </w:r>
    </w:p>
    <w:p w14:paraId="117FBADD" w14:textId="77777777" w:rsidR="0060271E" w:rsidRPr="00C20422" w:rsidRDefault="00B6120F" w:rsidP="00B126A1">
      <w:pPr>
        <w:pStyle w:val="Heading2"/>
        <w:rPr>
          <w:rFonts w:ascii="Times New Roman" w:hAnsi="Times New Roman" w:cs="Times New Roman"/>
          <w:b w:val="0"/>
          <w:bCs w:val="0"/>
          <w:color w:val="auto"/>
          <w:sz w:val="28"/>
          <w:szCs w:val="36"/>
        </w:rPr>
      </w:pPr>
      <w:bookmarkStart w:id="61" w:name="_Toc259970763"/>
      <w:r w:rsidRPr="00C20422">
        <w:rPr>
          <w:rFonts w:ascii="Times New Roman" w:hAnsi="Times New Roman" w:cs="Times New Roman"/>
          <w:color w:val="auto"/>
          <w:sz w:val="28"/>
          <w:szCs w:val="36"/>
        </w:rPr>
        <w:t>2.2 Development Tools</w:t>
      </w:r>
      <w:bookmarkEnd w:id="61"/>
    </w:p>
    <w:p w14:paraId="6C306B40" w14:textId="77777777" w:rsidR="00B6120F" w:rsidRPr="00C20422" w:rsidRDefault="00B6120F" w:rsidP="00B6120F">
      <w:pPr>
        <w:pStyle w:val="ListParagraph"/>
        <w:numPr>
          <w:ilvl w:val="0"/>
          <w:numId w:val="3"/>
        </w:numPr>
        <w:spacing w:before="100" w:beforeAutospacing="1" w:after="100" w:afterAutospacing="1" w:line="240" w:lineRule="auto"/>
        <w:outlineLvl w:val="0"/>
        <w:rPr>
          <w:rFonts w:ascii="Times New Roman" w:eastAsia="Times New Roman" w:hAnsi="Times New Roman" w:cs="Times New Roman"/>
          <w:color w:val="auto"/>
          <w:kern w:val="36"/>
          <w:szCs w:val="22"/>
        </w:rPr>
      </w:pPr>
      <w:commentRangeStart w:id="62"/>
      <w:r w:rsidRPr="00C20422">
        <w:rPr>
          <w:rFonts w:ascii="Times New Roman" w:eastAsia="Times New Roman" w:hAnsi="Times New Roman" w:cs="Times New Roman"/>
          <w:color w:val="auto"/>
          <w:kern w:val="36"/>
          <w:szCs w:val="22"/>
        </w:rPr>
        <w:t>CodeIgniter version 1.5.4</w:t>
      </w:r>
    </w:p>
    <w:p w14:paraId="188F7495" w14:textId="77777777" w:rsidR="00B6120F" w:rsidRPr="00C20422" w:rsidRDefault="00B6120F" w:rsidP="00B6120F">
      <w:pPr>
        <w:pStyle w:val="ListParagraph"/>
        <w:numPr>
          <w:ilvl w:val="0"/>
          <w:numId w:val="3"/>
        </w:numPr>
        <w:spacing w:before="100" w:beforeAutospacing="1" w:after="100" w:afterAutospacing="1" w:line="240" w:lineRule="auto"/>
        <w:outlineLvl w:val="0"/>
        <w:rPr>
          <w:rFonts w:ascii="Times New Roman" w:eastAsia="Times New Roman" w:hAnsi="Times New Roman" w:cs="Times New Roman"/>
          <w:color w:val="auto"/>
          <w:kern w:val="36"/>
          <w:szCs w:val="22"/>
        </w:rPr>
      </w:pPr>
      <w:r w:rsidRPr="00C20422">
        <w:rPr>
          <w:rFonts w:ascii="Times New Roman" w:eastAsia="Times New Roman" w:hAnsi="Times New Roman" w:cs="Times New Roman"/>
          <w:color w:val="auto"/>
          <w:kern w:val="36"/>
          <w:szCs w:val="22"/>
        </w:rPr>
        <w:t>Xcode version 5.0</w:t>
      </w:r>
    </w:p>
    <w:p w14:paraId="52783532" w14:textId="77777777" w:rsidR="00B6120F" w:rsidRPr="00C20422" w:rsidRDefault="00B6120F" w:rsidP="00B6120F">
      <w:pPr>
        <w:pStyle w:val="ListParagraph"/>
        <w:numPr>
          <w:ilvl w:val="0"/>
          <w:numId w:val="3"/>
        </w:numPr>
        <w:spacing w:before="100" w:beforeAutospacing="1" w:after="100" w:afterAutospacing="1" w:line="240" w:lineRule="auto"/>
        <w:outlineLvl w:val="0"/>
        <w:rPr>
          <w:rFonts w:ascii="Times New Roman" w:eastAsia="Times New Roman" w:hAnsi="Times New Roman" w:cs="Times New Roman"/>
          <w:color w:val="auto"/>
          <w:kern w:val="36"/>
          <w:szCs w:val="22"/>
        </w:rPr>
      </w:pPr>
      <w:r w:rsidRPr="00C20422">
        <w:rPr>
          <w:rFonts w:ascii="Times New Roman" w:eastAsia="Times New Roman" w:hAnsi="Times New Roman" w:cs="Times New Roman"/>
          <w:color w:val="auto"/>
          <w:kern w:val="36"/>
          <w:szCs w:val="22"/>
        </w:rPr>
        <w:t>Phonegap version 3.0</w:t>
      </w:r>
    </w:p>
    <w:p w14:paraId="013A2A95" w14:textId="4CF78D99" w:rsidR="00B126A1" w:rsidRPr="005061DC" w:rsidRDefault="005061DC" w:rsidP="00B126A1">
      <w:pPr>
        <w:pStyle w:val="ListParagraph"/>
        <w:numPr>
          <w:ilvl w:val="0"/>
          <w:numId w:val="3"/>
        </w:numPr>
        <w:spacing w:before="100" w:beforeAutospacing="1" w:after="100" w:afterAutospacing="1" w:line="240" w:lineRule="auto"/>
        <w:outlineLvl w:val="0"/>
        <w:rPr>
          <w:rFonts w:ascii="Times New Roman" w:eastAsia="Times New Roman" w:hAnsi="Times New Roman" w:cs="Times New Roman"/>
          <w:color w:val="auto"/>
          <w:kern w:val="36"/>
          <w:szCs w:val="22"/>
        </w:rPr>
      </w:pPr>
      <w:r>
        <w:rPr>
          <w:rFonts w:ascii="Times New Roman" w:eastAsia="Times New Roman" w:hAnsi="Times New Roman" w:cs="Times New Roman"/>
          <w:color w:val="auto"/>
          <w:kern w:val="36"/>
          <w:szCs w:val="22"/>
        </w:rPr>
        <w:t>MySQL server</w:t>
      </w:r>
      <w:commentRangeEnd w:id="62"/>
      <w:r w:rsidR="00462633">
        <w:rPr>
          <w:rStyle w:val="CommentReference"/>
        </w:rPr>
        <w:commentReference w:id="62"/>
      </w:r>
    </w:p>
    <w:p w14:paraId="6746F479" w14:textId="77777777" w:rsidR="00B6120F" w:rsidRPr="00C20422" w:rsidRDefault="00B6120F" w:rsidP="00B126A1">
      <w:pPr>
        <w:pStyle w:val="Heading2"/>
        <w:rPr>
          <w:rFonts w:ascii="Times New Roman" w:eastAsia="Times New Roman" w:hAnsi="Times New Roman" w:cs="Times New Roman"/>
          <w:b w:val="0"/>
          <w:bCs w:val="0"/>
          <w:color w:val="auto"/>
          <w:kern w:val="36"/>
          <w:sz w:val="28"/>
        </w:rPr>
      </w:pPr>
      <w:bookmarkStart w:id="63" w:name="_Toc259970764"/>
      <w:r w:rsidRPr="00C20422">
        <w:rPr>
          <w:rFonts w:ascii="Times New Roman" w:eastAsia="Times New Roman" w:hAnsi="Times New Roman" w:cs="Times New Roman"/>
          <w:color w:val="auto"/>
          <w:kern w:val="36"/>
          <w:sz w:val="28"/>
        </w:rPr>
        <w:t>2.3 Hardware and Material Resources</w:t>
      </w:r>
      <w:bookmarkEnd w:id="63"/>
    </w:p>
    <w:p w14:paraId="281DA707" w14:textId="77777777" w:rsidR="00117097" w:rsidRPr="00C20422" w:rsidRDefault="00B6120F" w:rsidP="00117097">
      <w:pPr>
        <w:pStyle w:val="ListParagraph"/>
        <w:numPr>
          <w:ilvl w:val="0"/>
          <w:numId w:val="6"/>
        </w:numPr>
        <w:spacing w:before="100" w:beforeAutospacing="1" w:after="100" w:afterAutospacing="1" w:line="240" w:lineRule="auto"/>
        <w:outlineLvl w:val="0"/>
        <w:rPr>
          <w:rFonts w:ascii="Times New Roman" w:eastAsia="Times New Roman" w:hAnsi="Times New Roman" w:cs="Times New Roman"/>
          <w:b/>
          <w:bCs/>
          <w:color w:val="auto"/>
          <w:kern w:val="36"/>
          <w:sz w:val="24"/>
          <w:szCs w:val="24"/>
        </w:rPr>
      </w:pPr>
      <w:commentRangeStart w:id="64"/>
      <w:r w:rsidRPr="00C20422">
        <w:rPr>
          <w:rFonts w:ascii="Times New Roman" w:eastAsia="Times New Roman" w:hAnsi="Times New Roman" w:cs="Times New Roman"/>
          <w:b/>
          <w:bCs/>
          <w:color w:val="auto"/>
          <w:kern w:val="36"/>
          <w:sz w:val="24"/>
          <w:szCs w:val="24"/>
        </w:rPr>
        <w:t>Computer</w:t>
      </w:r>
      <w:commentRangeEnd w:id="64"/>
      <w:r w:rsidR="00462633">
        <w:rPr>
          <w:rStyle w:val="CommentReference"/>
        </w:rPr>
        <w:commentReference w:id="64"/>
      </w:r>
    </w:p>
    <w:p w14:paraId="149D8A44" w14:textId="77777777" w:rsidR="00880571" w:rsidRPr="00C20422" w:rsidRDefault="00B6120F" w:rsidP="00880571">
      <w:pPr>
        <w:pStyle w:val="ListParagraph"/>
        <w:numPr>
          <w:ilvl w:val="0"/>
          <w:numId w:val="11"/>
        </w:numPr>
        <w:spacing w:before="100" w:beforeAutospacing="1" w:after="100" w:afterAutospacing="1" w:line="240" w:lineRule="auto"/>
        <w:outlineLvl w:val="0"/>
        <w:rPr>
          <w:rFonts w:ascii="Times New Roman" w:hAnsi="Times New Roman" w:cs="Times New Roman"/>
          <w:b/>
          <w:bCs/>
          <w:color w:val="auto"/>
          <w:sz w:val="24"/>
          <w:szCs w:val="24"/>
        </w:rPr>
      </w:pPr>
      <w:r w:rsidRPr="00C20422">
        <w:rPr>
          <w:rFonts w:ascii="Times New Roman" w:eastAsia="Times New Roman" w:hAnsi="Times New Roman" w:cs="Times New Roman"/>
          <w:b/>
          <w:bCs/>
          <w:color w:val="auto"/>
          <w:kern w:val="36"/>
          <w:sz w:val="24"/>
          <w:szCs w:val="24"/>
        </w:rPr>
        <w:t>Dell</w:t>
      </w:r>
      <w:r w:rsidR="00117097" w:rsidRPr="00C20422">
        <w:rPr>
          <w:rFonts w:ascii="Times New Roman" w:eastAsia="Times New Roman" w:hAnsi="Times New Roman" w:cs="Times New Roman"/>
          <w:b/>
          <w:bCs/>
          <w:color w:val="auto"/>
          <w:kern w:val="36"/>
          <w:sz w:val="24"/>
          <w:szCs w:val="24"/>
        </w:rPr>
        <w:t xml:space="preserve"> </w:t>
      </w:r>
      <w:r w:rsidR="00117097" w:rsidRPr="00C20422">
        <w:rPr>
          <w:rFonts w:ascii="Times New Roman" w:hAnsi="Times New Roman" w:cs="Times New Roman"/>
          <w:b/>
          <w:bCs/>
          <w:color w:val="auto"/>
          <w:sz w:val="24"/>
          <w:szCs w:val="24"/>
        </w:rPr>
        <w:t xml:space="preserve">Inspiron </w:t>
      </w:r>
      <w:r w:rsidR="00BB5F97" w:rsidRPr="00C20422">
        <w:rPr>
          <w:rFonts w:ascii="Times New Roman" w:hAnsi="Times New Roman" w:cs="Times New Roman"/>
          <w:b/>
          <w:bCs/>
          <w:color w:val="auto"/>
          <w:sz w:val="24"/>
          <w:szCs w:val="24"/>
        </w:rPr>
        <w:t>N4110</w:t>
      </w:r>
      <w:r w:rsidR="00117097" w:rsidRPr="00C20422">
        <w:rPr>
          <w:rFonts w:ascii="Times New Roman" w:hAnsi="Times New Roman" w:cs="Times New Roman"/>
          <w:b/>
          <w:bCs/>
          <w:color w:val="auto"/>
          <w:sz w:val="24"/>
          <w:szCs w:val="24"/>
        </w:rPr>
        <w:tab/>
      </w:r>
      <w:r w:rsidR="00117097" w:rsidRPr="00C20422">
        <w:rPr>
          <w:rFonts w:ascii="Times New Roman" w:hAnsi="Times New Roman" w:cs="Times New Roman"/>
          <w:b/>
          <w:bCs/>
          <w:color w:val="auto"/>
          <w:sz w:val="24"/>
          <w:szCs w:val="24"/>
        </w:rPr>
        <w:tab/>
      </w:r>
    </w:p>
    <w:p w14:paraId="7ACE1A8E" w14:textId="77777777" w:rsidR="00BB5F97" w:rsidRPr="00C20422" w:rsidRDefault="00117097" w:rsidP="00880571">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r w:rsidRPr="00C20422">
        <w:rPr>
          <w:rFonts w:ascii="Times New Roman" w:hAnsi="Times New Roman" w:cs="Times New Roman"/>
          <w:b/>
          <w:bCs/>
          <w:color w:val="auto"/>
          <w:sz w:val="24"/>
          <w:szCs w:val="24"/>
        </w:rPr>
        <w:t>Processor:</w:t>
      </w:r>
      <w:r w:rsidRPr="00C20422">
        <w:rPr>
          <w:rFonts w:ascii="Times New Roman" w:hAnsi="Times New Roman" w:cs="Times New Roman"/>
          <w:color w:val="auto"/>
          <w:sz w:val="24"/>
          <w:szCs w:val="24"/>
        </w:rPr>
        <w:t xml:space="preserve"> </w:t>
      </w:r>
      <w:r w:rsidRPr="00C20422">
        <w:rPr>
          <w:rFonts w:ascii="Times New Roman" w:hAnsi="Times New Roman" w:cs="Times New Roman"/>
          <w:color w:val="auto"/>
          <w:sz w:val="24"/>
          <w:szCs w:val="32"/>
        </w:rPr>
        <w:t>Intel</w:t>
      </w:r>
      <w:r w:rsidR="00BB5F97" w:rsidRPr="00C20422">
        <w:rPr>
          <w:rFonts w:ascii="Times New Roman" w:hAnsi="Times New Roman" w:cs="Times New Roman"/>
          <w:color w:val="auto"/>
          <w:sz w:val="24"/>
          <w:szCs w:val="32"/>
        </w:rPr>
        <w:t>(R)</w:t>
      </w:r>
      <w:r w:rsidRPr="00C20422">
        <w:rPr>
          <w:rFonts w:ascii="Times New Roman" w:hAnsi="Times New Roman" w:cs="Times New Roman"/>
          <w:color w:val="auto"/>
          <w:sz w:val="24"/>
          <w:szCs w:val="32"/>
        </w:rPr>
        <w:t xml:space="preserve"> Core</w:t>
      </w:r>
      <w:r w:rsidR="00BB5F97" w:rsidRPr="00C20422">
        <w:rPr>
          <w:rFonts w:ascii="Times New Roman" w:hAnsi="Times New Roman" w:cs="Times New Roman"/>
          <w:color w:val="auto"/>
          <w:sz w:val="24"/>
          <w:szCs w:val="32"/>
        </w:rPr>
        <w:t>(TM) i3-231</w:t>
      </w:r>
      <w:r w:rsidRPr="00C20422">
        <w:rPr>
          <w:rFonts w:ascii="Times New Roman" w:hAnsi="Times New Roman" w:cs="Times New Roman"/>
          <w:color w:val="auto"/>
          <w:sz w:val="24"/>
          <w:szCs w:val="32"/>
        </w:rPr>
        <w:t xml:space="preserve">0M </w:t>
      </w:r>
      <w:r w:rsidR="00BB5F97" w:rsidRPr="00C20422">
        <w:rPr>
          <w:rFonts w:ascii="Times New Roman" w:hAnsi="Times New Roman" w:cs="Times New Roman"/>
          <w:color w:val="auto"/>
          <w:sz w:val="24"/>
          <w:szCs w:val="32"/>
        </w:rPr>
        <w:t>CPU@ 2.</w:t>
      </w:r>
      <w:bookmarkStart w:id="65" w:name="_GoBack"/>
      <w:bookmarkEnd w:id="65"/>
      <w:r w:rsidR="00BB5F97" w:rsidRPr="00C20422">
        <w:rPr>
          <w:rFonts w:ascii="Times New Roman" w:hAnsi="Times New Roman" w:cs="Times New Roman"/>
          <w:color w:val="auto"/>
          <w:sz w:val="24"/>
          <w:szCs w:val="32"/>
        </w:rPr>
        <w:t>10GHz, 2.10 GHz</w:t>
      </w:r>
    </w:p>
    <w:p w14:paraId="4FDDC135" w14:textId="77777777" w:rsidR="00117097" w:rsidRPr="00C20422" w:rsidRDefault="00117097" w:rsidP="00BB5F97">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r w:rsidRPr="00C20422">
        <w:rPr>
          <w:rFonts w:ascii="Times New Roman" w:hAnsi="Times New Roman" w:cs="Times New Roman"/>
          <w:color w:val="auto"/>
          <w:sz w:val="24"/>
          <w:szCs w:val="24"/>
        </w:rPr>
        <w:t xml:space="preserve"> </w:t>
      </w:r>
      <w:r w:rsidRPr="00C20422">
        <w:rPr>
          <w:rFonts w:ascii="Times New Roman" w:hAnsi="Times New Roman" w:cs="Times New Roman"/>
          <w:b/>
          <w:bCs/>
          <w:color w:val="auto"/>
          <w:sz w:val="24"/>
          <w:szCs w:val="24"/>
        </w:rPr>
        <w:t>Memory:</w:t>
      </w:r>
      <w:r w:rsidRPr="00C20422">
        <w:rPr>
          <w:rFonts w:ascii="Times New Roman" w:hAnsi="Times New Roman" w:cs="Times New Roman"/>
          <w:color w:val="auto"/>
          <w:sz w:val="24"/>
          <w:szCs w:val="24"/>
        </w:rPr>
        <w:t xml:space="preserve"> 6</w:t>
      </w:r>
      <w:r w:rsidR="00BB5F97" w:rsidRPr="00C20422">
        <w:rPr>
          <w:rFonts w:ascii="Times New Roman" w:hAnsi="Times New Roman" w:cs="Times New Roman"/>
          <w:color w:val="auto"/>
          <w:sz w:val="24"/>
          <w:szCs w:val="24"/>
        </w:rPr>
        <w:t>.00</w:t>
      </w:r>
      <w:r w:rsidRPr="00C20422">
        <w:rPr>
          <w:rFonts w:ascii="Times New Roman" w:hAnsi="Times New Roman" w:cs="Times New Roman"/>
          <w:color w:val="auto"/>
          <w:sz w:val="24"/>
          <w:szCs w:val="24"/>
        </w:rPr>
        <w:t xml:space="preserve"> GB</w:t>
      </w:r>
      <w:r w:rsidRPr="00C20422">
        <w:rPr>
          <w:rFonts w:ascii="Times New Roman" w:hAnsi="Times New Roman" w:cs="Times New Roman"/>
          <w:color w:val="auto"/>
          <w:sz w:val="24"/>
          <w:szCs w:val="24"/>
        </w:rPr>
        <w:tab/>
      </w:r>
      <w:r w:rsidRPr="00C20422">
        <w:rPr>
          <w:rFonts w:ascii="Times New Roman" w:hAnsi="Times New Roman" w:cs="Times New Roman"/>
          <w:color w:val="auto"/>
          <w:sz w:val="24"/>
          <w:szCs w:val="24"/>
        </w:rPr>
        <w:tab/>
      </w:r>
      <w:r w:rsidRPr="00C20422">
        <w:rPr>
          <w:rFonts w:ascii="Times New Roman" w:hAnsi="Times New Roman" w:cs="Times New Roman"/>
          <w:color w:val="auto"/>
          <w:sz w:val="24"/>
          <w:szCs w:val="24"/>
        </w:rPr>
        <w:tab/>
      </w:r>
      <w:r w:rsidRPr="00C20422">
        <w:rPr>
          <w:rFonts w:ascii="Times New Roman" w:hAnsi="Times New Roman" w:cs="Times New Roman"/>
          <w:color w:val="auto"/>
          <w:sz w:val="24"/>
          <w:szCs w:val="24"/>
        </w:rPr>
        <w:tab/>
      </w:r>
      <w:r w:rsidRPr="00C20422">
        <w:rPr>
          <w:rFonts w:ascii="Times New Roman" w:hAnsi="Times New Roman" w:cs="Times New Roman"/>
          <w:color w:val="auto"/>
          <w:sz w:val="24"/>
          <w:szCs w:val="24"/>
        </w:rPr>
        <w:tab/>
      </w:r>
    </w:p>
    <w:p w14:paraId="0949DF68" w14:textId="77777777" w:rsidR="00880571" w:rsidRPr="00C20422" w:rsidRDefault="00117097" w:rsidP="00745DD5">
      <w:pPr>
        <w:pStyle w:val="ListParagraph"/>
        <w:spacing w:before="100" w:beforeAutospacing="1" w:after="100" w:afterAutospacing="1" w:line="240" w:lineRule="auto"/>
        <w:ind w:left="1800"/>
        <w:outlineLvl w:val="0"/>
        <w:rPr>
          <w:rFonts w:ascii="Times New Roman" w:hAnsi="Times New Roman" w:cs="Times New Roman"/>
          <w:color w:val="auto"/>
          <w:sz w:val="24"/>
          <w:szCs w:val="32"/>
        </w:rPr>
      </w:pPr>
      <w:r w:rsidRPr="00C20422">
        <w:rPr>
          <w:rFonts w:ascii="Times New Roman" w:hAnsi="Times New Roman" w:cs="Times New Roman"/>
          <w:b/>
          <w:bCs/>
          <w:color w:val="auto"/>
          <w:sz w:val="24"/>
          <w:szCs w:val="24"/>
        </w:rPr>
        <w:tab/>
      </w:r>
      <w:r w:rsidR="00880571" w:rsidRPr="00C20422">
        <w:rPr>
          <w:rFonts w:ascii="Times New Roman" w:hAnsi="Times New Roman" w:cs="Times New Roman"/>
          <w:b/>
          <w:bCs/>
          <w:color w:val="auto"/>
          <w:sz w:val="24"/>
          <w:szCs w:val="24"/>
        </w:rPr>
        <w:t xml:space="preserve">     </w:t>
      </w:r>
      <w:r w:rsidRPr="00C20422">
        <w:rPr>
          <w:rFonts w:ascii="Times New Roman" w:hAnsi="Times New Roman" w:cs="Times New Roman"/>
          <w:b/>
          <w:bCs/>
          <w:color w:val="auto"/>
          <w:sz w:val="24"/>
          <w:szCs w:val="24"/>
        </w:rPr>
        <w:t xml:space="preserve"> </w:t>
      </w:r>
      <w:r w:rsidR="00BB5F97" w:rsidRPr="00C20422">
        <w:rPr>
          <w:rFonts w:ascii="Times New Roman" w:hAnsi="Times New Roman" w:cs="Times New Roman"/>
          <w:b/>
          <w:bCs/>
          <w:color w:val="auto"/>
          <w:sz w:val="24"/>
          <w:szCs w:val="24"/>
        </w:rPr>
        <w:t xml:space="preserve"> </w:t>
      </w:r>
      <w:r w:rsidRPr="00C20422">
        <w:rPr>
          <w:rFonts w:ascii="Times New Roman" w:hAnsi="Times New Roman" w:cs="Times New Roman"/>
          <w:b/>
          <w:bCs/>
          <w:color w:val="auto"/>
          <w:sz w:val="24"/>
          <w:szCs w:val="24"/>
        </w:rPr>
        <w:t>Operating system:</w:t>
      </w:r>
      <w:r w:rsidRPr="00C20422">
        <w:rPr>
          <w:rFonts w:ascii="Times New Roman" w:hAnsi="Times New Roman" w:cs="Times New Roman"/>
          <w:color w:val="auto"/>
          <w:sz w:val="24"/>
          <w:szCs w:val="32"/>
        </w:rPr>
        <w:t xml:space="preserve"> </w:t>
      </w:r>
      <w:r w:rsidR="00BB5F97" w:rsidRPr="00C20422">
        <w:rPr>
          <w:rFonts w:ascii="Times New Roman" w:hAnsi="Times New Roman" w:cs="Times New Roman"/>
          <w:color w:val="auto"/>
          <w:sz w:val="24"/>
          <w:szCs w:val="32"/>
        </w:rPr>
        <w:t xml:space="preserve">Window 7 </w:t>
      </w:r>
      <w:r w:rsidR="00745DD5" w:rsidRPr="00C20422">
        <w:rPr>
          <w:rFonts w:ascii="Times New Roman" w:hAnsi="Times New Roman" w:cs="Times New Roman"/>
          <w:color w:val="auto"/>
          <w:sz w:val="24"/>
          <w:szCs w:val="32"/>
        </w:rPr>
        <w:t>Ultimate</w:t>
      </w:r>
    </w:p>
    <w:p w14:paraId="720C4164" w14:textId="77777777" w:rsidR="00880571" w:rsidRPr="00C20422" w:rsidRDefault="00880571" w:rsidP="00880571">
      <w:pPr>
        <w:pStyle w:val="ListParagraph"/>
        <w:numPr>
          <w:ilvl w:val="0"/>
          <w:numId w:val="11"/>
        </w:numPr>
        <w:spacing w:before="100" w:beforeAutospacing="1" w:after="100" w:afterAutospacing="1" w:line="240" w:lineRule="auto"/>
        <w:outlineLvl w:val="0"/>
        <w:rPr>
          <w:rFonts w:ascii="Times New Roman" w:hAnsi="Times New Roman" w:cs="Times New Roman"/>
          <w:b/>
          <w:bCs/>
          <w:color w:val="auto"/>
          <w:sz w:val="24"/>
          <w:szCs w:val="24"/>
        </w:rPr>
      </w:pPr>
      <w:r w:rsidRPr="00C20422">
        <w:rPr>
          <w:rFonts w:ascii="Times New Roman" w:hAnsi="Times New Roman" w:cs="Times New Roman"/>
          <w:b/>
          <w:bCs/>
          <w:color w:val="auto"/>
          <w:sz w:val="24"/>
          <w:szCs w:val="24"/>
        </w:rPr>
        <w:lastRenderedPageBreak/>
        <w:t>Sony</w:t>
      </w:r>
      <w:r w:rsidRPr="00C20422">
        <w:rPr>
          <w:rFonts w:ascii="Times New Roman" w:hAnsi="Times New Roman" w:cs="Times New Roman"/>
          <w:b/>
          <w:bCs/>
          <w:color w:val="auto"/>
          <w:sz w:val="28"/>
        </w:rPr>
        <w:t xml:space="preserve"> </w:t>
      </w:r>
      <w:r w:rsidR="00BB5F97" w:rsidRPr="00C20422">
        <w:rPr>
          <w:rFonts w:ascii="Times New Roman" w:hAnsi="Times New Roman" w:cs="Times New Roman"/>
          <w:b/>
          <w:bCs/>
          <w:color w:val="auto"/>
          <w:sz w:val="24"/>
          <w:szCs w:val="24"/>
        </w:rPr>
        <w:t>VAIO SVE14118FHB</w:t>
      </w:r>
    </w:p>
    <w:p w14:paraId="5B358466" w14:textId="77777777" w:rsidR="00BB5F97" w:rsidRPr="00C20422" w:rsidRDefault="00117097" w:rsidP="00880571">
      <w:pPr>
        <w:pStyle w:val="ListParagraph"/>
        <w:spacing w:before="100" w:beforeAutospacing="1" w:after="100" w:afterAutospacing="1" w:line="240" w:lineRule="auto"/>
        <w:ind w:left="2520"/>
        <w:outlineLvl w:val="0"/>
        <w:rPr>
          <w:rStyle w:val="text12"/>
          <w:color w:val="auto"/>
        </w:rPr>
      </w:pPr>
      <w:r w:rsidRPr="00C20422">
        <w:rPr>
          <w:rFonts w:ascii="Times New Roman" w:eastAsia="Times New Roman" w:hAnsi="Times New Roman" w:cs="Times New Roman"/>
          <w:b/>
          <w:bCs/>
          <w:color w:val="auto"/>
          <w:kern w:val="36"/>
          <w:sz w:val="24"/>
          <w:szCs w:val="24"/>
        </w:rPr>
        <w:t>Processor:</w:t>
      </w:r>
      <w:r w:rsidRPr="00C20422">
        <w:rPr>
          <w:color w:val="auto"/>
        </w:rPr>
        <w:t xml:space="preserve"> </w:t>
      </w:r>
      <w:r w:rsidR="00BB5F97" w:rsidRPr="00C20422">
        <w:rPr>
          <w:rFonts w:ascii="Times New Roman" w:hAnsi="Times New Roman" w:cs="Times New Roman"/>
          <w:color w:val="auto"/>
          <w:sz w:val="24"/>
          <w:szCs w:val="32"/>
        </w:rPr>
        <w:t>Intel(R) Core(TM) i7-3612QM CPU@ 2.10GHz, 2.10 GHz</w:t>
      </w:r>
      <w:r w:rsidR="00880571" w:rsidRPr="00C20422">
        <w:rPr>
          <w:rStyle w:val="text12"/>
          <w:color w:val="auto"/>
        </w:rPr>
        <w:tab/>
      </w:r>
      <w:r w:rsidR="00880571" w:rsidRPr="00C20422">
        <w:rPr>
          <w:rStyle w:val="text12"/>
          <w:color w:val="auto"/>
        </w:rPr>
        <w:tab/>
      </w:r>
      <w:r w:rsidR="00880571" w:rsidRPr="00C20422">
        <w:rPr>
          <w:rStyle w:val="text12"/>
          <w:color w:val="auto"/>
        </w:rPr>
        <w:tab/>
      </w:r>
      <w:r w:rsidR="00880571" w:rsidRPr="00C20422">
        <w:rPr>
          <w:rStyle w:val="text12"/>
          <w:color w:val="auto"/>
        </w:rPr>
        <w:tab/>
      </w:r>
      <w:r w:rsidR="00880571" w:rsidRPr="00C20422">
        <w:rPr>
          <w:rStyle w:val="text12"/>
          <w:color w:val="auto"/>
        </w:rPr>
        <w:tab/>
      </w:r>
      <w:r w:rsidR="00880571" w:rsidRPr="00C20422">
        <w:rPr>
          <w:rStyle w:val="text12"/>
          <w:color w:val="auto"/>
        </w:rPr>
        <w:tab/>
        <w:t xml:space="preserve">   </w:t>
      </w:r>
    </w:p>
    <w:p w14:paraId="2F252CA0" w14:textId="77777777" w:rsidR="00880571" w:rsidRDefault="00880571" w:rsidP="00880571">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r w:rsidRPr="00C20422">
        <w:rPr>
          <w:rStyle w:val="text12"/>
          <w:color w:val="auto"/>
        </w:rPr>
        <w:t xml:space="preserve"> </w:t>
      </w:r>
      <w:r w:rsidRPr="00C20422">
        <w:rPr>
          <w:rFonts w:ascii="Times New Roman" w:eastAsia="Times New Roman" w:hAnsi="Times New Roman" w:cs="Times New Roman"/>
          <w:b/>
          <w:bCs/>
          <w:color w:val="auto"/>
          <w:kern w:val="36"/>
          <w:sz w:val="24"/>
          <w:szCs w:val="24"/>
        </w:rPr>
        <w:t xml:space="preserve">Memory: </w:t>
      </w:r>
      <w:r w:rsidRPr="00C20422">
        <w:rPr>
          <w:rFonts w:ascii="Times New Roman" w:eastAsia="Times New Roman" w:hAnsi="Times New Roman" w:cs="Times New Roman"/>
          <w:color w:val="auto"/>
          <w:kern w:val="36"/>
          <w:sz w:val="24"/>
          <w:szCs w:val="24"/>
        </w:rPr>
        <w:t>8</w:t>
      </w:r>
      <w:r w:rsidR="00BB5F97" w:rsidRPr="00C20422">
        <w:rPr>
          <w:rFonts w:ascii="Times New Roman" w:eastAsia="Times New Roman" w:hAnsi="Times New Roman" w:cs="Times New Roman"/>
          <w:color w:val="auto"/>
          <w:kern w:val="36"/>
          <w:sz w:val="24"/>
          <w:szCs w:val="24"/>
        </w:rPr>
        <w:t xml:space="preserve">.00 </w:t>
      </w:r>
      <w:r w:rsidRPr="00C20422">
        <w:rPr>
          <w:rFonts w:ascii="Times New Roman" w:eastAsia="Times New Roman" w:hAnsi="Times New Roman" w:cs="Times New Roman"/>
          <w:color w:val="auto"/>
          <w:kern w:val="36"/>
          <w:sz w:val="24"/>
          <w:szCs w:val="24"/>
        </w:rPr>
        <w:t>GB</w:t>
      </w:r>
      <w:r w:rsidRPr="00C20422">
        <w:rPr>
          <w:color w:val="auto"/>
        </w:rPr>
        <w:t xml:space="preserve"> </w:t>
      </w:r>
      <w:r w:rsidRPr="00C20422">
        <w:rPr>
          <w:color w:val="auto"/>
        </w:rPr>
        <w:tab/>
      </w:r>
      <w:r w:rsidRPr="00C20422">
        <w:rPr>
          <w:color w:val="auto"/>
        </w:rPr>
        <w:tab/>
      </w:r>
      <w:r w:rsidRPr="00C20422">
        <w:rPr>
          <w:color w:val="auto"/>
        </w:rPr>
        <w:tab/>
      </w:r>
      <w:r w:rsidRPr="00C20422">
        <w:rPr>
          <w:color w:val="auto"/>
        </w:rPr>
        <w:tab/>
      </w:r>
      <w:r w:rsidRPr="00C20422">
        <w:rPr>
          <w:color w:val="auto"/>
        </w:rPr>
        <w:tab/>
      </w:r>
      <w:r w:rsidRPr="00C20422">
        <w:rPr>
          <w:color w:val="auto"/>
        </w:rPr>
        <w:tab/>
        <w:t xml:space="preserve">    </w:t>
      </w:r>
      <w:r w:rsidRPr="00C20422">
        <w:rPr>
          <w:rFonts w:ascii="Times New Roman" w:eastAsia="Times New Roman" w:hAnsi="Times New Roman" w:cs="Times New Roman"/>
          <w:b/>
          <w:bCs/>
          <w:color w:val="auto"/>
          <w:kern w:val="36"/>
          <w:sz w:val="24"/>
          <w:szCs w:val="24"/>
        </w:rPr>
        <w:t xml:space="preserve">Operating system: </w:t>
      </w:r>
      <w:r w:rsidR="00BB5F97" w:rsidRPr="00C20422">
        <w:rPr>
          <w:rFonts w:ascii="Times New Roman" w:eastAsia="Times New Roman" w:hAnsi="Times New Roman" w:cs="Times New Roman"/>
          <w:color w:val="auto"/>
          <w:kern w:val="36"/>
          <w:sz w:val="24"/>
          <w:szCs w:val="24"/>
        </w:rPr>
        <w:t>Windows 7</w:t>
      </w:r>
      <w:r w:rsidRPr="00C20422">
        <w:rPr>
          <w:rFonts w:ascii="Times New Roman" w:eastAsia="Times New Roman" w:hAnsi="Times New Roman" w:cs="Times New Roman"/>
          <w:color w:val="auto"/>
          <w:kern w:val="36"/>
          <w:sz w:val="24"/>
          <w:szCs w:val="24"/>
        </w:rPr>
        <w:t xml:space="preserve"> </w:t>
      </w:r>
      <w:r w:rsidR="00BB5F97" w:rsidRPr="00C20422">
        <w:rPr>
          <w:rFonts w:ascii="Times New Roman" w:hAnsi="Times New Roman" w:cs="Times New Roman"/>
          <w:color w:val="auto"/>
          <w:sz w:val="24"/>
          <w:szCs w:val="24"/>
        </w:rPr>
        <w:t>Home Premium</w:t>
      </w:r>
    </w:p>
    <w:p w14:paraId="402DBB5C" w14:textId="77777777" w:rsidR="0036288F" w:rsidRPr="009C555D" w:rsidRDefault="0036288F" w:rsidP="0036288F">
      <w:pPr>
        <w:pStyle w:val="ListParagraph"/>
        <w:numPr>
          <w:ilvl w:val="0"/>
          <w:numId w:val="11"/>
        </w:numPr>
        <w:spacing w:before="100" w:beforeAutospacing="1" w:after="100" w:afterAutospacing="1" w:line="240" w:lineRule="auto"/>
        <w:outlineLvl w:val="0"/>
        <w:rPr>
          <w:rFonts w:ascii="Times New Roman" w:hAnsi="Times New Roman" w:cs="Times New Roman"/>
          <w:b/>
          <w:bCs/>
          <w:color w:val="auto"/>
          <w:sz w:val="24"/>
          <w:szCs w:val="24"/>
        </w:rPr>
      </w:pPr>
      <w:r w:rsidRPr="009C555D">
        <w:rPr>
          <w:rFonts w:ascii="Times New Roman" w:hAnsi="Times New Roman" w:cs="Times New Roman"/>
          <w:b/>
          <w:bCs/>
          <w:color w:val="auto"/>
          <w:sz w:val="24"/>
          <w:szCs w:val="24"/>
        </w:rPr>
        <w:t>MacBook Pro</w:t>
      </w:r>
    </w:p>
    <w:p w14:paraId="35798BF8" w14:textId="77777777" w:rsidR="0036288F" w:rsidRDefault="0036288F" w:rsidP="0036288F">
      <w:pPr>
        <w:pStyle w:val="ListParagraph"/>
        <w:spacing w:before="100" w:beforeAutospacing="1" w:after="100" w:afterAutospacing="1" w:line="240" w:lineRule="auto"/>
        <w:ind w:left="2520"/>
        <w:outlineLvl w:val="0"/>
        <w:rPr>
          <w:rStyle w:val="text12"/>
          <w:rFonts w:ascii="Times New Roman" w:hAnsi="Times New Roman" w:cs="Times New Roman"/>
          <w:color w:val="auto"/>
          <w:sz w:val="24"/>
          <w:szCs w:val="24"/>
        </w:rPr>
      </w:pPr>
      <w:r w:rsidRPr="009C555D">
        <w:rPr>
          <w:rFonts w:ascii="Times New Roman" w:eastAsia="Times New Roman" w:hAnsi="Times New Roman" w:cs="Times New Roman"/>
          <w:b/>
          <w:bCs/>
          <w:color w:val="auto"/>
          <w:kern w:val="36"/>
          <w:sz w:val="24"/>
          <w:szCs w:val="24"/>
        </w:rPr>
        <w:t>Processor:</w:t>
      </w:r>
      <w:r w:rsidRPr="009C555D">
        <w:rPr>
          <w:rFonts w:ascii="Times New Roman" w:hAnsi="Times New Roman" w:cs="Times New Roman"/>
          <w:color w:val="auto"/>
          <w:sz w:val="24"/>
          <w:szCs w:val="24"/>
        </w:rPr>
        <w:t xml:space="preserve"> </w:t>
      </w:r>
      <w:r w:rsidRPr="009C555D">
        <w:rPr>
          <w:rFonts w:ascii="Times New Roman" w:eastAsiaTheme="minorEastAsia" w:hAnsi="Times New Roman" w:cs="Times New Roman"/>
          <w:color w:val="auto"/>
          <w:sz w:val="24"/>
          <w:szCs w:val="24"/>
          <w:lang w:bidi="ar-SA"/>
        </w:rPr>
        <w:t>2.5 GHz Intel Core i5</w:t>
      </w:r>
      <w:r>
        <w:rPr>
          <w:rStyle w:val="text12"/>
          <w:rFonts w:ascii="Times New Roman" w:hAnsi="Times New Roman" w:cs="Times New Roman"/>
          <w:color w:val="auto"/>
          <w:sz w:val="24"/>
          <w:szCs w:val="24"/>
        </w:rPr>
        <w:tab/>
      </w:r>
      <w:r>
        <w:rPr>
          <w:rStyle w:val="text12"/>
          <w:rFonts w:ascii="Times New Roman" w:hAnsi="Times New Roman" w:cs="Times New Roman"/>
          <w:color w:val="auto"/>
          <w:sz w:val="24"/>
          <w:szCs w:val="24"/>
        </w:rPr>
        <w:tab/>
      </w:r>
      <w:r>
        <w:rPr>
          <w:rStyle w:val="text12"/>
          <w:rFonts w:ascii="Times New Roman" w:hAnsi="Times New Roman" w:cs="Times New Roman"/>
          <w:color w:val="auto"/>
          <w:sz w:val="24"/>
          <w:szCs w:val="24"/>
        </w:rPr>
        <w:tab/>
      </w:r>
    </w:p>
    <w:p w14:paraId="12FB70E1" w14:textId="77777777" w:rsidR="0036288F" w:rsidRDefault="0036288F" w:rsidP="0036288F">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r w:rsidRPr="009C555D">
        <w:rPr>
          <w:rFonts w:ascii="Times New Roman" w:eastAsia="Times New Roman" w:hAnsi="Times New Roman" w:cs="Times New Roman"/>
          <w:b/>
          <w:bCs/>
          <w:color w:val="auto"/>
          <w:kern w:val="36"/>
          <w:sz w:val="24"/>
          <w:szCs w:val="24"/>
        </w:rPr>
        <w:t xml:space="preserve">Memory: </w:t>
      </w:r>
      <w:r w:rsidRPr="009C555D">
        <w:rPr>
          <w:rFonts w:ascii="Times New Roman" w:eastAsiaTheme="minorEastAsia" w:hAnsi="Times New Roman" w:cs="Times New Roman"/>
          <w:color w:val="auto"/>
          <w:sz w:val="24"/>
          <w:szCs w:val="24"/>
          <w:lang w:bidi="ar-SA"/>
        </w:rPr>
        <w:t>4 GB 1600 MHz DDR3</w:t>
      </w:r>
      <w:r w:rsidRPr="009C555D">
        <w:rPr>
          <w:rFonts w:ascii="Times New Roman" w:eastAsia="Times New Roman" w:hAnsi="Times New Roman" w:cs="Times New Roman"/>
          <w:color w:val="auto"/>
          <w:kern w:val="36"/>
          <w:sz w:val="24"/>
          <w:szCs w:val="24"/>
        </w:rPr>
        <w:t>8.00 GB</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tab/>
      </w:r>
    </w:p>
    <w:p w14:paraId="53261BAA" w14:textId="14630700" w:rsidR="0036288F" w:rsidRPr="009C555D" w:rsidRDefault="0036288F" w:rsidP="0036288F">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r w:rsidRPr="009C555D">
        <w:rPr>
          <w:rFonts w:ascii="Times New Roman" w:eastAsia="Times New Roman" w:hAnsi="Times New Roman" w:cs="Times New Roman"/>
          <w:b/>
          <w:bCs/>
          <w:color w:val="auto"/>
          <w:kern w:val="36"/>
          <w:sz w:val="24"/>
          <w:szCs w:val="24"/>
        </w:rPr>
        <w:t xml:space="preserve">Operating system: </w:t>
      </w:r>
      <w:r w:rsidRPr="009C555D">
        <w:rPr>
          <w:rFonts w:ascii="Times New Roman" w:eastAsia="Times New Roman" w:hAnsi="Times New Roman" w:cs="Times New Roman"/>
          <w:color w:val="auto"/>
          <w:kern w:val="36"/>
          <w:sz w:val="24"/>
          <w:szCs w:val="24"/>
        </w:rPr>
        <w:t>W</w:t>
      </w:r>
      <w:r w:rsidRPr="009C555D">
        <w:rPr>
          <w:rFonts w:ascii="Times New Roman" w:eastAsiaTheme="minorEastAsia" w:hAnsi="Times New Roman" w:cs="Times New Roman"/>
          <w:color w:val="auto"/>
          <w:sz w:val="24"/>
          <w:szCs w:val="24"/>
          <w:lang w:bidi="ar-SA"/>
        </w:rPr>
        <w:t xml:space="preserve"> OS X 10.9.2 (13C1021)</w:t>
      </w:r>
    </w:p>
    <w:p w14:paraId="2ABCB66F" w14:textId="77777777" w:rsidR="00320DB1" w:rsidRDefault="00320DB1" w:rsidP="002D666E">
      <w:pPr>
        <w:pStyle w:val="Heading1"/>
        <w:rPr>
          <w:rFonts w:ascii="Times New Roman" w:hAnsi="Times New Roman" w:cs="Times New Roman"/>
          <w:sz w:val="36"/>
          <w:szCs w:val="44"/>
        </w:rPr>
      </w:pPr>
      <w:bookmarkStart w:id="66" w:name="_Toc259970765"/>
    </w:p>
    <w:p w14:paraId="24AF967E" w14:textId="77777777" w:rsidR="00320DB1" w:rsidRDefault="00320DB1" w:rsidP="002D666E">
      <w:pPr>
        <w:pStyle w:val="Heading1"/>
        <w:rPr>
          <w:rFonts w:ascii="Times New Roman" w:hAnsi="Times New Roman" w:cs="Times New Roman"/>
          <w:sz w:val="36"/>
          <w:szCs w:val="44"/>
        </w:rPr>
      </w:pPr>
    </w:p>
    <w:p w14:paraId="7F2D3543" w14:textId="77777777" w:rsidR="00320DB1" w:rsidRDefault="00320DB1" w:rsidP="002D666E">
      <w:pPr>
        <w:pStyle w:val="Heading1"/>
        <w:rPr>
          <w:rFonts w:ascii="Times New Roman" w:hAnsi="Times New Roman" w:cs="Times New Roman"/>
          <w:sz w:val="36"/>
          <w:szCs w:val="44"/>
        </w:rPr>
      </w:pPr>
    </w:p>
    <w:p w14:paraId="04615536" w14:textId="77777777" w:rsidR="00320DB1" w:rsidRDefault="00320DB1" w:rsidP="002D666E">
      <w:pPr>
        <w:pStyle w:val="Heading1"/>
        <w:rPr>
          <w:rFonts w:ascii="Times New Roman" w:hAnsi="Times New Roman" w:cs="Times New Roman"/>
          <w:sz w:val="36"/>
          <w:szCs w:val="44"/>
        </w:rPr>
      </w:pPr>
    </w:p>
    <w:p w14:paraId="250EB47D" w14:textId="77777777" w:rsidR="00320DB1" w:rsidRDefault="00320DB1" w:rsidP="002D666E">
      <w:pPr>
        <w:pStyle w:val="Heading1"/>
        <w:rPr>
          <w:rFonts w:ascii="Times New Roman" w:hAnsi="Times New Roman" w:cs="Times New Roman"/>
          <w:sz w:val="36"/>
          <w:szCs w:val="44"/>
        </w:rPr>
      </w:pPr>
    </w:p>
    <w:p w14:paraId="402ED7E8" w14:textId="77777777" w:rsidR="00320DB1" w:rsidRDefault="00320DB1" w:rsidP="002D666E">
      <w:pPr>
        <w:pStyle w:val="Heading1"/>
        <w:rPr>
          <w:rFonts w:ascii="Times New Roman" w:hAnsi="Times New Roman" w:cs="Times New Roman"/>
          <w:sz w:val="36"/>
          <w:szCs w:val="44"/>
        </w:rPr>
      </w:pPr>
    </w:p>
    <w:p w14:paraId="601DB778" w14:textId="77777777" w:rsidR="00320DB1" w:rsidRDefault="00320DB1" w:rsidP="002D666E">
      <w:pPr>
        <w:pStyle w:val="Heading1"/>
        <w:rPr>
          <w:rFonts w:ascii="Times New Roman" w:hAnsi="Times New Roman" w:cs="Times New Roman"/>
          <w:sz w:val="36"/>
          <w:szCs w:val="44"/>
        </w:rPr>
      </w:pPr>
    </w:p>
    <w:p w14:paraId="6F146EC7" w14:textId="77777777" w:rsidR="00320DB1" w:rsidRDefault="00320DB1" w:rsidP="002D666E">
      <w:pPr>
        <w:pStyle w:val="Heading1"/>
        <w:rPr>
          <w:rFonts w:ascii="Times New Roman" w:hAnsi="Times New Roman" w:cs="Times New Roman"/>
          <w:sz w:val="36"/>
          <w:szCs w:val="44"/>
        </w:rPr>
      </w:pPr>
    </w:p>
    <w:p w14:paraId="7DEAAF9E" w14:textId="77777777" w:rsidR="00320DB1" w:rsidRDefault="00320DB1" w:rsidP="002D666E">
      <w:pPr>
        <w:pStyle w:val="Heading1"/>
        <w:rPr>
          <w:rFonts w:ascii="Times New Roman" w:hAnsi="Times New Roman" w:cs="Times New Roman"/>
          <w:sz w:val="36"/>
          <w:szCs w:val="44"/>
        </w:rPr>
      </w:pPr>
    </w:p>
    <w:p w14:paraId="2F602CD2" w14:textId="77777777" w:rsidR="00320DB1" w:rsidRDefault="00320DB1" w:rsidP="002D666E">
      <w:pPr>
        <w:pStyle w:val="Heading1"/>
        <w:rPr>
          <w:rFonts w:ascii="Times New Roman" w:hAnsi="Times New Roman" w:cs="Times New Roman"/>
          <w:sz w:val="36"/>
          <w:szCs w:val="44"/>
        </w:rPr>
      </w:pPr>
    </w:p>
    <w:p w14:paraId="17A447D6" w14:textId="77777777" w:rsidR="00320DB1" w:rsidRDefault="00320DB1" w:rsidP="002D666E">
      <w:pPr>
        <w:pStyle w:val="Heading1"/>
        <w:rPr>
          <w:rFonts w:ascii="Times New Roman" w:hAnsi="Times New Roman" w:cs="Times New Roman"/>
          <w:sz w:val="36"/>
          <w:szCs w:val="44"/>
        </w:rPr>
      </w:pPr>
    </w:p>
    <w:p w14:paraId="1464A487" w14:textId="77777777" w:rsidR="00320DB1" w:rsidRDefault="00320DB1" w:rsidP="002D666E">
      <w:pPr>
        <w:pStyle w:val="Heading1"/>
        <w:rPr>
          <w:rFonts w:ascii="Times New Roman" w:hAnsi="Times New Roman" w:cs="Times New Roman"/>
          <w:sz w:val="36"/>
          <w:szCs w:val="44"/>
        </w:rPr>
      </w:pPr>
    </w:p>
    <w:p w14:paraId="740882F7" w14:textId="77777777" w:rsidR="00320DB1" w:rsidRDefault="00320DB1" w:rsidP="002D666E">
      <w:pPr>
        <w:pStyle w:val="Heading1"/>
        <w:rPr>
          <w:rFonts w:ascii="Times New Roman" w:hAnsi="Times New Roman" w:cs="Times New Roman"/>
          <w:sz w:val="36"/>
          <w:szCs w:val="44"/>
        </w:rPr>
      </w:pPr>
    </w:p>
    <w:p w14:paraId="05953937" w14:textId="77777777" w:rsidR="00320DB1" w:rsidRDefault="00320DB1" w:rsidP="002D666E">
      <w:pPr>
        <w:pStyle w:val="Heading1"/>
        <w:rPr>
          <w:rFonts w:ascii="Times New Roman" w:hAnsi="Times New Roman" w:cs="Times New Roman"/>
          <w:sz w:val="36"/>
          <w:szCs w:val="44"/>
        </w:rPr>
      </w:pPr>
    </w:p>
    <w:p w14:paraId="48C0B3A5" w14:textId="77777777" w:rsidR="00320DB1" w:rsidRDefault="00320DB1" w:rsidP="002D666E">
      <w:pPr>
        <w:pStyle w:val="Heading1"/>
        <w:rPr>
          <w:rFonts w:ascii="Times New Roman" w:hAnsi="Times New Roman" w:cs="Times New Roman"/>
          <w:sz w:val="36"/>
          <w:szCs w:val="44"/>
        </w:rPr>
      </w:pPr>
    </w:p>
    <w:p w14:paraId="23B8916B" w14:textId="77777777" w:rsidR="00320DB1" w:rsidRDefault="00320DB1" w:rsidP="002D666E">
      <w:pPr>
        <w:pStyle w:val="Heading1"/>
        <w:rPr>
          <w:rFonts w:ascii="Times New Roman" w:hAnsi="Times New Roman" w:cs="Times New Roman"/>
          <w:sz w:val="36"/>
          <w:szCs w:val="44"/>
        </w:rPr>
      </w:pPr>
    </w:p>
    <w:p w14:paraId="37712FA4" w14:textId="77777777" w:rsidR="002D666E" w:rsidRPr="00D0624D" w:rsidRDefault="00880571" w:rsidP="002D666E">
      <w:pPr>
        <w:pStyle w:val="Heading1"/>
        <w:rPr>
          <w:rFonts w:ascii="Times New Roman" w:hAnsi="Times New Roman" w:cs="Times New Roman"/>
          <w:sz w:val="36"/>
          <w:szCs w:val="44"/>
        </w:rPr>
      </w:pPr>
      <w:r w:rsidRPr="00C20422">
        <w:rPr>
          <w:rFonts w:ascii="Times New Roman" w:hAnsi="Times New Roman" w:cs="Times New Roman"/>
          <w:sz w:val="36"/>
          <w:szCs w:val="44"/>
        </w:rPr>
        <w:lastRenderedPageBreak/>
        <w:t>Chapter Three: Management Procedures</w:t>
      </w:r>
      <w:bookmarkEnd w:id="66"/>
    </w:p>
    <w:p w14:paraId="0C3D7362" w14:textId="77777777" w:rsidR="00880571" w:rsidRPr="00C20422" w:rsidRDefault="00880571" w:rsidP="00B126A1">
      <w:pPr>
        <w:pStyle w:val="Heading2"/>
        <w:rPr>
          <w:rFonts w:ascii="Times New Roman" w:hAnsi="Times New Roman" w:cs="Times New Roman"/>
          <w:b w:val="0"/>
          <w:bCs w:val="0"/>
          <w:color w:val="auto"/>
          <w:sz w:val="32"/>
          <w:szCs w:val="40"/>
        </w:rPr>
      </w:pPr>
      <w:bookmarkStart w:id="67" w:name="_Toc259970766"/>
      <w:r w:rsidRPr="00C20422">
        <w:rPr>
          <w:rFonts w:ascii="Times New Roman" w:hAnsi="Times New Roman" w:cs="Times New Roman"/>
          <w:color w:val="auto"/>
          <w:sz w:val="32"/>
          <w:szCs w:val="40"/>
        </w:rPr>
        <w:t>3. Management Procedures</w:t>
      </w:r>
      <w:bookmarkEnd w:id="67"/>
    </w:p>
    <w:p w14:paraId="2C80310C" w14:textId="77777777" w:rsidR="00880571" w:rsidRPr="00C20422" w:rsidRDefault="00880571" w:rsidP="00880571">
      <w:pPr>
        <w:rPr>
          <w:rFonts w:ascii="Times New Roman" w:hAnsi="Times New Roman" w:cs="Times New Roman"/>
          <w:b/>
          <w:bCs/>
          <w:color w:val="auto"/>
          <w:sz w:val="32"/>
          <w:szCs w:val="40"/>
        </w:rPr>
      </w:pPr>
    </w:p>
    <w:p w14:paraId="4CE666E9" w14:textId="77777777" w:rsidR="00880571" w:rsidRPr="00C20422" w:rsidRDefault="003D00BA" w:rsidP="00B126A1">
      <w:pPr>
        <w:pStyle w:val="Heading2"/>
        <w:rPr>
          <w:rFonts w:ascii="Times New Roman" w:hAnsi="Times New Roman" w:cs="Times New Roman"/>
          <w:b w:val="0"/>
          <w:bCs w:val="0"/>
          <w:color w:val="auto"/>
          <w:sz w:val="28"/>
          <w:szCs w:val="36"/>
        </w:rPr>
      </w:pPr>
      <w:bookmarkStart w:id="68" w:name="_Toc259970767"/>
      <w:r w:rsidRPr="00C20422">
        <w:rPr>
          <w:rFonts w:ascii="Times New Roman" w:hAnsi="Times New Roman" w:cs="Times New Roman"/>
          <w:color w:val="auto"/>
          <w:sz w:val="28"/>
          <w:szCs w:val="36"/>
        </w:rPr>
        <w:t>3.1</w:t>
      </w:r>
      <w:r w:rsidR="00880571" w:rsidRPr="00C20422">
        <w:rPr>
          <w:rFonts w:ascii="Times New Roman" w:hAnsi="Times New Roman" w:cs="Times New Roman"/>
          <w:color w:val="auto"/>
          <w:sz w:val="28"/>
          <w:szCs w:val="36"/>
        </w:rPr>
        <w:t xml:space="preserve"> Project Team Structure</w:t>
      </w:r>
      <w:bookmarkEnd w:id="68"/>
    </w:p>
    <w:p w14:paraId="3E06D269" w14:textId="77777777" w:rsidR="00880571" w:rsidRPr="00C20422" w:rsidRDefault="00880571" w:rsidP="00880571">
      <w:pPr>
        <w:rPr>
          <w:rFonts w:ascii="Times New Roman" w:hAnsi="Times New Roman" w:cs="Times New Roman"/>
          <w:b/>
          <w:bCs/>
          <w:color w:val="auto"/>
          <w:sz w:val="28"/>
          <w:szCs w:val="36"/>
        </w:rPr>
      </w:pPr>
      <w:r w:rsidRPr="00C20422">
        <w:rPr>
          <w:rFonts w:ascii="Times New Roman" w:hAnsi="Times New Roman" w:cs="Times New Roman"/>
          <w:b/>
          <w:bCs/>
          <w:color w:val="auto"/>
          <w:sz w:val="28"/>
          <w:szCs w:val="36"/>
        </w:rPr>
        <w:tab/>
      </w:r>
    </w:p>
    <w:tbl>
      <w:tblPr>
        <w:tblStyle w:val="TableGrid"/>
        <w:tblW w:w="9600" w:type="dxa"/>
        <w:tblLook w:val="04A0" w:firstRow="1" w:lastRow="0" w:firstColumn="1" w:lastColumn="0" w:noHBand="0" w:noVBand="1"/>
      </w:tblPr>
      <w:tblGrid>
        <w:gridCol w:w="4077"/>
        <w:gridCol w:w="2830"/>
        <w:gridCol w:w="2693"/>
      </w:tblGrid>
      <w:tr w:rsidR="00C20422" w:rsidRPr="00C20422" w14:paraId="29753291" w14:textId="77777777" w:rsidTr="003D00BA">
        <w:trPr>
          <w:trHeight w:val="321"/>
        </w:trPr>
        <w:tc>
          <w:tcPr>
            <w:tcW w:w="4077" w:type="dxa"/>
          </w:tcPr>
          <w:p w14:paraId="26C2D0DA" w14:textId="77777777" w:rsidR="00880571" w:rsidRPr="00C20422" w:rsidRDefault="00880571" w:rsidP="00880571">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Responsibility</w:t>
            </w:r>
          </w:p>
        </w:tc>
        <w:tc>
          <w:tcPr>
            <w:tcW w:w="2830" w:type="dxa"/>
          </w:tcPr>
          <w:p w14:paraId="1AD2F258" w14:textId="77777777" w:rsidR="00880571" w:rsidRPr="00C20422" w:rsidRDefault="00880571" w:rsidP="00880571">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Owner</w:t>
            </w:r>
          </w:p>
        </w:tc>
        <w:tc>
          <w:tcPr>
            <w:tcW w:w="2693" w:type="dxa"/>
          </w:tcPr>
          <w:p w14:paraId="29A7E7D2" w14:textId="77777777" w:rsidR="00880571" w:rsidRPr="00C20422" w:rsidRDefault="00880571" w:rsidP="00880571">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Reviewer</w:t>
            </w:r>
          </w:p>
        </w:tc>
      </w:tr>
      <w:tr w:rsidR="00C20422" w:rsidRPr="00C20422" w14:paraId="4AACDEAF" w14:textId="77777777" w:rsidTr="003D00BA">
        <w:trPr>
          <w:trHeight w:val="340"/>
        </w:trPr>
        <w:tc>
          <w:tcPr>
            <w:tcW w:w="4077" w:type="dxa"/>
          </w:tcPr>
          <w:p w14:paraId="10219EE6" w14:textId="77777777" w:rsidR="00880571" w:rsidRPr="00C20422" w:rsidRDefault="00880571" w:rsidP="00880571">
            <w:pPr>
              <w:rPr>
                <w:rFonts w:ascii="Times New Roman" w:hAnsi="Times New Roman" w:cs="Times New Roman"/>
                <w:color w:val="auto"/>
                <w:sz w:val="24"/>
                <w:szCs w:val="32"/>
              </w:rPr>
            </w:pPr>
            <w:r w:rsidRPr="00C20422">
              <w:rPr>
                <w:rFonts w:ascii="Times New Roman" w:hAnsi="Times New Roman" w:cs="Times New Roman"/>
                <w:color w:val="auto"/>
                <w:sz w:val="24"/>
                <w:szCs w:val="32"/>
              </w:rPr>
              <w:t>Project proposal</w:t>
            </w:r>
          </w:p>
        </w:tc>
        <w:tc>
          <w:tcPr>
            <w:tcW w:w="2830" w:type="dxa"/>
          </w:tcPr>
          <w:p w14:paraId="74D99633" w14:textId="77777777" w:rsidR="00880571" w:rsidRPr="00C20422" w:rsidRDefault="00880571" w:rsidP="003D00BA">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Kanokwan &amp; Worapun</w:t>
            </w:r>
          </w:p>
        </w:tc>
        <w:tc>
          <w:tcPr>
            <w:tcW w:w="2693" w:type="dxa"/>
          </w:tcPr>
          <w:p w14:paraId="5A6408A7" w14:textId="77777777" w:rsidR="00880571" w:rsidRPr="00C20422" w:rsidRDefault="003D00BA" w:rsidP="003D00BA">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Kanokwan &amp; Worapun</w:t>
            </w:r>
          </w:p>
        </w:tc>
      </w:tr>
      <w:tr w:rsidR="00C20422" w:rsidRPr="00C20422" w14:paraId="4749540E" w14:textId="77777777" w:rsidTr="003D00BA">
        <w:trPr>
          <w:trHeight w:val="340"/>
        </w:trPr>
        <w:tc>
          <w:tcPr>
            <w:tcW w:w="4077" w:type="dxa"/>
          </w:tcPr>
          <w:p w14:paraId="64E7CE9E" w14:textId="77777777" w:rsidR="00880571" w:rsidRPr="00C20422" w:rsidRDefault="003D00BA" w:rsidP="00880571">
            <w:pPr>
              <w:rPr>
                <w:rFonts w:ascii="Times New Roman" w:hAnsi="Times New Roman" w:cs="Times New Roman"/>
                <w:color w:val="auto"/>
                <w:sz w:val="24"/>
                <w:szCs w:val="32"/>
              </w:rPr>
            </w:pPr>
            <w:r w:rsidRPr="00C20422">
              <w:rPr>
                <w:rFonts w:ascii="Times New Roman" w:hAnsi="Times New Roman" w:cs="Times New Roman"/>
                <w:color w:val="auto"/>
                <w:sz w:val="24"/>
                <w:szCs w:val="32"/>
              </w:rPr>
              <w:t>Project plan and Quality plan</w:t>
            </w:r>
          </w:p>
        </w:tc>
        <w:tc>
          <w:tcPr>
            <w:tcW w:w="2830" w:type="dxa"/>
          </w:tcPr>
          <w:p w14:paraId="2BEE6495" w14:textId="77777777" w:rsidR="00880571" w:rsidRPr="00C20422" w:rsidRDefault="003D00BA" w:rsidP="003D00BA">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Kanokwan &amp; Worapun</w:t>
            </w:r>
          </w:p>
        </w:tc>
        <w:tc>
          <w:tcPr>
            <w:tcW w:w="2693" w:type="dxa"/>
          </w:tcPr>
          <w:p w14:paraId="73957228" w14:textId="77777777" w:rsidR="00880571" w:rsidRPr="00C20422" w:rsidRDefault="003D00BA" w:rsidP="003D00BA">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Kanokwan &amp; Worapun</w:t>
            </w:r>
          </w:p>
        </w:tc>
      </w:tr>
      <w:tr w:rsidR="00C20422" w:rsidRPr="00C20422" w14:paraId="4FCA929E" w14:textId="77777777" w:rsidTr="003D00BA">
        <w:trPr>
          <w:trHeight w:val="340"/>
        </w:trPr>
        <w:tc>
          <w:tcPr>
            <w:tcW w:w="4077" w:type="dxa"/>
          </w:tcPr>
          <w:p w14:paraId="632A69BC" w14:textId="77777777" w:rsidR="00880571" w:rsidRPr="00C20422" w:rsidRDefault="003D00BA" w:rsidP="00880571">
            <w:pPr>
              <w:rPr>
                <w:rFonts w:ascii="Times New Roman" w:hAnsi="Times New Roman" w:cs="Times New Roman"/>
                <w:color w:val="auto"/>
                <w:sz w:val="24"/>
                <w:szCs w:val="32"/>
              </w:rPr>
            </w:pPr>
            <w:r w:rsidRPr="00C20422">
              <w:rPr>
                <w:rFonts w:ascii="Times New Roman" w:hAnsi="Times New Roman" w:cs="Times New Roman"/>
                <w:color w:val="auto"/>
                <w:sz w:val="24"/>
                <w:szCs w:val="32"/>
              </w:rPr>
              <w:t>Requirement specification</w:t>
            </w:r>
          </w:p>
        </w:tc>
        <w:tc>
          <w:tcPr>
            <w:tcW w:w="2830" w:type="dxa"/>
          </w:tcPr>
          <w:p w14:paraId="6D274A87" w14:textId="77777777" w:rsidR="00880571" w:rsidRPr="00C20422" w:rsidRDefault="003D00BA" w:rsidP="003D00BA">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Kanokwan &amp; Worapun</w:t>
            </w:r>
          </w:p>
        </w:tc>
        <w:tc>
          <w:tcPr>
            <w:tcW w:w="2693" w:type="dxa"/>
          </w:tcPr>
          <w:p w14:paraId="17631934" w14:textId="77777777" w:rsidR="00880571" w:rsidRPr="00C20422" w:rsidRDefault="003D00BA" w:rsidP="003D00BA">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Kanokwan &amp; Worapun</w:t>
            </w:r>
          </w:p>
        </w:tc>
      </w:tr>
      <w:tr w:rsidR="00C20422" w:rsidRPr="00C20422" w14:paraId="6E7906BF" w14:textId="77777777" w:rsidTr="003D00BA">
        <w:trPr>
          <w:trHeight w:val="340"/>
        </w:trPr>
        <w:tc>
          <w:tcPr>
            <w:tcW w:w="4077" w:type="dxa"/>
          </w:tcPr>
          <w:p w14:paraId="2967901E" w14:textId="77777777" w:rsidR="00880571" w:rsidRPr="00C20422" w:rsidRDefault="003D00BA" w:rsidP="00880571">
            <w:pPr>
              <w:rPr>
                <w:rFonts w:ascii="Times New Roman" w:hAnsi="Times New Roman" w:cs="Times New Roman"/>
                <w:color w:val="auto"/>
                <w:sz w:val="24"/>
                <w:szCs w:val="32"/>
              </w:rPr>
            </w:pPr>
            <w:r w:rsidRPr="00C20422">
              <w:rPr>
                <w:rFonts w:ascii="Times New Roman" w:hAnsi="Times New Roman" w:cs="Times New Roman"/>
                <w:color w:val="auto"/>
                <w:sz w:val="24"/>
                <w:szCs w:val="32"/>
              </w:rPr>
              <w:t>Design document</w:t>
            </w:r>
          </w:p>
        </w:tc>
        <w:tc>
          <w:tcPr>
            <w:tcW w:w="2830" w:type="dxa"/>
          </w:tcPr>
          <w:p w14:paraId="051084C7" w14:textId="77777777" w:rsidR="00880571" w:rsidRPr="00C20422" w:rsidRDefault="003D00BA" w:rsidP="003D00BA">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Kanokwan &amp; Worapun</w:t>
            </w:r>
          </w:p>
        </w:tc>
        <w:tc>
          <w:tcPr>
            <w:tcW w:w="2693" w:type="dxa"/>
          </w:tcPr>
          <w:p w14:paraId="65C26A68" w14:textId="77777777" w:rsidR="00880571" w:rsidRPr="00C20422" w:rsidRDefault="003D00BA" w:rsidP="003D00BA">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Kanokwan &amp; Worapun</w:t>
            </w:r>
          </w:p>
        </w:tc>
      </w:tr>
      <w:tr w:rsidR="00C20422" w:rsidRPr="00C20422" w14:paraId="32D5C890" w14:textId="77777777" w:rsidTr="003D00BA">
        <w:trPr>
          <w:trHeight w:val="340"/>
        </w:trPr>
        <w:tc>
          <w:tcPr>
            <w:tcW w:w="4077" w:type="dxa"/>
          </w:tcPr>
          <w:p w14:paraId="3404CDF7" w14:textId="77777777" w:rsidR="00880571" w:rsidRPr="00C20422" w:rsidRDefault="003D00BA" w:rsidP="00880571">
            <w:pPr>
              <w:rPr>
                <w:rFonts w:ascii="Times New Roman" w:hAnsi="Times New Roman" w:cs="Times New Roman"/>
                <w:color w:val="auto"/>
                <w:sz w:val="24"/>
                <w:szCs w:val="32"/>
              </w:rPr>
            </w:pPr>
            <w:r w:rsidRPr="00C20422">
              <w:rPr>
                <w:rFonts w:ascii="Times New Roman" w:hAnsi="Times New Roman" w:cs="Times New Roman"/>
                <w:color w:val="auto"/>
                <w:sz w:val="24"/>
                <w:szCs w:val="32"/>
              </w:rPr>
              <w:t>Test Plan</w:t>
            </w:r>
          </w:p>
        </w:tc>
        <w:tc>
          <w:tcPr>
            <w:tcW w:w="2830" w:type="dxa"/>
          </w:tcPr>
          <w:p w14:paraId="375E4AE2" w14:textId="77777777" w:rsidR="00880571" w:rsidRPr="00C20422" w:rsidRDefault="003D00BA" w:rsidP="003D00BA">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Kanokwan &amp; Worapun</w:t>
            </w:r>
          </w:p>
        </w:tc>
        <w:tc>
          <w:tcPr>
            <w:tcW w:w="2693" w:type="dxa"/>
          </w:tcPr>
          <w:p w14:paraId="376B84E3" w14:textId="77777777" w:rsidR="00880571" w:rsidRPr="00C20422" w:rsidRDefault="003D00BA" w:rsidP="003D00BA">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Kanokwan &amp; Worapun</w:t>
            </w:r>
          </w:p>
        </w:tc>
      </w:tr>
      <w:tr w:rsidR="00C20422" w:rsidRPr="00C20422" w14:paraId="0B950469" w14:textId="77777777" w:rsidTr="003D00BA">
        <w:trPr>
          <w:trHeight w:val="340"/>
        </w:trPr>
        <w:tc>
          <w:tcPr>
            <w:tcW w:w="4077" w:type="dxa"/>
          </w:tcPr>
          <w:p w14:paraId="4E7C1CD2" w14:textId="77777777" w:rsidR="003D00BA" w:rsidRPr="00C20422" w:rsidRDefault="003D00BA" w:rsidP="00880571">
            <w:pPr>
              <w:rPr>
                <w:rFonts w:ascii="Times New Roman" w:hAnsi="Times New Roman" w:cs="Times New Roman"/>
                <w:color w:val="auto"/>
                <w:sz w:val="24"/>
                <w:szCs w:val="32"/>
              </w:rPr>
            </w:pPr>
            <w:r w:rsidRPr="00C20422">
              <w:rPr>
                <w:rFonts w:ascii="Times New Roman" w:hAnsi="Times New Roman" w:cs="Times New Roman"/>
                <w:color w:val="auto"/>
                <w:sz w:val="24"/>
                <w:szCs w:val="32"/>
              </w:rPr>
              <w:t>Tractability record</w:t>
            </w:r>
          </w:p>
        </w:tc>
        <w:tc>
          <w:tcPr>
            <w:tcW w:w="2830" w:type="dxa"/>
          </w:tcPr>
          <w:p w14:paraId="0A6A7C55" w14:textId="77777777" w:rsidR="003D00BA" w:rsidRPr="00C20422" w:rsidRDefault="003D00BA" w:rsidP="003D00BA">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Kanokwan &amp; Worapun</w:t>
            </w:r>
          </w:p>
        </w:tc>
        <w:tc>
          <w:tcPr>
            <w:tcW w:w="2693" w:type="dxa"/>
          </w:tcPr>
          <w:p w14:paraId="32308CC4" w14:textId="77777777" w:rsidR="003D00BA" w:rsidRPr="00C20422" w:rsidRDefault="003D00BA" w:rsidP="003D00BA">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Kanokwan &amp; Worapun</w:t>
            </w:r>
          </w:p>
        </w:tc>
      </w:tr>
      <w:tr w:rsidR="003D00BA" w:rsidRPr="00C20422" w14:paraId="7FEA05A1" w14:textId="77777777" w:rsidTr="003D00BA">
        <w:trPr>
          <w:trHeight w:val="340"/>
        </w:trPr>
        <w:tc>
          <w:tcPr>
            <w:tcW w:w="4077" w:type="dxa"/>
          </w:tcPr>
          <w:p w14:paraId="6ED6F560" w14:textId="77777777" w:rsidR="003D00BA" w:rsidRPr="00C20422" w:rsidRDefault="003D00BA" w:rsidP="00880571">
            <w:pPr>
              <w:rPr>
                <w:rFonts w:ascii="Times New Roman" w:hAnsi="Times New Roman" w:cs="Times New Roman"/>
                <w:color w:val="auto"/>
                <w:sz w:val="24"/>
                <w:szCs w:val="32"/>
              </w:rPr>
            </w:pPr>
            <w:r w:rsidRPr="00C20422">
              <w:rPr>
                <w:rFonts w:ascii="Times New Roman" w:hAnsi="Times New Roman" w:cs="Times New Roman"/>
                <w:color w:val="auto"/>
                <w:sz w:val="24"/>
                <w:szCs w:val="32"/>
              </w:rPr>
              <w:t>Testing record</w:t>
            </w:r>
          </w:p>
        </w:tc>
        <w:tc>
          <w:tcPr>
            <w:tcW w:w="2830" w:type="dxa"/>
          </w:tcPr>
          <w:p w14:paraId="47905DC8" w14:textId="77777777" w:rsidR="003D00BA" w:rsidRPr="00C20422" w:rsidRDefault="003D00BA" w:rsidP="003D00BA">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Kanokwan &amp; Worapun</w:t>
            </w:r>
          </w:p>
        </w:tc>
        <w:tc>
          <w:tcPr>
            <w:tcW w:w="2693" w:type="dxa"/>
          </w:tcPr>
          <w:p w14:paraId="086AAFE1" w14:textId="77777777" w:rsidR="003D00BA" w:rsidRPr="00C20422" w:rsidRDefault="003D00BA" w:rsidP="003D00BA">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Kanokwan &amp; Worapun</w:t>
            </w:r>
          </w:p>
        </w:tc>
      </w:tr>
    </w:tbl>
    <w:p w14:paraId="4FE6E8D9" w14:textId="77777777" w:rsidR="00880571" w:rsidRPr="00C20422" w:rsidRDefault="00880571" w:rsidP="00880571">
      <w:pPr>
        <w:rPr>
          <w:rFonts w:ascii="Times New Roman" w:hAnsi="Times New Roman" w:cs="Times New Roman"/>
          <w:b/>
          <w:bCs/>
          <w:color w:val="auto"/>
          <w:sz w:val="28"/>
          <w:szCs w:val="36"/>
        </w:rPr>
      </w:pPr>
    </w:p>
    <w:p w14:paraId="687FB44E" w14:textId="77777777" w:rsidR="003D00BA" w:rsidRPr="00C20422" w:rsidRDefault="003D00BA" w:rsidP="00B126A1">
      <w:pPr>
        <w:pStyle w:val="Heading2"/>
        <w:rPr>
          <w:rFonts w:ascii="Times New Roman" w:hAnsi="Times New Roman" w:cs="Times New Roman"/>
          <w:b w:val="0"/>
          <w:bCs w:val="0"/>
          <w:color w:val="auto"/>
          <w:sz w:val="28"/>
          <w:szCs w:val="36"/>
        </w:rPr>
      </w:pPr>
      <w:bookmarkStart w:id="69" w:name="_Toc259970768"/>
      <w:r w:rsidRPr="00C20422">
        <w:rPr>
          <w:rFonts w:ascii="Times New Roman" w:hAnsi="Times New Roman" w:cs="Times New Roman"/>
          <w:color w:val="auto"/>
          <w:sz w:val="28"/>
          <w:szCs w:val="36"/>
        </w:rPr>
        <w:t>3.2 Monitoring and Controlling Mechanism</w:t>
      </w:r>
      <w:bookmarkEnd w:id="69"/>
    </w:p>
    <w:p w14:paraId="06350E9F" w14:textId="77777777" w:rsidR="003D00BA" w:rsidRPr="00C20422" w:rsidRDefault="003D00BA" w:rsidP="00880571">
      <w:pPr>
        <w:rPr>
          <w:rFonts w:ascii="Times New Roman" w:hAnsi="Times New Roman" w:cs="Times New Roman"/>
          <w:b/>
          <w:bCs/>
          <w:color w:val="auto"/>
          <w:sz w:val="28"/>
          <w:szCs w:val="36"/>
        </w:rPr>
      </w:pPr>
    </w:p>
    <w:p w14:paraId="3C7EAE06" w14:textId="77777777" w:rsidR="003D00BA" w:rsidRPr="00C20422" w:rsidRDefault="003D00BA" w:rsidP="002D666E">
      <w:pPr>
        <w:pStyle w:val="Heading3"/>
        <w:ind w:firstLine="720"/>
        <w:rPr>
          <w:rFonts w:ascii="Times New Roman" w:hAnsi="Times New Roman" w:cs="Times New Roman"/>
          <w:b w:val="0"/>
          <w:bCs w:val="0"/>
          <w:color w:val="auto"/>
          <w:sz w:val="24"/>
          <w:szCs w:val="32"/>
        </w:rPr>
      </w:pPr>
      <w:bookmarkStart w:id="70" w:name="_Toc259970769"/>
      <w:r w:rsidRPr="00C20422">
        <w:rPr>
          <w:rFonts w:ascii="Times New Roman" w:hAnsi="Times New Roman" w:cs="Times New Roman"/>
          <w:color w:val="auto"/>
          <w:sz w:val="24"/>
          <w:szCs w:val="32"/>
        </w:rPr>
        <w:t>3.2.1 Project Meeting</w:t>
      </w:r>
      <w:bookmarkEnd w:id="70"/>
    </w:p>
    <w:p w14:paraId="62E6E1DC" w14:textId="77777777" w:rsidR="003D00BA" w:rsidRPr="00C20422" w:rsidRDefault="003D00BA" w:rsidP="00880571">
      <w:pPr>
        <w:rPr>
          <w:rFonts w:ascii="Times New Roman" w:hAnsi="Times New Roman" w:cs="Times New Roman"/>
          <w:b/>
          <w:bCs/>
          <w:color w:val="auto"/>
          <w:sz w:val="24"/>
          <w:szCs w:val="32"/>
        </w:rPr>
      </w:pPr>
    </w:p>
    <w:tbl>
      <w:tblPr>
        <w:tblStyle w:val="TableGrid"/>
        <w:tblW w:w="0" w:type="auto"/>
        <w:jc w:val="center"/>
        <w:tblLook w:val="04A0" w:firstRow="1" w:lastRow="0" w:firstColumn="1" w:lastColumn="0" w:noHBand="0" w:noVBand="1"/>
      </w:tblPr>
      <w:tblGrid>
        <w:gridCol w:w="3336"/>
        <w:gridCol w:w="3336"/>
      </w:tblGrid>
      <w:tr w:rsidR="00C20422" w:rsidRPr="00C20422" w14:paraId="3FD2AB27" w14:textId="77777777" w:rsidTr="00B126A1">
        <w:trPr>
          <w:trHeight w:val="273"/>
          <w:jc w:val="center"/>
        </w:trPr>
        <w:tc>
          <w:tcPr>
            <w:tcW w:w="3336" w:type="dxa"/>
          </w:tcPr>
          <w:p w14:paraId="4E73B247" w14:textId="77777777" w:rsidR="003D00BA" w:rsidRPr="00C20422" w:rsidRDefault="003D00BA" w:rsidP="003D00BA">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Participants</w:t>
            </w:r>
          </w:p>
        </w:tc>
        <w:tc>
          <w:tcPr>
            <w:tcW w:w="3336" w:type="dxa"/>
          </w:tcPr>
          <w:p w14:paraId="478B2336" w14:textId="77777777" w:rsidR="003D00BA" w:rsidRPr="00C20422" w:rsidRDefault="003D00BA" w:rsidP="003D00BA">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Roles</w:t>
            </w:r>
          </w:p>
        </w:tc>
      </w:tr>
      <w:tr w:rsidR="00C20422" w:rsidRPr="00C20422" w14:paraId="7410352F" w14:textId="77777777" w:rsidTr="00B126A1">
        <w:trPr>
          <w:trHeight w:val="273"/>
          <w:jc w:val="center"/>
        </w:trPr>
        <w:tc>
          <w:tcPr>
            <w:tcW w:w="3336" w:type="dxa"/>
          </w:tcPr>
          <w:p w14:paraId="0FFCDD86" w14:textId="77777777" w:rsidR="003D00BA" w:rsidRPr="00C20422" w:rsidRDefault="003D00BA" w:rsidP="00880571">
            <w:pPr>
              <w:rPr>
                <w:rFonts w:ascii="Times New Roman" w:hAnsi="Times New Roman" w:cs="Times New Roman"/>
                <w:color w:val="auto"/>
                <w:sz w:val="24"/>
                <w:szCs w:val="32"/>
              </w:rPr>
            </w:pPr>
            <w:r w:rsidRPr="00C20422">
              <w:rPr>
                <w:rFonts w:ascii="Times New Roman" w:hAnsi="Times New Roman" w:cs="Times New Roman"/>
                <w:color w:val="auto"/>
                <w:sz w:val="24"/>
                <w:szCs w:val="32"/>
              </w:rPr>
              <w:t>MissKanokwan Maneerat</w:t>
            </w:r>
          </w:p>
        </w:tc>
        <w:tc>
          <w:tcPr>
            <w:tcW w:w="3336" w:type="dxa"/>
          </w:tcPr>
          <w:p w14:paraId="72CB15CC" w14:textId="77777777" w:rsidR="003D00BA" w:rsidRPr="00C20422" w:rsidRDefault="003D00BA" w:rsidP="00880571">
            <w:pPr>
              <w:rPr>
                <w:rFonts w:ascii="Times New Roman" w:hAnsi="Times New Roman" w:cs="Times New Roman"/>
                <w:color w:val="auto"/>
                <w:sz w:val="24"/>
                <w:szCs w:val="32"/>
              </w:rPr>
            </w:pPr>
            <w:r w:rsidRPr="00C20422">
              <w:rPr>
                <w:rFonts w:ascii="Times New Roman" w:hAnsi="Times New Roman" w:cs="Times New Roman"/>
                <w:color w:val="auto"/>
                <w:sz w:val="24"/>
                <w:szCs w:val="32"/>
              </w:rPr>
              <w:t>Development team member</w:t>
            </w:r>
          </w:p>
        </w:tc>
      </w:tr>
      <w:tr w:rsidR="00C20422" w:rsidRPr="00C20422" w14:paraId="1FFB711B" w14:textId="77777777" w:rsidTr="00B126A1">
        <w:trPr>
          <w:trHeight w:val="273"/>
          <w:jc w:val="center"/>
        </w:trPr>
        <w:tc>
          <w:tcPr>
            <w:tcW w:w="3336" w:type="dxa"/>
          </w:tcPr>
          <w:p w14:paraId="2CD53281" w14:textId="77777777" w:rsidR="003D00BA" w:rsidRPr="00C20422" w:rsidRDefault="003D00BA" w:rsidP="00880571">
            <w:pPr>
              <w:rPr>
                <w:rFonts w:ascii="Times New Roman" w:hAnsi="Times New Roman" w:cs="Times New Roman"/>
                <w:color w:val="auto"/>
                <w:sz w:val="24"/>
                <w:szCs w:val="32"/>
              </w:rPr>
            </w:pPr>
            <w:r w:rsidRPr="00C20422">
              <w:rPr>
                <w:rFonts w:ascii="Times New Roman" w:hAnsi="Times New Roman" w:cs="Times New Roman"/>
                <w:color w:val="auto"/>
                <w:sz w:val="24"/>
                <w:szCs w:val="32"/>
              </w:rPr>
              <w:t>Miss Worapun Wongkium</w:t>
            </w:r>
          </w:p>
        </w:tc>
        <w:tc>
          <w:tcPr>
            <w:tcW w:w="3336" w:type="dxa"/>
          </w:tcPr>
          <w:p w14:paraId="09FF3E08" w14:textId="77777777" w:rsidR="003D00BA" w:rsidRPr="00C20422" w:rsidRDefault="003D00BA" w:rsidP="00880571">
            <w:pPr>
              <w:rPr>
                <w:rFonts w:ascii="Times New Roman" w:hAnsi="Times New Roman" w:cs="Times New Roman"/>
                <w:color w:val="auto"/>
                <w:sz w:val="24"/>
                <w:szCs w:val="32"/>
              </w:rPr>
            </w:pPr>
            <w:r w:rsidRPr="00C20422">
              <w:rPr>
                <w:rFonts w:ascii="Times New Roman" w:hAnsi="Times New Roman" w:cs="Times New Roman"/>
                <w:color w:val="auto"/>
                <w:sz w:val="24"/>
                <w:szCs w:val="32"/>
              </w:rPr>
              <w:t>Development team member</w:t>
            </w:r>
          </w:p>
        </w:tc>
      </w:tr>
      <w:tr w:rsidR="00B126A1" w:rsidRPr="00C20422" w14:paraId="1F50A64A" w14:textId="77777777" w:rsidTr="00B126A1">
        <w:trPr>
          <w:trHeight w:val="273"/>
          <w:jc w:val="center"/>
        </w:trPr>
        <w:tc>
          <w:tcPr>
            <w:tcW w:w="3336" w:type="dxa"/>
          </w:tcPr>
          <w:p w14:paraId="0C2ED521" w14:textId="77777777" w:rsidR="003D00BA" w:rsidRPr="00C20422" w:rsidRDefault="003D00BA" w:rsidP="003D00BA">
            <w:pPr>
              <w:widowControl w:val="0"/>
              <w:rPr>
                <w:rFonts w:ascii="Times New Roman" w:hAnsi="Times New Roman" w:cs="Times New Roman"/>
                <w:color w:val="auto"/>
                <w:sz w:val="24"/>
                <w:szCs w:val="24"/>
              </w:rPr>
            </w:pPr>
            <w:r w:rsidRPr="00C20422">
              <w:rPr>
                <w:rFonts w:ascii="Times New Roman" w:hAnsi="Times New Roman" w:cs="Times New Roman"/>
                <w:color w:val="auto"/>
                <w:sz w:val="24"/>
                <w:szCs w:val="24"/>
              </w:rPr>
              <w:t>Mrs. Yun Rim Park</w:t>
            </w:r>
          </w:p>
        </w:tc>
        <w:tc>
          <w:tcPr>
            <w:tcW w:w="3336" w:type="dxa"/>
          </w:tcPr>
          <w:p w14:paraId="7BB30EED" w14:textId="77777777" w:rsidR="003D00BA" w:rsidRPr="00C20422" w:rsidRDefault="003D00BA" w:rsidP="00880571">
            <w:pPr>
              <w:rPr>
                <w:rFonts w:ascii="Times New Roman" w:hAnsi="Times New Roman" w:cs="Times New Roman"/>
                <w:color w:val="auto"/>
                <w:sz w:val="24"/>
                <w:szCs w:val="32"/>
              </w:rPr>
            </w:pPr>
            <w:r w:rsidRPr="00C20422">
              <w:rPr>
                <w:rFonts w:ascii="Times New Roman" w:hAnsi="Times New Roman" w:cs="Times New Roman"/>
                <w:color w:val="auto"/>
                <w:sz w:val="24"/>
                <w:szCs w:val="32"/>
              </w:rPr>
              <w:t>Project Advisor</w:t>
            </w:r>
          </w:p>
        </w:tc>
      </w:tr>
    </w:tbl>
    <w:p w14:paraId="74083906" w14:textId="77777777" w:rsidR="003D00BA" w:rsidRPr="00C20422" w:rsidRDefault="003D00BA" w:rsidP="00880571">
      <w:pPr>
        <w:rPr>
          <w:rFonts w:ascii="Times New Roman" w:hAnsi="Times New Roman" w:cs="Times New Roman"/>
          <w:b/>
          <w:bCs/>
          <w:color w:val="auto"/>
          <w:sz w:val="24"/>
          <w:szCs w:val="32"/>
        </w:rPr>
      </w:pPr>
    </w:p>
    <w:p w14:paraId="7A809AB4" w14:textId="77777777" w:rsidR="00880571" w:rsidRPr="00C20422" w:rsidRDefault="00880571" w:rsidP="00880571">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p>
    <w:p w14:paraId="32BBF197" w14:textId="77777777" w:rsidR="008C0C7E" w:rsidRPr="00C20422" w:rsidRDefault="008C0C7E" w:rsidP="00880571">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p>
    <w:p w14:paraId="6F2FED9E" w14:textId="77777777" w:rsidR="008C0C7E" w:rsidRPr="00C20422" w:rsidRDefault="008C0C7E" w:rsidP="00880571">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p>
    <w:p w14:paraId="1CBBB658" w14:textId="77777777" w:rsidR="008C0C7E" w:rsidRPr="00C20422" w:rsidRDefault="008C0C7E" w:rsidP="00880571">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p>
    <w:p w14:paraId="684F0FD4" w14:textId="77777777" w:rsidR="008C0C7E" w:rsidRPr="00C20422" w:rsidRDefault="008C0C7E" w:rsidP="00880571">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p>
    <w:p w14:paraId="3C1F2B42" w14:textId="77777777" w:rsidR="008C0C7E" w:rsidRPr="00C20422" w:rsidRDefault="008C0C7E" w:rsidP="00880571">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p>
    <w:p w14:paraId="12CB4464" w14:textId="77777777" w:rsidR="008C0C7E" w:rsidRPr="00C20422" w:rsidRDefault="008C0C7E" w:rsidP="00880571">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p>
    <w:p w14:paraId="1B0B79C3" w14:textId="77777777" w:rsidR="008C0C7E" w:rsidRPr="00C20422" w:rsidRDefault="008C0C7E" w:rsidP="00880571">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p>
    <w:p w14:paraId="224AE19E" w14:textId="77777777" w:rsidR="00745DD5" w:rsidRPr="00C20422" w:rsidRDefault="00745DD5" w:rsidP="008C0C7E">
      <w:pPr>
        <w:rPr>
          <w:rFonts w:ascii="Times New Roman" w:hAnsi="Times New Roman" w:cs="Times New Roman"/>
          <w:b/>
          <w:bCs/>
          <w:color w:val="auto"/>
          <w:sz w:val="36"/>
          <w:szCs w:val="44"/>
        </w:rPr>
      </w:pPr>
    </w:p>
    <w:p w14:paraId="2DBE3195" w14:textId="77777777" w:rsidR="00745DD5" w:rsidRDefault="00745DD5" w:rsidP="008C0C7E">
      <w:pPr>
        <w:rPr>
          <w:rFonts w:ascii="Times New Roman" w:hAnsi="Times New Roman" w:cs="Times New Roman"/>
          <w:b/>
          <w:bCs/>
          <w:color w:val="auto"/>
          <w:sz w:val="36"/>
          <w:szCs w:val="44"/>
        </w:rPr>
      </w:pPr>
    </w:p>
    <w:p w14:paraId="7480EA08" w14:textId="77777777" w:rsidR="009C7659" w:rsidRPr="00C20422" w:rsidRDefault="009C7659" w:rsidP="008C0C7E">
      <w:pPr>
        <w:rPr>
          <w:rFonts w:ascii="Times New Roman" w:hAnsi="Times New Roman" w:cs="Times New Roman"/>
          <w:b/>
          <w:bCs/>
          <w:color w:val="auto"/>
          <w:sz w:val="36"/>
          <w:szCs w:val="44"/>
        </w:rPr>
      </w:pPr>
    </w:p>
    <w:p w14:paraId="109F2AFF" w14:textId="77777777" w:rsidR="002D666E" w:rsidRPr="00C20422" w:rsidRDefault="002D666E" w:rsidP="008C0C7E">
      <w:pPr>
        <w:rPr>
          <w:rFonts w:ascii="Times New Roman" w:hAnsi="Times New Roman" w:cs="Times New Roman"/>
          <w:b/>
          <w:bCs/>
          <w:color w:val="auto"/>
          <w:sz w:val="36"/>
          <w:szCs w:val="44"/>
        </w:rPr>
      </w:pPr>
    </w:p>
    <w:p w14:paraId="4541364D" w14:textId="77777777" w:rsidR="002D666E" w:rsidRPr="00D0624D" w:rsidRDefault="002D666E" w:rsidP="002D666E">
      <w:pPr>
        <w:pStyle w:val="Heading1"/>
        <w:rPr>
          <w:rFonts w:ascii="Times New Roman" w:hAnsi="Times New Roman" w:cs="Times New Roman"/>
          <w:sz w:val="36"/>
          <w:szCs w:val="44"/>
        </w:rPr>
      </w:pPr>
      <w:bookmarkStart w:id="71" w:name="_Toc259970770"/>
      <w:r>
        <w:rPr>
          <w:rFonts w:ascii="Times New Roman" w:hAnsi="Times New Roman" w:cs="Times New Roman"/>
          <w:sz w:val="36"/>
          <w:szCs w:val="44"/>
        </w:rPr>
        <w:lastRenderedPageBreak/>
        <w:t>Chapter Four</w:t>
      </w:r>
      <w:r w:rsidRPr="00C20422">
        <w:rPr>
          <w:rFonts w:ascii="Times New Roman" w:hAnsi="Times New Roman" w:cs="Times New Roman"/>
          <w:sz w:val="36"/>
          <w:szCs w:val="44"/>
        </w:rPr>
        <w:t xml:space="preserve">: </w:t>
      </w:r>
      <w:r>
        <w:rPr>
          <w:rFonts w:ascii="Times New Roman" w:hAnsi="Times New Roman" w:cs="Times New Roman"/>
          <w:sz w:val="36"/>
          <w:szCs w:val="44"/>
        </w:rPr>
        <w:t>Quality Standard</w:t>
      </w:r>
      <w:bookmarkEnd w:id="71"/>
    </w:p>
    <w:p w14:paraId="71CD149E" w14:textId="77777777" w:rsidR="002D666E" w:rsidRPr="002D666E" w:rsidRDefault="002D666E" w:rsidP="002D666E">
      <w:pPr>
        <w:pStyle w:val="Heading2"/>
        <w:rPr>
          <w:rFonts w:ascii="Times New Roman" w:hAnsi="Times New Roman" w:cs="Times New Roman"/>
          <w:color w:val="auto"/>
          <w:sz w:val="32"/>
          <w:szCs w:val="40"/>
        </w:rPr>
      </w:pPr>
      <w:bookmarkStart w:id="72" w:name="_Toc259970771"/>
      <w:r>
        <w:rPr>
          <w:rFonts w:ascii="Times New Roman" w:hAnsi="Times New Roman" w:cs="Times New Roman"/>
          <w:color w:val="auto"/>
          <w:sz w:val="32"/>
          <w:szCs w:val="40"/>
        </w:rPr>
        <w:t>4. Quality Standard</w:t>
      </w:r>
      <w:bookmarkEnd w:id="72"/>
    </w:p>
    <w:p w14:paraId="639CD9C6" w14:textId="77777777" w:rsidR="002D666E" w:rsidRPr="00C20422" w:rsidRDefault="002D666E" w:rsidP="002D666E">
      <w:pPr>
        <w:rPr>
          <w:rFonts w:ascii="Times New Roman" w:hAnsi="Times New Roman" w:cs="Times New Roman"/>
          <w:b/>
          <w:bCs/>
          <w:color w:val="auto"/>
          <w:sz w:val="32"/>
          <w:szCs w:val="40"/>
        </w:rPr>
      </w:pPr>
    </w:p>
    <w:p w14:paraId="135B5BD2" w14:textId="77777777" w:rsidR="002D666E" w:rsidRPr="002D666E" w:rsidRDefault="002D666E" w:rsidP="002D666E">
      <w:pPr>
        <w:pStyle w:val="NoSpacing"/>
        <w:jc w:val="both"/>
        <w:outlineLvl w:val="1"/>
        <w:rPr>
          <w:rFonts w:ascii="Times New Roman" w:hAnsi="Times New Roman" w:cs="Times New Roman"/>
          <w:b/>
          <w:bCs/>
          <w:sz w:val="28"/>
        </w:rPr>
      </w:pPr>
      <w:r w:rsidRPr="002D666E">
        <w:rPr>
          <w:rFonts w:ascii="Times New Roman" w:hAnsi="Times New Roman" w:cs="Times New Roman"/>
          <w:b/>
          <w:bCs/>
          <w:sz w:val="28"/>
        </w:rPr>
        <w:t xml:space="preserve">4.1 ISO29110 for Very Small Entity (VSE) </w:t>
      </w:r>
    </w:p>
    <w:p w14:paraId="32DE476E" w14:textId="77777777" w:rsidR="002D666E" w:rsidRDefault="002D666E" w:rsidP="002D666E">
      <w:pPr>
        <w:pStyle w:val="Heading2"/>
        <w:ind w:firstLine="720"/>
        <w:rPr>
          <w:rFonts w:ascii="Times New Roman" w:hAnsi="Times New Roman" w:cs="Times New Roman"/>
          <w:b w:val="0"/>
          <w:bCs w:val="0"/>
          <w:color w:val="auto"/>
          <w:sz w:val="28"/>
          <w:szCs w:val="36"/>
        </w:rPr>
      </w:pPr>
      <w:bookmarkStart w:id="73" w:name="_Toc259970772"/>
      <w:r w:rsidRPr="002D666E">
        <w:rPr>
          <w:rFonts w:ascii="Times New Roman" w:hAnsi="Times New Roman" w:cs="Times New Roman"/>
          <w:b w:val="0"/>
          <w:bCs w:val="0"/>
          <w:color w:val="auto"/>
          <w:sz w:val="24"/>
          <w:szCs w:val="24"/>
        </w:rPr>
        <w:t>The ISO29110 contain 2 processes are Project management and Software implementation.</w:t>
      </w:r>
      <w:bookmarkEnd w:id="73"/>
    </w:p>
    <w:p w14:paraId="14670D06" w14:textId="77777777" w:rsidR="002D666E" w:rsidRDefault="002D666E" w:rsidP="002D666E"/>
    <w:p w14:paraId="506B4C49" w14:textId="77777777" w:rsidR="002D666E" w:rsidRPr="00706920" w:rsidRDefault="002D666E" w:rsidP="002D666E">
      <w:pPr>
        <w:pStyle w:val="NoSpacing"/>
        <w:ind w:firstLine="720"/>
        <w:jc w:val="both"/>
        <w:outlineLvl w:val="2"/>
        <w:rPr>
          <w:rFonts w:ascii="Times New Roman" w:hAnsi="Times New Roman" w:cs="Times New Roman"/>
          <w:b/>
          <w:bCs/>
          <w:sz w:val="24"/>
          <w:szCs w:val="24"/>
        </w:rPr>
      </w:pPr>
      <w:r>
        <w:rPr>
          <w:rFonts w:ascii="Times New Roman" w:hAnsi="Times New Roman" w:cs="Times New Roman"/>
          <w:b/>
          <w:bCs/>
          <w:sz w:val="24"/>
          <w:szCs w:val="24"/>
        </w:rPr>
        <w:t>4.1.1</w:t>
      </w:r>
      <w:r w:rsidRPr="00706920">
        <w:rPr>
          <w:rFonts w:ascii="Times New Roman" w:hAnsi="Times New Roman" w:cs="Times New Roman"/>
          <w:b/>
          <w:bCs/>
          <w:sz w:val="24"/>
          <w:szCs w:val="24"/>
        </w:rPr>
        <w:t xml:space="preserve"> Project Management (PM) process </w:t>
      </w:r>
    </w:p>
    <w:p w14:paraId="3F5A73B2" w14:textId="77777777" w:rsidR="002D666E" w:rsidRPr="00706920" w:rsidRDefault="002D666E" w:rsidP="002D666E">
      <w:pPr>
        <w:pStyle w:val="NoSpacing"/>
        <w:jc w:val="both"/>
        <w:rPr>
          <w:rFonts w:ascii="Times New Roman" w:hAnsi="Times New Roman" w:cs="Times New Roman"/>
          <w:sz w:val="24"/>
          <w:szCs w:val="24"/>
        </w:rPr>
      </w:pPr>
    </w:p>
    <w:p w14:paraId="0C155214" w14:textId="77777777" w:rsidR="002D666E" w:rsidRPr="00706920" w:rsidRDefault="002D666E" w:rsidP="002D666E">
      <w:pPr>
        <w:pStyle w:val="NoSpacing"/>
        <w:numPr>
          <w:ilvl w:val="0"/>
          <w:numId w:val="6"/>
        </w:numPr>
        <w:jc w:val="both"/>
        <w:rPr>
          <w:rFonts w:ascii="Times New Roman" w:hAnsi="Times New Roman" w:cs="Times New Roman"/>
          <w:b/>
          <w:bCs/>
          <w:sz w:val="24"/>
          <w:szCs w:val="24"/>
        </w:rPr>
      </w:pPr>
      <w:r w:rsidRPr="00706920">
        <w:rPr>
          <w:rFonts w:ascii="Times New Roman" w:hAnsi="Times New Roman" w:cs="Times New Roman"/>
          <w:b/>
          <w:bCs/>
          <w:sz w:val="24"/>
          <w:szCs w:val="24"/>
        </w:rPr>
        <w:t xml:space="preserve">PM purpose </w:t>
      </w:r>
    </w:p>
    <w:p w14:paraId="28FA77A6" w14:textId="77777777" w:rsidR="002D666E" w:rsidRDefault="002D666E" w:rsidP="002D666E">
      <w:pPr>
        <w:pStyle w:val="NoSpacing"/>
        <w:ind w:firstLine="720"/>
        <w:jc w:val="both"/>
        <w:rPr>
          <w:rFonts w:ascii="Times New Roman" w:hAnsi="Times New Roman" w:cs="Times New Roman"/>
          <w:sz w:val="24"/>
          <w:szCs w:val="24"/>
        </w:rPr>
      </w:pPr>
      <w:r w:rsidRPr="00706920">
        <w:rPr>
          <w:rFonts w:ascii="Times New Roman" w:hAnsi="Times New Roman" w:cs="Times New Roman"/>
          <w:sz w:val="24"/>
          <w:szCs w:val="24"/>
        </w:rPr>
        <w:t xml:space="preserve">The purpose of the Project Management process is to establish and carry out in a systematic way the tasks of the software implementation project, which allows complying with the project’s objectives in the expected quality, time and costs. </w:t>
      </w:r>
    </w:p>
    <w:p w14:paraId="2BCCDF7E" w14:textId="77777777" w:rsidR="002D666E" w:rsidRPr="00706920" w:rsidRDefault="002D666E" w:rsidP="002D666E">
      <w:pPr>
        <w:pStyle w:val="NoSpacing"/>
        <w:ind w:firstLine="720"/>
        <w:jc w:val="both"/>
        <w:rPr>
          <w:rFonts w:ascii="Times New Roman" w:hAnsi="Times New Roman" w:cs="Times New Roman"/>
          <w:sz w:val="24"/>
          <w:szCs w:val="24"/>
        </w:rPr>
      </w:pPr>
    </w:p>
    <w:p w14:paraId="6DA6A37C" w14:textId="77777777" w:rsidR="002D666E" w:rsidRPr="00706920" w:rsidRDefault="002D666E" w:rsidP="002D666E">
      <w:pPr>
        <w:pStyle w:val="NoSpacing"/>
        <w:numPr>
          <w:ilvl w:val="0"/>
          <w:numId w:val="6"/>
        </w:numPr>
        <w:jc w:val="both"/>
        <w:rPr>
          <w:rFonts w:ascii="Times New Roman" w:hAnsi="Times New Roman" w:cs="Times New Roman"/>
          <w:b/>
          <w:bCs/>
          <w:sz w:val="24"/>
          <w:szCs w:val="24"/>
        </w:rPr>
      </w:pPr>
      <w:r w:rsidRPr="00706920">
        <w:rPr>
          <w:rFonts w:ascii="Times New Roman" w:hAnsi="Times New Roman" w:cs="Times New Roman"/>
          <w:b/>
          <w:bCs/>
          <w:sz w:val="24"/>
          <w:szCs w:val="24"/>
        </w:rPr>
        <w:t xml:space="preserve">PM objectives </w:t>
      </w:r>
    </w:p>
    <w:p w14:paraId="2CDACD86" w14:textId="77777777" w:rsidR="002D666E" w:rsidRPr="00706920" w:rsidRDefault="002D666E" w:rsidP="002D666E">
      <w:pPr>
        <w:pStyle w:val="NoSpacing"/>
        <w:numPr>
          <w:ilvl w:val="1"/>
          <w:numId w:val="15"/>
        </w:numPr>
        <w:jc w:val="both"/>
        <w:rPr>
          <w:rFonts w:ascii="Times New Roman" w:hAnsi="Times New Roman" w:cs="Times New Roman"/>
          <w:sz w:val="24"/>
          <w:szCs w:val="24"/>
        </w:rPr>
      </w:pPr>
      <w:r w:rsidRPr="00706920">
        <w:rPr>
          <w:rFonts w:ascii="Times New Roman" w:hAnsi="Times New Roman" w:cs="Times New Roman"/>
          <w:b/>
          <w:bCs/>
          <w:i/>
          <w:iCs/>
          <w:sz w:val="24"/>
          <w:szCs w:val="24"/>
        </w:rPr>
        <w:t>PM.O1:</w:t>
      </w:r>
      <w:r w:rsidRPr="00390519">
        <w:rPr>
          <w:rFonts w:ascii="Times New Roman" w:hAnsi="Times New Roman" w:cs="Times New Roman"/>
          <w:i/>
          <w:iCs/>
          <w:sz w:val="24"/>
          <w:szCs w:val="24"/>
        </w:rPr>
        <w:t xml:space="preserve"> </w:t>
      </w:r>
      <w:r w:rsidRPr="00706920">
        <w:rPr>
          <w:rFonts w:ascii="Times New Roman" w:hAnsi="Times New Roman" w:cs="Times New Roman"/>
          <w:sz w:val="24"/>
          <w:szCs w:val="24"/>
        </w:rPr>
        <w:t>The Project Plan for the execution of the pr</w:t>
      </w:r>
      <w:r>
        <w:rPr>
          <w:rFonts w:ascii="Times New Roman" w:hAnsi="Times New Roman" w:cs="Times New Roman"/>
          <w:sz w:val="24"/>
          <w:szCs w:val="24"/>
        </w:rPr>
        <w:t xml:space="preserve">oject is developed according to </w:t>
      </w:r>
      <w:r w:rsidRPr="00706920">
        <w:rPr>
          <w:rFonts w:ascii="Times New Roman" w:hAnsi="Times New Roman" w:cs="Times New Roman"/>
          <w:sz w:val="24"/>
          <w:szCs w:val="24"/>
        </w:rPr>
        <w:t>the Statement of Work and validated with the Customer. The tasks and resources</w:t>
      </w:r>
      <w:r>
        <w:rPr>
          <w:rFonts w:ascii="Times New Roman" w:hAnsi="Times New Roman" w:cs="Times New Roman"/>
          <w:sz w:val="24"/>
          <w:szCs w:val="24"/>
        </w:rPr>
        <w:t xml:space="preserve"> </w:t>
      </w:r>
      <w:r w:rsidRPr="00706920">
        <w:rPr>
          <w:rFonts w:ascii="Times New Roman" w:hAnsi="Times New Roman" w:cs="Times New Roman"/>
          <w:sz w:val="24"/>
          <w:szCs w:val="24"/>
        </w:rPr>
        <w:t xml:space="preserve">necessary to complete the work are sized and estimated </w:t>
      </w:r>
    </w:p>
    <w:p w14:paraId="610B62B9" w14:textId="77777777" w:rsidR="002D666E" w:rsidRPr="00706920" w:rsidRDefault="002D666E" w:rsidP="002D666E">
      <w:pPr>
        <w:pStyle w:val="NoSpacing"/>
        <w:numPr>
          <w:ilvl w:val="1"/>
          <w:numId w:val="15"/>
        </w:numPr>
        <w:jc w:val="both"/>
        <w:rPr>
          <w:rFonts w:ascii="Times New Roman" w:hAnsi="Times New Roman" w:cs="Times New Roman"/>
          <w:sz w:val="24"/>
          <w:szCs w:val="24"/>
        </w:rPr>
      </w:pPr>
      <w:r w:rsidRPr="00706920">
        <w:rPr>
          <w:rFonts w:ascii="Times New Roman" w:hAnsi="Times New Roman" w:cs="Times New Roman"/>
          <w:b/>
          <w:bCs/>
          <w:i/>
          <w:iCs/>
          <w:sz w:val="24"/>
          <w:szCs w:val="24"/>
        </w:rPr>
        <w:t>PM.O2:</w:t>
      </w:r>
      <w:r w:rsidRPr="00390519">
        <w:rPr>
          <w:rFonts w:ascii="Times New Roman" w:hAnsi="Times New Roman" w:cs="Times New Roman"/>
          <w:i/>
          <w:iCs/>
          <w:sz w:val="24"/>
          <w:szCs w:val="24"/>
        </w:rPr>
        <w:t xml:space="preserve"> </w:t>
      </w:r>
      <w:r w:rsidRPr="00706920">
        <w:rPr>
          <w:rFonts w:ascii="Times New Roman" w:hAnsi="Times New Roman" w:cs="Times New Roman"/>
          <w:sz w:val="24"/>
          <w:szCs w:val="24"/>
        </w:rPr>
        <w:t xml:space="preserve">Progress of the project is monitored against the Project Plan and recorded in the Progress Status Record. Corrections to remediate problems and deviations from the plan are taken when project targets are not achieved. . Appropriate treatment is taken to correct or avoid the impact of risk. Closure of the project is performed to get the Customer acceptance documented in the Acceptance Record. </w:t>
      </w:r>
    </w:p>
    <w:p w14:paraId="0CD73345" w14:textId="77777777" w:rsidR="002D666E" w:rsidRPr="00706920" w:rsidRDefault="002D666E" w:rsidP="002D666E">
      <w:pPr>
        <w:pStyle w:val="NoSpacing"/>
        <w:numPr>
          <w:ilvl w:val="1"/>
          <w:numId w:val="15"/>
        </w:numPr>
        <w:jc w:val="both"/>
        <w:rPr>
          <w:rFonts w:ascii="Times New Roman" w:hAnsi="Times New Roman" w:cs="Times New Roman"/>
          <w:sz w:val="24"/>
          <w:szCs w:val="24"/>
        </w:rPr>
      </w:pPr>
      <w:r w:rsidRPr="00706920">
        <w:rPr>
          <w:rFonts w:ascii="Times New Roman" w:hAnsi="Times New Roman" w:cs="Times New Roman"/>
          <w:b/>
          <w:bCs/>
          <w:i/>
          <w:iCs/>
          <w:sz w:val="24"/>
          <w:szCs w:val="24"/>
        </w:rPr>
        <w:t>PM.O3:</w:t>
      </w:r>
      <w:r w:rsidRPr="00706920">
        <w:rPr>
          <w:rFonts w:ascii="Times New Roman" w:hAnsi="Times New Roman" w:cs="Times New Roman"/>
          <w:sz w:val="24"/>
          <w:szCs w:val="24"/>
        </w:rPr>
        <w:t xml:space="preserve"> The Change Requests are addressed through their reception and analysis. </w:t>
      </w:r>
      <w:r>
        <w:rPr>
          <w:rFonts w:ascii="Times New Roman" w:hAnsi="Times New Roman" w:cs="Times New Roman"/>
          <w:sz w:val="24"/>
          <w:szCs w:val="24"/>
        </w:rPr>
        <w:t xml:space="preserve">Changes to </w:t>
      </w:r>
      <w:r w:rsidRPr="00706920">
        <w:rPr>
          <w:rFonts w:ascii="Times New Roman" w:hAnsi="Times New Roman" w:cs="Times New Roman"/>
          <w:sz w:val="24"/>
          <w:szCs w:val="24"/>
        </w:rPr>
        <w:t xml:space="preserve">software requirements are evaluated for cost, schedule and technical impact. </w:t>
      </w:r>
    </w:p>
    <w:p w14:paraId="36D68C4C" w14:textId="77777777" w:rsidR="002D666E" w:rsidRPr="00706920" w:rsidRDefault="002D666E" w:rsidP="002D666E">
      <w:pPr>
        <w:pStyle w:val="NoSpacing"/>
        <w:numPr>
          <w:ilvl w:val="1"/>
          <w:numId w:val="15"/>
        </w:numPr>
        <w:jc w:val="both"/>
        <w:rPr>
          <w:rFonts w:ascii="Times New Roman" w:hAnsi="Times New Roman" w:cs="Times New Roman"/>
          <w:sz w:val="24"/>
          <w:szCs w:val="24"/>
        </w:rPr>
      </w:pPr>
      <w:r w:rsidRPr="00390519">
        <w:rPr>
          <w:rFonts w:ascii="Times New Roman" w:hAnsi="Times New Roman" w:cs="Times New Roman"/>
          <w:b/>
          <w:bCs/>
          <w:i/>
          <w:iCs/>
          <w:sz w:val="24"/>
          <w:szCs w:val="24"/>
        </w:rPr>
        <w:t>PM.O4:</w:t>
      </w:r>
      <w:r w:rsidRPr="00706920">
        <w:rPr>
          <w:rFonts w:ascii="Times New Roman" w:hAnsi="Times New Roman" w:cs="Times New Roman"/>
          <w:sz w:val="24"/>
          <w:szCs w:val="24"/>
        </w:rPr>
        <w:t xml:space="preserve"> Review meetings with the Work Team and the Customer are held. Agreements are registered and tracked. </w:t>
      </w:r>
    </w:p>
    <w:p w14:paraId="5FD11C38" w14:textId="77777777" w:rsidR="002D666E" w:rsidRPr="00706920" w:rsidRDefault="002D666E" w:rsidP="002D666E">
      <w:pPr>
        <w:pStyle w:val="NoSpacing"/>
        <w:numPr>
          <w:ilvl w:val="1"/>
          <w:numId w:val="15"/>
        </w:numPr>
        <w:jc w:val="both"/>
        <w:rPr>
          <w:rFonts w:ascii="Times New Roman" w:hAnsi="Times New Roman" w:cs="Times New Roman"/>
          <w:sz w:val="24"/>
          <w:szCs w:val="24"/>
        </w:rPr>
      </w:pPr>
      <w:r w:rsidRPr="00390519">
        <w:rPr>
          <w:rFonts w:ascii="Times New Roman" w:hAnsi="Times New Roman" w:cs="Times New Roman"/>
          <w:b/>
          <w:bCs/>
          <w:i/>
          <w:iCs/>
          <w:sz w:val="24"/>
          <w:szCs w:val="24"/>
        </w:rPr>
        <w:t>PM.O5:</w:t>
      </w:r>
      <w:r w:rsidRPr="00706920">
        <w:rPr>
          <w:rFonts w:ascii="Times New Roman" w:hAnsi="Times New Roman" w:cs="Times New Roman"/>
          <w:sz w:val="24"/>
          <w:szCs w:val="24"/>
        </w:rPr>
        <w:t xml:space="preserve"> Risks are identified as they develop and during the conduct of the project. </w:t>
      </w:r>
    </w:p>
    <w:p w14:paraId="74347DA9" w14:textId="77777777" w:rsidR="002D666E" w:rsidRPr="00706920" w:rsidRDefault="002D666E" w:rsidP="002D666E">
      <w:pPr>
        <w:pStyle w:val="NoSpacing"/>
        <w:numPr>
          <w:ilvl w:val="1"/>
          <w:numId w:val="15"/>
        </w:numPr>
        <w:jc w:val="both"/>
        <w:rPr>
          <w:rFonts w:ascii="Times New Roman" w:hAnsi="Times New Roman" w:cs="Times New Roman"/>
          <w:sz w:val="24"/>
          <w:szCs w:val="24"/>
        </w:rPr>
      </w:pPr>
      <w:r w:rsidRPr="00390519">
        <w:rPr>
          <w:rFonts w:ascii="Times New Roman" w:hAnsi="Times New Roman" w:cs="Times New Roman"/>
          <w:b/>
          <w:bCs/>
          <w:i/>
          <w:iCs/>
          <w:sz w:val="24"/>
          <w:szCs w:val="24"/>
        </w:rPr>
        <w:t>PM.O6:</w:t>
      </w:r>
      <w:r w:rsidRPr="00706920">
        <w:rPr>
          <w:rFonts w:ascii="Times New Roman" w:hAnsi="Times New Roman" w:cs="Times New Roman"/>
          <w:sz w:val="24"/>
          <w:szCs w:val="24"/>
        </w:rPr>
        <w:t xml:space="preserve"> A software Version Control Strategy is developed. Items of Software Configuration are identified, defined and baselined. Modifications and releases of the items are controlled and made available to the Cus</w:t>
      </w:r>
      <w:r>
        <w:rPr>
          <w:rFonts w:ascii="Times New Roman" w:hAnsi="Times New Roman" w:cs="Times New Roman"/>
          <w:sz w:val="24"/>
          <w:szCs w:val="24"/>
        </w:rPr>
        <w:t>tomer and Work Team including</w:t>
      </w:r>
      <w:r w:rsidRPr="00706920">
        <w:rPr>
          <w:rFonts w:ascii="Times New Roman" w:hAnsi="Times New Roman" w:cs="Times New Roman"/>
          <w:sz w:val="24"/>
          <w:szCs w:val="24"/>
        </w:rPr>
        <w:t xml:space="preserve"> the storage, handling and delivery of the items. </w:t>
      </w:r>
    </w:p>
    <w:p w14:paraId="1CC5BD20" w14:textId="77777777" w:rsidR="002D666E" w:rsidRPr="00706920" w:rsidRDefault="002D666E" w:rsidP="002D666E">
      <w:pPr>
        <w:pStyle w:val="NoSpacing"/>
        <w:numPr>
          <w:ilvl w:val="1"/>
          <w:numId w:val="15"/>
        </w:numPr>
        <w:jc w:val="both"/>
        <w:rPr>
          <w:rFonts w:ascii="Times New Roman" w:hAnsi="Times New Roman" w:cs="Times New Roman"/>
          <w:sz w:val="24"/>
          <w:szCs w:val="24"/>
        </w:rPr>
      </w:pPr>
      <w:r w:rsidRPr="00390519">
        <w:rPr>
          <w:rFonts w:ascii="Times New Roman" w:hAnsi="Times New Roman" w:cs="Times New Roman"/>
          <w:b/>
          <w:bCs/>
          <w:i/>
          <w:iCs/>
          <w:sz w:val="24"/>
          <w:szCs w:val="24"/>
        </w:rPr>
        <w:t>PM.O7:</w:t>
      </w:r>
      <w:r w:rsidRPr="00706920">
        <w:rPr>
          <w:rFonts w:ascii="Times New Roman" w:hAnsi="Times New Roman" w:cs="Times New Roman"/>
          <w:sz w:val="24"/>
          <w:szCs w:val="24"/>
        </w:rPr>
        <w:t xml:space="preserve"> Software Quality Assurance is performed to provide assurance that work products and processes comply with the Project Plan and Requirements Specification. </w:t>
      </w:r>
    </w:p>
    <w:p w14:paraId="68F52A7F" w14:textId="77777777" w:rsidR="002D666E" w:rsidRPr="00706920" w:rsidRDefault="002D666E" w:rsidP="002D666E">
      <w:pPr>
        <w:pStyle w:val="NoSpacing"/>
        <w:jc w:val="both"/>
        <w:rPr>
          <w:rFonts w:ascii="Times New Roman" w:hAnsi="Times New Roman" w:cs="Times New Roman"/>
          <w:sz w:val="24"/>
          <w:szCs w:val="24"/>
        </w:rPr>
      </w:pPr>
      <w:r w:rsidRPr="00706920">
        <w:rPr>
          <w:rFonts w:ascii="Times New Roman" w:hAnsi="Times New Roman" w:cs="Times New Roman"/>
          <w:sz w:val="24"/>
          <w:szCs w:val="24"/>
        </w:rPr>
        <w:t xml:space="preserve"> </w:t>
      </w:r>
    </w:p>
    <w:p w14:paraId="206C3AFB" w14:textId="77777777" w:rsidR="002D666E" w:rsidRPr="002D666E" w:rsidRDefault="002D666E" w:rsidP="002D666E">
      <w:pPr>
        <w:pStyle w:val="NoSpacing"/>
        <w:numPr>
          <w:ilvl w:val="0"/>
          <w:numId w:val="6"/>
        </w:numPr>
        <w:jc w:val="both"/>
        <w:rPr>
          <w:rFonts w:ascii="Times New Roman" w:hAnsi="Times New Roman" w:cs="Times New Roman"/>
          <w:b/>
          <w:bCs/>
          <w:sz w:val="24"/>
          <w:szCs w:val="24"/>
        </w:rPr>
      </w:pPr>
      <w:r w:rsidRPr="00390519">
        <w:rPr>
          <w:rFonts w:ascii="Times New Roman" w:hAnsi="Times New Roman" w:cs="Times New Roman"/>
          <w:b/>
          <w:bCs/>
          <w:sz w:val="24"/>
          <w:szCs w:val="24"/>
        </w:rPr>
        <w:t xml:space="preserve">PM Activities </w:t>
      </w:r>
    </w:p>
    <w:p w14:paraId="731F77C9" w14:textId="77777777" w:rsidR="002D666E" w:rsidRDefault="002D666E" w:rsidP="002D666E">
      <w:pPr>
        <w:pStyle w:val="NoSpacing"/>
        <w:ind w:firstLine="720"/>
        <w:jc w:val="both"/>
        <w:rPr>
          <w:rFonts w:ascii="Times New Roman" w:hAnsi="Times New Roman" w:cs="Times New Roman"/>
          <w:sz w:val="24"/>
          <w:szCs w:val="24"/>
        </w:rPr>
      </w:pPr>
      <w:r w:rsidRPr="00706920">
        <w:rPr>
          <w:rFonts w:ascii="Times New Roman" w:hAnsi="Times New Roman" w:cs="Times New Roman"/>
          <w:sz w:val="24"/>
          <w:szCs w:val="24"/>
        </w:rPr>
        <w:t xml:space="preserve">The Project Management Process has the following activities: </w:t>
      </w:r>
    </w:p>
    <w:p w14:paraId="19435A99" w14:textId="77777777" w:rsidR="002D666E" w:rsidRPr="00706920" w:rsidRDefault="002D666E" w:rsidP="002D666E">
      <w:pPr>
        <w:pStyle w:val="NoSpacing"/>
        <w:ind w:firstLine="720"/>
        <w:jc w:val="both"/>
        <w:rPr>
          <w:rFonts w:ascii="Times New Roman" w:hAnsi="Times New Roman" w:cs="Times New Roman"/>
          <w:sz w:val="24"/>
          <w:szCs w:val="24"/>
        </w:rPr>
      </w:pPr>
      <w:r w:rsidRPr="00706920">
        <w:rPr>
          <w:rFonts w:ascii="Times New Roman" w:hAnsi="Times New Roman" w:cs="Times New Roman"/>
          <w:sz w:val="24"/>
          <w:szCs w:val="24"/>
        </w:rPr>
        <w:t xml:space="preserve">- PM.1 Project Planning </w:t>
      </w:r>
    </w:p>
    <w:p w14:paraId="47F76DBB" w14:textId="77777777" w:rsidR="002D666E" w:rsidRPr="00706920" w:rsidRDefault="002D666E" w:rsidP="002D666E">
      <w:pPr>
        <w:pStyle w:val="NoSpacing"/>
        <w:ind w:firstLine="720"/>
        <w:jc w:val="both"/>
        <w:rPr>
          <w:rFonts w:ascii="Times New Roman" w:hAnsi="Times New Roman" w:cs="Times New Roman"/>
          <w:sz w:val="24"/>
          <w:szCs w:val="24"/>
        </w:rPr>
      </w:pPr>
      <w:r w:rsidRPr="00706920">
        <w:rPr>
          <w:rFonts w:ascii="Times New Roman" w:hAnsi="Times New Roman" w:cs="Times New Roman"/>
          <w:sz w:val="24"/>
          <w:szCs w:val="24"/>
        </w:rPr>
        <w:t xml:space="preserve">- PM.2 Project Plan Execution </w:t>
      </w:r>
    </w:p>
    <w:p w14:paraId="7A398A14" w14:textId="77777777" w:rsidR="002D666E" w:rsidRPr="00706920" w:rsidRDefault="002D666E" w:rsidP="002D666E">
      <w:pPr>
        <w:pStyle w:val="NoSpacing"/>
        <w:ind w:firstLine="720"/>
        <w:jc w:val="both"/>
        <w:rPr>
          <w:rFonts w:ascii="Times New Roman" w:hAnsi="Times New Roman" w:cs="Times New Roman"/>
          <w:sz w:val="24"/>
          <w:szCs w:val="24"/>
        </w:rPr>
      </w:pPr>
      <w:r w:rsidRPr="00706920">
        <w:rPr>
          <w:rFonts w:ascii="Times New Roman" w:hAnsi="Times New Roman" w:cs="Times New Roman"/>
          <w:sz w:val="24"/>
          <w:szCs w:val="24"/>
        </w:rPr>
        <w:t xml:space="preserve">- PM.3 Project Assessment and Control </w:t>
      </w:r>
    </w:p>
    <w:p w14:paraId="0C7317BB" w14:textId="77777777" w:rsidR="002D666E" w:rsidRDefault="002D666E" w:rsidP="002D666E">
      <w:pPr>
        <w:pStyle w:val="NoSpacing"/>
        <w:ind w:firstLine="720"/>
        <w:jc w:val="both"/>
        <w:rPr>
          <w:rFonts w:ascii="Times New Roman" w:hAnsi="Times New Roman" w:cs="Times New Roman"/>
          <w:sz w:val="24"/>
          <w:szCs w:val="24"/>
        </w:rPr>
      </w:pPr>
      <w:r w:rsidRPr="00706920">
        <w:rPr>
          <w:rFonts w:ascii="Times New Roman" w:hAnsi="Times New Roman" w:cs="Times New Roman"/>
          <w:sz w:val="24"/>
          <w:szCs w:val="24"/>
        </w:rPr>
        <w:t xml:space="preserve">- PM.4 Project Closure </w:t>
      </w:r>
    </w:p>
    <w:p w14:paraId="36621B27" w14:textId="77777777" w:rsidR="002D666E" w:rsidRPr="00706920" w:rsidRDefault="002D666E" w:rsidP="002D666E">
      <w:pPr>
        <w:pStyle w:val="NoSpacing"/>
        <w:jc w:val="both"/>
        <w:rPr>
          <w:rFonts w:ascii="Times New Roman" w:hAnsi="Times New Roman" w:cs="Times New Roman"/>
          <w:sz w:val="24"/>
          <w:szCs w:val="24"/>
        </w:rPr>
      </w:pPr>
    </w:p>
    <w:p w14:paraId="6CB8862D" w14:textId="77777777" w:rsidR="002D666E" w:rsidRPr="00390519" w:rsidRDefault="002D666E" w:rsidP="002D666E">
      <w:pPr>
        <w:pStyle w:val="NoSpacing"/>
        <w:ind w:firstLine="720"/>
        <w:jc w:val="both"/>
        <w:outlineLvl w:val="2"/>
        <w:rPr>
          <w:rFonts w:ascii="Times New Roman" w:hAnsi="Times New Roman" w:cs="Times New Roman"/>
          <w:b/>
          <w:bCs/>
          <w:sz w:val="24"/>
          <w:szCs w:val="24"/>
        </w:rPr>
      </w:pPr>
      <w:r>
        <w:rPr>
          <w:rFonts w:ascii="Times New Roman" w:hAnsi="Times New Roman" w:cs="Times New Roman"/>
          <w:b/>
          <w:bCs/>
          <w:sz w:val="24"/>
          <w:szCs w:val="24"/>
        </w:rPr>
        <w:t>4.1.</w:t>
      </w:r>
      <w:r w:rsidRPr="00390519">
        <w:rPr>
          <w:rFonts w:ascii="Times New Roman" w:hAnsi="Times New Roman" w:cs="Times New Roman"/>
          <w:b/>
          <w:bCs/>
          <w:sz w:val="24"/>
          <w:szCs w:val="24"/>
        </w:rPr>
        <w:t xml:space="preserve">2 Software Implementation (SI) process </w:t>
      </w:r>
    </w:p>
    <w:p w14:paraId="7E005279" w14:textId="77777777" w:rsidR="002D666E" w:rsidRPr="00706920" w:rsidRDefault="002D666E" w:rsidP="002D666E">
      <w:pPr>
        <w:pStyle w:val="NoSpacing"/>
        <w:jc w:val="both"/>
        <w:rPr>
          <w:rFonts w:ascii="Times New Roman" w:hAnsi="Times New Roman" w:cs="Times New Roman"/>
          <w:sz w:val="24"/>
          <w:szCs w:val="24"/>
        </w:rPr>
      </w:pPr>
      <w:r w:rsidRPr="00706920">
        <w:rPr>
          <w:rFonts w:ascii="Times New Roman" w:hAnsi="Times New Roman" w:cs="Times New Roman"/>
          <w:sz w:val="24"/>
          <w:szCs w:val="24"/>
        </w:rPr>
        <w:t xml:space="preserve"> </w:t>
      </w:r>
    </w:p>
    <w:p w14:paraId="6D68DBF9" w14:textId="77777777" w:rsidR="002D666E" w:rsidRPr="00390519" w:rsidRDefault="002D666E" w:rsidP="001B1A65">
      <w:pPr>
        <w:pStyle w:val="NoSpacing"/>
        <w:numPr>
          <w:ilvl w:val="0"/>
          <w:numId w:val="6"/>
        </w:numPr>
        <w:jc w:val="both"/>
        <w:rPr>
          <w:rFonts w:ascii="Times New Roman" w:hAnsi="Times New Roman" w:cs="Times New Roman"/>
          <w:b/>
          <w:bCs/>
          <w:sz w:val="24"/>
          <w:szCs w:val="24"/>
        </w:rPr>
      </w:pPr>
      <w:r w:rsidRPr="00390519">
        <w:rPr>
          <w:rFonts w:ascii="Times New Roman" w:hAnsi="Times New Roman" w:cs="Times New Roman"/>
          <w:b/>
          <w:bCs/>
          <w:sz w:val="24"/>
          <w:szCs w:val="24"/>
        </w:rPr>
        <w:lastRenderedPageBreak/>
        <w:t xml:space="preserve">SI purpose </w:t>
      </w:r>
    </w:p>
    <w:p w14:paraId="6ACBCE93" w14:textId="77777777" w:rsidR="002D666E" w:rsidRPr="00706920" w:rsidRDefault="002D666E" w:rsidP="002D666E">
      <w:pPr>
        <w:pStyle w:val="NoSpacing"/>
        <w:ind w:firstLine="720"/>
        <w:jc w:val="both"/>
        <w:rPr>
          <w:rFonts w:ascii="Times New Roman" w:hAnsi="Times New Roman" w:cs="Times New Roman"/>
          <w:sz w:val="24"/>
          <w:szCs w:val="24"/>
        </w:rPr>
      </w:pPr>
      <w:r w:rsidRPr="00706920">
        <w:rPr>
          <w:rFonts w:ascii="Times New Roman" w:hAnsi="Times New Roman" w:cs="Times New Roman"/>
          <w:sz w:val="24"/>
          <w:szCs w:val="24"/>
        </w:rPr>
        <w:t xml:space="preserve">The purpose of the Software Implementation process is the systematic performance of the analysis, design, construction, integration and tests activities for new or modified software products according to the specified requirements. </w:t>
      </w:r>
    </w:p>
    <w:p w14:paraId="27C0C5A1" w14:textId="77777777" w:rsidR="002D666E" w:rsidRPr="00706920" w:rsidRDefault="002D666E" w:rsidP="002D666E">
      <w:pPr>
        <w:pStyle w:val="NoSpacing"/>
        <w:jc w:val="both"/>
        <w:rPr>
          <w:rFonts w:ascii="Times New Roman" w:hAnsi="Times New Roman" w:cs="Times New Roman"/>
          <w:sz w:val="24"/>
          <w:szCs w:val="24"/>
        </w:rPr>
      </w:pPr>
      <w:r w:rsidRPr="00706920">
        <w:rPr>
          <w:rFonts w:ascii="Times New Roman" w:hAnsi="Times New Roman" w:cs="Times New Roman"/>
          <w:sz w:val="24"/>
          <w:szCs w:val="24"/>
        </w:rPr>
        <w:t xml:space="preserve"> </w:t>
      </w:r>
    </w:p>
    <w:p w14:paraId="296A7E71" w14:textId="77777777" w:rsidR="002D666E" w:rsidRPr="00390519" w:rsidRDefault="002D666E" w:rsidP="001B1A65">
      <w:pPr>
        <w:pStyle w:val="NoSpacing"/>
        <w:numPr>
          <w:ilvl w:val="0"/>
          <w:numId w:val="6"/>
        </w:numPr>
        <w:jc w:val="both"/>
        <w:rPr>
          <w:rFonts w:ascii="Times New Roman" w:hAnsi="Times New Roman" w:cs="Times New Roman"/>
          <w:b/>
          <w:bCs/>
          <w:sz w:val="24"/>
          <w:szCs w:val="24"/>
        </w:rPr>
      </w:pPr>
      <w:r w:rsidRPr="00390519">
        <w:rPr>
          <w:rFonts w:ascii="Times New Roman" w:hAnsi="Times New Roman" w:cs="Times New Roman"/>
          <w:b/>
          <w:bCs/>
          <w:sz w:val="24"/>
          <w:szCs w:val="24"/>
        </w:rPr>
        <w:t xml:space="preserve">SI objectives </w:t>
      </w:r>
    </w:p>
    <w:p w14:paraId="75817D6E" w14:textId="77777777" w:rsidR="002D666E" w:rsidRPr="00706920" w:rsidRDefault="002D666E" w:rsidP="001B1A65">
      <w:pPr>
        <w:pStyle w:val="NoSpacing"/>
        <w:numPr>
          <w:ilvl w:val="0"/>
          <w:numId w:val="18"/>
        </w:numPr>
        <w:jc w:val="both"/>
        <w:rPr>
          <w:rFonts w:ascii="Times New Roman" w:hAnsi="Times New Roman" w:cs="Times New Roman"/>
          <w:sz w:val="24"/>
          <w:szCs w:val="24"/>
        </w:rPr>
      </w:pPr>
      <w:r w:rsidRPr="00390519">
        <w:rPr>
          <w:rFonts w:ascii="Times New Roman" w:hAnsi="Times New Roman" w:cs="Times New Roman"/>
          <w:b/>
          <w:bCs/>
          <w:i/>
          <w:iCs/>
          <w:sz w:val="24"/>
          <w:szCs w:val="24"/>
        </w:rPr>
        <w:t>SI.O1:</w:t>
      </w:r>
      <w:r w:rsidRPr="00706920">
        <w:rPr>
          <w:rFonts w:ascii="Times New Roman" w:hAnsi="Times New Roman" w:cs="Times New Roman"/>
          <w:sz w:val="24"/>
          <w:szCs w:val="24"/>
        </w:rPr>
        <w:t xml:space="preserve"> Tasks of the activities are performed through the accomplishment of the current Project Plan. </w:t>
      </w:r>
    </w:p>
    <w:p w14:paraId="03B5D0A3" w14:textId="77777777" w:rsidR="002D666E" w:rsidRPr="00706920" w:rsidRDefault="002D666E" w:rsidP="001B1A65">
      <w:pPr>
        <w:pStyle w:val="NoSpacing"/>
        <w:numPr>
          <w:ilvl w:val="0"/>
          <w:numId w:val="18"/>
        </w:numPr>
        <w:jc w:val="both"/>
        <w:rPr>
          <w:rFonts w:ascii="Times New Roman" w:hAnsi="Times New Roman" w:cs="Times New Roman"/>
          <w:sz w:val="24"/>
          <w:szCs w:val="24"/>
        </w:rPr>
      </w:pPr>
      <w:r w:rsidRPr="00390519">
        <w:rPr>
          <w:rFonts w:ascii="Times New Roman" w:hAnsi="Times New Roman" w:cs="Times New Roman"/>
          <w:b/>
          <w:bCs/>
          <w:i/>
          <w:iCs/>
          <w:sz w:val="24"/>
          <w:szCs w:val="24"/>
        </w:rPr>
        <w:t>SI.O2:</w:t>
      </w:r>
      <w:r w:rsidRPr="00706920">
        <w:rPr>
          <w:rFonts w:ascii="Times New Roman" w:hAnsi="Times New Roman" w:cs="Times New Roman"/>
          <w:sz w:val="24"/>
          <w:szCs w:val="24"/>
        </w:rPr>
        <w:t xml:space="preserve"> Software requirements are defined, analyzed for correctness and testability, approved by the Customer, baselined and communicated. </w:t>
      </w:r>
    </w:p>
    <w:p w14:paraId="7111B170" w14:textId="77777777" w:rsidR="002D666E" w:rsidRPr="00706920" w:rsidRDefault="002D666E" w:rsidP="001B1A65">
      <w:pPr>
        <w:pStyle w:val="NoSpacing"/>
        <w:numPr>
          <w:ilvl w:val="0"/>
          <w:numId w:val="18"/>
        </w:numPr>
        <w:jc w:val="both"/>
        <w:rPr>
          <w:rFonts w:ascii="Times New Roman" w:hAnsi="Times New Roman" w:cs="Times New Roman"/>
          <w:sz w:val="24"/>
          <w:szCs w:val="24"/>
        </w:rPr>
      </w:pPr>
      <w:r w:rsidRPr="00390519">
        <w:rPr>
          <w:rFonts w:ascii="Times New Roman" w:hAnsi="Times New Roman" w:cs="Times New Roman"/>
          <w:b/>
          <w:bCs/>
          <w:i/>
          <w:iCs/>
          <w:sz w:val="24"/>
          <w:szCs w:val="24"/>
        </w:rPr>
        <w:t>SI.O3:</w:t>
      </w:r>
      <w:r w:rsidRPr="00706920">
        <w:rPr>
          <w:rFonts w:ascii="Times New Roman" w:hAnsi="Times New Roman" w:cs="Times New Roman"/>
          <w:sz w:val="24"/>
          <w:szCs w:val="24"/>
        </w:rPr>
        <w:t xml:space="preserve"> Software architectural and detailed design is developed and baselined. It describes the software items and internal and external interfaces of them. Consistency and traceability to software requirements are established. </w:t>
      </w:r>
    </w:p>
    <w:p w14:paraId="4ED106AE" w14:textId="77777777" w:rsidR="002D666E" w:rsidRPr="00706920" w:rsidRDefault="002D666E" w:rsidP="001B1A65">
      <w:pPr>
        <w:pStyle w:val="NoSpacing"/>
        <w:numPr>
          <w:ilvl w:val="0"/>
          <w:numId w:val="18"/>
        </w:numPr>
        <w:jc w:val="both"/>
        <w:rPr>
          <w:rFonts w:ascii="Times New Roman" w:hAnsi="Times New Roman" w:cs="Times New Roman"/>
          <w:sz w:val="24"/>
          <w:szCs w:val="24"/>
        </w:rPr>
      </w:pPr>
      <w:r w:rsidRPr="00390519">
        <w:rPr>
          <w:rFonts w:ascii="Times New Roman" w:hAnsi="Times New Roman" w:cs="Times New Roman"/>
          <w:b/>
          <w:bCs/>
          <w:i/>
          <w:iCs/>
          <w:sz w:val="24"/>
          <w:szCs w:val="24"/>
        </w:rPr>
        <w:t>SI.O4:</w:t>
      </w:r>
      <w:r w:rsidRPr="00706920">
        <w:rPr>
          <w:rFonts w:ascii="Times New Roman" w:hAnsi="Times New Roman" w:cs="Times New Roman"/>
          <w:sz w:val="24"/>
          <w:szCs w:val="24"/>
        </w:rPr>
        <w:t xml:space="preserve"> Software components defined by the design are produced. Unit test are defined and performed to verify the consistency with requirements and the design. Traceability to the requirements and design are established. </w:t>
      </w:r>
    </w:p>
    <w:p w14:paraId="43FA17C1" w14:textId="77777777" w:rsidR="002D666E" w:rsidRPr="00706920" w:rsidRDefault="002D666E" w:rsidP="001B1A65">
      <w:pPr>
        <w:pStyle w:val="NoSpacing"/>
        <w:numPr>
          <w:ilvl w:val="0"/>
          <w:numId w:val="18"/>
        </w:numPr>
        <w:jc w:val="both"/>
        <w:rPr>
          <w:rFonts w:ascii="Times New Roman" w:hAnsi="Times New Roman" w:cs="Times New Roman"/>
          <w:sz w:val="24"/>
          <w:szCs w:val="24"/>
        </w:rPr>
      </w:pPr>
      <w:r w:rsidRPr="00390519">
        <w:rPr>
          <w:rFonts w:ascii="Times New Roman" w:hAnsi="Times New Roman" w:cs="Times New Roman"/>
          <w:b/>
          <w:bCs/>
          <w:i/>
          <w:iCs/>
          <w:sz w:val="24"/>
          <w:szCs w:val="24"/>
        </w:rPr>
        <w:t>SI.O5:</w:t>
      </w:r>
      <w:r w:rsidRPr="00706920">
        <w:rPr>
          <w:rFonts w:ascii="Times New Roman" w:hAnsi="Times New Roman" w:cs="Times New Roman"/>
          <w:sz w:val="24"/>
          <w:szCs w:val="24"/>
        </w:rPr>
        <w:t xml:space="preserve"> Software is produced performing integration of software components and verified using Test Cases and Test Procedures. Results are recorded at the Test Report. Defects are corrected and consistency and traceability to Software Design are established. </w:t>
      </w:r>
    </w:p>
    <w:p w14:paraId="6C6E1915" w14:textId="77777777" w:rsidR="002D666E" w:rsidRPr="00706920" w:rsidRDefault="002D666E" w:rsidP="001B1A65">
      <w:pPr>
        <w:pStyle w:val="NoSpacing"/>
        <w:numPr>
          <w:ilvl w:val="0"/>
          <w:numId w:val="18"/>
        </w:numPr>
        <w:jc w:val="both"/>
        <w:rPr>
          <w:rFonts w:ascii="Times New Roman" w:hAnsi="Times New Roman" w:cs="Times New Roman"/>
          <w:sz w:val="24"/>
          <w:szCs w:val="24"/>
        </w:rPr>
      </w:pPr>
      <w:r w:rsidRPr="00390519">
        <w:rPr>
          <w:rFonts w:ascii="Times New Roman" w:hAnsi="Times New Roman" w:cs="Times New Roman"/>
          <w:b/>
          <w:bCs/>
          <w:i/>
          <w:iCs/>
          <w:sz w:val="24"/>
          <w:szCs w:val="24"/>
        </w:rPr>
        <w:t>SI.O6:</w:t>
      </w:r>
      <w:r w:rsidRPr="00706920">
        <w:rPr>
          <w:rFonts w:ascii="Times New Roman" w:hAnsi="Times New Roman" w:cs="Times New Roman"/>
          <w:sz w:val="24"/>
          <w:szCs w:val="24"/>
        </w:rPr>
        <w:t xml:space="preserve"> A Software Configuration that meets the Requirements Specification as agreed to with the Customer, which includes user, operation and maintenance</w:t>
      </w:r>
      <w:r>
        <w:rPr>
          <w:rFonts w:ascii="Times New Roman" w:hAnsi="Times New Roman" w:cs="Times New Roman"/>
          <w:sz w:val="24"/>
          <w:szCs w:val="24"/>
        </w:rPr>
        <w:t xml:space="preserve"> </w:t>
      </w:r>
      <w:r w:rsidRPr="00706920">
        <w:rPr>
          <w:rFonts w:ascii="Times New Roman" w:hAnsi="Times New Roman" w:cs="Times New Roman"/>
          <w:sz w:val="24"/>
          <w:szCs w:val="24"/>
        </w:rPr>
        <w:t xml:space="preserve">documentations is integrated, baselined and stored at the Project Repository. Needs for changes to the Software Configuration are detected and related Change Requests are initiated. </w:t>
      </w:r>
    </w:p>
    <w:p w14:paraId="56C52FE4" w14:textId="77777777" w:rsidR="002D666E" w:rsidRPr="00706920" w:rsidRDefault="002D666E" w:rsidP="001B1A65">
      <w:pPr>
        <w:pStyle w:val="NoSpacing"/>
        <w:numPr>
          <w:ilvl w:val="0"/>
          <w:numId w:val="18"/>
        </w:numPr>
        <w:jc w:val="both"/>
        <w:rPr>
          <w:rFonts w:ascii="Times New Roman" w:hAnsi="Times New Roman" w:cs="Times New Roman"/>
          <w:sz w:val="24"/>
          <w:szCs w:val="24"/>
        </w:rPr>
      </w:pPr>
      <w:r w:rsidRPr="00390519">
        <w:rPr>
          <w:rFonts w:ascii="Times New Roman" w:hAnsi="Times New Roman" w:cs="Times New Roman"/>
          <w:b/>
          <w:bCs/>
          <w:i/>
          <w:iCs/>
          <w:sz w:val="24"/>
          <w:szCs w:val="24"/>
        </w:rPr>
        <w:t>SI.O7:</w:t>
      </w:r>
      <w:r w:rsidRPr="00706920">
        <w:rPr>
          <w:rFonts w:ascii="Times New Roman" w:hAnsi="Times New Roman" w:cs="Times New Roman"/>
          <w:sz w:val="24"/>
          <w:szCs w:val="24"/>
        </w:rPr>
        <w:t xml:space="preserve"> Verification and Validation tasks of all requi</w:t>
      </w:r>
      <w:r>
        <w:rPr>
          <w:rFonts w:ascii="Times New Roman" w:hAnsi="Times New Roman" w:cs="Times New Roman"/>
          <w:sz w:val="24"/>
          <w:szCs w:val="24"/>
        </w:rPr>
        <w:t>red work products are performed</w:t>
      </w:r>
      <w:r w:rsidRPr="00706920">
        <w:rPr>
          <w:rFonts w:ascii="Times New Roman" w:hAnsi="Times New Roman" w:cs="Times New Roman"/>
          <w:sz w:val="24"/>
          <w:szCs w:val="24"/>
        </w:rPr>
        <w:t xml:space="preserve"> using the defined criteria to achieve consistency among output and input products in </w:t>
      </w:r>
      <w:r>
        <w:rPr>
          <w:rFonts w:ascii="Times New Roman" w:hAnsi="Times New Roman" w:cs="Times New Roman"/>
          <w:sz w:val="24"/>
          <w:szCs w:val="24"/>
        </w:rPr>
        <w:t xml:space="preserve">each activity. </w:t>
      </w:r>
      <w:r w:rsidRPr="00706920">
        <w:rPr>
          <w:rFonts w:ascii="Times New Roman" w:hAnsi="Times New Roman" w:cs="Times New Roman"/>
          <w:sz w:val="24"/>
          <w:szCs w:val="24"/>
        </w:rPr>
        <w:t xml:space="preserve">Defects are identified, and corrected; records are stored in the </w:t>
      </w:r>
      <w:r w:rsidRPr="00390519">
        <w:rPr>
          <w:rFonts w:ascii="Times New Roman" w:hAnsi="Times New Roman" w:cs="Times New Roman"/>
          <w:i/>
          <w:iCs/>
          <w:sz w:val="24"/>
          <w:szCs w:val="24"/>
        </w:rPr>
        <w:t xml:space="preserve">Verification/Validation Results. </w:t>
      </w:r>
    </w:p>
    <w:p w14:paraId="65CB2201" w14:textId="77777777" w:rsidR="002D666E" w:rsidRPr="00706920" w:rsidRDefault="002D666E" w:rsidP="002D666E">
      <w:pPr>
        <w:pStyle w:val="NoSpacing"/>
        <w:jc w:val="both"/>
        <w:rPr>
          <w:rFonts w:ascii="Times New Roman" w:hAnsi="Times New Roman" w:cs="Times New Roman"/>
          <w:sz w:val="24"/>
          <w:szCs w:val="24"/>
        </w:rPr>
      </w:pPr>
      <w:r w:rsidRPr="00706920">
        <w:rPr>
          <w:rFonts w:ascii="Times New Roman" w:hAnsi="Times New Roman" w:cs="Times New Roman"/>
          <w:sz w:val="24"/>
          <w:szCs w:val="24"/>
        </w:rPr>
        <w:t xml:space="preserve"> </w:t>
      </w:r>
    </w:p>
    <w:p w14:paraId="3CE47AF2" w14:textId="77777777" w:rsidR="002D666E" w:rsidRPr="00390519" w:rsidRDefault="002D666E" w:rsidP="001B1A65">
      <w:pPr>
        <w:pStyle w:val="NoSpacing"/>
        <w:numPr>
          <w:ilvl w:val="0"/>
          <w:numId w:val="6"/>
        </w:numPr>
        <w:jc w:val="both"/>
        <w:rPr>
          <w:rFonts w:ascii="Times New Roman" w:hAnsi="Times New Roman" w:cs="Times New Roman"/>
          <w:b/>
          <w:bCs/>
          <w:sz w:val="24"/>
          <w:szCs w:val="24"/>
        </w:rPr>
      </w:pPr>
      <w:r w:rsidRPr="00390519">
        <w:rPr>
          <w:rFonts w:ascii="Times New Roman" w:hAnsi="Times New Roman" w:cs="Times New Roman"/>
          <w:b/>
          <w:bCs/>
          <w:sz w:val="24"/>
          <w:szCs w:val="24"/>
        </w:rPr>
        <w:t xml:space="preserve">SI activities </w:t>
      </w:r>
    </w:p>
    <w:p w14:paraId="244D760D" w14:textId="77777777" w:rsidR="002D666E" w:rsidRPr="00706920" w:rsidRDefault="002D666E" w:rsidP="00FB42BA">
      <w:pPr>
        <w:pStyle w:val="NoSpacing"/>
        <w:ind w:firstLine="720"/>
        <w:jc w:val="both"/>
        <w:rPr>
          <w:rFonts w:ascii="Times New Roman" w:hAnsi="Times New Roman" w:cs="Times New Roman"/>
          <w:sz w:val="24"/>
          <w:szCs w:val="24"/>
        </w:rPr>
      </w:pPr>
      <w:r w:rsidRPr="00706920">
        <w:rPr>
          <w:rFonts w:ascii="Times New Roman" w:hAnsi="Times New Roman" w:cs="Times New Roman"/>
          <w:sz w:val="24"/>
          <w:szCs w:val="24"/>
        </w:rPr>
        <w:t xml:space="preserve">The Software Implementation Process has the following activities: </w:t>
      </w:r>
    </w:p>
    <w:p w14:paraId="4AB685EC" w14:textId="77777777" w:rsidR="002D666E" w:rsidRPr="00706920" w:rsidRDefault="002D666E" w:rsidP="00FB42BA">
      <w:pPr>
        <w:pStyle w:val="NoSpacing"/>
        <w:ind w:firstLine="720"/>
        <w:jc w:val="both"/>
        <w:rPr>
          <w:rFonts w:ascii="Times New Roman" w:hAnsi="Times New Roman" w:cs="Times New Roman"/>
          <w:sz w:val="24"/>
          <w:szCs w:val="24"/>
        </w:rPr>
      </w:pPr>
      <w:r w:rsidRPr="00706920">
        <w:rPr>
          <w:rFonts w:ascii="Times New Roman" w:hAnsi="Times New Roman" w:cs="Times New Roman"/>
          <w:sz w:val="24"/>
          <w:szCs w:val="24"/>
        </w:rPr>
        <w:t xml:space="preserve">- SI.1 Software Implementation Initiation </w:t>
      </w:r>
    </w:p>
    <w:p w14:paraId="573C8739" w14:textId="77777777" w:rsidR="002D666E" w:rsidRPr="00706920" w:rsidRDefault="002D666E" w:rsidP="00FB42BA">
      <w:pPr>
        <w:pStyle w:val="NoSpacing"/>
        <w:ind w:firstLine="720"/>
        <w:jc w:val="both"/>
        <w:rPr>
          <w:rFonts w:ascii="Times New Roman" w:hAnsi="Times New Roman" w:cs="Times New Roman"/>
          <w:sz w:val="24"/>
          <w:szCs w:val="24"/>
        </w:rPr>
      </w:pPr>
      <w:r w:rsidRPr="00706920">
        <w:rPr>
          <w:rFonts w:ascii="Times New Roman" w:hAnsi="Times New Roman" w:cs="Times New Roman"/>
          <w:sz w:val="24"/>
          <w:szCs w:val="24"/>
        </w:rPr>
        <w:t xml:space="preserve">- SI.2 Software Requirements Analysis </w:t>
      </w:r>
    </w:p>
    <w:p w14:paraId="481C8367" w14:textId="77777777" w:rsidR="002D666E" w:rsidRPr="00706920" w:rsidRDefault="002D666E" w:rsidP="00FB42BA">
      <w:pPr>
        <w:pStyle w:val="NoSpacing"/>
        <w:ind w:firstLine="720"/>
        <w:jc w:val="both"/>
        <w:rPr>
          <w:rFonts w:ascii="Times New Roman" w:hAnsi="Times New Roman" w:cs="Times New Roman"/>
          <w:sz w:val="24"/>
          <w:szCs w:val="24"/>
        </w:rPr>
      </w:pPr>
      <w:r w:rsidRPr="00706920">
        <w:rPr>
          <w:rFonts w:ascii="Times New Roman" w:hAnsi="Times New Roman" w:cs="Times New Roman"/>
          <w:sz w:val="24"/>
          <w:szCs w:val="24"/>
        </w:rPr>
        <w:t xml:space="preserve">- SI.3 Software Architectural and Detailed Design </w:t>
      </w:r>
    </w:p>
    <w:p w14:paraId="08E9DD43" w14:textId="77777777" w:rsidR="002D666E" w:rsidRPr="00706920" w:rsidRDefault="002D666E" w:rsidP="00FB42BA">
      <w:pPr>
        <w:pStyle w:val="NoSpacing"/>
        <w:ind w:firstLine="720"/>
        <w:jc w:val="both"/>
        <w:rPr>
          <w:rFonts w:ascii="Times New Roman" w:hAnsi="Times New Roman" w:cs="Times New Roman"/>
          <w:sz w:val="24"/>
          <w:szCs w:val="24"/>
        </w:rPr>
      </w:pPr>
      <w:r w:rsidRPr="00706920">
        <w:rPr>
          <w:rFonts w:ascii="Times New Roman" w:hAnsi="Times New Roman" w:cs="Times New Roman"/>
          <w:sz w:val="24"/>
          <w:szCs w:val="24"/>
        </w:rPr>
        <w:t xml:space="preserve">- SI.4 Software Construction </w:t>
      </w:r>
    </w:p>
    <w:p w14:paraId="0EDA1AD3" w14:textId="77777777" w:rsidR="002D666E" w:rsidRPr="00706920" w:rsidRDefault="002D666E" w:rsidP="00FB42BA">
      <w:pPr>
        <w:pStyle w:val="NoSpacing"/>
        <w:ind w:firstLine="720"/>
        <w:jc w:val="both"/>
        <w:rPr>
          <w:rFonts w:ascii="Times New Roman" w:hAnsi="Times New Roman" w:cs="Times New Roman"/>
          <w:sz w:val="24"/>
          <w:szCs w:val="24"/>
        </w:rPr>
      </w:pPr>
      <w:r w:rsidRPr="00706920">
        <w:rPr>
          <w:rFonts w:ascii="Times New Roman" w:hAnsi="Times New Roman" w:cs="Times New Roman"/>
          <w:sz w:val="24"/>
          <w:szCs w:val="24"/>
        </w:rPr>
        <w:t xml:space="preserve">- SI.5 Software Integration and Tests </w:t>
      </w:r>
    </w:p>
    <w:p w14:paraId="6043CF11" w14:textId="77777777" w:rsidR="002D666E" w:rsidRDefault="002D666E" w:rsidP="00FB42BA">
      <w:pPr>
        <w:pStyle w:val="NoSpacing"/>
        <w:ind w:firstLine="720"/>
        <w:jc w:val="both"/>
        <w:rPr>
          <w:rFonts w:ascii="Times New Roman" w:hAnsi="Times New Roman" w:cs="Times New Roman"/>
          <w:sz w:val="24"/>
          <w:szCs w:val="24"/>
        </w:rPr>
      </w:pPr>
      <w:r w:rsidRPr="00706920">
        <w:rPr>
          <w:rFonts w:ascii="Times New Roman" w:hAnsi="Times New Roman" w:cs="Times New Roman"/>
          <w:sz w:val="24"/>
          <w:szCs w:val="24"/>
        </w:rPr>
        <w:t>- SI.6 Product Delivery</w:t>
      </w:r>
    </w:p>
    <w:p w14:paraId="246BA4C8" w14:textId="77777777" w:rsidR="002D666E" w:rsidRDefault="002D666E" w:rsidP="002D666E">
      <w:pPr>
        <w:pStyle w:val="NoSpacing"/>
        <w:jc w:val="both"/>
        <w:rPr>
          <w:rFonts w:ascii="Times New Roman" w:hAnsi="Times New Roman" w:cs="Times New Roman"/>
          <w:sz w:val="24"/>
          <w:szCs w:val="24"/>
        </w:rPr>
      </w:pPr>
    </w:p>
    <w:p w14:paraId="509D4BD2" w14:textId="77777777" w:rsidR="002D666E" w:rsidRPr="00706920" w:rsidRDefault="002D666E" w:rsidP="002D666E">
      <w:pPr>
        <w:pStyle w:val="NoSpacing"/>
        <w:jc w:val="both"/>
        <w:rPr>
          <w:rFonts w:ascii="Times New Roman" w:hAnsi="Times New Roman" w:cs="Times New Roman"/>
          <w:sz w:val="24"/>
          <w:szCs w:val="24"/>
        </w:rPr>
      </w:pPr>
    </w:p>
    <w:p w14:paraId="3D7295D9" w14:textId="77777777" w:rsidR="002D666E" w:rsidRPr="002D666E" w:rsidRDefault="002D666E" w:rsidP="002D666E"/>
    <w:p w14:paraId="6FEB8883" w14:textId="77777777" w:rsidR="002D666E" w:rsidRDefault="002D666E" w:rsidP="002D666E">
      <w:pPr>
        <w:pStyle w:val="Heading1"/>
        <w:rPr>
          <w:rFonts w:ascii="Times New Roman" w:hAnsi="Times New Roman" w:cs="Times New Roman"/>
          <w:sz w:val="36"/>
          <w:szCs w:val="44"/>
        </w:rPr>
      </w:pPr>
    </w:p>
    <w:p w14:paraId="39E0EBE5" w14:textId="77777777" w:rsidR="002D666E" w:rsidRDefault="002D666E" w:rsidP="002D666E">
      <w:pPr>
        <w:pStyle w:val="Heading1"/>
        <w:rPr>
          <w:rFonts w:ascii="Times New Roman" w:hAnsi="Times New Roman" w:cs="Times New Roman"/>
          <w:b w:val="0"/>
          <w:bCs w:val="0"/>
          <w:sz w:val="36"/>
          <w:szCs w:val="44"/>
        </w:rPr>
      </w:pPr>
    </w:p>
    <w:p w14:paraId="04C69606" w14:textId="77777777" w:rsidR="00D0624D" w:rsidRPr="00C20422" w:rsidRDefault="00D0624D" w:rsidP="002D666E">
      <w:pPr>
        <w:pStyle w:val="Heading1"/>
        <w:rPr>
          <w:rFonts w:ascii="Times New Roman" w:hAnsi="Times New Roman" w:cs="Times New Roman"/>
          <w:b w:val="0"/>
          <w:bCs w:val="0"/>
          <w:sz w:val="36"/>
          <w:szCs w:val="44"/>
        </w:rPr>
      </w:pPr>
    </w:p>
    <w:p w14:paraId="517611E3" w14:textId="77777777" w:rsidR="00D0624D" w:rsidRPr="00D0624D" w:rsidRDefault="00D0624D" w:rsidP="00D0624D">
      <w:pPr>
        <w:pStyle w:val="Heading1"/>
        <w:rPr>
          <w:rFonts w:ascii="Times New Roman" w:hAnsi="Times New Roman" w:cs="Times New Roman"/>
          <w:sz w:val="36"/>
          <w:szCs w:val="44"/>
        </w:rPr>
      </w:pPr>
      <w:bookmarkStart w:id="74" w:name="_Toc259970773"/>
      <w:r>
        <w:rPr>
          <w:rFonts w:ascii="Times New Roman" w:hAnsi="Times New Roman" w:cs="Times New Roman"/>
          <w:sz w:val="36"/>
          <w:szCs w:val="44"/>
        </w:rPr>
        <w:lastRenderedPageBreak/>
        <w:t>Chapter Five</w:t>
      </w:r>
      <w:r w:rsidRPr="00C20422">
        <w:rPr>
          <w:rFonts w:ascii="Times New Roman" w:hAnsi="Times New Roman" w:cs="Times New Roman"/>
          <w:sz w:val="36"/>
          <w:szCs w:val="44"/>
        </w:rPr>
        <w:t xml:space="preserve">: </w:t>
      </w:r>
      <w:r>
        <w:rPr>
          <w:rFonts w:ascii="Times New Roman" w:hAnsi="Times New Roman" w:cs="Times New Roman"/>
          <w:sz w:val="36"/>
          <w:szCs w:val="44"/>
        </w:rPr>
        <w:t>Quality Planning</w:t>
      </w:r>
      <w:bookmarkEnd w:id="74"/>
    </w:p>
    <w:p w14:paraId="399903A9" w14:textId="77777777" w:rsidR="00D0624D" w:rsidRPr="002D666E" w:rsidRDefault="00D0624D" w:rsidP="00D0624D">
      <w:pPr>
        <w:pStyle w:val="Heading2"/>
        <w:rPr>
          <w:rFonts w:ascii="Times New Roman" w:hAnsi="Times New Roman" w:cs="Times New Roman"/>
          <w:color w:val="auto"/>
          <w:sz w:val="32"/>
          <w:szCs w:val="40"/>
        </w:rPr>
      </w:pPr>
      <w:bookmarkStart w:id="75" w:name="_Toc259970774"/>
      <w:r>
        <w:rPr>
          <w:rFonts w:ascii="Times New Roman" w:hAnsi="Times New Roman" w:cs="Times New Roman"/>
          <w:color w:val="auto"/>
          <w:sz w:val="32"/>
          <w:szCs w:val="40"/>
        </w:rPr>
        <w:t>5. Quality Planning</w:t>
      </w:r>
      <w:bookmarkEnd w:id="75"/>
    </w:p>
    <w:p w14:paraId="3E2E4E33" w14:textId="77777777" w:rsidR="00D0624D" w:rsidRPr="00C20422" w:rsidRDefault="00D0624D" w:rsidP="00D0624D">
      <w:pPr>
        <w:rPr>
          <w:rFonts w:ascii="Times New Roman" w:hAnsi="Times New Roman" w:cs="Times New Roman"/>
          <w:b/>
          <w:bCs/>
          <w:color w:val="auto"/>
          <w:sz w:val="32"/>
          <w:szCs w:val="40"/>
        </w:rPr>
      </w:pPr>
    </w:p>
    <w:p w14:paraId="117AD246" w14:textId="77777777" w:rsidR="00D0624D" w:rsidRDefault="00D0624D" w:rsidP="00D0624D">
      <w:pPr>
        <w:pStyle w:val="NoSpacing"/>
        <w:jc w:val="both"/>
        <w:outlineLvl w:val="1"/>
        <w:rPr>
          <w:rFonts w:ascii="Times New Roman" w:hAnsi="Times New Roman" w:cs="Times New Roman"/>
          <w:b/>
          <w:bCs/>
          <w:sz w:val="28"/>
        </w:rPr>
      </w:pPr>
      <w:r>
        <w:rPr>
          <w:rFonts w:ascii="Times New Roman" w:hAnsi="Times New Roman" w:cs="Times New Roman"/>
          <w:b/>
          <w:bCs/>
          <w:sz w:val="28"/>
        </w:rPr>
        <w:t>5</w:t>
      </w:r>
      <w:r w:rsidRPr="002D666E">
        <w:rPr>
          <w:rFonts w:ascii="Times New Roman" w:hAnsi="Times New Roman" w:cs="Times New Roman"/>
          <w:b/>
          <w:bCs/>
          <w:sz w:val="28"/>
        </w:rPr>
        <w:t xml:space="preserve">.1 </w:t>
      </w:r>
      <w:r>
        <w:rPr>
          <w:rFonts w:ascii="Times New Roman" w:hAnsi="Times New Roman" w:cs="Times New Roman"/>
          <w:b/>
          <w:bCs/>
          <w:sz w:val="28"/>
        </w:rPr>
        <w:t>Quality Factor</w:t>
      </w:r>
      <w:r w:rsidRPr="002D666E">
        <w:rPr>
          <w:rFonts w:ascii="Times New Roman" w:hAnsi="Times New Roman" w:cs="Times New Roman"/>
          <w:b/>
          <w:bCs/>
          <w:sz w:val="28"/>
        </w:rPr>
        <w:t xml:space="preserve"> </w:t>
      </w:r>
    </w:p>
    <w:p w14:paraId="2FE16F71" w14:textId="77777777" w:rsidR="00D0624D" w:rsidRPr="002D666E" w:rsidRDefault="00D0624D" w:rsidP="00D0624D">
      <w:pPr>
        <w:pStyle w:val="NoSpacing"/>
        <w:jc w:val="both"/>
        <w:outlineLvl w:val="1"/>
        <w:rPr>
          <w:rFonts w:ascii="Times New Roman" w:hAnsi="Times New Roman" w:cs="Times New Roman"/>
          <w:b/>
          <w:bCs/>
          <w:sz w:val="28"/>
        </w:rPr>
      </w:pPr>
    </w:p>
    <w:p w14:paraId="767D1BBD" w14:textId="77777777" w:rsidR="00D0624D" w:rsidRPr="00297673" w:rsidRDefault="00D0624D" w:rsidP="00D0624D">
      <w:pPr>
        <w:pStyle w:val="NoSpacing"/>
        <w:jc w:val="both"/>
        <w:outlineLvl w:val="2"/>
        <w:rPr>
          <w:rFonts w:ascii="Times New Roman" w:hAnsi="Times New Roman" w:cs="Times New Roman"/>
          <w:b/>
          <w:bCs/>
          <w:sz w:val="24"/>
          <w:szCs w:val="24"/>
          <w:u w:val="single"/>
        </w:rPr>
      </w:pPr>
      <w:r w:rsidRPr="00297673">
        <w:rPr>
          <w:rFonts w:ascii="Times New Roman" w:hAnsi="Times New Roman" w:cs="Times New Roman"/>
          <w:b/>
          <w:bCs/>
          <w:sz w:val="24"/>
          <w:szCs w:val="24"/>
          <w:u w:val="single"/>
        </w:rPr>
        <w:t>Product operation factors</w:t>
      </w:r>
    </w:p>
    <w:p w14:paraId="389E0BC2" w14:textId="77777777" w:rsidR="00D0624D" w:rsidRDefault="00D0624D" w:rsidP="00D0624D">
      <w:pPr>
        <w:pStyle w:val="NoSpacing"/>
        <w:numPr>
          <w:ilvl w:val="0"/>
          <w:numId w:val="19"/>
        </w:numPr>
        <w:jc w:val="both"/>
        <w:rPr>
          <w:rFonts w:ascii="Times New Roman" w:hAnsi="Times New Roman" w:cs="Times New Roman"/>
          <w:sz w:val="24"/>
          <w:szCs w:val="24"/>
        </w:rPr>
      </w:pPr>
      <w:r>
        <w:rPr>
          <w:rFonts w:ascii="Times New Roman" w:hAnsi="Times New Roman" w:cs="Times New Roman"/>
          <w:sz w:val="24"/>
          <w:szCs w:val="24"/>
        </w:rPr>
        <w:t>Correctness</w:t>
      </w:r>
    </w:p>
    <w:p w14:paraId="2235F31C" w14:textId="77777777" w:rsidR="00D0624D" w:rsidRDefault="00D0624D" w:rsidP="00D0624D">
      <w:pPr>
        <w:pStyle w:val="NoSpacing"/>
        <w:ind w:left="720"/>
        <w:jc w:val="both"/>
        <w:rPr>
          <w:rFonts w:ascii="Times New Roman" w:hAnsi="Times New Roman" w:cs="Times New Roman"/>
          <w:sz w:val="24"/>
          <w:szCs w:val="24"/>
        </w:rPr>
      </w:pPr>
      <w:r>
        <w:rPr>
          <w:rFonts w:ascii="Times New Roman" w:hAnsi="Times New Roman" w:cs="Times New Roman"/>
          <w:sz w:val="24"/>
          <w:szCs w:val="24"/>
        </w:rPr>
        <w:t xml:space="preserve">The software product should be able to provide more than </w:t>
      </w:r>
      <w:commentRangeStart w:id="76"/>
      <w:r>
        <w:rPr>
          <w:rFonts w:ascii="Times New Roman" w:hAnsi="Times New Roman" w:cs="Times New Roman"/>
          <w:sz w:val="24"/>
          <w:szCs w:val="24"/>
        </w:rPr>
        <w:t xml:space="preserve">90% </w:t>
      </w:r>
      <w:commentRangeEnd w:id="76"/>
      <w:r w:rsidR="00B67364">
        <w:rPr>
          <w:rStyle w:val="CommentReference"/>
          <w:rFonts w:ascii="Arial" w:eastAsia="Arial" w:hAnsi="Arial" w:cs="Cordia New"/>
          <w:color w:val="000000"/>
        </w:rPr>
        <w:commentReference w:id="76"/>
      </w:r>
      <w:r>
        <w:rPr>
          <w:rFonts w:ascii="Times New Roman" w:hAnsi="Times New Roman" w:cs="Times New Roman"/>
          <w:sz w:val="24"/>
          <w:szCs w:val="24"/>
        </w:rPr>
        <w:t>correctness of data from user request.</w:t>
      </w:r>
    </w:p>
    <w:p w14:paraId="0ABC46A7" w14:textId="77777777" w:rsidR="00D0624D" w:rsidRDefault="00D0624D" w:rsidP="00D0624D">
      <w:pPr>
        <w:pStyle w:val="NoSpacing"/>
        <w:numPr>
          <w:ilvl w:val="0"/>
          <w:numId w:val="19"/>
        </w:numPr>
        <w:jc w:val="both"/>
        <w:rPr>
          <w:rFonts w:ascii="Times New Roman" w:hAnsi="Times New Roman" w:cs="Times New Roman"/>
          <w:sz w:val="24"/>
          <w:szCs w:val="24"/>
        </w:rPr>
      </w:pPr>
      <w:r>
        <w:rPr>
          <w:rFonts w:ascii="Times New Roman" w:hAnsi="Times New Roman" w:cs="Times New Roman"/>
          <w:sz w:val="24"/>
          <w:szCs w:val="24"/>
        </w:rPr>
        <w:t>Reliability</w:t>
      </w:r>
    </w:p>
    <w:p w14:paraId="73EF2119" w14:textId="77777777" w:rsidR="00D0624D" w:rsidRDefault="00D0624D" w:rsidP="00D0624D">
      <w:pPr>
        <w:pStyle w:val="NoSpacing"/>
        <w:ind w:left="720"/>
        <w:jc w:val="both"/>
        <w:rPr>
          <w:rFonts w:ascii="Times New Roman" w:hAnsi="Times New Roman" w:cs="Times New Roman"/>
          <w:sz w:val="24"/>
          <w:szCs w:val="24"/>
        </w:rPr>
      </w:pPr>
      <w:r>
        <w:rPr>
          <w:rFonts w:ascii="Times New Roman" w:hAnsi="Times New Roman" w:cs="Times New Roman"/>
          <w:sz w:val="24"/>
          <w:szCs w:val="24"/>
        </w:rPr>
        <w:t>The software product should be able to handle more than 90% of activity with less than 10% of software failure.</w:t>
      </w:r>
    </w:p>
    <w:p w14:paraId="37D5B145" w14:textId="77777777" w:rsidR="00D0624D" w:rsidRDefault="00D0624D" w:rsidP="00D0624D">
      <w:pPr>
        <w:pStyle w:val="NoSpacing"/>
        <w:numPr>
          <w:ilvl w:val="0"/>
          <w:numId w:val="19"/>
        </w:numPr>
        <w:jc w:val="both"/>
        <w:rPr>
          <w:rFonts w:ascii="Times New Roman" w:hAnsi="Times New Roman" w:cs="Times New Roman"/>
          <w:sz w:val="24"/>
          <w:szCs w:val="24"/>
        </w:rPr>
      </w:pPr>
      <w:r>
        <w:rPr>
          <w:rFonts w:ascii="Times New Roman" w:hAnsi="Times New Roman" w:cs="Times New Roman"/>
          <w:sz w:val="24"/>
          <w:szCs w:val="24"/>
        </w:rPr>
        <w:t>Integrity</w:t>
      </w:r>
    </w:p>
    <w:p w14:paraId="1BFE8134" w14:textId="77777777" w:rsidR="00D0624D" w:rsidRDefault="00D0624D" w:rsidP="00D0624D">
      <w:pPr>
        <w:pStyle w:val="NoSpacing"/>
        <w:ind w:left="720"/>
        <w:jc w:val="both"/>
        <w:rPr>
          <w:rFonts w:ascii="Times New Roman" w:hAnsi="Times New Roman" w:cs="Times New Roman"/>
          <w:sz w:val="24"/>
          <w:szCs w:val="24"/>
        </w:rPr>
      </w:pPr>
      <w:r>
        <w:rPr>
          <w:rFonts w:ascii="Times New Roman" w:hAnsi="Times New Roman" w:cs="Times New Roman"/>
          <w:sz w:val="24"/>
          <w:szCs w:val="24"/>
        </w:rPr>
        <w:t>The software product should be able to identify users which are patient, officer, and dentist.</w:t>
      </w:r>
    </w:p>
    <w:p w14:paraId="0DAF7944" w14:textId="77777777" w:rsidR="00D0624D" w:rsidRDefault="00D0624D" w:rsidP="00D0624D">
      <w:pPr>
        <w:pStyle w:val="NoSpacing"/>
        <w:ind w:left="720"/>
        <w:jc w:val="both"/>
        <w:rPr>
          <w:rFonts w:ascii="Times New Roman" w:hAnsi="Times New Roman" w:cs="Times New Roman"/>
          <w:sz w:val="24"/>
          <w:szCs w:val="24"/>
        </w:rPr>
      </w:pPr>
      <w:commentRangeStart w:id="77"/>
      <w:r w:rsidRPr="0060697D">
        <w:rPr>
          <w:rFonts w:ascii="Times New Roman" w:hAnsi="Times New Roman" w:cs="Times New Roman"/>
          <w:sz w:val="24"/>
          <w:szCs w:val="24"/>
          <w:highlight w:val="yellow"/>
        </w:rPr>
        <w:t>The software product should be able to limit…</w:t>
      </w:r>
      <w:r>
        <w:rPr>
          <w:rFonts w:ascii="Times New Roman" w:hAnsi="Times New Roman" w:cs="Times New Roman"/>
          <w:sz w:val="24"/>
          <w:szCs w:val="24"/>
        </w:rPr>
        <w:t xml:space="preserve"> </w:t>
      </w:r>
      <w:commentRangeEnd w:id="77"/>
      <w:r w:rsidR="00B67364">
        <w:rPr>
          <w:rStyle w:val="CommentReference"/>
          <w:rFonts w:ascii="Arial" w:eastAsia="Arial" w:hAnsi="Arial" w:cs="Cordia New"/>
          <w:color w:val="000000"/>
        </w:rPr>
        <w:commentReference w:id="77"/>
      </w:r>
    </w:p>
    <w:p w14:paraId="1FCBE339" w14:textId="77777777" w:rsidR="00D0624D" w:rsidRDefault="00D0624D" w:rsidP="00D0624D">
      <w:pPr>
        <w:pStyle w:val="NoSpacing"/>
        <w:numPr>
          <w:ilvl w:val="0"/>
          <w:numId w:val="19"/>
        </w:numPr>
        <w:jc w:val="both"/>
        <w:rPr>
          <w:rFonts w:ascii="Times New Roman" w:hAnsi="Times New Roman" w:cs="Times New Roman"/>
          <w:sz w:val="24"/>
          <w:szCs w:val="24"/>
        </w:rPr>
      </w:pPr>
      <w:r>
        <w:rPr>
          <w:rFonts w:ascii="Times New Roman" w:hAnsi="Times New Roman" w:cs="Times New Roman"/>
          <w:sz w:val="24"/>
          <w:szCs w:val="24"/>
        </w:rPr>
        <w:t>Usability</w:t>
      </w:r>
    </w:p>
    <w:p w14:paraId="6BD8BA0D" w14:textId="77777777" w:rsidR="00D0624D" w:rsidRDefault="00D0624D" w:rsidP="00D0624D">
      <w:pPr>
        <w:pStyle w:val="NoSpacing"/>
        <w:ind w:left="720"/>
        <w:jc w:val="both"/>
        <w:rPr>
          <w:rFonts w:ascii="Times New Roman" w:hAnsi="Times New Roman" w:cs="Times New Roman"/>
          <w:sz w:val="24"/>
          <w:szCs w:val="24"/>
        </w:rPr>
      </w:pPr>
      <w:r>
        <w:rPr>
          <w:rFonts w:ascii="Times New Roman" w:hAnsi="Times New Roman" w:cs="Times New Roman"/>
          <w:sz w:val="24"/>
          <w:szCs w:val="24"/>
        </w:rPr>
        <w:t>User who use software product at first time should be able to use all features within 30 minutes.</w:t>
      </w:r>
    </w:p>
    <w:p w14:paraId="74667556" w14:textId="77777777" w:rsidR="00D0624D" w:rsidRDefault="00D0624D" w:rsidP="00D0624D">
      <w:pPr>
        <w:pStyle w:val="NoSpacing"/>
        <w:ind w:left="720"/>
        <w:jc w:val="both"/>
        <w:rPr>
          <w:rFonts w:ascii="Times New Roman" w:hAnsi="Times New Roman" w:cs="Times New Roman"/>
          <w:sz w:val="24"/>
          <w:szCs w:val="24"/>
        </w:rPr>
      </w:pPr>
    </w:p>
    <w:p w14:paraId="19B064BF" w14:textId="77777777" w:rsidR="00D0624D" w:rsidRPr="00297673" w:rsidRDefault="00D0624D" w:rsidP="00D0624D">
      <w:pPr>
        <w:pStyle w:val="NoSpacing"/>
        <w:jc w:val="both"/>
        <w:outlineLvl w:val="2"/>
        <w:rPr>
          <w:rFonts w:ascii="Times New Roman" w:hAnsi="Times New Roman" w:cs="Times New Roman"/>
          <w:b/>
          <w:bCs/>
          <w:sz w:val="24"/>
          <w:szCs w:val="24"/>
          <w:u w:val="single"/>
        </w:rPr>
      </w:pPr>
      <w:r w:rsidRPr="00297673">
        <w:rPr>
          <w:rFonts w:ascii="Times New Roman" w:hAnsi="Times New Roman" w:cs="Times New Roman"/>
          <w:b/>
          <w:bCs/>
          <w:sz w:val="24"/>
          <w:szCs w:val="24"/>
          <w:u w:val="single"/>
        </w:rPr>
        <w:t>Product revision factors</w:t>
      </w:r>
    </w:p>
    <w:p w14:paraId="1F15BAA5" w14:textId="77777777" w:rsidR="00D0624D" w:rsidRDefault="00D0624D" w:rsidP="00D0624D">
      <w:pPr>
        <w:pStyle w:val="NoSpacing"/>
        <w:numPr>
          <w:ilvl w:val="0"/>
          <w:numId w:val="19"/>
        </w:numPr>
        <w:jc w:val="both"/>
        <w:rPr>
          <w:rFonts w:ascii="Times New Roman" w:hAnsi="Times New Roman" w:cs="Times New Roman"/>
          <w:sz w:val="24"/>
          <w:szCs w:val="24"/>
        </w:rPr>
      </w:pPr>
      <w:r>
        <w:rPr>
          <w:rFonts w:ascii="Times New Roman" w:hAnsi="Times New Roman" w:cs="Times New Roman"/>
          <w:sz w:val="24"/>
          <w:szCs w:val="24"/>
        </w:rPr>
        <w:t>Maintainability</w:t>
      </w:r>
    </w:p>
    <w:p w14:paraId="1FA61BD1" w14:textId="77777777" w:rsidR="00D0624D" w:rsidRDefault="00D0624D" w:rsidP="00D0624D">
      <w:pPr>
        <w:pStyle w:val="NoSpacing"/>
        <w:ind w:left="720"/>
        <w:jc w:val="both"/>
        <w:rPr>
          <w:rFonts w:ascii="Times New Roman" w:hAnsi="Times New Roman" w:cs="Times New Roman"/>
          <w:sz w:val="24"/>
          <w:szCs w:val="24"/>
        </w:rPr>
      </w:pPr>
      <w:r>
        <w:rPr>
          <w:rFonts w:ascii="Times New Roman" w:hAnsi="Times New Roman" w:cs="Times New Roman"/>
          <w:sz w:val="24"/>
          <w:szCs w:val="24"/>
        </w:rPr>
        <w:t>The software product should have 15-20% of comment comparing with the whole LOC.</w:t>
      </w:r>
    </w:p>
    <w:p w14:paraId="4285EC87" w14:textId="77777777" w:rsidR="00D0624D" w:rsidRDefault="00D0624D" w:rsidP="00D0624D">
      <w:pPr>
        <w:pStyle w:val="NoSpacing"/>
        <w:numPr>
          <w:ilvl w:val="0"/>
          <w:numId w:val="19"/>
        </w:numPr>
        <w:jc w:val="both"/>
        <w:rPr>
          <w:rFonts w:ascii="Times New Roman" w:hAnsi="Times New Roman" w:cs="Times New Roman"/>
          <w:sz w:val="24"/>
          <w:szCs w:val="24"/>
        </w:rPr>
      </w:pPr>
      <w:r>
        <w:rPr>
          <w:rFonts w:ascii="Times New Roman" w:hAnsi="Times New Roman" w:cs="Times New Roman"/>
          <w:sz w:val="24"/>
          <w:szCs w:val="24"/>
        </w:rPr>
        <w:t>Testability</w:t>
      </w:r>
    </w:p>
    <w:p w14:paraId="26CFDB73" w14:textId="77777777" w:rsidR="00D0624D" w:rsidRDefault="00D0624D" w:rsidP="00D0624D">
      <w:pPr>
        <w:pStyle w:val="NoSpacing"/>
        <w:ind w:left="720"/>
        <w:jc w:val="both"/>
        <w:rPr>
          <w:rFonts w:ascii="Times New Roman" w:hAnsi="Times New Roman" w:cs="Times New Roman"/>
          <w:sz w:val="24"/>
          <w:szCs w:val="24"/>
        </w:rPr>
      </w:pPr>
      <w:r>
        <w:rPr>
          <w:rFonts w:ascii="Times New Roman" w:hAnsi="Times New Roman" w:cs="Times New Roman"/>
          <w:sz w:val="24"/>
          <w:szCs w:val="24"/>
        </w:rPr>
        <w:t>The software product should be able to test 100% of it defined routine and functionality.</w:t>
      </w:r>
    </w:p>
    <w:p w14:paraId="0F228D8B" w14:textId="77777777" w:rsidR="00D0624D" w:rsidRDefault="00D0624D" w:rsidP="00D0624D">
      <w:pPr>
        <w:pStyle w:val="NoSpacing"/>
        <w:ind w:left="720"/>
        <w:jc w:val="both"/>
        <w:rPr>
          <w:rFonts w:ascii="Times New Roman" w:hAnsi="Times New Roman" w:cs="Times New Roman"/>
          <w:sz w:val="24"/>
          <w:szCs w:val="24"/>
        </w:rPr>
      </w:pPr>
    </w:p>
    <w:p w14:paraId="3B9CBAE7" w14:textId="77777777" w:rsidR="00D0624D" w:rsidRPr="00297673" w:rsidRDefault="00D0624D" w:rsidP="00D0624D">
      <w:pPr>
        <w:pStyle w:val="NoSpacing"/>
        <w:jc w:val="both"/>
        <w:outlineLvl w:val="2"/>
        <w:rPr>
          <w:rFonts w:ascii="Times New Roman" w:hAnsi="Times New Roman" w:cs="Times New Roman"/>
          <w:b/>
          <w:bCs/>
          <w:sz w:val="24"/>
          <w:szCs w:val="24"/>
          <w:u w:val="single"/>
        </w:rPr>
      </w:pPr>
      <w:r w:rsidRPr="00297673">
        <w:rPr>
          <w:rFonts w:ascii="Times New Roman" w:hAnsi="Times New Roman" w:cs="Times New Roman"/>
          <w:b/>
          <w:bCs/>
          <w:sz w:val="24"/>
          <w:szCs w:val="24"/>
          <w:u w:val="single"/>
        </w:rPr>
        <w:t>Product transition factors</w:t>
      </w:r>
    </w:p>
    <w:p w14:paraId="06BB0C9C" w14:textId="77777777" w:rsidR="00D0624D" w:rsidRDefault="00D0624D" w:rsidP="00D0624D">
      <w:pPr>
        <w:pStyle w:val="NoSpacing"/>
        <w:numPr>
          <w:ilvl w:val="0"/>
          <w:numId w:val="19"/>
        </w:numPr>
        <w:jc w:val="both"/>
        <w:rPr>
          <w:rFonts w:ascii="Times New Roman" w:hAnsi="Times New Roman" w:cs="Times New Roman"/>
          <w:sz w:val="24"/>
          <w:szCs w:val="24"/>
        </w:rPr>
      </w:pPr>
      <w:r>
        <w:rPr>
          <w:rFonts w:ascii="Times New Roman" w:hAnsi="Times New Roman" w:cs="Times New Roman"/>
          <w:sz w:val="24"/>
          <w:szCs w:val="24"/>
        </w:rPr>
        <w:t>Reusability</w:t>
      </w:r>
    </w:p>
    <w:p w14:paraId="50DF643C" w14:textId="77777777" w:rsidR="00D0624D" w:rsidRDefault="00D0624D" w:rsidP="00D0624D">
      <w:pPr>
        <w:pStyle w:val="NoSpacing"/>
        <w:ind w:left="720"/>
        <w:jc w:val="both"/>
        <w:rPr>
          <w:rFonts w:ascii="Times New Roman" w:hAnsi="Times New Roman" w:cs="Times New Roman"/>
          <w:sz w:val="24"/>
          <w:szCs w:val="24"/>
        </w:rPr>
      </w:pPr>
      <w:r>
        <w:rPr>
          <w:rFonts w:ascii="Times New Roman" w:hAnsi="Times New Roman" w:cs="Times New Roman"/>
          <w:sz w:val="24"/>
          <w:szCs w:val="24"/>
        </w:rPr>
        <w:t>More than 30% part of finished software product should be able to reuse in future development.</w:t>
      </w:r>
    </w:p>
    <w:p w14:paraId="2515280B" w14:textId="77777777" w:rsidR="002D666E" w:rsidRDefault="002D666E" w:rsidP="008C0C7E">
      <w:pPr>
        <w:rPr>
          <w:rFonts w:ascii="Times New Roman" w:hAnsi="Times New Roman" w:cs="Times New Roman"/>
          <w:b/>
          <w:bCs/>
          <w:color w:val="auto"/>
          <w:sz w:val="36"/>
          <w:szCs w:val="44"/>
        </w:rPr>
      </w:pPr>
    </w:p>
    <w:p w14:paraId="37ADE418" w14:textId="77777777" w:rsidR="002D666E" w:rsidRDefault="002D666E" w:rsidP="008C0C7E">
      <w:pPr>
        <w:rPr>
          <w:rFonts w:ascii="Times New Roman" w:hAnsi="Times New Roman" w:cs="Times New Roman"/>
          <w:b/>
          <w:bCs/>
          <w:color w:val="auto"/>
          <w:sz w:val="36"/>
          <w:szCs w:val="44"/>
        </w:rPr>
      </w:pPr>
    </w:p>
    <w:p w14:paraId="25144C1B" w14:textId="77777777" w:rsidR="002D666E" w:rsidRDefault="002D666E">
      <w:pPr>
        <w:spacing w:after="200"/>
        <w:rPr>
          <w:rFonts w:ascii="Times New Roman" w:hAnsi="Times New Roman" w:cs="Times New Roman"/>
          <w:b/>
          <w:bCs/>
          <w:color w:val="auto"/>
          <w:sz w:val="36"/>
          <w:szCs w:val="44"/>
        </w:rPr>
      </w:pPr>
      <w:r>
        <w:rPr>
          <w:rFonts w:ascii="Times New Roman" w:hAnsi="Times New Roman" w:cs="Times New Roman"/>
          <w:b/>
          <w:bCs/>
          <w:color w:val="auto"/>
          <w:sz w:val="36"/>
          <w:szCs w:val="44"/>
        </w:rPr>
        <w:br w:type="page"/>
      </w:r>
    </w:p>
    <w:p w14:paraId="16B8640E" w14:textId="77777777" w:rsidR="008C0C7E" w:rsidRPr="00D0624D" w:rsidRDefault="008C0C7E" w:rsidP="00D0624D">
      <w:pPr>
        <w:pStyle w:val="Heading1"/>
        <w:rPr>
          <w:rFonts w:ascii="Times New Roman" w:hAnsi="Times New Roman" w:cs="Times New Roman"/>
          <w:b w:val="0"/>
          <w:bCs w:val="0"/>
          <w:sz w:val="36"/>
          <w:szCs w:val="44"/>
        </w:rPr>
      </w:pPr>
      <w:bookmarkStart w:id="78" w:name="_Toc259970775"/>
      <w:r w:rsidRPr="00C20422">
        <w:rPr>
          <w:rFonts w:ascii="Times New Roman" w:hAnsi="Times New Roman" w:cs="Times New Roman"/>
          <w:sz w:val="36"/>
          <w:szCs w:val="44"/>
        </w:rPr>
        <w:lastRenderedPageBreak/>
        <w:t>Chapter Six: Estimated Duration of Tasks</w:t>
      </w:r>
      <w:bookmarkEnd w:id="78"/>
    </w:p>
    <w:p w14:paraId="3AE32210" w14:textId="77777777" w:rsidR="008C0C7E" w:rsidRDefault="008C0C7E" w:rsidP="00D0624D">
      <w:pPr>
        <w:pStyle w:val="Heading2"/>
        <w:rPr>
          <w:rFonts w:ascii="Times New Roman" w:hAnsi="Times New Roman" w:cs="Times New Roman"/>
          <w:b w:val="0"/>
          <w:bCs w:val="0"/>
          <w:color w:val="auto"/>
          <w:sz w:val="32"/>
          <w:szCs w:val="40"/>
        </w:rPr>
      </w:pPr>
      <w:bookmarkStart w:id="79" w:name="_Toc259970776"/>
      <w:r w:rsidRPr="00C20422">
        <w:rPr>
          <w:rFonts w:ascii="Times New Roman" w:hAnsi="Times New Roman" w:cs="Times New Roman"/>
          <w:color w:val="auto"/>
          <w:sz w:val="32"/>
          <w:szCs w:val="40"/>
        </w:rPr>
        <w:t>6. Estimated Duration of Tasks</w:t>
      </w:r>
      <w:bookmarkEnd w:id="79"/>
    </w:p>
    <w:p w14:paraId="369E8366" w14:textId="77777777" w:rsidR="00D0624D" w:rsidRPr="00D0624D" w:rsidRDefault="00D0624D" w:rsidP="00D0624D"/>
    <w:p w14:paraId="7A23B3BF" w14:textId="77777777" w:rsidR="008C0C7E" w:rsidRPr="00C20422" w:rsidRDefault="008C0C7E" w:rsidP="00D0624D">
      <w:pPr>
        <w:pStyle w:val="Heading2"/>
        <w:rPr>
          <w:rFonts w:ascii="Times New Roman" w:hAnsi="Times New Roman" w:cs="Times New Roman"/>
          <w:b w:val="0"/>
          <w:bCs w:val="0"/>
          <w:color w:val="auto"/>
          <w:sz w:val="28"/>
          <w:szCs w:val="36"/>
        </w:rPr>
      </w:pPr>
      <w:bookmarkStart w:id="80" w:name="_Toc259970777"/>
      <w:r w:rsidRPr="00C20422">
        <w:rPr>
          <w:rFonts w:ascii="Times New Roman" w:hAnsi="Times New Roman" w:cs="Times New Roman"/>
          <w:color w:val="auto"/>
          <w:sz w:val="28"/>
          <w:szCs w:val="36"/>
        </w:rPr>
        <w:t>6.1 Review/Responsibility</w:t>
      </w:r>
      <w:bookmarkEnd w:id="80"/>
    </w:p>
    <w:p w14:paraId="46B3A278" w14:textId="77777777" w:rsidR="008C0C7E" w:rsidRPr="00C20422" w:rsidRDefault="008C0C7E" w:rsidP="008C0C7E">
      <w:pPr>
        <w:rPr>
          <w:rFonts w:ascii="Times New Roman" w:hAnsi="Times New Roman" w:cs="Times New Roman"/>
          <w:b/>
          <w:bCs/>
          <w:color w:val="auto"/>
          <w:sz w:val="28"/>
          <w:szCs w:val="36"/>
        </w:rPr>
      </w:pPr>
    </w:p>
    <w:tbl>
      <w:tblPr>
        <w:tblStyle w:val="TableGrid"/>
        <w:tblW w:w="9767" w:type="dxa"/>
        <w:tblLook w:val="04A0" w:firstRow="1" w:lastRow="0" w:firstColumn="1" w:lastColumn="0" w:noHBand="0" w:noVBand="1"/>
      </w:tblPr>
      <w:tblGrid>
        <w:gridCol w:w="675"/>
        <w:gridCol w:w="1418"/>
        <w:gridCol w:w="3685"/>
        <w:gridCol w:w="2268"/>
        <w:gridCol w:w="1721"/>
      </w:tblGrid>
      <w:tr w:rsidR="00C20422" w:rsidRPr="00D0624D" w14:paraId="07681473" w14:textId="77777777" w:rsidTr="00D0624D">
        <w:trPr>
          <w:trHeight w:val="315"/>
        </w:trPr>
        <w:tc>
          <w:tcPr>
            <w:tcW w:w="9767" w:type="dxa"/>
            <w:gridSpan w:val="5"/>
          </w:tcPr>
          <w:p w14:paraId="746CA7A3" w14:textId="77777777" w:rsidR="008C0C7E" w:rsidRPr="00D0624D" w:rsidRDefault="008C0C7E" w:rsidP="00034153">
            <w:pPr>
              <w:jc w:val="center"/>
              <w:rPr>
                <w:rFonts w:ascii="Times New Roman" w:hAnsi="Times New Roman" w:cs="Times New Roman"/>
                <w:b/>
                <w:bCs/>
                <w:color w:val="auto"/>
                <w:sz w:val="24"/>
                <w:szCs w:val="24"/>
              </w:rPr>
            </w:pPr>
            <w:r w:rsidRPr="00D0624D">
              <w:rPr>
                <w:rFonts w:ascii="Times New Roman" w:hAnsi="Times New Roman" w:cs="Times New Roman"/>
                <w:b/>
                <w:bCs/>
                <w:color w:val="auto"/>
                <w:sz w:val="24"/>
                <w:szCs w:val="24"/>
              </w:rPr>
              <w:t>Stage Exit Review</w:t>
            </w:r>
          </w:p>
        </w:tc>
      </w:tr>
      <w:tr w:rsidR="00C20422" w:rsidRPr="00D0624D" w14:paraId="70328236" w14:textId="77777777" w:rsidTr="00FB7C6B">
        <w:trPr>
          <w:trHeight w:val="315"/>
        </w:trPr>
        <w:tc>
          <w:tcPr>
            <w:tcW w:w="675" w:type="dxa"/>
          </w:tcPr>
          <w:p w14:paraId="3EE5398C" w14:textId="77777777" w:rsidR="008C0C7E" w:rsidRPr="00D0624D" w:rsidRDefault="008C0C7E" w:rsidP="00034153">
            <w:pPr>
              <w:jc w:val="center"/>
              <w:rPr>
                <w:rFonts w:ascii="Times New Roman" w:hAnsi="Times New Roman" w:cs="Times New Roman"/>
                <w:b/>
                <w:bCs/>
                <w:color w:val="auto"/>
                <w:sz w:val="24"/>
                <w:szCs w:val="24"/>
              </w:rPr>
            </w:pPr>
            <w:r w:rsidRPr="00D0624D">
              <w:rPr>
                <w:rFonts w:ascii="Times New Roman" w:hAnsi="Times New Roman" w:cs="Times New Roman"/>
                <w:b/>
                <w:bCs/>
                <w:color w:val="auto"/>
                <w:sz w:val="24"/>
                <w:szCs w:val="24"/>
              </w:rPr>
              <w:t>No.</w:t>
            </w:r>
          </w:p>
        </w:tc>
        <w:tc>
          <w:tcPr>
            <w:tcW w:w="1418" w:type="dxa"/>
          </w:tcPr>
          <w:p w14:paraId="7ADD8B6B" w14:textId="77777777" w:rsidR="008C0C7E" w:rsidRPr="00D0624D" w:rsidRDefault="008C0C7E" w:rsidP="00034153">
            <w:pPr>
              <w:jc w:val="center"/>
              <w:rPr>
                <w:rFonts w:ascii="Times New Roman" w:hAnsi="Times New Roman" w:cs="Times New Roman"/>
                <w:b/>
                <w:bCs/>
                <w:color w:val="auto"/>
                <w:sz w:val="24"/>
                <w:szCs w:val="24"/>
              </w:rPr>
            </w:pPr>
            <w:r w:rsidRPr="00D0624D">
              <w:rPr>
                <w:rFonts w:ascii="Times New Roman" w:hAnsi="Times New Roman" w:cs="Times New Roman"/>
                <w:b/>
                <w:bCs/>
                <w:color w:val="auto"/>
                <w:sz w:val="24"/>
                <w:szCs w:val="24"/>
              </w:rPr>
              <w:t>Stage</w:t>
            </w:r>
          </w:p>
        </w:tc>
        <w:tc>
          <w:tcPr>
            <w:tcW w:w="3685" w:type="dxa"/>
          </w:tcPr>
          <w:p w14:paraId="203A86BA" w14:textId="77777777" w:rsidR="008C0C7E" w:rsidRPr="00D0624D" w:rsidRDefault="008C0C7E" w:rsidP="00034153">
            <w:pPr>
              <w:jc w:val="center"/>
              <w:rPr>
                <w:rFonts w:ascii="Times New Roman" w:hAnsi="Times New Roman" w:cs="Times New Roman"/>
                <w:b/>
                <w:bCs/>
                <w:color w:val="auto"/>
                <w:sz w:val="24"/>
                <w:szCs w:val="24"/>
              </w:rPr>
            </w:pPr>
            <w:r w:rsidRPr="00D0624D">
              <w:rPr>
                <w:rFonts w:ascii="Times New Roman" w:hAnsi="Times New Roman" w:cs="Times New Roman"/>
                <w:b/>
                <w:bCs/>
                <w:color w:val="auto"/>
                <w:sz w:val="24"/>
                <w:szCs w:val="24"/>
              </w:rPr>
              <w:t>Review Item</w:t>
            </w:r>
          </w:p>
        </w:tc>
        <w:tc>
          <w:tcPr>
            <w:tcW w:w="2268" w:type="dxa"/>
          </w:tcPr>
          <w:p w14:paraId="004F54FB" w14:textId="77777777" w:rsidR="008C0C7E" w:rsidRPr="00D0624D" w:rsidRDefault="008C0C7E" w:rsidP="00034153">
            <w:pPr>
              <w:jc w:val="center"/>
              <w:rPr>
                <w:rFonts w:ascii="Times New Roman" w:hAnsi="Times New Roman" w:cs="Times New Roman"/>
                <w:b/>
                <w:bCs/>
                <w:color w:val="auto"/>
                <w:sz w:val="24"/>
                <w:szCs w:val="24"/>
              </w:rPr>
            </w:pPr>
            <w:r w:rsidRPr="00D0624D">
              <w:rPr>
                <w:rFonts w:ascii="Times New Roman" w:hAnsi="Times New Roman" w:cs="Times New Roman"/>
                <w:b/>
                <w:bCs/>
                <w:color w:val="auto"/>
                <w:sz w:val="24"/>
                <w:szCs w:val="24"/>
              </w:rPr>
              <w:t>Owner</w:t>
            </w:r>
          </w:p>
        </w:tc>
        <w:tc>
          <w:tcPr>
            <w:tcW w:w="1721" w:type="dxa"/>
          </w:tcPr>
          <w:p w14:paraId="7E7BD8A1" w14:textId="77777777" w:rsidR="008C0C7E" w:rsidRPr="00D0624D" w:rsidRDefault="008C0C7E" w:rsidP="00034153">
            <w:pPr>
              <w:jc w:val="center"/>
              <w:rPr>
                <w:rFonts w:ascii="Times New Roman" w:hAnsi="Times New Roman" w:cs="Times New Roman"/>
                <w:b/>
                <w:bCs/>
                <w:color w:val="auto"/>
                <w:sz w:val="24"/>
                <w:szCs w:val="24"/>
              </w:rPr>
            </w:pPr>
            <w:r w:rsidRPr="00D0624D">
              <w:rPr>
                <w:rFonts w:ascii="Times New Roman" w:hAnsi="Times New Roman" w:cs="Times New Roman"/>
                <w:b/>
                <w:bCs/>
                <w:color w:val="auto"/>
                <w:sz w:val="24"/>
                <w:szCs w:val="24"/>
              </w:rPr>
              <w:t>Reviewer</w:t>
            </w:r>
          </w:p>
        </w:tc>
      </w:tr>
      <w:tr w:rsidR="00C20422" w:rsidRPr="00D0624D" w14:paraId="58C08F28" w14:textId="77777777" w:rsidTr="00FB7C6B">
        <w:trPr>
          <w:trHeight w:val="548"/>
        </w:trPr>
        <w:tc>
          <w:tcPr>
            <w:tcW w:w="675" w:type="dxa"/>
          </w:tcPr>
          <w:p w14:paraId="5CBA453B" w14:textId="77777777" w:rsidR="008C0C7E" w:rsidRPr="00D0624D" w:rsidRDefault="008C0C7E" w:rsidP="00034153">
            <w:pPr>
              <w:jc w:val="center"/>
              <w:rPr>
                <w:rFonts w:ascii="Times New Roman" w:hAnsi="Times New Roman" w:cs="Times New Roman"/>
                <w:color w:val="auto"/>
                <w:sz w:val="24"/>
                <w:szCs w:val="24"/>
              </w:rPr>
            </w:pPr>
            <w:r w:rsidRPr="00D0624D">
              <w:rPr>
                <w:rFonts w:ascii="Times New Roman" w:hAnsi="Times New Roman" w:cs="Times New Roman"/>
                <w:color w:val="auto"/>
                <w:sz w:val="24"/>
                <w:szCs w:val="24"/>
              </w:rPr>
              <w:t>1</w:t>
            </w:r>
          </w:p>
        </w:tc>
        <w:tc>
          <w:tcPr>
            <w:tcW w:w="1418" w:type="dxa"/>
          </w:tcPr>
          <w:p w14:paraId="70FECCC3" w14:textId="77777777" w:rsidR="008C0C7E" w:rsidRPr="00D0624D" w:rsidRDefault="00D0624D" w:rsidP="008C0C7E">
            <w:pPr>
              <w:rPr>
                <w:rFonts w:ascii="Times New Roman" w:hAnsi="Times New Roman" w:cs="Times New Roman"/>
                <w:color w:val="auto"/>
                <w:sz w:val="24"/>
                <w:szCs w:val="24"/>
              </w:rPr>
            </w:pPr>
            <w:r>
              <w:rPr>
                <w:rFonts w:ascii="Times New Roman" w:hAnsi="Times New Roman" w:cs="Times New Roman"/>
                <w:sz w:val="24"/>
                <w:szCs w:val="24"/>
              </w:rPr>
              <w:t>Progress #1</w:t>
            </w:r>
          </w:p>
        </w:tc>
        <w:tc>
          <w:tcPr>
            <w:tcW w:w="3685" w:type="dxa"/>
          </w:tcPr>
          <w:p w14:paraId="7A0236FE" w14:textId="77777777" w:rsidR="008C0C7E" w:rsidRPr="00D0624D" w:rsidRDefault="008C0C7E" w:rsidP="00FB7C6B">
            <w:pPr>
              <w:rPr>
                <w:rFonts w:ascii="Times New Roman" w:hAnsi="Times New Roman" w:cs="Times New Roman"/>
                <w:color w:val="auto"/>
                <w:sz w:val="24"/>
                <w:szCs w:val="24"/>
              </w:rPr>
            </w:pPr>
            <w:r w:rsidRPr="00D0624D">
              <w:rPr>
                <w:rFonts w:ascii="Times New Roman" w:hAnsi="Times New Roman" w:cs="Times New Roman"/>
                <w:color w:val="auto"/>
                <w:sz w:val="24"/>
                <w:szCs w:val="24"/>
              </w:rPr>
              <w:t>Software project management plan</w:t>
            </w:r>
          </w:p>
        </w:tc>
        <w:tc>
          <w:tcPr>
            <w:tcW w:w="2268" w:type="dxa"/>
          </w:tcPr>
          <w:p w14:paraId="4204ACAD" w14:textId="77777777" w:rsidR="008C0C7E" w:rsidRPr="00D0624D" w:rsidRDefault="008C0C7E" w:rsidP="008C0C7E">
            <w:pPr>
              <w:rPr>
                <w:rFonts w:ascii="Times New Roman" w:hAnsi="Times New Roman" w:cs="Times New Roman"/>
                <w:color w:val="auto"/>
                <w:sz w:val="24"/>
                <w:szCs w:val="24"/>
              </w:rPr>
            </w:pPr>
            <w:r w:rsidRPr="00D0624D">
              <w:rPr>
                <w:rFonts w:ascii="Times New Roman" w:hAnsi="Times New Roman" w:cs="Times New Roman"/>
                <w:color w:val="auto"/>
                <w:sz w:val="24"/>
                <w:szCs w:val="24"/>
              </w:rPr>
              <w:t>Kanokwan &amp; Worapun</w:t>
            </w:r>
          </w:p>
        </w:tc>
        <w:tc>
          <w:tcPr>
            <w:tcW w:w="1721" w:type="dxa"/>
          </w:tcPr>
          <w:p w14:paraId="4861532C" w14:textId="77777777" w:rsidR="008C0C7E" w:rsidRPr="00D0624D" w:rsidRDefault="008C0C7E" w:rsidP="008C0C7E">
            <w:pPr>
              <w:rPr>
                <w:rFonts w:ascii="Times New Roman" w:hAnsi="Times New Roman" w:cs="Times New Roman"/>
                <w:color w:val="auto"/>
                <w:sz w:val="24"/>
                <w:szCs w:val="24"/>
              </w:rPr>
            </w:pPr>
            <w:r w:rsidRPr="00D0624D">
              <w:rPr>
                <w:rFonts w:ascii="Times New Roman" w:hAnsi="Times New Roman" w:cs="Times New Roman"/>
                <w:color w:val="auto"/>
                <w:sz w:val="24"/>
                <w:szCs w:val="24"/>
              </w:rPr>
              <w:t>Kanokwan &amp; Worapun</w:t>
            </w:r>
          </w:p>
        </w:tc>
      </w:tr>
      <w:tr w:rsidR="00C20422" w:rsidRPr="00D0624D" w14:paraId="56F790ED" w14:textId="77777777" w:rsidTr="00FB7C6B">
        <w:trPr>
          <w:trHeight w:val="531"/>
        </w:trPr>
        <w:tc>
          <w:tcPr>
            <w:tcW w:w="675" w:type="dxa"/>
          </w:tcPr>
          <w:p w14:paraId="6E40D901" w14:textId="77777777" w:rsidR="008C0C7E" w:rsidRPr="00D0624D" w:rsidRDefault="008C0C7E" w:rsidP="00034153">
            <w:pPr>
              <w:jc w:val="center"/>
              <w:rPr>
                <w:rFonts w:ascii="Times New Roman" w:hAnsi="Times New Roman" w:cs="Times New Roman"/>
                <w:color w:val="auto"/>
                <w:sz w:val="24"/>
                <w:szCs w:val="24"/>
              </w:rPr>
            </w:pPr>
            <w:r w:rsidRPr="00D0624D">
              <w:rPr>
                <w:rFonts w:ascii="Times New Roman" w:hAnsi="Times New Roman" w:cs="Times New Roman"/>
                <w:color w:val="auto"/>
                <w:sz w:val="24"/>
                <w:szCs w:val="24"/>
              </w:rPr>
              <w:t>2</w:t>
            </w:r>
          </w:p>
        </w:tc>
        <w:tc>
          <w:tcPr>
            <w:tcW w:w="1418" w:type="dxa"/>
          </w:tcPr>
          <w:p w14:paraId="48D1F5A5" w14:textId="77777777" w:rsidR="008C0C7E" w:rsidRPr="00D0624D" w:rsidRDefault="00D0624D" w:rsidP="008C0C7E">
            <w:pPr>
              <w:rPr>
                <w:rFonts w:ascii="Times New Roman" w:hAnsi="Times New Roman" w:cs="Times New Roman"/>
                <w:color w:val="auto"/>
                <w:sz w:val="24"/>
                <w:szCs w:val="24"/>
              </w:rPr>
            </w:pPr>
            <w:r>
              <w:rPr>
                <w:rFonts w:ascii="Times New Roman" w:hAnsi="Times New Roman" w:cs="Times New Roman"/>
                <w:sz w:val="24"/>
                <w:szCs w:val="24"/>
              </w:rPr>
              <w:t>Progress #1</w:t>
            </w:r>
          </w:p>
        </w:tc>
        <w:tc>
          <w:tcPr>
            <w:tcW w:w="3685" w:type="dxa"/>
          </w:tcPr>
          <w:p w14:paraId="39C9A591" w14:textId="77777777" w:rsidR="008C0C7E" w:rsidRPr="00D0624D" w:rsidRDefault="00034153" w:rsidP="008C0C7E">
            <w:pPr>
              <w:rPr>
                <w:rFonts w:ascii="Times New Roman" w:hAnsi="Times New Roman" w:cs="Times New Roman"/>
                <w:color w:val="auto"/>
                <w:sz w:val="24"/>
                <w:szCs w:val="24"/>
              </w:rPr>
            </w:pPr>
            <w:r w:rsidRPr="00D0624D">
              <w:rPr>
                <w:rFonts w:ascii="Times New Roman" w:hAnsi="Times New Roman" w:cs="Times New Roman"/>
                <w:color w:val="auto"/>
                <w:sz w:val="24"/>
                <w:szCs w:val="24"/>
              </w:rPr>
              <w:t>Software requirement specification</w:t>
            </w:r>
          </w:p>
        </w:tc>
        <w:tc>
          <w:tcPr>
            <w:tcW w:w="2268" w:type="dxa"/>
          </w:tcPr>
          <w:p w14:paraId="07E1715D" w14:textId="77777777" w:rsidR="008C0C7E" w:rsidRPr="00D0624D" w:rsidRDefault="00034153" w:rsidP="008C0C7E">
            <w:pPr>
              <w:rPr>
                <w:rFonts w:ascii="Times New Roman" w:hAnsi="Times New Roman" w:cs="Times New Roman"/>
                <w:color w:val="auto"/>
                <w:sz w:val="24"/>
                <w:szCs w:val="24"/>
              </w:rPr>
            </w:pPr>
            <w:r w:rsidRPr="00D0624D">
              <w:rPr>
                <w:rFonts w:ascii="Times New Roman" w:hAnsi="Times New Roman" w:cs="Times New Roman"/>
                <w:color w:val="auto"/>
                <w:sz w:val="24"/>
                <w:szCs w:val="24"/>
              </w:rPr>
              <w:t>Kanokwan &amp; Worapun</w:t>
            </w:r>
          </w:p>
        </w:tc>
        <w:tc>
          <w:tcPr>
            <w:tcW w:w="1721" w:type="dxa"/>
          </w:tcPr>
          <w:p w14:paraId="6EC6AD69" w14:textId="77777777" w:rsidR="008C0C7E" w:rsidRPr="00D0624D" w:rsidRDefault="00034153" w:rsidP="008C0C7E">
            <w:pPr>
              <w:rPr>
                <w:rFonts w:ascii="Times New Roman" w:hAnsi="Times New Roman" w:cs="Times New Roman"/>
                <w:color w:val="auto"/>
                <w:sz w:val="24"/>
                <w:szCs w:val="24"/>
              </w:rPr>
            </w:pPr>
            <w:r w:rsidRPr="00D0624D">
              <w:rPr>
                <w:rFonts w:ascii="Times New Roman" w:hAnsi="Times New Roman" w:cs="Times New Roman"/>
                <w:color w:val="auto"/>
                <w:sz w:val="24"/>
                <w:szCs w:val="24"/>
              </w:rPr>
              <w:t>Kanokwan &amp; Worapun</w:t>
            </w:r>
          </w:p>
        </w:tc>
      </w:tr>
      <w:tr w:rsidR="00C20422" w:rsidRPr="00D0624D" w14:paraId="7F6C04F8" w14:textId="77777777" w:rsidTr="00FB7C6B">
        <w:trPr>
          <w:trHeight w:val="548"/>
        </w:trPr>
        <w:tc>
          <w:tcPr>
            <w:tcW w:w="675" w:type="dxa"/>
          </w:tcPr>
          <w:p w14:paraId="727FB0A2" w14:textId="77777777" w:rsidR="008C0C7E" w:rsidRPr="00D0624D" w:rsidRDefault="00034153" w:rsidP="00034153">
            <w:pPr>
              <w:jc w:val="center"/>
              <w:rPr>
                <w:rFonts w:ascii="Times New Roman" w:hAnsi="Times New Roman" w:cs="Times New Roman"/>
                <w:color w:val="auto"/>
                <w:sz w:val="24"/>
                <w:szCs w:val="24"/>
              </w:rPr>
            </w:pPr>
            <w:r w:rsidRPr="00D0624D">
              <w:rPr>
                <w:rFonts w:ascii="Times New Roman" w:hAnsi="Times New Roman" w:cs="Times New Roman"/>
                <w:color w:val="auto"/>
                <w:sz w:val="24"/>
                <w:szCs w:val="24"/>
              </w:rPr>
              <w:t>3</w:t>
            </w:r>
          </w:p>
        </w:tc>
        <w:tc>
          <w:tcPr>
            <w:tcW w:w="1418" w:type="dxa"/>
          </w:tcPr>
          <w:p w14:paraId="27A81D35" w14:textId="77777777" w:rsidR="008C0C7E" w:rsidRPr="00D0624D" w:rsidRDefault="00D0624D" w:rsidP="008C0C7E">
            <w:pPr>
              <w:rPr>
                <w:rFonts w:ascii="Times New Roman" w:hAnsi="Times New Roman" w:cs="Times New Roman"/>
                <w:color w:val="auto"/>
                <w:sz w:val="24"/>
                <w:szCs w:val="24"/>
              </w:rPr>
            </w:pPr>
            <w:r>
              <w:rPr>
                <w:rFonts w:ascii="Times New Roman" w:hAnsi="Times New Roman" w:cs="Times New Roman"/>
                <w:sz w:val="24"/>
                <w:szCs w:val="24"/>
              </w:rPr>
              <w:t>Progress #1</w:t>
            </w:r>
          </w:p>
        </w:tc>
        <w:tc>
          <w:tcPr>
            <w:tcW w:w="3685" w:type="dxa"/>
          </w:tcPr>
          <w:p w14:paraId="77753286" w14:textId="77777777" w:rsidR="008C0C7E" w:rsidRPr="00D0624D" w:rsidRDefault="00034153" w:rsidP="008C0C7E">
            <w:pPr>
              <w:rPr>
                <w:rFonts w:ascii="Times New Roman" w:hAnsi="Times New Roman" w:cs="Times New Roman"/>
                <w:color w:val="auto"/>
                <w:sz w:val="24"/>
                <w:szCs w:val="24"/>
              </w:rPr>
            </w:pPr>
            <w:r w:rsidRPr="00D0624D">
              <w:rPr>
                <w:rFonts w:ascii="Times New Roman" w:hAnsi="Times New Roman" w:cs="Times New Roman"/>
                <w:color w:val="auto"/>
                <w:sz w:val="24"/>
                <w:szCs w:val="24"/>
              </w:rPr>
              <w:t>Software design document</w:t>
            </w:r>
          </w:p>
        </w:tc>
        <w:tc>
          <w:tcPr>
            <w:tcW w:w="2268" w:type="dxa"/>
          </w:tcPr>
          <w:p w14:paraId="66202854" w14:textId="77777777" w:rsidR="008C0C7E" w:rsidRPr="00D0624D" w:rsidRDefault="00034153" w:rsidP="008C0C7E">
            <w:pPr>
              <w:rPr>
                <w:rFonts w:ascii="Times New Roman" w:hAnsi="Times New Roman" w:cs="Times New Roman"/>
                <w:color w:val="auto"/>
                <w:sz w:val="24"/>
                <w:szCs w:val="24"/>
              </w:rPr>
            </w:pPr>
            <w:r w:rsidRPr="00D0624D">
              <w:rPr>
                <w:rFonts w:ascii="Times New Roman" w:hAnsi="Times New Roman" w:cs="Times New Roman"/>
                <w:color w:val="auto"/>
                <w:sz w:val="24"/>
                <w:szCs w:val="24"/>
              </w:rPr>
              <w:t>Kanokwan &amp; Worapun</w:t>
            </w:r>
          </w:p>
        </w:tc>
        <w:tc>
          <w:tcPr>
            <w:tcW w:w="1721" w:type="dxa"/>
          </w:tcPr>
          <w:p w14:paraId="7AB7FCD9" w14:textId="77777777" w:rsidR="008C0C7E" w:rsidRPr="00D0624D" w:rsidRDefault="00034153" w:rsidP="008C0C7E">
            <w:pPr>
              <w:rPr>
                <w:rFonts w:ascii="Times New Roman" w:hAnsi="Times New Roman" w:cs="Times New Roman"/>
                <w:color w:val="auto"/>
                <w:sz w:val="24"/>
                <w:szCs w:val="24"/>
              </w:rPr>
            </w:pPr>
            <w:r w:rsidRPr="00D0624D">
              <w:rPr>
                <w:rFonts w:ascii="Times New Roman" w:hAnsi="Times New Roman" w:cs="Times New Roman"/>
                <w:color w:val="auto"/>
                <w:sz w:val="24"/>
                <w:szCs w:val="24"/>
              </w:rPr>
              <w:t>Kanokwan &amp; Worapun</w:t>
            </w:r>
          </w:p>
        </w:tc>
      </w:tr>
      <w:tr w:rsidR="00C20422" w:rsidRPr="00D0624D" w14:paraId="2391E21C" w14:textId="77777777" w:rsidTr="00FB7C6B">
        <w:trPr>
          <w:trHeight w:val="531"/>
        </w:trPr>
        <w:tc>
          <w:tcPr>
            <w:tcW w:w="675" w:type="dxa"/>
          </w:tcPr>
          <w:p w14:paraId="6E078CE9" w14:textId="77777777" w:rsidR="008C0C7E" w:rsidRPr="00D0624D" w:rsidRDefault="00034153" w:rsidP="00034153">
            <w:pPr>
              <w:jc w:val="center"/>
              <w:rPr>
                <w:rFonts w:ascii="Times New Roman" w:hAnsi="Times New Roman" w:cs="Times New Roman"/>
                <w:color w:val="auto"/>
                <w:sz w:val="24"/>
                <w:szCs w:val="24"/>
              </w:rPr>
            </w:pPr>
            <w:r w:rsidRPr="00D0624D">
              <w:rPr>
                <w:rFonts w:ascii="Times New Roman" w:hAnsi="Times New Roman" w:cs="Times New Roman"/>
                <w:color w:val="auto"/>
                <w:sz w:val="24"/>
                <w:szCs w:val="24"/>
              </w:rPr>
              <w:t>4</w:t>
            </w:r>
          </w:p>
        </w:tc>
        <w:tc>
          <w:tcPr>
            <w:tcW w:w="1418" w:type="dxa"/>
          </w:tcPr>
          <w:p w14:paraId="32B5B95C" w14:textId="77777777" w:rsidR="008C0C7E" w:rsidRPr="00D0624D" w:rsidRDefault="00D0624D" w:rsidP="008C0C7E">
            <w:pPr>
              <w:rPr>
                <w:rFonts w:ascii="Times New Roman" w:hAnsi="Times New Roman" w:cs="Times New Roman"/>
                <w:color w:val="auto"/>
                <w:sz w:val="24"/>
                <w:szCs w:val="24"/>
              </w:rPr>
            </w:pPr>
            <w:r>
              <w:rPr>
                <w:rFonts w:ascii="Times New Roman" w:hAnsi="Times New Roman" w:cs="Times New Roman"/>
                <w:sz w:val="24"/>
                <w:szCs w:val="24"/>
              </w:rPr>
              <w:t>Progress #1</w:t>
            </w:r>
          </w:p>
        </w:tc>
        <w:tc>
          <w:tcPr>
            <w:tcW w:w="3685" w:type="dxa"/>
          </w:tcPr>
          <w:p w14:paraId="0094DBDD" w14:textId="77777777" w:rsidR="008C0C7E" w:rsidRPr="00D0624D" w:rsidRDefault="00034153" w:rsidP="008C0C7E">
            <w:pPr>
              <w:rPr>
                <w:rFonts w:ascii="Times New Roman" w:hAnsi="Times New Roman" w:cs="Times New Roman"/>
                <w:color w:val="auto"/>
                <w:sz w:val="24"/>
                <w:szCs w:val="24"/>
              </w:rPr>
            </w:pPr>
            <w:r w:rsidRPr="00D0624D">
              <w:rPr>
                <w:rFonts w:ascii="Times New Roman" w:hAnsi="Times New Roman" w:cs="Times New Roman"/>
                <w:color w:val="auto"/>
                <w:sz w:val="24"/>
                <w:szCs w:val="24"/>
              </w:rPr>
              <w:t>Test plan</w:t>
            </w:r>
          </w:p>
        </w:tc>
        <w:tc>
          <w:tcPr>
            <w:tcW w:w="2268" w:type="dxa"/>
          </w:tcPr>
          <w:p w14:paraId="69C34DCD" w14:textId="77777777" w:rsidR="008C0C7E" w:rsidRPr="00D0624D" w:rsidRDefault="00034153" w:rsidP="008C0C7E">
            <w:pPr>
              <w:rPr>
                <w:rFonts w:ascii="Times New Roman" w:hAnsi="Times New Roman" w:cs="Times New Roman"/>
                <w:color w:val="auto"/>
                <w:sz w:val="24"/>
                <w:szCs w:val="24"/>
              </w:rPr>
            </w:pPr>
            <w:r w:rsidRPr="00D0624D">
              <w:rPr>
                <w:rFonts w:ascii="Times New Roman" w:hAnsi="Times New Roman" w:cs="Times New Roman"/>
                <w:color w:val="auto"/>
                <w:sz w:val="24"/>
                <w:szCs w:val="24"/>
              </w:rPr>
              <w:t>Kanokwan &amp; Worapun</w:t>
            </w:r>
          </w:p>
        </w:tc>
        <w:tc>
          <w:tcPr>
            <w:tcW w:w="1721" w:type="dxa"/>
          </w:tcPr>
          <w:p w14:paraId="048CAB3C" w14:textId="77777777" w:rsidR="008C0C7E" w:rsidRPr="00D0624D" w:rsidRDefault="00034153" w:rsidP="008C0C7E">
            <w:pPr>
              <w:rPr>
                <w:rFonts w:ascii="Times New Roman" w:hAnsi="Times New Roman" w:cs="Times New Roman"/>
                <w:color w:val="auto"/>
                <w:sz w:val="24"/>
                <w:szCs w:val="24"/>
              </w:rPr>
            </w:pPr>
            <w:r w:rsidRPr="00D0624D">
              <w:rPr>
                <w:rFonts w:ascii="Times New Roman" w:hAnsi="Times New Roman" w:cs="Times New Roman"/>
                <w:color w:val="auto"/>
                <w:sz w:val="24"/>
                <w:szCs w:val="24"/>
              </w:rPr>
              <w:t>Kanokwan &amp; Worapun</w:t>
            </w:r>
          </w:p>
        </w:tc>
      </w:tr>
      <w:tr w:rsidR="00C20422" w:rsidRPr="00D0624D" w14:paraId="07F4C3B7" w14:textId="77777777" w:rsidTr="00FB7C6B">
        <w:trPr>
          <w:trHeight w:val="548"/>
        </w:trPr>
        <w:tc>
          <w:tcPr>
            <w:tcW w:w="675" w:type="dxa"/>
          </w:tcPr>
          <w:p w14:paraId="2E9C0053" w14:textId="77777777" w:rsidR="008C0C7E" w:rsidRPr="00D0624D" w:rsidRDefault="00034153" w:rsidP="00034153">
            <w:pPr>
              <w:jc w:val="center"/>
              <w:rPr>
                <w:rFonts w:ascii="Times New Roman" w:hAnsi="Times New Roman" w:cs="Times New Roman"/>
                <w:color w:val="auto"/>
                <w:sz w:val="24"/>
                <w:szCs w:val="24"/>
              </w:rPr>
            </w:pPr>
            <w:r w:rsidRPr="00D0624D">
              <w:rPr>
                <w:rFonts w:ascii="Times New Roman" w:hAnsi="Times New Roman" w:cs="Times New Roman"/>
                <w:color w:val="auto"/>
                <w:sz w:val="24"/>
                <w:szCs w:val="24"/>
              </w:rPr>
              <w:t>5</w:t>
            </w:r>
          </w:p>
        </w:tc>
        <w:tc>
          <w:tcPr>
            <w:tcW w:w="1418" w:type="dxa"/>
          </w:tcPr>
          <w:p w14:paraId="31C533D0" w14:textId="77777777" w:rsidR="008C0C7E" w:rsidRPr="00D0624D" w:rsidRDefault="00D0624D" w:rsidP="008C0C7E">
            <w:pPr>
              <w:rPr>
                <w:rFonts w:ascii="Times New Roman" w:hAnsi="Times New Roman" w:cs="Times New Roman"/>
                <w:color w:val="auto"/>
                <w:sz w:val="24"/>
                <w:szCs w:val="24"/>
              </w:rPr>
            </w:pPr>
            <w:r>
              <w:rPr>
                <w:rFonts w:ascii="Times New Roman" w:hAnsi="Times New Roman" w:cs="Times New Roman"/>
                <w:sz w:val="24"/>
                <w:szCs w:val="24"/>
              </w:rPr>
              <w:t>Progress #1</w:t>
            </w:r>
          </w:p>
        </w:tc>
        <w:tc>
          <w:tcPr>
            <w:tcW w:w="3685" w:type="dxa"/>
          </w:tcPr>
          <w:p w14:paraId="75618D39" w14:textId="77777777" w:rsidR="008C0C7E" w:rsidRPr="00D0624D" w:rsidRDefault="00034153" w:rsidP="008C0C7E">
            <w:pPr>
              <w:rPr>
                <w:rFonts w:ascii="Times New Roman" w:hAnsi="Times New Roman" w:cs="Times New Roman"/>
                <w:color w:val="auto"/>
                <w:sz w:val="24"/>
                <w:szCs w:val="24"/>
              </w:rPr>
            </w:pPr>
            <w:r w:rsidRPr="00D0624D">
              <w:rPr>
                <w:rFonts w:ascii="Times New Roman" w:hAnsi="Times New Roman" w:cs="Times New Roman"/>
                <w:color w:val="auto"/>
                <w:sz w:val="24"/>
                <w:szCs w:val="24"/>
              </w:rPr>
              <w:t>Test record</w:t>
            </w:r>
          </w:p>
        </w:tc>
        <w:tc>
          <w:tcPr>
            <w:tcW w:w="2268" w:type="dxa"/>
          </w:tcPr>
          <w:p w14:paraId="3A73BBAB" w14:textId="77777777" w:rsidR="008C0C7E" w:rsidRPr="00D0624D" w:rsidRDefault="00034153" w:rsidP="008C0C7E">
            <w:pPr>
              <w:rPr>
                <w:rFonts w:ascii="Times New Roman" w:hAnsi="Times New Roman" w:cs="Times New Roman"/>
                <w:color w:val="auto"/>
                <w:sz w:val="24"/>
                <w:szCs w:val="24"/>
              </w:rPr>
            </w:pPr>
            <w:r w:rsidRPr="00D0624D">
              <w:rPr>
                <w:rFonts w:ascii="Times New Roman" w:hAnsi="Times New Roman" w:cs="Times New Roman"/>
                <w:color w:val="auto"/>
                <w:sz w:val="24"/>
                <w:szCs w:val="24"/>
              </w:rPr>
              <w:t>Kanokwan &amp; Worapun</w:t>
            </w:r>
          </w:p>
        </w:tc>
        <w:tc>
          <w:tcPr>
            <w:tcW w:w="1721" w:type="dxa"/>
          </w:tcPr>
          <w:p w14:paraId="04F3619F" w14:textId="77777777" w:rsidR="008C0C7E" w:rsidRPr="00D0624D" w:rsidRDefault="00034153" w:rsidP="008C0C7E">
            <w:pPr>
              <w:rPr>
                <w:rFonts w:ascii="Times New Roman" w:hAnsi="Times New Roman" w:cs="Times New Roman"/>
                <w:color w:val="auto"/>
                <w:sz w:val="24"/>
                <w:szCs w:val="24"/>
              </w:rPr>
            </w:pPr>
            <w:r w:rsidRPr="00D0624D">
              <w:rPr>
                <w:rFonts w:ascii="Times New Roman" w:hAnsi="Times New Roman" w:cs="Times New Roman"/>
                <w:color w:val="auto"/>
                <w:sz w:val="24"/>
                <w:szCs w:val="24"/>
              </w:rPr>
              <w:t>Kanokwan &amp; Worapun</w:t>
            </w:r>
          </w:p>
        </w:tc>
      </w:tr>
      <w:tr w:rsidR="00D0624D" w:rsidRPr="00D0624D" w14:paraId="044B8120" w14:textId="77777777" w:rsidTr="00FB7C6B">
        <w:trPr>
          <w:trHeight w:val="548"/>
        </w:trPr>
        <w:tc>
          <w:tcPr>
            <w:tcW w:w="675" w:type="dxa"/>
          </w:tcPr>
          <w:p w14:paraId="54050ABD" w14:textId="77777777" w:rsidR="00034153" w:rsidRPr="00D0624D" w:rsidRDefault="00034153" w:rsidP="00034153">
            <w:pPr>
              <w:jc w:val="center"/>
              <w:rPr>
                <w:rFonts w:ascii="Times New Roman" w:hAnsi="Times New Roman" w:cs="Times New Roman"/>
                <w:color w:val="auto"/>
                <w:sz w:val="24"/>
                <w:szCs w:val="24"/>
              </w:rPr>
            </w:pPr>
            <w:r w:rsidRPr="00D0624D">
              <w:rPr>
                <w:rFonts w:ascii="Times New Roman" w:hAnsi="Times New Roman" w:cs="Times New Roman"/>
                <w:color w:val="auto"/>
                <w:sz w:val="24"/>
                <w:szCs w:val="24"/>
              </w:rPr>
              <w:t>6</w:t>
            </w:r>
          </w:p>
        </w:tc>
        <w:tc>
          <w:tcPr>
            <w:tcW w:w="1418" w:type="dxa"/>
          </w:tcPr>
          <w:p w14:paraId="6079C488" w14:textId="77777777" w:rsidR="00034153" w:rsidRPr="00D0624D" w:rsidRDefault="00D0624D" w:rsidP="008C0C7E">
            <w:pPr>
              <w:rPr>
                <w:rFonts w:ascii="Times New Roman" w:hAnsi="Times New Roman" w:cs="Times New Roman"/>
                <w:color w:val="auto"/>
                <w:sz w:val="24"/>
                <w:szCs w:val="24"/>
              </w:rPr>
            </w:pPr>
            <w:r>
              <w:rPr>
                <w:rFonts w:ascii="Times New Roman" w:hAnsi="Times New Roman" w:cs="Times New Roman"/>
                <w:sz w:val="24"/>
                <w:szCs w:val="24"/>
              </w:rPr>
              <w:t>Progress #1</w:t>
            </w:r>
          </w:p>
        </w:tc>
        <w:tc>
          <w:tcPr>
            <w:tcW w:w="3685" w:type="dxa"/>
          </w:tcPr>
          <w:p w14:paraId="3A75875F" w14:textId="77777777" w:rsidR="00034153" w:rsidRPr="00D0624D" w:rsidRDefault="00034153" w:rsidP="008C0C7E">
            <w:pPr>
              <w:rPr>
                <w:rFonts w:ascii="Times New Roman" w:hAnsi="Times New Roman" w:cs="Times New Roman"/>
                <w:color w:val="auto"/>
                <w:sz w:val="24"/>
                <w:szCs w:val="24"/>
              </w:rPr>
            </w:pPr>
            <w:r w:rsidRPr="00D0624D">
              <w:rPr>
                <w:rFonts w:ascii="Times New Roman" w:hAnsi="Times New Roman" w:cs="Times New Roman"/>
                <w:color w:val="auto"/>
                <w:sz w:val="24"/>
                <w:szCs w:val="24"/>
              </w:rPr>
              <w:t>Traceability record</w:t>
            </w:r>
          </w:p>
        </w:tc>
        <w:tc>
          <w:tcPr>
            <w:tcW w:w="2268" w:type="dxa"/>
          </w:tcPr>
          <w:p w14:paraId="49D72BEA" w14:textId="77777777" w:rsidR="00034153" w:rsidRPr="00D0624D" w:rsidRDefault="00034153" w:rsidP="008C0C7E">
            <w:pPr>
              <w:rPr>
                <w:rFonts w:ascii="Times New Roman" w:hAnsi="Times New Roman" w:cs="Times New Roman"/>
                <w:color w:val="auto"/>
                <w:sz w:val="24"/>
                <w:szCs w:val="24"/>
              </w:rPr>
            </w:pPr>
            <w:r w:rsidRPr="00D0624D">
              <w:rPr>
                <w:rFonts w:ascii="Times New Roman" w:hAnsi="Times New Roman" w:cs="Times New Roman"/>
                <w:color w:val="auto"/>
                <w:sz w:val="24"/>
                <w:szCs w:val="24"/>
              </w:rPr>
              <w:t>Kanokwan &amp; Worapun</w:t>
            </w:r>
          </w:p>
        </w:tc>
        <w:tc>
          <w:tcPr>
            <w:tcW w:w="1721" w:type="dxa"/>
          </w:tcPr>
          <w:p w14:paraId="5EBC9921" w14:textId="77777777" w:rsidR="00034153" w:rsidRPr="00D0624D" w:rsidRDefault="00034153" w:rsidP="008C0C7E">
            <w:pPr>
              <w:rPr>
                <w:rFonts w:ascii="Times New Roman" w:hAnsi="Times New Roman" w:cs="Times New Roman"/>
                <w:color w:val="auto"/>
                <w:sz w:val="24"/>
                <w:szCs w:val="24"/>
              </w:rPr>
            </w:pPr>
            <w:r w:rsidRPr="00D0624D">
              <w:rPr>
                <w:rFonts w:ascii="Times New Roman" w:hAnsi="Times New Roman" w:cs="Times New Roman"/>
                <w:color w:val="auto"/>
                <w:sz w:val="24"/>
                <w:szCs w:val="24"/>
              </w:rPr>
              <w:t>Kanokwan &amp; Worapun</w:t>
            </w:r>
          </w:p>
        </w:tc>
      </w:tr>
    </w:tbl>
    <w:p w14:paraId="5FA55EF2" w14:textId="77777777" w:rsidR="008C0C7E" w:rsidRPr="00C20422" w:rsidRDefault="008C0C7E" w:rsidP="008C0C7E">
      <w:pPr>
        <w:rPr>
          <w:rFonts w:ascii="Times New Roman" w:hAnsi="Times New Roman" w:cs="Times New Roman"/>
          <w:b/>
          <w:bCs/>
          <w:color w:val="auto"/>
          <w:sz w:val="28"/>
          <w:szCs w:val="36"/>
        </w:rPr>
      </w:pPr>
    </w:p>
    <w:p w14:paraId="66385E33" w14:textId="77777777" w:rsidR="00052FD8" w:rsidRPr="00C20422" w:rsidRDefault="00052FD8" w:rsidP="00D0624D">
      <w:pPr>
        <w:pStyle w:val="Heading2"/>
        <w:rPr>
          <w:rFonts w:ascii="Times New Roman" w:hAnsi="Times New Roman" w:cs="Times New Roman"/>
          <w:b w:val="0"/>
          <w:bCs w:val="0"/>
          <w:color w:val="auto"/>
          <w:sz w:val="28"/>
        </w:rPr>
      </w:pPr>
      <w:bookmarkStart w:id="81" w:name="_Toc259970778"/>
      <w:r w:rsidRPr="00C20422">
        <w:rPr>
          <w:rFonts w:ascii="Times New Roman" w:hAnsi="Times New Roman" w:cs="Times New Roman"/>
          <w:color w:val="auto"/>
          <w:sz w:val="28"/>
        </w:rPr>
        <w:t>6.2 Testing</w:t>
      </w:r>
      <w:bookmarkEnd w:id="81"/>
    </w:p>
    <w:tbl>
      <w:tblPr>
        <w:tblStyle w:val="TableGrid"/>
        <w:tblW w:w="0" w:type="auto"/>
        <w:tblLook w:val="04A0" w:firstRow="1" w:lastRow="0" w:firstColumn="1" w:lastColumn="0" w:noHBand="0" w:noVBand="1"/>
      </w:tblPr>
      <w:tblGrid>
        <w:gridCol w:w="750"/>
        <w:gridCol w:w="2771"/>
        <w:gridCol w:w="3486"/>
      </w:tblGrid>
      <w:tr w:rsidR="00C20422" w:rsidRPr="00C20422" w14:paraId="031E3FD1" w14:textId="77777777" w:rsidTr="00052FD8">
        <w:trPr>
          <w:trHeight w:val="268"/>
        </w:trPr>
        <w:tc>
          <w:tcPr>
            <w:tcW w:w="7007" w:type="dxa"/>
            <w:gridSpan w:val="3"/>
          </w:tcPr>
          <w:p w14:paraId="1B82C723" w14:textId="77777777" w:rsidR="00052FD8" w:rsidRPr="00C20422" w:rsidRDefault="00052FD8" w:rsidP="00052FD8">
            <w:pPr>
              <w:spacing w:before="100" w:beforeAutospacing="1" w:after="100" w:afterAutospacing="1"/>
              <w:jc w:val="center"/>
              <w:outlineLvl w:val="0"/>
              <w:rPr>
                <w:rFonts w:ascii="Times New Roman" w:hAnsi="Times New Roman" w:cs="Times New Roman"/>
                <w:b/>
                <w:bCs/>
                <w:color w:val="auto"/>
                <w:sz w:val="24"/>
                <w:szCs w:val="24"/>
              </w:rPr>
            </w:pPr>
            <w:r w:rsidRPr="00C20422">
              <w:rPr>
                <w:rFonts w:ascii="Times New Roman" w:hAnsi="Times New Roman" w:cs="Times New Roman"/>
                <w:b/>
                <w:bCs/>
                <w:color w:val="auto"/>
                <w:sz w:val="24"/>
                <w:szCs w:val="24"/>
              </w:rPr>
              <w:t>Test Process</w:t>
            </w:r>
          </w:p>
        </w:tc>
      </w:tr>
      <w:tr w:rsidR="00C20422" w:rsidRPr="00C20422" w14:paraId="18B2E4EB" w14:textId="77777777" w:rsidTr="00052FD8">
        <w:trPr>
          <w:trHeight w:val="268"/>
        </w:trPr>
        <w:tc>
          <w:tcPr>
            <w:tcW w:w="750" w:type="dxa"/>
          </w:tcPr>
          <w:p w14:paraId="3A82EDF2" w14:textId="77777777" w:rsidR="00052FD8" w:rsidRPr="00C20422" w:rsidRDefault="00052FD8" w:rsidP="00052FD8">
            <w:pPr>
              <w:spacing w:before="100" w:beforeAutospacing="1" w:after="100" w:afterAutospacing="1"/>
              <w:jc w:val="center"/>
              <w:outlineLvl w:val="0"/>
              <w:rPr>
                <w:rFonts w:ascii="Times New Roman" w:hAnsi="Times New Roman" w:cs="Times New Roman"/>
                <w:b/>
                <w:bCs/>
                <w:color w:val="auto"/>
                <w:sz w:val="24"/>
                <w:szCs w:val="24"/>
              </w:rPr>
            </w:pPr>
            <w:r w:rsidRPr="00C20422">
              <w:rPr>
                <w:rFonts w:ascii="Times New Roman" w:hAnsi="Times New Roman" w:cs="Times New Roman"/>
                <w:b/>
                <w:bCs/>
                <w:color w:val="auto"/>
                <w:sz w:val="24"/>
                <w:szCs w:val="24"/>
              </w:rPr>
              <w:t>No.</w:t>
            </w:r>
          </w:p>
        </w:tc>
        <w:tc>
          <w:tcPr>
            <w:tcW w:w="2771" w:type="dxa"/>
          </w:tcPr>
          <w:p w14:paraId="4BEF3F86" w14:textId="77777777" w:rsidR="00052FD8" w:rsidRPr="00C20422" w:rsidRDefault="00052FD8" w:rsidP="00052FD8">
            <w:pPr>
              <w:spacing w:before="100" w:beforeAutospacing="1" w:after="100" w:afterAutospacing="1"/>
              <w:jc w:val="center"/>
              <w:outlineLvl w:val="0"/>
              <w:rPr>
                <w:rFonts w:ascii="Times New Roman" w:hAnsi="Times New Roman" w:cs="Times New Roman"/>
                <w:b/>
                <w:bCs/>
                <w:color w:val="auto"/>
                <w:sz w:val="24"/>
                <w:szCs w:val="24"/>
              </w:rPr>
            </w:pPr>
            <w:r w:rsidRPr="00C20422">
              <w:rPr>
                <w:rFonts w:ascii="Times New Roman" w:hAnsi="Times New Roman" w:cs="Times New Roman"/>
                <w:b/>
                <w:bCs/>
                <w:color w:val="auto"/>
                <w:sz w:val="24"/>
                <w:szCs w:val="24"/>
              </w:rPr>
              <w:t>Test</w:t>
            </w:r>
          </w:p>
        </w:tc>
        <w:tc>
          <w:tcPr>
            <w:tcW w:w="3486" w:type="dxa"/>
          </w:tcPr>
          <w:p w14:paraId="3464C3A8" w14:textId="77777777" w:rsidR="00052FD8" w:rsidRPr="00C20422" w:rsidRDefault="00052FD8" w:rsidP="00052FD8">
            <w:pPr>
              <w:spacing w:before="100" w:beforeAutospacing="1" w:after="100" w:afterAutospacing="1"/>
              <w:jc w:val="center"/>
              <w:outlineLvl w:val="0"/>
              <w:rPr>
                <w:rFonts w:ascii="Times New Roman" w:hAnsi="Times New Roman" w:cs="Times New Roman"/>
                <w:b/>
                <w:bCs/>
                <w:color w:val="auto"/>
                <w:sz w:val="24"/>
                <w:szCs w:val="24"/>
              </w:rPr>
            </w:pPr>
            <w:r w:rsidRPr="00C20422">
              <w:rPr>
                <w:rFonts w:ascii="Times New Roman" w:hAnsi="Times New Roman" w:cs="Times New Roman"/>
                <w:b/>
                <w:bCs/>
                <w:color w:val="auto"/>
                <w:sz w:val="24"/>
                <w:szCs w:val="24"/>
              </w:rPr>
              <w:t>Participation</w:t>
            </w:r>
          </w:p>
        </w:tc>
      </w:tr>
      <w:tr w:rsidR="00C20422" w:rsidRPr="00C20422" w14:paraId="440F3F71" w14:textId="77777777" w:rsidTr="00052FD8">
        <w:trPr>
          <w:trHeight w:val="268"/>
        </w:trPr>
        <w:tc>
          <w:tcPr>
            <w:tcW w:w="750" w:type="dxa"/>
          </w:tcPr>
          <w:p w14:paraId="2204B987" w14:textId="77777777" w:rsidR="00052FD8" w:rsidRPr="00C20422" w:rsidRDefault="00052FD8" w:rsidP="00052FD8">
            <w:pPr>
              <w:spacing w:before="100" w:beforeAutospacing="1" w:after="100" w:afterAutospacing="1"/>
              <w:jc w:val="center"/>
              <w:outlineLvl w:val="0"/>
              <w:rPr>
                <w:rFonts w:ascii="Times New Roman" w:hAnsi="Times New Roman" w:cs="Times New Roman"/>
                <w:color w:val="auto"/>
                <w:sz w:val="24"/>
                <w:szCs w:val="24"/>
              </w:rPr>
            </w:pPr>
            <w:r w:rsidRPr="00C20422">
              <w:rPr>
                <w:rFonts w:ascii="Times New Roman" w:hAnsi="Times New Roman" w:cs="Times New Roman"/>
                <w:color w:val="auto"/>
                <w:sz w:val="24"/>
                <w:szCs w:val="24"/>
              </w:rPr>
              <w:t>1</w:t>
            </w:r>
          </w:p>
        </w:tc>
        <w:tc>
          <w:tcPr>
            <w:tcW w:w="2771" w:type="dxa"/>
          </w:tcPr>
          <w:p w14:paraId="2A4E45B0" w14:textId="77777777" w:rsidR="00052FD8" w:rsidRPr="00C20422" w:rsidRDefault="00052FD8" w:rsidP="00052FD8">
            <w:pPr>
              <w:spacing w:before="100" w:beforeAutospacing="1" w:after="100" w:afterAutospacing="1"/>
              <w:outlineLvl w:val="0"/>
              <w:rPr>
                <w:rFonts w:ascii="Times New Roman" w:hAnsi="Times New Roman" w:cs="Times New Roman"/>
                <w:color w:val="auto"/>
                <w:sz w:val="24"/>
                <w:szCs w:val="24"/>
              </w:rPr>
            </w:pPr>
            <w:r w:rsidRPr="00C20422">
              <w:rPr>
                <w:rFonts w:ascii="Times New Roman" w:hAnsi="Times New Roman" w:cs="Times New Roman"/>
                <w:color w:val="auto"/>
                <w:sz w:val="24"/>
                <w:szCs w:val="24"/>
              </w:rPr>
              <w:t>Unit testing</w:t>
            </w:r>
          </w:p>
        </w:tc>
        <w:tc>
          <w:tcPr>
            <w:tcW w:w="3486" w:type="dxa"/>
          </w:tcPr>
          <w:p w14:paraId="17D43C05" w14:textId="77777777" w:rsidR="00052FD8" w:rsidRPr="00C20422" w:rsidRDefault="00052FD8" w:rsidP="00052FD8">
            <w:pPr>
              <w:spacing w:before="100" w:beforeAutospacing="1" w:after="100" w:afterAutospacing="1"/>
              <w:outlineLvl w:val="0"/>
              <w:rPr>
                <w:rFonts w:ascii="Times New Roman" w:hAnsi="Times New Roman" w:cs="Times New Roman"/>
                <w:color w:val="auto"/>
                <w:sz w:val="24"/>
                <w:szCs w:val="24"/>
              </w:rPr>
            </w:pPr>
            <w:r w:rsidRPr="00C20422">
              <w:rPr>
                <w:rFonts w:ascii="Times New Roman" w:hAnsi="Times New Roman" w:cs="Times New Roman"/>
                <w:color w:val="auto"/>
                <w:sz w:val="24"/>
                <w:szCs w:val="24"/>
              </w:rPr>
              <w:t>Kanokwan &amp; Worapun</w:t>
            </w:r>
          </w:p>
        </w:tc>
      </w:tr>
      <w:tr w:rsidR="00C20422" w:rsidRPr="00C20422" w14:paraId="775FD6AA" w14:textId="77777777" w:rsidTr="00052FD8">
        <w:trPr>
          <w:trHeight w:val="268"/>
        </w:trPr>
        <w:tc>
          <w:tcPr>
            <w:tcW w:w="750" w:type="dxa"/>
          </w:tcPr>
          <w:p w14:paraId="1801B1A9" w14:textId="77777777" w:rsidR="00052FD8" w:rsidRPr="00C20422" w:rsidRDefault="00052FD8" w:rsidP="00052FD8">
            <w:pPr>
              <w:spacing w:before="100" w:beforeAutospacing="1" w:after="100" w:afterAutospacing="1"/>
              <w:jc w:val="center"/>
              <w:outlineLvl w:val="0"/>
              <w:rPr>
                <w:rFonts w:ascii="Times New Roman" w:hAnsi="Times New Roman" w:cs="Times New Roman"/>
                <w:color w:val="auto"/>
                <w:sz w:val="24"/>
                <w:szCs w:val="24"/>
              </w:rPr>
            </w:pPr>
            <w:r w:rsidRPr="00C20422">
              <w:rPr>
                <w:rFonts w:ascii="Times New Roman" w:hAnsi="Times New Roman" w:cs="Times New Roman"/>
                <w:color w:val="auto"/>
                <w:sz w:val="24"/>
                <w:szCs w:val="24"/>
              </w:rPr>
              <w:t>2</w:t>
            </w:r>
          </w:p>
        </w:tc>
        <w:tc>
          <w:tcPr>
            <w:tcW w:w="2771" w:type="dxa"/>
          </w:tcPr>
          <w:p w14:paraId="1409718B" w14:textId="77777777" w:rsidR="00052FD8" w:rsidRPr="00C20422" w:rsidRDefault="00052FD8" w:rsidP="00052FD8">
            <w:pPr>
              <w:spacing w:before="100" w:beforeAutospacing="1" w:after="100" w:afterAutospacing="1"/>
              <w:outlineLvl w:val="0"/>
              <w:rPr>
                <w:rFonts w:ascii="Times New Roman" w:hAnsi="Times New Roman" w:cs="Times New Roman"/>
                <w:color w:val="auto"/>
                <w:sz w:val="24"/>
                <w:szCs w:val="24"/>
              </w:rPr>
            </w:pPr>
            <w:r w:rsidRPr="00C20422">
              <w:rPr>
                <w:rFonts w:ascii="Times New Roman" w:hAnsi="Times New Roman" w:cs="Times New Roman"/>
                <w:color w:val="auto"/>
                <w:sz w:val="24"/>
                <w:szCs w:val="24"/>
              </w:rPr>
              <w:t>Integration testing</w:t>
            </w:r>
          </w:p>
        </w:tc>
        <w:tc>
          <w:tcPr>
            <w:tcW w:w="3486" w:type="dxa"/>
          </w:tcPr>
          <w:p w14:paraId="4955B078" w14:textId="77777777" w:rsidR="00052FD8" w:rsidRPr="00C20422" w:rsidRDefault="00052FD8" w:rsidP="00052FD8">
            <w:pPr>
              <w:spacing w:before="100" w:beforeAutospacing="1" w:after="100" w:afterAutospacing="1"/>
              <w:outlineLvl w:val="0"/>
              <w:rPr>
                <w:rFonts w:ascii="Times New Roman" w:hAnsi="Times New Roman" w:cs="Times New Roman"/>
                <w:color w:val="auto"/>
                <w:sz w:val="24"/>
                <w:szCs w:val="24"/>
              </w:rPr>
            </w:pPr>
            <w:r w:rsidRPr="00C20422">
              <w:rPr>
                <w:rFonts w:ascii="Times New Roman" w:hAnsi="Times New Roman" w:cs="Times New Roman"/>
                <w:color w:val="auto"/>
                <w:sz w:val="24"/>
                <w:szCs w:val="24"/>
              </w:rPr>
              <w:t>Kanokwan &amp; Worapun</w:t>
            </w:r>
          </w:p>
        </w:tc>
      </w:tr>
      <w:tr w:rsidR="00C20422" w:rsidRPr="00C20422" w14:paraId="5FD5A630" w14:textId="77777777" w:rsidTr="00052FD8">
        <w:trPr>
          <w:trHeight w:val="285"/>
        </w:trPr>
        <w:tc>
          <w:tcPr>
            <w:tcW w:w="750" w:type="dxa"/>
          </w:tcPr>
          <w:p w14:paraId="32BB2741" w14:textId="77777777" w:rsidR="00052FD8" w:rsidRPr="00C20422" w:rsidRDefault="00052FD8" w:rsidP="00052FD8">
            <w:pPr>
              <w:spacing w:before="100" w:beforeAutospacing="1" w:after="100" w:afterAutospacing="1"/>
              <w:jc w:val="center"/>
              <w:outlineLvl w:val="0"/>
              <w:rPr>
                <w:rFonts w:ascii="Times New Roman" w:hAnsi="Times New Roman" w:cs="Times New Roman"/>
                <w:color w:val="auto"/>
                <w:sz w:val="24"/>
                <w:szCs w:val="24"/>
              </w:rPr>
            </w:pPr>
            <w:r w:rsidRPr="00C20422">
              <w:rPr>
                <w:rFonts w:ascii="Times New Roman" w:hAnsi="Times New Roman" w:cs="Times New Roman"/>
                <w:color w:val="auto"/>
                <w:sz w:val="24"/>
                <w:szCs w:val="24"/>
              </w:rPr>
              <w:t>3</w:t>
            </w:r>
          </w:p>
        </w:tc>
        <w:tc>
          <w:tcPr>
            <w:tcW w:w="2771" w:type="dxa"/>
          </w:tcPr>
          <w:p w14:paraId="50DDA6E1" w14:textId="77777777" w:rsidR="00052FD8" w:rsidRPr="00C20422" w:rsidRDefault="00052FD8" w:rsidP="00052FD8">
            <w:pPr>
              <w:spacing w:before="100" w:beforeAutospacing="1" w:after="100" w:afterAutospacing="1"/>
              <w:outlineLvl w:val="0"/>
              <w:rPr>
                <w:rFonts w:ascii="Times New Roman" w:hAnsi="Times New Roman" w:cs="Times New Roman"/>
                <w:color w:val="auto"/>
                <w:sz w:val="24"/>
                <w:szCs w:val="24"/>
              </w:rPr>
            </w:pPr>
            <w:r w:rsidRPr="00C20422">
              <w:rPr>
                <w:rFonts w:ascii="Times New Roman" w:hAnsi="Times New Roman" w:cs="Times New Roman"/>
                <w:color w:val="auto"/>
                <w:sz w:val="24"/>
                <w:szCs w:val="24"/>
              </w:rPr>
              <w:t>Acceptance Testing</w:t>
            </w:r>
          </w:p>
        </w:tc>
        <w:tc>
          <w:tcPr>
            <w:tcW w:w="3486" w:type="dxa"/>
          </w:tcPr>
          <w:p w14:paraId="6257DD67" w14:textId="77777777" w:rsidR="00052FD8" w:rsidRPr="00C20422" w:rsidRDefault="00052FD8" w:rsidP="00052FD8">
            <w:pPr>
              <w:spacing w:before="100" w:beforeAutospacing="1" w:after="100" w:afterAutospacing="1"/>
              <w:outlineLvl w:val="0"/>
              <w:rPr>
                <w:rFonts w:ascii="Times New Roman" w:hAnsi="Times New Roman" w:cs="Times New Roman"/>
                <w:color w:val="auto"/>
                <w:sz w:val="24"/>
                <w:szCs w:val="24"/>
              </w:rPr>
            </w:pPr>
            <w:r w:rsidRPr="00C20422">
              <w:rPr>
                <w:rFonts w:ascii="Times New Roman" w:hAnsi="Times New Roman" w:cs="Times New Roman"/>
                <w:color w:val="auto"/>
                <w:sz w:val="24"/>
                <w:szCs w:val="24"/>
              </w:rPr>
              <w:t>Kanokwan &amp; Worapun</w:t>
            </w:r>
          </w:p>
        </w:tc>
      </w:tr>
    </w:tbl>
    <w:p w14:paraId="22555D40" w14:textId="77777777" w:rsidR="00D0624D" w:rsidRDefault="00D0624D" w:rsidP="00052FD8">
      <w:pPr>
        <w:spacing w:before="100" w:beforeAutospacing="1" w:after="100" w:afterAutospacing="1" w:line="240" w:lineRule="auto"/>
        <w:outlineLvl w:val="0"/>
        <w:rPr>
          <w:rFonts w:ascii="Times New Roman" w:hAnsi="Times New Roman" w:cs="Times New Roman"/>
          <w:b/>
          <w:bCs/>
          <w:color w:val="auto"/>
          <w:sz w:val="28"/>
        </w:rPr>
      </w:pPr>
    </w:p>
    <w:p w14:paraId="3FE7239C" w14:textId="77777777" w:rsidR="00D0624D" w:rsidRDefault="00052FD8" w:rsidP="00D0624D">
      <w:pPr>
        <w:pStyle w:val="Heading2"/>
        <w:rPr>
          <w:rFonts w:ascii="Times New Roman" w:hAnsi="Times New Roman" w:cs="Times New Roman"/>
          <w:color w:val="auto"/>
          <w:sz w:val="28"/>
        </w:rPr>
      </w:pPr>
      <w:bookmarkStart w:id="82" w:name="_Toc259970779"/>
      <w:r w:rsidRPr="00C20422">
        <w:rPr>
          <w:rFonts w:ascii="Times New Roman" w:hAnsi="Times New Roman" w:cs="Times New Roman"/>
          <w:color w:val="auto"/>
          <w:sz w:val="28"/>
        </w:rPr>
        <w:t>6.3 Estimated Effort and Cost</w:t>
      </w:r>
      <w:bookmarkEnd w:id="82"/>
    </w:p>
    <w:p w14:paraId="214DFCD4" w14:textId="77777777" w:rsidR="00052FD8" w:rsidRPr="00D0624D" w:rsidRDefault="00052FD8" w:rsidP="00D0624D">
      <w:pPr>
        <w:pStyle w:val="Heading2"/>
        <w:ind w:firstLine="720"/>
        <w:rPr>
          <w:rFonts w:ascii="Times New Roman" w:hAnsi="Times New Roman" w:cs="Times New Roman"/>
          <w:b w:val="0"/>
          <w:bCs w:val="0"/>
          <w:color w:val="auto"/>
          <w:sz w:val="28"/>
        </w:rPr>
      </w:pPr>
      <w:bookmarkStart w:id="83" w:name="_Toc259970780"/>
      <w:r w:rsidRPr="00D0624D">
        <w:rPr>
          <w:rFonts w:ascii="Times New Roman" w:hAnsi="Times New Roman" w:cs="Times New Roman"/>
          <w:b w:val="0"/>
          <w:bCs w:val="0"/>
          <w:color w:val="auto"/>
          <w:sz w:val="24"/>
          <w:szCs w:val="24"/>
        </w:rPr>
        <w:t>Estimate effort and cost of Dental clinic service system have:</w:t>
      </w:r>
      <w:bookmarkEnd w:id="83"/>
    </w:p>
    <w:p w14:paraId="47E90CBC" w14:textId="77777777" w:rsidR="00052FD8" w:rsidRPr="00C20422" w:rsidRDefault="00052FD8" w:rsidP="00052FD8">
      <w:pPr>
        <w:pStyle w:val="ListParagraph"/>
        <w:numPr>
          <w:ilvl w:val="0"/>
          <w:numId w:val="6"/>
        </w:numPr>
        <w:spacing w:before="100" w:beforeAutospacing="1" w:after="100" w:afterAutospacing="1" w:line="240" w:lineRule="auto"/>
        <w:outlineLvl w:val="0"/>
        <w:rPr>
          <w:rFonts w:ascii="Times New Roman" w:hAnsi="Times New Roman" w:cs="Times New Roman"/>
          <w:color w:val="auto"/>
          <w:sz w:val="24"/>
          <w:szCs w:val="24"/>
        </w:rPr>
      </w:pPr>
      <w:r w:rsidRPr="00C20422">
        <w:rPr>
          <w:rFonts w:ascii="Times New Roman" w:hAnsi="Times New Roman" w:cs="Times New Roman"/>
          <w:color w:val="auto"/>
          <w:sz w:val="24"/>
          <w:szCs w:val="24"/>
        </w:rPr>
        <w:t>Rent the web server</w:t>
      </w:r>
    </w:p>
    <w:p w14:paraId="529A5938" w14:textId="77777777" w:rsidR="00052FD8" w:rsidRPr="00C20422" w:rsidRDefault="00052FD8" w:rsidP="00052FD8">
      <w:pPr>
        <w:pStyle w:val="ListParagraph"/>
        <w:numPr>
          <w:ilvl w:val="0"/>
          <w:numId w:val="6"/>
        </w:numPr>
        <w:spacing w:before="100" w:beforeAutospacing="1" w:after="100" w:afterAutospacing="1" w:line="240" w:lineRule="auto"/>
        <w:outlineLvl w:val="0"/>
        <w:rPr>
          <w:rFonts w:ascii="Times New Roman" w:hAnsi="Times New Roman" w:cs="Times New Roman"/>
          <w:color w:val="auto"/>
          <w:sz w:val="24"/>
          <w:szCs w:val="24"/>
        </w:rPr>
      </w:pPr>
      <w:r w:rsidRPr="00C20422">
        <w:rPr>
          <w:rFonts w:ascii="Times New Roman" w:hAnsi="Times New Roman" w:cs="Times New Roman"/>
          <w:color w:val="auto"/>
          <w:sz w:val="24"/>
          <w:szCs w:val="24"/>
        </w:rPr>
        <w:t>Register for Apple developer</w:t>
      </w:r>
    </w:p>
    <w:p w14:paraId="065D99C8" w14:textId="77777777" w:rsidR="00052FD8" w:rsidRPr="00C20422" w:rsidRDefault="00052FD8" w:rsidP="00052FD8">
      <w:pPr>
        <w:pStyle w:val="ListParagraph"/>
        <w:numPr>
          <w:ilvl w:val="0"/>
          <w:numId w:val="6"/>
        </w:numPr>
        <w:spacing w:before="100" w:beforeAutospacing="1" w:after="100" w:afterAutospacing="1" w:line="240" w:lineRule="auto"/>
        <w:outlineLvl w:val="0"/>
        <w:rPr>
          <w:rFonts w:ascii="Times New Roman" w:hAnsi="Times New Roman" w:cs="Times New Roman"/>
          <w:color w:val="auto"/>
          <w:sz w:val="24"/>
          <w:szCs w:val="24"/>
        </w:rPr>
      </w:pPr>
      <w:r w:rsidRPr="00C20422">
        <w:rPr>
          <w:rFonts w:ascii="Times New Roman" w:hAnsi="Times New Roman" w:cs="Times New Roman"/>
          <w:color w:val="auto"/>
          <w:sz w:val="24"/>
          <w:szCs w:val="24"/>
        </w:rPr>
        <w:t>Webcam QR code scanner</w:t>
      </w:r>
    </w:p>
    <w:p w14:paraId="4FE1385D" w14:textId="77777777" w:rsidR="00FB7C6B" w:rsidRPr="00FB7C6B" w:rsidRDefault="00D0624D" w:rsidP="00FB7C6B">
      <w:pPr>
        <w:rPr>
          <w:rFonts w:ascii="Times New Roman" w:hAnsi="Times New Roman" w:cs="Times New Roman"/>
          <w:b/>
          <w:bCs/>
          <w:color w:val="auto"/>
          <w:sz w:val="28"/>
          <w:szCs w:val="36"/>
        </w:rPr>
        <w:sectPr w:rsidR="00FB7C6B" w:rsidRPr="00FB7C6B" w:rsidSect="001D13C3">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docGrid w:linePitch="360"/>
        </w:sectPr>
      </w:pPr>
      <w:r>
        <w:rPr>
          <w:rFonts w:ascii="Times New Roman" w:hAnsi="Times New Roman" w:cs="Times New Roman"/>
          <w:b/>
          <w:bCs/>
          <w:color w:val="auto"/>
          <w:sz w:val="28"/>
          <w:szCs w:val="36"/>
        </w:rPr>
        <w:t>6.4 Schedule &amp; Milestone</w:t>
      </w:r>
    </w:p>
    <w:p w14:paraId="0E3C3628" w14:textId="77777777" w:rsidR="00FB7C6B" w:rsidRPr="00FB7C6B" w:rsidRDefault="00FB7C6B" w:rsidP="00FB7C6B">
      <w:pPr>
        <w:rPr>
          <w:rFonts w:ascii="Times New Roman" w:hAnsi="Times New Roman" w:cs="Times New Roman"/>
          <w:b/>
          <w:bCs/>
          <w:color w:val="auto"/>
          <w:sz w:val="28"/>
          <w:szCs w:val="36"/>
        </w:rPr>
      </w:pPr>
      <w:r>
        <w:rPr>
          <w:noProof/>
          <w:lang w:eastAsia="ko-KR"/>
        </w:rPr>
        <w:lastRenderedPageBreak/>
        <w:drawing>
          <wp:anchor distT="0" distB="0" distL="114300" distR="114300" simplePos="0" relativeHeight="251659264" behindDoc="0" locked="0" layoutInCell="1" allowOverlap="1" wp14:anchorId="39C3A14D" wp14:editId="210FDA72">
            <wp:simplePos x="0" y="0"/>
            <wp:positionH relativeFrom="margin">
              <wp:align>center</wp:align>
            </wp:positionH>
            <wp:positionV relativeFrom="margin">
              <wp:align>top</wp:align>
            </wp:positionV>
            <wp:extent cx="8936355" cy="3950335"/>
            <wp:effectExtent l="0" t="0" r="0" b="0"/>
            <wp:wrapSquare wrapText="bothSides"/>
            <wp:docPr id="6" name="Picture 6" descr="C:\Users\SONY\Desktop\senior project\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NY\Desktop\senior project\p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936355" cy="3950335"/>
                    </a:xfrm>
                    <a:prstGeom prst="rect">
                      <a:avLst/>
                    </a:prstGeom>
                    <a:noFill/>
                    <a:ln>
                      <a:noFill/>
                    </a:ln>
                  </pic:spPr>
                </pic:pic>
              </a:graphicData>
            </a:graphic>
            <wp14:sizeRelV relativeFrom="margin">
              <wp14:pctHeight>0</wp14:pctHeight>
            </wp14:sizeRelV>
          </wp:anchor>
        </w:drawing>
      </w:r>
    </w:p>
    <w:p w14:paraId="36F6655D" w14:textId="77777777" w:rsidR="00FB7C6B" w:rsidRDefault="00FB7C6B" w:rsidP="00FB7C6B">
      <w:pPr>
        <w:widowControl w:val="0"/>
        <w:ind w:left="720"/>
        <w:jc w:val="center"/>
        <w:rPr>
          <w:rFonts w:ascii="Times New Roman" w:hAnsi="Times New Roman" w:cs="Times New Roman"/>
          <w:noProof/>
          <w:sz w:val="24"/>
          <w:szCs w:val="24"/>
        </w:rPr>
      </w:pPr>
    </w:p>
    <w:p w14:paraId="259B698B" w14:textId="77777777" w:rsidR="00FB7C6B" w:rsidRDefault="00FB7C6B" w:rsidP="00FB7C6B">
      <w:pPr>
        <w:widowControl w:val="0"/>
        <w:ind w:left="720"/>
        <w:jc w:val="center"/>
        <w:rPr>
          <w:rFonts w:ascii="Times New Roman" w:hAnsi="Times New Roman" w:cs="Times New Roman"/>
          <w:noProof/>
          <w:sz w:val="24"/>
          <w:szCs w:val="24"/>
        </w:rPr>
      </w:pPr>
      <w:r w:rsidRPr="007B00DE">
        <w:rPr>
          <w:rFonts w:ascii="Times New Roman" w:hAnsi="Times New Roman" w:cs="Times New Roman"/>
          <w:noProof/>
          <w:sz w:val="24"/>
          <w:szCs w:val="24"/>
        </w:rPr>
        <w:t xml:space="preserve">Figure </w:t>
      </w:r>
      <w:r w:rsidR="009C7659">
        <w:rPr>
          <w:rFonts w:ascii="Times New Roman" w:hAnsi="Times New Roman" w:cs="Times New Roman"/>
          <w:noProof/>
          <w:sz w:val="24"/>
          <w:szCs w:val="24"/>
        </w:rPr>
        <w:t>2</w:t>
      </w:r>
      <w:r w:rsidRPr="007B00DE">
        <w:rPr>
          <w:rFonts w:ascii="Times New Roman" w:hAnsi="Times New Roman" w:cs="Times New Roman"/>
          <w:noProof/>
          <w:sz w:val="24"/>
          <w:szCs w:val="24"/>
        </w:rPr>
        <w:t xml:space="preserve">: Milestone of Proposal and Progress </w:t>
      </w:r>
      <w:commentRangeStart w:id="84"/>
      <w:r w:rsidRPr="007B00DE">
        <w:rPr>
          <w:rFonts w:ascii="Times New Roman" w:hAnsi="Times New Roman" w:cs="Times New Roman"/>
          <w:noProof/>
          <w:sz w:val="24"/>
          <w:szCs w:val="24"/>
        </w:rPr>
        <w:t>1</w:t>
      </w:r>
      <w:commentRangeEnd w:id="84"/>
      <w:r w:rsidR="00462633">
        <w:rPr>
          <w:rStyle w:val="CommentReference"/>
          <w:rFonts w:cs="Cordia New"/>
        </w:rPr>
        <w:commentReference w:id="84"/>
      </w:r>
    </w:p>
    <w:p w14:paraId="562CBB48" w14:textId="77777777" w:rsidR="00FB7C6B" w:rsidRPr="007B00DE" w:rsidRDefault="00FB7C6B" w:rsidP="00FB7C6B">
      <w:pPr>
        <w:widowControl w:val="0"/>
        <w:ind w:left="720"/>
        <w:jc w:val="center"/>
        <w:rPr>
          <w:rFonts w:ascii="Times New Roman" w:hAnsi="Times New Roman" w:cs="Times New Roman"/>
          <w:noProof/>
          <w:sz w:val="24"/>
          <w:szCs w:val="24"/>
        </w:rPr>
      </w:pPr>
    </w:p>
    <w:p w14:paraId="0D19A56E" w14:textId="77777777" w:rsidR="00FB7C6B" w:rsidRDefault="009C7659" w:rsidP="00FB7C6B">
      <w:pPr>
        <w:widowControl w:val="0"/>
        <w:ind w:left="720"/>
        <w:jc w:val="center"/>
        <w:rPr>
          <w:rFonts w:ascii="Times New Roman" w:hAnsi="Times New Roman" w:cs="Times New Roman"/>
          <w:noProof/>
          <w:sz w:val="24"/>
          <w:szCs w:val="24"/>
        </w:rPr>
      </w:pPr>
      <w:r>
        <w:rPr>
          <w:rFonts w:ascii="Times New Roman" w:hAnsi="Times New Roman" w:cs="Times New Roman"/>
          <w:noProof/>
          <w:sz w:val="24"/>
          <w:szCs w:val="24"/>
        </w:rPr>
        <w:t>As shown in Figure 2</w:t>
      </w:r>
      <w:r w:rsidR="00FB7C6B" w:rsidRPr="007B00DE">
        <w:rPr>
          <w:rFonts w:ascii="Times New Roman" w:hAnsi="Times New Roman" w:cs="Times New Roman"/>
          <w:noProof/>
          <w:sz w:val="24"/>
          <w:szCs w:val="24"/>
        </w:rPr>
        <w:t xml:space="preserve">, the proposal stage starts around January and continues until the </w:t>
      </w:r>
      <w:r w:rsidR="00FB7C6B">
        <w:rPr>
          <w:rFonts w:ascii="Times New Roman" w:hAnsi="Times New Roman" w:cs="Times New Roman"/>
          <w:noProof/>
          <w:sz w:val="24"/>
          <w:szCs w:val="24"/>
        </w:rPr>
        <w:t>mid-</w:t>
      </w:r>
      <w:r w:rsidR="00FB7C6B" w:rsidRPr="007B00DE">
        <w:rPr>
          <w:rFonts w:ascii="Times New Roman" w:hAnsi="Times New Roman" w:cs="Times New Roman"/>
          <w:noProof/>
          <w:sz w:val="24"/>
          <w:szCs w:val="24"/>
        </w:rPr>
        <w:t>March.</w:t>
      </w:r>
    </w:p>
    <w:p w14:paraId="2BEC327F" w14:textId="77777777" w:rsidR="00FB7C6B" w:rsidRPr="007B00DE" w:rsidRDefault="00FB7C6B" w:rsidP="00FB7C6B">
      <w:pPr>
        <w:widowControl w:val="0"/>
        <w:ind w:left="720"/>
        <w:jc w:val="center"/>
        <w:rPr>
          <w:rFonts w:ascii="Times New Roman" w:hAnsi="Times New Roman" w:cs="Times New Roman"/>
          <w:noProof/>
          <w:sz w:val="24"/>
          <w:szCs w:val="24"/>
        </w:rPr>
      </w:pPr>
      <w:r w:rsidRPr="007B00DE">
        <w:rPr>
          <w:rFonts w:ascii="Times New Roman" w:hAnsi="Times New Roman" w:cs="Times New Roman"/>
          <w:noProof/>
          <w:sz w:val="24"/>
          <w:szCs w:val="24"/>
        </w:rPr>
        <w:t>Progress 1 starts around mid-March until mid-May.</w:t>
      </w:r>
    </w:p>
    <w:p w14:paraId="1F59FB32" w14:textId="77777777" w:rsidR="00FB7C6B" w:rsidRDefault="00FB7C6B" w:rsidP="00B6120F">
      <w:pPr>
        <w:pStyle w:val="ListParagraph"/>
        <w:ind w:left="1440"/>
        <w:rPr>
          <w:rFonts w:ascii="Times New Roman" w:hAnsi="Times New Roman" w:cs="Times New Roman"/>
          <w:b/>
          <w:bCs/>
          <w:color w:val="auto"/>
          <w:sz w:val="28"/>
          <w:szCs w:val="36"/>
        </w:rPr>
      </w:pPr>
    </w:p>
    <w:p w14:paraId="5A066476" w14:textId="77777777" w:rsidR="00FB7C6B" w:rsidRDefault="00FB7C6B" w:rsidP="00B6120F">
      <w:pPr>
        <w:pStyle w:val="ListParagraph"/>
        <w:ind w:left="1440"/>
        <w:rPr>
          <w:rFonts w:ascii="Times New Roman" w:hAnsi="Times New Roman" w:cs="Times New Roman"/>
          <w:b/>
          <w:bCs/>
          <w:color w:val="auto"/>
          <w:sz w:val="28"/>
          <w:szCs w:val="36"/>
        </w:rPr>
      </w:pPr>
    </w:p>
    <w:p w14:paraId="4248DEA8" w14:textId="77777777" w:rsidR="00FB7C6B" w:rsidRDefault="00FB7C6B" w:rsidP="00B6120F">
      <w:pPr>
        <w:pStyle w:val="ListParagraph"/>
        <w:ind w:left="1440"/>
        <w:rPr>
          <w:rFonts w:ascii="Times New Roman" w:hAnsi="Times New Roman" w:cs="Times New Roman"/>
          <w:b/>
          <w:bCs/>
          <w:color w:val="auto"/>
          <w:sz w:val="28"/>
          <w:szCs w:val="36"/>
        </w:rPr>
      </w:pPr>
      <w:r>
        <w:rPr>
          <w:rFonts w:ascii="Times New Roman" w:hAnsi="Times New Roman" w:cs="Times New Roman"/>
          <w:b/>
          <w:bCs/>
          <w:noProof/>
          <w:sz w:val="24"/>
          <w:szCs w:val="24"/>
          <w:lang w:eastAsia="ko-KR"/>
        </w:rPr>
        <w:lastRenderedPageBreak/>
        <w:drawing>
          <wp:anchor distT="0" distB="0" distL="114300" distR="114300" simplePos="0" relativeHeight="251661312" behindDoc="0" locked="0" layoutInCell="1" allowOverlap="1" wp14:anchorId="783C0839" wp14:editId="3214777B">
            <wp:simplePos x="0" y="0"/>
            <wp:positionH relativeFrom="margin">
              <wp:align>center</wp:align>
            </wp:positionH>
            <wp:positionV relativeFrom="margin">
              <wp:align>top</wp:align>
            </wp:positionV>
            <wp:extent cx="9152255" cy="4100195"/>
            <wp:effectExtent l="0" t="0" r="0" b="0"/>
            <wp:wrapSquare wrapText="bothSides"/>
            <wp:docPr id="15" name="Picture 15" descr="C:\Users\SONY\Desktop\senior project\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ONY\Desktop\senior project\p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152255" cy="41001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0929A11" w14:textId="77777777" w:rsidR="00FB7C6B" w:rsidRPr="007B00DE" w:rsidRDefault="00FB7C6B" w:rsidP="00FB7C6B">
      <w:pPr>
        <w:widowControl w:val="0"/>
        <w:ind w:left="720"/>
        <w:jc w:val="center"/>
        <w:rPr>
          <w:rFonts w:ascii="Times New Roman" w:hAnsi="Times New Roman" w:cs="Times New Roman"/>
          <w:sz w:val="24"/>
          <w:szCs w:val="24"/>
        </w:rPr>
      </w:pPr>
      <w:r w:rsidRPr="007B00DE">
        <w:rPr>
          <w:rFonts w:ascii="Times New Roman" w:hAnsi="Times New Roman" w:cs="Times New Roman"/>
          <w:sz w:val="24"/>
          <w:szCs w:val="24"/>
        </w:rPr>
        <w:t>F</w:t>
      </w:r>
      <w:r w:rsidR="009C7659">
        <w:rPr>
          <w:rFonts w:ascii="Times New Roman" w:hAnsi="Times New Roman" w:cs="Times New Roman"/>
          <w:sz w:val="24"/>
          <w:szCs w:val="24"/>
        </w:rPr>
        <w:t>igure 8: Milestone of Progress 3</w:t>
      </w:r>
    </w:p>
    <w:p w14:paraId="132D3926" w14:textId="77777777" w:rsidR="00FB7C6B" w:rsidRPr="007B00DE" w:rsidRDefault="00FB7C6B" w:rsidP="00FB7C6B">
      <w:pPr>
        <w:widowControl w:val="0"/>
        <w:ind w:left="720"/>
        <w:jc w:val="center"/>
        <w:rPr>
          <w:rFonts w:ascii="Times New Roman" w:hAnsi="Times New Roman" w:cs="Times New Roman"/>
          <w:sz w:val="24"/>
          <w:szCs w:val="24"/>
        </w:rPr>
      </w:pPr>
    </w:p>
    <w:p w14:paraId="48F61868" w14:textId="77777777" w:rsidR="00FB7C6B" w:rsidRPr="007B00DE" w:rsidRDefault="009C7659" w:rsidP="00FB7C6B">
      <w:pPr>
        <w:widowControl w:val="0"/>
        <w:ind w:left="720"/>
        <w:jc w:val="center"/>
        <w:rPr>
          <w:rFonts w:ascii="Times New Roman" w:hAnsi="Times New Roman" w:cs="Times New Roman"/>
          <w:sz w:val="24"/>
          <w:szCs w:val="24"/>
          <w:highlight w:val="yellow"/>
        </w:rPr>
      </w:pPr>
      <w:r>
        <w:rPr>
          <w:rFonts w:ascii="Times New Roman" w:hAnsi="Times New Roman" w:cs="Times New Roman"/>
          <w:sz w:val="24"/>
          <w:szCs w:val="24"/>
        </w:rPr>
        <w:t>As shown in Figure 3</w:t>
      </w:r>
      <w:r w:rsidR="00FB7C6B" w:rsidRPr="007B00DE">
        <w:rPr>
          <w:rFonts w:ascii="Times New Roman" w:hAnsi="Times New Roman" w:cs="Times New Roman"/>
          <w:sz w:val="24"/>
          <w:szCs w:val="24"/>
        </w:rPr>
        <w:t>, Progress 2 starts around mid-May and continues until mid-July.</w:t>
      </w:r>
    </w:p>
    <w:p w14:paraId="24133C91" w14:textId="77777777" w:rsidR="00FB7C6B" w:rsidRDefault="00FB7C6B" w:rsidP="00B6120F">
      <w:pPr>
        <w:pStyle w:val="ListParagraph"/>
        <w:ind w:left="1440"/>
        <w:rPr>
          <w:rFonts w:ascii="Times New Roman" w:hAnsi="Times New Roman" w:cs="Times New Roman"/>
          <w:b/>
          <w:bCs/>
          <w:color w:val="auto"/>
          <w:sz w:val="28"/>
          <w:szCs w:val="36"/>
        </w:rPr>
      </w:pPr>
    </w:p>
    <w:p w14:paraId="11073C54" w14:textId="77777777" w:rsidR="00FB7C6B" w:rsidRDefault="00FB7C6B" w:rsidP="00B6120F">
      <w:pPr>
        <w:pStyle w:val="ListParagraph"/>
        <w:ind w:left="1440"/>
        <w:rPr>
          <w:rFonts w:ascii="Times New Roman" w:hAnsi="Times New Roman" w:cs="Times New Roman"/>
          <w:b/>
          <w:bCs/>
          <w:color w:val="auto"/>
          <w:sz w:val="28"/>
          <w:szCs w:val="36"/>
        </w:rPr>
      </w:pPr>
    </w:p>
    <w:p w14:paraId="5DA21816" w14:textId="77777777" w:rsidR="00FB7C6B" w:rsidRDefault="00FB7C6B" w:rsidP="00B6120F">
      <w:pPr>
        <w:pStyle w:val="ListParagraph"/>
        <w:ind w:left="1440"/>
        <w:rPr>
          <w:rFonts w:ascii="Times New Roman" w:hAnsi="Times New Roman" w:cs="Times New Roman"/>
          <w:b/>
          <w:bCs/>
          <w:color w:val="auto"/>
          <w:sz w:val="28"/>
          <w:szCs w:val="36"/>
        </w:rPr>
      </w:pPr>
    </w:p>
    <w:p w14:paraId="2E82FF53" w14:textId="77777777" w:rsidR="00FB7C6B" w:rsidRDefault="00FB7C6B" w:rsidP="00FB7C6B">
      <w:pPr>
        <w:widowControl w:val="0"/>
        <w:ind w:left="720"/>
        <w:jc w:val="center"/>
        <w:rPr>
          <w:rFonts w:ascii="Times New Roman" w:hAnsi="Times New Roman" w:cs="Times New Roman"/>
          <w:sz w:val="24"/>
          <w:szCs w:val="24"/>
        </w:rPr>
      </w:pPr>
      <w:r>
        <w:rPr>
          <w:rFonts w:ascii="Times New Roman" w:hAnsi="Times New Roman" w:cs="Times New Roman"/>
          <w:b/>
          <w:bCs/>
          <w:noProof/>
          <w:sz w:val="24"/>
          <w:szCs w:val="24"/>
          <w:lang w:eastAsia="ko-KR"/>
        </w:rPr>
        <w:lastRenderedPageBreak/>
        <w:drawing>
          <wp:anchor distT="0" distB="0" distL="114300" distR="114300" simplePos="0" relativeHeight="251663360" behindDoc="0" locked="0" layoutInCell="1" allowOverlap="1" wp14:anchorId="56387E6D" wp14:editId="50570625">
            <wp:simplePos x="0" y="0"/>
            <wp:positionH relativeFrom="margin">
              <wp:align>center</wp:align>
            </wp:positionH>
            <wp:positionV relativeFrom="margin">
              <wp:align>top</wp:align>
            </wp:positionV>
            <wp:extent cx="9393555" cy="4208145"/>
            <wp:effectExtent l="0" t="0" r="0" b="0"/>
            <wp:wrapSquare wrapText="bothSides"/>
            <wp:docPr id="14" name="Picture 14" descr="C:\Users\SONY\Desktop\senior project\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ONY\Desktop\senior project\p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393555" cy="42081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289EC3D" w14:textId="77777777" w:rsidR="00FB7C6B" w:rsidRPr="007B00DE" w:rsidRDefault="009C7659" w:rsidP="00FB7C6B">
      <w:pPr>
        <w:widowControl w:val="0"/>
        <w:ind w:left="720"/>
        <w:jc w:val="center"/>
        <w:rPr>
          <w:rFonts w:ascii="Times New Roman" w:hAnsi="Times New Roman" w:cs="Times New Roman"/>
          <w:sz w:val="24"/>
          <w:szCs w:val="24"/>
        </w:rPr>
      </w:pPr>
      <w:r>
        <w:rPr>
          <w:rFonts w:ascii="Times New Roman" w:hAnsi="Times New Roman" w:cs="Times New Roman"/>
          <w:sz w:val="24"/>
          <w:szCs w:val="24"/>
        </w:rPr>
        <w:t>Figure 4</w:t>
      </w:r>
      <w:r w:rsidR="00FB7C6B" w:rsidRPr="007B00DE">
        <w:rPr>
          <w:rFonts w:ascii="Times New Roman" w:hAnsi="Times New Roman" w:cs="Times New Roman"/>
          <w:sz w:val="24"/>
          <w:szCs w:val="24"/>
        </w:rPr>
        <w:t>: Milestone of Progress 3</w:t>
      </w:r>
    </w:p>
    <w:p w14:paraId="3038DF3D" w14:textId="77777777" w:rsidR="00FB7C6B" w:rsidRPr="007B00DE" w:rsidRDefault="00FB7C6B" w:rsidP="00FB7C6B">
      <w:pPr>
        <w:widowControl w:val="0"/>
        <w:ind w:left="720"/>
        <w:jc w:val="center"/>
        <w:rPr>
          <w:rFonts w:ascii="Times New Roman" w:hAnsi="Times New Roman" w:cs="Times New Roman"/>
          <w:sz w:val="24"/>
          <w:szCs w:val="24"/>
        </w:rPr>
      </w:pPr>
    </w:p>
    <w:p w14:paraId="10D90366" w14:textId="77777777" w:rsidR="00FB7C6B" w:rsidRPr="007B00DE" w:rsidRDefault="009C7659" w:rsidP="00FB7C6B">
      <w:pPr>
        <w:widowControl w:val="0"/>
        <w:ind w:left="720"/>
        <w:jc w:val="center"/>
        <w:rPr>
          <w:rFonts w:ascii="Times New Roman" w:hAnsi="Times New Roman" w:cs="Times New Roman"/>
          <w:sz w:val="24"/>
          <w:szCs w:val="24"/>
          <w:highlight w:val="yellow"/>
        </w:rPr>
      </w:pPr>
      <w:r>
        <w:rPr>
          <w:rFonts w:ascii="Times New Roman" w:hAnsi="Times New Roman" w:cs="Times New Roman"/>
          <w:sz w:val="24"/>
          <w:szCs w:val="24"/>
        </w:rPr>
        <w:t>As shown in Figure 4</w:t>
      </w:r>
      <w:r w:rsidR="00FB7C6B" w:rsidRPr="007B00DE">
        <w:rPr>
          <w:rFonts w:ascii="Times New Roman" w:hAnsi="Times New Roman" w:cs="Times New Roman"/>
          <w:sz w:val="24"/>
          <w:szCs w:val="24"/>
        </w:rPr>
        <w:t>, Progress 3 starts around mid-August and continues until mid-September.</w:t>
      </w:r>
    </w:p>
    <w:p w14:paraId="70642A88" w14:textId="77777777" w:rsidR="00FB7C6B" w:rsidRPr="00FB7C6B" w:rsidRDefault="00FB7C6B" w:rsidP="00B6120F">
      <w:pPr>
        <w:pStyle w:val="ListParagraph"/>
        <w:ind w:left="1440"/>
        <w:rPr>
          <w:rFonts w:ascii="Times New Roman" w:hAnsi="Times New Roman" w:cs="Times New Roman"/>
          <w:color w:val="auto"/>
          <w:sz w:val="28"/>
          <w:szCs w:val="36"/>
        </w:rPr>
      </w:pPr>
    </w:p>
    <w:p w14:paraId="4DC09260" w14:textId="77777777" w:rsidR="00FB7C6B" w:rsidRDefault="00FB7C6B" w:rsidP="00B6120F">
      <w:pPr>
        <w:pStyle w:val="ListParagraph"/>
        <w:ind w:left="1440"/>
        <w:rPr>
          <w:rFonts w:ascii="Times New Roman" w:hAnsi="Times New Roman" w:cs="Times New Roman"/>
          <w:b/>
          <w:bCs/>
          <w:color w:val="auto"/>
          <w:sz w:val="28"/>
          <w:szCs w:val="36"/>
        </w:rPr>
      </w:pPr>
    </w:p>
    <w:p w14:paraId="6FBC4729" w14:textId="77777777" w:rsidR="00FB7C6B" w:rsidRDefault="00FB7C6B" w:rsidP="00B6120F">
      <w:pPr>
        <w:pStyle w:val="ListParagraph"/>
        <w:ind w:left="1440"/>
        <w:rPr>
          <w:rFonts w:ascii="Times New Roman" w:hAnsi="Times New Roman" w:cs="Times New Roman"/>
          <w:b/>
          <w:bCs/>
          <w:color w:val="auto"/>
          <w:sz w:val="28"/>
          <w:szCs w:val="36"/>
        </w:rPr>
      </w:pPr>
    </w:p>
    <w:p w14:paraId="2502EB61" w14:textId="77777777" w:rsidR="00FB7C6B" w:rsidRDefault="00FB7C6B" w:rsidP="00FB7C6B">
      <w:pPr>
        <w:widowControl w:val="0"/>
        <w:ind w:left="720"/>
        <w:jc w:val="center"/>
        <w:rPr>
          <w:rFonts w:ascii="Times New Roman" w:hAnsi="Times New Roman" w:cs="Times New Roman"/>
          <w:sz w:val="24"/>
          <w:szCs w:val="24"/>
        </w:rPr>
      </w:pPr>
      <w:r>
        <w:rPr>
          <w:rFonts w:ascii="Times New Roman" w:hAnsi="Times New Roman" w:cs="Times New Roman"/>
          <w:b/>
          <w:bCs/>
          <w:noProof/>
          <w:sz w:val="24"/>
          <w:szCs w:val="24"/>
          <w:lang w:eastAsia="ko-KR"/>
        </w:rPr>
        <w:lastRenderedPageBreak/>
        <w:drawing>
          <wp:anchor distT="0" distB="0" distL="114300" distR="114300" simplePos="0" relativeHeight="251665408" behindDoc="0" locked="0" layoutInCell="1" allowOverlap="1" wp14:anchorId="35939E85" wp14:editId="7B352F6D">
            <wp:simplePos x="0" y="0"/>
            <wp:positionH relativeFrom="margin">
              <wp:align>center</wp:align>
            </wp:positionH>
            <wp:positionV relativeFrom="margin">
              <wp:align>top</wp:align>
            </wp:positionV>
            <wp:extent cx="9471660" cy="3846830"/>
            <wp:effectExtent l="0" t="0" r="0" b="0"/>
            <wp:wrapSquare wrapText="bothSides"/>
            <wp:docPr id="16" name="Picture 16" descr="C:\Users\SONY\Desktop\senior project\final progr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ONY\Desktop\senior project\final progres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471660" cy="38468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C0CA8E6" w14:textId="77777777" w:rsidR="00FB7C6B" w:rsidRPr="007B00DE" w:rsidRDefault="00250839" w:rsidP="00FB7C6B">
      <w:pPr>
        <w:widowControl w:val="0"/>
        <w:ind w:left="720"/>
        <w:jc w:val="center"/>
        <w:rPr>
          <w:rFonts w:ascii="Times New Roman" w:hAnsi="Times New Roman" w:cs="Times New Roman"/>
          <w:sz w:val="24"/>
          <w:szCs w:val="24"/>
        </w:rPr>
      </w:pPr>
      <w:r>
        <w:rPr>
          <w:rFonts w:ascii="Times New Roman" w:hAnsi="Times New Roman" w:cs="Times New Roman"/>
          <w:sz w:val="24"/>
          <w:szCs w:val="24"/>
        </w:rPr>
        <w:t>Figure 5</w:t>
      </w:r>
      <w:r w:rsidR="00FB7C6B" w:rsidRPr="007B00DE">
        <w:rPr>
          <w:rFonts w:ascii="Times New Roman" w:hAnsi="Times New Roman" w:cs="Times New Roman"/>
          <w:sz w:val="24"/>
          <w:szCs w:val="24"/>
        </w:rPr>
        <w:t>: Milestone of SE ShowPro and Final Progress</w:t>
      </w:r>
    </w:p>
    <w:p w14:paraId="0CB87665" w14:textId="77777777" w:rsidR="00FB7C6B" w:rsidRPr="007B00DE" w:rsidRDefault="00FB7C6B" w:rsidP="00FB7C6B">
      <w:pPr>
        <w:widowControl w:val="0"/>
        <w:tabs>
          <w:tab w:val="left" w:pos="4171"/>
        </w:tabs>
        <w:ind w:left="720"/>
        <w:jc w:val="center"/>
        <w:rPr>
          <w:rFonts w:ascii="Times New Roman" w:hAnsi="Times New Roman" w:cs="Times New Roman"/>
          <w:sz w:val="24"/>
          <w:szCs w:val="24"/>
        </w:rPr>
      </w:pPr>
    </w:p>
    <w:p w14:paraId="1BA2B777" w14:textId="77777777" w:rsidR="00FB7C6B" w:rsidRDefault="00FB7C6B" w:rsidP="00FB7C6B">
      <w:pPr>
        <w:widowControl w:val="0"/>
        <w:ind w:left="720"/>
        <w:jc w:val="center"/>
        <w:rPr>
          <w:rFonts w:ascii="Times New Roman" w:hAnsi="Times New Roman" w:cs="Times New Roman"/>
          <w:sz w:val="24"/>
          <w:szCs w:val="24"/>
        </w:rPr>
      </w:pPr>
      <w:r w:rsidRPr="007B00DE">
        <w:rPr>
          <w:rFonts w:ascii="Times New Roman" w:hAnsi="Times New Roman" w:cs="Times New Roman"/>
          <w:sz w:val="24"/>
          <w:szCs w:val="24"/>
        </w:rPr>
        <w:t>As shown in F</w:t>
      </w:r>
      <w:r w:rsidR="00250839">
        <w:rPr>
          <w:rFonts w:ascii="Times New Roman" w:hAnsi="Times New Roman" w:cs="Times New Roman"/>
          <w:sz w:val="24"/>
          <w:szCs w:val="24"/>
        </w:rPr>
        <w:t>igure 5</w:t>
      </w:r>
      <w:r w:rsidRPr="007B00DE">
        <w:rPr>
          <w:rFonts w:ascii="Times New Roman" w:hAnsi="Times New Roman" w:cs="Times New Roman"/>
          <w:sz w:val="24"/>
          <w:szCs w:val="24"/>
        </w:rPr>
        <w:t>, SE ShowPro is scheduled for mid-September.</w:t>
      </w:r>
    </w:p>
    <w:p w14:paraId="4C65219A" w14:textId="77777777" w:rsidR="00FB7C6B" w:rsidRPr="007B00DE" w:rsidRDefault="00FB7C6B" w:rsidP="00FB7C6B">
      <w:pPr>
        <w:widowControl w:val="0"/>
        <w:ind w:left="720"/>
        <w:jc w:val="center"/>
        <w:rPr>
          <w:rFonts w:ascii="Times New Roman" w:hAnsi="Times New Roman" w:cs="Times New Roman"/>
          <w:sz w:val="24"/>
          <w:szCs w:val="24"/>
          <w:highlight w:val="yellow"/>
        </w:rPr>
      </w:pPr>
      <w:r w:rsidRPr="007B00DE">
        <w:rPr>
          <w:rFonts w:ascii="Times New Roman" w:hAnsi="Times New Roman" w:cs="Times New Roman"/>
          <w:sz w:val="24"/>
          <w:szCs w:val="24"/>
        </w:rPr>
        <w:t>Final progress is from mid-September continues until mid-November.</w:t>
      </w:r>
    </w:p>
    <w:p w14:paraId="5EC6F4D3" w14:textId="77777777" w:rsidR="00FB7C6B" w:rsidRDefault="00FB7C6B" w:rsidP="00B6120F">
      <w:pPr>
        <w:pStyle w:val="ListParagraph"/>
        <w:ind w:left="1440"/>
        <w:rPr>
          <w:rFonts w:ascii="Times New Roman" w:hAnsi="Times New Roman" w:cs="Times New Roman"/>
          <w:b/>
          <w:bCs/>
          <w:color w:val="auto"/>
          <w:sz w:val="28"/>
          <w:szCs w:val="36"/>
        </w:rPr>
      </w:pPr>
    </w:p>
    <w:p w14:paraId="11AB215D" w14:textId="77777777" w:rsidR="00FB7C6B" w:rsidRDefault="00FB7C6B" w:rsidP="00B6120F">
      <w:pPr>
        <w:pStyle w:val="ListParagraph"/>
        <w:ind w:left="1440"/>
        <w:rPr>
          <w:rFonts w:ascii="Times New Roman" w:hAnsi="Times New Roman" w:cs="Times New Roman"/>
          <w:b/>
          <w:bCs/>
          <w:color w:val="auto"/>
          <w:sz w:val="28"/>
          <w:szCs w:val="36"/>
        </w:rPr>
      </w:pPr>
    </w:p>
    <w:p w14:paraId="6D2BB709" w14:textId="77777777" w:rsidR="00FB7C6B" w:rsidRPr="00FB7C6B" w:rsidRDefault="00FB7C6B" w:rsidP="00FB7C6B">
      <w:pPr>
        <w:rPr>
          <w:rFonts w:ascii="Times New Roman" w:hAnsi="Times New Roman" w:cs="Times New Roman"/>
          <w:b/>
          <w:bCs/>
          <w:color w:val="auto"/>
          <w:sz w:val="28"/>
          <w:szCs w:val="36"/>
        </w:rPr>
        <w:sectPr w:rsidR="00FB7C6B" w:rsidRPr="00FB7C6B" w:rsidSect="00FB7C6B">
          <w:footerReference w:type="default" r:id="rId21"/>
          <w:pgSz w:w="16838" w:h="11906" w:orient="landscape"/>
          <w:pgMar w:top="1440" w:right="1440" w:bottom="1440" w:left="1440" w:header="708" w:footer="708" w:gutter="0"/>
          <w:cols w:space="708"/>
          <w:docGrid w:linePitch="360"/>
        </w:sectPr>
      </w:pPr>
    </w:p>
    <w:p w14:paraId="4119D4B2" w14:textId="77777777" w:rsidR="00CC34D7" w:rsidRPr="00D0624D" w:rsidRDefault="00BF46E9" w:rsidP="00A560C9">
      <w:pPr>
        <w:pStyle w:val="Heading1"/>
        <w:rPr>
          <w:rFonts w:ascii="Times New Roman" w:hAnsi="Times New Roman" w:cs="Times New Roman"/>
          <w:b w:val="0"/>
          <w:bCs w:val="0"/>
          <w:sz w:val="36"/>
          <w:szCs w:val="44"/>
        </w:rPr>
      </w:pPr>
      <w:bookmarkStart w:id="85" w:name="_Toc259970781"/>
      <w:r w:rsidRPr="00C20422">
        <w:rPr>
          <w:rFonts w:ascii="Times New Roman" w:hAnsi="Times New Roman" w:cs="Times New Roman"/>
          <w:sz w:val="36"/>
          <w:szCs w:val="44"/>
        </w:rPr>
        <w:lastRenderedPageBreak/>
        <w:t>Chapter Seven</w:t>
      </w:r>
      <w:r w:rsidR="00CC34D7" w:rsidRPr="00C20422">
        <w:rPr>
          <w:rFonts w:ascii="Times New Roman" w:hAnsi="Times New Roman" w:cs="Times New Roman"/>
          <w:sz w:val="36"/>
          <w:szCs w:val="44"/>
        </w:rPr>
        <w:t>: Version Control Strategy</w:t>
      </w:r>
      <w:bookmarkEnd w:id="85"/>
    </w:p>
    <w:p w14:paraId="17019765" w14:textId="77777777" w:rsidR="00F36566" w:rsidRPr="00C20422" w:rsidRDefault="00BF46E9" w:rsidP="00A560C9">
      <w:pPr>
        <w:pStyle w:val="Heading2"/>
        <w:rPr>
          <w:rFonts w:ascii="Times New Roman" w:hAnsi="Times New Roman" w:cs="Times New Roman"/>
          <w:b w:val="0"/>
          <w:bCs w:val="0"/>
          <w:color w:val="auto"/>
          <w:sz w:val="32"/>
          <w:szCs w:val="40"/>
        </w:rPr>
      </w:pPr>
      <w:bookmarkStart w:id="86" w:name="_Toc259970782"/>
      <w:r w:rsidRPr="00C20422">
        <w:rPr>
          <w:rFonts w:ascii="Times New Roman" w:hAnsi="Times New Roman" w:cs="Times New Roman"/>
          <w:color w:val="auto"/>
          <w:sz w:val="32"/>
          <w:szCs w:val="40"/>
        </w:rPr>
        <w:t>7</w:t>
      </w:r>
      <w:r w:rsidR="00CC34D7" w:rsidRPr="00C20422">
        <w:rPr>
          <w:rFonts w:ascii="Times New Roman" w:hAnsi="Times New Roman" w:cs="Times New Roman"/>
          <w:color w:val="auto"/>
          <w:sz w:val="32"/>
          <w:szCs w:val="40"/>
        </w:rPr>
        <w:t>. Version control strategy</w:t>
      </w:r>
      <w:bookmarkEnd w:id="86"/>
      <w:r w:rsidR="00F36566" w:rsidRPr="00C20422">
        <w:rPr>
          <w:rFonts w:ascii="Times New Roman" w:hAnsi="Times New Roman" w:cs="Times New Roman"/>
          <w:color w:val="auto"/>
          <w:sz w:val="28"/>
          <w:szCs w:val="36"/>
        </w:rPr>
        <w:tab/>
      </w:r>
    </w:p>
    <w:p w14:paraId="3319B24B" w14:textId="77777777" w:rsidR="00F36566" w:rsidRPr="00C20422" w:rsidRDefault="00F36566" w:rsidP="00CC34D7">
      <w:pPr>
        <w:rPr>
          <w:rFonts w:ascii="Times New Roman" w:hAnsi="Times New Roman" w:cs="Times New Roman"/>
          <w:b/>
          <w:bCs/>
          <w:color w:val="auto"/>
          <w:sz w:val="24"/>
          <w:szCs w:val="32"/>
        </w:rPr>
      </w:pPr>
    </w:p>
    <w:p w14:paraId="7BD9AE5A" w14:textId="77777777" w:rsidR="00CC34D7" w:rsidRPr="00C20422" w:rsidRDefault="00BF46E9" w:rsidP="00D0624D">
      <w:pPr>
        <w:pStyle w:val="Heading2"/>
        <w:rPr>
          <w:rFonts w:ascii="Times New Roman" w:hAnsi="Times New Roman" w:cs="Times New Roman"/>
          <w:b w:val="0"/>
          <w:bCs w:val="0"/>
          <w:color w:val="auto"/>
          <w:sz w:val="32"/>
          <w:szCs w:val="40"/>
        </w:rPr>
      </w:pPr>
      <w:bookmarkStart w:id="87" w:name="_Toc259970783"/>
      <w:r w:rsidRPr="00C20422">
        <w:rPr>
          <w:rFonts w:ascii="Times New Roman" w:hAnsi="Times New Roman" w:cs="Times New Roman"/>
          <w:color w:val="auto"/>
          <w:sz w:val="28"/>
          <w:szCs w:val="36"/>
        </w:rPr>
        <w:t>7</w:t>
      </w:r>
      <w:r w:rsidR="00F36566" w:rsidRPr="00C20422">
        <w:rPr>
          <w:rFonts w:ascii="Times New Roman" w:hAnsi="Times New Roman" w:cs="Times New Roman"/>
          <w:color w:val="auto"/>
          <w:sz w:val="28"/>
          <w:szCs w:val="36"/>
        </w:rPr>
        <w:t>.1</w:t>
      </w:r>
      <w:r w:rsidR="00CC34D7" w:rsidRPr="00C20422">
        <w:rPr>
          <w:rFonts w:ascii="Times New Roman" w:hAnsi="Times New Roman" w:cs="Times New Roman"/>
          <w:color w:val="auto"/>
          <w:sz w:val="28"/>
          <w:szCs w:val="36"/>
        </w:rPr>
        <w:t xml:space="preserve"> Filename format</w:t>
      </w:r>
      <w:bookmarkEnd w:id="87"/>
    </w:p>
    <w:p w14:paraId="69029AFE" w14:textId="77777777" w:rsidR="00CC34D7" w:rsidRPr="00C20422" w:rsidRDefault="00BA1846" w:rsidP="00424B36">
      <w:pPr>
        <w:ind w:firstLine="360"/>
        <w:rPr>
          <w:rFonts w:ascii="Times New Roman" w:hAnsi="Times New Roman" w:cs="Times New Roman"/>
          <w:color w:val="auto"/>
          <w:sz w:val="24"/>
          <w:szCs w:val="32"/>
        </w:rPr>
      </w:pPr>
      <w:r w:rsidRPr="00C20422">
        <w:rPr>
          <w:rFonts w:ascii="Times New Roman" w:hAnsi="Times New Roman" w:cs="Times New Roman"/>
          <w:color w:val="auto"/>
          <w:sz w:val="24"/>
          <w:szCs w:val="32"/>
        </w:rPr>
        <w:t xml:space="preserve">     </w:t>
      </w:r>
      <w:r w:rsidR="00CC34D7" w:rsidRPr="00C20422">
        <w:rPr>
          <w:rFonts w:ascii="Times New Roman" w:hAnsi="Times New Roman" w:cs="Times New Roman"/>
          <w:color w:val="auto"/>
          <w:sz w:val="24"/>
          <w:szCs w:val="32"/>
        </w:rPr>
        <w:t>The filename format which use for all project document is</w:t>
      </w:r>
    </w:p>
    <w:p w14:paraId="2400FC7C" w14:textId="77777777" w:rsidR="00CC34D7" w:rsidRPr="00C20422" w:rsidRDefault="00BA1846" w:rsidP="00CC34D7">
      <w:pPr>
        <w:pStyle w:val="ListParagraph"/>
        <w:numPr>
          <w:ilvl w:val="0"/>
          <w:numId w:val="12"/>
        </w:numPr>
        <w:rPr>
          <w:rFonts w:ascii="Times New Roman" w:hAnsi="Times New Roman" w:cs="Times New Roman"/>
          <w:color w:val="auto"/>
          <w:sz w:val="24"/>
          <w:szCs w:val="32"/>
        </w:rPr>
      </w:pPr>
      <w:r w:rsidRPr="00C20422">
        <w:rPr>
          <w:rFonts w:ascii="Times New Roman" w:hAnsi="Times New Roman" w:cs="Times New Roman"/>
          <w:color w:val="auto"/>
          <w:sz w:val="24"/>
          <w:szCs w:val="32"/>
        </w:rPr>
        <w:t>[</w:t>
      </w:r>
      <w:r w:rsidR="00CC34D7" w:rsidRPr="00C20422">
        <w:rPr>
          <w:rFonts w:ascii="Times New Roman" w:hAnsi="Times New Roman" w:cs="Times New Roman"/>
          <w:color w:val="auto"/>
          <w:sz w:val="24"/>
          <w:szCs w:val="32"/>
        </w:rPr>
        <w:t>Project name]-[Document name]_[Version].file type</w:t>
      </w:r>
    </w:p>
    <w:p w14:paraId="54E2DE56" w14:textId="77777777" w:rsidR="00424B36" w:rsidRPr="00C20422" w:rsidRDefault="00424B36" w:rsidP="00424B36">
      <w:pPr>
        <w:rPr>
          <w:rFonts w:ascii="Times New Roman" w:hAnsi="Times New Roman" w:cs="Times New Roman"/>
          <w:color w:val="auto"/>
          <w:sz w:val="24"/>
          <w:szCs w:val="32"/>
        </w:rPr>
      </w:pPr>
    </w:p>
    <w:p w14:paraId="1E78796A" w14:textId="77777777" w:rsidR="00424B36" w:rsidRPr="00C20422" w:rsidRDefault="00A560C9" w:rsidP="00D0624D">
      <w:pPr>
        <w:pStyle w:val="Heading2"/>
        <w:rPr>
          <w:rFonts w:ascii="Times New Roman" w:hAnsi="Times New Roman" w:cs="Times New Roman"/>
          <w:b w:val="0"/>
          <w:bCs w:val="0"/>
          <w:color w:val="auto"/>
          <w:sz w:val="28"/>
          <w:szCs w:val="36"/>
        </w:rPr>
      </w:pPr>
      <w:bookmarkStart w:id="88" w:name="_Toc259970784"/>
      <w:r>
        <w:rPr>
          <w:rFonts w:ascii="Times New Roman" w:hAnsi="Times New Roman" w:cs="Times New Roman"/>
          <w:color w:val="auto"/>
          <w:sz w:val="28"/>
          <w:szCs w:val="36"/>
        </w:rPr>
        <w:t>7</w:t>
      </w:r>
      <w:r w:rsidR="00F36566" w:rsidRPr="00C20422">
        <w:rPr>
          <w:rFonts w:ascii="Times New Roman" w:hAnsi="Times New Roman" w:cs="Times New Roman"/>
          <w:color w:val="auto"/>
          <w:sz w:val="28"/>
          <w:szCs w:val="36"/>
        </w:rPr>
        <w:t>.2</w:t>
      </w:r>
      <w:r w:rsidR="00424B36" w:rsidRPr="00C20422">
        <w:rPr>
          <w:rFonts w:ascii="Times New Roman" w:hAnsi="Times New Roman" w:cs="Times New Roman"/>
          <w:color w:val="auto"/>
          <w:sz w:val="28"/>
          <w:szCs w:val="36"/>
        </w:rPr>
        <w:t xml:space="preserve"> Change Management</w:t>
      </w:r>
      <w:bookmarkEnd w:id="88"/>
    </w:p>
    <w:p w14:paraId="0ED687C4" w14:textId="77777777" w:rsidR="00424B36" w:rsidRPr="00C20422" w:rsidRDefault="00424B36" w:rsidP="00424B36">
      <w:pPr>
        <w:rPr>
          <w:rFonts w:ascii="Times New Roman" w:hAnsi="Times New Roman" w:cs="Times New Roman"/>
          <w:color w:val="auto"/>
          <w:sz w:val="24"/>
          <w:szCs w:val="32"/>
        </w:rPr>
      </w:pPr>
      <w:r w:rsidRPr="00C20422">
        <w:rPr>
          <w:rFonts w:ascii="Times New Roman" w:hAnsi="Times New Roman" w:cs="Times New Roman"/>
          <w:b/>
          <w:bCs/>
          <w:color w:val="auto"/>
          <w:sz w:val="24"/>
          <w:szCs w:val="32"/>
        </w:rPr>
        <w:tab/>
      </w:r>
      <w:r w:rsidRPr="00C20422">
        <w:rPr>
          <w:rFonts w:ascii="Times New Roman" w:hAnsi="Times New Roman" w:cs="Times New Roman"/>
          <w:color w:val="auto"/>
          <w:sz w:val="24"/>
          <w:szCs w:val="32"/>
        </w:rPr>
        <w:t>Change management are management all of changes in the project during development process. All of change request will be recorded to the change</w:t>
      </w:r>
      <w:r w:rsidR="00F36566" w:rsidRPr="00C20422">
        <w:rPr>
          <w:rFonts w:ascii="Times New Roman" w:hAnsi="Times New Roman" w:cs="Times New Roman"/>
          <w:color w:val="auto"/>
          <w:sz w:val="24"/>
          <w:szCs w:val="32"/>
        </w:rPr>
        <w:t xml:space="preserve"> request document.</w:t>
      </w:r>
    </w:p>
    <w:p w14:paraId="57231CC7" w14:textId="77777777" w:rsidR="00F36566" w:rsidRPr="00C20422" w:rsidRDefault="00F36566" w:rsidP="00F36566">
      <w:pPr>
        <w:pStyle w:val="ListParagraph"/>
        <w:numPr>
          <w:ilvl w:val="0"/>
          <w:numId w:val="12"/>
        </w:numPr>
        <w:rPr>
          <w:rFonts w:ascii="Times New Roman" w:hAnsi="Times New Roman" w:cs="Times New Roman"/>
          <w:color w:val="auto"/>
          <w:sz w:val="24"/>
          <w:szCs w:val="32"/>
        </w:rPr>
      </w:pPr>
      <w:r w:rsidRPr="00C20422">
        <w:rPr>
          <w:rFonts w:ascii="Times New Roman" w:hAnsi="Times New Roman" w:cs="Times New Roman"/>
          <w:color w:val="auto"/>
          <w:sz w:val="24"/>
          <w:szCs w:val="32"/>
        </w:rPr>
        <w:t>The strategy for manage the changes following these steps :</w:t>
      </w:r>
    </w:p>
    <w:p w14:paraId="7913EF6E" w14:textId="77777777" w:rsidR="00F36566" w:rsidRPr="00C20422" w:rsidRDefault="00F36566" w:rsidP="00F36566">
      <w:pPr>
        <w:pStyle w:val="ListParagraph"/>
        <w:numPr>
          <w:ilvl w:val="0"/>
          <w:numId w:val="13"/>
        </w:numPr>
        <w:rPr>
          <w:rFonts w:ascii="Times New Roman" w:hAnsi="Times New Roman" w:cs="Times New Roman"/>
          <w:color w:val="auto"/>
          <w:sz w:val="24"/>
          <w:szCs w:val="32"/>
        </w:rPr>
      </w:pPr>
      <w:r w:rsidRPr="00C20422">
        <w:rPr>
          <w:rFonts w:ascii="Times New Roman" w:hAnsi="Times New Roman" w:cs="Times New Roman"/>
          <w:color w:val="auto"/>
          <w:sz w:val="24"/>
          <w:szCs w:val="32"/>
        </w:rPr>
        <w:t xml:space="preserve">Analyze </w:t>
      </w:r>
      <w:r w:rsidR="00BA1846" w:rsidRPr="00C20422">
        <w:rPr>
          <w:rFonts w:ascii="Times New Roman" w:hAnsi="Times New Roman" w:cs="Times New Roman"/>
          <w:color w:val="auto"/>
          <w:sz w:val="24"/>
          <w:szCs w:val="32"/>
        </w:rPr>
        <w:t>for changing</w:t>
      </w:r>
    </w:p>
    <w:p w14:paraId="0CD559CE" w14:textId="77777777" w:rsidR="007A2EF7" w:rsidRPr="00C20422" w:rsidRDefault="00BA1846" w:rsidP="00F36566">
      <w:pPr>
        <w:pStyle w:val="ListParagraph"/>
        <w:numPr>
          <w:ilvl w:val="0"/>
          <w:numId w:val="13"/>
        </w:numPr>
        <w:rPr>
          <w:rFonts w:ascii="Times New Roman" w:hAnsi="Times New Roman" w:cs="Times New Roman"/>
          <w:color w:val="auto"/>
          <w:sz w:val="24"/>
          <w:szCs w:val="32"/>
        </w:rPr>
      </w:pPr>
      <w:r w:rsidRPr="00C20422">
        <w:rPr>
          <w:rFonts w:ascii="Times New Roman" w:hAnsi="Times New Roman" w:cs="Times New Roman"/>
          <w:color w:val="auto"/>
          <w:sz w:val="24"/>
          <w:szCs w:val="32"/>
        </w:rPr>
        <w:t>Make a conclusion from change request</w:t>
      </w:r>
    </w:p>
    <w:p w14:paraId="6FE2FDA3" w14:textId="77777777" w:rsidR="007A2EF7" w:rsidRPr="00C20422" w:rsidRDefault="007A2EF7" w:rsidP="00F36566">
      <w:pPr>
        <w:pStyle w:val="ListParagraph"/>
        <w:numPr>
          <w:ilvl w:val="0"/>
          <w:numId w:val="13"/>
        </w:numPr>
        <w:rPr>
          <w:rFonts w:ascii="Times New Roman" w:hAnsi="Times New Roman" w:cs="Times New Roman"/>
          <w:color w:val="auto"/>
          <w:sz w:val="24"/>
          <w:szCs w:val="32"/>
        </w:rPr>
      </w:pPr>
      <w:r w:rsidRPr="00C20422">
        <w:rPr>
          <w:rFonts w:ascii="Times New Roman" w:hAnsi="Times New Roman" w:cs="Times New Roman"/>
          <w:color w:val="auto"/>
          <w:sz w:val="24"/>
          <w:szCs w:val="32"/>
        </w:rPr>
        <w:t>Approve the change request by project advisor</w:t>
      </w:r>
    </w:p>
    <w:p w14:paraId="72295331" w14:textId="77777777" w:rsidR="007A2EF7" w:rsidRPr="00C20422" w:rsidRDefault="007A2EF7" w:rsidP="00F36566">
      <w:pPr>
        <w:pStyle w:val="ListParagraph"/>
        <w:numPr>
          <w:ilvl w:val="0"/>
          <w:numId w:val="13"/>
        </w:numPr>
        <w:rPr>
          <w:rFonts w:ascii="Times New Roman" w:hAnsi="Times New Roman" w:cs="Times New Roman"/>
          <w:color w:val="auto"/>
          <w:sz w:val="24"/>
          <w:szCs w:val="32"/>
        </w:rPr>
      </w:pPr>
      <w:r w:rsidRPr="00C20422">
        <w:rPr>
          <w:rFonts w:ascii="Times New Roman" w:hAnsi="Times New Roman" w:cs="Times New Roman"/>
          <w:color w:val="auto"/>
          <w:sz w:val="24"/>
          <w:szCs w:val="32"/>
        </w:rPr>
        <w:t>Change the project follows by approve change request</w:t>
      </w:r>
    </w:p>
    <w:p w14:paraId="36697E1B" w14:textId="77777777" w:rsidR="00BA1846" w:rsidRPr="00C20422" w:rsidRDefault="00BA1846" w:rsidP="00BA1846">
      <w:pPr>
        <w:rPr>
          <w:rFonts w:ascii="Times New Roman" w:hAnsi="Times New Roman" w:cs="Times New Roman"/>
          <w:color w:val="auto"/>
          <w:sz w:val="24"/>
          <w:szCs w:val="32"/>
        </w:rPr>
      </w:pPr>
    </w:p>
    <w:p w14:paraId="08179CAA" w14:textId="77777777" w:rsidR="00BA1846" w:rsidRPr="00A560C9" w:rsidRDefault="00A560C9" w:rsidP="00A560C9">
      <w:pPr>
        <w:pStyle w:val="Heading2"/>
        <w:rPr>
          <w:rFonts w:ascii="Times New Roman" w:hAnsi="Times New Roman" w:cs="Times New Roman"/>
          <w:color w:val="auto"/>
          <w:sz w:val="28"/>
          <w:szCs w:val="36"/>
        </w:rPr>
      </w:pPr>
      <w:bookmarkStart w:id="89" w:name="_Toc259970785"/>
      <w:r w:rsidRPr="00A560C9">
        <w:rPr>
          <w:rFonts w:ascii="Times New Roman" w:hAnsi="Times New Roman" w:cs="Times New Roman"/>
          <w:color w:val="auto"/>
          <w:sz w:val="28"/>
          <w:szCs w:val="36"/>
        </w:rPr>
        <w:t>7</w:t>
      </w:r>
      <w:r w:rsidR="00BA1846" w:rsidRPr="00A560C9">
        <w:rPr>
          <w:rFonts w:ascii="Times New Roman" w:hAnsi="Times New Roman" w:cs="Times New Roman"/>
          <w:color w:val="auto"/>
          <w:sz w:val="28"/>
          <w:szCs w:val="36"/>
        </w:rPr>
        <w:t>.3 Project Repository</w:t>
      </w:r>
      <w:bookmarkEnd w:id="89"/>
    </w:p>
    <w:p w14:paraId="0CE1EAD8" w14:textId="77777777" w:rsidR="00515D95" w:rsidRPr="00C20422" w:rsidRDefault="00515D95" w:rsidP="00515D95">
      <w:pPr>
        <w:pStyle w:val="ListParagraph"/>
        <w:numPr>
          <w:ilvl w:val="0"/>
          <w:numId w:val="12"/>
        </w:numP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Github</w:t>
      </w:r>
    </w:p>
    <w:p w14:paraId="51FB2614" w14:textId="77777777" w:rsidR="00515D95" w:rsidRPr="00C20422" w:rsidRDefault="00515D95" w:rsidP="00515D95">
      <w:pPr>
        <w:ind w:firstLine="720"/>
        <w:rPr>
          <w:rFonts w:ascii="Times New Roman" w:hAnsi="Times New Roman" w:cs="Times New Roman"/>
          <w:b/>
          <w:bCs/>
          <w:color w:val="auto"/>
          <w:sz w:val="24"/>
          <w:szCs w:val="24"/>
        </w:rPr>
      </w:pPr>
      <w:r w:rsidRPr="00C20422">
        <w:rPr>
          <w:rFonts w:ascii="Times New Roman" w:hAnsi="Times New Roman" w:cs="Times New Roman"/>
          <w:color w:val="auto"/>
          <w:sz w:val="24"/>
          <w:szCs w:val="24"/>
        </w:rPr>
        <w:t xml:space="preserve">GitHub is a </w:t>
      </w:r>
      <w:hyperlink r:id="rId22" w:tooltip="Shared web hosting service" w:history="1">
        <w:r w:rsidRPr="00C20422">
          <w:rPr>
            <w:rStyle w:val="Hyperlink"/>
            <w:rFonts w:ascii="Times New Roman" w:hAnsi="Times New Roman" w:cs="Times New Roman"/>
            <w:color w:val="auto"/>
            <w:sz w:val="24"/>
            <w:szCs w:val="24"/>
            <w:u w:val="none"/>
          </w:rPr>
          <w:t>web-based hosting service</w:t>
        </w:r>
      </w:hyperlink>
      <w:r w:rsidRPr="00C20422">
        <w:rPr>
          <w:rFonts w:ascii="Times New Roman" w:hAnsi="Times New Roman" w:cs="Times New Roman"/>
          <w:color w:val="auto"/>
          <w:sz w:val="24"/>
          <w:szCs w:val="24"/>
        </w:rPr>
        <w:t xml:space="preserve"> for software development projects that use the </w:t>
      </w:r>
      <w:hyperlink r:id="rId23" w:tooltip="Git (software)" w:history="1">
        <w:r w:rsidRPr="00C20422">
          <w:rPr>
            <w:rStyle w:val="Hyperlink"/>
            <w:rFonts w:ascii="Times New Roman" w:hAnsi="Times New Roman" w:cs="Times New Roman"/>
            <w:color w:val="auto"/>
            <w:sz w:val="24"/>
            <w:szCs w:val="24"/>
            <w:u w:val="none"/>
          </w:rPr>
          <w:t>Git</w:t>
        </w:r>
      </w:hyperlink>
      <w:r w:rsidRPr="00C20422">
        <w:rPr>
          <w:rFonts w:ascii="Times New Roman" w:hAnsi="Times New Roman" w:cs="Times New Roman"/>
          <w:color w:val="auto"/>
          <w:sz w:val="24"/>
          <w:szCs w:val="24"/>
        </w:rPr>
        <w:t xml:space="preserve"> </w:t>
      </w:r>
      <w:hyperlink r:id="rId24" w:tooltip="Revision control" w:history="1">
        <w:r w:rsidRPr="00C20422">
          <w:rPr>
            <w:rStyle w:val="Hyperlink"/>
            <w:rFonts w:ascii="Times New Roman" w:hAnsi="Times New Roman" w:cs="Times New Roman"/>
            <w:color w:val="auto"/>
            <w:sz w:val="24"/>
            <w:szCs w:val="24"/>
            <w:u w:val="none"/>
          </w:rPr>
          <w:t>revision control</w:t>
        </w:r>
      </w:hyperlink>
      <w:r w:rsidRPr="00C20422">
        <w:rPr>
          <w:rFonts w:ascii="Times New Roman" w:hAnsi="Times New Roman" w:cs="Times New Roman"/>
          <w:color w:val="auto"/>
          <w:sz w:val="24"/>
          <w:szCs w:val="24"/>
        </w:rPr>
        <w:t xml:space="preserve"> system.</w:t>
      </w:r>
      <w:r w:rsidRPr="00C20422">
        <w:rPr>
          <w:color w:val="auto"/>
        </w:rPr>
        <w:t xml:space="preserve"> </w:t>
      </w:r>
      <w:r w:rsidRPr="00C20422">
        <w:rPr>
          <w:rFonts w:ascii="Times New Roman" w:hAnsi="Times New Roman" w:cs="Times New Roman"/>
          <w:color w:val="auto"/>
          <w:sz w:val="24"/>
          <w:szCs w:val="32"/>
        </w:rPr>
        <w:t xml:space="preserve">The site provides </w:t>
      </w:r>
      <w:hyperlink r:id="rId25" w:tooltip="Social networking" w:history="1">
        <w:r w:rsidRPr="00C20422">
          <w:rPr>
            <w:rStyle w:val="Hyperlink"/>
            <w:rFonts w:ascii="Times New Roman" w:hAnsi="Times New Roman" w:cs="Times New Roman"/>
            <w:color w:val="auto"/>
            <w:sz w:val="24"/>
            <w:szCs w:val="32"/>
            <w:u w:val="none"/>
          </w:rPr>
          <w:t>social networking</w:t>
        </w:r>
      </w:hyperlink>
      <w:r w:rsidRPr="00C20422">
        <w:rPr>
          <w:rFonts w:ascii="Times New Roman" w:hAnsi="Times New Roman" w:cs="Times New Roman"/>
          <w:color w:val="auto"/>
          <w:sz w:val="24"/>
          <w:szCs w:val="32"/>
        </w:rPr>
        <w:t xml:space="preserve"> functionality such as feeds, followers, wikis and the </w:t>
      </w:r>
      <w:hyperlink r:id="rId26" w:tooltip="Social network graph" w:history="1">
        <w:r w:rsidRPr="00C20422">
          <w:rPr>
            <w:rStyle w:val="Hyperlink"/>
            <w:rFonts w:ascii="Times New Roman" w:hAnsi="Times New Roman" w:cs="Times New Roman"/>
            <w:color w:val="auto"/>
            <w:sz w:val="24"/>
            <w:szCs w:val="32"/>
            <w:u w:val="none"/>
          </w:rPr>
          <w:t>social network graph</w:t>
        </w:r>
      </w:hyperlink>
      <w:r w:rsidRPr="00C20422">
        <w:rPr>
          <w:rFonts w:ascii="Times New Roman" w:hAnsi="Times New Roman" w:cs="Times New Roman"/>
          <w:color w:val="auto"/>
          <w:sz w:val="24"/>
          <w:szCs w:val="32"/>
        </w:rPr>
        <w:t xml:space="preserve"> to display how developers work on their versions of a repository.</w:t>
      </w:r>
      <w:r w:rsidR="00BA1846" w:rsidRPr="00C20422">
        <w:rPr>
          <w:rFonts w:ascii="Times New Roman" w:hAnsi="Times New Roman" w:cs="Times New Roman"/>
          <w:b/>
          <w:bCs/>
          <w:color w:val="auto"/>
          <w:sz w:val="24"/>
          <w:szCs w:val="24"/>
        </w:rPr>
        <w:tab/>
      </w:r>
    </w:p>
    <w:p w14:paraId="2AF09D4A" w14:textId="77777777" w:rsidR="00BA1846" w:rsidRPr="00C20422" w:rsidRDefault="00515D95" w:rsidP="00FB5F7E">
      <w:pPr>
        <w:ind w:firstLine="720"/>
        <w:rPr>
          <w:rFonts w:ascii="Times New Roman" w:hAnsi="Times New Roman" w:cs="Times New Roman"/>
          <w:color w:val="auto"/>
          <w:sz w:val="24"/>
          <w:szCs w:val="32"/>
        </w:rPr>
      </w:pPr>
      <w:r w:rsidRPr="00C20422">
        <w:rPr>
          <w:rFonts w:ascii="Times New Roman" w:hAnsi="Times New Roman" w:cs="Times New Roman"/>
          <w:color w:val="auto"/>
          <w:sz w:val="24"/>
          <w:szCs w:val="32"/>
        </w:rPr>
        <w:t xml:space="preserve">Github is a tool that can help to manage the version of document and software. We can share file or update version of file in the time </w:t>
      </w:r>
      <w:r w:rsidR="00FB5F7E" w:rsidRPr="00C20422">
        <w:rPr>
          <w:rFonts w:ascii="Times New Roman" w:hAnsi="Times New Roman" w:cs="Times New Roman"/>
          <w:color w:val="auto"/>
          <w:sz w:val="24"/>
          <w:szCs w:val="32"/>
        </w:rPr>
        <w:t>with team member</w:t>
      </w:r>
      <w:r w:rsidRPr="00C20422">
        <w:rPr>
          <w:rFonts w:ascii="Times New Roman" w:hAnsi="Times New Roman" w:cs="Times New Roman"/>
          <w:color w:val="auto"/>
          <w:sz w:val="24"/>
          <w:szCs w:val="32"/>
        </w:rPr>
        <w:t xml:space="preserve">. This </w:t>
      </w:r>
      <w:r w:rsidR="00FB5F7E" w:rsidRPr="00C20422">
        <w:rPr>
          <w:rFonts w:ascii="Times New Roman" w:hAnsi="Times New Roman" w:cs="Times New Roman"/>
          <w:color w:val="auto"/>
          <w:sz w:val="24"/>
          <w:szCs w:val="32"/>
        </w:rPr>
        <w:t xml:space="preserve">tool is very easy to </w:t>
      </w:r>
      <w:r w:rsidRPr="00C20422">
        <w:rPr>
          <w:rFonts w:ascii="Times New Roman" w:hAnsi="Times New Roman" w:cs="Times New Roman"/>
          <w:color w:val="auto"/>
          <w:sz w:val="24"/>
          <w:szCs w:val="32"/>
        </w:rPr>
        <w:t>use.</w:t>
      </w:r>
      <w:r w:rsidR="00FB5F7E" w:rsidRPr="00C20422">
        <w:rPr>
          <w:color w:val="auto"/>
        </w:rPr>
        <w:t xml:space="preserve"> </w:t>
      </w:r>
      <w:r w:rsidR="00FB5F7E" w:rsidRPr="00C20422">
        <w:rPr>
          <w:rFonts w:ascii="Times New Roman" w:hAnsi="Times New Roman" w:cs="Times New Roman"/>
          <w:color w:val="auto"/>
          <w:sz w:val="24"/>
          <w:szCs w:val="32"/>
        </w:rPr>
        <w:t>Github can create own folder in Github folder and share this folder to anyone in team meber and advisor.</w:t>
      </w:r>
    </w:p>
    <w:p w14:paraId="6BCEF96B" w14:textId="77777777" w:rsidR="00FB5F7E" w:rsidRPr="00C20422" w:rsidRDefault="00FB5F7E" w:rsidP="00FB5F7E">
      <w:pPr>
        <w:ind w:firstLine="720"/>
        <w:rPr>
          <w:rFonts w:ascii="Times New Roman" w:hAnsi="Times New Roman" w:cs="Times New Roman"/>
          <w:color w:val="auto"/>
          <w:sz w:val="24"/>
          <w:szCs w:val="32"/>
        </w:rPr>
      </w:pPr>
    </w:p>
    <w:p w14:paraId="7E438065" w14:textId="77777777" w:rsidR="00FB5F7E" w:rsidRPr="00C20422" w:rsidRDefault="00FB5F7E" w:rsidP="00FB5F7E">
      <w:pPr>
        <w:ind w:firstLine="720"/>
        <w:rPr>
          <w:rFonts w:ascii="Times New Roman" w:hAnsi="Times New Roman" w:cs="Times New Roman"/>
          <w:color w:val="auto"/>
          <w:sz w:val="24"/>
          <w:szCs w:val="32"/>
        </w:rPr>
      </w:pPr>
    </w:p>
    <w:p w14:paraId="7EA18CB6" w14:textId="77777777" w:rsidR="00FB5F7E" w:rsidRPr="00C20422" w:rsidRDefault="00FB5F7E" w:rsidP="00FB5F7E">
      <w:pPr>
        <w:ind w:firstLine="720"/>
        <w:rPr>
          <w:rFonts w:ascii="Times New Roman" w:hAnsi="Times New Roman" w:cs="Times New Roman"/>
          <w:color w:val="auto"/>
          <w:sz w:val="24"/>
          <w:szCs w:val="32"/>
        </w:rPr>
      </w:pPr>
    </w:p>
    <w:p w14:paraId="16A02339" w14:textId="77777777" w:rsidR="00FB5F7E" w:rsidRPr="00C20422" w:rsidRDefault="00FB5F7E" w:rsidP="00FB5F7E">
      <w:pPr>
        <w:ind w:firstLine="720"/>
        <w:rPr>
          <w:rFonts w:ascii="Times New Roman" w:hAnsi="Times New Roman" w:cs="Times New Roman"/>
          <w:color w:val="auto"/>
          <w:sz w:val="24"/>
          <w:szCs w:val="32"/>
        </w:rPr>
      </w:pPr>
    </w:p>
    <w:p w14:paraId="1873F3FD" w14:textId="77777777" w:rsidR="00FB5F7E" w:rsidRPr="00C20422" w:rsidRDefault="00FB5F7E" w:rsidP="00FB5F7E">
      <w:pPr>
        <w:ind w:firstLine="720"/>
        <w:rPr>
          <w:rFonts w:ascii="Times New Roman" w:hAnsi="Times New Roman" w:cs="Times New Roman"/>
          <w:color w:val="auto"/>
          <w:sz w:val="24"/>
          <w:szCs w:val="32"/>
        </w:rPr>
      </w:pPr>
    </w:p>
    <w:p w14:paraId="3363DFD1" w14:textId="77777777" w:rsidR="00FB5F7E" w:rsidRPr="00C20422" w:rsidRDefault="00FB5F7E" w:rsidP="00FB5F7E">
      <w:pPr>
        <w:ind w:firstLine="720"/>
        <w:rPr>
          <w:rFonts w:ascii="Times New Roman" w:hAnsi="Times New Roman" w:cs="Times New Roman"/>
          <w:color w:val="auto"/>
          <w:sz w:val="24"/>
          <w:szCs w:val="32"/>
        </w:rPr>
      </w:pPr>
    </w:p>
    <w:p w14:paraId="198E2387" w14:textId="77777777" w:rsidR="00FB5F7E" w:rsidRPr="00C20422" w:rsidRDefault="00FB5F7E" w:rsidP="00FB5F7E">
      <w:pPr>
        <w:ind w:firstLine="720"/>
        <w:rPr>
          <w:rFonts w:ascii="Times New Roman" w:hAnsi="Times New Roman" w:cs="Times New Roman"/>
          <w:color w:val="auto"/>
          <w:sz w:val="24"/>
          <w:szCs w:val="32"/>
        </w:rPr>
      </w:pPr>
    </w:p>
    <w:p w14:paraId="7CF5BA45" w14:textId="77777777" w:rsidR="00FB5F7E" w:rsidRPr="00C20422" w:rsidRDefault="00FB5F7E" w:rsidP="00FB5F7E">
      <w:pPr>
        <w:ind w:firstLine="720"/>
        <w:rPr>
          <w:rFonts w:ascii="Times New Roman" w:hAnsi="Times New Roman" w:cs="Times New Roman"/>
          <w:color w:val="auto"/>
          <w:sz w:val="24"/>
          <w:szCs w:val="32"/>
        </w:rPr>
      </w:pPr>
    </w:p>
    <w:p w14:paraId="79F7ED29" w14:textId="77777777" w:rsidR="00FB5F7E" w:rsidRPr="00C20422" w:rsidRDefault="00FB5F7E" w:rsidP="00FB5F7E">
      <w:pPr>
        <w:ind w:firstLine="720"/>
        <w:rPr>
          <w:rFonts w:ascii="Times New Roman" w:hAnsi="Times New Roman" w:cs="Times New Roman"/>
          <w:color w:val="auto"/>
          <w:sz w:val="24"/>
          <w:szCs w:val="32"/>
        </w:rPr>
      </w:pPr>
    </w:p>
    <w:p w14:paraId="37524717" w14:textId="77777777" w:rsidR="00FB5F7E" w:rsidRPr="00C20422" w:rsidRDefault="00FB5F7E" w:rsidP="00FB5F7E">
      <w:pPr>
        <w:ind w:firstLine="720"/>
        <w:rPr>
          <w:rFonts w:ascii="Times New Roman" w:hAnsi="Times New Roman" w:cs="Times New Roman"/>
          <w:color w:val="auto"/>
          <w:sz w:val="24"/>
          <w:szCs w:val="32"/>
        </w:rPr>
      </w:pPr>
    </w:p>
    <w:p w14:paraId="6A7E074F" w14:textId="77777777" w:rsidR="00FB5F7E" w:rsidRPr="00C20422" w:rsidRDefault="00FB5F7E" w:rsidP="00FB5F7E">
      <w:pPr>
        <w:ind w:firstLine="720"/>
        <w:rPr>
          <w:rFonts w:ascii="Times New Roman" w:hAnsi="Times New Roman" w:cs="Times New Roman"/>
          <w:color w:val="auto"/>
          <w:sz w:val="24"/>
          <w:szCs w:val="32"/>
        </w:rPr>
      </w:pPr>
    </w:p>
    <w:p w14:paraId="7FEB4640" w14:textId="77777777" w:rsidR="00FB5F7E" w:rsidRPr="00C20422" w:rsidRDefault="00FB5F7E" w:rsidP="00FB5F7E">
      <w:pPr>
        <w:ind w:firstLine="720"/>
        <w:rPr>
          <w:rFonts w:ascii="Times New Roman" w:hAnsi="Times New Roman" w:cs="Times New Roman"/>
          <w:color w:val="auto"/>
          <w:sz w:val="24"/>
          <w:szCs w:val="32"/>
        </w:rPr>
      </w:pPr>
    </w:p>
    <w:p w14:paraId="7FF2FC4F" w14:textId="77777777" w:rsidR="00FB5F7E" w:rsidRPr="00C20422" w:rsidRDefault="00FB5F7E" w:rsidP="00A560C9">
      <w:pPr>
        <w:rPr>
          <w:rFonts w:ascii="Times New Roman" w:hAnsi="Times New Roman" w:cs="Times New Roman"/>
          <w:color w:val="auto"/>
          <w:sz w:val="24"/>
          <w:szCs w:val="32"/>
        </w:rPr>
      </w:pPr>
    </w:p>
    <w:p w14:paraId="27C654AB" w14:textId="77777777" w:rsidR="00FB5F7E" w:rsidRPr="00A560C9" w:rsidRDefault="00A560C9" w:rsidP="00A560C9">
      <w:pPr>
        <w:pStyle w:val="Heading2"/>
        <w:rPr>
          <w:rFonts w:ascii="Times New Roman" w:hAnsi="Times New Roman" w:cs="Times New Roman"/>
          <w:color w:val="auto"/>
          <w:sz w:val="28"/>
          <w:szCs w:val="36"/>
        </w:rPr>
      </w:pPr>
      <w:bookmarkStart w:id="90" w:name="_Toc259970786"/>
      <w:r w:rsidRPr="00A560C9">
        <w:rPr>
          <w:rFonts w:ascii="Times New Roman" w:hAnsi="Times New Roman" w:cs="Times New Roman"/>
          <w:color w:val="auto"/>
          <w:sz w:val="28"/>
          <w:szCs w:val="36"/>
        </w:rPr>
        <w:t>7</w:t>
      </w:r>
      <w:r w:rsidR="00FB5F7E" w:rsidRPr="00A560C9">
        <w:rPr>
          <w:rFonts w:ascii="Times New Roman" w:hAnsi="Times New Roman" w:cs="Times New Roman"/>
          <w:color w:val="auto"/>
          <w:sz w:val="28"/>
          <w:szCs w:val="36"/>
        </w:rPr>
        <w:t>.4 Software Configuration Item Table</w:t>
      </w:r>
      <w:bookmarkEnd w:id="90"/>
    </w:p>
    <w:p w14:paraId="7EAAE23C" w14:textId="77777777" w:rsidR="00FB5F7E" w:rsidRPr="00C20422" w:rsidRDefault="00FB5F7E" w:rsidP="00FB5F7E">
      <w:pPr>
        <w:rPr>
          <w:rFonts w:ascii="Times New Roman" w:hAnsi="Times New Roman" w:cs="Times New Roman"/>
          <w:b/>
          <w:bCs/>
          <w:color w:val="auto"/>
          <w:sz w:val="28"/>
          <w:szCs w:val="36"/>
        </w:rPr>
      </w:pPr>
    </w:p>
    <w:tbl>
      <w:tblPr>
        <w:tblStyle w:val="TableGrid"/>
        <w:tblW w:w="10385" w:type="dxa"/>
        <w:tblInd w:w="-318" w:type="dxa"/>
        <w:tblLayout w:type="fixed"/>
        <w:tblLook w:val="04A0" w:firstRow="1" w:lastRow="0" w:firstColumn="1" w:lastColumn="0" w:noHBand="0" w:noVBand="1"/>
      </w:tblPr>
      <w:tblGrid>
        <w:gridCol w:w="710"/>
        <w:gridCol w:w="1559"/>
        <w:gridCol w:w="2126"/>
        <w:gridCol w:w="851"/>
        <w:gridCol w:w="1417"/>
        <w:gridCol w:w="2552"/>
        <w:gridCol w:w="1170"/>
      </w:tblGrid>
      <w:tr w:rsidR="00C20422" w:rsidRPr="00C20422" w14:paraId="0E71557F" w14:textId="77777777" w:rsidTr="006432D2">
        <w:trPr>
          <w:trHeight w:val="533"/>
        </w:trPr>
        <w:tc>
          <w:tcPr>
            <w:tcW w:w="710" w:type="dxa"/>
          </w:tcPr>
          <w:p w14:paraId="7CB607E3" w14:textId="77777777" w:rsidR="00FB5F7E" w:rsidRPr="00C20422" w:rsidRDefault="00FB5F7E" w:rsidP="00FB5F7E">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No.</w:t>
            </w:r>
          </w:p>
        </w:tc>
        <w:tc>
          <w:tcPr>
            <w:tcW w:w="1559" w:type="dxa"/>
          </w:tcPr>
          <w:p w14:paraId="6E598579" w14:textId="77777777" w:rsidR="00FB5F7E" w:rsidRPr="00C20422" w:rsidRDefault="00FB5F7E" w:rsidP="00FB5F7E">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Item</w:t>
            </w:r>
          </w:p>
        </w:tc>
        <w:tc>
          <w:tcPr>
            <w:tcW w:w="2126" w:type="dxa"/>
          </w:tcPr>
          <w:p w14:paraId="7B627674" w14:textId="77777777" w:rsidR="00FB5F7E" w:rsidRPr="00C20422" w:rsidRDefault="00FB5F7E" w:rsidP="00FB5F7E">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File name</w:t>
            </w:r>
          </w:p>
        </w:tc>
        <w:tc>
          <w:tcPr>
            <w:tcW w:w="851" w:type="dxa"/>
          </w:tcPr>
          <w:p w14:paraId="0B6737F4" w14:textId="77777777" w:rsidR="00FB5F7E" w:rsidRPr="00C20422" w:rsidRDefault="00FB5F7E" w:rsidP="00FB5F7E">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File Type</w:t>
            </w:r>
          </w:p>
        </w:tc>
        <w:tc>
          <w:tcPr>
            <w:tcW w:w="1417" w:type="dxa"/>
          </w:tcPr>
          <w:p w14:paraId="11DA5034" w14:textId="77777777" w:rsidR="00FB5F7E" w:rsidRPr="00C20422" w:rsidRDefault="00FB5F7E" w:rsidP="00FB5F7E">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Owner</w:t>
            </w:r>
          </w:p>
        </w:tc>
        <w:tc>
          <w:tcPr>
            <w:tcW w:w="2552" w:type="dxa"/>
          </w:tcPr>
          <w:p w14:paraId="7F439615" w14:textId="77777777" w:rsidR="00FB5F7E" w:rsidRPr="00C20422" w:rsidRDefault="00FB5F7E" w:rsidP="00FB5F7E">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Path</w:t>
            </w:r>
          </w:p>
        </w:tc>
        <w:tc>
          <w:tcPr>
            <w:tcW w:w="1170" w:type="dxa"/>
          </w:tcPr>
          <w:p w14:paraId="5EE19080" w14:textId="77777777" w:rsidR="00FB5F7E" w:rsidRPr="00C20422" w:rsidRDefault="00FB5F7E" w:rsidP="00FB5F7E">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Baseline version</w:t>
            </w:r>
          </w:p>
        </w:tc>
      </w:tr>
      <w:tr w:rsidR="00C20422" w:rsidRPr="00C20422" w14:paraId="47519ED2" w14:textId="77777777" w:rsidTr="006432D2">
        <w:trPr>
          <w:trHeight w:val="307"/>
        </w:trPr>
        <w:tc>
          <w:tcPr>
            <w:tcW w:w="710" w:type="dxa"/>
          </w:tcPr>
          <w:p w14:paraId="2CE99831" w14:textId="77777777" w:rsidR="00FB5F7E" w:rsidRPr="00C20422" w:rsidRDefault="00FB5F7E"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1</w:t>
            </w:r>
          </w:p>
        </w:tc>
        <w:tc>
          <w:tcPr>
            <w:tcW w:w="1559" w:type="dxa"/>
          </w:tcPr>
          <w:p w14:paraId="18806C57" w14:textId="77777777" w:rsidR="00FB5F7E" w:rsidRPr="00C20422" w:rsidRDefault="00FB5F7E" w:rsidP="00EA4003">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Project proposal</w:t>
            </w:r>
          </w:p>
        </w:tc>
        <w:tc>
          <w:tcPr>
            <w:tcW w:w="2126" w:type="dxa"/>
          </w:tcPr>
          <w:p w14:paraId="11C90599" w14:textId="77777777" w:rsidR="00FB5F7E" w:rsidRPr="00C20422" w:rsidRDefault="00FB5F7E" w:rsidP="00EA4003">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Dental Clinic Services System – Proposal – v 1.2</w:t>
            </w:r>
          </w:p>
        </w:tc>
        <w:tc>
          <w:tcPr>
            <w:tcW w:w="851" w:type="dxa"/>
          </w:tcPr>
          <w:p w14:paraId="67E876B4" w14:textId="77777777" w:rsidR="00FB5F7E" w:rsidRPr="00C20422" w:rsidRDefault="00EA4003" w:rsidP="00EA4003">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.docx</w:t>
            </w:r>
          </w:p>
        </w:tc>
        <w:tc>
          <w:tcPr>
            <w:tcW w:w="1417" w:type="dxa"/>
          </w:tcPr>
          <w:p w14:paraId="5C1EB31A" w14:textId="77777777" w:rsidR="00FB5F7E" w:rsidRPr="00C20422" w:rsidRDefault="00EA4003" w:rsidP="00EA4003">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Kanokwan&amp;Worapun</w:t>
            </w:r>
          </w:p>
        </w:tc>
        <w:tc>
          <w:tcPr>
            <w:tcW w:w="2552" w:type="dxa"/>
          </w:tcPr>
          <w:p w14:paraId="20C9D2E0" w14:textId="77777777" w:rsidR="00FB5F7E" w:rsidRPr="00C20422" w:rsidRDefault="00EA4003" w:rsidP="00EA4003">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C:\Users\Dell\Documents\GitHub\seniorproject\proposal\document</w:t>
            </w:r>
          </w:p>
        </w:tc>
        <w:tc>
          <w:tcPr>
            <w:tcW w:w="1170" w:type="dxa"/>
          </w:tcPr>
          <w:p w14:paraId="79AB9A76" w14:textId="77777777" w:rsidR="00FB5F7E" w:rsidRPr="00C20422" w:rsidRDefault="00EA4003" w:rsidP="00EA4003">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1.2</w:t>
            </w:r>
          </w:p>
        </w:tc>
      </w:tr>
      <w:tr w:rsidR="00C20422" w:rsidRPr="00C20422" w14:paraId="45B6FFBC" w14:textId="77777777" w:rsidTr="006432D2">
        <w:trPr>
          <w:trHeight w:val="290"/>
        </w:trPr>
        <w:tc>
          <w:tcPr>
            <w:tcW w:w="710" w:type="dxa"/>
          </w:tcPr>
          <w:p w14:paraId="2146C52B" w14:textId="77777777" w:rsidR="00FB5F7E" w:rsidRPr="00C20422" w:rsidRDefault="002833D9"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2</w:t>
            </w:r>
          </w:p>
        </w:tc>
        <w:tc>
          <w:tcPr>
            <w:tcW w:w="1559" w:type="dxa"/>
          </w:tcPr>
          <w:p w14:paraId="3306C529" w14:textId="77777777" w:rsidR="00FB5F7E" w:rsidRPr="00C20422" w:rsidRDefault="002833D9"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Project management plan</w:t>
            </w:r>
          </w:p>
        </w:tc>
        <w:tc>
          <w:tcPr>
            <w:tcW w:w="2126" w:type="dxa"/>
          </w:tcPr>
          <w:p w14:paraId="25C674C3" w14:textId="77777777" w:rsidR="00FB5F7E" w:rsidRPr="00C20422" w:rsidRDefault="002833D9"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Dental Clinic Services System – Management plan – v 1.0</w:t>
            </w:r>
          </w:p>
        </w:tc>
        <w:tc>
          <w:tcPr>
            <w:tcW w:w="851" w:type="dxa"/>
          </w:tcPr>
          <w:p w14:paraId="497A1F87" w14:textId="77777777" w:rsidR="00FB5F7E" w:rsidRPr="00C20422" w:rsidRDefault="002833D9"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.docx</w:t>
            </w:r>
          </w:p>
        </w:tc>
        <w:tc>
          <w:tcPr>
            <w:tcW w:w="1417" w:type="dxa"/>
          </w:tcPr>
          <w:p w14:paraId="6D184AD8" w14:textId="77777777" w:rsidR="00FB5F7E" w:rsidRPr="00C20422" w:rsidRDefault="002833D9"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Kanokwan&amp;Worapun</w:t>
            </w:r>
          </w:p>
        </w:tc>
        <w:tc>
          <w:tcPr>
            <w:tcW w:w="2552" w:type="dxa"/>
          </w:tcPr>
          <w:p w14:paraId="57FC2146" w14:textId="77777777" w:rsidR="00FB5F7E" w:rsidRPr="00C20422" w:rsidRDefault="002833D9"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C:\Users\Dell\Documents\GitHub\seniorproject\progress1</w:t>
            </w:r>
          </w:p>
        </w:tc>
        <w:tc>
          <w:tcPr>
            <w:tcW w:w="1170" w:type="dxa"/>
          </w:tcPr>
          <w:p w14:paraId="7E956E57" w14:textId="77777777" w:rsidR="00FB5F7E" w:rsidRPr="00C20422" w:rsidRDefault="002833D9"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1.0</w:t>
            </w:r>
          </w:p>
        </w:tc>
      </w:tr>
      <w:tr w:rsidR="00C20422" w:rsidRPr="00C20422" w14:paraId="19FB0B6C" w14:textId="77777777" w:rsidTr="006432D2">
        <w:trPr>
          <w:trHeight w:val="307"/>
        </w:trPr>
        <w:tc>
          <w:tcPr>
            <w:tcW w:w="710" w:type="dxa"/>
          </w:tcPr>
          <w:p w14:paraId="187D9A27" w14:textId="77777777" w:rsidR="00FB5F7E" w:rsidRPr="00C20422" w:rsidRDefault="002833D9"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3</w:t>
            </w:r>
          </w:p>
        </w:tc>
        <w:tc>
          <w:tcPr>
            <w:tcW w:w="1559" w:type="dxa"/>
          </w:tcPr>
          <w:p w14:paraId="258F8F41" w14:textId="77777777" w:rsidR="00FB5F7E" w:rsidRPr="00C20422" w:rsidRDefault="002833D9"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Software requirement Specification</w:t>
            </w:r>
          </w:p>
        </w:tc>
        <w:tc>
          <w:tcPr>
            <w:tcW w:w="2126" w:type="dxa"/>
          </w:tcPr>
          <w:p w14:paraId="0F77763A" w14:textId="77777777" w:rsidR="00FB5F7E" w:rsidRPr="00C20422" w:rsidRDefault="002833D9"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Dental Clinic Services System –SRS– v 1.0</w:t>
            </w:r>
          </w:p>
        </w:tc>
        <w:tc>
          <w:tcPr>
            <w:tcW w:w="851" w:type="dxa"/>
          </w:tcPr>
          <w:p w14:paraId="74FF38BA" w14:textId="77777777" w:rsidR="00FB5F7E" w:rsidRPr="00C20422" w:rsidRDefault="002833D9"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.docx</w:t>
            </w:r>
          </w:p>
        </w:tc>
        <w:tc>
          <w:tcPr>
            <w:tcW w:w="1417" w:type="dxa"/>
          </w:tcPr>
          <w:p w14:paraId="7E303778" w14:textId="77777777" w:rsidR="00FB5F7E"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Kanokwan&amp;Worapun</w:t>
            </w:r>
          </w:p>
        </w:tc>
        <w:tc>
          <w:tcPr>
            <w:tcW w:w="2552" w:type="dxa"/>
          </w:tcPr>
          <w:p w14:paraId="1ACCF932" w14:textId="77777777" w:rsidR="00FB5F7E"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C:\Users\Dell\Documents\GitHub\seniorproject\progress1</w:t>
            </w:r>
          </w:p>
        </w:tc>
        <w:tc>
          <w:tcPr>
            <w:tcW w:w="1170" w:type="dxa"/>
          </w:tcPr>
          <w:p w14:paraId="4480BDB8" w14:textId="77777777" w:rsidR="00FB5F7E"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1.0</w:t>
            </w:r>
          </w:p>
        </w:tc>
      </w:tr>
      <w:tr w:rsidR="00C20422" w:rsidRPr="00C20422" w14:paraId="505F152E" w14:textId="77777777" w:rsidTr="006432D2">
        <w:trPr>
          <w:trHeight w:val="323"/>
        </w:trPr>
        <w:tc>
          <w:tcPr>
            <w:tcW w:w="710" w:type="dxa"/>
          </w:tcPr>
          <w:p w14:paraId="4EF1DDF7" w14:textId="77777777" w:rsidR="00FB5F7E" w:rsidRPr="00C20422" w:rsidRDefault="002833D9"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4</w:t>
            </w:r>
          </w:p>
        </w:tc>
        <w:tc>
          <w:tcPr>
            <w:tcW w:w="1559" w:type="dxa"/>
          </w:tcPr>
          <w:p w14:paraId="2FDD1B42" w14:textId="77777777" w:rsidR="00FB5F7E" w:rsidRPr="00C20422" w:rsidRDefault="002833D9"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Software design document</w:t>
            </w:r>
          </w:p>
        </w:tc>
        <w:tc>
          <w:tcPr>
            <w:tcW w:w="2126" w:type="dxa"/>
          </w:tcPr>
          <w:p w14:paraId="506B743D" w14:textId="77777777" w:rsidR="00FB5F7E" w:rsidRPr="00C20422" w:rsidRDefault="002833D9"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Dental Clinic Services System –</w:t>
            </w:r>
            <w:r w:rsidR="006432D2" w:rsidRPr="00C20422">
              <w:rPr>
                <w:rFonts w:ascii="Times New Roman" w:hAnsi="Times New Roman" w:cs="Times New Roman"/>
                <w:color w:val="auto"/>
                <w:sz w:val="24"/>
                <w:szCs w:val="24"/>
              </w:rPr>
              <w:t>Design</w:t>
            </w:r>
            <w:r w:rsidRPr="00C20422">
              <w:rPr>
                <w:rFonts w:ascii="Times New Roman" w:hAnsi="Times New Roman" w:cs="Times New Roman"/>
                <w:color w:val="auto"/>
                <w:sz w:val="24"/>
                <w:szCs w:val="24"/>
              </w:rPr>
              <w:t>– v 1.0</w:t>
            </w:r>
          </w:p>
        </w:tc>
        <w:tc>
          <w:tcPr>
            <w:tcW w:w="851" w:type="dxa"/>
          </w:tcPr>
          <w:p w14:paraId="45572A04" w14:textId="77777777" w:rsidR="00FB5F7E"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.docx</w:t>
            </w:r>
          </w:p>
        </w:tc>
        <w:tc>
          <w:tcPr>
            <w:tcW w:w="1417" w:type="dxa"/>
          </w:tcPr>
          <w:p w14:paraId="3BF3BDD6" w14:textId="77777777" w:rsidR="00FB5F7E"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Kanokwan&amp;Worapun</w:t>
            </w:r>
          </w:p>
        </w:tc>
        <w:tc>
          <w:tcPr>
            <w:tcW w:w="2552" w:type="dxa"/>
          </w:tcPr>
          <w:p w14:paraId="10C6812E" w14:textId="77777777" w:rsidR="00FB5F7E"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C:\Users\Dell\Documents\GitHub\seniorproject\progress1</w:t>
            </w:r>
          </w:p>
        </w:tc>
        <w:tc>
          <w:tcPr>
            <w:tcW w:w="1170" w:type="dxa"/>
          </w:tcPr>
          <w:p w14:paraId="2A566B4C" w14:textId="77777777" w:rsidR="00FB5F7E"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1.0</w:t>
            </w:r>
          </w:p>
        </w:tc>
      </w:tr>
      <w:tr w:rsidR="00C20422" w:rsidRPr="00C20422" w14:paraId="4FA49E5C" w14:textId="77777777" w:rsidTr="006432D2">
        <w:trPr>
          <w:trHeight w:val="323"/>
        </w:trPr>
        <w:tc>
          <w:tcPr>
            <w:tcW w:w="710" w:type="dxa"/>
          </w:tcPr>
          <w:p w14:paraId="6ABC65FE" w14:textId="77777777" w:rsidR="006432D2"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5</w:t>
            </w:r>
          </w:p>
        </w:tc>
        <w:tc>
          <w:tcPr>
            <w:tcW w:w="1559" w:type="dxa"/>
          </w:tcPr>
          <w:p w14:paraId="58A1AAC5" w14:textId="77777777" w:rsidR="006432D2"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Test plan</w:t>
            </w:r>
          </w:p>
        </w:tc>
        <w:tc>
          <w:tcPr>
            <w:tcW w:w="2126" w:type="dxa"/>
          </w:tcPr>
          <w:p w14:paraId="4D213E2D" w14:textId="77777777" w:rsidR="006432D2"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Dental Clinic Services System –Test plan– v 1.0</w:t>
            </w:r>
          </w:p>
        </w:tc>
        <w:tc>
          <w:tcPr>
            <w:tcW w:w="851" w:type="dxa"/>
          </w:tcPr>
          <w:p w14:paraId="0F5B32CC" w14:textId="77777777" w:rsidR="006432D2"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.docx</w:t>
            </w:r>
          </w:p>
        </w:tc>
        <w:tc>
          <w:tcPr>
            <w:tcW w:w="1417" w:type="dxa"/>
          </w:tcPr>
          <w:p w14:paraId="38B8658C" w14:textId="77777777" w:rsidR="006432D2"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Kanokwan&amp;Worapun</w:t>
            </w:r>
          </w:p>
        </w:tc>
        <w:tc>
          <w:tcPr>
            <w:tcW w:w="2552" w:type="dxa"/>
          </w:tcPr>
          <w:p w14:paraId="151C707F" w14:textId="77777777" w:rsidR="006432D2"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C:\Users\Dell\Documents\GitHub\seniorproject\progress1</w:t>
            </w:r>
          </w:p>
        </w:tc>
        <w:tc>
          <w:tcPr>
            <w:tcW w:w="1170" w:type="dxa"/>
          </w:tcPr>
          <w:p w14:paraId="7F147A4B" w14:textId="77777777" w:rsidR="006432D2"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1.0</w:t>
            </w:r>
          </w:p>
        </w:tc>
      </w:tr>
      <w:tr w:rsidR="00C20422" w:rsidRPr="00C20422" w14:paraId="0551A23B" w14:textId="77777777" w:rsidTr="006432D2">
        <w:trPr>
          <w:trHeight w:val="323"/>
        </w:trPr>
        <w:tc>
          <w:tcPr>
            <w:tcW w:w="710" w:type="dxa"/>
          </w:tcPr>
          <w:p w14:paraId="795C06DC" w14:textId="77777777" w:rsidR="006432D2"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6</w:t>
            </w:r>
          </w:p>
        </w:tc>
        <w:tc>
          <w:tcPr>
            <w:tcW w:w="1559" w:type="dxa"/>
          </w:tcPr>
          <w:p w14:paraId="5A802526" w14:textId="77777777" w:rsidR="006432D2"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Test Record</w:t>
            </w:r>
          </w:p>
        </w:tc>
        <w:tc>
          <w:tcPr>
            <w:tcW w:w="2126" w:type="dxa"/>
          </w:tcPr>
          <w:p w14:paraId="011E0D22" w14:textId="77777777" w:rsidR="006432D2"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Dental Clinic Services System –Test record– v 1.0</w:t>
            </w:r>
          </w:p>
        </w:tc>
        <w:tc>
          <w:tcPr>
            <w:tcW w:w="851" w:type="dxa"/>
          </w:tcPr>
          <w:p w14:paraId="78EA7B29" w14:textId="77777777" w:rsidR="006432D2"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.docx</w:t>
            </w:r>
          </w:p>
        </w:tc>
        <w:tc>
          <w:tcPr>
            <w:tcW w:w="1417" w:type="dxa"/>
          </w:tcPr>
          <w:p w14:paraId="5683BB5F" w14:textId="77777777" w:rsidR="006432D2"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Kanokwan&amp;Worapun</w:t>
            </w:r>
          </w:p>
        </w:tc>
        <w:tc>
          <w:tcPr>
            <w:tcW w:w="2552" w:type="dxa"/>
          </w:tcPr>
          <w:p w14:paraId="16B80B0C" w14:textId="77777777" w:rsidR="006432D2"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C:\Users\Dell\Documents\GitHub\seniorproject\progress1</w:t>
            </w:r>
          </w:p>
        </w:tc>
        <w:tc>
          <w:tcPr>
            <w:tcW w:w="1170" w:type="dxa"/>
          </w:tcPr>
          <w:p w14:paraId="2D8C958A" w14:textId="77777777" w:rsidR="006432D2"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1.0</w:t>
            </w:r>
          </w:p>
        </w:tc>
      </w:tr>
      <w:tr w:rsidR="00C20422" w:rsidRPr="00C20422" w14:paraId="6BAED9BC" w14:textId="77777777" w:rsidTr="006432D2">
        <w:trPr>
          <w:trHeight w:val="323"/>
        </w:trPr>
        <w:tc>
          <w:tcPr>
            <w:tcW w:w="710" w:type="dxa"/>
          </w:tcPr>
          <w:p w14:paraId="27C975C5" w14:textId="77777777" w:rsidR="006432D2"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7</w:t>
            </w:r>
          </w:p>
        </w:tc>
        <w:tc>
          <w:tcPr>
            <w:tcW w:w="1559" w:type="dxa"/>
          </w:tcPr>
          <w:p w14:paraId="76B7D337" w14:textId="77777777" w:rsidR="006432D2"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Traceability record</w:t>
            </w:r>
          </w:p>
        </w:tc>
        <w:tc>
          <w:tcPr>
            <w:tcW w:w="2126" w:type="dxa"/>
          </w:tcPr>
          <w:p w14:paraId="052EDE38" w14:textId="77777777" w:rsidR="006432D2"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Dental Clinic Services System –Traceability record– v 1.0</w:t>
            </w:r>
          </w:p>
        </w:tc>
        <w:tc>
          <w:tcPr>
            <w:tcW w:w="851" w:type="dxa"/>
          </w:tcPr>
          <w:p w14:paraId="720FB9EC" w14:textId="77777777" w:rsidR="006432D2"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.docx</w:t>
            </w:r>
          </w:p>
        </w:tc>
        <w:tc>
          <w:tcPr>
            <w:tcW w:w="1417" w:type="dxa"/>
          </w:tcPr>
          <w:p w14:paraId="605C79AF" w14:textId="77777777" w:rsidR="006432D2"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Kanokwan&amp;Worapun</w:t>
            </w:r>
          </w:p>
        </w:tc>
        <w:tc>
          <w:tcPr>
            <w:tcW w:w="2552" w:type="dxa"/>
          </w:tcPr>
          <w:p w14:paraId="56B51E97" w14:textId="77777777" w:rsidR="006432D2"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C:\Users\Dell\Documents\GitHub\seniorproject\progress1</w:t>
            </w:r>
          </w:p>
        </w:tc>
        <w:tc>
          <w:tcPr>
            <w:tcW w:w="1170" w:type="dxa"/>
          </w:tcPr>
          <w:p w14:paraId="7D6375E5" w14:textId="77777777" w:rsidR="006432D2"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1.0</w:t>
            </w:r>
          </w:p>
        </w:tc>
      </w:tr>
    </w:tbl>
    <w:p w14:paraId="2DE3F1C4" w14:textId="77777777" w:rsidR="00FB5F7E" w:rsidRPr="00C20422" w:rsidRDefault="00FB5F7E" w:rsidP="00FB5F7E">
      <w:pPr>
        <w:rPr>
          <w:rFonts w:ascii="Times New Roman" w:hAnsi="Times New Roman" w:cs="Times New Roman"/>
          <w:b/>
          <w:bCs/>
          <w:color w:val="auto"/>
          <w:sz w:val="28"/>
          <w:szCs w:val="36"/>
        </w:rPr>
      </w:pPr>
    </w:p>
    <w:p w14:paraId="1CBEB868" w14:textId="77777777" w:rsidR="00BA1846" w:rsidRPr="00C20422" w:rsidRDefault="00BA1846" w:rsidP="00BA1846">
      <w:pPr>
        <w:rPr>
          <w:rFonts w:ascii="Times New Roman" w:hAnsi="Times New Roman" w:cs="Times New Roman"/>
          <w:b/>
          <w:bCs/>
          <w:color w:val="auto"/>
          <w:sz w:val="28"/>
          <w:szCs w:val="36"/>
        </w:rPr>
      </w:pPr>
      <w:r w:rsidRPr="00C20422">
        <w:rPr>
          <w:rFonts w:ascii="Times New Roman" w:hAnsi="Times New Roman" w:cs="Times New Roman"/>
          <w:b/>
          <w:bCs/>
          <w:color w:val="auto"/>
          <w:sz w:val="28"/>
          <w:szCs w:val="36"/>
        </w:rPr>
        <w:tab/>
      </w:r>
    </w:p>
    <w:p w14:paraId="5BB53D34" w14:textId="77777777" w:rsidR="00424B36" w:rsidRDefault="00424B36" w:rsidP="00424B36">
      <w:pPr>
        <w:rPr>
          <w:rFonts w:ascii="Times New Roman" w:hAnsi="Times New Roman" w:cs="Times New Roman"/>
          <w:b/>
          <w:bCs/>
          <w:color w:val="auto"/>
          <w:sz w:val="24"/>
          <w:szCs w:val="32"/>
        </w:rPr>
      </w:pPr>
    </w:p>
    <w:p w14:paraId="52F9E269" w14:textId="77777777" w:rsidR="007F1E5B" w:rsidRDefault="007F1E5B" w:rsidP="00424B36">
      <w:pPr>
        <w:rPr>
          <w:rFonts w:ascii="Times New Roman" w:hAnsi="Times New Roman" w:cs="Times New Roman"/>
          <w:b/>
          <w:bCs/>
          <w:color w:val="auto"/>
          <w:sz w:val="24"/>
          <w:szCs w:val="32"/>
        </w:rPr>
      </w:pPr>
    </w:p>
    <w:p w14:paraId="576FACE9" w14:textId="77777777" w:rsidR="007F1E5B" w:rsidRDefault="007F1E5B">
      <w:pPr>
        <w:spacing w:after="200"/>
        <w:rPr>
          <w:rFonts w:ascii="Times New Roman" w:hAnsi="Times New Roman" w:cs="Times New Roman"/>
          <w:b/>
          <w:bCs/>
          <w:color w:val="auto"/>
          <w:sz w:val="24"/>
          <w:szCs w:val="32"/>
        </w:rPr>
      </w:pPr>
      <w:r>
        <w:rPr>
          <w:rFonts w:ascii="Times New Roman" w:hAnsi="Times New Roman" w:cs="Times New Roman"/>
          <w:b/>
          <w:bCs/>
          <w:color w:val="auto"/>
          <w:sz w:val="24"/>
          <w:szCs w:val="32"/>
        </w:rPr>
        <w:br w:type="page"/>
      </w:r>
    </w:p>
    <w:p w14:paraId="72494D85" w14:textId="77777777" w:rsidR="007F1E5B" w:rsidRPr="00D0624D" w:rsidRDefault="007F1E5B" w:rsidP="007F1E5B">
      <w:pPr>
        <w:pStyle w:val="Heading1"/>
        <w:rPr>
          <w:rFonts w:ascii="Times New Roman" w:hAnsi="Times New Roman" w:cs="Times New Roman"/>
          <w:b w:val="0"/>
          <w:bCs w:val="0"/>
          <w:sz w:val="36"/>
          <w:szCs w:val="44"/>
        </w:rPr>
      </w:pPr>
      <w:bookmarkStart w:id="91" w:name="_Toc259970787"/>
      <w:commentRangeStart w:id="92"/>
      <w:r>
        <w:rPr>
          <w:rFonts w:ascii="Times New Roman" w:hAnsi="Times New Roman" w:cs="Times New Roman"/>
          <w:sz w:val="36"/>
          <w:szCs w:val="44"/>
        </w:rPr>
        <w:lastRenderedPageBreak/>
        <w:t>Chapter Eight: Risk Management</w:t>
      </w:r>
      <w:bookmarkEnd w:id="91"/>
      <w:commentRangeEnd w:id="92"/>
      <w:r w:rsidR="00B67364">
        <w:rPr>
          <w:rStyle w:val="CommentReference"/>
          <w:rFonts w:ascii="Arial" w:eastAsia="Arial" w:hAnsi="Arial" w:cs="Cordia New"/>
          <w:b w:val="0"/>
          <w:bCs w:val="0"/>
          <w:color w:val="000000"/>
          <w:kern w:val="0"/>
        </w:rPr>
        <w:commentReference w:id="92"/>
      </w:r>
    </w:p>
    <w:p w14:paraId="012FD038" w14:textId="77777777" w:rsidR="007F1E5B" w:rsidRPr="00C20422" w:rsidRDefault="007F1E5B" w:rsidP="007F1E5B">
      <w:pPr>
        <w:pStyle w:val="Heading2"/>
        <w:rPr>
          <w:rFonts w:ascii="Times New Roman" w:hAnsi="Times New Roman" w:cs="Times New Roman"/>
          <w:b w:val="0"/>
          <w:bCs w:val="0"/>
          <w:color w:val="auto"/>
          <w:sz w:val="32"/>
          <w:szCs w:val="40"/>
        </w:rPr>
      </w:pPr>
      <w:bookmarkStart w:id="93" w:name="_Toc259970788"/>
      <w:r>
        <w:rPr>
          <w:rFonts w:ascii="Times New Roman" w:hAnsi="Times New Roman" w:cs="Times New Roman"/>
          <w:color w:val="auto"/>
          <w:sz w:val="32"/>
          <w:szCs w:val="40"/>
        </w:rPr>
        <w:t>8. Risk Management</w:t>
      </w:r>
      <w:bookmarkEnd w:id="93"/>
      <w:r w:rsidRPr="00C20422">
        <w:rPr>
          <w:rFonts w:ascii="Times New Roman" w:hAnsi="Times New Roman" w:cs="Times New Roman"/>
          <w:color w:val="auto"/>
          <w:sz w:val="28"/>
          <w:szCs w:val="36"/>
        </w:rPr>
        <w:tab/>
      </w:r>
    </w:p>
    <w:p w14:paraId="2253B336" w14:textId="77777777" w:rsidR="007F1E5B" w:rsidRDefault="007F1E5B" w:rsidP="007F1E5B">
      <w:pPr>
        <w:rPr>
          <w:rFonts w:ascii="Times New Roman" w:hAnsi="Times New Roman" w:cs="Times New Roman"/>
          <w:color w:val="auto"/>
          <w:sz w:val="24"/>
          <w:szCs w:val="32"/>
        </w:rPr>
      </w:pPr>
      <w:r>
        <w:rPr>
          <w:rFonts w:ascii="Times New Roman" w:hAnsi="Times New Roman" w:cs="Times New Roman"/>
          <w:b/>
          <w:bCs/>
          <w:color w:val="auto"/>
          <w:sz w:val="24"/>
          <w:szCs w:val="32"/>
        </w:rPr>
        <w:tab/>
      </w:r>
      <w:r w:rsidR="00FA1D1B" w:rsidRPr="00FA1D1B">
        <w:rPr>
          <w:rFonts w:ascii="Times New Roman" w:hAnsi="Times New Roman" w:cs="Times New Roman"/>
          <w:color w:val="auto"/>
          <w:sz w:val="24"/>
          <w:szCs w:val="32"/>
        </w:rPr>
        <w:t>Risk management is concerned with identifying risks and plans to minimize their effect on the project such as scope or complexity.</w:t>
      </w:r>
    </w:p>
    <w:p w14:paraId="000EE14F" w14:textId="77777777" w:rsidR="00FA1D1B" w:rsidRDefault="00FA1D1B" w:rsidP="007F1E5B">
      <w:pPr>
        <w:pStyle w:val="ListParagraph"/>
        <w:numPr>
          <w:ilvl w:val="0"/>
          <w:numId w:val="21"/>
        </w:numPr>
        <w:rPr>
          <w:rFonts w:ascii="Times New Roman" w:hAnsi="Times New Roman" w:cs="Times New Roman"/>
          <w:color w:val="auto"/>
          <w:sz w:val="24"/>
          <w:szCs w:val="32"/>
        </w:rPr>
      </w:pPr>
      <w:r w:rsidRPr="00987996">
        <w:rPr>
          <w:rFonts w:ascii="Times New Roman" w:hAnsi="Times New Roman" w:cs="Times New Roman"/>
          <w:color w:val="auto"/>
          <w:sz w:val="24"/>
          <w:szCs w:val="32"/>
        </w:rPr>
        <w:t>Define the Risk Management Process</w:t>
      </w:r>
    </w:p>
    <w:p w14:paraId="55E645A3" w14:textId="77777777" w:rsidR="00987996" w:rsidRDefault="00987996" w:rsidP="007F1E5B">
      <w:pPr>
        <w:pStyle w:val="ListParagraph"/>
        <w:numPr>
          <w:ilvl w:val="0"/>
          <w:numId w:val="21"/>
        </w:numPr>
        <w:rPr>
          <w:rFonts w:ascii="Times New Roman" w:hAnsi="Times New Roman" w:cs="Times New Roman"/>
          <w:color w:val="auto"/>
          <w:sz w:val="24"/>
          <w:szCs w:val="32"/>
        </w:rPr>
      </w:pPr>
      <w:r>
        <w:rPr>
          <w:rFonts w:ascii="Times New Roman" w:hAnsi="Times New Roman" w:cs="Times New Roman"/>
          <w:color w:val="auto"/>
          <w:sz w:val="24"/>
          <w:szCs w:val="32"/>
        </w:rPr>
        <w:t>Identify Risks</w:t>
      </w:r>
    </w:p>
    <w:p w14:paraId="7E0A6DAB" w14:textId="77777777" w:rsidR="00987996" w:rsidRDefault="00987996" w:rsidP="007F1E5B">
      <w:pPr>
        <w:pStyle w:val="ListParagraph"/>
        <w:numPr>
          <w:ilvl w:val="0"/>
          <w:numId w:val="21"/>
        </w:numPr>
        <w:rPr>
          <w:rFonts w:ascii="Times New Roman" w:hAnsi="Times New Roman" w:cs="Times New Roman"/>
          <w:color w:val="auto"/>
          <w:sz w:val="24"/>
          <w:szCs w:val="32"/>
        </w:rPr>
      </w:pPr>
      <w:r>
        <w:rPr>
          <w:rFonts w:ascii="Times New Roman" w:hAnsi="Times New Roman" w:cs="Times New Roman"/>
          <w:color w:val="auto"/>
          <w:sz w:val="24"/>
          <w:szCs w:val="32"/>
        </w:rPr>
        <w:t>Perform a Quantitative and Qualitative Risk Assessment</w:t>
      </w:r>
    </w:p>
    <w:p w14:paraId="711E3B1E" w14:textId="77777777" w:rsidR="00987996" w:rsidRDefault="00987996" w:rsidP="007F1E5B">
      <w:pPr>
        <w:pStyle w:val="ListParagraph"/>
        <w:numPr>
          <w:ilvl w:val="0"/>
          <w:numId w:val="21"/>
        </w:numPr>
        <w:rPr>
          <w:rFonts w:ascii="Times New Roman" w:hAnsi="Times New Roman" w:cs="Times New Roman"/>
          <w:color w:val="auto"/>
          <w:sz w:val="24"/>
          <w:szCs w:val="32"/>
        </w:rPr>
      </w:pPr>
      <w:r>
        <w:rPr>
          <w:rFonts w:ascii="Times New Roman" w:hAnsi="Times New Roman" w:cs="Times New Roman"/>
          <w:color w:val="auto"/>
          <w:sz w:val="24"/>
          <w:szCs w:val="32"/>
        </w:rPr>
        <w:t>Create a Risk Response Plan</w:t>
      </w:r>
    </w:p>
    <w:p w14:paraId="2FCEF3CC" w14:textId="77777777" w:rsidR="00987996" w:rsidRDefault="00987996" w:rsidP="007F1E5B">
      <w:pPr>
        <w:pStyle w:val="ListParagraph"/>
        <w:numPr>
          <w:ilvl w:val="0"/>
          <w:numId w:val="21"/>
        </w:numPr>
        <w:rPr>
          <w:rFonts w:ascii="Times New Roman" w:hAnsi="Times New Roman" w:cs="Times New Roman"/>
          <w:color w:val="auto"/>
          <w:sz w:val="24"/>
          <w:szCs w:val="32"/>
        </w:rPr>
      </w:pPr>
      <w:r>
        <w:rPr>
          <w:rFonts w:ascii="Times New Roman" w:hAnsi="Times New Roman" w:cs="Times New Roman"/>
          <w:color w:val="auto"/>
          <w:sz w:val="24"/>
          <w:szCs w:val="32"/>
        </w:rPr>
        <w:t>Monitor Risk</w:t>
      </w:r>
    </w:p>
    <w:p w14:paraId="316BA35D" w14:textId="77777777" w:rsidR="00987996" w:rsidRPr="00987996" w:rsidRDefault="00987996" w:rsidP="00987996">
      <w:pPr>
        <w:ind w:left="720"/>
        <w:rPr>
          <w:rFonts w:ascii="Times New Roman" w:hAnsi="Times New Roman" w:cs="Times New Roman"/>
          <w:color w:val="auto"/>
          <w:sz w:val="24"/>
          <w:szCs w:val="32"/>
        </w:rPr>
      </w:pPr>
      <w:r>
        <w:rPr>
          <w:rFonts w:ascii="Times New Roman" w:hAnsi="Times New Roman" w:cs="Times New Roman"/>
          <w:color w:val="auto"/>
          <w:sz w:val="24"/>
          <w:szCs w:val="32"/>
        </w:rPr>
        <w:t>All identified risk are documented in the Risk Management Process by the Project Team. In the Risk Management Process defines the possible risk and solution of them, and who responsible for.</w:t>
      </w:r>
    </w:p>
    <w:p w14:paraId="096700DA" w14:textId="77777777" w:rsidR="007F1E5B" w:rsidRPr="00C20422" w:rsidRDefault="007F1E5B" w:rsidP="007F1E5B">
      <w:pPr>
        <w:pStyle w:val="Heading2"/>
        <w:rPr>
          <w:rFonts w:ascii="Times New Roman" w:hAnsi="Times New Roman" w:cs="Times New Roman"/>
          <w:b w:val="0"/>
          <w:bCs w:val="0"/>
          <w:color w:val="auto"/>
          <w:sz w:val="32"/>
          <w:szCs w:val="40"/>
        </w:rPr>
      </w:pPr>
      <w:bookmarkStart w:id="94" w:name="_Toc259970789"/>
      <w:r>
        <w:rPr>
          <w:rFonts w:ascii="Times New Roman" w:hAnsi="Times New Roman" w:cs="Times New Roman"/>
          <w:color w:val="auto"/>
          <w:sz w:val="28"/>
          <w:szCs w:val="36"/>
        </w:rPr>
        <w:t>8</w:t>
      </w:r>
      <w:r w:rsidRPr="00C20422">
        <w:rPr>
          <w:rFonts w:ascii="Times New Roman" w:hAnsi="Times New Roman" w:cs="Times New Roman"/>
          <w:color w:val="auto"/>
          <w:sz w:val="28"/>
          <w:szCs w:val="36"/>
        </w:rPr>
        <w:t>.1</w:t>
      </w:r>
      <w:r w:rsidR="00FA1D1B">
        <w:rPr>
          <w:rFonts w:ascii="Times New Roman" w:hAnsi="Times New Roman" w:cs="Times New Roman"/>
          <w:color w:val="auto"/>
          <w:sz w:val="28"/>
          <w:szCs w:val="36"/>
        </w:rPr>
        <w:t xml:space="preserve"> Risk Management Process</w:t>
      </w:r>
      <w:bookmarkEnd w:id="94"/>
    </w:p>
    <w:p w14:paraId="4F986B69" w14:textId="77777777" w:rsidR="00987996" w:rsidRPr="007B00DE" w:rsidRDefault="00987996" w:rsidP="00987996">
      <w:pPr>
        <w:widowControl w:val="0"/>
        <w:ind w:left="720"/>
        <w:jc w:val="center"/>
        <w:rPr>
          <w:rFonts w:ascii="Times New Roman" w:hAnsi="Times New Roman" w:cs="Times New Roman"/>
          <w:sz w:val="24"/>
          <w:szCs w:val="24"/>
        </w:rPr>
      </w:pPr>
      <w:r>
        <w:rPr>
          <w:rFonts w:ascii="Times New Roman" w:hAnsi="Times New Roman" w:cs="Times New Roman"/>
          <w:b/>
          <w:bCs/>
          <w:noProof/>
          <w:color w:val="auto"/>
          <w:sz w:val="24"/>
          <w:szCs w:val="32"/>
          <w:lang w:eastAsia="ko-KR"/>
        </w:rPr>
        <w:drawing>
          <wp:anchor distT="0" distB="0" distL="114300" distR="114300" simplePos="0" relativeHeight="251666432" behindDoc="0" locked="0" layoutInCell="1" allowOverlap="1" wp14:anchorId="42696401" wp14:editId="602E5A7F">
            <wp:simplePos x="0" y="0"/>
            <wp:positionH relativeFrom="column">
              <wp:posOffset>1531620</wp:posOffset>
            </wp:positionH>
            <wp:positionV relativeFrom="paragraph">
              <wp:posOffset>147320</wp:posOffset>
            </wp:positionV>
            <wp:extent cx="2980690" cy="2844165"/>
            <wp:effectExtent l="0" t="0" r="0" b="0"/>
            <wp:wrapTopAndBottom/>
            <wp:docPr id="3" name="Picture 3" descr="C:\Users\SONY\Desktop\senior project\pic\regulator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NY\Desktop\senior project\pic\regulatory-2.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80690" cy="28441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87996">
        <w:rPr>
          <w:rFonts w:ascii="Times New Roman" w:hAnsi="Times New Roman" w:cs="Times New Roman"/>
          <w:sz w:val="24"/>
          <w:szCs w:val="24"/>
        </w:rPr>
        <w:t xml:space="preserve"> </w:t>
      </w:r>
      <w:r w:rsidR="009C7659">
        <w:rPr>
          <w:rFonts w:ascii="Times New Roman" w:hAnsi="Times New Roman" w:cs="Times New Roman"/>
          <w:sz w:val="24"/>
          <w:szCs w:val="24"/>
        </w:rPr>
        <w:t>Figure</w:t>
      </w:r>
      <w:r w:rsidR="00250839">
        <w:rPr>
          <w:rFonts w:ascii="Times New Roman" w:hAnsi="Times New Roman" w:cs="Times New Roman"/>
          <w:sz w:val="24"/>
          <w:szCs w:val="24"/>
        </w:rPr>
        <w:t xml:space="preserve"> 6</w:t>
      </w:r>
      <w:r w:rsidR="009C7659">
        <w:rPr>
          <w:rFonts w:ascii="Times New Roman" w:hAnsi="Times New Roman" w:cs="Times New Roman"/>
          <w:sz w:val="24"/>
          <w:szCs w:val="24"/>
        </w:rPr>
        <w:t>: Risk Management Process Model</w:t>
      </w:r>
    </w:p>
    <w:p w14:paraId="255D682C" w14:textId="77777777" w:rsidR="00987996" w:rsidRPr="007B00DE" w:rsidRDefault="00987996" w:rsidP="00987996">
      <w:pPr>
        <w:widowControl w:val="0"/>
        <w:tabs>
          <w:tab w:val="left" w:pos="4171"/>
        </w:tabs>
        <w:ind w:left="720"/>
        <w:jc w:val="center"/>
        <w:rPr>
          <w:rFonts w:ascii="Times New Roman" w:hAnsi="Times New Roman" w:cs="Times New Roman"/>
          <w:sz w:val="24"/>
          <w:szCs w:val="24"/>
        </w:rPr>
      </w:pPr>
    </w:p>
    <w:p w14:paraId="0B722F56" w14:textId="77777777" w:rsidR="009C7659" w:rsidRPr="00C20422" w:rsidRDefault="00987996" w:rsidP="009C7659">
      <w:pPr>
        <w:widowControl w:val="0"/>
        <w:ind w:left="720"/>
        <w:jc w:val="center"/>
        <w:rPr>
          <w:rFonts w:ascii="Times New Roman" w:hAnsi="Times New Roman" w:cs="Times New Roman"/>
          <w:b/>
          <w:bCs/>
          <w:color w:val="auto"/>
          <w:sz w:val="24"/>
          <w:szCs w:val="32"/>
        </w:rPr>
      </w:pPr>
      <w:r w:rsidRPr="007B00DE">
        <w:rPr>
          <w:rFonts w:ascii="Times New Roman" w:hAnsi="Times New Roman" w:cs="Times New Roman"/>
          <w:sz w:val="24"/>
          <w:szCs w:val="24"/>
        </w:rPr>
        <w:t>As shown in F</w:t>
      </w:r>
      <w:r w:rsidR="00250839">
        <w:rPr>
          <w:rFonts w:ascii="Times New Roman" w:hAnsi="Times New Roman" w:cs="Times New Roman"/>
          <w:sz w:val="24"/>
          <w:szCs w:val="24"/>
        </w:rPr>
        <w:t>igure 6</w:t>
      </w:r>
      <w:r w:rsidRPr="007B00DE">
        <w:rPr>
          <w:rFonts w:ascii="Times New Roman" w:hAnsi="Times New Roman" w:cs="Times New Roman"/>
          <w:sz w:val="24"/>
          <w:szCs w:val="24"/>
        </w:rPr>
        <w:t xml:space="preserve">, </w:t>
      </w:r>
      <w:r w:rsidR="009C7659">
        <w:rPr>
          <w:rFonts w:ascii="Times New Roman" w:hAnsi="Times New Roman" w:cs="Times New Roman"/>
          <w:sz w:val="24"/>
          <w:szCs w:val="24"/>
        </w:rPr>
        <w:t>Start with Identify and Analyze the risk. Than examine risk management, select risk management technique, implement that technique and monitor the result.</w:t>
      </w:r>
    </w:p>
    <w:p w14:paraId="368EB76E" w14:textId="77777777" w:rsidR="007F1E5B" w:rsidRPr="00C20422" w:rsidRDefault="007F1E5B" w:rsidP="00987996">
      <w:pPr>
        <w:jc w:val="center"/>
        <w:rPr>
          <w:rFonts w:ascii="Times New Roman" w:hAnsi="Times New Roman" w:cs="Times New Roman"/>
          <w:b/>
          <w:bCs/>
          <w:color w:val="auto"/>
          <w:sz w:val="24"/>
          <w:szCs w:val="32"/>
        </w:rPr>
      </w:pPr>
    </w:p>
    <w:sectPr w:rsidR="007F1E5B" w:rsidRPr="00C20422" w:rsidSect="00FB7C6B">
      <w:footerReference w:type="default" r:id="rId2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1" w:author="rimi park" w:date="2014-05-19T13:25:00Z" w:initials="rp">
    <w:p w14:paraId="2D02E935" w14:textId="42C85E3E" w:rsidR="0008220D" w:rsidRDefault="0008220D">
      <w:pPr>
        <w:pStyle w:val="CommentText"/>
      </w:pPr>
      <w:r>
        <w:rPr>
          <w:rStyle w:val="CommentReference"/>
        </w:rPr>
        <w:annotationRef/>
      </w:r>
      <w:r>
        <w:t>iOS</w:t>
      </w:r>
    </w:p>
  </w:comment>
  <w:comment w:id="19" w:author="rimi park" w:date="2014-05-19T13:26:00Z" w:initials="rp">
    <w:p w14:paraId="0D35CCF5" w14:textId="3542B9A1" w:rsidR="0008220D" w:rsidRDefault="0008220D">
      <w:pPr>
        <w:pStyle w:val="CommentText"/>
      </w:pPr>
      <w:r>
        <w:rPr>
          <w:rStyle w:val="CommentReference"/>
        </w:rPr>
        <w:annotationRef/>
      </w:r>
      <w:r>
        <w:t xml:space="preserve">I often see many sentences are connected incorrectly. It is better to make your sentence short rather than make a long incorrect sentence. </w:t>
      </w:r>
    </w:p>
  </w:comment>
  <w:comment w:id="28" w:author="rimi park" w:date="2014-05-19T13:30:00Z" w:initials="rp">
    <w:p w14:paraId="61AD9037" w14:textId="1290555C" w:rsidR="0008220D" w:rsidRDefault="0008220D">
      <w:pPr>
        <w:pStyle w:val="CommentText"/>
      </w:pPr>
      <w:r>
        <w:rPr>
          <w:rStyle w:val="CommentReference"/>
        </w:rPr>
        <w:annotationRef/>
      </w:r>
      <w:r>
        <w:t xml:space="preserve">Another common mistake that I see is “the”. In this sentence, “the patient” refers to a specific person. If you want to refer to a patient in general, you should use either “a patient” or “patients”. Check your document and fix similar errors. </w:t>
      </w:r>
    </w:p>
  </w:comment>
  <w:comment w:id="54" w:author="rimi park" w:date="2014-05-19T13:33:00Z" w:initials="rp">
    <w:p w14:paraId="4627713B" w14:textId="0B56B001" w:rsidR="0008220D" w:rsidRDefault="0008220D">
      <w:pPr>
        <w:pStyle w:val="CommentText"/>
      </w:pPr>
      <w:r>
        <w:rPr>
          <w:rStyle w:val="CommentReference"/>
        </w:rPr>
        <w:annotationRef/>
      </w:r>
      <w:r>
        <w:t xml:space="preserve">You may add deliverables for the other progresses as well since they won’t change. </w:t>
      </w:r>
    </w:p>
  </w:comment>
  <w:comment w:id="62" w:author="rimi park" w:date="2014-05-19T13:46:00Z" w:initials="rp">
    <w:p w14:paraId="26E8B7E1" w14:textId="247DEFD5" w:rsidR="00462633" w:rsidRDefault="00462633">
      <w:pPr>
        <w:pStyle w:val="CommentText"/>
      </w:pPr>
      <w:r>
        <w:t xml:space="preserve">Add a </w:t>
      </w:r>
      <w:r>
        <w:rPr>
          <w:rStyle w:val="CommentReference"/>
        </w:rPr>
        <w:annotationRef/>
      </w:r>
      <w:r>
        <w:t xml:space="preserve">short description for each. </w:t>
      </w:r>
    </w:p>
    <w:p w14:paraId="60C0FE9D" w14:textId="77777777" w:rsidR="00462633" w:rsidRDefault="00462633">
      <w:pPr>
        <w:pStyle w:val="CommentText"/>
      </w:pPr>
    </w:p>
    <w:p w14:paraId="66F4BD47" w14:textId="12CB972C" w:rsidR="00462633" w:rsidRDefault="00462633">
      <w:pPr>
        <w:pStyle w:val="CommentText"/>
      </w:pPr>
      <w:r>
        <w:t xml:space="preserve">Are these all you use? Just double check. </w:t>
      </w:r>
    </w:p>
  </w:comment>
  <w:comment w:id="64" w:author="rimi park" w:date="2014-05-19T13:47:00Z" w:initials="rp">
    <w:p w14:paraId="0E669214" w14:textId="1B1CC2B5" w:rsidR="00462633" w:rsidRDefault="00462633">
      <w:pPr>
        <w:pStyle w:val="CommentText"/>
      </w:pPr>
      <w:r>
        <w:rPr>
          <w:rStyle w:val="CommentReference"/>
        </w:rPr>
        <w:annotationRef/>
      </w:r>
      <w:r>
        <w:t xml:space="preserve">iPhone? Webcam? </w:t>
      </w:r>
    </w:p>
  </w:comment>
  <w:comment w:id="76" w:author="rimi park" w:date="2014-05-19T13:40:00Z" w:initials="rp">
    <w:p w14:paraId="6D240156" w14:textId="4FF42A44" w:rsidR="00B67364" w:rsidRDefault="00B67364">
      <w:pPr>
        <w:pStyle w:val="CommentText"/>
      </w:pPr>
      <w:r>
        <w:rPr>
          <w:rStyle w:val="CommentReference"/>
        </w:rPr>
        <w:annotationRef/>
      </w:r>
      <w:r>
        <w:t xml:space="preserve">What do we mean by 90%? </w:t>
      </w:r>
    </w:p>
  </w:comment>
  <w:comment w:id="77" w:author="rimi park" w:date="2014-05-19T13:35:00Z" w:initials="rp">
    <w:p w14:paraId="0C410F02" w14:textId="71AF4CD8" w:rsidR="00B67364" w:rsidRDefault="00B67364">
      <w:pPr>
        <w:pStyle w:val="CommentText"/>
      </w:pPr>
      <w:r>
        <w:rPr>
          <w:rStyle w:val="CommentReference"/>
        </w:rPr>
        <w:annotationRef/>
      </w:r>
      <w:r>
        <w:rPr>
          <w:rStyle w:val="CommentReference"/>
        </w:rPr>
        <w:t>?</w:t>
      </w:r>
    </w:p>
  </w:comment>
  <w:comment w:id="84" w:author="rimi park" w:date="2014-05-19T13:48:00Z" w:initials="rp">
    <w:p w14:paraId="60152A9A" w14:textId="41ADD941" w:rsidR="00462633" w:rsidRDefault="00462633">
      <w:pPr>
        <w:pStyle w:val="CommentText"/>
      </w:pPr>
      <w:r>
        <w:rPr>
          <w:rStyle w:val="CommentReference"/>
        </w:rPr>
        <w:annotationRef/>
      </w:r>
      <w:r>
        <w:t xml:space="preserve">I see the feature numbers in the charts but this document does not have the information of what the features are. Can you add a list of features (feature numbers + short description) somewhere in this section so that readers know what features you will complete in each progress? </w:t>
      </w:r>
    </w:p>
  </w:comment>
  <w:comment w:id="92" w:author="rimi park" w:date="2014-05-19T13:42:00Z" w:initials="rp">
    <w:p w14:paraId="650642E0" w14:textId="0F82E91E" w:rsidR="00B67364" w:rsidRDefault="00B67364">
      <w:pPr>
        <w:pStyle w:val="CommentText"/>
      </w:pPr>
      <w:r>
        <w:rPr>
          <w:rStyle w:val="CommentReference"/>
        </w:rPr>
        <w:annotationRef/>
      </w:r>
      <w:r>
        <w:t xml:space="preserve">Can you add a table with potential risks and solutions?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D02E935" w15:done="0"/>
  <w15:commentEx w15:paraId="0D35CCF5" w15:done="0"/>
  <w15:commentEx w15:paraId="61AD9037" w15:done="0"/>
  <w15:commentEx w15:paraId="4627713B" w15:done="0"/>
  <w15:commentEx w15:paraId="66F4BD47" w15:done="0"/>
  <w15:commentEx w15:paraId="0E669214" w15:done="0"/>
  <w15:commentEx w15:paraId="6D240156" w15:done="0"/>
  <w15:commentEx w15:paraId="0C410F02" w15:done="0"/>
  <w15:commentEx w15:paraId="60152A9A" w15:done="0"/>
  <w15:commentEx w15:paraId="650642E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1CACC4" w14:textId="77777777" w:rsidR="0026294E" w:rsidRDefault="0026294E" w:rsidP="00D57804">
      <w:pPr>
        <w:spacing w:line="240" w:lineRule="auto"/>
      </w:pPr>
      <w:r>
        <w:separator/>
      </w:r>
    </w:p>
  </w:endnote>
  <w:endnote w:type="continuationSeparator" w:id="0">
    <w:p w14:paraId="112F1A9C" w14:textId="77777777" w:rsidR="0026294E" w:rsidRDefault="0026294E" w:rsidP="00D578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6CE3D0" w14:textId="77777777" w:rsidR="00270A04" w:rsidRDefault="00270A0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leftFromText="180" w:rightFromText="180" w:vertAnchor="text" w:horzAnchor="margin" w:tblpY="-89"/>
      <w:tblW w:w="0" w:type="auto"/>
      <w:tblLook w:val="04A0" w:firstRow="1" w:lastRow="0" w:firstColumn="1" w:lastColumn="0" w:noHBand="0" w:noVBand="1"/>
    </w:tblPr>
    <w:tblGrid>
      <w:gridCol w:w="1084"/>
      <w:gridCol w:w="2986"/>
      <w:gridCol w:w="972"/>
      <w:gridCol w:w="1648"/>
      <w:gridCol w:w="1231"/>
      <w:gridCol w:w="1321"/>
    </w:tblGrid>
    <w:tr w:rsidR="00270A04" w:rsidRPr="00445E30" w14:paraId="60D55B60" w14:textId="77777777" w:rsidTr="0045124A">
      <w:tc>
        <w:tcPr>
          <w:tcW w:w="1101" w:type="dxa"/>
          <w:vAlign w:val="center"/>
        </w:tcPr>
        <w:p w14:paraId="42787A5C" w14:textId="77777777" w:rsidR="00270A04" w:rsidRPr="00445E30" w:rsidRDefault="00270A04" w:rsidP="0045124A">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22FAE8FA" w14:textId="2134EA7D" w:rsidR="00270A04" w:rsidRPr="009E5764" w:rsidRDefault="00270A04" w:rsidP="0045124A">
          <w:pPr>
            <w:widowControl w:val="0"/>
            <w:jc w:val="center"/>
            <w:rPr>
              <w:rFonts w:ascii="Times New Roman" w:hAnsi="Times New Roman" w:cs="Times New Roman"/>
              <w:bCs/>
              <w:sz w:val="14"/>
              <w:szCs w:val="14"/>
            </w:rPr>
          </w:pPr>
          <w:r>
            <w:rPr>
              <w:rFonts w:ascii="Times New Roman" w:hAnsi="Times New Roman" w:cs="Times New Roman"/>
              <w:bCs/>
              <w:sz w:val="14"/>
              <w:szCs w:val="14"/>
            </w:rPr>
            <w:t>DCSS – Management Plan</w:t>
          </w:r>
          <w:r w:rsidRPr="009E5764">
            <w:rPr>
              <w:rFonts w:ascii="Times New Roman" w:hAnsi="Times New Roman" w:cs="Times New Roman"/>
              <w:bCs/>
              <w:sz w:val="14"/>
              <w:szCs w:val="14"/>
            </w:rPr>
            <w:t xml:space="preserve"> – v </w:t>
          </w:r>
          <w:r>
            <w:rPr>
              <w:rFonts w:ascii="Times New Roman" w:hAnsi="Times New Roman" w:cs="Times New Roman"/>
              <w:bCs/>
              <w:sz w:val="14"/>
              <w:szCs w:val="14"/>
            </w:rPr>
            <w:t>0.4</w:t>
          </w:r>
        </w:p>
      </w:tc>
      <w:tc>
        <w:tcPr>
          <w:tcW w:w="992" w:type="dxa"/>
          <w:vAlign w:val="center"/>
        </w:tcPr>
        <w:p w14:paraId="0EC87239" w14:textId="77777777" w:rsidR="00270A04" w:rsidRPr="00445E30" w:rsidRDefault="00270A04" w:rsidP="0045124A">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3AD2BF69" w14:textId="77777777" w:rsidR="00270A04" w:rsidRPr="009E5764" w:rsidRDefault="00270A04" w:rsidP="0045124A">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276" w:type="dxa"/>
          <w:vAlign w:val="center"/>
        </w:tcPr>
        <w:p w14:paraId="4205FCA8" w14:textId="77777777" w:rsidR="00270A04" w:rsidRPr="00445E30" w:rsidRDefault="00270A04" w:rsidP="0045124A">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7ABA86E1" w14:textId="77777777" w:rsidR="00270A04" w:rsidRPr="00FB7C6B" w:rsidRDefault="00270A04" w:rsidP="0045124A">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462633" w:rsidRPr="00462633">
            <w:rPr>
              <w:rFonts w:ascii="Times New Roman" w:hAnsi="Times New Roman" w:cs="Angsana New"/>
              <w:bCs/>
              <w:noProof/>
              <w:sz w:val="14"/>
              <w:szCs w:val="14"/>
            </w:rPr>
            <w:t>2</w:t>
          </w:r>
          <w:r w:rsidRPr="009E5764">
            <w:rPr>
              <w:rFonts w:ascii="Times New Roman" w:hAnsi="Times New Roman" w:cs="Angsana New"/>
              <w:bCs/>
              <w:noProof/>
              <w:sz w:val="14"/>
              <w:szCs w:val="14"/>
              <w:cs/>
            </w:rPr>
            <w:fldChar w:fldCharType="end"/>
          </w:r>
        </w:p>
      </w:tc>
    </w:tr>
    <w:tr w:rsidR="00270A04" w:rsidRPr="00445E30" w14:paraId="667C2A44" w14:textId="77777777" w:rsidTr="0045124A">
      <w:tc>
        <w:tcPr>
          <w:tcW w:w="1101" w:type="dxa"/>
          <w:vAlign w:val="center"/>
        </w:tcPr>
        <w:p w14:paraId="741F529B" w14:textId="77777777" w:rsidR="00270A04" w:rsidRPr="00445E30" w:rsidRDefault="00270A04" w:rsidP="0045124A">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70B0F140" w14:textId="77777777" w:rsidR="00270A04" w:rsidRPr="009E5764" w:rsidRDefault="00270A04" w:rsidP="0045124A">
          <w:pPr>
            <w:widowControl w:val="0"/>
            <w:jc w:val="center"/>
            <w:rPr>
              <w:rFonts w:ascii="Times New Roman" w:hAnsi="Times New Roman" w:cs="Times New Roman"/>
              <w:bCs/>
              <w:sz w:val="14"/>
              <w:szCs w:val="14"/>
            </w:rPr>
          </w:pPr>
          <w:r>
            <w:rPr>
              <w:rFonts w:ascii="Times New Roman" w:hAnsi="Times New Roman" w:cs="Times New Roman"/>
              <w:bCs/>
              <w:sz w:val="14"/>
              <w:szCs w:val="14"/>
            </w:rPr>
            <w:t>Project Management Plan</w:t>
          </w:r>
        </w:p>
      </w:tc>
      <w:tc>
        <w:tcPr>
          <w:tcW w:w="992" w:type="dxa"/>
          <w:vAlign w:val="center"/>
        </w:tcPr>
        <w:p w14:paraId="4F2428A6" w14:textId="77777777" w:rsidR="00270A04" w:rsidRPr="00445E30" w:rsidRDefault="00270A04" w:rsidP="0045124A">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393840A5" w14:textId="77777777" w:rsidR="00270A04" w:rsidRPr="009E5764" w:rsidRDefault="00270A04" w:rsidP="0045124A">
          <w:pPr>
            <w:widowControl w:val="0"/>
            <w:jc w:val="center"/>
            <w:rPr>
              <w:rFonts w:ascii="Times New Roman" w:hAnsi="Times New Roman" w:cs="Times New Roman"/>
              <w:bCs/>
              <w:sz w:val="14"/>
              <w:szCs w:val="14"/>
            </w:rPr>
          </w:pPr>
        </w:p>
      </w:tc>
      <w:tc>
        <w:tcPr>
          <w:tcW w:w="1276" w:type="dxa"/>
          <w:vAlign w:val="center"/>
        </w:tcPr>
        <w:p w14:paraId="3E14D9B3" w14:textId="77777777" w:rsidR="00270A04" w:rsidRPr="00445E30" w:rsidRDefault="00270A04" w:rsidP="0045124A">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40F0871D" w14:textId="77777777" w:rsidR="00270A04" w:rsidRPr="009E5764" w:rsidRDefault="00270A04" w:rsidP="0045124A">
          <w:pPr>
            <w:widowControl w:val="0"/>
            <w:jc w:val="center"/>
            <w:rPr>
              <w:rFonts w:ascii="Times New Roman" w:hAnsi="Times New Roman" w:cs="Times New Roman"/>
              <w:bCs/>
              <w:sz w:val="14"/>
              <w:szCs w:val="14"/>
            </w:rPr>
          </w:pPr>
        </w:p>
      </w:tc>
    </w:tr>
  </w:tbl>
  <w:p w14:paraId="446E5E86" w14:textId="77777777" w:rsidR="00270A04" w:rsidRDefault="00270A0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5C43A4" w14:textId="77777777" w:rsidR="00270A04" w:rsidRDefault="00270A04">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leftFromText="180" w:rightFromText="180" w:vertAnchor="text" w:horzAnchor="margin" w:tblpY="-89"/>
      <w:tblW w:w="14425" w:type="dxa"/>
      <w:tblLook w:val="04A0" w:firstRow="1" w:lastRow="0" w:firstColumn="1" w:lastColumn="0" w:noHBand="0" w:noVBand="1"/>
    </w:tblPr>
    <w:tblGrid>
      <w:gridCol w:w="1526"/>
      <w:gridCol w:w="4536"/>
      <w:gridCol w:w="1559"/>
      <w:gridCol w:w="2552"/>
      <w:gridCol w:w="2409"/>
      <w:gridCol w:w="1843"/>
    </w:tblGrid>
    <w:tr w:rsidR="00270A04" w:rsidRPr="00445E30" w14:paraId="2CF5731B" w14:textId="77777777" w:rsidTr="00FB7C6B">
      <w:trPr>
        <w:trHeight w:val="274"/>
      </w:trPr>
      <w:tc>
        <w:tcPr>
          <w:tcW w:w="1526" w:type="dxa"/>
          <w:vAlign w:val="center"/>
        </w:tcPr>
        <w:p w14:paraId="33A98AC5" w14:textId="77777777" w:rsidR="00270A04" w:rsidRPr="00445E30" w:rsidRDefault="00270A04" w:rsidP="0045124A">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4536" w:type="dxa"/>
          <w:vAlign w:val="center"/>
        </w:tcPr>
        <w:p w14:paraId="0A3D82FC" w14:textId="77777777" w:rsidR="00270A04" w:rsidRPr="009E5764" w:rsidRDefault="00270A04" w:rsidP="0045124A">
          <w:pPr>
            <w:widowControl w:val="0"/>
            <w:jc w:val="center"/>
            <w:rPr>
              <w:rFonts w:ascii="Times New Roman" w:hAnsi="Times New Roman" w:cs="Times New Roman"/>
              <w:bCs/>
              <w:sz w:val="14"/>
              <w:szCs w:val="14"/>
            </w:rPr>
          </w:pPr>
          <w:r w:rsidRPr="009E5764">
            <w:rPr>
              <w:rFonts w:ascii="Times New Roman" w:hAnsi="Times New Roman" w:cs="Times New Roman"/>
              <w:bCs/>
              <w:sz w:val="14"/>
              <w:szCs w:val="14"/>
            </w:rPr>
            <w:t xml:space="preserve">Dental </w:t>
          </w:r>
          <w:r>
            <w:rPr>
              <w:rFonts w:ascii="Times New Roman" w:hAnsi="Times New Roman" w:cs="Times New Roman"/>
              <w:bCs/>
              <w:sz w:val="14"/>
              <w:szCs w:val="14"/>
            </w:rPr>
            <w:t>Clinic Services System – Project Management Plan</w:t>
          </w:r>
          <w:r w:rsidRPr="009E5764">
            <w:rPr>
              <w:rFonts w:ascii="Times New Roman" w:hAnsi="Times New Roman" w:cs="Times New Roman"/>
              <w:bCs/>
              <w:sz w:val="14"/>
              <w:szCs w:val="14"/>
            </w:rPr>
            <w:t xml:space="preserve"> – v </w:t>
          </w:r>
          <w:r>
            <w:rPr>
              <w:rFonts w:ascii="Times New Roman" w:hAnsi="Times New Roman" w:cs="Times New Roman"/>
              <w:bCs/>
              <w:sz w:val="14"/>
              <w:szCs w:val="14"/>
            </w:rPr>
            <w:t>0.1</w:t>
          </w:r>
        </w:p>
      </w:tc>
      <w:tc>
        <w:tcPr>
          <w:tcW w:w="1559" w:type="dxa"/>
          <w:vAlign w:val="center"/>
        </w:tcPr>
        <w:p w14:paraId="74D6A1BC" w14:textId="77777777" w:rsidR="00270A04" w:rsidRPr="00445E30" w:rsidRDefault="00270A04" w:rsidP="0045124A">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2552" w:type="dxa"/>
          <w:vAlign w:val="center"/>
        </w:tcPr>
        <w:p w14:paraId="69079F3B" w14:textId="77777777" w:rsidR="00270A04" w:rsidRPr="009E5764" w:rsidRDefault="00270A04" w:rsidP="0045124A">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2409" w:type="dxa"/>
          <w:vAlign w:val="center"/>
        </w:tcPr>
        <w:p w14:paraId="6474970A" w14:textId="77777777" w:rsidR="00270A04" w:rsidRPr="00445E30" w:rsidRDefault="00270A04" w:rsidP="0045124A">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843" w:type="dxa"/>
          <w:vAlign w:val="center"/>
        </w:tcPr>
        <w:p w14:paraId="67D33718" w14:textId="77777777" w:rsidR="00270A04" w:rsidRPr="00FB7C6B" w:rsidRDefault="00270A04" w:rsidP="0045124A">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462633" w:rsidRPr="00462633">
            <w:rPr>
              <w:rFonts w:ascii="Times New Roman" w:hAnsi="Times New Roman" w:cs="Angsana New"/>
              <w:bCs/>
              <w:noProof/>
              <w:sz w:val="14"/>
              <w:szCs w:val="14"/>
            </w:rPr>
            <w:t>18</w:t>
          </w:r>
          <w:r w:rsidRPr="009E5764">
            <w:rPr>
              <w:rFonts w:ascii="Times New Roman" w:hAnsi="Times New Roman" w:cs="Angsana New"/>
              <w:bCs/>
              <w:noProof/>
              <w:sz w:val="14"/>
              <w:szCs w:val="14"/>
              <w:cs/>
            </w:rPr>
            <w:fldChar w:fldCharType="end"/>
          </w:r>
        </w:p>
      </w:tc>
    </w:tr>
    <w:tr w:rsidR="00270A04" w:rsidRPr="00445E30" w14:paraId="27E94786" w14:textId="77777777" w:rsidTr="00FB7C6B">
      <w:trPr>
        <w:trHeight w:val="270"/>
      </w:trPr>
      <w:tc>
        <w:tcPr>
          <w:tcW w:w="1526" w:type="dxa"/>
          <w:vAlign w:val="center"/>
        </w:tcPr>
        <w:p w14:paraId="5F4D8F0D" w14:textId="77777777" w:rsidR="00270A04" w:rsidRPr="00445E30" w:rsidRDefault="00270A04" w:rsidP="0045124A">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4536" w:type="dxa"/>
          <w:vAlign w:val="center"/>
        </w:tcPr>
        <w:p w14:paraId="3D75C110" w14:textId="77777777" w:rsidR="00270A04" w:rsidRPr="009E5764" w:rsidRDefault="00270A04" w:rsidP="0045124A">
          <w:pPr>
            <w:widowControl w:val="0"/>
            <w:jc w:val="center"/>
            <w:rPr>
              <w:rFonts w:ascii="Times New Roman" w:hAnsi="Times New Roman" w:cs="Times New Roman"/>
              <w:bCs/>
              <w:sz w:val="14"/>
              <w:szCs w:val="14"/>
            </w:rPr>
          </w:pPr>
          <w:r>
            <w:rPr>
              <w:rFonts w:ascii="Times New Roman" w:hAnsi="Times New Roman" w:cs="Times New Roman"/>
              <w:bCs/>
              <w:sz w:val="14"/>
              <w:szCs w:val="14"/>
            </w:rPr>
            <w:t>Project Management Plan</w:t>
          </w:r>
        </w:p>
      </w:tc>
      <w:tc>
        <w:tcPr>
          <w:tcW w:w="1559" w:type="dxa"/>
          <w:vAlign w:val="center"/>
        </w:tcPr>
        <w:p w14:paraId="697C4665" w14:textId="77777777" w:rsidR="00270A04" w:rsidRPr="00445E30" w:rsidRDefault="00270A04" w:rsidP="0045124A">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2552" w:type="dxa"/>
          <w:vAlign w:val="center"/>
        </w:tcPr>
        <w:p w14:paraId="5FA58ABF" w14:textId="77777777" w:rsidR="00270A04" w:rsidRPr="009E5764" w:rsidRDefault="00270A04" w:rsidP="0045124A">
          <w:pPr>
            <w:widowControl w:val="0"/>
            <w:jc w:val="center"/>
            <w:rPr>
              <w:rFonts w:ascii="Times New Roman" w:hAnsi="Times New Roman" w:cs="Times New Roman"/>
              <w:bCs/>
              <w:sz w:val="14"/>
              <w:szCs w:val="14"/>
            </w:rPr>
          </w:pPr>
        </w:p>
      </w:tc>
      <w:tc>
        <w:tcPr>
          <w:tcW w:w="2409" w:type="dxa"/>
          <w:vAlign w:val="center"/>
        </w:tcPr>
        <w:p w14:paraId="6CC8BD77" w14:textId="77777777" w:rsidR="00270A04" w:rsidRPr="00445E30" w:rsidRDefault="00270A04" w:rsidP="0045124A">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843" w:type="dxa"/>
          <w:vAlign w:val="center"/>
        </w:tcPr>
        <w:p w14:paraId="6C1976A3" w14:textId="77777777" w:rsidR="00270A04" w:rsidRPr="009E5764" w:rsidRDefault="00270A04" w:rsidP="0045124A">
          <w:pPr>
            <w:widowControl w:val="0"/>
            <w:jc w:val="center"/>
            <w:rPr>
              <w:rFonts w:ascii="Times New Roman" w:hAnsi="Times New Roman" w:cs="Times New Roman"/>
              <w:bCs/>
              <w:sz w:val="14"/>
              <w:szCs w:val="14"/>
            </w:rPr>
          </w:pPr>
        </w:p>
      </w:tc>
    </w:tr>
  </w:tbl>
  <w:p w14:paraId="3B69A058" w14:textId="77777777" w:rsidR="00270A04" w:rsidRDefault="00270A04">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9E6C09" w14:textId="77777777" w:rsidR="00270A04" w:rsidRDefault="00270A04" w:rsidP="00FB7C6B">
    <w:pPr>
      <w:pStyle w:val="Footer"/>
      <w:tabs>
        <w:tab w:val="clear" w:pos="4513"/>
        <w:tab w:val="clear" w:pos="9026"/>
        <w:tab w:val="left" w:pos="3355"/>
      </w:tabs>
    </w:pPr>
    <w:r>
      <w:tab/>
    </w:r>
  </w:p>
  <w:tbl>
    <w:tblPr>
      <w:tblStyle w:val="TableGrid"/>
      <w:tblpPr w:leftFromText="180" w:rightFromText="180" w:vertAnchor="text" w:horzAnchor="margin" w:tblpY="-89"/>
      <w:tblW w:w="0" w:type="auto"/>
      <w:tblLook w:val="04A0" w:firstRow="1" w:lastRow="0" w:firstColumn="1" w:lastColumn="0" w:noHBand="0" w:noVBand="1"/>
    </w:tblPr>
    <w:tblGrid>
      <w:gridCol w:w="1085"/>
      <w:gridCol w:w="2984"/>
      <w:gridCol w:w="972"/>
      <w:gridCol w:w="1647"/>
      <w:gridCol w:w="1230"/>
      <w:gridCol w:w="1324"/>
    </w:tblGrid>
    <w:tr w:rsidR="00270A04" w:rsidRPr="00445E30" w14:paraId="1FDF82E2" w14:textId="77777777" w:rsidTr="00FB7C6B">
      <w:tc>
        <w:tcPr>
          <w:tcW w:w="1101" w:type="dxa"/>
          <w:vAlign w:val="center"/>
        </w:tcPr>
        <w:p w14:paraId="68A37F11" w14:textId="77777777" w:rsidR="00270A04" w:rsidRPr="00445E30" w:rsidRDefault="00270A04" w:rsidP="00FB7C6B">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634E9B4C" w14:textId="3B4CEF9D" w:rsidR="00270A04" w:rsidRPr="009E5764" w:rsidRDefault="00270A04" w:rsidP="00FB7C6B">
          <w:pPr>
            <w:widowControl w:val="0"/>
            <w:jc w:val="center"/>
            <w:rPr>
              <w:rFonts w:ascii="Times New Roman" w:hAnsi="Times New Roman" w:cs="Times New Roman"/>
              <w:bCs/>
              <w:sz w:val="14"/>
              <w:szCs w:val="14"/>
            </w:rPr>
          </w:pPr>
          <w:r w:rsidRPr="009E5764">
            <w:rPr>
              <w:rFonts w:ascii="Times New Roman" w:hAnsi="Times New Roman" w:cs="Times New Roman"/>
              <w:bCs/>
              <w:sz w:val="14"/>
              <w:szCs w:val="14"/>
            </w:rPr>
            <w:t xml:space="preserve">Dental </w:t>
          </w:r>
          <w:r>
            <w:rPr>
              <w:rFonts w:ascii="Times New Roman" w:hAnsi="Times New Roman" w:cs="Times New Roman"/>
              <w:bCs/>
              <w:sz w:val="14"/>
              <w:szCs w:val="14"/>
            </w:rPr>
            <w:t>Clinic Services System – Project Management Plan</w:t>
          </w:r>
          <w:r w:rsidRPr="009E5764">
            <w:rPr>
              <w:rFonts w:ascii="Times New Roman" w:hAnsi="Times New Roman" w:cs="Times New Roman"/>
              <w:bCs/>
              <w:sz w:val="14"/>
              <w:szCs w:val="14"/>
            </w:rPr>
            <w:t xml:space="preserve"> – v </w:t>
          </w:r>
          <w:r>
            <w:rPr>
              <w:rFonts w:ascii="Times New Roman" w:hAnsi="Times New Roman" w:cs="Times New Roman"/>
              <w:bCs/>
              <w:sz w:val="14"/>
              <w:szCs w:val="14"/>
            </w:rPr>
            <w:t>0.3</w:t>
          </w:r>
        </w:p>
      </w:tc>
      <w:tc>
        <w:tcPr>
          <w:tcW w:w="992" w:type="dxa"/>
          <w:vAlign w:val="center"/>
        </w:tcPr>
        <w:p w14:paraId="59A89091" w14:textId="77777777" w:rsidR="00270A04" w:rsidRPr="00445E30" w:rsidRDefault="00270A04" w:rsidP="00FB7C6B">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32BF0256" w14:textId="77777777" w:rsidR="00270A04" w:rsidRPr="009E5764" w:rsidRDefault="00270A04" w:rsidP="00FB7C6B">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276" w:type="dxa"/>
          <w:vAlign w:val="center"/>
        </w:tcPr>
        <w:p w14:paraId="64C97A27" w14:textId="77777777" w:rsidR="00270A04" w:rsidRPr="00445E30" w:rsidRDefault="00270A04" w:rsidP="00FB7C6B">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20600D00" w14:textId="77777777" w:rsidR="00270A04" w:rsidRPr="00FB7C6B" w:rsidRDefault="00270A04" w:rsidP="00FB7C6B">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462633" w:rsidRPr="00462633">
            <w:rPr>
              <w:rFonts w:ascii="Times New Roman" w:hAnsi="Times New Roman" w:cs="Angsana New"/>
              <w:bCs/>
              <w:noProof/>
              <w:sz w:val="14"/>
              <w:szCs w:val="14"/>
            </w:rPr>
            <w:t>21</w:t>
          </w:r>
          <w:r w:rsidRPr="009E5764">
            <w:rPr>
              <w:rFonts w:ascii="Times New Roman" w:hAnsi="Times New Roman" w:cs="Angsana New"/>
              <w:bCs/>
              <w:noProof/>
              <w:sz w:val="14"/>
              <w:szCs w:val="14"/>
              <w:cs/>
            </w:rPr>
            <w:fldChar w:fldCharType="end"/>
          </w:r>
        </w:p>
      </w:tc>
    </w:tr>
    <w:tr w:rsidR="00270A04" w:rsidRPr="00445E30" w14:paraId="4D9F6B84" w14:textId="77777777" w:rsidTr="00FB7C6B">
      <w:tc>
        <w:tcPr>
          <w:tcW w:w="1101" w:type="dxa"/>
          <w:vAlign w:val="center"/>
        </w:tcPr>
        <w:p w14:paraId="5CACCF53" w14:textId="77777777" w:rsidR="00270A04" w:rsidRPr="00445E30" w:rsidRDefault="00270A04" w:rsidP="00FB7C6B">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6C9A77F8" w14:textId="77777777" w:rsidR="00270A04" w:rsidRPr="009E5764" w:rsidRDefault="00270A04" w:rsidP="00FB7C6B">
          <w:pPr>
            <w:widowControl w:val="0"/>
            <w:jc w:val="center"/>
            <w:rPr>
              <w:rFonts w:ascii="Times New Roman" w:hAnsi="Times New Roman" w:cs="Times New Roman"/>
              <w:bCs/>
              <w:sz w:val="14"/>
              <w:szCs w:val="14"/>
            </w:rPr>
          </w:pPr>
          <w:r>
            <w:rPr>
              <w:rFonts w:ascii="Times New Roman" w:hAnsi="Times New Roman" w:cs="Times New Roman"/>
              <w:bCs/>
              <w:sz w:val="14"/>
              <w:szCs w:val="14"/>
            </w:rPr>
            <w:t>Project Management Plan</w:t>
          </w:r>
        </w:p>
      </w:tc>
      <w:tc>
        <w:tcPr>
          <w:tcW w:w="992" w:type="dxa"/>
          <w:vAlign w:val="center"/>
        </w:tcPr>
        <w:p w14:paraId="7CF9569B" w14:textId="77777777" w:rsidR="00270A04" w:rsidRPr="00445E30" w:rsidRDefault="00270A04" w:rsidP="00FB7C6B">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047C7FB5" w14:textId="77777777" w:rsidR="00270A04" w:rsidRPr="009E5764" w:rsidRDefault="00270A04" w:rsidP="00FB7C6B">
          <w:pPr>
            <w:widowControl w:val="0"/>
            <w:jc w:val="center"/>
            <w:rPr>
              <w:rFonts w:ascii="Times New Roman" w:hAnsi="Times New Roman" w:cs="Times New Roman"/>
              <w:bCs/>
              <w:sz w:val="14"/>
              <w:szCs w:val="14"/>
            </w:rPr>
          </w:pPr>
        </w:p>
      </w:tc>
      <w:tc>
        <w:tcPr>
          <w:tcW w:w="1276" w:type="dxa"/>
          <w:vAlign w:val="center"/>
        </w:tcPr>
        <w:p w14:paraId="373BFEEC" w14:textId="77777777" w:rsidR="00270A04" w:rsidRPr="00445E30" w:rsidRDefault="00270A04" w:rsidP="00FB7C6B">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13AF781B" w14:textId="77777777" w:rsidR="00270A04" w:rsidRPr="009E5764" w:rsidRDefault="00270A04" w:rsidP="00FB7C6B">
          <w:pPr>
            <w:widowControl w:val="0"/>
            <w:jc w:val="center"/>
            <w:rPr>
              <w:rFonts w:ascii="Times New Roman" w:hAnsi="Times New Roman" w:cs="Times New Roman"/>
              <w:bCs/>
              <w:sz w:val="14"/>
              <w:szCs w:val="14"/>
            </w:rPr>
          </w:pPr>
        </w:p>
      </w:tc>
    </w:tr>
  </w:tbl>
  <w:p w14:paraId="77EC7A45" w14:textId="77777777" w:rsidR="00270A04" w:rsidRDefault="00270A04" w:rsidP="00FB7C6B">
    <w:pPr>
      <w:pStyle w:val="Footer"/>
      <w:tabs>
        <w:tab w:val="clear" w:pos="4513"/>
        <w:tab w:val="clear" w:pos="9026"/>
        <w:tab w:val="left" w:pos="3355"/>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A67C36" w14:textId="77777777" w:rsidR="0026294E" w:rsidRDefault="0026294E" w:rsidP="00D57804">
      <w:pPr>
        <w:spacing w:line="240" w:lineRule="auto"/>
      </w:pPr>
      <w:r>
        <w:separator/>
      </w:r>
    </w:p>
  </w:footnote>
  <w:footnote w:type="continuationSeparator" w:id="0">
    <w:p w14:paraId="27169F6D" w14:textId="77777777" w:rsidR="0026294E" w:rsidRDefault="0026294E" w:rsidP="00D5780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1C7AF9" w14:textId="77777777" w:rsidR="00270A04" w:rsidRDefault="00270A0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B084A5" w14:textId="77777777" w:rsidR="00270A04" w:rsidRDefault="00270A0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0A0BCC" w14:textId="77777777" w:rsidR="00270A04" w:rsidRDefault="00270A0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42640"/>
    <w:multiLevelType w:val="hybridMultilevel"/>
    <w:tmpl w:val="C36CB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8519CC"/>
    <w:multiLevelType w:val="hybridMultilevel"/>
    <w:tmpl w:val="A5B0DED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AB60BB6"/>
    <w:multiLevelType w:val="hybridMultilevel"/>
    <w:tmpl w:val="F386DB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0820E27"/>
    <w:multiLevelType w:val="hybridMultilevel"/>
    <w:tmpl w:val="83828F0E"/>
    <w:lvl w:ilvl="0" w:tplc="1CDEDCDA">
      <w:start w:val="1"/>
      <w:numFmt w:val="bullet"/>
      <w:lvlText w:val="⟶"/>
      <w:lvlJc w:val="left"/>
      <w:pPr>
        <w:ind w:left="2520" w:hanging="360"/>
      </w:pPr>
      <w:rPr>
        <w:rFonts w:ascii="Cambria" w:hAnsi="Cambria"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nsid w:val="13387755"/>
    <w:multiLevelType w:val="hybridMultilevel"/>
    <w:tmpl w:val="7D7C6E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A634FA"/>
    <w:multiLevelType w:val="hybridMultilevel"/>
    <w:tmpl w:val="5142B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F8695D"/>
    <w:multiLevelType w:val="hybridMultilevel"/>
    <w:tmpl w:val="DF0EA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457311"/>
    <w:multiLevelType w:val="hybridMultilevel"/>
    <w:tmpl w:val="864A6724"/>
    <w:lvl w:ilvl="0" w:tplc="2976152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C2F4675"/>
    <w:multiLevelType w:val="hybridMultilevel"/>
    <w:tmpl w:val="A6A6D24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320477C9"/>
    <w:multiLevelType w:val="hybridMultilevel"/>
    <w:tmpl w:val="3D6E2F42"/>
    <w:lvl w:ilvl="0" w:tplc="E35A7A30">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41120306"/>
    <w:multiLevelType w:val="hybridMultilevel"/>
    <w:tmpl w:val="4A0C05F4"/>
    <w:lvl w:ilvl="0" w:tplc="E35A7A30">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49DE0A33"/>
    <w:multiLevelType w:val="hybridMultilevel"/>
    <w:tmpl w:val="415A9BF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069"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9FD7CB0"/>
    <w:multiLevelType w:val="hybridMultilevel"/>
    <w:tmpl w:val="761EC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319037F"/>
    <w:multiLevelType w:val="hybridMultilevel"/>
    <w:tmpl w:val="7DACBD8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6A260A93"/>
    <w:multiLevelType w:val="hybridMultilevel"/>
    <w:tmpl w:val="ABECFA76"/>
    <w:lvl w:ilvl="0" w:tplc="E35A7A30">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15">
    <w:nsid w:val="6F0E36AC"/>
    <w:multiLevelType w:val="hybridMultilevel"/>
    <w:tmpl w:val="68B42F1E"/>
    <w:lvl w:ilvl="0" w:tplc="E35A7A30">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731E249E"/>
    <w:multiLevelType w:val="hybridMultilevel"/>
    <w:tmpl w:val="0686AE7A"/>
    <w:lvl w:ilvl="0" w:tplc="E35A7A30">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780D4C5B"/>
    <w:multiLevelType w:val="hybridMultilevel"/>
    <w:tmpl w:val="2DEE7A5C"/>
    <w:lvl w:ilvl="0" w:tplc="E35A7A30">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8">
    <w:nsid w:val="7C7D195F"/>
    <w:multiLevelType w:val="hybridMultilevel"/>
    <w:tmpl w:val="FEF225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7E1252CC"/>
    <w:multiLevelType w:val="hybridMultilevel"/>
    <w:tmpl w:val="26223B4C"/>
    <w:lvl w:ilvl="0" w:tplc="E35A7A3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7F2C085B"/>
    <w:multiLevelType w:val="hybridMultilevel"/>
    <w:tmpl w:val="56964730"/>
    <w:lvl w:ilvl="0" w:tplc="33CECC7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12"/>
  </w:num>
  <w:num w:numId="5">
    <w:abstractNumId w:val="18"/>
  </w:num>
  <w:num w:numId="6">
    <w:abstractNumId w:val="6"/>
  </w:num>
  <w:num w:numId="7">
    <w:abstractNumId w:val="10"/>
  </w:num>
  <w:num w:numId="8">
    <w:abstractNumId w:val="9"/>
  </w:num>
  <w:num w:numId="9">
    <w:abstractNumId w:val="17"/>
  </w:num>
  <w:num w:numId="10">
    <w:abstractNumId w:val="15"/>
  </w:num>
  <w:num w:numId="11">
    <w:abstractNumId w:val="3"/>
  </w:num>
  <w:num w:numId="12">
    <w:abstractNumId w:val="8"/>
  </w:num>
  <w:num w:numId="13">
    <w:abstractNumId w:val="16"/>
  </w:num>
  <w:num w:numId="14">
    <w:abstractNumId w:val="13"/>
  </w:num>
  <w:num w:numId="15">
    <w:abstractNumId w:val="11"/>
  </w:num>
  <w:num w:numId="16">
    <w:abstractNumId w:val="7"/>
  </w:num>
  <w:num w:numId="17">
    <w:abstractNumId w:val="20"/>
  </w:num>
  <w:num w:numId="18">
    <w:abstractNumId w:val="1"/>
  </w:num>
  <w:num w:numId="19">
    <w:abstractNumId w:val="4"/>
  </w:num>
  <w:num w:numId="20">
    <w:abstractNumId w:val="14"/>
  </w:num>
  <w:num w:numId="21">
    <w:abstractNumId w:val="1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imi park">
    <w15:presenceInfo w15:providerId="Windows Live" w15:userId="0f8b9ca6cf73dcb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D55"/>
    <w:rsid w:val="00034153"/>
    <w:rsid w:val="00052FD8"/>
    <w:rsid w:val="0008220D"/>
    <w:rsid w:val="00101E59"/>
    <w:rsid w:val="00114B2F"/>
    <w:rsid w:val="00117097"/>
    <w:rsid w:val="0012006E"/>
    <w:rsid w:val="0016034D"/>
    <w:rsid w:val="001B1A65"/>
    <w:rsid w:val="001D13C3"/>
    <w:rsid w:val="0022377A"/>
    <w:rsid w:val="00250839"/>
    <w:rsid w:val="0026294E"/>
    <w:rsid w:val="00270A04"/>
    <w:rsid w:val="002833D9"/>
    <w:rsid w:val="002B7017"/>
    <w:rsid w:val="002D4E8D"/>
    <w:rsid w:val="002D666E"/>
    <w:rsid w:val="00320DB1"/>
    <w:rsid w:val="003475E5"/>
    <w:rsid w:val="0036288F"/>
    <w:rsid w:val="003D00BA"/>
    <w:rsid w:val="00404911"/>
    <w:rsid w:val="0042492C"/>
    <w:rsid w:val="00424B36"/>
    <w:rsid w:val="00444D22"/>
    <w:rsid w:val="0045124A"/>
    <w:rsid w:val="00462633"/>
    <w:rsid w:val="004B5183"/>
    <w:rsid w:val="004F4972"/>
    <w:rsid w:val="005061DC"/>
    <w:rsid w:val="00515D95"/>
    <w:rsid w:val="00525D2F"/>
    <w:rsid w:val="005955CC"/>
    <w:rsid w:val="005C5877"/>
    <w:rsid w:val="005C72C2"/>
    <w:rsid w:val="0060271E"/>
    <w:rsid w:val="006245B5"/>
    <w:rsid w:val="006432D2"/>
    <w:rsid w:val="00672B2F"/>
    <w:rsid w:val="00691B55"/>
    <w:rsid w:val="006A4109"/>
    <w:rsid w:val="006E5804"/>
    <w:rsid w:val="00745DD5"/>
    <w:rsid w:val="0074694F"/>
    <w:rsid w:val="007A2EF7"/>
    <w:rsid w:val="007F1E5B"/>
    <w:rsid w:val="00801268"/>
    <w:rsid w:val="00880571"/>
    <w:rsid w:val="008C0C7E"/>
    <w:rsid w:val="008E2FC5"/>
    <w:rsid w:val="008E6BCD"/>
    <w:rsid w:val="00925E62"/>
    <w:rsid w:val="009517A2"/>
    <w:rsid w:val="00987996"/>
    <w:rsid w:val="009C7659"/>
    <w:rsid w:val="00A05FC9"/>
    <w:rsid w:val="00A560C9"/>
    <w:rsid w:val="00B126A1"/>
    <w:rsid w:val="00B351E2"/>
    <w:rsid w:val="00B41B90"/>
    <w:rsid w:val="00B43919"/>
    <w:rsid w:val="00B6120F"/>
    <w:rsid w:val="00B614AD"/>
    <w:rsid w:val="00B67364"/>
    <w:rsid w:val="00B8032C"/>
    <w:rsid w:val="00BA1846"/>
    <w:rsid w:val="00BB5F97"/>
    <w:rsid w:val="00BF1C86"/>
    <w:rsid w:val="00BF46E9"/>
    <w:rsid w:val="00BF66C4"/>
    <w:rsid w:val="00C20422"/>
    <w:rsid w:val="00C67FBC"/>
    <w:rsid w:val="00C71DC8"/>
    <w:rsid w:val="00CC34D7"/>
    <w:rsid w:val="00D0624D"/>
    <w:rsid w:val="00D36B31"/>
    <w:rsid w:val="00D57804"/>
    <w:rsid w:val="00D66659"/>
    <w:rsid w:val="00D97D55"/>
    <w:rsid w:val="00DF6E3A"/>
    <w:rsid w:val="00E10AC2"/>
    <w:rsid w:val="00E35B71"/>
    <w:rsid w:val="00E429F8"/>
    <w:rsid w:val="00E54F60"/>
    <w:rsid w:val="00E71C84"/>
    <w:rsid w:val="00E857D2"/>
    <w:rsid w:val="00EA4003"/>
    <w:rsid w:val="00ED78D4"/>
    <w:rsid w:val="00F059D5"/>
    <w:rsid w:val="00F36566"/>
    <w:rsid w:val="00FA1D1B"/>
    <w:rsid w:val="00FB42BA"/>
    <w:rsid w:val="00FB5F7E"/>
    <w:rsid w:val="00FB7C6B"/>
    <w:rsid w:val="00FC4783"/>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4B85A37"/>
  <w15:docId w15:val="{19A9E79E-1AAF-4922-8C2E-EEAF0A022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97D55"/>
    <w:pPr>
      <w:spacing w:after="0"/>
    </w:pPr>
    <w:rPr>
      <w:rFonts w:ascii="Arial" w:eastAsia="Arial" w:hAnsi="Arial" w:cs="Arial"/>
      <w:color w:val="000000"/>
    </w:rPr>
  </w:style>
  <w:style w:type="paragraph" w:styleId="Heading1">
    <w:name w:val="heading 1"/>
    <w:basedOn w:val="Normal"/>
    <w:link w:val="Heading1Char"/>
    <w:uiPriority w:val="9"/>
    <w:qFormat/>
    <w:rsid w:val="00B6120F"/>
    <w:pPr>
      <w:spacing w:before="100" w:beforeAutospacing="1" w:after="100" w:afterAutospacing="1" w:line="240" w:lineRule="auto"/>
      <w:outlineLvl w:val="0"/>
    </w:pPr>
    <w:rPr>
      <w:rFonts w:ascii="Angsana New" w:eastAsia="Times New Roman" w:hAnsi="Angsana New" w:cs="Angsana New"/>
      <w:b/>
      <w:bCs/>
      <w:color w:val="auto"/>
      <w:kern w:val="36"/>
      <w:sz w:val="48"/>
      <w:szCs w:val="48"/>
    </w:rPr>
  </w:style>
  <w:style w:type="paragraph" w:styleId="Heading2">
    <w:name w:val="heading 2"/>
    <w:basedOn w:val="Normal"/>
    <w:next w:val="Normal"/>
    <w:link w:val="Heading2Char"/>
    <w:uiPriority w:val="9"/>
    <w:unhideWhenUsed/>
    <w:qFormat/>
    <w:rsid w:val="00C20422"/>
    <w:pPr>
      <w:keepNext/>
      <w:keepLines/>
      <w:spacing w:before="200"/>
      <w:outlineLvl w:val="1"/>
    </w:pPr>
    <w:rPr>
      <w:rFonts w:asciiTheme="majorHAnsi" w:eastAsiaTheme="majorEastAsia" w:hAnsiTheme="majorHAnsi" w:cstheme="majorBidi"/>
      <w:b/>
      <w:bCs/>
      <w:color w:val="4F81BD" w:themeColor="accent1"/>
      <w:sz w:val="26"/>
      <w:szCs w:val="33"/>
    </w:rPr>
  </w:style>
  <w:style w:type="paragraph" w:styleId="Heading3">
    <w:name w:val="heading 3"/>
    <w:basedOn w:val="Normal"/>
    <w:next w:val="Normal"/>
    <w:link w:val="Heading3Char"/>
    <w:uiPriority w:val="9"/>
    <w:unhideWhenUsed/>
    <w:qFormat/>
    <w:rsid w:val="00C2042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97D55"/>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57804"/>
    <w:pPr>
      <w:tabs>
        <w:tab w:val="center" w:pos="4513"/>
        <w:tab w:val="right" w:pos="9026"/>
      </w:tabs>
      <w:spacing w:line="240" w:lineRule="auto"/>
    </w:pPr>
    <w:rPr>
      <w:rFonts w:cs="Cordia New"/>
    </w:rPr>
  </w:style>
  <w:style w:type="character" w:customStyle="1" w:styleId="HeaderChar">
    <w:name w:val="Header Char"/>
    <w:basedOn w:val="DefaultParagraphFont"/>
    <w:link w:val="Header"/>
    <w:uiPriority w:val="99"/>
    <w:rsid w:val="00D57804"/>
    <w:rPr>
      <w:rFonts w:ascii="Arial" w:eastAsia="Arial" w:hAnsi="Arial" w:cs="Cordia New"/>
      <w:color w:val="000000"/>
    </w:rPr>
  </w:style>
  <w:style w:type="paragraph" w:styleId="Footer">
    <w:name w:val="footer"/>
    <w:basedOn w:val="Normal"/>
    <w:link w:val="FooterChar"/>
    <w:uiPriority w:val="99"/>
    <w:unhideWhenUsed/>
    <w:rsid w:val="00D57804"/>
    <w:pPr>
      <w:tabs>
        <w:tab w:val="center" w:pos="4513"/>
        <w:tab w:val="right" w:pos="9026"/>
      </w:tabs>
      <w:spacing w:line="240" w:lineRule="auto"/>
    </w:pPr>
    <w:rPr>
      <w:rFonts w:cs="Cordia New"/>
    </w:rPr>
  </w:style>
  <w:style w:type="character" w:customStyle="1" w:styleId="FooterChar">
    <w:name w:val="Footer Char"/>
    <w:basedOn w:val="DefaultParagraphFont"/>
    <w:link w:val="Footer"/>
    <w:uiPriority w:val="99"/>
    <w:rsid w:val="00D57804"/>
    <w:rPr>
      <w:rFonts w:ascii="Arial" w:eastAsia="Arial" w:hAnsi="Arial" w:cs="Cordia New"/>
      <w:color w:val="000000"/>
    </w:rPr>
  </w:style>
  <w:style w:type="paragraph" w:styleId="BalloonText">
    <w:name w:val="Balloon Text"/>
    <w:basedOn w:val="Normal"/>
    <w:link w:val="BalloonTextChar"/>
    <w:uiPriority w:val="99"/>
    <w:semiHidden/>
    <w:unhideWhenUsed/>
    <w:rsid w:val="00D57804"/>
    <w:pPr>
      <w:spacing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D57804"/>
    <w:rPr>
      <w:rFonts w:ascii="Tahoma" w:eastAsia="Arial" w:hAnsi="Tahoma" w:cs="Angsana New"/>
      <w:color w:val="000000"/>
      <w:sz w:val="16"/>
      <w:szCs w:val="20"/>
    </w:rPr>
  </w:style>
  <w:style w:type="character" w:customStyle="1" w:styleId="words">
    <w:name w:val="words"/>
    <w:basedOn w:val="DefaultParagraphFont"/>
    <w:rsid w:val="0022377A"/>
  </w:style>
  <w:style w:type="character" w:customStyle="1" w:styleId="misspelled">
    <w:name w:val="misspelled"/>
    <w:basedOn w:val="DefaultParagraphFont"/>
    <w:rsid w:val="00E857D2"/>
  </w:style>
  <w:style w:type="character" w:customStyle="1" w:styleId="ignoredwords">
    <w:name w:val="ignoredwords"/>
    <w:basedOn w:val="DefaultParagraphFont"/>
    <w:rsid w:val="00C71DC8"/>
  </w:style>
  <w:style w:type="character" w:customStyle="1" w:styleId="synonyms">
    <w:name w:val="synonyms"/>
    <w:basedOn w:val="DefaultParagraphFont"/>
    <w:rsid w:val="00A05FC9"/>
  </w:style>
  <w:style w:type="paragraph" w:styleId="ListParagraph">
    <w:name w:val="List Paragraph"/>
    <w:basedOn w:val="Normal"/>
    <w:uiPriority w:val="34"/>
    <w:qFormat/>
    <w:rsid w:val="00A05FC9"/>
    <w:pPr>
      <w:ind w:left="720"/>
      <w:contextualSpacing/>
    </w:pPr>
    <w:rPr>
      <w:rFonts w:cs="Cordia New"/>
    </w:rPr>
  </w:style>
  <w:style w:type="character" w:customStyle="1" w:styleId="nouns">
    <w:name w:val="nouns"/>
    <w:basedOn w:val="DefaultParagraphFont"/>
    <w:rsid w:val="00B614AD"/>
  </w:style>
  <w:style w:type="character" w:customStyle="1" w:styleId="Heading1Char">
    <w:name w:val="Heading 1 Char"/>
    <w:basedOn w:val="DefaultParagraphFont"/>
    <w:link w:val="Heading1"/>
    <w:uiPriority w:val="9"/>
    <w:rsid w:val="00B6120F"/>
    <w:rPr>
      <w:rFonts w:ascii="Angsana New" w:eastAsia="Times New Roman" w:hAnsi="Angsana New" w:cs="Angsana New"/>
      <w:b/>
      <w:bCs/>
      <w:kern w:val="36"/>
      <w:sz w:val="48"/>
      <w:szCs w:val="48"/>
    </w:rPr>
  </w:style>
  <w:style w:type="character" w:customStyle="1" w:styleId="text12">
    <w:name w:val="text12"/>
    <w:basedOn w:val="DefaultParagraphFont"/>
    <w:rsid w:val="00117097"/>
  </w:style>
  <w:style w:type="character" w:styleId="Hyperlink">
    <w:name w:val="Hyperlink"/>
    <w:basedOn w:val="DefaultParagraphFont"/>
    <w:uiPriority w:val="99"/>
    <w:semiHidden/>
    <w:unhideWhenUsed/>
    <w:rsid w:val="00515D95"/>
    <w:rPr>
      <w:color w:val="0000FF"/>
      <w:u w:val="single"/>
    </w:rPr>
  </w:style>
  <w:style w:type="paragraph" w:styleId="TOCHeading">
    <w:name w:val="TOC Heading"/>
    <w:basedOn w:val="Heading1"/>
    <w:next w:val="Normal"/>
    <w:uiPriority w:val="39"/>
    <w:unhideWhenUsed/>
    <w:qFormat/>
    <w:rsid w:val="00C20422"/>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bidi="ar-SA"/>
    </w:rPr>
  </w:style>
  <w:style w:type="paragraph" w:styleId="TOC2">
    <w:name w:val="toc 2"/>
    <w:basedOn w:val="Normal"/>
    <w:next w:val="Normal"/>
    <w:autoRedefine/>
    <w:uiPriority w:val="39"/>
    <w:unhideWhenUsed/>
    <w:qFormat/>
    <w:rsid w:val="00C20422"/>
    <w:pPr>
      <w:ind w:left="220"/>
    </w:pPr>
    <w:rPr>
      <w:rFonts w:asciiTheme="minorHAnsi" w:hAnsiTheme="minorHAnsi"/>
      <w:b/>
      <w:szCs w:val="22"/>
    </w:rPr>
  </w:style>
  <w:style w:type="paragraph" w:styleId="TOC1">
    <w:name w:val="toc 1"/>
    <w:basedOn w:val="Normal"/>
    <w:next w:val="Normal"/>
    <w:autoRedefine/>
    <w:uiPriority w:val="39"/>
    <w:unhideWhenUsed/>
    <w:qFormat/>
    <w:rsid w:val="00C20422"/>
    <w:pPr>
      <w:spacing w:before="120"/>
    </w:pPr>
    <w:rPr>
      <w:rFonts w:asciiTheme="minorHAnsi" w:hAnsiTheme="minorHAnsi"/>
      <w:b/>
      <w:sz w:val="24"/>
      <w:szCs w:val="24"/>
    </w:rPr>
  </w:style>
  <w:style w:type="paragraph" w:styleId="TOC3">
    <w:name w:val="toc 3"/>
    <w:basedOn w:val="Normal"/>
    <w:next w:val="Normal"/>
    <w:autoRedefine/>
    <w:uiPriority w:val="39"/>
    <w:unhideWhenUsed/>
    <w:qFormat/>
    <w:rsid w:val="00C20422"/>
    <w:pPr>
      <w:ind w:left="440"/>
    </w:pPr>
    <w:rPr>
      <w:rFonts w:asciiTheme="minorHAnsi" w:hAnsiTheme="minorHAnsi"/>
      <w:szCs w:val="22"/>
    </w:rPr>
  </w:style>
  <w:style w:type="character" w:customStyle="1" w:styleId="Heading2Char">
    <w:name w:val="Heading 2 Char"/>
    <w:basedOn w:val="DefaultParagraphFont"/>
    <w:link w:val="Heading2"/>
    <w:uiPriority w:val="9"/>
    <w:rsid w:val="00C20422"/>
    <w:rPr>
      <w:rFonts w:asciiTheme="majorHAnsi" w:eastAsiaTheme="majorEastAsia" w:hAnsiTheme="majorHAnsi" w:cstheme="majorBidi"/>
      <w:b/>
      <w:bCs/>
      <w:color w:val="4F81BD" w:themeColor="accent1"/>
      <w:sz w:val="26"/>
      <w:szCs w:val="33"/>
    </w:rPr>
  </w:style>
  <w:style w:type="character" w:customStyle="1" w:styleId="Heading3Char">
    <w:name w:val="Heading 3 Char"/>
    <w:basedOn w:val="DefaultParagraphFont"/>
    <w:link w:val="Heading3"/>
    <w:uiPriority w:val="9"/>
    <w:rsid w:val="00C20422"/>
    <w:rPr>
      <w:rFonts w:asciiTheme="majorHAnsi" w:eastAsiaTheme="majorEastAsia" w:hAnsiTheme="majorHAnsi" w:cstheme="majorBidi"/>
      <w:b/>
      <w:bCs/>
      <w:color w:val="4F81BD" w:themeColor="accent1"/>
    </w:rPr>
  </w:style>
  <w:style w:type="paragraph" w:styleId="NoSpacing">
    <w:name w:val="No Spacing"/>
    <w:uiPriority w:val="1"/>
    <w:qFormat/>
    <w:rsid w:val="002D666E"/>
    <w:pPr>
      <w:spacing w:after="0" w:line="240" w:lineRule="auto"/>
    </w:pPr>
  </w:style>
  <w:style w:type="paragraph" w:styleId="TOC4">
    <w:name w:val="toc 4"/>
    <w:basedOn w:val="Normal"/>
    <w:next w:val="Normal"/>
    <w:autoRedefine/>
    <w:uiPriority w:val="39"/>
    <w:semiHidden/>
    <w:unhideWhenUsed/>
    <w:rsid w:val="002D4E8D"/>
    <w:pPr>
      <w:ind w:left="660"/>
    </w:pPr>
    <w:rPr>
      <w:rFonts w:asciiTheme="minorHAnsi" w:hAnsiTheme="minorHAnsi"/>
      <w:sz w:val="20"/>
      <w:szCs w:val="20"/>
    </w:rPr>
  </w:style>
  <w:style w:type="paragraph" w:styleId="TOC5">
    <w:name w:val="toc 5"/>
    <w:basedOn w:val="Normal"/>
    <w:next w:val="Normal"/>
    <w:autoRedefine/>
    <w:uiPriority w:val="39"/>
    <w:semiHidden/>
    <w:unhideWhenUsed/>
    <w:rsid w:val="002D4E8D"/>
    <w:pPr>
      <w:ind w:left="880"/>
    </w:pPr>
    <w:rPr>
      <w:rFonts w:asciiTheme="minorHAnsi" w:hAnsiTheme="minorHAnsi"/>
      <w:sz w:val="20"/>
      <w:szCs w:val="20"/>
    </w:rPr>
  </w:style>
  <w:style w:type="paragraph" w:styleId="TOC6">
    <w:name w:val="toc 6"/>
    <w:basedOn w:val="Normal"/>
    <w:next w:val="Normal"/>
    <w:autoRedefine/>
    <w:uiPriority w:val="39"/>
    <w:semiHidden/>
    <w:unhideWhenUsed/>
    <w:rsid w:val="002D4E8D"/>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2D4E8D"/>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2D4E8D"/>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2D4E8D"/>
    <w:pPr>
      <w:ind w:left="1760"/>
    </w:pPr>
    <w:rPr>
      <w:rFonts w:asciiTheme="minorHAnsi" w:hAnsiTheme="minorHAnsi"/>
      <w:sz w:val="20"/>
      <w:szCs w:val="20"/>
    </w:rPr>
  </w:style>
  <w:style w:type="character" w:styleId="CommentReference">
    <w:name w:val="annotation reference"/>
    <w:basedOn w:val="DefaultParagraphFont"/>
    <w:uiPriority w:val="99"/>
    <w:semiHidden/>
    <w:unhideWhenUsed/>
    <w:rsid w:val="00270A04"/>
    <w:rPr>
      <w:sz w:val="16"/>
      <w:szCs w:val="16"/>
    </w:rPr>
  </w:style>
  <w:style w:type="paragraph" w:styleId="CommentText">
    <w:name w:val="annotation text"/>
    <w:basedOn w:val="Normal"/>
    <w:link w:val="CommentTextChar"/>
    <w:uiPriority w:val="99"/>
    <w:semiHidden/>
    <w:unhideWhenUsed/>
    <w:rsid w:val="00270A04"/>
    <w:pPr>
      <w:spacing w:line="240" w:lineRule="auto"/>
    </w:pPr>
    <w:rPr>
      <w:rFonts w:cs="Cordia New"/>
      <w:sz w:val="20"/>
      <w:szCs w:val="25"/>
    </w:rPr>
  </w:style>
  <w:style w:type="character" w:customStyle="1" w:styleId="CommentTextChar">
    <w:name w:val="Comment Text Char"/>
    <w:basedOn w:val="DefaultParagraphFont"/>
    <w:link w:val="CommentText"/>
    <w:uiPriority w:val="99"/>
    <w:semiHidden/>
    <w:rsid w:val="00270A04"/>
    <w:rPr>
      <w:rFonts w:ascii="Arial" w:eastAsia="Arial" w:hAnsi="Arial" w:cs="Cordia New"/>
      <w:color w:val="000000"/>
      <w:sz w:val="20"/>
      <w:szCs w:val="25"/>
    </w:rPr>
  </w:style>
  <w:style w:type="paragraph" w:styleId="CommentSubject">
    <w:name w:val="annotation subject"/>
    <w:basedOn w:val="CommentText"/>
    <w:next w:val="CommentText"/>
    <w:link w:val="CommentSubjectChar"/>
    <w:uiPriority w:val="99"/>
    <w:semiHidden/>
    <w:unhideWhenUsed/>
    <w:rsid w:val="00270A04"/>
    <w:rPr>
      <w:b/>
      <w:bCs/>
    </w:rPr>
  </w:style>
  <w:style w:type="character" w:customStyle="1" w:styleId="CommentSubjectChar">
    <w:name w:val="Comment Subject Char"/>
    <w:basedOn w:val="CommentTextChar"/>
    <w:link w:val="CommentSubject"/>
    <w:uiPriority w:val="99"/>
    <w:semiHidden/>
    <w:rsid w:val="00270A04"/>
    <w:rPr>
      <w:rFonts w:ascii="Arial" w:eastAsia="Arial" w:hAnsi="Arial" w:cs="Cordia New"/>
      <w:b/>
      <w:bCs/>
      <w:color w:val="000000"/>
      <w:sz w:val="20"/>
      <w:szCs w:val="2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144984">
      <w:bodyDiv w:val="1"/>
      <w:marLeft w:val="0"/>
      <w:marRight w:val="0"/>
      <w:marTop w:val="0"/>
      <w:marBottom w:val="0"/>
      <w:divBdr>
        <w:top w:val="none" w:sz="0" w:space="0" w:color="auto"/>
        <w:left w:val="none" w:sz="0" w:space="0" w:color="auto"/>
        <w:bottom w:val="none" w:sz="0" w:space="0" w:color="auto"/>
        <w:right w:val="none" w:sz="0" w:space="0" w:color="auto"/>
      </w:divBdr>
    </w:div>
    <w:div w:id="532236031">
      <w:bodyDiv w:val="1"/>
      <w:marLeft w:val="0"/>
      <w:marRight w:val="0"/>
      <w:marTop w:val="0"/>
      <w:marBottom w:val="0"/>
      <w:divBdr>
        <w:top w:val="none" w:sz="0" w:space="0" w:color="auto"/>
        <w:left w:val="none" w:sz="0" w:space="0" w:color="auto"/>
        <w:bottom w:val="none" w:sz="0" w:space="0" w:color="auto"/>
        <w:right w:val="none" w:sz="0" w:space="0" w:color="auto"/>
      </w:divBdr>
    </w:div>
    <w:div w:id="592513180">
      <w:bodyDiv w:val="1"/>
      <w:marLeft w:val="0"/>
      <w:marRight w:val="0"/>
      <w:marTop w:val="0"/>
      <w:marBottom w:val="0"/>
      <w:divBdr>
        <w:top w:val="none" w:sz="0" w:space="0" w:color="auto"/>
        <w:left w:val="none" w:sz="0" w:space="0" w:color="auto"/>
        <w:bottom w:val="none" w:sz="0" w:space="0" w:color="auto"/>
        <w:right w:val="none" w:sz="0" w:space="0" w:color="auto"/>
      </w:divBdr>
      <w:divsChild>
        <w:div w:id="1252935893">
          <w:marLeft w:val="0"/>
          <w:marRight w:val="0"/>
          <w:marTop w:val="0"/>
          <w:marBottom w:val="0"/>
          <w:divBdr>
            <w:top w:val="none" w:sz="0" w:space="0" w:color="auto"/>
            <w:left w:val="none" w:sz="0" w:space="0" w:color="auto"/>
            <w:bottom w:val="none" w:sz="0" w:space="0" w:color="auto"/>
            <w:right w:val="none" w:sz="0" w:space="0" w:color="auto"/>
          </w:divBdr>
          <w:divsChild>
            <w:div w:id="1462110097">
              <w:marLeft w:val="0"/>
              <w:marRight w:val="0"/>
              <w:marTop w:val="0"/>
              <w:marBottom w:val="0"/>
              <w:divBdr>
                <w:top w:val="none" w:sz="0" w:space="0" w:color="auto"/>
                <w:left w:val="none" w:sz="0" w:space="0" w:color="auto"/>
                <w:bottom w:val="none" w:sz="0" w:space="0" w:color="auto"/>
                <w:right w:val="none" w:sz="0" w:space="0" w:color="auto"/>
              </w:divBdr>
              <w:divsChild>
                <w:div w:id="1957130597">
                  <w:marLeft w:val="0"/>
                  <w:marRight w:val="0"/>
                  <w:marTop w:val="0"/>
                  <w:marBottom w:val="0"/>
                  <w:divBdr>
                    <w:top w:val="none" w:sz="0" w:space="0" w:color="auto"/>
                    <w:left w:val="none" w:sz="0" w:space="0" w:color="auto"/>
                    <w:bottom w:val="none" w:sz="0" w:space="0" w:color="auto"/>
                    <w:right w:val="none" w:sz="0" w:space="0" w:color="auto"/>
                  </w:divBdr>
                  <w:divsChild>
                    <w:div w:id="360714638">
                      <w:marLeft w:val="0"/>
                      <w:marRight w:val="0"/>
                      <w:marTop w:val="0"/>
                      <w:marBottom w:val="0"/>
                      <w:divBdr>
                        <w:top w:val="none" w:sz="0" w:space="0" w:color="auto"/>
                        <w:left w:val="none" w:sz="0" w:space="0" w:color="auto"/>
                        <w:bottom w:val="none" w:sz="0" w:space="0" w:color="auto"/>
                        <w:right w:val="none" w:sz="0" w:space="0" w:color="auto"/>
                      </w:divBdr>
                      <w:divsChild>
                        <w:div w:id="1753504735">
                          <w:marLeft w:val="0"/>
                          <w:marRight w:val="0"/>
                          <w:marTop w:val="0"/>
                          <w:marBottom w:val="0"/>
                          <w:divBdr>
                            <w:top w:val="none" w:sz="0" w:space="0" w:color="auto"/>
                            <w:left w:val="none" w:sz="0" w:space="0" w:color="auto"/>
                            <w:bottom w:val="none" w:sz="0" w:space="0" w:color="auto"/>
                            <w:right w:val="none" w:sz="0" w:space="0" w:color="auto"/>
                          </w:divBdr>
                          <w:divsChild>
                            <w:div w:id="1938904803">
                              <w:marLeft w:val="0"/>
                              <w:marRight w:val="0"/>
                              <w:marTop w:val="0"/>
                              <w:marBottom w:val="0"/>
                              <w:divBdr>
                                <w:top w:val="none" w:sz="0" w:space="0" w:color="auto"/>
                                <w:left w:val="none" w:sz="0" w:space="0" w:color="auto"/>
                                <w:bottom w:val="none" w:sz="0" w:space="0" w:color="auto"/>
                                <w:right w:val="none" w:sz="0" w:space="0" w:color="auto"/>
                              </w:divBdr>
                              <w:divsChild>
                                <w:div w:id="1600483492">
                                  <w:marLeft w:val="0"/>
                                  <w:marRight w:val="0"/>
                                  <w:marTop w:val="0"/>
                                  <w:marBottom w:val="0"/>
                                  <w:divBdr>
                                    <w:top w:val="none" w:sz="0" w:space="0" w:color="auto"/>
                                    <w:left w:val="none" w:sz="0" w:space="0" w:color="auto"/>
                                    <w:bottom w:val="none" w:sz="0" w:space="0" w:color="auto"/>
                                    <w:right w:val="none" w:sz="0" w:space="0" w:color="auto"/>
                                  </w:divBdr>
                                  <w:divsChild>
                                    <w:div w:id="1231043464">
                                      <w:marLeft w:val="0"/>
                                      <w:marRight w:val="0"/>
                                      <w:marTop w:val="0"/>
                                      <w:marBottom w:val="0"/>
                                      <w:divBdr>
                                        <w:top w:val="none" w:sz="0" w:space="0" w:color="auto"/>
                                        <w:left w:val="none" w:sz="0" w:space="0" w:color="auto"/>
                                        <w:bottom w:val="none" w:sz="0" w:space="0" w:color="auto"/>
                                        <w:right w:val="none" w:sz="0" w:space="0" w:color="auto"/>
                                      </w:divBdr>
                                      <w:divsChild>
                                        <w:div w:id="2034065960">
                                          <w:marLeft w:val="0"/>
                                          <w:marRight w:val="0"/>
                                          <w:marTop w:val="0"/>
                                          <w:marBottom w:val="0"/>
                                          <w:divBdr>
                                            <w:top w:val="none" w:sz="0" w:space="0" w:color="auto"/>
                                            <w:left w:val="none" w:sz="0" w:space="0" w:color="auto"/>
                                            <w:bottom w:val="none" w:sz="0" w:space="0" w:color="auto"/>
                                            <w:right w:val="none" w:sz="0" w:space="0" w:color="auto"/>
                                          </w:divBdr>
                                          <w:divsChild>
                                            <w:div w:id="141166122">
                                              <w:marLeft w:val="0"/>
                                              <w:marRight w:val="0"/>
                                              <w:marTop w:val="0"/>
                                              <w:marBottom w:val="0"/>
                                              <w:divBdr>
                                                <w:top w:val="none" w:sz="0" w:space="0" w:color="auto"/>
                                                <w:left w:val="none" w:sz="0" w:space="0" w:color="auto"/>
                                                <w:bottom w:val="none" w:sz="0" w:space="0" w:color="auto"/>
                                                <w:right w:val="none" w:sz="0" w:space="0" w:color="auto"/>
                                              </w:divBdr>
                                              <w:divsChild>
                                                <w:div w:id="94407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912224">
                                      <w:marLeft w:val="0"/>
                                      <w:marRight w:val="0"/>
                                      <w:marTop w:val="0"/>
                                      <w:marBottom w:val="0"/>
                                      <w:divBdr>
                                        <w:top w:val="none" w:sz="0" w:space="0" w:color="auto"/>
                                        <w:left w:val="none" w:sz="0" w:space="0" w:color="auto"/>
                                        <w:bottom w:val="none" w:sz="0" w:space="0" w:color="auto"/>
                                        <w:right w:val="none" w:sz="0" w:space="0" w:color="auto"/>
                                      </w:divBdr>
                                      <w:divsChild>
                                        <w:div w:id="43413909">
                                          <w:marLeft w:val="0"/>
                                          <w:marRight w:val="0"/>
                                          <w:marTop w:val="0"/>
                                          <w:marBottom w:val="0"/>
                                          <w:divBdr>
                                            <w:top w:val="none" w:sz="0" w:space="0" w:color="auto"/>
                                            <w:left w:val="none" w:sz="0" w:space="0" w:color="auto"/>
                                            <w:bottom w:val="none" w:sz="0" w:space="0" w:color="auto"/>
                                            <w:right w:val="none" w:sz="0" w:space="0" w:color="auto"/>
                                          </w:divBdr>
                                          <w:divsChild>
                                            <w:div w:id="820539527">
                                              <w:marLeft w:val="0"/>
                                              <w:marRight w:val="0"/>
                                              <w:marTop w:val="0"/>
                                              <w:marBottom w:val="0"/>
                                              <w:divBdr>
                                                <w:top w:val="none" w:sz="0" w:space="0" w:color="auto"/>
                                                <w:left w:val="none" w:sz="0" w:space="0" w:color="auto"/>
                                                <w:bottom w:val="none" w:sz="0" w:space="0" w:color="auto"/>
                                                <w:right w:val="none" w:sz="0" w:space="0" w:color="auto"/>
                                              </w:divBdr>
                                              <w:divsChild>
                                                <w:div w:id="195612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03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7430557">
      <w:bodyDiv w:val="1"/>
      <w:marLeft w:val="0"/>
      <w:marRight w:val="0"/>
      <w:marTop w:val="0"/>
      <w:marBottom w:val="0"/>
      <w:divBdr>
        <w:top w:val="none" w:sz="0" w:space="0" w:color="auto"/>
        <w:left w:val="none" w:sz="0" w:space="0" w:color="auto"/>
        <w:bottom w:val="none" w:sz="0" w:space="0" w:color="auto"/>
        <w:right w:val="none" w:sz="0" w:space="0" w:color="auto"/>
      </w:divBdr>
    </w:div>
    <w:div w:id="1107191809">
      <w:bodyDiv w:val="1"/>
      <w:marLeft w:val="0"/>
      <w:marRight w:val="0"/>
      <w:marTop w:val="0"/>
      <w:marBottom w:val="0"/>
      <w:divBdr>
        <w:top w:val="none" w:sz="0" w:space="0" w:color="auto"/>
        <w:left w:val="none" w:sz="0" w:space="0" w:color="auto"/>
        <w:bottom w:val="none" w:sz="0" w:space="0" w:color="auto"/>
        <w:right w:val="none" w:sz="0" w:space="0" w:color="auto"/>
      </w:divBdr>
    </w:div>
    <w:div w:id="1478103895">
      <w:bodyDiv w:val="1"/>
      <w:marLeft w:val="0"/>
      <w:marRight w:val="0"/>
      <w:marTop w:val="0"/>
      <w:marBottom w:val="0"/>
      <w:divBdr>
        <w:top w:val="none" w:sz="0" w:space="0" w:color="auto"/>
        <w:left w:val="none" w:sz="0" w:space="0" w:color="auto"/>
        <w:bottom w:val="none" w:sz="0" w:space="0" w:color="auto"/>
        <w:right w:val="none" w:sz="0" w:space="0" w:color="auto"/>
      </w:divBdr>
    </w:div>
    <w:div w:id="1873494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openxmlformats.org/officeDocument/2006/relationships/image" Target="media/image3.png"/><Relationship Id="rId26" Type="http://schemas.openxmlformats.org/officeDocument/2006/relationships/hyperlink" Target="http://en.wikipedia.org/wiki/Social_network_graph" TargetMode="Externa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2.png"/><Relationship Id="rId25" Type="http://schemas.openxmlformats.org/officeDocument/2006/relationships/hyperlink" Target="http://en.wikipedia.org/wiki/Social_networking" TargetMode="Externa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http://en.wikipedia.org/wiki/Revision_control" TargetMode="Externa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yperlink" Target="http://en.wikipedia.org/wiki/Git_%28software%29" TargetMode="External"/><Relationship Id="rId28" Type="http://schemas.openxmlformats.org/officeDocument/2006/relationships/footer" Target="footer5.xml"/><Relationship Id="rId10" Type="http://schemas.openxmlformats.org/officeDocument/2006/relationships/image" Target="media/image1.jpeg"/><Relationship Id="rId19" Type="http://schemas.openxmlformats.org/officeDocument/2006/relationships/image" Target="media/image4.png"/><Relationship Id="rId31"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 Id="rId22" Type="http://schemas.openxmlformats.org/officeDocument/2006/relationships/hyperlink" Target="http://en.wikipedia.org/wiki/Shared_web_hosting_service" TargetMode="External"/><Relationship Id="rId27" Type="http://schemas.openxmlformats.org/officeDocument/2006/relationships/image" Target="media/image6.png"/><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8C2F96-E82E-43CF-9D1E-89157F6DEE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3249</Words>
  <Characters>18521</Characters>
  <Application>Microsoft Office Word</Application>
  <DocSecurity>0</DocSecurity>
  <Lines>154</Lines>
  <Paragraphs>43</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21727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rimi park</cp:lastModifiedBy>
  <cp:revision>2</cp:revision>
  <dcterms:created xsi:type="dcterms:W3CDTF">2014-05-19T06:51:00Z</dcterms:created>
  <dcterms:modified xsi:type="dcterms:W3CDTF">2014-05-19T06:51:00Z</dcterms:modified>
</cp:coreProperties>
</file>