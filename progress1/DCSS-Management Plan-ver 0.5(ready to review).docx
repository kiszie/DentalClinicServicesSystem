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5DE03D9"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6D0AE255"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AB235D0" w14:textId="77777777" w:rsidTr="00320DB1">
        <w:trPr>
          <w:trHeight w:val="1358"/>
          <w:jc w:val="center"/>
        </w:trPr>
        <w:tc>
          <w:tcPr>
            <w:tcW w:w="2378" w:type="dxa"/>
            <w:shd w:val="clear" w:color="auto" w:fill="auto"/>
            <w:vAlign w:val="center"/>
          </w:tcPr>
          <w:p w14:paraId="2A71FDE9" w14:textId="29CBEAA3"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0.2</w:t>
            </w:r>
          </w:p>
        </w:tc>
        <w:tc>
          <w:tcPr>
            <w:tcW w:w="2137"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2AB80717"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04/15/2014</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E96EEB6" w14:textId="77777777" w:rsidTr="00320DB1">
        <w:trPr>
          <w:trHeight w:val="453"/>
          <w:jc w:val="center"/>
        </w:trPr>
        <w:tc>
          <w:tcPr>
            <w:tcW w:w="2378" w:type="dxa"/>
            <w:shd w:val="clear" w:color="auto" w:fill="auto"/>
            <w:vAlign w:val="center"/>
          </w:tcPr>
          <w:p w14:paraId="01C759E3" w14:textId="5032DE65" w:rsidR="00320DB1" w:rsidRPr="00C20422" w:rsidRDefault="00672B2F"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w:t>
            </w:r>
            <w:r w:rsidR="00320DB1">
              <w:rPr>
                <w:rFonts w:ascii="Times New Roman" w:hAnsi="Times New Roman" w:cs="Times New Roman"/>
                <w:bCs/>
                <w:color w:val="auto"/>
                <w:sz w:val="24"/>
                <w:szCs w:val="24"/>
              </w:rPr>
              <w:t>3</w:t>
            </w:r>
          </w:p>
        </w:tc>
        <w:tc>
          <w:tcPr>
            <w:tcW w:w="2137"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3AD97CF0"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04/20/2014</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1A511A5E"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-Management Plan-</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w:t>
            </w:r>
            <w:r>
              <w:rPr>
                <w:rFonts w:ascii="Times New Roman" w:hAnsi="Times New Roman" w:cs="Times New Roman"/>
                <w:bCs/>
                <w:color w:val="auto"/>
                <w:sz w:val="24"/>
                <w:szCs w:val="24"/>
              </w:rPr>
              <w:t>4</w:t>
            </w:r>
          </w:p>
        </w:tc>
        <w:tc>
          <w:tcPr>
            <w:tcW w:w="2137"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1944F8F8"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18DAA749" w14:textId="77777777" w:rsidTr="00320DB1">
        <w:trPr>
          <w:trHeight w:val="453"/>
          <w:jc w:val="center"/>
        </w:trPr>
        <w:tc>
          <w:tcPr>
            <w:tcW w:w="2378" w:type="dxa"/>
            <w:shd w:val="clear" w:color="auto" w:fill="auto"/>
            <w:vAlign w:val="center"/>
          </w:tcPr>
          <w:p w14:paraId="5DD3341E" w14:textId="2FDEB4ED" w:rsidR="00320DB1" w:rsidRPr="00C20422" w:rsidRDefault="00D7072A" w:rsidP="0045124A">
            <w:pPr>
              <w:spacing w:after="160" w:line="259" w:lineRule="auto"/>
              <w:jc w:val="center"/>
              <w:rPr>
                <w:rFonts w:ascii="Times New Roman" w:hAnsi="Times New Roman" w:cs="Times New Roman"/>
                <w:bCs/>
                <w:color w:val="auto"/>
                <w:szCs w:val="22"/>
              </w:rPr>
            </w:pPr>
            <w:ins w:id="0" w:author="SONY" w:date="2014-05-29T23:16: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-Management Plan-</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w:t>
              </w:r>
              <w:r>
                <w:rPr>
                  <w:rFonts w:ascii="Times New Roman" w:hAnsi="Times New Roman" w:cs="Times New Roman"/>
                  <w:bCs/>
                  <w:color w:val="auto"/>
                  <w:sz w:val="24"/>
                  <w:szCs w:val="24"/>
                </w:rPr>
                <w:t>5</w:t>
              </w:r>
            </w:ins>
          </w:p>
        </w:tc>
        <w:tc>
          <w:tcPr>
            <w:tcW w:w="2137" w:type="dxa"/>
            <w:shd w:val="clear" w:color="auto" w:fill="auto"/>
            <w:vAlign w:val="center"/>
          </w:tcPr>
          <w:p w14:paraId="0A83461B" w14:textId="74FCB51E" w:rsidR="00320DB1" w:rsidRPr="00C20422" w:rsidRDefault="00D7072A" w:rsidP="0045124A">
            <w:pPr>
              <w:spacing w:after="160" w:line="259" w:lineRule="auto"/>
              <w:jc w:val="center"/>
              <w:rPr>
                <w:rFonts w:ascii="Times New Roman" w:hAnsi="Times New Roman" w:cs="Times New Roman"/>
                <w:bCs/>
                <w:color w:val="auto"/>
                <w:szCs w:val="22"/>
              </w:rPr>
            </w:pPr>
            <w:ins w:id="1" w:author="SONY" w:date="2014-05-29T23:16:00Z">
              <w:r>
                <w:rPr>
                  <w:rFonts w:ascii="Times New Roman" w:hAnsi="Times New Roman" w:cs="Times New Roman"/>
                  <w:bCs/>
                  <w:color w:val="auto"/>
                  <w:szCs w:val="22"/>
                </w:rPr>
                <w:t>Correct grammar and add more details to the document</w:t>
              </w:r>
            </w:ins>
          </w:p>
        </w:tc>
        <w:tc>
          <w:tcPr>
            <w:tcW w:w="1056" w:type="dxa"/>
            <w:shd w:val="clear" w:color="auto" w:fill="auto"/>
            <w:vAlign w:val="center"/>
          </w:tcPr>
          <w:p w14:paraId="6925402A" w14:textId="1DBD3337" w:rsidR="00320DB1" w:rsidRPr="00C20422" w:rsidRDefault="00D7072A" w:rsidP="0045124A">
            <w:pPr>
              <w:spacing w:after="160" w:line="259" w:lineRule="auto"/>
              <w:jc w:val="center"/>
              <w:rPr>
                <w:rFonts w:ascii="Times New Roman" w:hAnsi="Times New Roman" w:cs="Times New Roman"/>
                <w:bCs/>
                <w:color w:val="auto"/>
                <w:sz w:val="24"/>
                <w:szCs w:val="24"/>
              </w:rPr>
            </w:pPr>
            <w:ins w:id="2" w:author="SONY" w:date="2014-05-29T23:17:00Z">
              <w:r>
                <w:rPr>
                  <w:rFonts w:ascii="Times New Roman" w:hAnsi="Times New Roman" w:cs="Times New Roman"/>
                  <w:bCs/>
                  <w:color w:val="auto"/>
                  <w:sz w:val="24"/>
                  <w:szCs w:val="24"/>
                </w:rPr>
                <w:t>Draft</w:t>
              </w:r>
            </w:ins>
          </w:p>
        </w:tc>
        <w:tc>
          <w:tcPr>
            <w:tcW w:w="1660" w:type="dxa"/>
            <w:shd w:val="clear" w:color="auto" w:fill="auto"/>
            <w:vAlign w:val="center"/>
          </w:tcPr>
          <w:p w14:paraId="551B7A9A" w14:textId="7E628D6F" w:rsidR="00320DB1" w:rsidRPr="00C20422" w:rsidRDefault="00D7072A" w:rsidP="0045124A">
            <w:pPr>
              <w:spacing w:after="160" w:line="259" w:lineRule="auto"/>
              <w:jc w:val="center"/>
              <w:rPr>
                <w:rFonts w:ascii="Times New Roman" w:hAnsi="Times New Roman" w:cs="Times New Roman"/>
                <w:bCs/>
                <w:color w:val="auto"/>
                <w:sz w:val="24"/>
                <w:szCs w:val="24"/>
              </w:rPr>
            </w:pPr>
            <w:ins w:id="3" w:author="SONY" w:date="2014-05-29T23:17:00Z">
              <w:r>
                <w:rPr>
                  <w:rFonts w:ascii="Times New Roman" w:hAnsi="Times New Roman" w:cs="Times New Roman"/>
                  <w:bCs/>
                  <w:color w:val="auto"/>
                  <w:sz w:val="24"/>
                  <w:szCs w:val="24"/>
                </w:rPr>
                <w:t>05/29/2014</w:t>
              </w:r>
            </w:ins>
          </w:p>
        </w:tc>
        <w:tc>
          <w:tcPr>
            <w:tcW w:w="1507" w:type="dxa"/>
            <w:shd w:val="clear" w:color="auto" w:fill="auto"/>
            <w:vAlign w:val="center"/>
          </w:tcPr>
          <w:p w14:paraId="1A3B3CA4" w14:textId="1C1BB6AA" w:rsidR="00320DB1" w:rsidRPr="00C20422" w:rsidRDefault="00D7072A" w:rsidP="0045124A">
            <w:pPr>
              <w:spacing w:after="160" w:line="259" w:lineRule="auto"/>
              <w:jc w:val="center"/>
              <w:rPr>
                <w:rFonts w:ascii="Times New Roman" w:hAnsi="Times New Roman" w:cs="Times New Roman"/>
                <w:bCs/>
                <w:color w:val="auto"/>
                <w:sz w:val="24"/>
                <w:szCs w:val="24"/>
              </w:rPr>
            </w:pPr>
            <w:ins w:id="4" w:author="SONY" w:date="2014-05-29T23:17:00Z">
              <w:r>
                <w:rPr>
                  <w:rFonts w:ascii="Times New Roman" w:hAnsi="Times New Roman" w:cs="Times New Roman"/>
                  <w:bCs/>
                  <w:color w:val="auto"/>
                  <w:sz w:val="24"/>
                  <w:szCs w:val="24"/>
                </w:rPr>
                <w:t>05/29/2014</w:t>
              </w:r>
            </w:ins>
          </w:p>
        </w:tc>
        <w:tc>
          <w:tcPr>
            <w:tcW w:w="1449" w:type="dxa"/>
            <w:shd w:val="clear" w:color="auto" w:fill="auto"/>
            <w:vAlign w:val="center"/>
          </w:tcPr>
          <w:p w14:paraId="6D92191F" w14:textId="74CB06EB" w:rsidR="00320DB1" w:rsidRPr="00C20422" w:rsidRDefault="00D7072A" w:rsidP="0045124A">
            <w:pPr>
              <w:spacing w:after="160" w:line="259" w:lineRule="auto"/>
              <w:jc w:val="center"/>
              <w:rPr>
                <w:rFonts w:ascii="Times New Roman" w:hAnsi="Times New Roman" w:cs="Times New Roman"/>
                <w:bCs/>
                <w:color w:val="auto"/>
                <w:sz w:val="24"/>
                <w:szCs w:val="24"/>
              </w:rPr>
            </w:pPr>
            <w:proofErr w:type="spellStart"/>
            <w:ins w:id="5" w:author="SONY" w:date="2014-05-29T23:17: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ins>
            <w:proofErr w:type="spellEnd"/>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5512CEC0" w14:textId="77777777" w:rsidR="002D4E8D" w:rsidRPr="002D4E8D" w:rsidRDefault="002D4E8D">
          <w:pPr>
            <w:pStyle w:val="TOC1"/>
            <w:tabs>
              <w:tab w:val="right" w:leader="dot" w:pos="9016"/>
            </w:tabs>
            <w:rPr>
              <w:b w:val="0"/>
              <w:noProof/>
            </w:rPr>
          </w:pPr>
          <w:r>
            <w:rPr>
              <w:b w:val="0"/>
            </w:rPr>
            <w:fldChar w:fldCharType="begin"/>
          </w:r>
          <w:r>
            <w:instrText xml:space="preserve"> TOC \o "1-3" \h \z \u </w:instrText>
          </w:r>
          <w:r>
            <w:rPr>
              <w:b w:val="0"/>
            </w:rPr>
            <w:fldChar w:fldCharType="separate"/>
          </w:r>
          <w:r w:rsidRPr="002D4E8D">
            <w:rPr>
              <w:rFonts w:ascii="Times New Roman" w:hAnsi="Times New Roman" w:cs="Times New Roman"/>
              <w:b w:val="0"/>
              <w:noProof/>
            </w:rPr>
            <w:t>Chapter One: Introduction</w:t>
          </w:r>
          <w:r w:rsidRPr="002D4E8D">
            <w:rPr>
              <w:b w:val="0"/>
              <w:noProof/>
            </w:rPr>
            <w:tab/>
          </w:r>
          <w:r w:rsidRPr="002D4E8D">
            <w:rPr>
              <w:b w:val="0"/>
              <w:noProof/>
            </w:rPr>
            <w:fldChar w:fldCharType="begin"/>
          </w:r>
          <w:r w:rsidRPr="002D4E8D">
            <w:rPr>
              <w:b w:val="0"/>
              <w:noProof/>
            </w:rPr>
            <w:instrText xml:space="preserve"> PAGEREF _Toc259970749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4D926CA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1. Introduction</w:t>
          </w:r>
          <w:r w:rsidRPr="002D4E8D">
            <w:rPr>
              <w:b w:val="0"/>
              <w:noProof/>
            </w:rPr>
            <w:tab/>
          </w:r>
          <w:r w:rsidRPr="002D4E8D">
            <w:rPr>
              <w:b w:val="0"/>
              <w:noProof/>
            </w:rPr>
            <w:fldChar w:fldCharType="begin"/>
          </w:r>
          <w:r w:rsidRPr="002D4E8D">
            <w:rPr>
              <w:b w:val="0"/>
              <w:noProof/>
            </w:rPr>
            <w:instrText xml:space="preserve"> PAGEREF _Toc259970750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055FE2EC" w14:textId="49E323C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1.1 Project Overview</w:t>
          </w:r>
          <w:r w:rsidRPr="002D4E8D">
            <w:rPr>
              <w:b w:val="0"/>
              <w:noProof/>
            </w:rPr>
            <w:tab/>
          </w:r>
          <w:r w:rsidRPr="002D4E8D">
            <w:rPr>
              <w:b w:val="0"/>
              <w:noProof/>
            </w:rPr>
            <w:fldChar w:fldCharType="begin"/>
          </w:r>
          <w:r w:rsidRPr="002D4E8D">
            <w:rPr>
              <w:b w:val="0"/>
              <w:noProof/>
            </w:rPr>
            <w:instrText xml:space="preserve"> PAGEREF _Toc259970751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73D1F310" w14:textId="29DF814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1.2 Document overview</w:t>
          </w:r>
          <w:r w:rsidRPr="002D4E8D">
            <w:rPr>
              <w:b w:val="0"/>
              <w:noProof/>
            </w:rPr>
            <w:tab/>
          </w:r>
          <w:r w:rsidRPr="002D4E8D">
            <w:rPr>
              <w:b w:val="0"/>
              <w:noProof/>
            </w:rPr>
            <w:fldChar w:fldCharType="begin"/>
          </w:r>
          <w:r w:rsidRPr="002D4E8D">
            <w:rPr>
              <w:b w:val="0"/>
              <w:noProof/>
            </w:rPr>
            <w:instrText xml:space="preserve"> PAGEREF _Toc259970754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58669BEE" w14:textId="7E7026C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1.3 Work product to be develop</w:t>
          </w:r>
          <w:r w:rsidRPr="002D4E8D">
            <w:rPr>
              <w:b w:val="0"/>
              <w:noProof/>
            </w:rPr>
            <w:tab/>
          </w:r>
          <w:r w:rsidRPr="002D4E8D">
            <w:rPr>
              <w:b w:val="0"/>
              <w:noProof/>
            </w:rPr>
            <w:fldChar w:fldCharType="begin"/>
          </w:r>
          <w:r w:rsidRPr="002D4E8D">
            <w:rPr>
              <w:b w:val="0"/>
              <w:noProof/>
            </w:rPr>
            <w:instrText xml:space="preserve"> PAGEREF _Toc259970755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7F76E9CF" w14:textId="2F8DCA1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1.4 Acronyms</w:t>
          </w:r>
          <w:r w:rsidRPr="002D4E8D">
            <w:rPr>
              <w:b w:val="0"/>
              <w:noProof/>
            </w:rPr>
            <w:tab/>
          </w:r>
          <w:r w:rsidRPr="002D4E8D">
            <w:rPr>
              <w:b w:val="0"/>
              <w:noProof/>
            </w:rPr>
            <w:fldChar w:fldCharType="begin"/>
          </w:r>
          <w:r w:rsidRPr="002D4E8D">
            <w:rPr>
              <w:b w:val="0"/>
              <w:noProof/>
            </w:rPr>
            <w:instrText xml:space="preserve"> PAGEREF _Toc259970757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204E0610"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Two: Infrastructure</w:t>
          </w:r>
          <w:r w:rsidRPr="002D4E8D">
            <w:rPr>
              <w:b w:val="0"/>
              <w:noProof/>
            </w:rPr>
            <w:tab/>
          </w:r>
          <w:r w:rsidRPr="002D4E8D">
            <w:rPr>
              <w:b w:val="0"/>
              <w:noProof/>
            </w:rPr>
            <w:fldChar w:fldCharType="begin"/>
          </w:r>
          <w:r w:rsidRPr="002D4E8D">
            <w:rPr>
              <w:b w:val="0"/>
              <w:noProof/>
            </w:rPr>
            <w:instrText xml:space="preserve"> PAGEREF _Toc259970760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6C4B579F"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2. Infrastructure</w:t>
          </w:r>
          <w:r w:rsidRPr="002D4E8D">
            <w:rPr>
              <w:b w:val="0"/>
              <w:noProof/>
            </w:rPr>
            <w:tab/>
          </w:r>
          <w:r w:rsidRPr="002D4E8D">
            <w:rPr>
              <w:b w:val="0"/>
              <w:noProof/>
            </w:rPr>
            <w:fldChar w:fldCharType="begin"/>
          </w:r>
          <w:r w:rsidRPr="002D4E8D">
            <w:rPr>
              <w:b w:val="0"/>
              <w:noProof/>
            </w:rPr>
            <w:instrText xml:space="preserve"> PAGEREF _Toc259970761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216D575D" w14:textId="3403292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2.1 Software development life cycle</w:t>
          </w:r>
          <w:r w:rsidRPr="002D4E8D">
            <w:rPr>
              <w:b w:val="0"/>
              <w:noProof/>
            </w:rPr>
            <w:tab/>
          </w:r>
          <w:r w:rsidRPr="002D4E8D">
            <w:rPr>
              <w:b w:val="0"/>
              <w:noProof/>
            </w:rPr>
            <w:fldChar w:fldCharType="begin"/>
          </w:r>
          <w:r w:rsidRPr="002D4E8D">
            <w:rPr>
              <w:b w:val="0"/>
              <w:noProof/>
            </w:rPr>
            <w:instrText xml:space="preserve"> PAGEREF _Toc259970762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ABD5423" w14:textId="784F6582"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2.2 Development Tools</w:t>
          </w:r>
          <w:r w:rsidRPr="002D4E8D">
            <w:rPr>
              <w:b w:val="0"/>
              <w:noProof/>
            </w:rPr>
            <w:tab/>
          </w:r>
          <w:r w:rsidRPr="002D4E8D">
            <w:rPr>
              <w:b w:val="0"/>
              <w:noProof/>
            </w:rPr>
            <w:fldChar w:fldCharType="begin"/>
          </w:r>
          <w:r w:rsidRPr="002D4E8D">
            <w:rPr>
              <w:b w:val="0"/>
              <w:noProof/>
            </w:rPr>
            <w:instrText xml:space="preserve"> PAGEREF _Toc259970763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4C51BC40" w14:textId="18F614FB" w:rsidR="002D4E8D" w:rsidRPr="002D4E8D" w:rsidRDefault="002D4E8D">
          <w:pPr>
            <w:pStyle w:val="TOC2"/>
            <w:tabs>
              <w:tab w:val="right" w:leader="dot" w:pos="9016"/>
            </w:tabs>
            <w:rPr>
              <w:b w:val="0"/>
              <w:noProof/>
              <w:sz w:val="24"/>
              <w:szCs w:val="24"/>
            </w:rPr>
          </w:pPr>
          <w:r>
            <w:rPr>
              <w:rFonts w:ascii="Times New Roman" w:eastAsia="Times New Roman" w:hAnsi="Times New Roman" w:cs="Times New Roman"/>
              <w:b w:val="0"/>
              <w:noProof/>
              <w:color w:val="auto"/>
              <w:kern w:val="36"/>
            </w:rPr>
            <w:t xml:space="preserve">    </w:t>
          </w:r>
          <w:r w:rsidRPr="002D4E8D">
            <w:rPr>
              <w:rFonts w:ascii="Times New Roman" w:eastAsia="Times New Roman" w:hAnsi="Times New Roman" w:cs="Times New Roman"/>
              <w:b w:val="0"/>
              <w:noProof/>
              <w:color w:val="auto"/>
              <w:kern w:val="36"/>
            </w:rPr>
            <w:t>2.3 Hardware and Material Resources</w:t>
          </w:r>
          <w:r w:rsidRPr="002D4E8D">
            <w:rPr>
              <w:b w:val="0"/>
              <w:noProof/>
            </w:rPr>
            <w:tab/>
          </w:r>
          <w:r w:rsidRPr="002D4E8D">
            <w:rPr>
              <w:b w:val="0"/>
              <w:noProof/>
            </w:rPr>
            <w:fldChar w:fldCharType="begin"/>
          </w:r>
          <w:r w:rsidRPr="002D4E8D">
            <w:rPr>
              <w:b w:val="0"/>
              <w:noProof/>
            </w:rPr>
            <w:instrText xml:space="preserve"> PAGEREF _Toc259970764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6AFAEB3"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Three: Management Procedures</w:t>
          </w:r>
          <w:r w:rsidRPr="002D4E8D">
            <w:rPr>
              <w:b w:val="0"/>
              <w:noProof/>
            </w:rPr>
            <w:tab/>
          </w:r>
          <w:r w:rsidRPr="002D4E8D">
            <w:rPr>
              <w:b w:val="0"/>
              <w:noProof/>
            </w:rPr>
            <w:fldChar w:fldCharType="begin"/>
          </w:r>
          <w:r w:rsidRPr="002D4E8D">
            <w:rPr>
              <w:b w:val="0"/>
              <w:noProof/>
            </w:rPr>
            <w:instrText xml:space="preserve"> PAGEREF _Toc259970765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4CCE05D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3. Management Procedures</w:t>
          </w:r>
          <w:r w:rsidRPr="002D4E8D">
            <w:rPr>
              <w:b w:val="0"/>
              <w:noProof/>
            </w:rPr>
            <w:tab/>
          </w:r>
          <w:r w:rsidRPr="002D4E8D">
            <w:rPr>
              <w:b w:val="0"/>
              <w:noProof/>
            </w:rPr>
            <w:fldChar w:fldCharType="begin"/>
          </w:r>
          <w:r w:rsidRPr="002D4E8D">
            <w:rPr>
              <w:b w:val="0"/>
              <w:noProof/>
            </w:rPr>
            <w:instrText xml:space="preserve"> PAGEREF _Toc259970766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16C39414" w14:textId="338F9243"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3.1 Project Team Structure</w:t>
          </w:r>
          <w:r w:rsidRPr="002D4E8D">
            <w:rPr>
              <w:b w:val="0"/>
              <w:noProof/>
            </w:rPr>
            <w:tab/>
          </w:r>
          <w:r w:rsidRPr="002D4E8D">
            <w:rPr>
              <w:b w:val="0"/>
              <w:noProof/>
            </w:rPr>
            <w:fldChar w:fldCharType="begin"/>
          </w:r>
          <w:r w:rsidRPr="002D4E8D">
            <w:rPr>
              <w:b w:val="0"/>
              <w:noProof/>
            </w:rPr>
            <w:instrText xml:space="preserve"> PAGEREF _Toc259970767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68147DDC" w14:textId="25EAED35"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3.2 Monitoring and Controlling Mechanism</w:t>
          </w:r>
          <w:r w:rsidRPr="002D4E8D">
            <w:rPr>
              <w:b w:val="0"/>
              <w:noProof/>
            </w:rPr>
            <w:tab/>
          </w:r>
          <w:r w:rsidRPr="002D4E8D">
            <w:rPr>
              <w:b w:val="0"/>
              <w:noProof/>
            </w:rPr>
            <w:fldChar w:fldCharType="begin"/>
          </w:r>
          <w:r w:rsidRPr="002D4E8D">
            <w:rPr>
              <w:b w:val="0"/>
              <w:noProof/>
            </w:rPr>
            <w:instrText xml:space="preserve"> PAGEREF _Toc259970768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752D3C68" w14:textId="409ACE10" w:rsidR="002D4E8D" w:rsidRPr="002D4E8D" w:rsidRDefault="002D4E8D">
          <w:pPr>
            <w:pStyle w:val="TOC3"/>
            <w:tabs>
              <w:tab w:val="right" w:leader="dot" w:pos="9016"/>
            </w:tabs>
            <w:rPr>
              <w:noProof/>
              <w:sz w:val="24"/>
              <w:szCs w:val="24"/>
            </w:rPr>
          </w:pPr>
          <w:r>
            <w:rPr>
              <w:rFonts w:ascii="Times New Roman" w:hAnsi="Times New Roman" w:cs="Times New Roman"/>
              <w:noProof/>
              <w:color w:val="auto"/>
            </w:rPr>
            <w:t xml:space="preserve">      </w:t>
          </w:r>
          <w:r w:rsidRPr="002D4E8D">
            <w:rPr>
              <w:rFonts w:ascii="Times New Roman" w:hAnsi="Times New Roman" w:cs="Times New Roman"/>
              <w:noProof/>
              <w:color w:val="auto"/>
            </w:rPr>
            <w:t>3.2.1 Project Meeting</w:t>
          </w:r>
          <w:r w:rsidRPr="002D4E8D">
            <w:rPr>
              <w:noProof/>
            </w:rPr>
            <w:tab/>
          </w:r>
          <w:r w:rsidRPr="002D4E8D">
            <w:rPr>
              <w:noProof/>
            </w:rPr>
            <w:fldChar w:fldCharType="begin"/>
          </w:r>
          <w:r w:rsidRPr="002D4E8D">
            <w:rPr>
              <w:noProof/>
            </w:rPr>
            <w:instrText xml:space="preserve"> PAGEREF _Toc259970769 \h </w:instrText>
          </w:r>
          <w:r w:rsidRPr="002D4E8D">
            <w:rPr>
              <w:noProof/>
            </w:rPr>
          </w:r>
          <w:r w:rsidRPr="002D4E8D">
            <w:rPr>
              <w:noProof/>
            </w:rPr>
            <w:fldChar w:fldCharType="separate"/>
          </w:r>
          <w:r w:rsidR="00E35B71">
            <w:rPr>
              <w:noProof/>
            </w:rPr>
            <w:t>10</w:t>
          </w:r>
          <w:r w:rsidRPr="002D4E8D">
            <w:rPr>
              <w:noProof/>
            </w:rPr>
            <w:fldChar w:fldCharType="end"/>
          </w:r>
        </w:p>
        <w:p w14:paraId="637359AA"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Four: Quality Standard</w:t>
          </w:r>
          <w:r w:rsidRPr="002D4E8D">
            <w:rPr>
              <w:b w:val="0"/>
              <w:noProof/>
            </w:rPr>
            <w:tab/>
          </w:r>
          <w:r w:rsidRPr="002D4E8D">
            <w:rPr>
              <w:b w:val="0"/>
              <w:noProof/>
            </w:rPr>
            <w:fldChar w:fldCharType="begin"/>
          </w:r>
          <w:r w:rsidRPr="002D4E8D">
            <w:rPr>
              <w:b w:val="0"/>
              <w:noProof/>
            </w:rPr>
            <w:instrText xml:space="preserve"> PAGEREF _Toc259970770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5B43C093"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4. Quality Standard</w:t>
          </w:r>
          <w:r w:rsidRPr="002D4E8D">
            <w:rPr>
              <w:b w:val="0"/>
              <w:noProof/>
            </w:rPr>
            <w:tab/>
          </w:r>
          <w:r w:rsidRPr="002D4E8D">
            <w:rPr>
              <w:b w:val="0"/>
              <w:noProof/>
            </w:rPr>
            <w:fldChar w:fldCharType="begin"/>
          </w:r>
          <w:r w:rsidRPr="002D4E8D">
            <w:rPr>
              <w:b w:val="0"/>
              <w:noProof/>
            </w:rPr>
            <w:instrText xml:space="preserve"> PAGEREF _Toc259970771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10983F0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Five: Quality Planning</w:t>
          </w:r>
          <w:r w:rsidRPr="002D4E8D">
            <w:rPr>
              <w:b w:val="0"/>
              <w:noProof/>
            </w:rPr>
            <w:tab/>
          </w:r>
          <w:r w:rsidRPr="002D4E8D">
            <w:rPr>
              <w:b w:val="0"/>
              <w:noProof/>
            </w:rPr>
            <w:fldChar w:fldCharType="begin"/>
          </w:r>
          <w:r w:rsidRPr="002D4E8D">
            <w:rPr>
              <w:b w:val="0"/>
              <w:noProof/>
            </w:rPr>
            <w:instrText xml:space="preserve"> PAGEREF _Toc259970773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3BB64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5. Quality Planning</w:t>
          </w:r>
          <w:r w:rsidRPr="002D4E8D">
            <w:rPr>
              <w:b w:val="0"/>
              <w:noProof/>
            </w:rPr>
            <w:tab/>
          </w:r>
          <w:r w:rsidRPr="002D4E8D">
            <w:rPr>
              <w:b w:val="0"/>
              <w:noProof/>
            </w:rPr>
            <w:fldChar w:fldCharType="begin"/>
          </w:r>
          <w:r w:rsidRPr="002D4E8D">
            <w:rPr>
              <w:b w:val="0"/>
              <w:noProof/>
            </w:rPr>
            <w:instrText xml:space="preserve"> PAGEREF _Toc259970774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5C13B8AF"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Six: Estimated Duration of Tasks</w:t>
          </w:r>
          <w:r w:rsidRPr="002D4E8D">
            <w:rPr>
              <w:b w:val="0"/>
              <w:noProof/>
            </w:rPr>
            <w:tab/>
          </w:r>
          <w:r w:rsidRPr="002D4E8D">
            <w:rPr>
              <w:b w:val="0"/>
              <w:noProof/>
            </w:rPr>
            <w:fldChar w:fldCharType="begin"/>
          </w:r>
          <w:r w:rsidRPr="002D4E8D">
            <w:rPr>
              <w:b w:val="0"/>
              <w:noProof/>
            </w:rPr>
            <w:instrText xml:space="preserve"> PAGEREF _Toc259970775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BA108B5"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6. Estimated Duration of Tasks</w:t>
          </w:r>
          <w:r w:rsidRPr="002D4E8D">
            <w:rPr>
              <w:b w:val="0"/>
              <w:noProof/>
            </w:rPr>
            <w:tab/>
          </w:r>
          <w:r w:rsidRPr="002D4E8D">
            <w:rPr>
              <w:b w:val="0"/>
              <w:noProof/>
            </w:rPr>
            <w:fldChar w:fldCharType="begin"/>
          </w:r>
          <w:r w:rsidRPr="002D4E8D">
            <w:rPr>
              <w:b w:val="0"/>
              <w:noProof/>
            </w:rPr>
            <w:instrText xml:space="preserve"> PAGEREF _Toc259970776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6BD8009C" w14:textId="718A547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6.1 Review/Responsibility</w:t>
          </w:r>
          <w:r w:rsidRPr="002D4E8D">
            <w:rPr>
              <w:b w:val="0"/>
              <w:noProof/>
            </w:rPr>
            <w:tab/>
          </w:r>
          <w:r w:rsidRPr="002D4E8D">
            <w:rPr>
              <w:b w:val="0"/>
              <w:noProof/>
            </w:rPr>
            <w:fldChar w:fldCharType="begin"/>
          </w:r>
          <w:r w:rsidRPr="002D4E8D">
            <w:rPr>
              <w:b w:val="0"/>
              <w:noProof/>
            </w:rPr>
            <w:instrText xml:space="preserve"> PAGEREF _Toc259970777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589C606C" w14:textId="62D6D7F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6.2 Testing</w:t>
          </w:r>
          <w:r w:rsidRPr="002D4E8D">
            <w:rPr>
              <w:b w:val="0"/>
              <w:noProof/>
            </w:rPr>
            <w:tab/>
          </w:r>
          <w:r w:rsidRPr="002D4E8D">
            <w:rPr>
              <w:b w:val="0"/>
              <w:noProof/>
            </w:rPr>
            <w:fldChar w:fldCharType="begin"/>
          </w:r>
          <w:r w:rsidRPr="002D4E8D">
            <w:rPr>
              <w:b w:val="0"/>
              <w:noProof/>
            </w:rPr>
            <w:instrText xml:space="preserve"> PAGEREF _Toc259970778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022C03E7" w14:textId="6727A88B"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6.3 Estimated Effort and Cost</w:t>
          </w:r>
          <w:r w:rsidRPr="002D4E8D">
            <w:rPr>
              <w:b w:val="0"/>
              <w:noProof/>
            </w:rPr>
            <w:tab/>
          </w:r>
          <w:r w:rsidRPr="002D4E8D">
            <w:rPr>
              <w:b w:val="0"/>
              <w:noProof/>
            </w:rPr>
            <w:fldChar w:fldCharType="begin"/>
          </w:r>
          <w:r w:rsidRPr="002D4E8D">
            <w:rPr>
              <w:b w:val="0"/>
              <w:noProof/>
            </w:rPr>
            <w:instrText xml:space="preserve"> PAGEREF _Toc259970779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006A8A6"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Seven: Version Control Strategy</w:t>
          </w:r>
          <w:r w:rsidRPr="002D4E8D">
            <w:rPr>
              <w:b w:val="0"/>
              <w:noProof/>
            </w:rPr>
            <w:tab/>
          </w:r>
          <w:r w:rsidRPr="002D4E8D">
            <w:rPr>
              <w:b w:val="0"/>
              <w:noProof/>
            </w:rPr>
            <w:fldChar w:fldCharType="begin"/>
          </w:r>
          <w:r w:rsidRPr="002D4E8D">
            <w:rPr>
              <w:b w:val="0"/>
              <w:noProof/>
            </w:rPr>
            <w:instrText xml:space="preserve"> PAGEREF _Toc259970781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A80E090"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7. Version control strategy</w:t>
          </w:r>
          <w:r w:rsidRPr="002D4E8D">
            <w:rPr>
              <w:b w:val="0"/>
              <w:noProof/>
            </w:rPr>
            <w:tab/>
          </w:r>
          <w:r w:rsidRPr="002D4E8D">
            <w:rPr>
              <w:b w:val="0"/>
              <w:noProof/>
            </w:rPr>
            <w:fldChar w:fldCharType="begin"/>
          </w:r>
          <w:r w:rsidRPr="002D4E8D">
            <w:rPr>
              <w:b w:val="0"/>
              <w:noProof/>
            </w:rPr>
            <w:instrText xml:space="preserve"> PAGEREF _Toc259970782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D33E2AE" w14:textId="0A1E8DFA"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7.1 Filename format</w:t>
          </w:r>
          <w:r w:rsidRPr="002D4E8D">
            <w:rPr>
              <w:b w:val="0"/>
              <w:noProof/>
            </w:rPr>
            <w:tab/>
          </w:r>
          <w:r w:rsidRPr="002D4E8D">
            <w:rPr>
              <w:b w:val="0"/>
              <w:noProof/>
            </w:rPr>
            <w:fldChar w:fldCharType="begin"/>
          </w:r>
          <w:r w:rsidRPr="002D4E8D">
            <w:rPr>
              <w:b w:val="0"/>
              <w:noProof/>
            </w:rPr>
            <w:instrText xml:space="preserve"> PAGEREF _Toc259970783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5A8C1C67" w14:textId="51395DA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7.2 Change Management</w:t>
          </w:r>
          <w:r w:rsidRPr="002D4E8D">
            <w:rPr>
              <w:b w:val="0"/>
              <w:noProof/>
            </w:rPr>
            <w:tab/>
          </w:r>
          <w:r w:rsidRPr="002D4E8D">
            <w:rPr>
              <w:b w:val="0"/>
              <w:noProof/>
            </w:rPr>
            <w:fldChar w:fldCharType="begin"/>
          </w:r>
          <w:r w:rsidRPr="002D4E8D">
            <w:rPr>
              <w:b w:val="0"/>
              <w:noProof/>
            </w:rPr>
            <w:instrText xml:space="preserve"> PAGEREF _Toc259970784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C2A8A89" w14:textId="20CB95FC"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7.3 Project Repository</w:t>
          </w:r>
          <w:r w:rsidRPr="002D4E8D">
            <w:rPr>
              <w:b w:val="0"/>
              <w:noProof/>
            </w:rPr>
            <w:tab/>
          </w:r>
          <w:r w:rsidRPr="002D4E8D">
            <w:rPr>
              <w:b w:val="0"/>
              <w:noProof/>
            </w:rPr>
            <w:fldChar w:fldCharType="begin"/>
          </w:r>
          <w:r w:rsidRPr="002D4E8D">
            <w:rPr>
              <w:b w:val="0"/>
              <w:noProof/>
            </w:rPr>
            <w:instrText xml:space="preserve"> PAGEREF _Toc259970785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171191EC" w14:textId="3D4599B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7.4 Software Configuration Item Table</w:t>
          </w:r>
          <w:r w:rsidRPr="002D4E8D">
            <w:rPr>
              <w:b w:val="0"/>
              <w:noProof/>
            </w:rPr>
            <w:tab/>
          </w:r>
          <w:r w:rsidRPr="002D4E8D">
            <w:rPr>
              <w:b w:val="0"/>
              <w:noProof/>
            </w:rPr>
            <w:fldChar w:fldCharType="begin"/>
          </w:r>
          <w:r w:rsidRPr="002D4E8D">
            <w:rPr>
              <w:b w:val="0"/>
              <w:noProof/>
            </w:rPr>
            <w:instrText xml:space="preserve"> PAGEREF _Toc259970786 \h </w:instrText>
          </w:r>
          <w:r w:rsidRPr="002D4E8D">
            <w:rPr>
              <w:b w:val="0"/>
              <w:noProof/>
            </w:rPr>
          </w:r>
          <w:r w:rsidRPr="002D4E8D">
            <w:rPr>
              <w:b w:val="0"/>
              <w:noProof/>
            </w:rPr>
            <w:fldChar w:fldCharType="separate"/>
          </w:r>
          <w:r w:rsidR="00E35B71">
            <w:rPr>
              <w:b w:val="0"/>
              <w:noProof/>
            </w:rPr>
            <w:t>20</w:t>
          </w:r>
          <w:r w:rsidRPr="002D4E8D">
            <w:rPr>
              <w:b w:val="0"/>
              <w:noProof/>
            </w:rPr>
            <w:fldChar w:fldCharType="end"/>
          </w:r>
        </w:p>
        <w:p w14:paraId="1817D0A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Eight: Risk Management</w:t>
          </w:r>
          <w:r w:rsidRPr="002D4E8D">
            <w:rPr>
              <w:b w:val="0"/>
              <w:noProof/>
            </w:rPr>
            <w:tab/>
          </w:r>
          <w:r w:rsidRPr="002D4E8D">
            <w:rPr>
              <w:b w:val="0"/>
              <w:noProof/>
            </w:rPr>
            <w:fldChar w:fldCharType="begin"/>
          </w:r>
          <w:r w:rsidRPr="002D4E8D">
            <w:rPr>
              <w:b w:val="0"/>
              <w:noProof/>
            </w:rPr>
            <w:instrText xml:space="preserve"> PAGEREF _Toc259970787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64AC0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8. Risk Management</w:t>
          </w:r>
          <w:r w:rsidRPr="002D4E8D">
            <w:rPr>
              <w:b w:val="0"/>
              <w:noProof/>
            </w:rPr>
            <w:tab/>
          </w:r>
          <w:r w:rsidRPr="002D4E8D">
            <w:rPr>
              <w:b w:val="0"/>
              <w:noProof/>
            </w:rPr>
            <w:fldChar w:fldCharType="begin"/>
          </w:r>
          <w:r w:rsidRPr="002D4E8D">
            <w:rPr>
              <w:b w:val="0"/>
              <w:noProof/>
            </w:rPr>
            <w:instrText xml:space="preserve"> PAGEREF _Toc259970788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37DA8460" w14:textId="32280CE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8.1 Risk Management Process</w:t>
          </w:r>
          <w:r w:rsidRPr="002D4E8D">
            <w:rPr>
              <w:b w:val="0"/>
              <w:noProof/>
            </w:rPr>
            <w:tab/>
          </w:r>
          <w:r w:rsidRPr="002D4E8D">
            <w:rPr>
              <w:b w:val="0"/>
              <w:noProof/>
            </w:rPr>
            <w:fldChar w:fldCharType="begin"/>
          </w:r>
          <w:r w:rsidRPr="002D4E8D">
            <w:rPr>
              <w:b w:val="0"/>
              <w:noProof/>
            </w:rPr>
            <w:instrText xml:space="preserve"> PAGEREF _Toc259970789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bookmarkStart w:id="6" w:name="_Toc259970749"/>
    </w:p>
    <w:p w14:paraId="45B1EF8B" w14:textId="77777777" w:rsidR="00C20422" w:rsidRPr="00C20422" w:rsidRDefault="00D57804" w:rsidP="00C20422">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One: Introduction</w:t>
      </w:r>
      <w:bookmarkEnd w:id="6"/>
    </w:p>
    <w:p w14:paraId="563F800F" w14:textId="77777777" w:rsidR="00D57804" w:rsidRPr="00C20422" w:rsidRDefault="004B5183" w:rsidP="00C20422">
      <w:pPr>
        <w:pStyle w:val="Heading2"/>
        <w:rPr>
          <w:rFonts w:ascii="Times New Roman" w:hAnsi="Times New Roman" w:cs="Times New Roman"/>
          <w:b w:val="0"/>
          <w:bCs w:val="0"/>
          <w:color w:val="auto"/>
          <w:sz w:val="28"/>
          <w:szCs w:val="36"/>
        </w:rPr>
      </w:pPr>
      <w:bookmarkStart w:id="7" w:name="_Toc259970750"/>
      <w:r w:rsidRPr="00C20422">
        <w:rPr>
          <w:rFonts w:ascii="Times New Roman" w:hAnsi="Times New Roman" w:cs="Times New Roman"/>
          <w:color w:val="auto"/>
          <w:sz w:val="28"/>
          <w:szCs w:val="36"/>
        </w:rPr>
        <w:t>1. Introduction</w:t>
      </w:r>
      <w:bookmarkEnd w:id="7"/>
    </w:p>
    <w:p w14:paraId="5D20B41C" w14:textId="06658E0B" w:rsidR="00E857D2" w:rsidRPr="00C20422" w:rsidRDefault="0022377A">
      <w:pPr>
        <w:rPr>
          <w:rFonts w:ascii="Times New Roman" w:hAnsi="Times New Roman" w:cs="Times New Roman"/>
          <w:color w:val="auto"/>
          <w:sz w:val="24"/>
          <w:szCs w:val="32"/>
        </w:rPr>
      </w:pPr>
      <w:r w:rsidRPr="00C20422">
        <w:rPr>
          <w:rFonts w:ascii="Times New Roman" w:hAnsi="Times New Roman" w:cs="Times New Roman"/>
          <w:color w:val="auto"/>
        </w:rPr>
        <w:t xml:space="preserve"> </w:t>
      </w:r>
      <w:r w:rsidRPr="00C20422">
        <w:rPr>
          <w:rFonts w:ascii="Times New Roman" w:hAnsi="Times New Roman" w:cs="Times New Roman"/>
          <w:color w:val="auto"/>
        </w:rPr>
        <w:tab/>
        <w:t xml:space="preserve">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service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system</w:t>
      </w:r>
      <w:r w:rsidRPr="00C20422">
        <w:rPr>
          <w:rFonts w:ascii="Times New Roman" w:hAnsi="Times New Roman" w:cs="Times New Roman"/>
          <w:color w:val="auto"/>
        </w:rPr>
        <w:t xml:space="preserve"> is </w:t>
      </w:r>
      <w:r w:rsidRPr="00C20422">
        <w:rPr>
          <w:rStyle w:val="words"/>
          <w:rFonts w:ascii="Times New Roman" w:hAnsi="Times New Roman" w:cs="Times New Roman"/>
          <w:color w:val="auto"/>
        </w:rPr>
        <w:t>created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reducing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work</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convenient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r w:rsidR="00270A04">
        <w:rPr>
          <w:rStyle w:val="words"/>
          <w:rFonts w:ascii="Times New Roman" w:hAnsi="Times New Roman" w:cs="Times New Roman"/>
          <w:color w:val="auto"/>
        </w:rPr>
        <w: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project</w:t>
      </w:r>
      <w:r w:rsidRPr="00C20422">
        <w:rPr>
          <w:rFonts w:ascii="Times New Roman" w:hAnsi="Times New Roman" w:cs="Times New Roman"/>
          <w:color w:val="auto"/>
        </w:rPr>
        <w:t xml:space="preserve"> will </w:t>
      </w:r>
      <w:r w:rsidRPr="00C20422">
        <w:rPr>
          <w:rStyle w:val="words"/>
          <w:rFonts w:ascii="Times New Roman" w:hAnsi="Times New Roman" w:cs="Times New Roman"/>
          <w:color w:val="auto"/>
        </w:rPr>
        <w:t>provide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schedule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00270A04">
        <w:rPr>
          <w:rStyle w:val="words"/>
          <w:rFonts w:ascii="Times New Roman" w:hAnsi="Times New Roman" w:cs="Times New Roman"/>
          <w:color w:val="auto"/>
        </w:rPr>
        <w:t>.</w:t>
      </w:r>
      <w:r w:rsidRPr="00C20422">
        <w:rPr>
          <w:rFonts w:ascii="Times New Roman" w:hAnsi="Times New Roman" w:cs="Times New Roman"/>
          <w:color w:val="auto"/>
        </w:rPr>
        <w:t xml:space="preserve"> </w:t>
      </w:r>
      <w:r w:rsidR="00270A04">
        <w:rPr>
          <w:rStyle w:val="words"/>
          <w:rFonts w:ascii="Times New Roman" w:hAnsi="Times New Roman" w:cs="Times New Roman"/>
          <w:color w:val="auto"/>
        </w:rPr>
        <w:t>A</w:t>
      </w:r>
      <w:r w:rsidRPr="00C20422">
        <w:rPr>
          <w:rStyle w:val="words"/>
          <w:rFonts w:ascii="Times New Roman" w:hAnsi="Times New Roman" w:cs="Times New Roman"/>
          <w:color w:val="auto"/>
        </w:rPr>
        <w:t>ll</w:t>
      </w:r>
      <w:r w:rsidRPr="00C20422">
        <w:rPr>
          <w:rFonts w:ascii="Times New Roman" w:hAnsi="Times New Roman" w:cs="Times New Roman"/>
          <w:color w:val="auto"/>
        </w:rPr>
        <w:t xml:space="preserve"> of them can </w:t>
      </w:r>
      <w:r w:rsidRPr="00C20422">
        <w:rPr>
          <w:rStyle w:val="words"/>
          <w:rFonts w:ascii="Times New Roman" w:hAnsi="Times New Roman" w:cs="Times New Roman"/>
          <w:color w:val="auto"/>
        </w:rPr>
        <w:t>manage</w:t>
      </w:r>
      <w:r w:rsidRPr="00C20422">
        <w:rPr>
          <w:rFonts w:ascii="Times New Roman" w:hAnsi="Times New Roman" w:cs="Times New Roman"/>
          <w:color w:val="auto"/>
        </w:rPr>
        <w:t xml:space="preserve"> their </w:t>
      </w:r>
      <w:r w:rsidRPr="00C20422">
        <w:rPr>
          <w:rStyle w:val="words"/>
          <w:rFonts w:ascii="Times New Roman" w:hAnsi="Times New Roman" w:cs="Times New Roman"/>
          <w:color w:val="auto"/>
        </w:rPr>
        <w:t>time</w:t>
      </w:r>
      <w:r w:rsidRPr="00C20422">
        <w:rPr>
          <w:rFonts w:ascii="Times New Roman" w:hAnsi="Times New Roman" w:cs="Times New Roman"/>
          <w:color w:val="auto"/>
        </w:rPr>
        <w:t xml:space="preserve"> by themselves</w:t>
      </w:r>
      <w:r w:rsidR="00270A04">
        <w:rPr>
          <w:rFonts w:ascii="Times New Roman" w:hAnsi="Times New Roman" w:cs="Times New Roman"/>
          <w:color w:val="auto"/>
        </w:rPr>
        <w:t>. For example,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r w:rsidR="00270A04">
        <w:rPr>
          <w:rStyle w:val="words"/>
          <w:rFonts w:ascii="Times New Roman" w:hAnsi="Times New Roman" w:cs="Times New Roman"/>
          <w:color w:val="auto"/>
        </w:rPr>
        <w:t>s</w:t>
      </w:r>
      <w:r w:rsidRPr="00C20422">
        <w:rPr>
          <w:rFonts w:ascii="Times New Roman" w:hAnsi="Times New Roman" w:cs="Times New Roman"/>
          <w:color w:val="auto"/>
        </w:rPr>
        <w:t xml:space="preserve"> can </w:t>
      </w:r>
      <w:r w:rsidRPr="00C20422">
        <w:rPr>
          <w:rStyle w:val="words"/>
          <w:rFonts w:ascii="Times New Roman" w:hAnsi="Times New Roman" w:cs="Times New Roman"/>
          <w:color w:val="auto"/>
        </w:rPr>
        <w:t>reserve</w:t>
      </w:r>
      <w:r w:rsidRPr="00C20422">
        <w:rPr>
          <w:rFonts w:ascii="Times New Roman" w:hAnsi="Times New Roman" w:cs="Times New Roman"/>
          <w:color w:val="auto"/>
        </w:rPr>
        <w:t xml:space="preserve"> date/time to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an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date</w:t>
      </w:r>
      <w:r w:rsidRPr="00C20422">
        <w:rPr>
          <w:rFonts w:ascii="Times New Roman" w:hAnsi="Times New Roman" w:cs="Times New Roman"/>
          <w:color w:val="auto"/>
        </w:rPr>
        <w:t xml:space="preserve">. </w:t>
      </w:r>
      <w:r w:rsidR="00270A04">
        <w:rPr>
          <w:rStyle w:val="words"/>
          <w:rFonts w:ascii="Times New Roman" w:hAnsi="Times New Roman" w:cs="Times New Roman"/>
          <w:color w:val="auto"/>
        </w:rPr>
        <w:t>E</w:t>
      </w:r>
      <w:r w:rsidRPr="00C20422">
        <w:rPr>
          <w:rStyle w:val="words"/>
          <w:rFonts w:ascii="Times New Roman" w:hAnsi="Times New Roman" w:cs="Times New Roman"/>
          <w:color w:val="auto"/>
        </w:rPr>
        <w:t>ach</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user</w:t>
      </w:r>
      <w:r w:rsidR="00270A04">
        <w:rPr>
          <w:rFonts w:ascii="Times New Roman" w:hAnsi="Times New Roman" w:cs="Times New Roman"/>
          <w:color w:val="auto"/>
        </w:rPr>
        <w:t>s</w:t>
      </w:r>
      <w:r w:rsidRPr="00C20422">
        <w:rPr>
          <w:rFonts w:ascii="Times New Roman" w:hAnsi="Times New Roman" w:cs="Times New Roman"/>
          <w:color w:val="auto"/>
        </w:rPr>
        <w:t xml:space="preserve"> has </w:t>
      </w:r>
      <w:r w:rsidRPr="00C20422">
        <w:rPr>
          <w:rStyle w:val="words"/>
          <w:rFonts w:ascii="Times New Roman" w:hAnsi="Times New Roman" w:cs="Times New Roman"/>
          <w:color w:val="auto"/>
        </w:rPr>
        <w:t>limited</w:t>
      </w:r>
      <w:r w:rsidRPr="00C20422">
        <w:rPr>
          <w:rFonts w:ascii="Times New Roman" w:hAnsi="Times New Roman" w:cs="Times New Roman"/>
          <w:color w:val="auto"/>
        </w:rPr>
        <w:t xml:space="preserve"> </w:t>
      </w:r>
      <w:r w:rsidR="00270A04">
        <w:rPr>
          <w:rFonts w:ascii="Times New Roman" w:hAnsi="Times New Roman" w:cs="Times New Roman"/>
          <w:color w:val="auto"/>
        </w:rPr>
        <w:t xml:space="preserve">functionalities allowed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user </w:t>
      </w:r>
      <w:r w:rsidR="00270A04">
        <w:rPr>
          <w:rFonts w:ascii="Times New Roman" w:hAnsi="Times New Roman" w:cs="Times New Roman"/>
          <w:color w:val="auto"/>
        </w:rPr>
        <w:t xml:space="preserve">type </w:t>
      </w:r>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r w:rsidR="00270A04">
        <w:rPr>
          <w:rStyle w:val="words"/>
          <w:rFonts w:ascii="Times New Roman" w:hAnsi="Times New Roman" w:cs="Times New Roman"/>
          <w:color w:val="auto"/>
        </w:rPr>
        <w:t>s</w:t>
      </w:r>
      <w:r w:rsidRPr="00C20422">
        <w:rPr>
          <w:rFonts w:ascii="Times New Roman" w:hAnsi="Times New Roman" w:cs="Times New Roman"/>
          <w:color w:val="auto"/>
        </w:rPr>
        <w:t xml:space="preserve"> cannot </w:t>
      </w:r>
      <w:r w:rsidRPr="00C20422">
        <w:rPr>
          <w:rStyle w:val="words"/>
          <w:rFonts w:ascii="Times New Roman" w:hAnsi="Times New Roman" w:cs="Times New Roman"/>
          <w:color w:val="auto"/>
        </w:rPr>
        <w:t>change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appointment</w:t>
      </w:r>
      <w:r w:rsidR="00270A04">
        <w:rPr>
          <w:rStyle w:val="words"/>
          <w:rFonts w:ascii="Times New Roman" w:hAnsi="Times New Roman" w:cs="Times New Roman"/>
          <w:color w:val="auto"/>
        </w:rPr>
        <w:t>s</w:t>
      </w:r>
      <w:r w:rsidRPr="00C20422">
        <w:rPr>
          <w:rFonts w:ascii="Times New Roman" w:hAnsi="Times New Roman" w:cs="Times New Roman"/>
          <w:color w:val="auto"/>
        </w:rPr>
        <w:t>.</w:t>
      </w:r>
    </w:p>
    <w:p w14:paraId="4AAA8F41" w14:textId="77777777" w:rsidR="00C20422" w:rsidRPr="00C20422" w:rsidRDefault="00C20422">
      <w:pPr>
        <w:rPr>
          <w:rFonts w:ascii="Times New Roman" w:hAnsi="Times New Roman" w:cs="Times New Roman"/>
          <w:color w:val="auto"/>
          <w:sz w:val="24"/>
          <w:szCs w:val="32"/>
        </w:rPr>
      </w:pPr>
    </w:p>
    <w:p w14:paraId="0C469ED6" w14:textId="77777777" w:rsidR="00D66659" w:rsidRPr="00C20422" w:rsidRDefault="004B5183" w:rsidP="00C20422">
      <w:pPr>
        <w:pStyle w:val="Heading2"/>
        <w:rPr>
          <w:rFonts w:ascii="Times New Roman" w:hAnsi="Times New Roman" w:cs="Times New Roman"/>
          <w:b w:val="0"/>
          <w:bCs w:val="0"/>
          <w:color w:val="auto"/>
          <w:sz w:val="28"/>
          <w:szCs w:val="36"/>
        </w:rPr>
      </w:pPr>
      <w:bookmarkStart w:id="8" w:name="_Toc259970751"/>
      <w:r w:rsidRPr="00C20422">
        <w:rPr>
          <w:rFonts w:ascii="Times New Roman" w:hAnsi="Times New Roman" w:cs="Times New Roman"/>
          <w:color w:val="auto"/>
          <w:sz w:val="28"/>
          <w:szCs w:val="36"/>
        </w:rPr>
        <w:t>1.1</w:t>
      </w:r>
      <w:r w:rsidR="00D66659" w:rsidRPr="00C20422">
        <w:rPr>
          <w:rFonts w:ascii="Times New Roman" w:hAnsi="Times New Roman" w:cs="Times New Roman"/>
          <w:color w:val="auto"/>
          <w:sz w:val="28"/>
          <w:szCs w:val="36"/>
        </w:rPr>
        <w:t xml:space="preserve"> Project Overview</w:t>
      </w:r>
      <w:bookmarkEnd w:id="8"/>
    </w:p>
    <w:p w14:paraId="0C4832A4" w14:textId="19EA25CF" w:rsidR="00D66659" w:rsidRPr="00C20422" w:rsidRDefault="00D66659">
      <w:pPr>
        <w:rPr>
          <w:rFonts w:ascii="Times New Roman" w:hAnsi="Times New Roman" w:cs="Times New Roman"/>
          <w:color w:val="auto"/>
          <w:sz w:val="24"/>
          <w:szCs w:val="32"/>
        </w:rPr>
      </w:pPr>
      <w:r w:rsidRPr="00C20422">
        <w:rPr>
          <w:rFonts w:ascii="Times New Roman" w:hAnsi="Times New Roman" w:cs="Times New Roman"/>
          <w:color w:val="auto"/>
          <w:sz w:val="24"/>
          <w:szCs w:val="32"/>
        </w:rPr>
        <w:tab/>
      </w:r>
      <w:r w:rsidR="002B7017" w:rsidRPr="00C20422">
        <w:rPr>
          <w:rFonts w:ascii="Times New Roman" w:hAnsi="Times New Roman" w:cs="Times New Roman"/>
          <w:color w:val="auto"/>
        </w:rPr>
        <w:t xml:space="preserve">Dental </w:t>
      </w:r>
      <w:r w:rsidR="002B7017" w:rsidRPr="00C20422">
        <w:rPr>
          <w:rStyle w:val="words"/>
          <w:rFonts w:ascii="Times New Roman" w:hAnsi="Times New Roman" w:cs="Times New Roman"/>
          <w:color w:val="auto"/>
        </w:rPr>
        <w:t>clinic</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service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system</w:t>
      </w:r>
      <w:r w:rsidR="002B7017" w:rsidRPr="00C20422">
        <w:rPr>
          <w:rFonts w:ascii="Times New Roman" w:hAnsi="Times New Roman" w:cs="Times New Roman"/>
          <w:color w:val="auto"/>
        </w:rPr>
        <w:t xml:space="preserve"> </w:t>
      </w:r>
      <w:r w:rsidR="00E857D2" w:rsidRPr="00C20422">
        <w:rPr>
          <w:rFonts w:ascii="Times New Roman" w:hAnsi="Times New Roman" w:cs="Times New Roman"/>
          <w:color w:val="auto"/>
        </w:rPr>
        <w:t>is</w:t>
      </w:r>
      <w:r w:rsidR="002B7017" w:rsidRPr="00C20422">
        <w:rPr>
          <w:rFonts w:ascii="Times New Roman" w:hAnsi="Times New Roman" w:cs="Times New Roman"/>
          <w:color w:val="auto"/>
        </w:rPr>
        <w:t xml:space="preserve"> </w:t>
      </w:r>
      <w:r w:rsidR="0008220D">
        <w:rPr>
          <w:rFonts w:ascii="Times New Roman" w:hAnsi="Times New Roman" w:cs="Times New Roman"/>
          <w:color w:val="auto"/>
        </w:rPr>
        <w:t xml:space="preserve">a </w:t>
      </w:r>
      <w:r w:rsidR="002B7017" w:rsidRPr="00C20422">
        <w:rPr>
          <w:rStyle w:val="words"/>
          <w:rFonts w:ascii="Times New Roman" w:hAnsi="Times New Roman" w:cs="Times New Roman"/>
          <w:color w:val="auto"/>
        </w:rPr>
        <w:t>mobile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on </w:t>
      </w:r>
      <w:r w:rsidR="00396954">
        <w:rPr>
          <w:rFonts w:ascii="Times New Roman" w:hAnsi="Times New Roman" w:cs="Times New Roman"/>
          <w:color w:val="auto"/>
        </w:rPr>
        <w:t>iOS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web</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creating</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three </w:t>
      </w:r>
      <w:r w:rsidR="002B7017" w:rsidRPr="00C20422">
        <w:rPr>
          <w:rStyle w:val="words"/>
          <w:rFonts w:ascii="Times New Roman" w:hAnsi="Times New Roman" w:cs="Times New Roman"/>
          <w:color w:val="auto"/>
        </w:rPr>
        <w:t>kinds</w:t>
      </w:r>
      <w:r w:rsidR="002B7017" w:rsidRPr="00C20422">
        <w:rPr>
          <w:rFonts w:ascii="Times New Roman" w:hAnsi="Times New Roman" w:cs="Times New Roman"/>
          <w:color w:val="auto"/>
        </w:rPr>
        <w:t xml:space="preserve"> of user</w:t>
      </w:r>
      <w:r w:rsidR="0008220D">
        <w:rPr>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E857D2" w:rsidRPr="00C20422">
        <w:rPr>
          <w:rStyle w:val="words"/>
          <w:rFonts w:ascii="Times New Roman" w:hAnsi="Times New Roman" w:cs="Times New Roman"/>
          <w:color w:val="auto"/>
        </w:rPr>
        <w:t>and dentist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project</w:t>
      </w:r>
      <w:r w:rsidR="002B7017" w:rsidRPr="00C20422">
        <w:rPr>
          <w:rFonts w:ascii="Times New Roman" w:hAnsi="Times New Roman" w:cs="Times New Roman"/>
          <w:color w:val="auto"/>
        </w:rPr>
        <w:t xml:space="preserve"> will </w:t>
      </w:r>
      <w:r w:rsidR="002B7017" w:rsidRPr="00C20422">
        <w:rPr>
          <w:rStyle w:val="words"/>
          <w:rFonts w:ascii="Times New Roman" w:hAnsi="Times New Roman" w:cs="Times New Roman"/>
          <w:color w:val="auto"/>
        </w:rPr>
        <w:t>manage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schedule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treatment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can </w:t>
      </w:r>
      <w:r w:rsidR="002B7017" w:rsidRPr="00C20422">
        <w:rPr>
          <w:rStyle w:val="words"/>
          <w:rFonts w:ascii="Times New Roman" w:hAnsi="Times New Roman" w:cs="Times New Roman"/>
          <w:color w:val="auto"/>
        </w:rPr>
        <w:t>scan</w:t>
      </w:r>
      <w:r w:rsidR="002B7017" w:rsidRPr="00C20422">
        <w:rPr>
          <w:rFonts w:ascii="Times New Roman" w:hAnsi="Times New Roman" w:cs="Times New Roman"/>
          <w:color w:val="auto"/>
        </w:rPr>
        <w:t xml:space="preserve"> QR </w:t>
      </w:r>
      <w:r w:rsidR="002B7017" w:rsidRPr="00C20422">
        <w:rPr>
          <w:rStyle w:val="words"/>
          <w:rFonts w:ascii="Times New Roman" w:hAnsi="Times New Roman" w:cs="Times New Roman"/>
          <w:color w:val="auto"/>
        </w:rPr>
        <w:t>code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identify</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 xml:space="preserve">s often </w:t>
      </w:r>
      <w:r w:rsidR="002B7017" w:rsidRPr="00C20422">
        <w:rPr>
          <w:rStyle w:val="words"/>
          <w:rFonts w:ascii="Times New Roman" w:hAnsi="Times New Roman" w:cs="Times New Roman"/>
          <w:color w:val="auto"/>
        </w:rPr>
        <w:t>lose</w:t>
      </w:r>
      <w:r w:rsidR="0008220D">
        <w:rPr>
          <w:rStyle w:val="words"/>
          <w:rFonts w:ascii="Times New Roman" w:hAnsi="Times New Roman" w:cs="Times New Roman"/>
          <w:color w:val="auto"/>
        </w:rPr>
        <w:t xml:space="preserve"> their</w:t>
      </w:r>
      <w:r w:rsidR="0008220D">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card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has a </w:t>
      </w:r>
      <w:r w:rsidR="002B7017" w:rsidRPr="00C20422">
        <w:rPr>
          <w:rStyle w:val="words"/>
          <w:rFonts w:ascii="Times New Roman" w:hAnsi="Times New Roman" w:cs="Times New Roman"/>
          <w:color w:val="auto"/>
        </w:rPr>
        <w:t>reminder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function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about </w:t>
      </w:r>
      <w:r w:rsidR="0008220D">
        <w:rPr>
          <w:rFonts w:ascii="Times New Roman" w:hAnsi="Times New Roman" w:cs="Times New Roman"/>
          <w:color w:val="auto"/>
        </w:rPr>
        <w:t xml:space="preserve">their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always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call</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asking</w:t>
      </w:r>
      <w:r w:rsidR="002B7017" w:rsidRPr="00C20422">
        <w:rPr>
          <w:rFonts w:ascii="Times New Roman" w:hAnsi="Times New Roman" w:cs="Times New Roman"/>
          <w:color w:val="auto"/>
        </w:rPr>
        <w:t xml:space="preserve"> </w:t>
      </w:r>
      <w:r w:rsidR="0008220D">
        <w:rPr>
          <w:rFonts w:ascii="Times New Roman" w:hAnsi="Times New Roman" w:cs="Times New Roman"/>
          <w:color w:val="auto"/>
        </w:rPr>
        <w:t xml:space="preserve">their </w:t>
      </w:r>
      <w:r w:rsidR="002B7017" w:rsidRPr="00C20422">
        <w:rPr>
          <w:rFonts w:ascii="Times New Roman" w:hAnsi="Times New Roman" w:cs="Times New Roman"/>
          <w:color w:val="auto"/>
        </w:rPr>
        <w:t xml:space="preserve">appointment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officer</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w:t>
      </w:r>
    </w:p>
    <w:p w14:paraId="48CB6836" w14:textId="77777777" w:rsidR="002B7017" w:rsidRPr="00C20422" w:rsidRDefault="002B7017">
      <w:pPr>
        <w:rPr>
          <w:rFonts w:ascii="Times New Roman" w:hAnsi="Times New Roman" w:cs="Times New Roman"/>
          <w:color w:val="auto"/>
          <w:sz w:val="24"/>
          <w:szCs w:val="32"/>
        </w:rPr>
      </w:pPr>
    </w:p>
    <w:p w14:paraId="3E69C705" w14:textId="77777777" w:rsidR="002B7017" w:rsidRPr="00C20422" w:rsidRDefault="002B7017" w:rsidP="00C20422">
      <w:pPr>
        <w:pStyle w:val="Heading3"/>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ab/>
      </w:r>
      <w:bookmarkStart w:id="9" w:name="_Toc259970752"/>
      <w:r w:rsidR="004B5183" w:rsidRPr="00C20422">
        <w:rPr>
          <w:rFonts w:ascii="Times New Roman" w:hAnsi="Times New Roman" w:cs="Times New Roman"/>
          <w:color w:val="auto"/>
          <w:sz w:val="24"/>
          <w:szCs w:val="32"/>
        </w:rPr>
        <w:t>1.1</w:t>
      </w:r>
      <w:r w:rsidRPr="00C20422">
        <w:rPr>
          <w:rFonts w:ascii="Times New Roman" w:hAnsi="Times New Roman" w:cs="Times New Roman"/>
          <w:color w:val="auto"/>
          <w:sz w:val="24"/>
          <w:szCs w:val="32"/>
        </w:rPr>
        <w:t>.1 Purpose</w:t>
      </w:r>
      <w:bookmarkEnd w:id="9"/>
    </w:p>
    <w:p w14:paraId="7B04D7C4" w14:textId="77777777" w:rsidR="00E857D2" w:rsidRPr="00C20422" w:rsidRDefault="00E857D2" w:rsidP="00E857D2">
      <w:pPr>
        <w:ind w:left="720" w:firstLine="720"/>
        <w:rPr>
          <w:rFonts w:ascii="Times New Roman" w:hAnsi="Times New Roman" w:cs="Times New Roman"/>
          <w:color w:val="auto"/>
          <w:sz w:val="28"/>
          <w:szCs w:val="36"/>
        </w:rPr>
      </w:pP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management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w:t>
      </w:r>
      <w:r w:rsidRPr="00C20422">
        <w:rPr>
          <w:rFonts w:ascii="Times New Roman" w:hAnsi="Times New Roman" w:cs="Times New Roman"/>
          <w:color w:val="auto"/>
          <w:sz w:val="24"/>
          <w:szCs w:val="32"/>
        </w:rPr>
        <w:t xml:space="preserve"> is a </w:t>
      </w:r>
      <w:r w:rsidRPr="00C20422">
        <w:rPr>
          <w:rStyle w:val="words"/>
          <w:rFonts w:ascii="Times New Roman" w:hAnsi="Times New Roman" w:cs="Times New Roman"/>
          <w:color w:val="auto"/>
          <w:sz w:val="24"/>
          <w:szCs w:val="32"/>
        </w:rPr>
        <w:t>document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planning</w:t>
      </w:r>
      <w:r w:rsidRPr="00C20422">
        <w:rPr>
          <w:rFonts w:ascii="Times New Roman" w:hAnsi="Times New Roman" w:cs="Times New Roman"/>
          <w:color w:val="auto"/>
          <w:sz w:val="24"/>
          <w:szCs w:val="32"/>
        </w:rPr>
        <w:t xml:space="preserve">, scheduling, </w:t>
      </w:r>
      <w:r w:rsidRPr="00C20422">
        <w:rPr>
          <w:rStyle w:val="words"/>
          <w:rFonts w:ascii="Times New Roman" w:hAnsi="Times New Roman" w:cs="Times New Roman"/>
          <w:color w:val="auto"/>
          <w:sz w:val="24"/>
          <w:szCs w:val="32"/>
        </w:rPr>
        <w:t>activities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misspelled"/>
          <w:rFonts w:ascii="Times New Roman" w:hAnsi="Times New Roman" w:cs="Times New Roman"/>
          <w:color w:val="auto"/>
          <w:sz w:val="24"/>
          <w:szCs w:val="32"/>
        </w:rPr>
        <w:t>evaluating</w:t>
      </w:r>
      <w:r w:rsidRPr="00C20422">
        <w:rPr>
          <w:rFonts w:ascii="Times New Roman" w:hAnsi="Times New Roman" w:cs="Times New Roman"/>
          <w:color w:val="auto"/>
          <w:sz w:val="24"/>
          <w:szCs w:val="32"/>
        </w:rPr>
        <w:t xml:space="preserve"> overall of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managing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avoid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can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complete</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successful</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possible</w:t>
      </w:r>
      <w:r w:rsidRPr="00C20422">
        <w:rPr>
          <w:rFonts w:ascii="Times New Roman" w:hAnsi="Times New Roman" w:cs="Times New Roman"/>
          <w:color w:val="auto"/>
          <w:sz w:val="24"/>
          <w:szCs w:val="32"/>
        </w:rPr>
        <w:t>.</w:t>
      </w:r>
    </w:p>
    <w:p w14:paraId="03D668F3" w14:textId="77777777" w:rsidR="00E857D2" w:rsidRPr="00C20422" w:rsidRDefault="00E857D2" w:rsidP="00C20422">
      <w:pPr>
        <w:pStyle w:val="Heading3"/>
        <w:ind w:firstLine="720"/>
        <w:rPr>
          <w:rFonts w:ascii="Times New Roman" w:hAnsi="Times New Roman" w:cs="Times New Roman"/>
          <w:b w:val="0"/>
          <w:bCs w:val="0"/>
          <w:color w:val="auto"/>
          <w:sz w:val="24"/>
          <w:szCs w:val="32"/>
        </w:rPr>
      </w:pPr>
      <w:bookmarkStart w:id="10" w:name="_Toc259970753"/>
      <w:r w:rsidRPr="00C20422">
        <w:rPr>
          <w:rFonts w:ascii="Times New Roman" w:hAnsi="Times New Roman" w:cs="Times New Roman"/>
          <w:color w:val="auto"/>
          <w:sz w:val="24"/>
          <w:szCs w:val="32"/>
        </w:rPr>
        <w:t>1.1.2 Scope</w:t>
      </w:r>
      <w:bookmarkEnd w:id="10"/>
    </w:p>
    <w:p w14:paraId="5384F7BC" w14:textId="77777777" w:rsidR="00E857D2" w:rsidRPr="00C20422" w:rsidRDefault="00A05FC9" w:rsidP="00A05FC9">
      <w:pPr>
        <w:ind w:left="720" w:firstLine="720"/>
        <w:rPr>
          <w:rFonts w:ascii="Times New Roman" w:hAnsi="Times New Roman" w:cs="Times New Roman"/>
          <w:color w:val="auto"/>
          <w:sz w:val="28"/>
          <w:szCs w:val="36"/>
        </w:rPr>
      </w:pP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web</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develop</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small</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helps</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manage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function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included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who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does</w:t>
      </w:r>
      <w:r w:rsidRPr="00C20422">
        <w:rPr>
          <w:rFonts w:ascii="Times New Roman" w:hAnsi="Times New Roman" w:cs="Times New Roman"/>
          <w:color w:val="auto"/>
          <w:sz w:val="24"/>
          <w:szCs w:val="32"/>
        </w:rPr>
        <w:t xml:space="preserve"> not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smart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phone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notification</w:t>
      </w:r>
      <w:r w:rsidRPr="00C20422">
        <w:rPr>
          <w:rFonts w:ascii="Times New Roman" w:hAnsi="Times New Roman" w:cs="Times New Roman"/>
          <w:color w:val="auto"/>
          <w:sz w:val="24"/>
          <w:szCs w:val="32"/>
        </w:rPr>
        <w:t xml:space="preserve"> in </w:t>
      </w:r>
      <w:proofErr w:type="spellStart"/>
      <w:r w:rsidRPr="00C20422">
        <w:rPr>
          <w:rStyle w:val="ignoredwords"/>
          <w:rFonts w:ascii="Times New Roman" w:hAnsi="Times New Roman" w:cs="Times New Roman"/>
          <w:color w:val="auto"/>
          <w:sz w:val="24"/>
          <w:szCs w:val="32"/>
        </w:rPr>
        <w:t>sms</w:t>
      </w:r>
      <w:proofErr w:type="spellEnd"/>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generate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identify</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w:t>
      </w:r>
      <w:r w:rsidRPr="00C20422">
        <w:rPr>
          <w:rFonts w:ascii="Times New Roman" w:hAnsi="Times New Roman" w:cs="Times New Roman"/>
          <w:color w:val="auto"/>
          <w:sz w:val="24"/>
          <w:szCs w:val="32"/>
        </w:rPr>
        <w:t xml:space="preserve"> not to </w:t>
      </w:r>
      <w:r w:rsidRPr="00C20422">
        <w:rPr>
          <w:rStyle w:val="words"/>
          <w:rFonts w:ascii="Times New Roman" w:hAnsi="Times New Roman" w:cs="Times New Roman"/>
          <w:color w:val="auto"/>
          <w:sz w:val="24"/>
          <w:szCs w:val="32"/>
        </w:rPr>
        <w:t>bring</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card</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by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email,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synonym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officer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dentist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create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change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edit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delete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schedule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proportion</w:t>
      </w:r>
      <w:r w:rsidRPr="00C20422">
        <w:rPr>
          <w:rFonts w:ascii="Times New Roman" w:hAnsi="Times New Roman" w:cs="Times New Roman"/>
          <w:color w:val="auto"/>
          <w:sz w:val="24"/>
          <w:szCs w:val="32"/>
        </w:rPr>
        <w:t xml:space="preserve"> of </w:t>
      </w:r>
      <w:r w:rsidRPr="00C20422">
        <w:rPr>
          <w:rStyle w:val="words"/>
          <w:rFonts w:ascii="Times New Roman" w:hAnsi="Times New Roman" w:cs="Times New Roman"/>
          <w:color w:val="auto"/>
          <w:sz w:val="24"/>
          <w:szCs w:val="32"/>
        </w:rPr>
        <w:t>works</w:t>
      </w:r>
      <w:r w:rsidRPr="00C20422">
        <w:rPr>
          <w:rFonts w:ascii="Times New Roman" w:hAnsi="Times New Roman" w:cs="Times New Roman"/>
          <w:color w:val="auto"/>
          <w:sz w:val="24"/>
          <w:szCs w:val="32"/>
        </w:rPr>
        <w:t xml:space="preserve"> under ISO 29110</w:t>
      </w:r>
    </w:p>
    <w:p w14:paraId="2F20CFC0" w14:textId="77777777" w:rsidR="00525D2F" w:rsidRPr="00C20422" w:rsidRDefault="00525D2F" w:rsidP="00525D2F">
      <w:pPr>
        <w:rPr>
          <w:rFonts w:ascii="Times New Roman" w:hAnsi="Times New Roman" w:cs="Times New Roman"/>
          <w:color w:val="auto"/>
          <w:sz w:val="28"/>
          <w:szCs w:val="36"/>
        </w:rPr>
      </w:pPr>
    </w:p>
    <w:p w14:paraId="18CEB42C" w14:textId="77777777" w:rsidR="00525D2F" w:rsidRPr="00C20422" w:rsidRDefault="00525D2F" w:rsidP="00C20422">
      <w:pPr>
        <w:pStyle w:val="Heading2"/>
        <w:rPr>
          <w:rFonts w:ascii="Times New Roman" w:hAnsi="Times New Roman" w:cs="Times New Roman"/>
          <w:b w:val="0"/>
          <w:bCs w:val="0"/>
          <w:color w:val="auto"/>
          <w:sz w:val="28"/>
          <w:szCs w:val="36"/>
        </w:rPr>
      </w:pPr>
      <w:bookmarkStart w:id="11" w:name="_Toc259970754"/>
      <w:r w:rsidRPr="00C20422">
        <w:rPr>
          <w:rFonts w:ascii="Times New Roman" w:hAnsi="Times New Roman" w:cs="Times New Roman"/>
          <w:color w:val="auto"/>
          <w:sz w:val="28"/>
          <w:szCs w:val="36"/>
        </w:rPr>
        <w:t>1.2 Document overview</w:t>
      </w:r>
      <w:bookmarkEnd w:id="11"/>
    </w:p>
    <w:p w14:paraId="4CE2B108" w14:textId="77777777" w:rsidR="00525D2F" w:rsidRPr="00C20422" w:rsidRDefault="00525D2F" w:rsidP="00525D2F">
      <w:pPr>
        <w:rPr>
          <w:rFonts w:ascii="Times New Roman" w:hAnsi="Times New Roman" w:cs="Times New Roman"/>
          <w:color w:val="auto"/>
          <w:sz w:val="24"/>
          <w:szCs w:val="32"/>
        </w:rPr>
      </w:pPr>
      <w:r w:rsidRPr="00C20422">
        <w:rPr>
          <w:rFonts w:ascii="Times New Roman" w:hAnsi="Times New Roman" w:cs="Times New Roman"/>
          <w:b/>
          <w:bCs/>
          <w:color w:val="auto"/>
          <w:sz w:val="28"/>
          <w:szCs w:val="36"/>
        </w:rPr>
        <w:tab/>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purpose</w:t>
      </w:r>
      <w:r w:rsidR="005955CC" w:rsidRPr="00C20422">
        <w:rPr>
          <w:rFonts w:ascii="Times New Roman" w:hAnsi="Times New Roman" w:cs="Times New Roman"/>
          <w:color w:val="auto"/>
          <w:sz w:val="24"/>
          <w:szCs w:val="32"/>
        </w:rPr>
        <w:t xml:space="preserve"> of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w:t>
      </w:r>
      <w:r w:rsidR="005955CC" w:rsidRPr="00C20422">
        <w:rPr>
          <w:rStyle w:val="words"/>
          <w:rFonts w:ascii="Times New Roman" w:hAnsi="Times New Roman" w:cs="Times New Roman"/>
          <w:color w:val="auto"/>
          <w:sz w:val="24"/>
          <w:szCs w:val="32"/>
        </w:rPr>
        <w:t>clinic</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service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plan</w:t>
      </w:r>
      <w:r w:rsidR="005955CC" w:rsidRPr="00C20422">
        <w:rPr>
          <w:rFonts w:ascii="Times New Roman" w:hAnsi="Times New Roman" w:cs="Times New Roman"/>
          <w:color w:val="auto"/>
          <w:sz w:val="24"/>
          <w:szCs w:val="32"/>
        </w:rPr>
        <w:t xml:space="preserve"> is </w:t>
      </w:r>
      <w:r w:rsidR="005955CC" w:rsidRPr="00C20422">
        <w:rPr>
          <w:rStyle w:val="words"/>
          <w:rFonts w:ascii="Times New Roman" w:hAnsi="Times New Roman" w:cs="Times New Roman"/>
          <w:color w:val="auto"/>
          <w:sz w:val="24"/>
          <w:szCs w:val="32"/>
        </w:rPr>
        <w:t>guide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team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members</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management</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while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developing</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clinic service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mobile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and</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web</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w:t>
      </w:r>
    </w:p>
    <w:p w14:paraId="2FAE70D3" w14:textId="77777777" w:rsidR="00A05FC9" w:rsidRPr="00C20422" w:rsidRDefault="00A05FC9" w:rsidP="00A05FC9">
      <w:pPr>
        <w:rPr>
          <w:rFonts w:ascii="Times New Roman" w:hAnsi="Times New Roman" w:cs="Times New Roman"/>
          <w:color w:val="auto"/>
          <w:sz w:val="28"/>
          <w:szCs w:val="36"/>
        </w:rPr>
      </w:pPr>
    </w:p>
    <w:p w14:paraId="522B1E3A" w14:textId="77777777" w:rsidR="0045124A" w:rsidRPr="00C20422" w:rsidRDefault="0045124A" w:rsidP="00A05FC9">
      <w:pPr>
        <w:rPr>
          <w:rFonts w:ascii="Times New Roman" w:hAnsi="Times New Roman" w:cs="Times New Roman"/>
          <w:b/>
          <w:bCs/>
          <w:color w:val="auto"/>
          <w:sz w:val="28"/>
          <w:szCs w:val="36"/>
        </w:rPr>
      </w:pPr>
    </w:p>
    <w:p w14:paraId="5B336D29" w14:textId="77777777" w:rsidR="005C72C2" w:rsidRDefault="00C20422" w:rsidP="00C20422">
      <w:pPr>
        <w:pStyle w:val="Heading2"/>
        <w:rPr>
          <w:rFonts w:ascii="Times New Roman" w:hAnsi="Times New Roman" w:cs="Times New Roman"/>
          <w:color w:val="auto"/>
          <w:sz w:val="28"/>
          <w:szCs w:val="36"/>
        </w:rPr>
      </w:pPr>
      <w:bookmarkStart w:id="12" w:name="_Toc259970755"/>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12"/>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13" w:name="_Toc259970756"/>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13"/>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45124A">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tcPr>
          <w:p w14:paraId="66857D11"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45124A">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808C9D0" w14:textId="77777777" w:rsidR="00A05FC9" w:rsidRPr="00C20422" w:rsidRDefault="00A05FC9" w:rsidP="00A05FC9">
            <w:pPr>
              <w:rPr>
                <w:rFonts w:ascii="Times New Roman" w:hAnsi="Times New Roman" w:cstheme="minorBidi"/>
                <w:b/>
                <w:bCs/>
                <w:color w:val="auto"/>
                <w:sz w:val="24"/>
                <w:szCs w:val="32"/>
              </w:rPr>
            </w:pPr>
          </w:p>
        </w:tc>
      </w:tr>
      <w:tr w:rsidR="0045124A" w:rsidRPr="00C20422" w14:paraId="3AB966F9" w14:textId="77777777" w:rsidTr="0045124A">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F2C8A11" w14:textId="77777777" w:rsidR="0045124A" w:rsidRPr="00C20422" w:rsidRDefault="0045124A" w:rsidP="00A05FC9">
            <w:pPr>
              <w:rPr>
                <w:rFonts w:ascii="Times New Roman" w:hAnsi="Times New Roman" w:cs="Times New Roman"/>
                <w:b/>
                <w:bCs/>
                <w:color w:val="auto"/>
                <w:sz w:val="24"/>
                <w:szCs w:val="32"/>
              </w:rPr>
            </w:pPr>
          </w:p>
        </w:tc>
      </w:tr>
      <w:tr w:rsidR="00FA687F" w:rsidRPr="00C20422" w14:paraId="0629ECC8" w14:textId="77777777" w:rsidTr="0045124A">
        <w:tc>
          <w:tcPr>
            <w:tcW w:w="675" w:type="dxa"/>
          </w:tcPr>
          <w:p w14:paraId="1BCFD197" w14:textId="37437625" w:rsidR="00FA687F" w:rsidRPr="00FA687F" w:rsidRDefault="00FA687F" w:rsidP="00A05FC9">
            <w:pPr>
              <w:rPr>
                <w:rFonts w:ascii="Times New Roman" w:hAnsi="Times New Roman" w:cstheme="minorBidi"/>
                <w:color w:val="auto"/>
                <w:sz w:val="24"/>
                <w:szCs w:val="32"/>
                <w:highlight w:val="yellow"/>
                <w:rPrChange w:id="14" w:author="SONY" w:date="2014-05-28T12:08:00Z">
                  <w:rPr>
                    <w:rFonts w:ascii="Times New Roman" w:hAnsi="Times New Roman" w:cstheme="minorBidi"/>
                    <w:color w:val="auto"/>
                    <w:sz w:val="24"/>
                    <w:szCs w:val="32"/>
                  </w:rPr>
                </w:rPrChange>
              </w:rPr>
            </w:pPr>
            <w:r w:rsidRPr="00FA687F">
              <w:rPr>
                <w:rFonts w:ascii="Times New Roman" w:hAnsi="Times New Roman" w:cstheme="minorBidi"/>
                <w:color w:val="auto"/>
                <w:sz w:val="24"/>
                <w:szCs w:val="32"/>
                <w:highlight w:val="yellow"/>
                <w:rPrChange w:id="15" w:author="SONY" w:date="2014-05-28T12:08:00Z">
                  <w:rPr>
                    <w:rFonts w:ascii="Times New Roman" w:hAnsi="Times New Roman" w:cstheme="minorBidi"/>
                    <w:color w:val="auto"/>
                    <w:sz w:val="24"/>
                    <w:szCs w:val="32"/>
                  </w:rPr>
                </w:rPrChange>
              </w:rPr>
              <w:t>3</w:t>
            </w:r>
          </w:p>
        </w:tc>
        <w:tc>
          <w:tcPr>
            <w:tcW w:w="4962" w:type="dxa"/>
          </w:tcPr>
          <w:p w14:paraId="5FFE4771" w14:textId="0219A282" w:rsidR="00FA687F" w:rsidRPr="00FA687F" w:rsidRDefault="00FA687F" w:rsidP="00FA687F">
            <w:pPr>
              <w:rPr>
                <w:rFonts w:ascii="Times New Roman" w:hAnsi="Times New Roman" w:cs="Times New Roman"/>
                <w:b/>
                <w:bCs/>
                <w:color w:val="auto"/>
                <w:sz w:val="24"/>
                <w:szCs w:val="32"/>
                <w:highlight w:val="yellow"/>
                <w:rPrChange w:id="16"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b/>
                <w:bCs/>
                <w:color w:val="auto"/>
                <w:sz w:val="24"/>
                <w:szCs w:val="32"/>
                <w:highlight w:val="yellow"/>
                <w:rPrChange w:id="17" w:author="SONY" w:date="2014-05-28T12:08:00Z">
                  <w:rPr>
                    <w:rFonts w:ascii="Times New Roman" w:hAnsi="Times New Roman" w:cs="Times New Roman"/>
                    <w:b/>
                    <w:bCs/>
                    <w:color w:val="auto"/>
                    <w:sz w:val="24"/>
                    <w:szCs w:val="32"/>
                  </w:rPr>
                </w:rPrChange>
              </w:rPr>
              <w:t>Progress Report 2</w:t>
            </w:r>
          </w:p>
          <w:p w14:paraId="3907A3A0"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18"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19" w:author="SONY" w:date="2014-05-28T12:08:00Z">
                  <w:rPr>
                    <w:rFonts w:ascii="Times New Roman" w:hAnsi="Times New Roman" w:cs="Times New Roman"/>
                    <w:color w:val="auto"/>
                    <w:sz w:val="24"/>
                    <w:szCs w:val="32"/>
                  </w:rPr>
                </w:rPrChange>
              </w:rPr>
              <w:t>Software project management plan version</w:t>
            </w:r>
          </w:p>
          <w:p w14:paraId="751D0857"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20"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21" w:author="SONY" w:date="2014-05-28T12:08:00Z">
                  <w:rPr>
                    <w:rFonts w:ascii="Times New Roman" w:hAnsi="Times New Roman" w:cs="Times New Roman"/>
                    <w:color w:val="auto"/>
                    <w:sz w:val="24"/>
                    <w:szCs w:val="32"/>
                  </w:rPr>
                </w:rPrChange>
              </w:rPr>
              <w:t>Software requirement specification version</w:t>
            </w:r>
          </w:p>
          <w:p w14:paraId="75D5DBED"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22"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23" w:author="SONY" w:date="2014-05-28T12:08:00Z">
                  <w:rPr>
                    <w:rFonts w:ascii="Times New Roman" w:hAnsi="Times New Roman" w:cs="Times New Roman"/>
                    <w:color w:val="auto"/>
                    <w:sz w:val="24"/>
                    <w:szCs w:val="32"/>
                  </w:rPr>
                </w:rPrChange>
              </w:rPr>
              <w:t>Software design document version</w:t>
            </w:r>
          </w:p>
          <w:p w14:paraId="286309B6"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24"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25" w:author="SONY" w:date="2014-05-28T12:08:00Z">
                  <w:rPr>
                    <w:rFonts w:ascii="Times New Roman" w:hAnsi="Times New Roman" w:cs="Times New Roman"/>
                    <w:color w:val="auto"/>
                    <w:sz w:val="24"/>
                    <w:szCs w:val="32"/>
                  </w:rPr>
                </w:rPrChange>
              </w:rPr>
              <w:t>Test plan version</w:t>
            </w:r>
          </w:p>
          <w:p w14:paraId="5B677EF7"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26"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27" w:author="SONY" w:date="2014-05-28T12:08:00Z">
                  <w:rPr>
                    <w:rFonts w:ascii="Times New Roman" w:hAnsi="Times New Roman" w:cs="Times New Roman"/>
                    <w:color w:val="auto"/>
                    <w:sz w:val="24"/>
                    <w:szCs w:val="32"/>
                  </w:rPr>
                </w:rPrChange>
              </w:rPr>
              <w:t>Test record version</w:t>
            </w:r>
          </w:p>
          <w:p w14:paraId="0EA84861" w14:textId="2C7EA512"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28"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29" w:author="SONY" w:date="2014-05-28T12:08:00Z">
                  <w:rPr>
                    <w:rFonts w:ascii="Times New Roman" w:hAnsi="Times New Roman" w:cs="Times New Roman"/>
                    <w:color w:val="auto"/>
                    <w:sz w:val="24"/>
                    <w:szCs w:val="32"/>
                  </w:rPr>
                </w:rPrChange>
              </w:rPr>
              <w:t>Traceability record version</w:t>
            </w:r>
          </w:p>
        </w:tc>
        <w:tc>
          <w:tcPr>
            <w:tcW w:w="1417" w:type="dxa"/>
          </w:tcPr>
          <w:p w14:paraId="2DFBF6DF" w14:textId="77777777" w:rsidR="00FA687F" w:rsidRPr="00FA687F" w:rsidRDefault="00FA687F" w:rsidP="00FA687F">
            <w:pPr>
              <w:jc w:val="center"/>
              <w:rPr>
                <w:rFonts w:ascii="Times New Roman" w:hAnsi="Times New Roman" w:cs="Times New Roman"/>
                <w:color w:val="auto"/>
                <w:sz w:val="24"/>
                <w:szCs w:val="32"/>
                <w:highlight w:val="yellow"/>
                <w:rPrChange w:id="30" w:author="SONY" w:date="2014-05-28T12:08:00Z">
                  <w:rPr>
                    <w:rFonts w:ascii="Times New Roman" w:hAnsi="Times New Roman" w:cs="Times New Roman"/>
                    <w:color w:val="auto"/>
                    <w:sz w:val="24"/>
                    <w:szCs w:val="32"/>
                  </w:rPr>
                </w:rPrChange>
              </w:rPr>
            </w:pPr>
          </w:p>
          <w:p w14:paraId="0B4B465E" w14:textId="77777777" w:rsidR="00FA687F" w:rsidRPr="00FA687F" w:rsidRDefault="00FA687F" w:rsidP="00FA687F">
            <w:pPr>
              <w:jc w:val="center"/>
              <w:rPr>
                <w:rFonts w:ascii="Times New Roman" w:hAnsi="Times New Roman" w:cs="Times New Roman"/>
                <w:color w:val="auto"/>
                <w:sz w:val="24"/>
                <w:szCs w:val="32"/>
                <w:highlight w:val="yellow"/>
                <w:rPrChange w:id="31"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32" w:author="SONY" w:date="2014-05-28T12:08:00Z">
                  <w:rPr>
                    <w:rFonts w:ascii="Times New Roman" w:hAnsi="Times New Roman" w:cs="Times New Roman"/>
                    <w:color w:val="auto"/>
                    <w:sz w:val="24"/>
                    <w:szCs w:val="32"/>
                  </w:rPr>
                </w:rPrChange>
              </w:rPr>
              <w:t>Document</w:t>
            </w:r>
          </w:p>
          <w:p w14:paraId="61D73C0B" w14:textId="77777777" w:rsidR="00FA687F" w:rsidRPr="00FA687F" w:rsidRDefault="00FA687F" w:rsidP="00FA687F">
            <w:pPr>
              <w:jc w:val="center"/>
              <w:rPr>
                <w:rFonts w:ascii="Times New Roman" w:hAnsi="Times New Roman" w:cs="Times New Roman"/>
                <w:color w:val="auto"/>
                <w:sz w:val="24"/>
                <w:szCs w:val="32"/>
                <w:highlight w:val="yellow"/>
                <w:rPrChange w:id="33" w:author="SONY" w:date="2014-05-28T12:08:00Z">
                  <w:rPr>
                    <w:rFonts w:ascii="Times New Roman" w:hAnsi="Times New Roman" w:cs="Times New Roman"/>
                    <w:color w:val="auto"/>
                    <w:sz w:val="24"/>
                    <w:szCs w:val="32"/>
                  </w:rPr>
                </w:rPrChange>
              </w:rPr>
            </w:pPr>
          </w:p>
          <w:p w14:paraId="19275F2B" w14:textId="77777777" w:rsidR="00FA687F" w:rsidRPr="00FA687F" w:rsidRDefault="00FA687F" w:rsidP="00FA687F">
            <w:pPr>
              <w:jc w:val="center"/>
              <w:rPr>
                <w:rFonts w:ascii="Times New Roman" w:hAnsi="Times New Roman" w:cs="Times New Roman"/>
                <w:b/>
                <w:bCs/>
                <w:color w:val="auto"/>
                <w:sz w:val="24"/>
                <w:szCs w:val="32"/>
                <w:highlight w:val="yellow"/>
                <w:rPrChange w:id="34"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color w:val="auto"/>
                <w:sz w:val="24"/>
                <w:szCs w:val="32"/>
                <w:highlight w:val="yellow"/>
                <w:rPrChange w:id="35" w:author="SONY" w:date="2014-05-28T12:08:00Z">
                  <w:rPr>
                    <w:rFonts w:ascii="Times New Roman" w:hAnsi="Times New Roman" w:cs="Times New Roman"/>
                    <w:color w:val="auto"/>
                    <w:sz w:val="24"/>
                    <w:szCs w:val="32"/>
                  </w:rPr>
                </w:rPrChange>
              </w:rPr>
              <w:t>Document</w:t>
            </w:r>
          </w:p>
          <w:p w14:paraId="167AC10D" w14:textId="77777777" w:rsidR="00FA687F" w:rsidRPr="00FA687F" w:rsidRDefault="00FA687F" w:rsidP="00FA687F">
            <w:pPr>
              <w:jc w:val="center"/>
              <w:rPr>
                <w:rFonts w:ascii="Times New Roman" w:hAnsi="Times New Roman" w:cs="Times New Roman"/>
                <w:b/>
                <w:bCs/>
                <w:color w:val="auto"/>
                <w:sz w:val="24"/>
                <w:szCs w:val="32"/>
                <w:highlight w:val="yellow"/>
                <w:rPrChange w:id="36" w:author="SONY" w:date="2014-05-28T12:08:00Z">
                  <w:rPr>
                    <w:rFonts w:ascii="Times New Roman" w:hAnsi="Times New Roman" w:cs="Times New Roman"/>
                    <w:b/>
                    <w:bCs/>
                    <w:color w:val="auto"/>
                    <w:sz w:val="24"/>
                    <w:szCs w:val="32"/>
                  </w:rPr>
                </w:rPrChange>
              </w:rPr>
            </w:pPr>
          </w:p>
          <w:p w14:paraId="7E4CCDAF" w14:textId="77777777" w:rsidR="00FA687F" w:rsidRPr="00FA687F" w:rsidRDefault="00FA687F" w:rsidP="00FA687F">
            <w:pPr>
              <w:jc w:val="center"/>
              <w:rPr>
                <w:rFonts w:ascii="Times New Roman" w:hAnsi="Times New Roman" w:cs="Times New Roman"/>
                <w:b/>
                <w:bCs/>
                <w:color w:val="auto"/>
                <w:sz w:val="24"/>
                <w:szCs w:val="32"/>
                <w:highlight w:val="yellow"/>
                <w:rPrChange w:id="37"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color w:val="auto"/>
                <w:sz w:val="24"/>
                <w:szCs w:val="32"/>
                <w:highlight w:val="yellow"/>
                <w:rPrChange w:id="38" w:author="SONY" w:date="2014-05-28T12:08:00Z">
                  <w:rPr>
                    <w:rFonts w:ascii="Times New Roman" w:hAnsi="Times New Roman" w:cs="Times New Roman"/>
                    <w:color w:val="auto"/>
                    <w:sz w:val="24"/>
                    <w:szCs w:val="32"/>
                  </w:rPr>
                </w:rPrChange>
              </w:rPr>
              <w:t>Document</w:t>
            </w:r>
          </w:p>
          <w:p w14:paraId="637BBB17" w14:textId="77777777" w:rsidR="00FA687F" w:rsidRPr="00FA687F" w:rsidRDefault="00FA687F" w:rsidP="00FA687F">
            <w:pPr>
              <w:jc w:val="center"/>
              <w:rPr>
                <w:rFonts w:ascii="Times New Roman" w:hAnsi="Times New Roman" w:cs="Times New Roman"/>
                <w:b/>
                <w:bCs/>
                <w:color w:val="auto"/>
                <w:sz w:val="24"/>
                <w:szCs w:val="32"/>
                <w:highlight w:val="yellow"/>
                <w:rPrChange w:id="39"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color w:val="auto"/>
                <w:sz w:val="24"/>
                <w:szCs w:val="32"/>
                <w:highlight w:val="yellow"/>
                <w:rPrChange w:id="40" w:author="SONY" w:date="2014-05-28T12:08:00Z">
                  <w:rPr>
                    <w:rFonts w:ascii="Times New Roman" w:hAnsi="Times New Roman" w:cs="Times New Roman"/>
                    <w:color w:val="auto"/>
                    <w:sz w:val="24"/>
                    <w:szCs w:val="32"/>
                  </w:rPr>
                </w:rPrChange>
              </w:rPr>
              <w:t>Document</w:t>
            </w:r>
          </w:p>
          <w:p w14:paraId="1CC55F9D" w14:textId="77777777" w:rsidR="00FA687F" w:rsidRPr="00FA687F" w:rsidRDefault="00FA687F" w:rsidP="00FA687F">
            <w:pPr>
              <w:jc w:val="center"/>
              <w:rPr>
                <w:rFonts w:ascii="Times New Roman" w:hAnsi="Times New Roman" w:cs="Times New Roman"/>
                <w:b/>
                <w:bCs/>
                <w:color w:val="auto"/>
                <w:sz w:val="24"/>
                <w:szCs w:val="32"/>
                <w:highlight w:val="yellow"/>
                <w:rPrChange w:id="41"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color w:val="auto"/>
                <w:sz w:val="24"/>
                <w:szCs w:val="32"/>
                <w:highlight w:val="yellow"/>
                <w:rPrChange w:id="42" w:author="SONY" w:date="2014-05-28T12:08:00Z">
                  <w:rPr>
                    <w:rFonts w:ascii="Times New Roman" w:hAnsi="Times New Roman" w:cs="Times New Roman"/>
                    <w:color w:val="auto"/>
                    <w:sz w:val="24"/>
                    <w:szCs w:val="32"/>
                  </w:rPr>
                </w:rPrChange>
              </w:rPr>
              <w:t>Document</w:t>
            </w:r>
          </w:p>
          <w:p w14:paraId="68ED5F64" w14:textId="5AF1BFFB" w:rsidR="00FA687F" w:rsidRPr="00FA687F" w:rsidRDefault="00FA687F" w:rsidP="00FA687F">
            <w:pPr>
              <w:jc w:val="center"/>
              <w:rPr>
                <w:rFonts w:ascii="Times New Roman" w:hAnsi="Times New Roman" w:cs="Times New Roman"/>
                <w:color w:val="auto"/>
                <w:sz w:val="24"/>
                <w:szCs w:val="32"/>
                <w:highlight w:val="yellow"/>
                <w:rPrChange w:id="43"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44" w:author="SONY" w:date="2014-05-28T12:08:00Z">
                  <w:rPr>
                    <w:rFonts w:ascii="Times New Roman" w:hAnsi="Times New Roman" w:cs="Times New Roman"/>
                    <w:color w:val="auto"/>
                    <w:sz w:val="24"/>
                    <w:szCs w:val="32"/>
                  </w:rPr>
                </w:rPrChange>
              </w:rPr>
              <w:t>Document</w:t>
            </w:r>
          </w:p>
        </w:tc>
        <w:tc>
          <w:tcPr>
            <w:tcW w:w="851" w:type="dxa"/>
          </w:tcPr>
          <w:p w14:paraId="1B55B333" w14:textId="77777777" w:rsidR="00FA687F" w:rsidRPr="00FA687F" w:rsidRDefault="00FA687F" w:rsidP="00FA687F">
            <w:pPr>
              <w:jc w:val="center"/>
              <w:rPr>
                <w:rFonts w:ascii="Times New Roman" w:hAnsi="Times New Roman" w:cs="Times New Roman"/>
                <w:color w:val="auto"/>
                <w:sz w:val="24"/>
                <w:szCs w:val="32"/>
                <w:highlight w:val="yellow"/>
                <w:rPrChange w:id="45" w:author="SONY" w:date="2014-05-28T12:08:00Z">
                  <w:rPr>
                    <w:rFonts w:ascii="Times New Roman" w:hAnsi="Times New Roman" w:cs="Times New Roman"/>
                    <w:color w:val="auto"/>
                    <w:sz w:val="24"/>
                    <w:szCs w:val="32"/>
                  </w:rPr>
                </w:rPrChange>
              </w:rPr>
            </w:pPr>
          </w:p>
          <w:p w14:paraId="41C86F56" w14:textId="77777777" w:rsidR="00FA687F" w:rsidRPr="00FA687F" w:rsidRDefault="00FA687F" w:rsidP="00FA687F">
            <w:pPr>
              <w:jc w:val="center"/>
              <w:rPr>
                <w:rFonts w:ascii="Times New Roman" w:hAnsi="Times New Roman" w:cs="Times New Roman"/>
                <w:color w:val="auto"/>
                <w:sz w:val="24"/>
                <w:szCs w:val="32"/>
                <w:highlight w:val="yellow"/>
                <w:rPrChange w:id="46"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47" w:author="SONY" w:date="2014-05-28T12:08:00Z">
                  <w:rPr>
                    <w:rFonts w:ascii="Times New Roman" w:hAnsi="Times New Roman" w:cs="Times New Roman"/>
                    <w:color w:val="auto"/>
                    <w:sz w:val="24"/>
                    <w:szCs w:val="32"/>
                  </w:rPr>
                </w:rPrChange>
              </w:rPr>
              <w:t>3</w:t>
            </w:r>
          </w:p>
          <w:p w14:paraId="41641ED8" w14:textId="77777777" w:rsidR="00FA687F" w:rsidRPr="00FA687F" w:rsidRDefault="00FA687F" w:rsidP="00FA687F">
            <w:pPr>
              <w:jc w:val="center"/>
              <w:rPr>
                <w:rFonts w:ascii="Times New Roman" w:hAnsi="Times New Roman" w:cstheme="minorBidi"/>
                <w:color w:val="auto"/>
                <w:sz w:val="24"/>
                <w:szCs w:val="32"/>
                <w:highlight w:val="yellow"/>
                <w:rPrChange w:id="48" w:author="SONY" w:date="2014-05-28T12:08:00Z">
                  <w:rPr>
                    <w:rFonts w:ascii="Times New Roman" w:hAnsi="Times New Roman" w:cstheme="minorBidi"/>
                    <w:color w:val="auto"/>
                    <w:sz w:val="24"/>
                    <w:szCs w:val="32"/>
                  </w:rPr>
                </w:rPrChange>
              </w:rPr>
            </w:pPr>
          </w:p>
          <w:p w14:paraId="39000DD3" w14:textId="77777777" w:rsidR="00FA687F" w:rsidRPr="00FA687F" w:rsidRDefault="00FA687F" w:rsidP="00FA687F">
            <w:pPr>
              <w:jc w:val="center"/>
              <w:rPr>
                <w:rFonts w:ascii="Times New Roman" w:hAnsi="Times New Roman" w:cstheme="minorBidi"/>
                <w:color w:val="auto"/>
                <w:sz w:val="24"/>
                <w:szCs w:val="32"/>
                <w:highlight w:val="yellow"/>
                <w:rPrChange w:id="49" w:author="SONY" w:date="2014-05-28T12:08:00Z">
                  <w:rPr>
                    <w:rFonts w:ascii="Times New Roman" w:hAnsi="Times New Roman" w:cstheme="minorBidi"/>
                    <w:color w:val="auto"/>
                    <w:sz w:val="24"/>
                    <w:szCs w:val="32"/>
                  </w:rPr>
                </w:rPrChange>
              </w:rPr>
            </w:pPr>
            <w:r w:rsidRPr="00FA687F">
              <w:rPr>
                <w:rFonts w:ascii="Times New Roman" w:hAnsi="Times New Roman" w:cs="Times New Roman"/>
                <w:color w:val="auto"/>
                <w:sz w:val="24"/>
                <w:szCs w:val="32"/>
                <w:highlight w:val="yellow"/>
                <w:rPrChange w:id="50" w:author="SONY" w:date="2014-05-28T12:08:00Z">
                  <w:rPr>
                    <w:rFonts w:ascii="Times New Roman" w:hAnsi="Times New Roman" w:cs="Times New Roman"/>
                    <w:color w:val="auto"/>
                    <w:sz w:val="24"/>
                    <w:szCs w:val="32"/>
                  </w:rPr>
                </w:rPrChange>
              </w:rPr>
              <w:t>3</w:t>
            </w:r>
          </w:p>
          <w:p w14:paraId="521F2AD2" w14:textId="77777777" w:rsidR="00FA687F" w:rsidRPr="00FA687F" w:rsidRDefault="00FA687F" w:rsidP="00FA687F">
            <w:pPr>
              <w:jc w:val="center"/>
              <w:rPr>
                <w:rFonts w:ascii="Times New Roman" w:hAnsi="Times New Roman" w:cstheme="minorBidi"/>
                <w:color w:val="auto"/>
                <w:sz w:val="24"/>
                <w:szCs w:val="32"/>
                <w:highlight w:val="yellow"/>
                <w:rPrChange w:id="51" w:author="SONY" w:date="2014-05-28T12:08:00Z">
                  <w:rPr>
                    <w:rFonts w:ascii="Times New Roman" w:hAnsi="Times New Roman" w:cstheme="minorBidi"/>
                    <w:color w:val="auto"/>
                    <w:sz w:val="24"/>
                    <w:szCs w:val="32"/>
                  </w:rPr>
                </w:rPrChange>
              </w:rPr>
            </w:pPr>
          </w:p>
          <w:p w14:paraId="10BAABF5" w14:textId="77777777" w:rsidR="00FA687F" w:rsidRPr="00FA687F" w:rsidRDefault="00FA687F" w:rsidP="00FA687F">
            <w:pPr>
              <w:jc w:val="center"/>
              <w:rPr>
                <w:rFonts w:ascii="Times New Roman" w:hAnsi="Times New Roman" w:cstheme="minorBidi"/>
                <w:color w:val="auto"/>
                <w:sz w:val="24"/>
                <w:szCs w:val="32"/>
                <w:highlight w:val="yellow"/>
                <w:rPrChange w:id="52" w:author="SONY" w:date="2014-05-28T12:08:00Z">
                  <w:rPr>
                    <w:rFonts w:ascii="Times New Roman" w:hAnsi="Times New Roman" w:cstheme="minorBidi"/>
                    <w:color w:val="auto"/>
                    <w:sz w:val="24"/>
                    <w:szCs w:val="32"/>
                  </w:rPr>
                </w:rPrChange>
              </w:rPr>
            </w:pPr>
            <w:r w:rsidRPr="00FA687F">
              <w:rPr>
                <w:rFonts w:ascii="Times New Roman" w:hAnsi="Times New Roman" w:cs="Times New Roman"/>
                <w:color w:val="auto"/>
                <w:sz w:val="24"/>
                <w:szCs w:val="32"/>
                <w:highlight w:val="yellow"/>
                <w:rPrChange w:id="53" w:author="SONY" w:date="2014-05-28T12:08:00Z">
                  <w:rPr>
                    <w:rFonts w:ascii="Times New Roman" w:hAnsi="Times New Roman" w:cs="Times New Roman"/>
                    <w:color w:val="auto"/>
                    <w:sz w:val="24"/>
                    <w:szCs w:val="32"/>
                  </w:rPr>
                </w:rPrChange>
              </w:rPr>
              <w:t>3</w:t>
            </w:r>
          </w:p>
          <w:p w14:paraId="64639E88" w14:textId="77777777" w:rsidR="00FA687F" w:rsidRPr="00FA687F" w:rsidRDefault="00FA687F" w:rsidP="00FA687F">
            <w:pPr>
              <w:jc w:val="center"/>
              <w:rPr>
                <w:rFonts w:ascii="Times New Roman" w:hAnsi="Times New Roman" w:cstheme="minorBidi"/>
                <w:color w:val="auto"/>
                <w:sz w:val="24"/>
                <w:szCs w:val="32"/>
                <w:highlight w:val="yellow"/>
                <w:rPrChange w:id="54" w:author="SONY" w:date="2014-05-28T12:08:00Z">
                  <w:rPr>
                    <w:rFonts w:ascii="Times New Roman" w:hAnsi="Times New Roman" w:cstheme="minorBidi"/>
                    <w:color w:val="auto"/>
                    <w:sz w:val="24"/>
                    <w:szCs w:val="32"/>
                  </w:rPr>
                </w:rPrChange>
              </w:rPr>
            </w:pPr>
            <w:r w:rsidRPr="00FA687F">
              <w:rPr>
                <w:rFonts w:ascii="Times New Roman" w:hAnsi="Times New Roman" w:cs="Times New Roman"/>
                <w:color w:val="auto"/>
                <w:sz w:val="24"/>
                <w:szCs w:val="32"/>
                <w:highlight w:val="yellow"/>
                <w:rPrChange w:id="55" w:author="SONY" w:date="2014-05-28T12:08:00Z">
                  <w:rPr>
                    <w:rFonts w:ascii="Times New Roman" w:hAnsi="Times New Roman" w:cs="Times New Roman"/>
                    <w:color w:val="auto"/>
                    <w:sz w:val="24"/>
                    <w:szCs w:val="32"/>
                  </w:rPr>
                </w:rPrChange>
              </w:rPr>
              <w:t>3</w:t>
            </w:r>
          </w:p>
          <w:p w14:paraId="5CC5C103" w14:textId="77777777" w:rsidR="00FA687F" w:rsidRPr="00FA687F" w:rsidRDefault="00FA687F" w:rsidP="00FA687F">
            <w:pPr>
              <w:jc w:val="center"/>
              <w:rPr>
                <w:rFonts w:ascii="Times New Roman" w:hAnsi="Times New Roman" w:cstheme="minorBidi"/>
                <w:color w:val="auto"/>
                <w:sz w:val="24"/>
                <w:szCs w:val="32"/>
                <w:highlight w:val="yellow"/>
                <w:rPrChange w:id="56" w:author="SONY" w:date="2014-05-28T12:08:00Z">
                  <w:rPr>
                    <w:rFonts w:ascii="Times New Roman" w:hAnsi="Times New Roman" w:cstheme="minorBidi"/>
                    <w:color w:val="auto"/>
                    <w:sz w:val="24"/>
                    <w:szCs w:val="32"/>
                  </w:rPr>
                </w:rPrChange>
              </w:rPr>
            </w:pPr>
            <w:r w:rsidRPr="00FA687F">
              <w:rPr>
                <w:rFonts w:ascii="Times New Roman" w:hAnsi="Times New Roman" w:cs="Times New Roman"/>
                <w:color w:val="auto"/>
                <w:sz w:val="24"/>
                <w:szCs w:val="32"/>
                <w:highlight w:val="yellow"/>
                <w:rPrChange w:id="57" w:author="SONY" w:date="2014-05-28T12:08:00Z">
                  <w:rPr>
                    <w:rFonts w:ascii="Times New Roman" w:hAnsi="Times New Roman" w:cs="Times New Roman"/>
                    <w:color w:val="auto"/>
                    <w:sz w:val="24"/>
                    <w:szCs w:val="32"/>
                  </w:rPr>
                </w:rPrChange>
              </w:rPr>
              <w:t>3</w:t>
            </w:r>
          </w:p>
          <w:p w14:paraId="75717B55" w14:textId="298A88BA" w:rsidR="00FA687F" w:rsidRPr="00FA687F" w:rsidRDefault="00FA687F" w:rsidP="00FA687F">
            <w:pPr>
              <w:jc w:val="center"/>
              <w:rPr>
                <w:rFonts w:ascii="Times New Roman" w:hAnsi="Times New Roman" w:cs="Times New Roman"/>
                <w:color w:val="auto"/>
                <w:sz w:val="24"/>
                <w:szCs w:val="32"/>
                <w:highlight w:val="yellow"/>
                <w:rPrChange w:id="58"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59" w:author="SONY" w:date="2014-05-28T12:08:00Z">
                  <w:rPr>
                    <w:rFonts w:ascii="Times New Roman" w:hAnsi="Times New Roman" w:cs="Times New Roman"/>
                    <w:color w:val="auto"/>
                    <w:sz w:val="24"/>
                    <w:szCs w:val="32"/>
                  </w:rPr>
                </w:rPrChange>
              </w:rPr>
              <w:t>3</w:t>
            </w:r>
          </w:p>
        </w:tc>
        <w:tc>
          <w:tcPr>
            <w:tcW w:w="1337" w:type="dxa"/>
          </w:tcPr>
          <w:p w14:paraId="1D955D53" w14:textId="77777777" w:rsidR="00FA687F" w:rsidRPr="00FA687F" w:rsidRDefault="00FA687F" w:rsidP="00A05FC9">
            <w:pPr>
              <w:rPr>
                <w:rFonts w:ascii="Times New Roman" w:hAnsi="Times New Roman" w:cs="Times New Roman"/>
                <w:b/>
                <w:bCs/>
                <w:color w:val="auto"/>
                <w:sz w:val="24"/>
                <w:szCs w:val="32"/>
                <w:highlight w:val="yellow"/>
                <w:rPrChange w:id="60" w:author="SONY" w:date="2014-05-28T12:08:00Z">
                  <w:rPr>
                    <w:rFonts w:ascii="Times New Roman" w:hAnsi="Times New Roman" w:cs="Times New Roman"/>
                    <w:b/>
                    <w:bCs/>
                    <w:color w:val="auto"/>
                    <w:sz w:val="24"/>
                    <w:szCs w:val="32"/>
                  </w:rPr>
                </w:rPrChange>
              </w:rPr>
            </w:pPr>
          </w:p>
        </w:tc>
      </w:tr>
      <w:tr w:rsidR="00FA687F" w:rsidRPr="00C20422" w14:paraId="694C5B9F" w14:textId="77777777" w:rsidTr="0045124A">
        <w:tc>
          <w:tcPr>
            <w:tcW w:w="675" w:type="dxa"/>
          </w:tcPr>
          <w:p w14:paraId="2E24BF23" w14:textId="3163E104" w:rsidR="00FA687F" w:rsidRPr="00FA687F" w:rsidRDefault="00FA687F" w:rsidP="00A05FC9">
            <w:pPr>
              <w:rPr>
                <w:rFonts w:ascii="Times New Roman" w:hAnsi="Times New Roman" w:cstheme="minorBidi"/>
                <w:color w:val="auto"/>
                <w:sz w:val="24"/>
                <w:szCs w:val="32"/>
                <w:highlight w:val="yellow"/>
                <w:rPrChange w:id="61" w:author="SONY" w:date="2014-05-28T12:08:00Z">
                  <w:rPr>
                    <w:rFonts w:ascii="Times New Roman" w:hAnsi="Times New Roman" w:cstheme="minorBidi"/>
                    <w:color w:val="auto"/>
                    <w:sz w:val="24"/>
                    <w:szCs w:val="32"/>
                  </w:rPr>
                </w:rPrChange>
              </w:rPr>
            </w:pPr>
            <w:r w:rsidRPr="00FA687F">
              <w:rPr>
                <w:rFonts w:ascii="Times New Roman" w:hAnsi="Times New Roman" w:cstheme="minorBidi"/>
                <w:color w:val="auto"/>
                <w:sz w:val="24"/>
                <w:szCs w:val="32"/>
                <w:highlight w:val="yellow"/>
                <w:rPrChange w:id="62" w:author="SONY" w:date="2014-05-28T12:08:00Z">
                  <w:rPr>
                    <w:rFonts w:ascii="Times New Roman" w:hAnsi="Times New Roman" w:cstheme="minorBidi"/>
                    <w:color w:val="auto"/>
                    <w:sz w:val="24"/>
                    <w:szCs w:val="32"/>
                  </w:rPr>
                </w:rPrChange>
              </w:rPr>
              <w:t>4</w:t>
            </w:r>
          </w:p>
        </w:tc>
        <w:tc>
          <w:tcPr>
            <w:tcW w:w="4962" w:type="dxa"/>
          </w:tcPr>
          <w:p w14:paraId="4EE9F8D1" w14:textId="2BF9E304" w:rsidR="00FA687F" w:rsidRPr="00FA687F" w:rsidRDefault="00FA687F" w:rsidP="00FA687F">
            <w:pPr>
              <w:rPr>
                <w:rFonts w:ascii="Times New Roman" w:hAnsi="Times New Roman" w:cs="Times New Roman"/>
                <w:b/>
                <w:bCs/>
                <w:color w:val="auto"/>
                <w:sz w:val="24"/>
                <w:szCs w:val="32"/>
                <w:highlight w:val="yellow"/>
                <w:rPrChange w:id="63"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b/>
                <w:bCs/>
                <w:color w:val="auto"/>
                <w:sz w:val="24"/>
                <w:szCs w:val="32"/>
                <w:highlight w:val="yellow"/>
                <w:rPrChange w:id="64" w:author="SONY" w:date="2014-05-28T12:08:00Z">
                  <w:rPr>
                    <w:rFonts w:ascii="Times New Roman" w:hAnsi="Times New Roman" w:cs="Times New Roman"/>
                    <w:b/>
                    <w:bCs/>
                    <w:color w:val="auto"/>
                    <w:sz w:val="24"/>
                    <w:szCs w:val="32"/>
                  </w:rPr>
                </w:rPrChange>
              </w:rPr>
              <w:t>Progress Report 3</w:t>
            </w:r>
          </w:p>
          <w:p w14:paraId="00FB3801"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65"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66" w:author="SONY" w:date="2014-05-28T12:08:00Z">
                  <w:rPr>
                    <w:rFonts w:ascii="Times New Roman" w:hAnsi="Times New Roman" w:cs="Times New Roman"/>
                    <w:color w:val="auto"/>
                    <w:sz w:val="24"/>
                    <w:szCs w:val="32"/>
                  </w:rPr>
                </w:rPrChange>
              </w:rPr>
              <w:t>Software project management plan version</w:t>
            </w:r>
          </w:p>
          <w:p w14:paraId="40A03C2E"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67"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68" w:author="SONY" w:date="2014-05-28T12:08:00Z">
                  <w:rPr>
                    <w:rFonts w:ascii="Times New Roman" w:hAnsi="Times New Roman" w:cs="Times New Roman"/>
                    <w:color w:val="auto"/>
                    <w:sz w:val="24"/>
                    <w:szCs w:val="32"/>
                  </w:rPr>
                </w:rPrChange>
              </w:rPr>
              <w:t>Software requirement specification version</w:t>
            </w:r>
          </w:p>
          <w:p w14:paraId="5E3184EE"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69"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70" w:author="SONY" w:date="2014-05-28T12:08:00Z">
                  <w:rPr>
                    <w:rFonts w:ascii="Times New Roman" w:hAnsi="Times New Roman" w:cs="Times New Roman"/>
                    <w:color w:val="auto"/>
                    <w:sz w:val="24"/>
                    <w:szCs w:val="32"/>
                  </w:rPr>
                </w:rPrChange>
              </w:rPr>
              <w:t>Software design document version</w:t>
            </w:r>
          </w:p>
          <w:p w14:paraId="2CC58A0F"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71"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72" w:author="SONY" w:date="2014-05-28T12:08:00Z">
                  <w:rPr>
                    <w:rFonts w:ascii="Times New Roman" w:hAnsi="Times New Roman" w:cs="Times New Roman"/>
                    <w:color w:val="auto"/>
                    <w:sz w:val="24"/>
                    <w:szCs w:val="32"/>
                  </w:rPr>
                </w:rPrChange>
              </w:rPr>
              <w:t>Test plan version</w:t>
            </w:r>
          </w:p>
          <w:p w14:paraId="1517A5AD" w14:textId="77777777"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73"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74" w:author="SONY" w:date="2014-05-28T12:08:00Z">
                  <w:rPr>
                    <w:rFonts w:ascii="Times New Roman" w:hAnsi="Times New Roman" w:cs="Times New Roman"/>
                    <w:color w:val="auto"/>
                    <w:sz w:val="24"/>
                    <w:szCs w:val="32"/>
                  </w:rPr>
                </w:rPrChange>
              </w:rPr>
              <w:t>Test record version</w:t>
            </w:r>
          </w:p>
          <w:p w14:paraId="52C5709D" w14:textId="473B9478" w:rsidR="00FA687F" w:rsidRPr="00FA687F" w:rsidRDefault="00FA687F" w:rsidP="00FA687F">
            <w:pPr>
              <w:pStyle w:val="ListParagraph"/>
              <w:numPr>
                <w:ilvl w:val="0"/>
                <w:numId w:val="1"/>
              </w:numPr>
              <w:rPr>
                <w:rFonts w:ascii="Times New Roman" w:hAnsi="Times New Roman" w:cs="Times New Roman"/>
                <w:color w:val="auto"/>
                <w:sz w:val="24"/>
                <w:szCs w:val="32"/>
                <w:highlight w:val="yellow"/>
                <w:rPrChange w:id="75"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76" w:author="SONY" w:date="2014-05-28T12:08:00Z">
                  <w:rPr>
                    <w:rFonts w:ascii="Times New Roman" w:hAnsi="Times New Roman" w:cs="Times New Roman"/>
                    <w:color w:val="auto"/>
                    <w:sz w:val="24"/>
                    <w:szCs w:val="32"/>
                  </w:rPr>
                </w:rPrChange>
              </w:rPr>
              <w:t>Traceability record version</w:t>
            </w:r>
          </w:p>
        </w:tc>
        <w:tc>
          <w:tcPr>
            <w:tcW w:w="1417" w:type="dxa"/>
          </w:tcPr>
          <w:p w14:paraId="363A8A5A" w14:textId="77777777" w:rsidR="00FA687F" w:rsidRPr="00FA687F" w:rsidRDefault="00FA687F" w:rsidP="00FA687F">
            <w:pPr>
              <w:jc w:val="center"/>
              <w:rPr>
                <w:rFonts w:ascii="Times New Roman" w:hAnsi="Times New Roman" w:cs="Times New Roman"/>
                <w:color w:val="auto"/>
                <w:sz w:val="24"/>
                <w:szCs w:val="32"/>
                <w:highlight w:val="yellow"/>
                <w:rPrChange w:id="77" w:author="SONY" w:date="2014-05-28T12:08:00Z">
                  <w:rPr>
                    <w:rFonts w:ascii="Times New Roman" w:hAnsi="Times New Roman" w:cs="Times New Roman"/>
                    <w:color w:val="auto"/>
                    <w:sz w:val="24"/>
                    <w:szCs w:val="32"/>
                  </w:rPr>
                </w:rPrChange>
              </w:rPr>
            </w:pPr>
          </w:p>
          <w:p w14:paraId="5FBC32C3" w14:textId="77777777" w:rsidR="00FA687F" w:rsidRPr="00FA687F" w:rsidRDefault="00FA687F" w:rsidP="00FA687F">
            <w:pPr>
              <w:jc w:val="center"/>
              <w:rPr>
                <w:rFonts w:ascii="Times New Roman" w:hAnsi="Times New Roman" w:cs="Times New Roman"/>
                <w:color w:val="auto"/>
                <w:sz w:val="24"/>
                <w:szCs w:val="32"/>
                <w:highlight w:val="yellow"/>
                <w:rPrChange w:id="78"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79" w:author="SONY" w:date="2014-05-28T12:08:00Z">
                  <w:rPr>
                    <w:rFonts w:ascii="Times New Roman" w:hAnsi="Times New Roman" w:cs="Times New Roman"/>
                    <w:color w:val="auto"/>
                    <w:sz w:val="24"/>
                    <w:szCs w:val="32"/>
                  </w:rPr>
                </w:rPrChange>
              </w:rPr>
              <w:t>Document</w:t>
            </w:r>
          </w:p>
          <w:p w14:paraId="51F45AA6" w14:textId="77777777" w:rsidR="00FA687F" w:rsidRPr="00FA687F" w:rsidRDefault="00FA687F" w:rsidP="00FA687F">
            <w:pPr>
              <w:jc w:val="center"/>
              <w:rPr>
                <w:rFonts w:ascii="Times New Roman" w:hAnsi="Times New Roman" w:cs="Times New Roman"/>
                <w:color w:val="auto"/>
                <w:sz w:val="24"/>
                <w:szCs w:val="32"/>
                <w:highlight w:val="yellow"/>
                <w:rPrChange w:id="80" w:author="SONY" w:date="2014-05-28T12:08:00Z">
                  <w:rPr>
                    <w:rFonts w:ascii="Times New Roman" w:hAnsi="Times New Roman" w:cs="Times New Roman"/>
                    <w:color w:val="auto"/>
                    <w:sz w:val="24"/>
                    <w:szCs w:val="32"/>
                  </w:rPr>
                </w:rPrChange>
              </w:rPr>
            </w:pPr>
          </w:p>
          <w:p w14:paraId="26467D28" w14:textId="77777777" w:rsidR="00FA687F" w:rsidRPr="00FA687F" w:rsidRDefault="00FA687F" w:rsidP="00FA687F">
            <w:pPr>
              <w:jc w:val="center"/>
              <w:rPr>
                <w:rFonts w:ascii="Times New Roman" w:hAnsi="Times New Roman" w:cs="Times New Roman"/>
                <w:b/>
                <w:bCs/>
                <w:color w:val="auto"/>
                <w:sz w:val="24"/>
                <w:szCs w:val="32"/>
                <w:highlight w:val="yellow"/>
                <w:rPrChange w:id="81"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color w:val="auto"/>
                <w:sz w:val="24"/>
                <w:szCs w:val="32"/>
                <w:highlight w:val="yellow"/>
                <w:rPrChange w:id="82" w:author="SONY" w:date="2014-05-28T12:08:00Z">
                  <w:rPr>
                    <w:rFonts w:ascii="Times New Roman" w:hAnsi="Times New Roman" w:cs="Times New Roman"/>
                    <w:color w:val="auto"/>
                    <w:sz w:val="24"/>
                    <w:szCs w:val="32"/>
                  </w:rPr>
                </w:rPrChange>
              </w:rPr>
              <w:t>Document</w:t>
            </w:r>
          </w:p>
          <w:p w14:paraId="793C1BC1" w14:textId="77777777" w:rsidR="00FA687F" w:rsidRPr="00FA687F" w:rsidRDefault="00FA687F" w:rsidP="00FA687F">
            <w:pPr>
              <w:jc w:val="center"/>
              <w:rPr>
                <w:rFonts w:ascii="Times New Roman" w:hAnsi="Times New Roman" w:cs="Times New Roman"/>
                <w:b/>
                <w:bCs/>
                <w:color w:val="auto"/>
                <w:sz w:val="24"/>
                <w:szCs w:val="32"/>
                <w:highlight w:val="yellow"/>
                <w:rPrChange w:id="83" w:author="SONY" w:date="2014-05-28T12:08:00Z">
                  <w:rPr>
                    <w:rFonts w:ascii="Times New Roman" w:hAnsi="Times New Roman" w:cs="Times New Roman"/>
                    <w:b/>
                    <w:bCs/>
                    <w:color w:val="auto"/>
                    <w:sz w:val="24"/>
                    <w:szCs w:val="32"/>
                  </w:rPr>
                </w:rPrChange>
              </w:rPr>
            </w:pPr>
          </w:p>
          <w:p w14:paraId="1201AC1C" w14:textId="77777777" w:rsidR="00FA687F" w:rsidRPr="00FA687F" w:rsidRDefault="00FA687F" w:rsidP="00FA687F">
            <w:pPr>
              <w:jc w:val="center"/>
              <w:rPr>
                <w:rFonts w:ascii="Times New Roman" w:hAnsi="Times New Roman" w:cs="Times New Roman"/>
                <w:b/>
                <w:bCs/>
                <w:color w:val="auto"/>
                <w:sz w:val="24"/>
                <w:szCs w:val="32"/>
                <w:highlight w:val="yellow"/>
                <w:rPrChange w:id="84"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color w:val="auto"/>
                <w:sz w:val="24"/>
                <w:szCs w:val="32"/>
                <w:highlight w:val="yellow"/>
                <w:rPrChange w:id="85" w:author="SONY" w:date="2014-05-28T12:08:00Z">
                  <w:rPr>
                    <w:rFonts w:ascii="Times New Roman" w:hAnsi="Times New Roman" w:cs="Times New Roman"/>
                    <w:color w:val="auto"/>
                    <w:sz w:val="24"/>
                    <w:szCs w:val="32"/>
                  </w:rPr>
                </w:rPrChange>
              </w:rPr>
              <w:t>Document</w:t>
            </w:r>
          </w:p>
          <w:p w14:paraId="65345E59" w14:textId="77777777" w:rsidR="00FA687F" w:rsidRPr="00FA687F" w:rsidRDefault="00FA687F" w:rsidP="00FA687F">
            <w:pPr>
              <w:jc w:val="center"/>
              <w:rPr>
                <w:rFonts w:ascii="Times New Roman" w:hAnsi="Times New Roman" w:cs="Times New Roman"/>
                <w:b/>
                <w:bCs/>
                <w:color w:val="auto"/>
                <w:sz w:val="24"/>
                <w:szCs w:val="32"/>
                <w:highlight w:val="yellow"/>
                <w:rPrChange w:id="86"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color w:val="auto"/>
                <w:sz w:val="24"/>
                <w:szCs w:val="32"/>
                <w:highlight w:val="yellow"/>
                <w:rPrChange w:id="87" w:author="SONY" w:date="2014-05-28T12:08:00Z">
                  <w:rPr>
                    <w:rFonts w:ascii="Times New Roman" w:hAnsi="Times New Roman" w:cs="Times New Roman"/>
                    <w:color w:val="auto"/>
                    <w:sz w:val="24"/>
                    <w:szCs w:val="32"/>
                  </w:rPr>
                </w:rPrChange>
              </w:rPr>
              <w:t>Document</w:t>
            </w:r>
          </w:p>
          <w:p w14:paraId="251474AB" w14:textId="77777777" w:rsidR="00FA687F" w:rsidRPr="00FA687F" w:rsidRDefault="00FA687F" w:rsidP="00FA687F">
            <w:pPr>
              <w:jc w:val="center"/>
              <w:rPr>
                <w:rFonts w:ascii="Times New Roman" w:hAnsi="Times New Roman" w:cs="Times New Roman"/>
                <w:b/>
                <w:bCs/>
                <w:color w:val="auto"/>
                <w:sz w:val="24"/>
                <w:szCs w:val="32"/>
                <w:highlight w:val="yellow"/>
                <w:rPrChange w:id="88" w:author="SONY" w:date="2014-05-28T12:08:00Z">
                  <w:rPr>
                    <w:rFonts w:ascii="Times New Roman" w:hAnsi="Times New Roman" w:cs="Times New Roman"/>
                    <w:b/>
                    <w:bCs/>
                    <w:color w:val="auto"/>
                    <w:sz w:val="24"/>
                    <w:szCs w:val="32"/>
                  </w:rPr>
                </w:rPrChange>
              </w:rPr>
            </w:pPr>
            <w:r w:rsidRPr="00FA687F">
              <w:rPr>
                <w:rFonts w:ascii="Times New Roman" w:hAnsi="Times New Roman" w:cs="Times New Roman"/>
                <w:color w:val="auto"/>
                <w:sz w:val="24"/>
                <w:szCs w:val="32"/>
                <w:highlight w:val="yellow"/>
                <w:rPrChange w:id="89" w:author="SONY" w:date="2014-05-28T12:08:00Z">
                  <w:rPr>
                    <w:rFonts w:ascii="Times New Roman" w:hAnsi="Times New Roman" w:cs="Times New Roman"/>
                    <w:color w:val="auto"/>
                    <w:sz w:val="24"/>
                    <w:szCs w:val="32"/>
                  </w:rPr>
                </w:rPrChange>
              </w:rPr>
              <w:t>Document</w:t>
            </w:r>
          </w:p>
          <w:p w14:paraId="7B7E1B23" w14:textId="1CCC9306" w:rsidR="00FA687F" w:rsidRPr="00FA687F" w:rsidRDefault="00FA687F" w:rsidP="00FA687F">
            <w:pPr>
              <w:jc w:val="center"/>
              <w:rPr>
                <w:rFonts w:ascii="Times New Roman" w:hAnsi="Times New Roman" w:cs="Times New Roman"/>
                <w:color w:val="auto"/>
                <w:sz w:val="24"/>
                <w:szCs w:val="32"/>
                <w:highlight w:val="yellow"/>
                <w:rPrChange w:id="90"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91" w:author="SONY" w:date="2014-05-28T12:08:00Z">
                  <w:rPr>
                    <w:rFonts w:ascii="Times New Roman" w:hAnsi="Times New Roman" w:cs="Times New Roman"/>
                    <w:color w:val="auto"/>
                    <w:sz w:val="24"/>
                    <w:szCs w:val="32"/>
                  </w:rPr>
                </w:rPrChange>
              </w:rPr>
              <w:t>Document</w:t>
            </w:r>
          </w:p>
        </w:tc>
        <w:tc>
          <w:tcPr>
            <w:tcW w:w="851" w:type="dxa"/>
          </w:tcPr>
          <w:p w14:paraId="42AC0BFB" w14:textId="77777777" w:rsidR="00FA687F" w:rsidRPr="00FA687F" w:rsidRDefault="00FA687F" w:rsidP="00FA687F">
            <w:pPr>
              <w:jc w:val="center"/>
              <w:rPr>
                <w:rFonts w:ascii="Times New Roman" w:hAnsi="Times New Roman" w:cs="Times New Roman"/>
                <w:color w:val="auto"/>
                <w:sz w:val="24"/>
                <w:szCs w:val="32"/>
                <w:highlight w:val="yellow"/>
                <w:rPrChange w:id="92" w:author="SONY" w:date="2014-05-28T12:08:00Z">
                  <w:rPr>
                    <w:rFonts w:ascii="Times New Roman" w:hAnsi="Times New Roman" w:cs="Times New Roman"/>
                    <w:color w:val="auto"/>
                    <w:sz w:val="24"/>
                    <w:szCs w:val="32"/>
                  </w:rPr>
                </w:rPrChange>
              </w:rPr>
            </w:pPr>
          </w:p>
          <w:p w14:paraId="5D546FCD" w14:textId="77777777" w:rsidR="00FA687F" w:rsidRPr="00FA687F" w:rsidRDefault="00FA687F" w:rsidP="00FA687F">
            <w:pPr>
              <w:jc w:val="center"/>
              <w:rPr>
                <w:rFonts w:ascii="Times New Roman" w:hAnsi="Times New Roman" w:cs="Times New Roman"/>
                <w:color w:val="auto"/>
                <w:sz w:val="24"/>
                <w:szCs w:val="32"/>
                <w:highlight w:val="yellow"/>
                <w:rPrChange w:id="93"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94" w:author="SONY" w:date="2014-05-28T12:08:00Z">
                  <w:rPr>
                    <w:rFonts w:ascii="Times New Roman" w:hAnsi="Times New Roman" w:cs="Times New Roman"/>
                    <w:color w:val="auto"/>
                    <w:sz w:val="24"/>
                    <w:szCs w:val="32"/>
                  </w:rPr>
                </w:rPrChange>
              </w:rPr>
              <w:t>3</w:t>
            </w:r>
          </w:p>
          <w:p w14:paraId="0B520097" w14:textId="77777777" w:rsidR="00FA687F" w:rsidRPr="00FA687F" w:rsidRDefault="00FA687F" w:rsidP="00FA687F">
            <w:pPr>
              <w:jc w:val="center"/>
              <w:rPr>
                <w:rFonts w:ascii="Times New Roman" w:hAnsi="Times New Roman" w:cstheme="minorBidi"/>
                <w:color w:val="auto"/>
                <w:sz w:val="24"/>
                <w:szCs w:val="32"/>
                <w:highlight w:val="yellow"/>
                <w:rPrChange w:id="95" w:author="SONY" w:date="2014-05-28T12:08:00Z">
                  <w:rPr>
                    <w:rFonts w:ascii="Times New Roman" w:hAnsi="Times New Roman" w:cstheme="minorBidi"/>
                    <w:color w:val="auto"/>
                    <w:sz w:val="24"/>
                    <w:szCs w:val="32"/>
                  </w:rPr>
                </w:rPrChange>
              </w:rPr>
            </w:pPr>
          </w:p>
          <w:p w14:paraId="63ED50A8" w14:textId="77777777" w:rsidR="00FA687F" w:rsidRPr="00FA687F" w:rsidRDefault="00FA687F" w:rsidP="00FA687F">
            <w:pPr>
              <w:jc w:val="center"/>
              <w:rPr>
                <w:rFonts w:ascii="Times New Roman" w:hAnsi="Times New Roman" w:cstheme="minorBidi"/>
                <w:color w:val="auto"/>
                <w:sz w:val="24"/>
                <w:szCs w:val="32"/>
                <w:highlight w:val="yellow"/>
                <w:rPrChange w:id="96" w:author="SONY" w:date="2014-05-28T12:08:00Z">
                  <w:rPr>
                    <w:rFonts w:ascii="Times New Roman" w:hAnsi="Times New Roman" w:cstheme="minorBidi"/>
                    <w:color w:val="auto"/>
                    <w:sz w:val="24"/>
                    <w:szCs w:val="32"/>
                  </w:rPr>
                </w:rPrChange>
              </w:rPr>
            </w:pPr>
            <w:r w:rsidRPr="00FA687F">
              <w:rPr>
                <w:rFonts w:ascii="Times New Roman" w:hAnsi="Times New Roman" w:cs="Times New Roman"/>
                <w:color w:val="auto"/>
                <w:sz w:val="24"/>
                <w:szCs w:val="32"/>
                <w:highlight w:val="yellow"/>
                <w:rPrChange w:id="97" w:author="SONY" w:date="2014-05-28T12:08:00Z">
                  <w:rPr>
                    <w:rFonts w:ascii="Times New Roman" w:hAnsi="Times New Roman" w:cs="Times New Roman"/>
                    <w:color w:val="auto"/>
                    <w:sz w:val="24"/>
                    <w:szCs w:val="32"/>
                  </w:rPr>
                </w:rPrChange>
              </w:rPr>
              <w:t>3</w:t>
            </w:r>
          </w:p>
          <w:p w14:paraId="223C38E4" w14:textId="77777777" w:rsidR="00FA687F" w:rsidRPr="00FA687F" w:rsidRDefault="00FA687F" w:rsidP="00FA687F">
            <w:pPr>
              <w:jc w:val="center"/>
              <w:rPr>
                <w:rFonts w:ascii="Times New Roman" w:hAnsi="Times New Roman" w:cstheme="minorBidi"/>
                <w:color w:val="auto"/>
                <w:sz w:val="24"/>
                <w:szCs w:val="32"/>
                <w:highlight w:val="yellow"/>
                <w:rPrChange w:id="98" w:author="SONY" w:date="2014-05-28T12:08:00Z">
                  <w:rPr>
                    <w:rFonts w:ascii="Times New Roman" w:hAnsi="Times New Roman" w:cstheme="minorBidi"/>
                    <w:color w:val="auto"/>
                    <w:sz w:val="24"/>
                    <w:szCs w:val="32"/>
                  </w:rPr>
                </w:rPrChange>
              </w:rPr>
            </w:pPr>
          </w:p>
          <w:p w14:paraId="7B5F3FF7" w14:textId="77777777" w:rsidR="00FA687F" w:rsidRPr="00FA687F" w:rsidRDefault="00FA687F" w:rsidP="00FA687F">
            <w:pPr>
              <w:jc w:val="center"/>
              <w:rPr>
                <w:rFonts w:ascii="Times New Roman" w:hAnsi="Times New Roman" w:cstheme="minorBidi"/>
                <w:color w:val="auto"/>
                <w:sz w:val="24"/>
                <w:szCs w:val="32"/>
                <w:highlight w:val="yellow"/>
                <w:rPrChange w:id="99" w:author="SONY" w:date="2014-05-28T12:08:00Z">
                  <w:rPr>
                    <w:rFonts w:ascii="Times New Roman" w:hAnsi="Times New Roman" w:cstheme="minorBidi"/>
                    <w:color w:val="auto"/>
                    <w:sz w:val="24"/>
                    <w:szCs w:val="32"/>
                  </w:rPr>
                </w:rPrChange>
              </w:rPr>
            </w:pPr>
            <w:r w:rsidRPr="00FA687F">
              <w:rPr>
                <w:rFonts w:ascii="Times New Roman" w:hAnsi="Times New Roman" w:cs="Times New Roman"/>
                <w:color w:val="auto"/>
                <w:sz w:val="24"/>
                <w:szCs w:val="32"/>
                <w:highlight w:val="yellow"/>
                <w:rPrChange w:id="100" w:author="SONY" w:date="2014-05-28T12:08:00Z">
                  <w:rPr>
                    <w:rFonts w:ascii="Times New Roman" w:hAnsi="Times New Roman" w:cs="Times New Roman"/>
                    <w:color w:val="auto"/>
                    <w:sz w:val="24"/>
                    <w:szCs w:val="32"/>
                  </w:rPr>
                </w:rPrChange>
              </w:rPr>
              <w:t>3</w:t>
            </w:r>
          </w:p>
          <w:p w14:paraId="1025EF54" w14:textId="77777777" w:rsidR="00FA687F" w:rsidRPr="00FA687F" w:rsidRDefault="00FA687F" w:rsidP="00FA687F">
            <w:pPr>
              <w:jc w:val="center"/>
              <w:rPr>
                <w:rFonts w:ascii="Times New Roman" w:hAnsi="Times New Roman" w:cstheme="minorBidi"/>
                <w:color w:val="auto"/>
                <w:sz w:val="24"/>
                <w:szCs w:val="32"/>
                <w:highlight w:val="yellow"/>
                <w:rPrChange w:id="101" w:author="SONY" w:date="2014-05-28T12:08:00Z">
                  <w:rPr>
                    <w:rFonts w:ascii="Times New Roman" w:hAnsi="Times New Roman" w:cstheme="minorBidi"/>
                    <w:color w:val="auto"/>
                    <w:sz w:val="24"/>
                    <w:szCs w:val="32"/>
                  </w:rPr>
                </w:rPrChange>
              </w:rPr>
            </w:pPr>
            <w:r w:rsidRPr="00FA687F">
              <w:rPr>
                <w:rFonts w:ascii="Times New Roman" w:hAnsi="Times New Roman" w:cs="Times New Roman"/>
                <w:color w:val="auto"/>
                <w:sz w:val="24"/>
                <w:szCs w:val="32"/>
                <w:highlight w:val="yellow"/>
                <w:rPrChange w:id="102" w:author="SONY" w:date="2014-05-28T12:08:00Z">
                  <w:rPr>
                    <w:rFonts w:ascii="Times New Roman" w:hAnsi="Times New Roman" w:cs="Times New Roman"/>
                    <w:color w:val="auto"/>
                    <w:sz w:val="24"/>
                    <w:szCs w:val="32"/>
                  </w:rPr>
                </w:rPrChange>
              </w:rPr>
              <w:t>3</w:t>
            </w:r>
          </w:p>
          <w:p w14:paraId="1A5B2217" w14:textId="77777777" w:rsidR="00FA687F" w:rsidRPr="00FA687F" w:rsidRDefault="00FA687F" w:rsidP="00FA687F">
            <w:pPr>
              <w:jc w:val="center"/>
              <w:rPr>
                <w:rFonts w:ascii="Times New Roman" w:hAnsi="Times New Roman" w:cstheme="minorBidi"/>
                <w:color w:val="auto"/>
                <w:sz w:val="24"/>
                <w:szCs w:val="32"/>
                <w:highlight w:val="yellow"/>
                <w:rPrChange w:id="103" w:author="SONY" w:date="2014-05-28T12:08:00Z">
                  <w:rPr>
                    <w:rFonts w:ascii="Times New Roman" w:hAnsi="Times New Roman" w:cstheme="minorBidi"/>
                    <w:color w:val="auto"/>
                    <w:sz w:val="24"/>
                    <w:szCs w:val="32"/>
                  </w:rPr>
                </w:rPrChange>
              </w:rPr>
            </w:pPr>
            <w:r w:rsidRPr="00FA687F">
              <w:rPr>
                <w:rFonts w:ascii="Times New Roman" w:hAnsi="Times New Roman" w:cs="Times New Roman"/>
                <w:color w:val="auto"/>
                <w:sz w:val="24"/>
                <w:szCs w:val="32"/>
                <w:highlight w:val="yellow"/>
                <w:rPrChange w:id="104" w:author="SONY" w:date="2014-05-28T12:08:00Z">
                  <w:rPr>
                    <w:rFonts w:ascii="Times New Roman" w:hAnsi="Times New Roman" w:cs="Times New Roman"/>
                    <w:color w:val="auto"/>
                    <w:sz w:val="24"/>
                    <w:szCs w:val="32"/>
                  </w:rPr>
                </w:rPrChange>
              </w:rPr>
              <w:t>3</w:t>
            </w:r>
          </w:p>
          <w:p w14:paraId="2FE40155" w14:textId="35378527" w:rsidR="00FA687F" w:rsidRPr="00FA687F" w:rsidRDefault="00FA687F" w:rsidP="00FA687F">
            <w:pPr>
              <w:jc w:val="center"/>
              <w:rPr>
                <w:rFonts w:ascii="Times New Roman" w:hAnsi="Times New Roman" w:cs="Times New Roman"/>
                <w:color w:val="auto"/>
                <w:sz w:val="24"/>
                <w:szCs w:val="32"/>
                <w:highlight w:val="yellow"/>
                <w:rPrChange w:id="105" w:author="SONY" w:date="2014-05-28T12:08:00Z">
                  <w:rPr>
                    <w:rFonts w:ascii="Times New Roman" w:hAnsi="Times New Roman" w:cs="Times New Roman"/>
                    <w:color w:val="auto"/>
                    <w:sz w:val="24"/>
                    <w:szCs w:val="32"/>
                  </w:rPr>
                </w:rPrChange>
              </w:rPr>
            </w:pPr>
            <w:r w:rsidRPr="00FA687F">
              <w:rPr>
                <w:rFonts w:ascii="Times New Roman" w:hAnsi="Times New Roman" w:cs="Times New Roman"/>
                <w:color w:val="auto"/>
                <w:sz w:val="24"/>
                <w:szCs w:val="32"/>
                <w:highlight w:val="yellow"/>
                <w:rPrChange w:id="106" w:author="SONY" w:date="2014-05-28T12:08:00Z">
                  <w:rPr>
                    <w:rFonts w:ascii="Times New Roman" w:hAnsi="Times New Roman" w:cs="Times New Roman"/>
                    <w:color w:val="auto"/>
                    <w:sz w:val="24"/>
                    <w:szCs w:val="32"/>
                  </w:rPr>
                </w:rPrChange>
              </w:rPr>
              <w:t>3</w:t>
            </w:r>
          </w:p>
        </w:tc>
        <w:tc>
          <w:tcPr>
            <w:tcW w:w="1337" w:type="dxa"/>
          </w:tcPr>
          <w:p w14:paraId="5913D7D8" w14:textId="77777777" w:rsidR="00FA687F" w:rsidRPr="00FA687F" w:rsidRDefault="00FA687F" w:rsidP="00A05FC9">
            <w:pPr>
              <w:rPr>
                <w:rFonts w:ascii="Times New Roman" w:hAnsi="Times New Roman" w:cs="Times New Roman"/>
                <w:b/>
                <w:bCs/>
                <w:color w:val="auto"/>
                <w:sz w:val="24"/>
                <w:szCs w:val="32"/>
                <w:highlight w:val="yellow"/>
                <w:rPrChange w:id="107" w:author="SONY" w:date="2014-05-28T12:08:00Z">
                  <w:rPr>
                    <w:rFonts w:ascii="Times New Roman" w:hAnsi="Times New Roman" w:cs="Times New Roman"/>
                    <w:b/>
                    <w:bCs/>
                    <w:color w:val="auto"/>
                    <w:sz w:val="24"/>
                    <w:szCs w:val="32"/>
                  </w:rPr>
                </w:rPrChange>
              </w:rPr>
            </w:pPr>
          </w:p>
        </w:tc>
      </w:tr>
    </w:tbl>
    <w:p w14:paraId="56BD3C6D" w14:textId="77777777" w:rsidR="00320DB1" w:rsidRDefault="00320DB1" w:rsidP="00C20422">
      <w:pPr>
        <w:pStyle w:val="Heading2"/>
        <w:rPr>
          <w:rFonts w:ascii="Times New Roman" w:eastAsia="Arial" w:hAnsi="Times New Roman" w:cs="Times New Roman"/>
          <w:color w:val="auto"/>
          <w:sz w:val="24"/>
          <w:szCs w:val="32"/>
        </w:rPr>
      </w:pPr>
      <w:bookmarkStart w:id="108" w:name="_Toc259970757"/>
    </w:p>
    <w:p w14:paraId="237D6913" w14:textId="77777777" w:rsidR="00FA687F" w:rsidRDefault="00FA687F" w:rsidP="00C20422">
      <w:pPr>
        <w:pStyle w:val="Heading2"/>
        <w:rPr>
          <w:rFonts w:ascii="Times New Roman" w:hAnsi="Times New Roman" w:cs="Times New Roman"/>
          <w:color w:val="auto"/>
          <w:sz w:val="28"/>
          <w:szCs w:val="36"/>
        </w:rPr>
      </w:pPr>
    </w:p>
    <w:p w14:paraId="1D34B6C6" w14:textId="77777777" w:rsidR="00FA687F" w:rsidRDefault="00FA687F" w:rsidP="00C20422">
      <w:pPr>
        <w:pStyle w:val="Heading2"/>
        <w:rPr>
          <w:rFonts w:ascii="Times New Roman" w:hAnsi="Times New Roman" w:cs="Times New Roman"/>
          <w:color w:val="auto"/>
          <w:sz w:val="28"/>
          <w:szCs w:val="36"/>
        </w:rPr>
      </w:pPr>
    </w:p>
    <w:p w14:paraId="0A549E9A" w14:textId="77777777" w:rsidR="00FA687F" w:rsidRDefault="00FA687F" w:rsidP="00C20422">
      <w:pPr>
        <w:pStyle w:val="Heading2"/>
        <w:rPr>
          <w:rFonts w:ascii="Times New Roman" w:hAnsi="Times New Roman" w:cs="Times New Roman"/>
          <w:color w:val="auto"/>
          <w:sz w:val="28"/>
          <w:szCs w:val="36"/>
        </w:rPr>
      </w:pPr>
    </w:p>
    <w:p w14:paraId="3F320918" w14:textId="77777777" w:rsidR="00FA687F" w:rsidRPr="00FA687F" w:rsidRDefault="00FA687F" w:rsidP="00FA687F"/>
    <w:p w14:paraId="675235D6" w14:textId="77777777" w:rsidR="00FA687F" w:rsidRDefault="00FA687F" w:rsidP="00C20422">
      <w:pPr>
        <w:pStyle w:val="Heading2"/>
        <w:rPr>
          <w:rFonts w:ascii="Times New Roman" w:hAnsi="Times New Roman" w:cs="Times New Roman"/>
          <w:color w:val="auto"/>
          <w:sz w:val="28"/>
          <w:szCs w:val="36"/>
        </w:rPr>
      </w:pPr>
    </w:p>
    <w:p w14:paraId="56C15661" w14:textId="77777777" w:rsidR="00525D2F" w:rsidRPr="00C20422" w:rsidRDefault="00C20422" w:rsidP="00C20422">
      <w:pPr>
        <w:pStyle w:val="Heading2"/>
        <w:rPr>
          <w:rFonts w:ascii="Times New Roman" w:hAnsi="Times New Roman" w:cs="Times New Roman"/>
          <w:color w:val="auto"/>
          <w:sz w:val="28"/>
          <w:szCs w:val="36"/>
        </w:rPr>
      </w:pPr>
      <w:r w:rsidRPr="00C20422">
        <w:rPr>
          <w:rFonts w:ascii="Times New Roman" w:hAnsi="Times New Roman" w:cs="Times New Roman"/>
          <w:color w:val="auto"/>
          <w:sz w:val="28"/>
          <w:szCs w:val="36"/>
        </w:rPr>
        <w:t>1.4</w:t>
      </w:r>
      <w:r w:rsidR="005C72C2" w:rsidRPr="00C20422">
        <w:rPr>
          <w:rFonts w:ascii="Times New Roman" w:hAnsi="Times New Roman" w:cs="Times New Roman"/>
          <w:color w:val="auto"/>
          <w:sz w:val="28"/>
          <w:szCs w:val="36"/>
        </w:rPr>
        <w:t xml:space="preserve"> Acronyms</w:t>
      </w:r>
      <w:bookmarkEnd w:id="108"/>
    </w:p>
    <w:p w14:paraId="521BADAA" w14:textId="77777777" w:rsidR="005C72C2" w:rsidRPr="00C20422" w:rsidRDefault="005C72C2" w:rsidP="00A05FC9">
      <w:pPr>
        <w:rPr>
          <w:rFonts w:ascii="Times New Roman" w:hAnsi="Times New Roman" w:cs="Times New Roman"/>
          <w:b/>
          <w:bCs/>
          <w:color w:val="auto"/>
          <w:sz w:val="28"/>
          <w:szCs w:val="36"/>
        </w:rPr>
      </w:pPr>
    </w:p>
    <w:p w14:paraId="0AE23837" w14:textId="77777777" w:rsidR="005C72C2" w:rsidRPr="00C2042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09" w:name="_Toc259970758"/>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09"/>
      <w:r w:rsidRPr="00C20422">
        <w:rPr>
          <w:rFonts w:ascii="Times New Roman" w:hAnsi="Times New Roman" w:cs="Times New Roman"/>
          <w:color w:val="auto"/>
          <w:sz w:val="24"/>
          <w:szCs w:val="32"/>
        </w:rPr>
        <w:t xml:space="preserve"> </w:t>
      </w:r>
    </w:p>
    <w:tbl>
      <w:tblPr>
        <w:tblStyle w:val="TableGrid"/>
        <w:tblW w:w="0" w:type="auto"/>
        <w:tblInd w:w="2518" w:type="dxa"/>
        <w:tblLook w:val="04A0" w:firstRow="1" w:lastRow="0" w:firstColumn="1" w:lastColumn="0" w:noHBand="0" w:noVBand="1"/>
      </w:tblPr>
      <w:tblGrid>
        <w:gridCol w:w="2103"/>
        <w:gridCol w:w="4621"/>
      </w:tblGrid>
      <w:tr w:rsidR="00C20422" w:rsidRPr="00C20422" w14:paraId="2CBF3205" w14:textId="77777777" w:rsidTr="005C72C2">
        <w:tc>
          <w:tcPr>
            <w:tcW w:w="2103"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621"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C20422" w:rsidRPr="00C20422" w14:paraId="1D330B21" w14:textId="77777777" w:rsidTr="005C72C2">
        <w:tc>
          <w:tcPr>
            <w:tcW w:w="2103"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621"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5C72C2">
        <w:tc>
          <w:tcPr>
            <w:tcW w:w="2103"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621"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5C72C2">
        <w:tc>
          <w:tcPr>
            <w:tcW w:w="2103"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621"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5C72C2">
        <w:tc>
          <w:tcPr>
            <w:tcW w:w="2103"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621"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5C72C2">
        <w:tc>
          <w:tcPr>
            <w:tcW w:w="2103"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621"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5C72C2">
        <w:tc>
          <w:tcPr>
            <w:tcW w:w="2103"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621"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10" w:name="_Toc259970759"/>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10"/>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Test activities for sample checks to verify a system (or product, solution) has the right quality for deployment or usage. Often acceptance test is done by customer [IEEE90]</w:t>
      </w:r>
    </w:p>
    <w:p w14:paraId="0B4167DC" w14:textId="77777777" w:rsidR="00B614AD" w:rsidRPr="00C20422" w:rsidRDefault="00B614AD" w:rsidP="00B614AD">
      <w:pPr>
        <w:ind w:left="4320" w:hanging="3600"/>
        <w:rPr>
          <w:rFonts w:ascii="Times New Roman" w:hAnsi="Times New Roman" w:cs="Times New Roman"/>
          <w:color w:val="auto"/>
          <w:sz w:val="24"/>
          <w:szCs w:val="32"/>
        </w:rPr>
      </w:pPr>
    </w:p>
    <w:p w14:paraId="673A084F"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B614AD">
      <w:pPr>
        <w:ind w:left="4320" w:hanging="3600"/>
        <w:rPr>
          <w:rFonts w:ascii="Times New Roman" w:hAnsi="Times New Roman" w:cs="Times New Roman"/>
          <w:color w:val="auto"/>
          <w:sz w:val="24"/>
          <w:szCs w:val="32"/>
        </w:rPr>
      </w:pPr>
    </w:p>
    <w:p w14:paraId="7D5DAD83" w14:textId="77777777" w:rsidR="00E429F8" w:rsidRPr="00C20422" w:rsidRDefault="00B614AD" w:rsidP="00B614AD">
      <w:pPr>
        <w:ind w:left="4320" w:hanging="3600"/>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Institute for electrical and electronic engineers.</w:t>
      </w:r>
      <w:proofErr w:type="gramEnd"/>
      <w:r w:rsidRPr="00C20422">
        <w:rPr>
          <w:rFonts w:ascii="Times New Roman" w:hAnsi="Times New Roman" w:cs="Times New Roman"/>
          <w:color w:val="auto"/>
          <w:sz w:val="24"/>
          <w:szCs w:val="32"/>
        </w:rPr>
        <w:t xml:space="preserve">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B614AD">
      <w:pPr>
        <w:ind w:left="4320" w:hanging="3600"/>
        <w:rPr>
          <w:rFonts w:ascii="Times New Roman" w:hAnsi="Times New Roman" w:cs="Times New Roman"/>
          <w:color w:val="auto"/>
          <w:sz w:val="24"/>
          <w:szCs w:val="32"/>
        </w:rPr>
      </w:pPr>
    </w:p>
    <w:p w14:paraId="77657899"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B614AD">
      <w:pPr>
        <w:ind w:left="4320" w:hanging="3600"/>
        <w:rPr>
          <w:rFonts w:ascii="Times New Roman" w:hAnsi="Times New Roman" w:cs="Times New Roman"/>
          <w:color w:val="auto"/>
          <w:sz w:val="24"/>
          <w:szCs w:val="32"/>
        </w:rPr>
      </w:pPr>
    </w:p>
    <w:p w14:paraId="7A72FB51"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E35B71">
      <w:pPr>
        <w:rPr>
          <w:rFonts w:ascii="Times New Roman" w:hAnsi="Times New Roman" w:cs="Times New Roman"/>
          <w:color w:val="auto"/>
          <w:sz w:val="24"/>
          <w:szCs w:val="32"/>
        </w:rPr>
      </w:pPr>
    </w:p>
    <w:p w14:paraId="34C37068" w14:textId="77777777" w:rsidR="00E429F8" w:rsidRPr="00C20422" w:rsidRDefault="004F497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B614AD">
      <w:pPr>
        <w:ind w:left="4320" w:hanging="3600"/>
        <w:rPr>
          <w:rFonts w:ascii="Times New Roman" w:hAnsi="Times New Roman" w:cs="Times New Roman"/>
          <w:color w:val="auto"/>
          <w:sz w:val="24"/>
          <w:szCs w:val="32"/>
        </w:rPr>
      </w:pPr>
    </w:p>
    <w:p w14:paraId="73F929B9"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B614AD">
      <w:pPr>
        <w:ind w:left="4320" w:hanging="3600"/>
        <w:rPr>
          <w:rFonts w:ascii="Times New Roman" w:hAnsi="Times New Roman" w:cs="Times New Roman"/>
          <w:color w:val="auto"/>
          <w:sz w:val="24"/>
          <w:szCs w:val="32"/>
        </w:rPr>
      </w:pPr>
    </w:p>
    <w:p w14:paraId="1D9FEFC1"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B614AD">
      <w:pPr>
        <w:ind w:left="4320" w:hanging="3600"/>
        <w:rPr>
          <w:rFonts w:ascii="Times New Roman" w:hAnsi="Times New Roman" w:cs="Times New Roman"/>
          <w:color w:val="auto"/>
          <w:sz w:val="24"/>
          <w:szCs w:val="32"/>
        </w:rPr>
      </w:pPr>
    </w:p>
    <w:p w14:paraId="5217CC08" w14:textId="42D4CD35" w:rsidR="00F059D5" w:rsidRPr="00C20422" w:rsidRDefault="00F059D5"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C20422">
        <w:rPr>
          <w:rFonts w:ascii="Times New Roman" w:hAnsi="Times New Roman" w:cs="Times New Roman"/>
          <w:color w:val="auto"/>
          <w:sz w:val="24"/>
          <w:szCs w:val="32"/>
        </w:rPr>
        <w:t>The establishment and maintenance of relationships between such items.</w:t>
      </w:r>
      <w:proofErr w:type="gramEnd"/>
      <w:r w:rsidRPr="00C20422">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B614AD">
      <w:pPr>
        <w:ind w:left="4320" w:hanging="3600"/>
        <w:rPr>
          <w:rFonts w:ascii="Times New Roman" w:hAnsi="Times New Roman" w:cs="Times New Roman"/>
          <w:color w:val="auto"/>
          <w:sz w:val="24"/>
          <w:szCs w:val="32"/>
        </w:rPr>
      </w:pPr>
    </w:p>
    <w:p w14:paraId="3DA4EC96"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r>
      <w:proofErr w:type="gramStart"/>
      <w:r w:rsidRPr="00C20422">
        <w:rPr>
          <w:rFonts w:ascii="Times New Roman" w:hAnsi="Times New Roman" w:cs="Times New Roman"/>
          <w:color w:val="auto"/>
          <w:sz w:val="24"/>
          <w:szCs w:val="32"/>
        </w:rPr>
        <w:t>A</w:t>
      </w:r>
      <w:proofErr w:type="gramEnd"/>
      <w:r w:rsidRPr="00C20422">
        <w:rPr>
          <w:rFonts w:ascii="Times New Roman" w:hAnsi="Times New Roman" w:cs="Times New Roman"/>
          <w:color w:val="auto"/>
          <w:sz w:val="24"/>
          <w:szCs w:val="32"/>
        </w:rPr>
        <w:t xml:space="preserve"> test of individual programs or modules in order to remove design or programming errors. [IEEE90]</w:t>
      </w:r>
    </w:p>
    <w:p w14:paraId="7B15186C" w14:textId="77777777" w:rsidR="00B8032C" w:rsidRPr="00C20422" w:rsidRDefault="00B8032C" w:rsidP="00B614AD">
      <w:pPr>
        <w:ind w:left="4320" w:hanging="3600"/>
        <w:rPr>
          <w:rFonts w:ascii="Times New Roman" w:hAnsi="Times New Roman" w:cs="Times New Roman"/>
          <w:color w:val="auto"/>
          <w:sz w:val="24"/>
          <w:szCs w:val="32"/>
        </w:rPr>
      </w:pPr>
    </w:p>
    <w:p w14:paraId="7356D095" w14:textId="77777777" w:rsidR="00B8032C" w:rsidRPr="00C20422" w:rsidRDefault="00B8032C" w:rsidP="00B614AD">
      <w:pPr>
        <w:ind w:left="4320" w:hanging="3600"/>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14:paraId="648CCCF4" w14:textId="77777777" w:rsidR="00B8032C" w:rsidRPr="00C20422" w:rsidRDefault="00B8032C" w:rsidP="00B614AD">
      <w:pPr>
        <w:ind w:left="4320" w:hanging="3600"/>
        <w:rPr>
          <w:rFonts w:ascii="Times New Roman" w:hAnsi="Times New Roman" w:cs="Times New Roman"/>
          <w:color w:val="auto"/>
          <w:sz w:val="24"/>
          <w:szCs w:val="32"/>
        </w:rPr>
      </w:pPr>
    </w:p>
    <w:p w14:paraId="089F8AFB" w14:textId="5B8C0F4F"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xml:space="preserve">. </w:t>
      </w:r>
      <w:proofErr w:type="gramStart"/>
      <w:r w:rsidR="00444D22" w:rsidRPr="00C20422">
        <w:rPr>
          <w:rFonts w:ascii="Times New Roman" w:hAnsi="Times New Roman" w:cs="Times New Roman"/>
          <w:color w:val="auto"/>
          <w:sz w:val="24"/>
          <w:szCs w:val="32"/>
        </w:rPr>
        <w:t>Part of quality control.</w:t>
      </w:r>
      <w:proofErr w:type="gramEnd"/>
      <w:r w:rsidR="00444D22" w:rsidRPr="00C20422">
        <w:rPr>
          <w:rFonts w:ascii="Times New Roman" w:hAnsi="Times New Roman" w:cs="Times New Roman"/>
          <w:color w:val="auto"/>
          <w:sz w:val="24"/>
          <w:szCs w:val="32"/>
        </w:rPr>
        <w:t xml:space="preserve"> [IEEE90]</w:t>
      </w:r>
      <w:r w:rsidRPr="00C20422">
        <w:rPr>
          <w:rFonts w:ascii="Times New Roman" w:hAnsi="Times New Roman" w:cs="Times New Roman"/>
          <w:color w:val="auto"/>
          <w:sz w:val="24"/>
          <w:szCs w:val="32"/>
        </w:rPr>
        <w:tab/>
      </w:r>
    </w:p>
    <w:p w14:paraId="6BA36698" w14:textId="77777777" w:rsidR="00444D22" w:rsidRPr="00C20422" w:rsidRDefault="00444D22" w:rsidP="00B614AD">
      <w:pPr>
        <w:ind w:left="4320" w:hanging="3600"/>
        <w:rPr>
          <w:rFonts w:ascii="Times New Roman" w:hAnsi="Times New Roman" w:cs="Times New Roman"/>
          <w:color w:val="auto"/>
          <w:sz w:val="24"/>
          <w:szCs w:val="32"/>
        </w:rPr>
      </w:pPr>
    </w:p>
    <w:p w14:paraId="76A3C3E3" w14:textId="77777777" w:rsidR="00444D22" w:rsidRPr="00C20422" w:rsidRDefault="00444D2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B614AD">
      <w:pPr>
        <w:ind w:left="4320" w:hanging="3600"/>
        <w:rPr>
          <w:rFonts w:ascii="Times New Roman" w:hAnsi="Times New Roman" w:cs="Times New Roman"/>
          <w:color w:val="auto"/>
          <w:sz w:val="24"/>
          <w:szCs w:val="32"/>
        </w:rPr>
      </w:pPr>
    </w:p>
    <w:p w14:paraId="7C41F033" w14:textId="77777777" w:rsidR="00B8032C" w:rsidRPr="00C20422" w:rsidRDefault="00B8032C" w:rsidP="00B614AD">
      <w:pPr>
        <w:ind w:left="4320" w:hanging="3600"/>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bookmarkStart w:id="111" w:name="_Toc259970760"/>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64769F1C" w14:textId="77777777" w:rsidR="00FA687F" w:rsidRDefault="00FA687F" w:rsidP="00320DB1">
      <w:pPr>
        <w:rPr>
          <w:rFonts w:ascii="Times New Roman" w:hAnsi="Times New Roman" w:cs="Times New Roman"/>
          <w:b/>
          <w:sz w:val="36"/>
          <w:szCs w:val="44"/>
        </w:rPr>
      </w:pPr>
    </w:p>
    <w:p w14:paraId="35C2D395" w14:textId="77777777" w:rsidR="00FA687F" w:rsidRDefault="00FA687F" w:rsidP="00320DB1">
      <w:pPr>
        <w:rPr>
          <w:rFonts w:ascii="Times New Roman" w:hAnsi="Times New Roman" w:cs="Times New Roman"/>
          <w:b/>
          <w:sz w:val="36"/>
          <w:szCs w:val="44"/>
        </w:rPr>
      </w:pPr>
    </w:p>
    <w:p w14:paraId="0E3BCFE0" w14:textId="77777777" w:rsidR="00FA687F" w:rsidRDefault="00FA687F" w:rsidP="00320DB1">
      <w:pPr>
        <w:rPr>
          <w:rFonts w:ascii="Times New Roman" w:hAnsi="Times New Roman" w:cs="Times New Roman"/>
          <w:b/>
          <w:sz w:val="36"/>
          <w:szCs w:val="44"/>
        </w:rPr>
      </w:pPr>
    </w:p>
    <w:p w14:paraId="27A28890"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320DB1" w:rsidRDefault="00404911" w:rsidP="00320DB1">
      <w:pPr>
        <w:rPr>
          <w:rFonts w:ascii="Times New Roman" w:hAnsi="Times New Roman" w:cs="Times New Roman"/>
          <w:b/>
          <w:color w:val="auto"/>
          <w:sz w:val="24"/>
          <w:szCs w:val="32"/>
        </w:rPr>
      </w:pPr>
      <w:r w:rsidRPr="00320DB1">
        <w:rPr>
          <w:rFonts w:ascii="Times New Roman" w:hAnsi="Times New Roman" w:cs="Times New Roman"/>
          <w:b/>
          <w:sz w:val="36"/>
          <w:szCs w:val="44"/>
        </w:rPr>
        <w:lastRenderedPageBreak/>
        <w:t>Chapter Two: Infrastructure</w:t>
      </w:r>
      <w:bookmarkEnd w:id="111"/>
    </w:p>
    <w:p w14:paraId="3D4F1D30" w14:textId="77777777" w:rsidR="00404911" w:rsidRDefault="00404911" w:rsidP="00B126A1">
      <w:pPr>
        <w:pStyle w:val="Heading2"/>
        <w:rPr>
          <w:rFonts w:ascii="Times New Roman" w:hAnsi="Times New Roman" w:cs="Times New Roman"/>
          <w:b w:val="0"/>
          <w:bCs w:val="0"/>
          <w:color w:val="auto"/>
          <w:sz w:val="32"/>
          <w:szCs w:val="40"/>
        </w:rPr>
      </w:pPr>
      <w:bookmarkStart w:id="112" w:name="_Toc259970761"/>
      <w:r w:rsidRPr="00C20422">
        <w:rPr>
          <w:rFonts w:ascii="Times New Roman" w:hAnsi="Times New Roman" w:cs="Times New Roman"/>
          <w:color w:val="auto"/>
          <w:sz w:val="32"/>
          <w:szCs w:val="40"/>
        </w:rPr>
        <w:t>2. Infrastructure</w:t>
      </w:r>
      <w:bookmarkEnd w:id="112"/>
    </w:p>
    <w:p w14:paraId="1F1F7CD4" w14:textId="77777777" w:rsidR="00C20422" w:rsidRPr="00C20422" w:rsidRDefault="00C20422" w:rsidP="00404911">
      <w:pPr>
        <w:rPr>
          <w:rFonts w:ascii="Times New Roman" w:hAnsi="Times New Roman" w:cs="Times New Roman"/>
          <w:b/>
          <w:bCs/>
          <w:color w:val="auto"/>
          <w:sz w:val="32"/>
          <w:szCs w:val="40"/>
        </w:rPr>
      </w:pPr>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13" w:name="_Toc259970762"/>
      <w:r w:rsidRPr="00C20422">
        <w:rPr>
          <w:rFonts w:ascii="Times New Roman" w:hAnsi="Times New Roman" w:cs="Times New Roman"/>
          <w:color w:val="auto"/>
          <w:sz w:val="28"/>
          <w:szCs w:val="36"/>
        </w:rPr>
        <w:t>2.1 Software development life cycle</w:t>
      </w:r>
      <w:bookmarkEnd w:id="113"/>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77777777" w:rsidR="00DF6E3A" w:rsidRDefault="00DF6E3A" w:rsidP="00404911">
      <w:pPr>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Pr="00C20422">
        <w:rPr>
          <w:rFonts w:ascii="Times New Roman" w:hAnsi="Times New Roman" w:cs="Times New Roman"/>
          <w:color w:val="auto"/>
          <w:sz w:val="24"/>
          <w:szCs w:val="24"/>
        </w:rPr>
        <w:t xml:space="preserve">Iterative and Incremental development is a process that separates the large feature into small chucks. The </w:t>
      </w:r>
      <w:r w:rsidR="0060271E" w:rsidRPr="00C20422">
        <w:rPr>
          <w:rFonts w:ascii="Times New Roman" w:hAnsi="Times New Roman" w:cs="Times New Roman"/>
          <w:color w:val="auto"/>
          <w:sz w:val="24"/>
          <w:szCs w:val="24"/>
        </w:rPr>
        <w:t xml:space="preserve">iterative development, the implementation design, developed and test will repeat in cycle. </w:t>
      </w:r>
      <w:proofErr w:type="gramStart"/>
      <w:r w:rsidR="0060271E" w:rsidRPr="00C20422">
        <w:rPr>
          <w:rFonts w:ascii="Times New Roman" w:hAnsi="Times New Roman" w:cs="Times New Roman"/>
          <w:color w:val="auto"/>
          <w:sz w:val="24"/>
          <w:szCs w:val="24"/>
        </w:rPr>
        <w:t>In each iteration</w:t>
      </w:r>
      <w:proofErr w:type="gramEnd"/>
      <w:r w:rsidR="0060271E" w:rsidRPr="00C20422">
        <w:rPr>
          <w:rFonts w:ascii="Times New Roman" w:hAnsi="Times New Roman" w:cs="Times New Roman"/>
          <w:color w:val="auto"/>
          <w:sz w:val="24"/>
          <w:szCs w:val="24"/>
        </w:rPr>
        <w:t>, addition features can be design to add in designed, developed and tested until there is a fully functional software application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9"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7063603F" w14:textId="77777777" w:rsidR="009C7659" w:rsidRDefault="009C7659" w:rsidP="009C7659">
      <w:pPr>
        <w:jc w:val="center"/>
        <w:rPr>
          <w:rFonts w:ascii="Times New Roman" w:hAnsi="Times New Roman" w:cs="Times New Roman"/>
          <w:color w:val="auto"/>
          <w:sz w:val="24"/>
          <w:szCs w:val="24"/>
        </w:rPr>
      </w:pPr>
    </w:p>
    <w:p w14:paraId="2F7032BF" w14:textId="77777777" w:rsidR="009C7659" w:rsidRPr="00C20422" w:rsidRDefault="009C7659" w:rsidP="009C7659">
      <w:pPr>
        <w:jc w:val="center"/>
        <w:rPr>
          <w:rFonts w:ascii="Times New Roman" w:hAnsi="Times New Roman" w:cs="Times New Roman"/>
          <w:color w:val="auto"/>
          <w:sz w:val="24"/>
          <w:szCs w:val="24"/>
        </w:rPr>
      </w:pPr>
    </w:p>
    <w:p w14:paraId="7E57858D" w14:textId="77777777" w:rsidR="00BF66C4" w:rsidRPr="00C20422" w:rsidRDefault="00BF66C4" w:rsidP="00404911">
      <w:pPr>
        <w:rPr>
          <w:rFonts w:ascii="Times New Roman" w:hAnsi="Times New Roman" w:cs="Times New Roman"/>
          <w:color w:val="auto"/>
          <w:sz w:val="28"/>
        </w:rPr>
      </w:pP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iterative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incremental </w:t>
      </w:r>
      <w:r w:rsidRPr="00C20422">
        <w:rPr>
          <w:rStyle w:val="words"/>
          <w:rFonts w:ascii="Times New Roman" w:hAnsi="Times New Roman" w:cs="Times New Roman"/>
          <w:color w:val="auto"/>
          <w:sz w:val="24"/>
          <w:szCs w:val="32"/>
        </w:rPr>
        <w:t>because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process</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reduce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may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simplicity</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Iterative developing can fulfill and change software</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 xml:space="preserve">and the documents </w:t>
      </w:r>
      <w:r w:rsidR="00745DD5" w:rsidRPr="00C20422">
        <w:rPr>
          <w:rFonts w:ascii="Times New Roman" w:hAnsi="Times New Roman" w:cs="Times New Roman"/>
          <w:color w:val="auto"/>
          <w:szCs w:val="22"/>
        </w:rPr>
        <w:t>in each progress</w:t>
      </w:r>
      <w:r w:rsidR="00745DD5" w:rsidRPr="00C20422">
        <w:rPr>
          <w:rFonts w:ascii="Times New Roman" w:hAnsi="Times New Roman" w:cs="Times New Roman"/>
          <w:color w:val="auto"/>
          <w:sz w:val="24"/>
          <w:szCs w:val="24"/>
        </w:rPr>
        <w:t>.</w:t>
      </w:r>
    </w:p>
    <w:p w14:paraId="117FBADD" w14:textId="77777777" w:rsidR="0060271E" w:rsidRPr="00C20422" w:rsidRDefault="00B6120F" w:rsidP="00B126A1">
      <w:pPr>
        <w:pStyle w:val="Heading2"/>
        <w:rPr>
          <w:rFonts w:ascii="Times New Roman" w:hAnsi="Times New Roman" w:cs="Times New Roman"/>
          <w:b w:val="0"/>
          <w:bCs w:val="0"/>
          <w:color w:val="auto"/>
          <w:sz w:val="28"/>
          <w:szCs w:val="36"/>
        </w:rPr>
      </w:pPr>
      <w:bookmarkStart w:id="114" w:name="_Toc259970763"/>
      <w:r w:rsidRPr="00C20422">
        <w:rPr>
          <w:rFonts w:ascii="Times New Roman" w:hAnsi="Times New Roman" w:cs="Times New Roman"/>
          <w:color w:val="auto"/>
          <w:sz w:val="28"/>
          <w:szCs w:val="36"/>
        </w:rPr>
        <w:t>2.2 Development Tools</w:t>
      </w:r>
      <w:bookmarkEnd w:id="114"/>
    </w:p>
    <w:p w14:paraId="709054CD" w14:textId="77777777" w:rsidR="00C47481" w:rsidRPr="00741E00" w:rsidRDefault="00B6120F" w:rsidP="00C4748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r w:rsidRPr="00741E00">
        <w:rPr>
          <w:rFonts w:ascii="Times New Roman" w:eastAsia="Times New Roman" w:hAnsi="Times New Roman" w:cs="Times New Roman"/>
          <w:b/>
          <w:bCs/>
          <w:color w:val="auto"/>
          <w:kern w:val="36"/>
          <w:szCs w:val="22"/>
          <w:highlight w:val="yellow"/>
        </w:rPr>
        <w:t xml:space="preserve">CodeIgniter version </w:t>
      </w:r>
      <w:r w:rsidR="006676E9" w:rsidRPr="00741E00">
        <w:rPr>
          <w:rFonts w:ascii="Times New Roman" w:eastAsia="Times New Roman" w:hAnsi="Times New Roman" w:cs="Times New Roman"/>
          <w:b/>
          <w:bCs/>
          <w:color w:val="auto"/>
          <w:kern w:val="36"/>
          <w:szCs w:val="22"/>
          <w:highlight w:val="yellow"/>
        </w:rPr>
        <w:t>2.1.4</w:t>
      </w:r>
      <w:r w:rsidR="00C47481" w:rsidRPr="00741E00">
        <w:rPr>
          <w:rFonts w:ascii="Times New Roman" w:eastAsia="Times New Roman" w:hAnsi="Times New Roman" w:cs="Times New Roman"/>
          <w:b/>
          <w:bCs/>
          <w:color w:val="auto"/>
          <w:kern w:val="36"/>
          <w:szCs w:val="22"/>
          <w:highlight w:val="yellow"/>
        </w:rPr>
        <w:t xml:space="preserve"> </w:t>
      </w:r>
    </w:p>
    <w:p w14:paraId="4422142A" w14:textId="77777777" w:rsidR="00292DDF" w:rsidRPr="00741E00" w:rsidRDefault="00292DDF" w:rsidP="00292DDF">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highlight w:val="yellow"/>
        </w:rPr>
      </w:pPr>
      <w:r w:rsidRPr="00741E00">
        <w:rPr>
          <w:rFonts w:ascii="Times New Roman" w:eastAsia="Times New Roman" w:hAnsi="Times New Roman" w:cs="Times New Roman"/>
          <w:color w:val="auto"/>
          <w:kern w:val="36"/>
          <w:szCs w:val="22"/>
          <w:highlight w:val="yellow"/>
        </w:rPr>
        <w:t>CodeIgniter is an open source web application development framework. CodeIgniter allows user to use both HTML and PHP language and also support fully MVC pattern.</w:t>
      </w:r>
    </w:p>
    <w:p w14:paraId="188F7495" w14:textId="6A6C6F17" w:rsidR="00B6120F" w:rsidRPr="00741E00"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r w:rsidRPr="00741E00">
        <w:rPr>
          <w:rFonts w:ascii="Times New Roman" w:eastAsia="Times New Roman" w:hAnsi="Times New Roman" w:cs="Times New Roman"/>
          <w:b/>
          <w:bCs/>
          <w:color w:val="auto"/>
          <w:kern w:val="36"/>
          <w:szCs w:val="22"/>
          <w:highlight w:val="yellow"/>
        </w:rPr>
        <w:t>Xcode version 5.0</w:t>
      </w:r>
    </w:p>
    <w:p w14:paraId="1837C94D" w14:textId="77777777" w:rsidR="00292DDF" w:rsidRPr="00741E00" w:rsidRDefault="00292DDF" w:rsidP="00D118EF">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highlight w:val="yellow"/>
        </w:rPr>
      </w:pPr>
      <w:r w:rsidRPr="00741E00">
        <w:rPr>
          <w:rFonts w:ascii="Times New Roman" w:eastAsia="Times New Roman" w:hAnsi="Times New Roman" w:cs="Times New Roman"/>
          <w:color w:val="auto"/>
          <w:kern w:val="36"/>
          <w:szCs w:val="22"/>
          <w:highlight w:val="yellow"/>
        </w:rPr>
        <w:t>Xcode is an IDE for developing software for iOS and OSX, contains iOS simulator for developing iPhone and iPad application.</w:t>
      </w:r>
    </w:p>
    <w:p w14:paraId="65ABC664" w14:textId="769CAEC7" w:rsidR="00D118EF" w:rsidRPr="00741E00" w:rsidRDefault="00B6120F" w:rsidP="00D118E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proofErr w:type="spellStart"/>
      <w:r w:rsidRPr="00741E00">
        <w:rPr>
          <w:rFonts w:ascii="Times New Roman" w:eastAsia="Times New Roman" w:hAnsi="Times New Roman" w:cs="Times New Roman"/>
          <w:b/>
          <w:bCs/>
          <w:color w:val="auto"/>
          <w:kern w:val="36"/>
          <w:szCs w:val="22"/>
          <w:highlight w:val="yellow"/>
        </w:rPr>
        <w:t>Phone</w:t>
      </w:r>
      <w:r w:rsidR="00D118EF" w:rsidRPr="00741E00">
        <w:rPr>
          <w:rFonts w:ascii="Times New Roman" w:eastAsia="Times New Roman" w:hAnsi="Times New Roman" w:cs="Times New Roman"/>
          <w:b/>
          <w:bCs/>
          <w:color w:val="auto"/>
          <w:kern w:val="36"/>
          <w:szCs w:val="22"/>
          <w:highlight w:val="yellow"/>
        </w:rPr>
        <w:t>G</w:t>
      </w:r>
      <w:r w:rsidRPr="00741E00">
        <w:rPr>
          <w:rFonts w:ascii="Times New Roman" w:eastAsia="Times New Roman" w:hAnsi="Times New Roman" w:cs="Times New Roman"/>
          <w:b/>
          <w:bCs/>
          <w:color w:val="auto"/>
          <w:kern w:val="36"/>
          <w:szCs w:val="22"/>
          <w:highlight w:val="yellow"/>
        </w:rPr>
        <w:t>ap</w:t>
      </w:r>
      <w:proofErr w:type="spellEnd"/>
      <w:r w:rsidRPr="00741E00">
        <w:rPr>
          <w:rFonts w:ascii="Times New Roman" w:eastAsia="Times New Roman" w:hAnsi="Times New Roman" w:cs="Times New Roman"/>
          <w:b/>
          <w:bCs/>
          <w:color w:val="auto"/>
          <w:kern w:val="36"/>
          <w:szCs w:val="22"/>
          <w:highlight w:val="yellow"/>
        </w:rPr>
        <w:t xml:space="preserve"> version </w:t>
      </w:r>
      <w:r w:rsidR="006676E9" w:rsidRPr="00741E00">
        <w:rPr>
          <w:rFonts w:ascii="Times New Roman" w:eastAsia="Times New Roman" w:hAnsi="Times New Roman" w:cs="Times New Roman"/>
          <w:b/>
          <w:bCs/>
          <w:color w:val="auto"/>
          <w:kern w:val="36"/>
          <w:szCs w:val="22"/>
          <w:highlight w:val="yellow"/>
        </w:rPr>
        <w:t>2.9.1</w:t>
      </w:r>
    </w:p>
    <w:p w14:paraId="6FDAE14F" w14:textId="21F7D491" w:rsidR="00292DDF" w:rsidRPr="00741E00" w:rsidRDefault="00D118EF" w:rsidP="00D118EF">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highlight w:val="yellow"/>
        </w:rPr>
      </w:pPr>
      <w:proofErr w:type="spellStart"/>
      <w:r w:rsidRPr="00741E00">
        <w:rPr>
          <w:rFonts w:ascii="Times New Roman" w:eastAsia="Times New Roman" w:hAnsi="Times New Roman" w:cs="Times New Roman"/>
          <w:color w:val="auto"/>
          <w:kern w:val="36"/>
          <w:szCs w:val="22"/>
          <w:highlight w:val="yellow"/>
        </w:rPr>
        <w:t>PhoneGap</w:t>
      </w:r>
      <w:proofErr w:type="spellEnd"/>
      <w:r w:rsidRPr="00741E00">
        <w:rPr>
          <w:rFonts w:ascii="Times New Roman" w:eastAsia="Times New Roman" w:hAnsi="Times New Roman" w:cs="Times New Roman"/>
          <w:color w:val="auto"/>
          <w:kern w:val="36"/>
          <w:szCs w:val="22"/>
          <w:highlight w:val="yellow"/>
        </w:rPr>
        <w:t xml:space="preserve"> is a free open source that allow user to create hybrid mobile application by using HTML5.</w:t>
      </w:r>
    </w:p>
    <w:p w14:paraId="04B058D1" w14:textId="77777777" w:rsidR="00D118EF" w:rsidRPr="00741E00" w:rsidRDefault="005061DC" w:rsidP="00B126A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r w:rsidRPr="00741E00">
        <w:rPr>
          <w:rFonts w:ascii="Times New Roman" w:eastAsia="Times New Roman" w:hAnsi="Times New Roman" w:cs="Times New Roman"/>
          <w:b/>
          <w:bCs/>
          <w:color w:val="auto"/>
          <w:kern w:val="36"/>
          <w:szCs w:val="22"/>
          <w:highlight w:val="yellow"/>
        </w:rPr>
        <w:t>MySQL server</w:t>
      </w:r>
    </w:p>
    <w:p w14:paraId="3E20CB21" w14:textId="77777777" w:rsidR="004D54AF" w:rsidRPr="00741E00" w:rsidRDefault="004D54AF" w:rsidP="004D54AF">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highlight w:val="yellow"/>
        </w:rPr>
      </w:pPr>
      <w:r w:rsidRPr="00741E00">
        <w:rPr>
          <w:rFonts w:ascii="Times New Roman" w:eastAsia="Times New Roman" w:hAnsi="Times New Roman" w:cs="Times New Roman"/>
          <w:color w:val="auto"/>
          <w:kern w:val="36"/>
          <w:szCs w:val="22"/>
          <w:highlight w:val="yellow"/>
        </w:rPr>
        <w:t>We use PhpMyAdmin 2.10.3 for database because it supports a wide range in MySQL, easy to use and it is free tools.</w:t>
      </w:r>
    </w:p>
    <w:p w14:paraId="182CDF52" w14:textId="4DAD68C6" w:rsidR="006676E9" w:rsidRPr="00741E00" w:rsidRDefault="002720C9" w:rsidP="004D54A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r w:rsidRPr="00741E00">
        <w:rPr>
          <w:rFonts w:ascii="Times New Roman" w:eastAsia="Times New Roman" w:hAnsi="Times New Roman" w:cs="Times New Roman"/>
          <w:b/>
          <w:bCs/>
          <w:color w:val="auto"/>
          <w:kern w:val="36"/>
          <w:szCs w:val="22"/>
          <w:highlight w:val="yellow"/>
        </w:rPr>
        <w:t xml:space="preserve">Adobe </w:t>
      </w:r>
      <w:r w:rsidR="006676E9" w:rsidRPr="00741E00">
        <w:rPr>
          <w:rFonts w:ascii="Times New Roman" w:eastAsia="Times New Roman" w:hAnsi="Times New Roman" w:cs="Times New Roman"/>
          <w:b/>
          <w:bCs/>
          <w:color w:val="auto"/>
          <w:kern w:val="36"/>
          <w:szCs w:val="22"/>
          <w:highlight w:val="yellow"/>
        </w:rPr>
        <w:t>Dreamweaver CC</w:t>
      </w:r>
    </w:p>
    <w:p w14:paraId="03B2B68F" w14:textId="54F81E40" w:rsidR="002720C9" w:rsidRDefault="002720C9" w:rsidP="002720C9">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rPr>
      </w:pPr>
      <w:r w:rsidRPr="00741E00">
        <w:rPr>
          <w:rFonts w:ascii="Times New Roman" w:eastAsia="Times New Roman" w:hAnsi="Times New Roman" w:cs="Times New Roman"/>
          <w:color w:val="auto"/>
          <w:kern w:val="36"/>
          <w:szCs w:val="22"/>
          <w:highlight w:val="yellow"/>
        </w:rPr>
        <w:lastRenderedPageBreak/>
        <w:t>Dreamweaver is the development tools that use to create HTML and PHP webpage from Adobe.</w:t>
      </w:r>
    </w:p>
    <w:p w14:paraId="6746F479" w14:textId="77777777" w:rsidR="00B6120F" w:rsidRPr="00C20422" w:rsidRDefault="00B6120F" w:rsidP="00B126A1">
      <w:pPr>
        <w:pStyle w:val="Heading2"/>
        <w:rPr>
          <w:rFonts w:ascii="Times New Roman" w:eastAsia="Times New Roman" w:hAnsi="Times New Roman" w:cs="Times New Roman"/>
          <w:b w:val="0"/>
          <w:bCs w:val="0"/>
          <w:color w:val="auto"/>
          <w:kern w:val="36"/>
          <w:sz w:val="28"/>
        </w:rPr>
      </w:pPr>
      <w:bookmarkStart w:id="115" w:name="_Toc259970764"/>
      <w:r w:rsidRPr="00C20422">
        <w:rPr>
          <w:rFonts w:ascii="Times New Roman" w:eastAsia="Times New Roman" w:hAnsi="Times New Roman" w:cs="Times New Roman"/>
          <w:color w:val="auto"/>
          <w:kern w:val="36"/>
          <w:sz w:val="28"/>
        </w:rPr>
        <w:t>2.3 Hardware and Material Resources</w:t>
      </w:r>
      <w:bookmarkEnd w:id="115"/>
    </w:p>
    <w:p w14:paraId="281DA707" w14:textId="77777777" w:rsidR="00117097" w:rsidRPr="00C20422" w:rsidRDefault="00B6120F" w:rsidP="00117097">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BB5F9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745DD5">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880571">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36288F">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36288F">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36288F">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36288F">
      <w:pPr>
        <w:pStyle w:val="ListParagraph"/>
        <w:spacing w:before="100" w:beforeAutospacing="1" w:after="100" w:afterAutospacing="1" w:line="240" w:lineRule="auto"/>
        <w:ind w:left="2520"/>
        <w:outlineLvl w:val="0"/>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741E00" w:rsidRDefault="00741E00" w:rsidP="00741E00">
      <w:pPr>
        <w:pStyle w:val="ListParagraph"/>
        <w:numPr>
          <w:ilvl w:val="0"/>
          <w:numId w:val="6"/>
        </w:numPr>
        <w:spacing w:before="100" w:beforeAutospacing="1" w:after="100" w:afterAutospacing="1" w:line="240" w:lineRule="auto"/>
        <w:outlineLvl w:val="0"/>
        <w:rPr>
          <w:rFonts w:ascii="Times New Roman" w:hAnsi="Times New Roman" w:cs="Times New Roman"/>
          <w:b/>
          <w:bCs/>
          <w:color w:val="auto"/>
          <w:sz w:val="24"/>
          <w:szCs w:val="24"/>
          <w:highlight w:val="yellow"/>
        </w:rPr>
      </w:pPr>
      <w:r w:rsidRPr="00741E00">
        <w:rPr>
          <w:rFonts w:ascii="Times New Roman" w:hAnsi="Times New Roman" w:cs="Times New Roman"/>
          <w:b/>
          <w:bCs/>
          <w:color w:val="auto"/>
          <w:sz w:val="24"/>
          <w:szCs w:val="24"/>
          <w:highlight w:val="yellow"/>
        </w:rPr>
        <w:t>iPhone</w:t>
      </w:r>
    </w:p>
    <w:p w14:paraId="0C1EBC97" w14:textId="1A72DE4B" w:rsidR="00741E00" w:rsidRPr="00741E00" w:rsidRDefault="00741E00" w:rsidP="00741E00">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highlight w:val="yellow"/>
        </w:rPr>
      </w:pPr>
      <w:r w:rsidRPr="00741E00">
        <w:rPr>
          <w:rFonts w:ascii="Times New Roman" w:hAnsi="Times New Roman" w:cs="Times New Roman"/>
          <w:b/>
          <w:bCs/>
          <w:color w:val="auto"/>
          <w:sz w:val="24"/>
          <w:szCs w:val="24"/>
          <w:highlight w:val="yellow"/>
        </w:rPr>
        <w:t>iPhone 5s</w:t>
      </w:r>
    </w:p>
    <w:p w14:paraId="024DDC1B" w14:textId="3CD0149A" w:rsidR="00741E00" w:rsidRPr="00741E00" w:rsidRDefault="00741E00" w:rsidP="00741E00">
      <w:pPr>
        <w:pStyle w:val="ListParagraph"/>
        <w:spacing w:before="100" w:beforeAutospacing="1" w:after="100" w:afterAutospacing="1" w:line="240" w:lineRule="auto"/>
        <w:ind w:left="2520"/>
        <w:outlineLvl w:val="0"/>
        <w:rPr>
          <w:rFonts w:ascii="Times New Roman" w:hAnsi="Times New Roman" w:cs="Times New Roman"/>
          <w:color w:val="auto"/>
          <w:sz w:val="24"/>
          <w:szCs w:val="24"/>
          <w:highlight w:val="yellow"/>
        </w:rPr>
      </w:pPr>
      <w:r w:rsidRPr="00741E00">
        <w:rPr>
          <w:rFonts w:ascii="Times New Roman" w:hAnsi="Times New Roman" w:cs="Times New Roman"/>
          <w:b/>
          <w:bCs/>
          <w:color w:val="auto"/>
          <w:sz w:val="24"/>
          <w:szCs w:val="24"/>
          <w:highlight w:val="yellow"/>
        </w:rPr>
        <w:t>Processor:</w:t>
      </w:r>
      <w:r w:rsidRPr="00741E00">
        <w:rPr>
          <w:rFonts w:ascii="Times New Roman" w:hAnsi="Times New Roman" w:cs="Times New Roman"/>
          <w:color w:val="auto"/>
          <w:sz w:val="24"/>
          <w:szCs w:val="24"/>
          <w:highlight w:val="yellow"/>
        </w:rPr>
        <w:t xml:space="preserve"> </w:t>
      </w:r>
      <w:r w:rsidRPr="00741E00">
        <w:rPr>
          <w:rFonts w:ascii="Times New Roman" w:hAnsi="Times New Roman" w:cs="Times New Roman"/>
          <w:sz w:val="24"/>
          <w:szCs w:val="24"/>
          <w:highlight w:val="yellow"/>
          <w:shd w:val="clear" w:color="auto" w:fill="FFFFFF"/>
        </w:rPr>
        <w:t>Dual core, 1300 MHz</w:t>
      </w:r>
    </w:p>
    <w:p w14:paraId="22336F3D" w14:textId="79000BC6" w:rsidR="00741E00" w:rsidRPr="00741E00" w:rsidRDefault="00741E00" w:rsidP="00741E00">
      <w:pPr>
        <w:pStyle w:val="ListParagraph"/>
        <w:spacing w:before="100" w:beforeAutospacing="1" w:after="100" w:afterAutospacing="1" w:line="240" w:lineRule="auto"/>
        <w:ind w:left="2520"/>
        <w:outlineLvl w:val="0"/>
        <w:rPr>
          <w:rFonts w:ascii="Times New Roman" w:hAnsi="Times New Roman" w:cs="Times New Roman"/>
          <w:color w:val="auto"/>
          <w:sz w:val="24"/>
          <w:szCs w:val="24"/>
          <w:highlight w:val="yellow"/>
        </w:rPr>
      </w:pPr>
      <w:r w:rsidRPr="00741E00">
        <w:rPr>
          <w:rFonts w:ascii="Times New Roman" w:hAnsi="Times New Roman" w:cs="Times New Roman"/>
          <w:b/>
          <w:bCs/>
          <w:color w:val="auto"/>
          <w:sz w:val="24"/>
          <w:szCs w:val="24"/>
          <w:highlight w:val="yellow"/>
        </w:rPr>
        <w:t>Memory:</w:t>
      </w:r>
      <w:r w:rsidRPr="00741E00">
        <w:rPr>
          <w:rFonts w:ascii="Times New Roman" w:hAnsi="Times New Roman" w:cs="Times New Roman"/>
          <w:color w:val="auto"/>
          <w:sz w:val="24"/>
          <w:szCs w:val="24"/>
          <w:highlight w:val="yellow"/>
        </w:rPr>
        <w:t xml:space="preserve"> 32 GB internal storage, 1 GB RAM DDR3</w:t>
      </w:r>
    </w:p>
    <w:p w14:paraId="3F6DF941" w14:textId="0E223F04" w:rsidR="00741E00" w:rsidRPr="00741E00" w:rsidRDefault="00741E00" w:rsidP="00741E00">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741E00">
        <w:rPr>
          <w:rFonts w:ascii="Times New Roman" w:hAnsi="Times New Roman" w:cs="Times New Roman"/>
          <w:b/>
          <w:bCs/>
          <w:color w:val="auto"/>
          <w:sz w:val="24"/>
          <w:szCs w:val="24"/>
          <w:highlight w:val="yellow"/>
        </w:rPr>
        <w:t>Operating</w:t>
      </w:r>
      <w:r w:rsidRPr="00741E00">
        <w:rPr>
          <w:rFonts w:ascii="Times New Roman" w:hAnsi="Times New Roman" w:cs="Times New Roman"/>
          <w:color w:val="auto"/>
          <w:sz w:val="24"/>
          <w:szCs w:val="24"/>
          <w:highlight w:val="yellow"/>
        </w:rPr>
        <w:t xml:space="preserve"> System: iOS7</w:t>
      </w:r>
    </w:p>
    <w:p w14:paraId="2ABCB66F" w14:textId="77777777" w:rsidR="00320DB1" w:rsidRDefault="00320DB1" w:rsidP="00741E00">
      <w:pPr>
        <w:pStyle w:val="ListParagraph"/>
        <w:spacing w:before="100" w:beforeAutospacing="1" w:after="100" w:afterAutospacing="1" w:line="240" w:lineRule="auto"/>
        <w:ind w:left="2520"/>
        <w:outlineLvl w:val="0"/>
      </w:pPr>
      <w:bookmarkStart w:id="116" w:name="_Toc259970765"/>
    </w:p>
    <w:p w14:paraId="24AF967E" w14:textId="77777777" w:rsidR="00320DB1" w:rsidRDefault="00320DB1" w:rsidP="002D666E">
      <w:pPr>
        <w:pStyle w:val="Heading1"/>
        <w:rPr>
          <w:rFonts w:ascii="Times New Roman" w:hAnsi="Times New Roman" w:cs="Times New Roman"/>
          <w:sz w:val="36"/>
          <w:szCs w:val="44"/>
        </w:rPr>
      </w:pPr>
    </w:p>
    <w:p w14:paraId="7F2D3543" w14:textId="77777777" w:rsidR="00320DB1" w:rsidRDefault="00320DB1" w:rsidP="002D666E">
      <w:pPr>
        <w:pStyle w:val="Heading1"/>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37712FA4" w14:textId="77777777" w:rsidR="002D666E" w:rsidRPr="00D0624D" w:rsidRDefault="00880571" w:rsidP="002D666E">
      <w:pPr>
        <w:pStyle w:val="Heading1"/>
        <w:rPr>
          <w:rFonts w:ascii="Times New Roman" w:hAnsi="Times New Roman" w:cs="Times New Roman"/>
          <w:sz w:val="36"/>
          <w:szCs w:val="44"/>
        </w:rPr>
      </w:pPr>
      <w:r w:rsidRPr="00C20422">
        <w:rPr>
          <w:rFonts w:ascii="Times New Roman" w:hAnsi="Times New Roman" w:cs="Times New Roman"/>
          <w:sz w:val="36"/>
          <w:szCs w:val="44"/>
        </w:rPr>
        <w:lastRenderedPageBreak/>
        <w:t>Chapter Three: Management Procedures</w:t>
      </w:r>
      <w:bookmarkEnd w:id="116"/>
    </w:p>
    <w:p w14:paraId="0C3D7362" w14:textId="77777777" w:rsidR="00880571" w:rsidRPr="00C20422" w:rsidRDefault="00880571" w:rsidP="00B126A1">
      <w:pPr>
        <w:pStyle w:val="Heading2"/>
        <w:rPr>
          <w:rFonts w:ascii="Times New Roman" w:hAnsi="Times New Roman" w:cs="Times New Roman"/>
          <w:b w:val="0"/>
          <w:bCs w:val="0"/>
          <w:color w:val="auto"/>
          <w:sz w:val="32"/>
          <w:szCs w:val="40"/>
        </w:rPr>
      </w:pPr>
      <w:bookmarkStart w:id="117" w:name="_Toc259970766"/>
      <w:r w:rsidRPr="00C20422">
        <w:rPr>
          <w:rFonts w:ascii="Times New Roman" w:hAnsi="Times New Roman" w:cs="Times New Roman"/>
          <w:color w:val="auto"/>
          <w:sz w:val="32"/>
          <w:szCs w:val="40"/>
        </w:rPr>
        <w:t>3. Management Procedures</w:t>
      </w:r>
      <w:bookmarkEnd w:id="117"/>
    </w:p>
    <w:p w14:paraId="2C80310C" w14:textId="77777777" w:rsidR="00880571" w:rsidRPr="00C20422" w:rsidRDefault="00880571" w:rsidP="00880571">
      <w:pPr>
        <w:rPr>
          <w:rFonts w:ascii="Times New Roman" w:hAnsi="Times New Roman" w:cs="Times New Roman"/>
          <w:b/>
          <w:bCs/>
          <w:color w:val="auto"/>
          <w:sz w:val="32"/>
          <w:szCs w:val="40"/>
        </w:rPr>
      </w:pPr>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118" w:name="_Toc259970767"/>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118"/>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119" w:name="_Toc259970768"/>
      <w:r w:rsidRPr="00C20422">
        <w:rPr>
          <w:rFonts w:ascii="Times New Roman" w:hAnsi="Times New Roman" w:cs="Times New Roman"/>
          <w:color w:val="auto"/>
          <w:sz w:val="28"/>
          <w:szCs w:val="36"/>
        </w:rPr>
        <w:t>3.2 Monitoring and Controlling Mechanism</w:t>
      </w:r>
      <w:bookmarkEnd w:id="119"/>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120" w:name="_Toc259970769"/>
      <w:r w:rsidRPr="00C20422">
        <w:rPr>
          <w:rFonts w:ascii="Times New Roman" w:hAnsi="Times New Roman" w:cs="Times New Roman"/>
          <w:color w:val="auto"/>
          <w:sz w:val="24"/>
          <w:szCs w:val="32"/>
        </w:rPr>
        <w:t>3.2.1 Project Meeting</w:t>
      </w:r>
      <w:bookmarkEnd w:id="120"/>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MissKanokwan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Maneerat</w:t>
            </w:r>
            <w:proofErr w:type="spellEnd"/>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Miss </w:t>
            </w:r>
            <w:proofErr w:type="spellStart"/>
            <w:r w:rsidRPr="00C20422">
              <w:rPr>
                <w:rFonts w:ascii="Times New Roman" w:hAnsi="Times New Roman" w:cs="Times New Roman"/>
                <w:color w:val="auto"/>
                <w:sz w:val="24"/>
                <w:szCs w:val="32"/>
              </w:rPr>
              <w:t>Worapun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Wongkium</w:t>
            </w:r>
            <w:proofErr w:type="spellEnd"/>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Pr="00C20422" w:rsidRDefault="002D666E"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121" w:name="_Toc259970770"/>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121"/>
    </w:p>
    <w:p w14:paraId="71CD149E" w14:textId="77777777" w:rsidR="002D666E" w:rsidRPr="002D666E" w:rsidRDefault="002D666E" w:rsidP="002D666E">
      <w:pPr>
        <w:pStyle w:val="Heading2"/>
        <w:rPr>
          <w:rFonts w:ascii="Times New Roman" w:hAnsi="Times New Roman" w:cs="Times New Roman"/>
          <w:color w:val="auto"/>
          <w:sz w:val="32"/>
          <w:szCs w:val="40"/>
        </w:rPr>
      </w:pPr>
      <w:bookmarkStart w:id="122" w:name="_Toc259970771"/>
      <w:r>
        <w:rPr>
          <w:rFonts w:ascii="Times New Roman" w:hAnsi="Times New Roman" w:cs="Times New Roman"/>
          <w:color w:val="auto"/>
          <w:sz w:val="32"/>
          <w:szCs w:val="40"/>
        </w:rPr>
        <w:t>4. Quality Standard</w:t>
      </w:r>
      <w:bookmarkEnd w:id="122"/>
    </w:p>
    <w:p w14:paraId="639CD9C6" w14:textId="77777777" w:rsidR="002D666E" w:rsidRPr="00C20422" w:rsidRDefault="002D666E" w:rsidP="002D666E">
      <w:pPr>
        <w:rPr>
          <w:rFonts w:ascii="Times New Roman" w:hAnsi="Times New Roman" w:cs="Times New Roman"/>
          <w:b/>
          <w:bCs/>
          <w:color w:val="auto"/>
          <w:sz w:val="32"/>
          <w:szCs w:val="40"/>
        </w:rPr>
      </w:pPr>
    </w:p>
    <w:p w14:paraId="135B5BD2" w14:textId="77777777" w:rsidR="002D666E" w:rsidRPr="002D666E" w:rsidRDefault="002D666E" w:rsidP="002D666E">
      <w:pPr>
        <w:pStyle w:val="NoSpacing"/>
        <w:jc w:val="both"/>
        <w:outlineLvl w:val="1"/>
        <w:rPr>
          <w:rFonts w:ascii="Times New Roman" w:hAnsi="Times New Roman" w:cs="Times New Roman"/>
          <w:b/>
          <w:bCs/>
          <w:sz w:val="28"/>
        </w:rPr>
      </w:pPr>
      <w:r w:rsidRPr="002D666E">
        <w:rPr>
          <w:rFonts w:ascii="Times New Roman" w:hAnsi="Times New Roman" w:cs="Times New Roman"/>
          <w:b/>
          <w:bCs/>
          <w:sz w:val="28"/>
        </w:rPr>
        <w:t xml:space="preserve">4.1 ISO29110 for Very Small Entity (VSE) </w:t>
      </w:r>
    </w:p>
    <w:p w14:paraId="32DE476E" w14:textId="77777777" w:rsidR="002D666E" w:rsidRDefault="002D666E" w:rsidP="002D666E">
      <w:pPr>
        <w:pStyle w:val="Heading2"/>
        <w:ind w:firstLine="720"/>
        <w:rPr>
          <w:rFonts w:ascii="Times New Roman" w:hAnsi="Times New Roman" w:cs="Times New Roman"/>
          <w:b w:val="0"/>
          <w:bCs w:val="0"/>
          <w:color w:val="auto"/>
          <w:sz w:val="28"/>
          <w:szCs w:val="36"/>
        </w:rPr>
      </w:pPr>
      <w:bookmarkStart w:id="123" w:name="_Toc259970772"/>
      <w:r w:rsidRPr="002D666E">
        <w:rPr>
          <w:rFonts w:ascii="Times New Roman" w:hAnsi="Times New Roman" w:cs="Times New Roman"/>
          <w:b w:val="0"/>
          <w:bCs w:val="0"/>
          <w:color w:val="auto"/>
          <w:sz w:val="24"/>
          <w:szCs w:val="24"/>
        </w:rPr>
        <w:t>The ISO29110 contain 2 processes are Project management and Software implementation.</w:t>
      </w:r>
      <w:bookmarkEnd w:id="123"/>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2D666E">
      <w:pPr>
        <w:pStyle w:val="NoSpacing"/>
        <w:ind w:firstLine="720"/>
        <w:jc w:val="both"/>
        <w:rPr>
          <w:rFonts w:ascii="Times New Roman" w:hAnsi="Times New Roman" w:cs="Times New Roman"/>
          <w:sz w:val="24"/>
          <w:szCs w:val="24"/>
        </w:rPr>
      </w:pPr>
    </w:p>
    <w:p w14:paraId="6DA6A37C"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2D666E">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2D666E">
      <w:pPr>
        <w:pStyle w:val="NoSpacing"/>
        <w:jc w:val="both"/>
        <w:rPr>
          <w:rFonts w:ascii="Times New Roman" w:hAnsi="Times New Roman" w:cs="Times New Roman"/>
          <w:sz w:val="24"/>
          <w:szCs w:val="24"/>
        </w:rPr>
      </w:pPr>
    </w:p>
    <w:p w14:paraId="6CB8862D" w14:textId="77777777" w:rsidR="002D666E" w:rsidRPr="00390519"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w:t>
      </w:r>
      <w:r w:rsidRPr="00390519">
        <w:rPr>
          <w:rFonts w:ascii="Times New Roman" w:hAnsi="Times New Roman" w:cs="Times New Roman"/>
          <w:b/>
          <w:bCs/>
          <w:sz w:val="24"/>
          <w:szCs w:val="24"/>
        </w:rPr>
        <w:t xml:space="preserve">2 Software Implementation (SI) process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lastRenderedPageBreak/>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Pr="00C20422" w:rsidRDefault="00D0624D" w:rsidP="002D666E">
      <w:pPr>
        <w:pStyle w:val="Heading1"/>
        <w:rPr>
          <w:rFonts w:ascii="Times New Roman" w:hAnsi="Times New Roman" w:cs="Times New Roman"/>
          <w:b w:val="0"/>
          <w:bCs w:val="0"/>
          <w:sz w:val="36"/>
          <w:szCs w:val="44"/>
        </w:rPr>
      </w:pPr>
    </w:p>
    <w:p w14:paraId="517611E3" w14:textId="77777777" w:rsidR="00D0624D" w:rsidRPr="00D0624D" w:rsidRDefault="00D0624D" w:rsidP="00D0624D">
      <w:pPr>
        <w:pStyle w:val="Heading1"/>
        <w:rPr>
          <w:rFonts w:ascii="Times New Roman" w:hAnsi="Times New Roman" w:cs="Times New Roman"/>
          <w:sz w:val="36"/>
          <w:szCs w:val="44"/>
        </w:rPr>
      </w:pPr>
      <w:bookmarkStart w:id="124" w:name="_Toc259970773"/>
      <w:r>
        <w:rPr>
          <w:rFonts w:ascii="Times New Roman" w:hAnsi="Times New Roman" w:cs="Times New Roman"/>
          <w:sz w:val="36"/>
          <w:szCs w:val="44"/>
        </w:rPr>
        <w:lastRenderedPageBreak/>
        <w:t>Chapter Five</w:t>
      </w:r>
      <w:r w:rsidRPr="00C20422">
        <w:rPr>
          <w:rFonts w:ascii="Times New Roman" w:hAnsi="Times New Roman" w:cs="Times New Roman"/>
          <w:sz w:val="36"/>
          <w:szCs w:val="44"/>
        </w:rPr>
        <w:t xml:space="preserve">: </w:t>
      </w:r>
      <w:r>
        <w:rPr>
          <w:rFonts w:ascii="Times New Roman" w:hAnsi="Times New Roman" w:cs="Times New Roman"/>
          <w:sz w:val="36"/>
          <w:szCs w:val="44"/>
        </w:rPr>
        <w:t>Quality Planning</w:t>
      </w:r>
      <w:bookmarkEnd w:id="124"/>
    </w:p>
    <w:p w14:paraId="399903A9" w14:textId="77777777" w:rsidR="00D0624D" w:rsidRPr="002D666E" w:rsidRDefault="00D0624D" w:rsidP="00D0624D">
      <w:pPr>
        <w:pStyle w:val="Heading2"/>
        <w:rPr>
          <w:rFonts w:ascii="Times New Roman" w:hAnsi="Times New Roman" w:cs="Times New Roman"/>
          <w:color w:val="auto"/>
          <w:sz w:val="32"/>
          <w:szCs w:val="40"/>
        </w:rPr>
      </w:pPr>
      <w:bookmarkStart w:id="125" w:name="_Toc259970774"/>
      <w:r>
        <w:rPr>
          <w:rFonts w:ascii="Times New Roman" w:hAnsi="Times New Roman" w:cs="Times New Roman"/>
          <w:color w:val="auto"/>
          <w:sz w:val="32"/>
          <w:szCs w:val="40"/>
        </w:rPr>
        <w:t>5. Quality Planning</w:t>
      </w:r>
      <w:bookmarkEnd w:id="125"/>
    </w:p>
    <w:p w14:paraId="3E2E4E33" w14:textId="77777777" w:rsidR="00D0624D" w:rsidRPr="00C20422" w:rsidRDefault="00D0624D" w:rsidP="00D0624D">
      <w:pPr>
        <w:rPr>
          <w:rFonts w:ascii="Times New Roman" w:hAnsi="Times New Roman" w:cs="Times New Roman"/>
          <w:b/>
          <w:bCs/>
          <w:color w:val="auto"/>
          <w:sz w:val="32"/>
          <w:szCs w:val="40"/>
        </w:rPr>
      </w:pPr>
    </w:p>
    <w:p w14:paraId="117AD246" w14:textId="77777777" w:rsidR="00D0624D" w:rsidRDefault="00D0624D" w:rsidP="00D0624D">
      <w:pPr>
        <w:pStyle w:val="NoSpacing"/>
        <w:jc w:val="both"/>
        <w:outlineLvl w:val="1"/>
        <w:rPr>
          <w:rFonts w:ascii="Times New Roman" w:hAnsi="Times New Roman" w:cs="Times New Roman"/>
          <w:b/>
          <w:bCs/>
          <w:sz w:val="28"/>
        </w:rPr>
      </w:pPr>
      <w:r>
        <w:rPr>
          <w:rFonts w:ascii="Times New Roman" w:hAnsi="Times New Roman" w:cs="Times New Roman"/>
          <w:b/>
          <w:bCs/>
          <w:sz w:val="28"/>
        </w:rPr>
        <w:t>5</w:t>
      </w:r>
      <w:r w:rsidRPr="002D666E">
        <w:rPr>
          <w:rFonts w:ascii="Times New Roman" w:hAnsi="Times New Roman" w:cs="Times New Roman"/>
          <w:b/>
          <w:bCs/>
          <w:sz w:val="28"/>
        </w:rPr>
        <w:t xml:space="preserve">.1 </w:t>
      </w:r>
      <w:r>
        <w:rPr>
          <w:rFonts w:ascii="Times New Roman" w:hAnsi="Times New Roman" w:cs="Times New Roman"/>
          <w:b/>
          <w:bCs/>
          <w:sz w:val="28"/>
        </w:rPr>
        <w:t>Quality Factor</w:t>
      </w:r>
      <w:r w:rsidRPr="002D666E">
        <w:rPr>
          <w:rFonts w:ascii="Times New Roman" w:hAnsi="Times New Roman" w:cs="Times New Roman"/>
          <w:b/>
          <w:bCs/>
          <w:sz w:val="28"/>
        </w:rPr>
        <w:t xml:space="preserve"> </w:t>
      </w:r>
    </w:p>
    <w:p w14:paraId="2FE16F71" w14:textId="77777777" w:rsidR="00D0624D" w:rsidRPr="002D666E" w:rsidRDefault="00D0624D" w:rsidP="00D0624D">
      <w:pPr>
        <w:pStyle w:val="NoSpacing"/>
        <w:jc w:val="both"/>
        <w:outlineLvl w:val="1"/>
        <w:rPr>
          <w:rFonts w:ascii="Times New Roman" w:hAnsi="Times New Roman" w:cs="Times New Roman"/>
          <w:b/>
          <w:bCs/>
          <w:sz w:val="28"/>
        </w:rPr>
      </w:pPr>
    </w:p>
    <w:p w14:paraId="767D1BBD"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operation factors</w:t>
      </w:r>
    </w:p>
    <w:p w14:paraId="389E0BC2"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Correctness</w:t>
      </w:r>
    </w:p>
    <w:p w14:paraId="2235F31C" w14:textId="2202EEF8" w:rsidR="00D0624D" w:rsidRDefault="00D0624D" w:rsidP="00D0624D">
      <w:pPr>
        <w:pStyle w:val="NoSpacing"/>
        <w:ind w:left="720"/>
        <w:jc w:val="both"/>
        <w:rPr>
          <w:rFonts w:ascii="Times New Roman" w:hAnsi="Times New Roman" w:cs="Times New Roman"/>
          <w:sz w:val="24"/>
          <w:szCs w:val="24"/>
        </w:rPr>
      </w:pPr>
      <w:r w:rsidRPr="00791DE3">
        <w:rPr>
          <w:rFonts w:ascii="Times New Roman" w:hAnsi="Times New Roman" w:cs="Times New Roman"/>
          <w:sz w:val="24"/>
          <w:szCs w:val="24"/>
          <w:highlight w:val="yellow"/>
        </w:rPr>
        <w:t>The software product should be able to provide</w:t>
      </w:r>
      <w:r w:rsidR="00791DE3" w:rsidRPr="00791DE3">
        <w:rPr>
          <w:rFonts w:ascii="Times New Roman" w:hAnsi="Times New Roman" w:cs="Times New Roman"/>
          <w:sz w:val="24"/>
          <w:szCs w:val="24"/>
          <w:highlight w:val="yellow"/>
        </w:rPr>
        <w:t xml:space="preserve"> 10</w:t>
      </w:r>
      <w:r w:rsidRPr="00791DE3">
        <w:rPr>
          <w:rFonts w:ascii="Times New Roman" w:hAnsi="Times New Roman" w:cs="Times New Roman"/>
          <w:sz w:val="24"/>
          <w:szCs w:val="24"/>
          <w:highlight w:val="yellow"/>
        </w:rPr>
        <w:t>0% correctness of data from user request.</w:t>
      </w:r>
    </w:p>
    <w:p w14:paraId="0ABC46A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Reliability</w:t>
      </w:r>
    </w:p>
    <w:p w14:paraId="73EF2119"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p w14:paraId="37D5B14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Integrity</w:t>
      </w:r>
    </w:p>
    <w:p w14:paraId="1BFE8134"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p w14:paraId="1FCBE339"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Usability</w:t>
      </w:r>
    </w:p>
    <w:p w14:paraId="6BD8BA0D"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p w14:paraId="74667556" w14:textId="77777777" w:rsidR="00D0624D" w:rsidRDefault="00D0624D" w:rsidP="00D0624D">
      <w:pPr>
        <w:pStyle w:val="NoSpacing"/>
        <w:ind w:left="720"/>
        <w:jc w:val="both"/>
        <w:rPr>
          <w:rFonts w:ascii="Times New Roman" w:hAnsi="Times New Roman" w:cs="Times New Roman"/>
          <w:sz w:val="24"/>
          <w:szCs w:val="24"/>
        </w:rPr>
      </w:pPr>
    </w:p>
    <w:p w14:paraId="19B064BF"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revision factors</w:t>
      </w:r>
    </w:p>
    <w:p w14:paraId="1F15BAA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Maintainability</w:t>
      </w:r>
    </w:p>
    <w:p w14:paraId="1FA61BD1"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have 15-20% of comment comparing with the whole LOC.</w:t>
      </w:r>
    </w:p>
    <w:p w14:paraId="4285EC8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Testability</w:t>
      </w:r>
    </w:p>
    <w:p w14:paraId="26CFDB73"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p w14:paraId="0F228D8B" w14:textId="77777777" w:rsidR="00D0624D" w:rsidRDefault="00D0624D" w:rsidP="00D0624D">
      <w:pPr>
        <w:pStyle w:val="NoSpacing"/>
        <w:ind w:left="720"/>
        <w:jc w:val="both"/>
        <w:rPr>
          <w:rFonts w:ascii="Times New Roman" w:hAnsi="Times New Roman" w:cs="Times New Roman"/>
          <w:sz w:val="24"/>
          <w:szCs w:val="24"/>
        </w:rPr>
      </w:pPr>
    </w:p>
    <w:p w14:paraId="3B9CBAE7"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transition factors</w:t>
      </w:r>
    </w:p>
    <w:p w14:paraId="06BB0C9C"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Reusability</w:t>
      </w:r>
    </w:p>
    <w:p w14:paraId="50DF643C"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515280B" w14:textId="77777777" w:rsidR="002D666E" w:rsidRDefault="002D666E" w:rsidP="008C0C7E">
      <w:pPr>
        <w:rPr>
          <w:rFonts w:ascii="Times New Roman" w:hAnsi="Times New Roman" w:cs="Times New Roman"/>
          <w:b/>
          <w:bCs/>
          <w:color w:val="auto"/>
          <w:sz w:val="36"/>
          <w:szCs w:val="44"/>
        </w:rPr>
      </w:pPr>
    </w:p>
    <w:p w14:paraId="37ADE418" w14:textId="77777777" w:rsidR="002D666E" w:rsidRDefault="002D666E" w:rsidP="008C0C7E">
      <w:pPr>
        <w:rPr>
          <w:rFonts w:ascii="Times New Roman" w:hAnsi="Times New Roman" w:cs="Times New Roman"/>
          <w:b/>
          <w:bCs/>
          <w:color w:val="auto"/>
          <w:sz w:val="36"/>
          <w:szCs w:val="44"/>
        </w:rPr>
      </w:pPr>
    </w:p>
    <w:p w14:paraId="25144C1B" w14:textId="77777777" w:rsidR="002D666E" w:rsidRDefault="002D666E">
      <w:pPr>
        <w:spacing w:after="200"/>
        <w:rPr>
          <w:rFonts w:ascii="Times New Roman" w:hAnsi="Times New Roman" w:cs="Times New Roman"/>
          <w:b/>
          <w:bCs/>
          <w:color w:val="auto"/>
          <w:sz w:val="36"/>
          <w:szCs w:val="44"/>
        </w:rPr>
      </w:pPr>
      <w:r>
        <w:rPr>
          <w:rFonts w:ascii="Times New Roman" w:hAnsi="Times New Roman" w:cs="Times New Roman"/>
          <w:b/>
          <w:bCs/>
          <w:color w:val="auto"/>
          <w:sz w:val="36"/>
          <w:szCs w:val="44"/>
        </w:rPr>
        <w:br w:type="page"/>
      </w:r>
    </w:p>
    <w:p w14:paraId="16B8640E" w14:textId="77777777" w:rsidR="008C0C7E" w:rsidRPr="00D0624D" w:rsidRDefault="008C0C7E" w:rsidP="00D0624D">
      <w:pPr>
        <w:pStyle w:val="Heading1"/>
        <w:rPr>
          <w:rFonts w:ascii="Times New Roman" w:hAnsi="Times New Roman" w:cs="Times New Roman"/>
          <w:b w:val="0"/>
          <w:bCs w:val="0"/>
          <w:sz w:val="36"/>
          <w:szCs w:val="44"/>
        </w:rPr>
      </w:pPr>
      <w:bookmarkStart w:id="126" w:name="_Toc259970775"/>
      <w:r w:rsidRPr="00C20422">
        <w:rPr>
          <w:rFonts w:ascii="Times New Roman" w:hAnsi="Times New Roman" w:cs="Times New Roman"/>
          <w:sz w:val="36"/>
          <w:szCs w:val="44"/>
        </w:rPr>
        <w:lastRenderedPageBreak/>
        <w:t>Chapter Six: Estimated Duration of Tasks</w:t>
      </w:r>
      <w:bookmarkEnd w:id="126"/>
    </w:p>
    <w:p w14:paraId="3AE32210" w14:textId="77777777" w:rsidR="008C0C7E" w:rsidRDefault="008C0C7E" w:rsidP="00D0624D">
      <w:pPr>
        <w:pStyle w:val="Heading2"/>
        <w:rPr>
          <w:rFonts w:ascii="Times New Roman" w:hAnsi="Times New Roman" w:cs="Times New Roman"/>
          <w:b w:val="0"/>
          <w:bCs w:val="0"/>
          <w:color w:val="auto"/>
          <w:sz w:val="32"/>
          <w:szCs w:val="40"/>
        </w:rPr>
      </w:pPr>
      <w:bookmarkStart w:id="127" w:name="_Toc259970776"/>
      <w:r w:rsidRPr="00C20422">
        <w:rPr>
          <w:rFonts w:ascii="Times New Roman" w:hAnsi="Times New Roman" w:cs="Times New Roman"/>
          <w:color w:val="auto"/>
          <w:sz w:val="32"/>
          <w:szCs w:val="40"/>
        </w:rPr>
        <w:t>6. Estimated Duration of Tasks</w:t>
      </w:r>
      <w:bookmarkEnd w:id="127"/>
    </w:p>
    <w:p w14:paraId="369E8366" w14:textId="77777777" w:rsidR="00D0624D" w:rsidRPr="00D0624D" w:rsidRDefault="00D0624D" w:rsidP="00D0624D"/>
    <w:p w14:paraId="7A23B3BF" w14:textId="77777777" w:rsidR="008C0C7E" w:rsidRPr="00C20422" w:rsidRDefault="008C0C7E" w:rsidP="00D0624D">
      <w:pPr>
        <w:pStyle w:val="Heading2"/>
        <w:rPr>
          <w:rFonts w:ascii="Times New Roman" w:hAnsi="Times New Roman" w:cs="Times New Roman"/>
          <w:b w:val="0"/>
          <w:bCs w:val="0"/>
          <w:color w:val="auto"/>
          <w:sz w:val="28"/>
          <w:szCs w:val="36"/>
        </w:rPr>
      </w:pPr>
      <w:bookmarkStart w:id="128" w:name="_Toc259970777"/>
      <w:r w:rsidRPr="00C20422">
        <w:rPr>
          <w:rFonts w:ascii="Times New Roman" w:hAnsi="Times New Roman" w:cs="Times New Roman"/>
          <w:color w:val="auto"/>
          <w:sz w:val="28"/>
          <w:szCs w:val="36"/>
        </w:rPr>
        <w:t>6.1 Review/Responsibility</w:t>
      </w:r>
      <w:bookmarkEnd w:id="128"/>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D0624D">
        <w:trPr>
          <w:trHeight w:val="315"/>
        </w:trPr>
        <w:tc>
          <w:tcPr>
            <w:tcW w:w="9767" w:type="dxa"/>
            <w:gridSpan w:val="5"/>
          </w:tcPr>
          <w:p w14:paraId="746CA7A3"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FB7C6B">
        <w:trPr>
          <w:trHeight w:val="315"/>
        </w:trPr>
        <w:tc>
          <w:tcPr>
            <w:tcW w:w="675" w:type="dxa"/>
          </w:tcPr>
          <w:p w14:paraId="3EE5398C"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tcPr>
          <w:p w14:paraId="7ADD8B6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tcPr>
          <w:p w14:paraId="203A86BA"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tcPr>
          <w:p w14:paraId="004F54F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tcPr>
          <w:p w14:paraId="7E7BD8A1"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FB7C6B">
        <w:trPr>
          <w:trHeight w:val="548"/>
        </w:trPr>
        <w:tc>
          <w:tcPr>
            <w:tcW w:w="675" w:type="dxa"/>
          </w:tcPr>
          <w:p w14:paraId="5CBA453B"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tcPr>
          <w:p w14:paraId="70FECCC3"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A0236FE" w14:textId="77777777" w:rsidR="008C0C7E" w:rsidRPr="00D0624D" w:rsidRDefault="008C0C7E" w:rsidP="00FB7C6B">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tcPr>
          <w:p w14:paraId="4204ACAD" w14:textId="77777777" w:rsidR="008C0C7E" w:rsidRPr="00D0624D" w:rsidRDefault="008C0C7E"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4861532C" w14:textId="77777777" w:rsidR="008C0C7E" w:rsidRPr="00D0624D" w:rsidRDefault="008C0C7E"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56F790ED" w14:textId="77777777" w:rsidTr="00FB7C6B">
        <w:trPr>
          <w:trHeight w:val="531"/>
        </w:trPr>
        <w:tc>
          <w:tcPr>
            <w:tcW w:w="675" w:type="dxa"/>
          </w:tcPr>
          <w:p w14:paraId="6E40D901"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tcPr>
          <w:p w14:paraId="48D1F5A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9C9A591"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tcPr>
          <w:p w14:paraId="07E1715D"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6EC6AD69"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7F6C04F8" w14:textId="77777777" w:rsidTr="00FB7C6B">
        <w:trPr>
          <w:trHeight w:val="548"/>
        </w:trPr>
        <w:tc>
          <w:tcPr>
            <w:tcW w:w="675" w:type="dxa"/>
          </w:tcPr>
          <w:p w14:paraId="727FB0A2"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tcPr>
          <w:p w14:paraId="27A81D3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7753286"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tcPr>
          <w:p w14:paraId="66202854"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7AB7FCD9"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2391E21C" w14:textId="77777777" w:rsidTr="00FB7C6B">
        <w:trPr>
          <w:trHeight w:val="531"/>
        </w:trPr>
        <w:tc>
          <w:tcPr>
            <w:tcW w:w="675" w:type="dxa"/>
          </w:tcPr>
          <w:p w14:paraId="6E078CE9"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tcPr>
          <w:p w14:paraId="32B5B95C"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0094DBD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tcPr>
          <w:p w14:paraId="69C34DCD"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048CAB3C"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07F4C3B7" w14:textId="77777777" w:rsidTr="00FB7C6B">
        <w:trPr>
          <w:trHeight w:val="548"/>
        </w:trPr>
        <w:tc>
          <w:tcPr>
            <w:tcW w:w="675" w:type="dxa"/>
          </w:tcPr>
          <w:p w14:paraId="2E9C0053"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tcPr>
          <w:p w14:paraId="31C533D0"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5618D3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tcPr>
          <w:p w14:paraId="3A73BBAB"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04F3619F"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D0624D" w:rsidRPr="00D0624D" w14:paraId="044B8120" w14:textId="77777777" w:rsidTr="00FB7C6B">
        <w:trPr>
          <w:trHeight w:val="548"/>
        </w:trPr>
        <w:tc>
          <w:tcPr>
            <w:tcW w:w="675" w:type="dxa"/>
          </w:tcPr>
          <w:p w14:paraId="54050ABD" w14:textId="77777777" w:rsidR="00034153"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tcPr>
          <w:p w14:paraId="6079C488" w14:textId="77777777" w:rsidR="00034153"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A75875F"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tcPr>
          <w:p w14:paraId="49D72BEA" w14:textId="77777777" w:rsidR="00034153"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5EBC9921" w14:textId="77777777" w:rsidR="00034153"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77777777" w:rsidR="00052FD8" w:rsidRPr="00C20422" w:rsidRDefault="00052FD8" w:rsidP="00D0624D">
      <w:pPr>
        <w:pStyle w:val="Heading2"/>
        <w:rPr>
          <w:rFonts w:ascii="Times New Roman" w:hAnsi="Times New Roman" w:cs="Times New Roman"/>
          <w:b w:val="0"/>
          <w:bCs w:val="0"/>
          <w:color w:val="auto"/>
          <w:sz w:val="28"/>
        </w:rPr>
      </w:pPr>
      <w:bookmarkStart w:id="129" w:name="_Toc259970778"/>
      <w:r w:rsidRPr="00C20422">
        <w:rPr>
          <w:rFonts w:ascii="Times New Roman" w:hAnsi="Times New Roman" w:cs="Times New Roman"/>
          <w:color w:val="auto"/>
          <w:sz w:val="28"/>
        </w:rPr>
        <w:t>6.2 Testing</w:t>
      </w:r>
      <w:bookmarkEnd w:id="129"/>
    </w:p>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52FD8">
        <w:trPr>
          <w:trHeight w:val="268"/>
        </w:trPr>
        <w:tc>
          <w:tcPr>
            <w:tcW w:w="7007" w:type="dxa"/>
            <w:gridSpan w:val="3"/>
          </w:tcPr>
          <w:p w14:paraId="1B82C723"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52FD8">
        <w:trPr>
          <w:trHeight w:val="268"/>
        </w:trPr>
        <w:tc>
          <w:tcPr>
            <w:tcW w:w="750" w:type="dxa"/>
          </w:tcPr>
          <w:p w14:paraId="3A82EDF2"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tcPr>
          <w:p w14:paraId="4BEF3F86"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tcPr>
          <w:p w14:paraId="3464C3A8"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52FD8">
        <w:trPr>
          <w:trHeight w:val="268"/>
        </w:trPr>
        <w:tc>
          <w:tcPr>
            <w:tcW w:w="750" w:type="dxa"/>
          </w:tcPr>
          <w:p w14:paraId="2204B987"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tcPr>
          <w:p w14:paraId="2A4E45B0"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tcPr>
          <w:p w14:paraId="17D43C05"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775FD6AA" w14:textId="77777777" w:rsidTr="00052FD8">
        <w:trPr>
          <w:trHeight w:val="268"/>
        </w:trPr>
        <w:tc>
          <w:tcPr>
            <w:tcW w:w="750" w:type="dxa"/>
          </w:tcPr>
          <w:p w14:paraId="1801B1A9"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tcPr>
          <w:p w14:paraId="1409718B"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tcPr>
          <w:p w14:paraId="4955B078"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5FD5A630" w14:textId="77777777" w:rsidTr="00052FD8">
        <w:trPr>
          <w:trHeight w:val="285"/>
        </w:trPr>
        <w:tc>
          <w:tcPr>
            <w:tcW w:w="750" w:type="dxa"/>
          </w:tcPr>
          <w:p w14:paraId="32BB2741"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tcPr>
          <w:p w14:paraId="50DDA6E1"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tcPr>
          <w:p w14:paraId="6257DD67"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77777777" w:rsidR="00D0624D" w:rsidRDefault="00052FD8" w:rsidP="00D0624D">
      <w:pPr>
        <w:pStyle w:val="Heading2"/>
        <w:rPr>
          <w:rFonts w:ascii="Times New Roman" w:hAnsi="Times New Roman" w:cs="Times New Roman"/>
          <w:color w:val="auto"/>
          <w:sz w:val="28"/>
        </w:rPr>
      </w:pPr>
      <w:bookmarkStart w:id="130" w:name="_Toc259970779"/>
      <w:r w:rsidRPr="00C20422">
        <w:rPr>
          <w:rFonts w:ascii="Times New Roman" w:hAnsi="Times New Roman" w:cs="Times New Roman"/>
          <w:color w:val="auto"/>
          <w:sz w:val="28"/>
        </w:rPr>
        <w:t>6.3 Estimated Effort and Cost</w:t>
      </w:r>
      <w:bookmarkEnd w:id="130"/>
    </w:p>
    <w:p w14:paraId="214DFCD4" w14:textId="77777777" w:rsidR="00052FD8" w:rsidRPr="00D0624D" w:rsidRDefault="00052FD8" w:rsidP="00D0624D">
      <w:pPr>
        <w:pStyle w:val="Heading2"/>
        <w:ind w:firstLine="720"/>
        <w:rPr>
          <w:rFonts w:ascii="Times New Roman" w:hAnsi="Times New Roman" w:cs="Times New Roman"/>
          <w:b w:val="0"/>
          <w:bCs w:val="0"/>
          <w:color w:val="auto"/>
          <w:sz w:val="28"/>
        </w:rPr>
      </w:pPr>
      <w:bookmarkStart w:id="131" w:name="_Toc259970780"/>
      <w:r w:rsidRPr="00D0624D">
        <w:rPr>
          <w:rFonts w:ascii="Times New Roman" w:hAnsi="Times New Roman" w:cs="Times New Roman"/>
          <w:b w:val="0"/>
          <w:bCs w:val="0"/>
          <w:color w:val="auto"/>
          <w:sz w:val="24"/>
          <w:szCs w:val="24"/>
        </w:rPr>
        <w:t>Estimate effort and cost of Dental clinic service system have:</w:t>
      </w:r>
      <w:bookmarkEnd w:id="131"/>
    </w:p>
    <w:p w14:paraId="47E90CBC"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Rent the web server</w:t>
      </w:r>
    </w:p>
    <w:p w14:paraId="529A593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Register for Apple developer</w:t>
      </w:r>
    </w:p>
    <w:p w14:paraId="065D99C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Webcam QR code scanner</w:t>
      </w:r>
    </w:p>
    <w:p w14:paraId="4FE1385D" w14:textId="77777777" w:rsidR="00FB7C6B" w:rsidRPr="00FB7C6B" w:rsidRDefault="00D0624D" w:rsidP="00FB7C6B">
      <w:pPr>
        <w:rPr>
          <w:rFonts w:ascii="Times New Roman" w:hAnsi="Times New Roman" w:cs="Times New Roman"/>
          <w:b/>
          <w:bCs/>
          <w:color w:val="auto"/>
          <w:sz w:val="28"/>
          <w:szCs w:val="36"/>
        </w:rPr>
        <w:sectPr w:rsidR="00FB7C6B" w:rsidRPr="00FB7C6B" w:rsidSect="001D13C3">
          <w:footerReference w:type="default" r:id="rId10"/>
          <w:pgSz w:w="11906" w:h="16838"/>
          <w:pgMar w:top="1440" w:right="1440" w:bottom="1440" w:left="1440" w:header="708" w:footer="708" w:gutter="0"/>
          <w:cols w:space="708"/>
          <w:docGrid w:linePitch="360"/>
        </w:sectPr>
      </w:pPr>
      <w:r>
        <w:rPr>
          <w:rFonts w:ascii="Times New Roman" w:hAnsi="Times New Roman" w:cs="Times New Roman"/>
          <w:b/>
          <w:bCs/>
          <w:color w:val="auto"/>
          <w:sz w:val="28"/>
          <w:szCs w:val="36"/>
        </w:rPr>
        <w:t>6.4 Schedule &amp; Milestone</w:t>
      </w:r>
    </w:p>
    <w:p w14:paraId="0E3C3628" w14:textId="77777777" w:rsidR="00FB7C6B" w:rsidRPr="00FB7C6B" w:rsidRDefault="00FB7C6B" w:rsidP="00FB7C6B">
      <w:pPr>
        <w:rPr>
          <w:rFonts w:ascii="Times New Roman" w:hAnsi="Times New Roman" w:cs="Times New Roman"/>
          <w:b/>
          <w:bCs/>
          <w:color w:val="auto"/>
          <w:sz w:val="28"/>
          <w:szCs w:val="36"/>
        </w:rPr>
      </w:pPr>
      <w:r>
        <w:rPr>
          <w:noProof/>
        </w:rPr>
        <w:lastRenderedPageBreak/>
        <w:drawing>
          <wp:anchor distT="0" distB="0" distL="114300" distR="114300" simplePos="0" relativeHeight="251659264" behindDoc="0" locked="0" layoutInCell="1" allowOverlap="1" wp14:anchorId="39C3A14D" wp14:editId="210FDA72">
            <wp:simplePos x="0" y="0"/>
            <wp:positionH relativeFrom="margin">
              <wp:align>center</wp:align>
            </wp:positionH>
            <wp:positionV relativeFrom="margin">
              <wp:align>top</wp:align>
            </wp:positionV>
            <wp:extent cx="8936355" cy="3950335"/>
            <wp:effectExtent l="0" t="0" r="0" b="0"/>
            <wp:wrapSquare wrapText="bothSides"/>
            <wp:docPr id="6" name="Picture 6" descr="C:\Users\SONY\Desktop\senior projec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36355" cy="3950335"/>
                    </a:xfrm>
                    <a:prstGeom prst="rect">
                      <a:avLst/>
                    </a:prstGeom>
                    <a:noFill/>
                    <a:ln>
                      <a:noFill/>
                    </a:ln>
                  </pic:spPr>
                </pic:pic>
              </a:graphicData>
            </a:graphic>
            <wp14:sizeRelV relativeFrom="margin">
              <wp14:pctHeight>0</wp14:pctHeight>
            </wp14:sizeRelV>
          </wp:anchor>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xml:space="preserve">: Milestone of Proposal and </w:t>
      </w:r>
      <w:commentRangeStart w:id="132"/>
      <w:r w:rsidRPr="007B00DE">
        <w:rPr>
          <w:rFonts w:ascii="Times New Roman" w:hAnsi="Times New Roman" w:cs="Times New Roman"/>
          <w:noProof/>
          <w:sz w:val="24"/>
          <w:szCs w:val="24"/>
        </w:rPr>
        <w:t>Progress</w:t>
      </w:r>
      <w:commentRangeEnd w:id="132"/>
      <w:r w:rsidR="00D7072A">
        <w:rPr>
          <w:rStyle w:val="CommentReference"/>
          <w:rFonts w:cs="Cordia New"/>
        </w:rPr>
        <w:commentReference w:id="132"/>
      </w:r>
      <w:r w:rsidRPr="007B00DE">
        <w:rPr>
          <w:rFonts w:ascii="Times New Roman" w:hAnsi="Times New Roman" w:cs="Times New Roman"/>
          <w:noProof/>
          <w:sz w:val="24"/>
          <w:szCs w:val="24"/>
        </w:rPr>
        <w:t xml:space="preserve"> </w:t>
      </w:r>
      <w:commentRangeStart w:id="133"/>
      <w:r w:rsidRPr="007B00DE">
        <w:rPr>
          <w:rFonts w:ascii="Times New Roman" w:hAnsi="Times New Roman" w:cs="Times New Roman"/>
          <w:noProof/>
          <w:sz w:val="24"/>
          <w:szCs w:val="24"/>
        </w:rPr>
        <w:t>1</w:t>
      </w:r>
      <w:commentRangeEnd w:id="133"/>
      <w:r w:rsidR="00462633">
        <w:rPr>
          <w:rStyle w:val="CommentReference"/>
          <w:rFonts w:cs="Cordia New"/>
        </w:rPr>
        <w:commentReference w:id="133"/>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77777777" w:rsidR="00FB7C6B" w:rsidRDefault="009C7659"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As shown in Figure 2</w:t>
      </w:r>
      <w:r w:rsidR="00FB7C6B" w:rsidRPr="007B00DE">
        <w:rPr>
          <w:rFonts w:ascii="Times New Roman" w:hAnsi="Times New Roman" w:cs="Times New Roman"/>
          <w:noProof/>
          <w:sz w:val="24"/>
          <w:szCs w:val="24"/>
        </w:rPr>
        <w:t xml:space="preserve">, the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77777777"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 mid-May.</w:t>
      </w:r>
    </w:p>
    <w:p w14:paraId="1F59FB32" w14:textId="77777777" w:rsidR="00FB7C6B" w:rsidRDefault="00FB7C6B" w:rsidP="00B6120F">
      <w:pPr>
        <w:pStyle w:val="ListParagraph"/>
        <w:ind w:left="1440"/>
        <w:rPr>
          <w:rFonts w:ascii="Times New Roman" w:hAnsi="Times New Roman" w:cs="Times New Roman"/>
          <w:b/>
          <w:bCs/>
          <w:color w:val="auto"/>
          <w:sz w:val="28"/>
          <w:szCs w:val="36"/>
        </w:rPr>
      </w:pPr>
    </w:p>
    <w:p w14:paraId="5A066476" w14:textId="77777777" w:rsidR="00FB7C6B" w:rsidRDefault="00FB7C6B" w:rsidP="00B6120F">
      <w:pPr>
        <w:pStyle w:val="ListParagraph"/>
        <w:ind w:left="1440"/>
        <w:rPr>
          <w:rFonts w:ascii="Times New Roman" w:hAnsi="Times New Roman" w:cs="Times New Roman"/>
          <w:b/>
          <w:bCs/>
          <w:color w:val="auto"/>
          <w:sz w:val="28"/>
          <w:szCs w:val="36"/>
        </w:rPr>
      </w:pPr>
    </w:p>
    <w:p w14:paraId="4248DEA8" w14:textId="77777777" w:rsidR="00FB7C6B" w:rsidRDefault="00FB7C6B" w:rsidP="00B6120F">
      <w:pPr>
        <w:pStyle w:val="ListParagraph"/>
        <w:ind w:left="1440"/>
        <w:rPr>
          <w:rFonts w:ascii="Times New Roman" w:hAnsi="Times New Roman" w:cs="Times New Roman"/>
          <w:b/>
          <w:bCs/>
          <w:color w:val="auto"/>
          <w:sz w:val="28"/>
          <w:szCs w:val="36"/>
        </w:rPr>
      </w:pPr>
      <w:bookmarkStart w:id="134" w:name="_GoBack"/>
      <w:bookmarkEnd w:id="134"/>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783C0839" wp14:editId="3214777B">
            <wp:simplePos x="0" y="0"/>
            <wp:positionH relativeFrom="margin">
              <wp:align>center</wp:align>
            </wp:positionH>
            <wp:positionV relativeFrom="margin">
              <wp:align>top</wp:align>
            </wp:positionV>
            <wp:extent cx="9152255" cy="4100195"/>
            <wp:effectExtent l="0" t="0" r="0" b="0"/>
            <wp:wrapSquare wrapText="bothSides"/>
            <wp:docPr id="15" name="Picture 15" descr="C:\Users\SONY\Desktop\senior projec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senior project\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52255" cy="410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77777777"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3</w:t>
      </w:r>
      <w:r w:rsidR="00FB7C6B" w:rsidRPr="007B00DE">
        <w:rPr>
          <w:rFonts w:ascii="Times New Roman" w:hAnsi="Times New Roman" w:cs="Times New Roman"/>
          <w:sz w:val="24"/>
          <w:szCs w:val="24"/>
        </w:rPr>
        <w:t>, Progress 2 starts around mid-May and continues until mid-July.</w:t>
      </w:r>
    </w:p>
    <w:p w14:paraId="24133C91" w14:textId="77777777" w:rsidR="00FB7C6B" w:rsidRDefault="00FB7C6B" w:rsidP="00B6120F">
      <w:pPr>
        <w:pStyle w:val="ListParagraph"/>
        <w:ind w:left="1440"/>
        <w:rPr>
          <w:rFonts w:ascii="Times New Roman" w:hAnsi="Times New Roman" w:cs="Times New Roman"/>
          <w:b/>
          <w:bCs/>
          <w:color w:val="auto"/>
          <w:sz w:val="28"/>
          <w:szCs w:val="36"/>
        </w:rPr>
      </w:pP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5DA21816" w14:textId="77777777" w:rsidR="00FB7C6B" w:rsidRDefault="00FB7C6B" w:rsidP="00B6120F">
      <w:pPr>
        <w:pStyle w:val="ListParagraph"/>
        <w:ind w:left="1440"/>
        <w:rPr>
          <w:rFonts w:ascii="Times New Roman" w:hAnsi="Times New Roman" w:cs="Times New Roman"/>
          <w:b/>
          <w:bCs/>
          <w:color w:val="auto"/>
          <w:sz w:val="28"/>
          <w:szCs w:val="36"/>
        </w:rPr>
      </w:pPr>
    </w:p>
    <w:p w14:paraId="2E82FF53" w14:textId="4F4B6ACA"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56387E6D" wp14:editId="50570625">
            <wp:simplePos x="0" y="0"/>
            <wp:positionH relativeFrom="margin">
              <wp:align>center</wp:align>
            </wp:positionH>
            <wp:positionV relativeFrom="margin">
              <wp:align>top</wp:align>
            </wp:positionV>
            <wp:extent cx="9393555" cy="4208145"/>
            <wp:effectExtent l="0" t="0" r="0" b="0"/>
            <wp:wrapSquare wrapText="bothSides"/>
            <wp:docPr id="14" name="Picture 14" descr="C:\Users\SONY\Desktop\senior projec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93555" cy="4208145"/>
                    </a:xfrm>
                    <a:prstGeom prst="rect">
                      <a:avLst/>
                    </a:prstGeom>
                    <a:noFill/>
                    <a:ln>
                      <a:noFill/>
                    </a:ln>
                  </pic:spPr>
                </pic:pic>
              </a:graphicData>
            </a:graphic>
            <wp14:sizeRelH relativeFrom="margin">
              <wp14:pctWidth>0</wp14:pctWidth>
            </wp14:sizeRelH>
            <wp14:sizeRelV relativeFrom="margin">
              <wp14:pctHeight>0</wp14:pctHeight>
            </wp14:sizeRelV>
          </wp:anchor>
        </w:drawing>
      </w:r>
      <w:ins w:id="135" w:author="SONY" w:date="2014-05-22T13:55:00Z">
        <w:r w:rsidR="00047A58">
          <w:rPr>
            <w:rFonts w:ascii="Times New Roman" w:hAnsi="Times New Roman" w:cs="Times New Roman"/>
            <w:b/>
            <w:bCs/>
            <w:noProof/>
            <w:sz w:val="24"/>
            <w:szCs w:val="24"/>
          </w:rPr>
          <w:t xml:space="preserve"> </w:t>
        </w:r>
      </w:ins>
    </w:p>
    <w:p w14:paraId="7289EC3D" w14:textId="77777777" w:rsidR="00FB7C6B" w:rsidRPr="007B00DE" w:rsidRDefault="009C765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4</w:t>
      </w:r>
      <w:r w:rsidR="00FB7C6B" w:rsidRPr="007B00DE">
        <w:rPr>
          <w:rFonts w:ascii="Times New Roman" w:hAnsi="Times New Roman" w:cs="Times New Roman"/>
          <w:sz w:val="24"/>
          <w:szCs w:val="24"/>
        </w:rPr>
        <w:t>: Milestone of Progress 3</w:t>
      </w:r>
    </w:p>
    <w:p w14:paraId="3038DF3D" w14:textId="77777777" w:rsidR="00FB7C6B" w:rsidRPr="007B00DE" w:rsidRDefault="00FB7C6B" w:rsidP="00FB7C6B">
      <w:pPr>
        <w:widowControl w:val="0"/>
        <w:ind w:left="720"/>
        <w:jc w:val="center"/>
        <w:rPr>
          <w:rFonts w:ascii="Times New Roman" w:hAnsi="Times New Roman" w:cs="Times New Roman"/>
          <w:sz w:val="24"/>
          <w:szCs w:val="24"/>
        </w:rPr>
      </w:pPr>
    </w:p>
    <w:p w14:paraId="10D90366" w14:textId="77777777"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4</w:t>
      </w:r>
      <w:r w:rsidR="00FB7C6B" w:rsidRPr="007B00DE">
        <w:rPr>
          <w:rFonts w:ascii="Times New Roman" w:hAnsi="Times New Roman" w:cs="Times New Roman"/>
          <w:sz w:val="24"/>
          <w:szCs w:val="24"/>
        </w:rPr>
        <w:t>, Progress 3 starts around mid-August and continues until mid-September.</w:t>
      </w:r>
    </w:p>
    <w:p w14:paraId="70642A88" w14:textId="77777777" w:rsidR="00FB7C6B" w:rsidRPr="00FB7C6B" w:rsidRDefault="00FB7C6B" w:rsidP="00B6120F">
      <w:pPr>
        <w:pStyle w:val="ListParagraph"/>
        <w:ind w:left="1440"/>
        <w:rPr>
          <w:rFonts w:ascii="Times New Roman" w:hAnsi="Times New Roman" w:cs="Times New Roman"/>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7777777"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35939E85" wp14:editId="7B352F6D">
            <wp:simplePos x="0" y="0"/>
            <wp:positionH relativeFrom="margin">
              <wp:align>center</wp:align>
            </wp:positionH>
            <wp:positionV relativeFrom="margin">
              <wp:align>top</wp:align>
            </wp:positionV>
            <wp:extent cx="9471660" cy="3846830"/>
            <wp:effectExtent l="0" t="0" r="0" b="0"/>
            <wp:wrapSquare wrapText="bothSides"/>
            <wp:docPr id="16" name="Picture 16" descr="C:\Users\SONY\Desktop\senior projec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senior project\final progre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71660" cy="384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CA8E6" w14:textId="77777777"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5</w:t>
      </w:r>
      <w:r w:rsidR="00FB7C6B" w:rsidRPr="007B00DE">
        <w:rPr>
          <w:rFonts w:ascii="Times New Roman" w:hAnsi="Times New Roman" w:cs="Times New Roman"/>
          <w:sz w:val="24"/>
          <w:szCs w:val="24"/>
        </w:rPr>
        <w:t xml:space="preserve">: Milestone of SE </w:t>
      </w:r>
      <w:proofErr w:type="spellStart"/>
      <w:r w:rsidR="00FB7C6B" w:rsidRPr="007B00DE">
        <w:rPr>
          <w:rFonts w:ascii="Times New Roman" w:hAnsi="Times New Roman" w:cs="Times New Roman"/>
          <w:sz w:val="24"/>
          <w:szCs w:val="24"/>
        </w:rPr>
        <w:t>ShowPro</w:t>
      </w:r>
      <w:proofErr w:type="spellEnd"/>
      <w:r w:rsidR="00FB7C6B" w:rsidRPr="007B00DE">
        <w:rPr>
          <w:rFonts w:ascii="Times New Roman" w:hAnsi="Times New Roman" w:cs="Times New Roman"/>
          <w:sz w:val="24"/>
          <w:szCs w:val="24"/>
        </w:rPr>
        <w:t xml:space="preserve">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7777777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5</w:t>
      </w:r>
      <w:r w:rsidRPr="007B00DE">
        <w:rPr>
          <w:rFonts w:ascii="Times New Roman" w:hAnsi="Times New Roman" w:cs="Times New Roman"/>
          <w:sz w:val="24"/>
          <w:szCs w:val="24"/>
        </w:rPr>
        <w:t xml:space="preserve">, SE </w:t>
      </w:r>
      <w:proofErr w:type="spellStart"/>
      <w:r w:rsidRPr="007B00DE">
        <w:rPr>
          <w:rFonts w:ascii="Times New Roman" w:hAnsi="Times New Roman" w:cs="Times New Roman"/>
          <w:sz w:val="24"/>
          <w:szCs w:val="24"/>
        </w:rPr>
        <w:t>ShowPro</w:t>
      </w:r>
      <w:proofErr w:type="spellEnd"/>
      <w:r w:rsidRPr="007B00DE">
        <w:rPr>
          <w:rFonts w:ascii="Times New Roman" w:hAnsi="Times New Roman" w:cs="Times New Roman"/>
          <w:sz w:val="24"/>
          <w:szCs w:val="24"/>
        </w:rPr>
        <w:t xml:space="preserve"> is scheduled for mid-September.</w:t>
      </w:r>
    </w:p>
    <w:p w14:paraId="4C65219A" w14:textId="77777777"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Final progress is from mid-September continues until mid-November.</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6"/>
          <w:pgSz w:w="16838" w:h="11906" w:orient="landscape"/>
          <w:pgMar w:top="1440" w:right="1440" w:bottom="1440" w:left="1440" w:header="708" w:footer="708" w:gutter="0"/>
          <w:cols w:space="708"/>
          <w:docGrid w:linePitch="360"/>
        </w:sectPr>
      </w:pPr>
    </w:p>
    <w:p w14:paraId="4119D4B2" w14:textId="77777777" w:rsidR="00CC34D7" w:rsidRPr="00D0624D" w:rsidRDefault="00BF46E9" w:rsidP="00A560C9">
      <w:pPr>
        <w:pStyle w:val="Heading1"/>
        <w:rPr>
          <w:rFonts w:ascii="Times New Roman" w:hAnsi="Times New Roman" w:cs="Times New Roman"/>
          <w:b w:val="0"/>
          <w:bCs w:val="0"/>
          <w:sz w:val="36"/>
          <w:szCs w:val="44"/>
        </w:rPr>
      </w:pPr>
      <w:bookmarkStart w:id="136" w:name="_Toc259970781"/>
      <w:r w:rsidRPr="00C20422">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136"/>
    </w:p>
    <w:p w14:paraId="17019765" w14:textId="77777777" w:rsidR="00F36566" w:rsidRPr="00C20422" w:rsidRDefault="00BF46E9" w:rsidP="00A560C9">
      <w:pPr>
        <w:pStyle w:val="Heading2"/>
        <w:rPr>
          <w:rFonts w:ascii="Times New Roman" w:hAnsi="Times New Roman" w:cs="Times New Roman"/>
          <w:b w:val="0"/>
          <w:bCs w:val="0"/>
          <w:color w:val="auto"/>
          <w:sz w:val="32"/>
          <w:szCs w:val="40"/>
        </w:rPr>
      </w:pPr>
      <w:bookmarkStart w:id="137" w:name="_Toc259970782"/>
      <w:r w:rsidRPr="00C20422">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137"/>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77777777" w:rsidR="00CC34D7" w:rsidRPr="00C20422" w:rsidRDefault="00BF46E9" w:rsidP="00D0624D">
      <w:pPr>
        <w:pStyle w:val="Heading2"/>
        <w:rPr>
          <w:rFonts w:ascii="Times New Roman" w:hAnsi="Times New Roman" w:cs="Times New Roman"/>
          <w:b w:val="0"/>
          <w:bCs w:val="0"/>
          <w:color w:val="auto"/>
          <w:sz w:val="32"/>
          <w:szCs w:val="40"/>
        </w:rPr>
      </w:pPr>
      <w:bookmarkStart w:id="138" w:name="_Toc259970783"/>
      <w:r w:rsidRPr="00C20422">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138"/>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7777777"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77777777" w:rsidR="00424B36" w:rsidRPr="00C20422" w:rsidRDefault="00A560C9" w:rsidP="00D0624D">
      <w:pPr>
        <w:pStyle w:val="Heading2"/>
        <w:rPr>
          <w:rFonts w:ascii="Times New Roman" w:hAnsi="Times New Roman" w:cs="Times New Roman"/>
          <w:b w:val="0"/>
          <w:bCs w:val="0"/>
          <w:color w:val="auto"/>
          <w:sz w:val="28"/>
          <w:szCs w:val="36"/>
        </w:rPr>
      </w:pPr>
      <w:bookmarkStart w:id="139" w:name="_Toc25997078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139"/>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7777777" w:rsidR="00BA1846" w:rsidRPr="00A560C9" w:rsidRDefault="00A560C9" w:rsidP="00A560C9">
      <w:pPr>
        <w:pStyle w:val="Heading2"/>
        <w:rPr>
          <w:rFonts w:ascii="Times New Roman" w:hAnsi="Times New Roman" w:cs="Times New Roman"/>
          <w:color w:val="auto"/>
          <w:sz w:val="28"/>
          <w:szCs w:val="36"/>
        </w:rPr>
      </w:pPr>
      <w:bookmarkStart w:id="140" w:name="_Toc259970785"/>
      <w:r w:rsidRPr="00A560C9">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140"/>
    </w:p>
    <w:p w14:paraId="0CE1EAD8" w14:textId="77777777" w:rsidR="00515D95" w:rsidRPr="00C20422" w:rsidRDefault="00515D95" w:rsidP="00515D95">
      <w:pPr>
        <w:pStyle w:val="ListParagraph"/>
        <w:numPr>
          <w:ilvl w:val="0"/>
          <w:numId w:val="12"/>
        </w:numPr>
        <w:rPr>
          <w:rFonts w:ascii="Times New Roman" w:hAnsi="Times New Roman" w:cs="Times New Roman"/>
          <w:b/>
          <w:bCs/>
          <w:color w:val="auto"/>
          <w:sz w:val="24"/>
          <w:szCs w:val="32"/>
        </w:rPr>
      </w:pPr>
      <w:proofErr w:type="spellStart"/>
      <w:r w:rsidRPr="00C20422">
        <w:rPr>
          <w:rFonts w:ascii="Times New Roman" w:hAnsi="Times New Roman" w:cs="Times New Roman"/>
          <w:b/>
          <w:bCs/>
          <w:color w:val="auto"/>
          <w:sz w:val="24"/>
          <w:szCs w:val="32"/>
        </w:rPr>
        <w:t>Github</w:t>
      </w:r>
      <w:proofErr w:type="spellEnd"/>
    </w:p>
    <w:p w14:paraId="51FB2614" w14:textId="77777777" w:rsidR="00515D95" w:rsidRPr="00C20422" w:rsidRDefault="00515D95" w:rsidP="00515D95">
      <w:pPr>
        <w:ind w:firstLine="720"/>
        <w:rPr>
          <w:rFonts w:ascii="Times New Roman" w:hAnsi="Times New Roman" w:cs="Times New Roman"/>
          <w:b/>
          <w:bCs/>
          <w:color w:val="auto"/>
          <w:sz w:val="24"/>
          <w:szCs w:val="24"/>
        </w:rPr>
      </w:pPr>
      <w:proofErr w:type="spellStart"/>
      <w:r w:rsidRPr="00C20422">
        <w:rPr>
          <w:rFonts w:ascii="Times New Roman" w:hAnsi="Times New Roman" w:cs="Times New Roman"/>
          <w:color w:val="auto"/>
          <w:sz w:val="24"/>
          <w:szCs w:val="24"/>
        </w:rPr>
        <w:t>GitHub</w:t>
      </w:r>
      <w:proofErr w:type="spellEnd"/>
      <w:r w:rsidRPr="00C20422">
        <w:rPr>
          <w:rFonts w:ascii="Times New Roman" w:hAnsi="Times New Roman" w:cs="Times New Roman"/>
          <w:color w:val="auto"/>
          <w:sz w:val="24"/>
          <w:szCs w:val="24"/>
        </w:rPr>
        <w:t xml:space="preserve"> is a </w:t>
      </w:r>
      <w:hyperlink r:id="rId17"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8" w:tooltip="Git (software)" w:history="1">
        <w:proofErr w:type="spellStart"/>
        <w:r w:rsidRPr="00C20422">
          <w:rPr>
            <w:rStyle w:val="Hyperlink"/>
            <w:rFonts w:ascii="Times New Roman" w:hAnsi="Times New Roman" w:cs="Times New Roman"/>
            <w:color w:val="auto"/>
            <w:sz w:val="24"/>
            <w:szCs w:val="24"/>
            <w:u w:val="none"/>
          </w:rPr>
          <w:t>Git</w:t>
        </w:r>
        <w:proofErr w:type="spellEnd"/>
      </w:hyperlink>
      <w:r w:rsidRPr="00C20422">
        <w:rPr>
          <w:rFonts w:ascii="Times New Roman" w:hAnsi="Times New Roman" w:cs="Times New Roman"/>
          <w:color w:val="auto"/>
          <w:sz w:val="24"/>
          <w:szCs w:val="24"/>
        </w:rPr>
        <w:t xml:space="preserve"> </w:t>
      </w:r>
      <w:hyperlink r:id="rId19"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20"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21"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Github</w:t>
      </w:r>
      <w:proofErr w:type="spellEnd"/>
      <w:r w:rsidRPr="00C20422">
        <w:rPr>
          <w:rFonts w:ascii="Times New Roman" w:hAnsi="Times New Roman" w:cs="Times New Roman"/>
          <w:color w:val="auto"/>
          <w:sz w:val="24"/>
          <w:szCs w:val="32"/>
        </w:rPr>
        <w:t xml:space="preserve">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can create own folder in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folder and share this folder to anyone in team </w:t>
      </w:r>
      <w:proofErr w:type="spellStart"/>
      <w:r w:rsidR="00FB5F7E" w:rsidRPr="00C20422">
        <w:rPr>
          <w:rFonts w:ascii="Times New Roman" w:hAnsi="Times New Roman" w:cs="Times New Roman"/>
          <w:color w:val="auto"/>
          <w:sz w:val="24"/>
          <w:szCs w:val="32"/>
        </w:rPr>
        <w:t>meber</w:t>
      </w:r>
      <w:proofErr w:type="spellEnd"/>
      <w:r w:rsidR="00FB5F7E" w:rsidRPr="00C20422">
        <w:rPr>
          <w:rFonts w:ascii="Times New Roman" w:hAnsi="Times New Roman" w:cs="Times New Roman"/>
          <w:color w:val="auto"/>
          <w:sz w:val="24"/>
          <w:szCs w:val="32"/>
        </w:rPr>
        <w:t xml:space="preserve">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77777777" w:rsidR="00FB5F7E" w:rsidRPr="00A560C9" w:rsidRDefault="00A560C9" w:rsidP="00A560C9">
      <w:pPr>
        <w:pStyle w:val="Heading2"/>
        <w:rPr>
          <w:rFonts w:ascii="Times New Roman" w:hAnsi="Times New Roman" w:cs="Times New Roman"/>
          <w:color w:val="auto"/>
          <w:sz w:val="28"/>
          <w:szCs w:val="36"/>
        </w:rPr>
      </w:pPr>
      <w:bookmarkStart w:id="141" w:name="_Toc259970786"/>
      <w:r w:rsidRPr="00A560C9">
        <w:rPr>
          <w:rFonts w:ascii="Times New Roman" w:hAnsi="Times New Roman" w:cs="Times New Roman"/>
          <w:color w:val="auto"/>
          <w:sz w:val="28"/>
          <w:szCs w:val="36"/>
        </w:rPr>
        <w:t>7</w:t>
      </w:r>
      <w:r w:rsidR="00FB5F7E" w:rsidRPr="00A560C9">
        <w:rPr>
          <w:rFonts w:ascii="Times New Roman" w:hAnsi="Times New Roman" w:cs="Times New Roman"/>
          <w:color w:val="auto"/>
          <w:sz w:val="28"/>
          <w:szCs w:val="36"/>
        </w:rPr>
        <w:t>.4 Software Configuration Item Table</w:t>
      </w:r>
      <w:bookmarkEnd w:id="141"/>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20C9D2E0"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C:\Users\Dell\Documents\GitHub\seniorproject\proposal\document</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Management plan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7FC2146"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–SRS–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ACCF932"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w:t>
            </w:r>
            <w:r w:rsidR="006432D2" w:rsidRPr="00C20422">
              <w:rPr>
                <w:rFonts w:ascii="Times New Roman" w:hAnsi="Times New Roman" w:cs="Times New Roman"/>
                <w:color w:val="auto"/>
                <w:sz w:val="24"/>
                <w:szCs w:val="24"/>
              </w:rPr>
              <w:t>Design</w:t>
            </w:r>
            <w:r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0C6812E"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plan–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51C707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record–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6B80B0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–Traceability record–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6B51E9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7777777" w:rsidR="007F1E5B" w:rsidRPr="00D0624D" w:rsidRDefault="007F1E5B" w:rsidP="007F1E5B">
      <w:pPr>
        <w:pStyle w:val="Heading1"/>
        <w:rPr>
          <w:rFonts w:ascii="Times New Roman" w:hAnsi="Times New Roman" w:cs="Times New Roman"/>
          <w:b w:val="0"/>
          <w:bCs w:val="0"/>
          <w:sz w:val="36"/>
          <w:szCs w:val="44"/>
        </w:rPr>
      </w:pPr>
      <w:bookmarkStart w:id="142" w:name="_Toc259970787"/>
      <w:commentRangeStart w:id="143"/>
      <w:r>
        <w:rPr>
          <w:rFonts w:ascii="Times New Roman" w:hAnsi="Times New Roman" w:cs="Times New Roman"/>
          <w:sz w:val="36"/>
          <w:szCs w:val="44"/>
        </w:rPr>
        <w:lastRenderedPageBreak/>
        <w:t>Chapter Eight: Risk Management</w:t>
      </w:r>
      <w:bookmarkEnd w:id="142"/>
      <w:commentRangeEnd w:id="143"/>
      <w:r w:rsidR="00B67364">
        <w:rPr>
          <w:rStyle w:val="CommentReference"/>
          <w:rFonts w:ascii="Arial" w:eastAsia="Arial" w:hAnsi="Arial" w:cs="Cordia New"/>
          <w:b w:val="0"/>
          <w:bCs w:val="0"/>
          <w:color w:val="000000"/>
          <w:kern w:val="0"/>
        </w:rPr>
        <w:commentReference w:id="143"/>
      </w:r>
    </w:p>
    <w:p w14:paraId="012FD038" w14:textId="77777777" w:rsidR="007F1E5B" w:rsidRPr="00C20422" w:rsidRDefault="007F1E5B" w:rsidP="007F1E5B">
      <w:pPr>
        <w:pStyle w:val="Heading2"/>
        <w:rPr>
          <w:rFonts w:ascii="Times New Roman" w:hAnsi="Times New Roman" w:cs="Times New Roman"/>
          <w:b w:val="0"/>
          <w:bCs w:val="0"/>
          <w:color w:val="auto"/>
          <w:sz w:val="32"/>
          <w:szCs w:val="40"/>
        </w:rPr>
      </w:pPr>
      <w:bookmarkStart w:id="144" w:name="_Toc259970788"/>
      <w:r>
        <w:rPr>
          <w:rFonts w:ascii="Times New Roman" w:hAnsi="Times New Roman" w:cs="Times New Roman"/>
          <w:color w:val="auto"/>
          <w:sz w:val="32"/>
          <w:szCs w:val="40"/>
        </w:rPr>
        <w:t>8. Risk Management</w:t>
      </w:r>
      <w:bookmarkEnd w:id="144"/>
      <w:r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77777777" w:rsidR="00987996" w:rsidRPr="00987996" w:rsidRDefault="00987996" w:rsidP="00987996">
      <w:pPr>
        <w:ind w:left="720"/>
        <w:rPr>
          <w:rFonts w:ascii="Times New Roman" w:hAnsi="Times New Roman" w:cs="Times New Roman"/>
          <w:color w:val="auto"/>
          <w:sz w:val="24"/>
          <w:szCs w:val="32"/>
        </w:rPr>
      </w:pPr>
      <w:r>
        <w:rPr>
          <w:rFonts w:ascii="Times New Roman" w:hAnsi="Times New Roman" w:cs="Times New Roman"/>
          <w:color w:val="auto"/>
          <w:sz w:val="24"/>
          <w:szCs w:val="32"/>
        </w:rPr>
        <w:t xml:space="preserve">All identified risk </w:t>
      </w:r>
      <w:proofErr w:type="gramStart"/>
      <w:r>
        <w:rPr>
          <w:rFonts w:ascii="Times New Roman" w:hAnsi="Times New Roman" w:cs="Times New Roman"/>
          <w:color w:val="auto"/>
          <w:sz w:val="24"/>
          <w:szCs w:val="32"/>
        </w:rPr>
        <w:t>are</w:t>
      </w:r>
      <w:proofErr w:type="gramEnd"/>
      <w:r>
        <w:rPr>
          <w:rFonts w:ascii="Times New Roman" w:hAnsi="Times New Roman" w:cs="Times New Roman"/>
          <w:color w:val="auto"/>
          <w:sz w:val="24"/>
          <w:szCs w:val="32"/>
        </w:rPr>
        <w:t xml:space="preserve"> documented in the Risk Management Process by the Project Team. In the Risk Management Process defines the possible risk and solution of them, and who responsible for.</w:t>
      </w:r>
    </w:p>
    <w:p w14:paraId="096700DA" w14:textId="77777777" w:rsidR="007F1E5B" w:rsidRPr="00C20422" w:rsidRDefault="007F1E5B" w:rsidP="007F1E5B">
      <w:pPr>
        <w:pStyle w:val="Heading2"/>
        <w:rPr>
          <w:rFonts w:ascii="Times New Roman" w:hAnsi="Times New Roman" w:cs="Times New Roman"/>
          <w:b w:val="0"/>
          <w:bCs w:val="0"/>
          <w:color w:val="auto"/>
          <w:sz w:val="32"/>
          <w:szCs w:val="40"/>
        </w:rPr>
      </w:pPr>
      <w:bookmarkStart w:id="145" w:name="_Toc259970789"/>
      <w:r>
        <w:rPr>
          <w:rFonts w:ascii="Times New Roman" w:hAnsi="Times New Roman" w:cs="Times New Roman"/>
          <w:color w:val="auto"/>
          <w:sz w:val="28"/>
          <w:szCs w:val="36"/>
        </w:rPr>
        <w:t>8</w:t>
      </w:r>
      <w:r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145"/>
    </w:p>
    <w:p w14:paraId="4F986B69" w14:textId="77777777"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250839">
        <w:rPr>
          <w:rFonts w:ascii="Times New Roman" w:hAnsi="Times New Roman" w:cs="Times New Roman"/>
          <w:sz w:val="24"/>
          <w:szCs w:val="24"/>
        </w:rPr>
        <w:t xml:space="preserve"> 6</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B722F56" w14:textId="77777777" w:rsidR="009C7659" w:rsidRPr="00C20422" w:rsidRDefault="00987996" w:rsidP="009C7659">
      <w:pPr>
        <w:widowControl w:val="0"/>
        <w:ind w:left="720"/>
        <w:jc w:val="center"/>
        <w:rPr>
          <w:rFonts w:ascii="Times New Roman" w:hAnsi="Times New Roman" w:cs="Times New Roman"/>
          <w:b/>
          <w:bCs/>
          <w:color w:val="auto"/>
          <w:sz w:val="24"/>
          <w:szCs w:val="32"/>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6</w:t>
      </w:r>
      <w:r w:rsidRPr="007B00DE">
        <w:rPr>
          <w:rFonts w:ascii="Times New Roman" w:hAnsi="Times New Roman" w:cs="Times New Roman"/>
          <w:sz w:val="24"/>
          <w:szCs w:val="24"/>
        </w:rPr>
        <w:t xml:space="preserve">, </w:t>
      </w:r>
      <w:r w:rsidR="009C7659">
        <w:rPr>
          <w:rFonts w:ascii="Times New Roman" w:hAnsi="Times New Roman" w:cs="Times New Roman"/>
          <w:sz w:val="24"/>
          <w:szCs w:val="24"/>
        </w:rPr>
        <w:t xml:space="preserve">Start with Identify and </w:t>
      </w:r>
      <w:proofErr w:type="gramStart"/>
      <w:r w:rsidR="009C7659">
        <w:rPr>
          <w:rFonts w:ascii="Times New Roman" w:hAnsi="Times New Roman" w:cs="Times New Roman"/>
          <w:sz w:val="24"/>
          <w:szCs w:val="24"/>
        </w:rPr>
        <w:t>Analyze</w:t>
      </w:r>
      <w:proofErr w:type="gramEnd"/>
      <w:r w:rsidR="009C7659">
        <w:rPr>
          <w:rFonts w:ascii="Times New Roman" w:hAnsi="Times New Roman" w:cs="Times New Roman"/>
          <w:sz w:val="24"/>
          <w:szCs w:val="24"/>
        </w:rPr>
        <w:t xml:space="preserve"> the risk. Than examine risk management, </w:t>
      </w:r>
      <w:proofErr w:type="gramStart"/>
      <w:r w:rsidR="009C7659">
        <w:rPr>
          <w:rFonts w:ascii="Times New Roman" w:hAnsi="Times New Roman" w:cs="Times New Roman"/>
          <w:sz w:val="24"/>
          <w:szCs w:val="24"/>
        </w:rPr>
        <w:t>select</w:t>
      </w:r>
      <w:proofErr w:type="gramEnd"/>
      <w:r w:rsidR="009C7659">
        <w:rPr>
          <w:rFonts w:ascii="Times New Roman" w:hAnsi="Times New Roman" w:cs="Times New Roman"/>
          <w:sz w:val="24"/>
          <w:szCs w:val="24"/>
        </w:rPr>
        <w:t xml:space="preserve"> risk management technique, implement that technique and monitor the result.</w:t>
      </w:r>
    </w:p>
    <w:p w14:paraId="368EB76E" w14:textId="77777777" w:rsidR="007F1E5B" w:rsidRPr="00C20422" w:rsidRDefault="007F1E5B" w:rsidP="00987996">
      <w:pPr>
        <w:jc w:val="center"/>
        <w:rPr>
          <w:rFonts w:ascii="Times New Roman" w:hAnsi="Times New Roman" w:cs="Times New Roman"/>
          <w:b/>
          <w:bCs/>
          <w:color w:val="auto"/>
          <w:sz w:val="24"/>
          <w:szCs w:val="32"/>
        </w:rPr>
      </w:pPr>
    </w:p>
    <w:sectPr w:rsidR="007F1E5B" w:rsidRPr="00C20422" w:rsidSect="00FB7C6B">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2" w:author="SONY" w:date="2014-05-29T23:22:00Z" w:initials="S">
    <w:p w14:paraId="07FCA971" w14:textId="43B02391" w:rsidR="00D7072A" w:rsidRDefault="00D7072A">
      <w:pPr>
        <w:pStyle w:val="CommentText"/>
      </w:pPr>
      <w:r>
        <w:rPr>
          <w:rStyle w:val="CommentReference"/>
        </w:rPr>
        <w:annotationRef/>
      </w:r>
      <w:r>
        <w:t>Can we wait for the submission date announce first? We are not sure about the date, but will add more details later</w:t>
      </w:r>
    </w:p>
  </w:comment>
  <w:comment w:id="133" w:author="rimi park" w:date="2014-05-19T13:48:00Z" w:initials="rp">
    <w:p w14:paraId="60152A9A" w14:textId="41ADD941" w:rsidR="00FA687F" w:rsidRDefault="00FA687F">
      <w:pPr>
        <w:pStyle w:val="CommentText"/>
      </w:pPr>
      <w:r>
        <w:rPr>
          <w:rStyle w:val="CommentReference"/>
        </w:rPr>
        <w:annotationRef/>
      </w:r>
      <w:r>
        <w:t xml:space="preserve">I see the feature numbers in the charts but this document does not have the information of what the features are. Can you add a list of features (feature numbers + short description) somewhere in this section so that readers know what features you will complete in each progress? </w:t>
      </w:r>
    </w:p>
  </w:comment>
  <w:comment w:id="143" w:author="rimi park" w:date="2014-05-19T13:42:00Z" w:initials="rp">
    <w:p w14:paraId="650642E0" w14:textId="0F82E91E" w:rsidR="00FA687F" w:rsidRDefault="00FA687F">
      <w:pPr>
        <w:pStyle w:val="CommentText"/>
      </w:pPr>
      <w:r>
        <w:rPr>
          <w:rStyle w:val="CommentReference"/>
        </w:rPr>
        <w:annotationRef/>
      </w:r>
      <w:r>
        <w:t xml:space="preserve">Can you add a table with potential risks and solutions?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2E935" w15:done="0"/>
  <w15:commentEx w15:paraId="0D35CCF5" w15:done="0"/>
  <w15:commentEx w15:paraId="61AD9037" w15:done="0"/>
  <w15:commentEx w15:paraId="4627713B" w15:done="0"/>
  <w15:commentEx w15:paraId="66F4BD47" w15:done="0"/>
  <w15:commentEx w15:paraId="0E669214" w15:done="0"/>
  <w15:commentEx w15:paraId="6D240156" w15:done="0"/>
  <w15:commentEx w15:paraId="0C410F02" w15:done="0"/>
  <w15:commentEx w15:paraId="60152A9A" w15:done="0"/>
  <w15:commentEx w15:paraId="650642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D0173" w14:textId="77777777" w:rsidR="005E1EAA" w:rsidRDefault="005E1EAA" w:rsidP="00D57804">
      <w:pPr>
        <w:spacing w:line="240" w:lineRule="auto"/>
      </w:pPr>
      <w:r>
        <w:separator/>
      </w:r>
    </w:p>
  </w:endnote>
  <w:endnote w:type="continuationSeparator" w:id="0">
    <w:p w14:paraId="251D0839" w14:textId="77777777" w:rsidR="005E1EAA" w:rsidRDefault="005E1EAA"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FA687F" w:rsidRPr="00445E30" w14:paraId="60D55B60" w14:textId="77777777" w:rsidTr="0045124A">
      <w:tc>
        <w:tcPr>
          <w:tcW w:w="1101" w:type="dxa"/>
          <w:vAlign w:val="center"/>
        </w:tcPr>
        <w:p w14:paraId="42787A5C" w14:textId="77777777" w:rsidR="00FA687F" w:rsidRPr="00445E30" w:rsidRDefault="00FA687F"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30E67558" w:rsidR="00FA687F" w:rsidRPr="009E5764" w:rsidRDefault="00FA687F"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w:t>
          </w:r>
          <w:r w:rsidR="00D7072A">
            <w:rPr>
              <w:rFonts w:ascii="Times New Roman" w:hAnsi="Times New Roman" w:cs="Times New Roman"/>
              <w:bCs/>
              <w:sz w:val="14"/>
              <w:szCs w:val="14"/>
            </w:rPr>
            <w:t>5</w:t>
          </w:r>
        </w:p>
      </w:tc>
      <w:tc>
        <w:tcPr>
          <w:tcW w:w="992" w:type="dxa"/>
          <w:vAlign w:val="center"/>
        </w:tcPr>
        <w:p w14:paraId="0EC87239" w14:textId="77777777" w:rsidR="00FA687F" w:rsidRPr="00445E30" w:rsidRDefault="00FA687F"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FA687F" w:rsidRPr="009E5764" w:rsidRDefault="00FA687F"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05FCA8" w14:textId="77777777" w:rsidR="00FA687F" w:rsidRPr="00445E30" w:rsidRDefault="00FA687F"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FA687F" w:rsidRPr="00FB7C6B" w:rsidRDefault="00FA687F"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7072A" w:rsidRPr="00D7072A">
            <w:rPr>
              <w:rFonts w:ascii="Times New Roman" w:hAnsi="Times New Roman" w:cs="Angsana New"/>
              <w:bCs/>
              <w:noProof/>
              <w:sz w:val="14"/>
              <w:szCs w:val="14"/>
            </w:rPr>
            <w:t>15</w:t>
          </w:r>
          <w:r w:rsidRPr="009E5764">
            <w:rPr>
              <w:rFonts w:ascii="Times New Roman" w:hAnsi="Times New Roman" w:cs="Angsana New"/>
              <w:bCs/>
              <w:noProof/>
              <w:sz w:val="14"/>
              <w:szCs w:val="14"/>
              <w:cs/>
            </w:rPr>
            <w:fldChar w:fldCharType="end"/>
          </w:r>
        </w:p>
      </w:tc>
    </w:tr>
    <w:tr w:rsidR="00FA687F" w:rsidRPr="00445E30" w14:paraId="667C2A44" w14:textId="77777777" w:rsidTr="0045124A">
      <w:tc>
        <w:tcPr>
          <w:tcW w:w="1101" w:type="dxa"/>
          <w:vAlign w:val="center"/>
        </w:tcPr>
        <w:p w14:paraId="741F529B" w14:textId="77777777" w:rsidR="00FA687F" w:rsidRPr="00445E30" w:rsidRDefault="00FA687F"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FA687F" w:rsidRPr="009E5764" w:rsidRDefault="00FA687F"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FA687F" w:rsidRPr="00445E30" w:rsidRDefault="00FA687F"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77777777" w:rsidR="00FA687F" w:rsidRPr="009E5764" w:rsidRDefault="00FA687F" w:rsidP="0045124A">
          <w:pPr>
            <w:widowControl w:val="0"/>
            <w:jc w:val="center"/>
            <w:rPr>
              <w:rFonts w:ascii="Times New Roman" w:hAnsi="Times New Roman" w:cs="Times New Roman"/>
              <w:bCs/>
              <w:sz w:val="14"/>
              <w:szCs w:val="14"/>
            </w:rPr>
          </w:pPr>
        </w:p>
      </w:tc>
      <w:tc>
        <w:tcPr>
          <w:tcW w:w="1276" w:type="dxa"/>
          <w:vAlign w:val="center"/>
        </w:tcPr>
        <w:p w14:paraId="3E14D9B3" w14:textId="77777777" w:rsidR="00FA687F" w:rsidRPr="00445E30" w:rsidRDefault="00FA687F"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77777777" w:rsidR="00FA687F" w:rsidRPr="009E5764" w:rsidRDefault="00FA687F" w:rsidP="0045124A">
          <w:pPr>
            <w:widowControl w:val="0"/>
            <w:jc w:val="center"/>
            <w:rPr>
              <w:rFonts w:ascii="Times New Roman" w:hAnsi="Times New Roman" w:cs="Times New Roman"/>
              <w:bCs/>
              <w:sz w:val="14"/>
              <w:szCs w:val="14"/>
            </w:rPr>
          </w:pPr>
        </w:p>
      </w:tc>
    </w:tr>
  </w:tbl>
  <w:p w14:paraId="446E5E86" w14:textId="77777777" w:rsidR="00FA687F" w:rsidRDefault="00FA68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FA687F" w:rsidRPr="00445E30" w14:paraId="2CF5731B" w14:textId="77777777" w:rsidTr="00FB7C6B">
      <w:trPr>
        <w:trHeight w:val="274"/>
      </w:trPr>
      <w:tc>
        <w:tcPr>
          <w:tcW w:w="1526" w:type="dxa"/>
          <w:vAlign w:val="center"/>
        </w:tcPr>
        <w:p w14:paraId="33A98AC5" w14:textId="77777777" w:rsidR="00FA687F" w:rsidRPr="00445E30" w:rsidRDefault="00FA687F"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77777777" w:rsidR="00FA687F" w:rsidRPr="009E5764" w:rsidRDefault="00FA687F" w:rsidP="0045124A">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0.1</w:t>
          </w:r>
        </w:p>
      </w:tc>
      <w:tc>
        <w:tcPr>
          <w:tcW w:w="1559" w:type="dxa"/>
          <w:vAlign w:val="center"/>
        </w:tcPr>
        <w:p w14:paraId="74D6A1BC" w14:textId="77777777" w:rsidR="00FA687F" w:rsidRPr="00445E30" w:rsidRDefault="00FA687F"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FA687F" w:rsidRPr="009E5764" w:rsidRDefault="00FA687F"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14:paraId="6474970A" w14:textId="77777777" w:rsidR="00FA687F" w:rsidRPr="00445E30" w:rsidRDefault="00FA687F"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FA687F" w:rsidRPr="00FB7C6B" w:rsidRDefault="00FA687F"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7072A" w:rsidRPr="00D7072A">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FA687F" w:rsidRPr="00445E30" w14:paraId="27E94786" w14:textId="77777777" w:rsidTr="00FB7C6B">
      <w:trPr>
        <w:trHeight w:val="270"/>
      </w:trPr>
      <w:tc>
        <w:tcPr>
          <w:tcW w:w="1526" w:type="dxa"/>
          <w:vAlign w:val="center"/>
        </w:tcPr>
        <w:p w14:paraId="5F4D8F0D" w14:textId="77777777" w:rsidR="00FA687F" w:rsidRPr="00445E30" w:rsidRDefault="00FA687F"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FA687F" w:rsidRPr="009E5764" w:rsidRDefault="00FA687F"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FA687F" w:rsidRPr="00445E30" w:rsidRDefault="00FA687F"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77777777" w:rsidR="00FA687F" w:rsidRPr="009E5764" w:rsidRDefault="00FA687F" w:rsidP="0045124A">
          <w:pPr>
            <w:widowControl w:val="0"/>
            <w:jc w:val="center"/>
            <w:rPr>
              <w:rFonts w:ascii="Times New Roman" w:hAnsi="Times New Roman" w:cs="Times New Roman"/>
              <w:bCs/>
              <w:sz w:val="14"/>
              <w:szCs w:val="14"/>
            </w:rPr>
          </w:pPr>
        </w:p>
      </w:tc>
      <w:tc>
        <w:tcPr>
          <w:tcW w:w="2409" w:type="dxa"/>
          <w:vAlign w:val="center"/>
        </w:tcPr>
        <w:p w14:paraId="6CC8BD77" w14:textId="77777777" w:rsidR="00FA687F" w:rsidRPr="00445E30" w:rsidRDefault="00FA687F"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77777777" w:rsidR="00FA687F" w:rsidRPr="009E5764" w:rsidRDefault="00FA687F" w:rsidP="0045124A">
          <w:pPr>
            <w:widowControl w:val="0"/>
            <w:jc w:val="center"/>
            <w:rPr>
              <w:rFonts w:ascii="Times New Roman" w:hAnsi="Times New Roman" w:cs="Times New Roman"/>
              <w:bCs/>
              <w:sz w:val="14"/>
              <w:szCs w:val="14"/>
            </w:rPr>
          </w:pPr>
        </w:p>
      </w:tc>
    </w:tr>
  </w:tbl>
  <w:p w14:paraId="3B69A058" w14:textId="77777777" w:rsidR="00FA687F" w:rsidRDefault="00FA68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FA687F" w:rsidRDefault="00FA687F"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4"/>
      <w:gridCol w:w="972"/>
      <w:gridCol w:w="1647"/>
      <w:gridCol w:w="1230"/>
      <w:gridCol w:w="1324"/>
    </w:tblGrid>
    <w:tr w:rsidR="00FA687F" w:rsidRPr="00445E30" w14:paraId="1FDF82E2" w14:textId="77777777" w:rsidTr="00FB7C6B">
      <w:tc>
        <w:tcPr>
          <w:tcW w:w="1101" w:type="dxa"/>
          <w:vAlign w:val="center"/>
        </w:tcPr>
        <w:p w14:paraId="68A37F11" w14:textId="77777777" w:rsidR="00FA687F" w:rsidRPr="00445E30" w:rsidRDefault="00FA687F"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3B4CEF9D" w:rsidR="00FA687F" w:rsidRPr="009E5764" w:rsidRDefault="00FA687F"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0.3</w:t>
          </w:r>
        </w:p>
      </w:tc>
      <w:tc>
        <w:tcPr>
          <w:tcW w:w="992" w:type="dxa"/>
          <w:vAlign w:val="center"/>
        </w:tcPr>
        <w:p w14:paraId="59A89091" w14:textId="77777777" w:rsidR="00FA687F" w:rsidRPr="00445E30" w:rsidRDefault="00FA687F"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FA687F" w:rsidRPr="009E5764" w:rsidRDefault="00FA687F"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FA687F" w:rsidRPr="00445E30" w:rsidRDefault="00FA687F"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FA687F" w:rsidRPr="00FB7C6B" w:rsidRDefault="00FA687F"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7072A" w:rsidRPr="00D7072A">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FA687F" w:rsidRPr="00445E30" w14:paraId="4D9F6B84" w14:textId="77777777" w:rsidTr="00FB7C6B">
      <w:tc>
        <w:tcPr>
          <w:tcW w:w="1101" w:type="dxa"/>
          <w:vAlign w:val="center"/>
        </w:tcPr>
        <w:p w14:paraId="5CACCF53" w14:textId="77777777" w:rsidR="00FA687F" w:rsidRPr="00445E30" w:rsidRDefault="00FA687F"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FA687F" w:rsidRPr="009E5764" w:rsidRDefault="00FA687F"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FA687F" w:rsidRPr="00445E30" w:rsidRDefault="00FA687F"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FA687F" w:rsidRPr="009E5764" w:rsidRDefault="00FA687F"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FA687F" w:rsidRPr="00445E30" w:rsidRDefault="00FA687F"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FA687F" w:rsidRPr="009E5764" w:rsidRDefault="00FA687F" w:rsidP="00FB7C6B">
          <w:pPr>
            <w:widowControl w:val="0"/>
            <w:jc w:val="center"/>
            <w:rPr>
              <w:rFonts w:ascii="Times New Roman" w:hAnsi="Times New Roman" w:cs="Times New Roman"/>
              <w:bCs/>
              <w:sz w:val="14"/>
              <w:szCs w:val="14"/>
            </w:rPr>
          </w:pPr>
        </w:p>
      </w:tc>
    </w:tr>
  </w:tbl>
  <w:p w14:paraId="77EC7A45" w14:textId="77777777" w:rsidR="00FA687F" w:rsidRDefault="00FA687F"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6CD36" w14:textId="77777777" w:rsidR="005E1EAA" w:rsidRDefault="005E1EAA" w:rsidP="00D57804">
      <w:pPr>
        <w:spacing w:line="240" w:lineRule="auto"/>
      </w:pPr>
      <w:r>
        <w:separator/>
      </w:r>
    </w:p>
  </w:footnote>
  <w:footnote w:type="continuationSeparator" w:id="0">
    <w:p w14:paraId="03DE11EC" w14:textId="77777777" w:rsidR="005E1EAA" w:rsidRDefault="005E1EAA"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34153"/>
    <w:rsid w:val="00047A58"/>
    <w:rsid w:val="00052FD8"/>
    <w:rsid w:val="0008220D"/>
    <w:rsid w:val="00101E59"/>
    <w:rsid w:val="00114B2F"/>
    <w:rsid w:val="00117097"/>
    <w:rsid w:val="0012006E"/>
    <w:rsid w:val="0016034D"/>
    <w:rsid w:val="001B1A65"/>
    <w:rsid w:val="001D13C3"/>
    <w:rsid w:val="0022377A"/>
    <w:rsid w:val="00250839"/>
    <w:rsid w:val="0026294E"/>
    <w:rsid w:val="00270A04"/>
    <w:rsid w:val="002720C9"/>
    <w:rsid w:val="002833D9"/>
    <w:rsid w:val="00292DDF"/>
    <w:rsid w:val="002B7017"/>
    <w:rsid w:val="002D4E8D"/>
    <w:rsid w:val="002D666E"/>
    <w:rsid w:val="00320DB1"/>
    <w:rsid w:val="003475E5"/>
    <w:rsid w:val="0036288F"/>
    <w:rsid w:val="003768B4"/>
    <w:rsid w:val="00396954"/>
    <w:rsid w:val="003D00BA"/>
    <w:rsid w:val="00404911"/>
    <w:rsid w:val="0042492C"/>
    <w:rsid w:val="00424B36"/>
    <w:rsid w:val="00444D22"/>
    <w:rsid w:val="0045124A"/>
    <w:rsid w:val="00462633"/>
    <w:rsid w:val="004B5183"/>
    <w:rsid w:val="004D54AF"/>
    <w:rsid w:val="004F4972"/>
    <w:rsid w:val="005061DC"/>
    <w:rsid w:val="00515D95"/>
    <w:rsid w:val="00525D2F"/>
    <w:rsid w:val="005955CC"/>
    <w:rsid w:val="005C5877"/>
    <w:rsid w:val="005C72C2"/>
    <w:rsid w:val="005E1EAA"/>
    <w:rsid w:val="0060271E"/>
    <w:rsid w:val="006245B5"/>
    <w:rsid w:val="006432D2"/>
    <w:rsid w:val="006676E9"/>
    <w:rsid w:val="00672B2F"/>
    <w:rsid w:val="00691B55"/>
    <w:rsid w:val="006A4109"/>
    <w:rsid w:val="006E5804"/>
    <w:rsid w:val="00741E00"/>
    <w:rsid w:val="00745DD5"/>
    <w:rsid w:val="0074694F"/>
    <w:rsid w:val="00791DE3"/>
    <w:rsid w:val="007A2EF7"/>
    <w:rsid w:val="007E0874"/>
    <w:rsid w:val="007F1E5B"/>
    <w:rsid w:val="00801268"/>
    <w:rsid w:val="00806003"/>
    <w:rsid w:val="00880571"/>
    <w:rsid w:val="008C0C7E"/>
    <w:rsid w:val="008E2FC5"/>
    <w:rsid w:val="008E6BCD"/>
    <w:rsid w:val="00925E62"/>
    <w:rsid w:val="009517A2"/>
    <w:rsid w:val="00987996"/>
    <w:rsid w:val="009C7659"/>
    <w:rsid w:val="009F6538"/>
    <w:rsid w:val="00A05FC9"/>
    <w:rsid w:val="00A560C9"/>
    <w:rsid w:val="00B126A1"/>
    <w:rsid w:val="00B351E2"/>
    <w:rsid w:val="00B41B90"/>
    <w:rsid w:val="00B43919"/>
    <w:rsid w:val="00B6120F"/>
    <w:rsid w:val="00B614AD"/>
    <w:rsid w:val="00B67364"/>
    <w:rsid w:val="00B8032C"/>
    <w:rsid w:val="00BA1846"/>
    <w:rsid w:val="00BB5F97"/>
    <w:rsid w:val="00BB664C"/>
    <w:rsid w:val="00BF1C86"/>
    <w:rsid w:val="00BF46E9"/>
    <w:rsid w:val="00BF66C4"/>
    <w:rsid w:val="00C20422"/>
    <w:rsid w:val="00C47481"/>
    <w:rsid w:val="00C67FBC"/>
    <w:rsid w:val="00C71DC8"/>
    <w:rsid w:val="00CC34D7"/>
    <w:rsid w:val="00D0624D"/>
    <w:rsid w:val="00D118EF"/>
    <w:rsid w:val="00D36B31"/>
    <w:rsid w:val="00D57804"/>
    <w:rsid w:val="00D66659"/>
    <w:rsid w:val="00D7072A"/>
    <w:rsid w:val="00D97D55"/>
    <w:rsid w:val="00DF6E3A"/>
    <w:rsid w:val="00E10AC2"/>
    <w:rsid w:val="00E35B71"/>
    <w:rsid w:val="00E429F8"/>
    <w:rsid w:val="00E54F60"/>
    <w:rsid w:val="00E71C84"/>
    <w:rsid w:val="00E857D2"/>
    <w:rsid w:val="00EA4003"/>
    <w:rsid w:val="00ED78D4"/>
    <w:rsid w:val="00F059D5"/>
    <w:rsid w:val="00F36566"/>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en.wikipedia.org/wiki/Git_%28software%29" TargetMode="External"/><Relationship Id="rId3" Type="http://schemas.openxmlformats.org/officeDocument/2006/relationships/styles" Target="styles.xml"/><Relationship Id="rId21" Type="http://schemas.openxmlformats.org/officeDocument/2006/relationships/hyperlink" Target="http://en.wikipedia.org/wiki/Social_network_graph"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en.wikipedia.org/wiki/Shared_web_hosting_servi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en.wikipedia.org/wiki/Social_networ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en.wikipedia.org/wiki/Revision_control"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3F0F5-3233-470C-A624-4B92982D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22</Pages>
  <Words>3438</Words>
  <Characters>19602</Characters>
  <Application>Microsoft Office Word</Application>
  <DocSecurity>0</DocSecurity>
  <Lines>163</Lines>
  <Paragraphs>45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6</cp:revision>
  <dcterms:created xsi:type="dcterms:W3CDTF">2014-05-22T06:49:00Z</dcterms:created>
  <dcterms:modified xsi:type="dcterms:W3CDTF">2014-05-29T16:22:00Z</dcterms:modified>
</cp:coreProperties>
</file>