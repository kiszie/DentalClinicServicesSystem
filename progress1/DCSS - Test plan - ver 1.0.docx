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719981" w14:textId="77777777" w:rsidR="00932178" w:rsidRPr="00295259" w:rsidRDefault="00932178" w:rsidP="00932178">
      <w:pPr>
        <w:widowControl w:val="0"/>
        <w:jc w:val="center"/>
        <w:rPr>
          <w:rFonts w:ascii="Times New Roman" w:hAnsi="Times New Roman" w:cs="Times New Roman"/>
          <w:b/>
          <w:color w:val="auto"/>
          <w:sz w:val="56"/>
          <w:szCs w:val="56"/>
        </w:rPr>
      </w:pPr>
      <w:r w:rsidRPr="00295259">
        <w:rPr>
          <w:rFonts w:ascii="Times New Roman" w:hAnsi="Times New Roman" w:cs="Times New Roman"/>
          <w:b/>
          <w:color w:val="auto"/>
          <w:sz w:val="56"/>
          <w:szCs w:val="56"/>
        </w:rPr>
        <w:t>Dental Clinic Services System</w:t>
      </w:r>
    </w:p>
    <w:p w14:paraId="771ACF17" w14:textId="77777777" w:rsidR="00932178" w:rsidRPr="00295259" w:rsidRDefault="00932178" w:rsidP="00932178">
      <w:pPr>
        <w:widowControl w:val="0"/>
        <w:jc w:val="center"/>
        <w:rPr>
          <w:rFonts w:ascii="Times New Roman" w:hAnsi="Times New Roman" w:cs="Times New Roman"/>
          <w:bCs/>
          <w:color w:val="auto"/>
          <w:sz w:val="40"/>
          <w:szCs w:val="40"/>
        </w:rPr>
      </w:pPr>
      <w:r w:rsidRPr="00295259">
        <w:rPr>
          <w:rFonts w:ascii="Times New Roman" w:hAnsi="Times New Roman" w:cs="Times New Roman"/>
          <w:bCs/>
          <w:color w:val="auto"/>
          <w:sz w:val="40"/>
          <w:szCs w:val="40"/>
        </w:rPr>
        <w:t>Test Plan</w:t>
      </w:r>
    </w:p>
    <w:p w14:paraId="5A878E67" w14:textId="77777777" w:rsidR="00932178" w:rsidRPr="00295259" w:rsidRDefault="00932178" w:rsidP="00932178">
      <w:pPr>
        <w:widowControl w:val="0"/>
        <w:jc w:val="center"/>
        <w:rPr>
          <w:rFonts w:ascii="Times New Roman" w:hAnsi="Times New Roman" w:cs="Times New Roman"/>
          <w:bCs/>
          <w:color w:val="auto"/>
          <w:sz w:val="56"/>
          <w:szCs w:val="56"/>
        </w:rPr>
      </w:pPr>
    </w:p>
    <w:p w14:paraId="1D6EF8BC" w14:textId="77777777" w:rsidR="00932178" w:rsidRPr="00295259" w:rsidRDefault="00932178" w:rsidP="00932178">
      <w:pPr>
        <w:widowControl w:val="0"/>
        <w:jc w:val="center"/>
        <w:rPr>
          <w:rFonts w:ascii="Times New Roman" w:hAnsi="Times New Roman" w:cs="Times New Roman"/>
          <w:bCs/>
          <w:color w:val="auto"/>
          <w:sz w:val="56"/>
          <w:szCs w:val="56"/>
        </w:rPr>
      </w:pPr>
    </w:p>
    <w:p w14:paraId="45490CAD" w14:textId="77777777" w:rsidR="00932178" w:rsidRPr="00295259" w:rsidRDefault="00932178" w:rsidP="00932178">
      <w:pPr>
        <w:widowControl w:val="0"/>
        <w:jc w:val="center"/>
        <w:rPr>
          <w:rFonts w:ascii="Times New Roman" w:hAnsi="Times New Roman" w:cs="Times New Roman"/>
          <w:bCs/>
          <w:color w:val="auto"/>
          <w:sz w:val="56"/>
          <w:szCs w:val="56"/>
        </w:rPr>
      </w:pPr>
    </w:p>
    <w:p w14:paraId="1E783486" w14:textId="77777777" w:rsidR="00932178" w:rsidRPr="00295259" w:rsidRDefault="00932178" w:rsidP="00932178">
      <w:pPr>
        <w:widowControl w:val="0"/>
        <w:jc w:val="center"/>
        <w:rPr>
          <w:rFonts w:ascii="Times New Roman" w:hAnsi="Times New Roman" w:cs="Times New Roman"/>
          <w:bCs/>
          <w:color w:val="auto"/>
          <w:sz w:val="36"/>
          <w:szCs w:val="36"/>
        </w:rPr>
      </w:pPr>
      <w:r w:rsidRPr="00295259">
        <w:rPr>
          <w:rFonts w:ascii="Times New Roman" w:hAnsi="Times New Roman" w:cs="Times New Roman"/>
          <w:bCs/>
          <w:color w:val="auto"/>
          <w:sz w:val="36"/>
          <w:szCs w:val="36"/>
        </w:rPr>
        <w:t>By</w:t>
      </w:r>
    </w:p>
    <w:p w14:paraId="0483ACD5" w14:textId="77777777" w:rsidR="00932178" w:rsidRPr="00295259" w:rsidRDefault="00932178" w:rsidP="00932178">
      <w:pPr>
        <w:widowControl w:val="0"/>
        <w:jc w:val="center"/>
        <w:rPr>
          <w:rFonts w:ascii="Times New Roman" w:hAnsi="Times New Roman" w:cs="Times New Roman"/>
          <w:b/>
          <w:color w:val="auto"/>
          <w:sz w:val="32"/>
          <w:szCs w:val="32"/>
        </w:rPr>
      </w:pPr>
      <w:proofErr w:type="spellStart"/>
      <w:r w:rsidRPr="00295259">
        <w:rPr>
          <w:rFonts w:ascii="Times New Roman" w:hAnsi="Times New Roman" w:cs="Times New Roman"/>
          <w:b/>
          <w:color w:val="auto"/>
          <w:sz w:val="32"/>
          <w:szCs w:val="32"/>
        </w:rPr>
        <w:t>Kanokwan</w:t>
      </w:r>
      <w:proofErr w:type="spellEnd"/>
      <w:r w:rsidRPr="00295259">
        <w:rPr>
          <w:rFonts w:ascii="Times New Roman" w:hAnsi="Times New Roman" w:cs="Times New Roman"/>
          <w:b/>
          <w:color w:val="auto"/>
          <w:sz w:val="32"/>
          <w:szCs w:val="32"/>
        </w:rPr>
        <w:t xml:space="preserve"> </w:t>
      </w:r>
      <w:proofErr w:type="spellStart"/>
      <w:r w:rsidRPr="00295259">
        <w:rPr>
          <w:rFonts w:ascii="Times New Roman" w:hAnsi="Times New Roman" w:cs="Times New Roman"/>
          <w:b/>
          <w:color w:val="auto"/>
          <w:sz w:val="32"/>
          <w:szCs w:val="32"/>
        </w:rPr>
        <w:t>Maneerat</w:t>
      </w:r>
      <w:proofErr w:type="spellEnd"/>
      <w:r w:rsidRPr="00295259">
        <w:rPr>
          <w:rFonts w:ascii="Times New Roman" w:hAnsi="Times New Roman" w:cs="Times New Roman"/>
          <w:b/>
          <w:color w:val="auto"/>
          <w:sz w:val="32"/>
          <w:szCs w:val="32"/>
        </w:rPr>
        <w:tab/>
        <w:t>542115002</w:t>
      </w:r>
    </w:p>
    <w:p w14:paraId="4A8A2B0A" w14:textId="77777777" w:rsidR="00932178" w:rsidRPr="00295259" w:rsidRDefault="00932178" w:rsidP="00932178">
      <w:pPr>
        <w:widowControl w:val="0"/>
        <w:jc w:val="center"/>
        <w:rPr>
          <w:rFonts w:ascii="Times New Roman" w:hAnsi="Times New Roman" w:cs="Times New Roman"/>
          <w:b/>
          <w:color w:val="auto"/>
          <w:sz w:val="32"/>
          <w:szCs w:val="32"/>
        </w:rPr>
      </w:pPr>
      <w:proofErr w:type="spellStart"/>
      <w:r w:rsidRPr="00295259">
        <w:rPr>
          <w:rFonts w:ascii="Times New Roman" w:hAnsi="Times New Roman" w:cs="Times New Roman"/>
          <w:b/>
          <w:color w:val="auto"/>
          <w:sz w:val="32"/>
          <w:szCs w:val="32"/>
        </w:rPr>
        <w:t>Worapun</w:t>
      </w:r>
      <w:proofErr w:type="spellEnd"/>
      <w:r w:rsidRPr="00295259">
        <w:rPr>
          <w:rFonts w:ascii="Times New Roman" w:hAnsi="Times New Roman" w:cs="Times New Roman"/>
          <w:b/>
          <w:color w:val="auto"/>
          <w:sz w:val="32"/>
          <w:szCs w:val="32"/>
        </w:rPr>
        <w:t xml:space="preserve"> </w:t>
      </w:r>
      <w:proofErr w:type="spellStart"/>
      <w:r w:rsidRPr="00295259">
        <w:rPr>
          <w:rFonts w:ascii="Times New Roman" w:hAnsi="Times New Roman" w:cs="Times New Roman"/>
          <w:b/>
          <w:color w:val="auto"/>
          <w:sz w:val="32"/>
          <w:szCs w:val="32"/>
        </w:rPr>
        <w:t>Wongkium</w:t>
      </w:r>
      <w:proofErr w:type="spellEnd"/>
      <w:r w:rsidRPr="00295259">
        <w:rPr>
          <w:rFonts w:ascii="Times New Roman" w:hAnsi="Times New Roman" w:cs="Times New Roman"/>
          <w:b/>
          <w:color w:val="auto"/>
          <w:sz w:val="32"/>
          <w:szCs w:val="32"/>
        </w:rPr>
        <w:t xml:space="preserve">      542115055</w:t>
      </w:r>
    </w:p>
    <w:p w14:paraId="31A1F94C" w14:textId="77777777" w:rsidR="00932178" w:rsidRPr="00295259" w:rsidRDefault="00932178" w:rsidP="00932178">
      <w:pPr>
        <w:widowControl w:val="0"/>
        <w:jc w:val="center"/>
        <w:rPr>
          <w:rFonts w:ascii="Times New Roman" w:hAnsi="Times New Roman" w:cs="Times New Roman"/>
          <w:b/>
          <w:color w:val="auto"/>
          <w:sz w:val="32"/>
          <w:szCs w:val="32"/>
        </w:rPr>
      </w:pPr>
    </w:p>
    <w:p w14:paraId="2DE5AA35" w14:textId="77777777" w:rsidR="00932178" w:rsidRPr="00295259" w:rsidRDefault="00932178" w:rsidP="00932178">
      <w:pPr>
        <w:widowControl w:val="0"/>
        <w:jc w:val="center"/>
        <w:rPr>
          <w:rFonts w:ascii="Times New Roman" w:hAnsi="Times New Roman" w:cs="Times New Roman"/>
          <w:b/>
          <w:color w:val="auto"/>
          <w:sz w:val="32"/>
          <w:szCs w:val="32"/>
        </w:rPr>
      </w:pPr>
    </w:p>
    <w:p w14:paraId="5EBF85AC" w14:textId="77777777" w:rsidR="00932178" w:rsidRPr="00295259" w:rsidRDefault="00932178" w:rsidP="00932178">
      <w:pPr>
        <w:widowControl w:val="0"/>
        <w:jc w:val="center"/>
        <w:rPr>
          <w:rFonts w:ascii="Times New Roman" w:hAnsi="Times New Roman" w:cs="Times New Roman"/>
          <w:b/>
          <w:color w:val="auto"/>
          <w:sz w:val="32"/>
          <w:szCs w:val="32"/>
        </w:rPr>
      </w:pPr>
    </w:p>
    <w:p w14:paraId="74781031" w14:textId="77777777" w:rsidR="00932178" w:rsidRPr="00295259" w:rsidRDefault="00932178" w:rsidP="00932178">
      <w:pPr>
        <w:widowControl w:val="0"/>
        <w:jc w:val="center"/>
        <w:rPr>
          <w:rFonts w:ascii="Times New Roman" w:hAnsi="Times New Roman" w:cs="Times New Roman"/>
          <w:b/>
          <w:color w:val="auto"/>
          <w:sz w:val="32"/>
          <w:szCs w:val="32"/>
        </w:rPr>
      </w:pPr>
    </w:p>
    <w:p w14:paraId="3D12198B" w14:textId="77777777" w:rsidR="00932178" w:rsidRPr="00295259" w:rsidRDefault="00932178" w:rsidP="00932178">
      <w:pPr>
        <w:widowControl w:val="0"/>
        <w:jc w:val="center"/>
        <w:rPr>
          <w:rFonts w:ascii="Times New Roman" w:hAnsi="Times New Roman" w:cs="Times New Roman"/>
          <w:b/>
          <w:color w:val="auto"/>
          <w:sz w:val="32"/>
          <w:szCs w:val="32"/>
        </w:rPr>
      </w:pPr>
    </w:p>
    <w:p w14:paraId="7A6AB924" w14:textId="77777777" w:rsidR="00932178" w:rsidRPr="00295259" w:rsidRDefault="00932178" w:rsidP="00932178">
      <w:pPr>
        <w:widowControl w:val="0"/>
        <w:jc w:val="center"/>
        <w:rPr>
          <w:rFonts w:ascii="Times New Roman" w:hAnsi="Times New Roman" w:cs="Times New Roman"/>
          <w:bCs/>
          <w:color w:val="auto"/>
          <w:sz w:val="32"/>
          <w:szCs w:val="32"/>
        </w:rPr>
      </w:pPr>
      <w:r w:rsidRPr="00295259">
        <w:rPr>
          <w:rFonts w:ascii="Times New Roman" w:hAnsi="Times New Roman" w:cs="Times New Roman"/>
          <w:bCs/>
          <w:color w:val="auto"/>
          <w:sz w:val="32"/>
          <w:szCs w:val="32"/>
        </w:rPr>
        <w:t>Department of Software Engineering</w:t>
      </w:r>
    </w:p>
    <w:p w14:paraId="6B4D9D80" w14:textId="77777777" w:rsidR="00932178" w:rsidRPr="00295259" w:rsidRDefault="00932178" w:rsidP="00932178">
      <w:pPr>
        <w:widowControl w:val="0"/>
        <w:jc w:val="center"/>
        <w:rPr>
          <w:rFonts w:ascii="Times New Roman" w:hAnsi="Times New Roman" w:cs="Times New Roman"/>
          <w:bCs/>
          <w:color w:val="auto"/>
          <w:sz w:val="32"/>
          <w:szCs w:val="32"/>
        </w:rPr>
      </w:pPr>
      <w:r w:rsidRPr="00295259">
        <w:rPr>
          <w:rFonts w:ascii="Times New Roman" w:hAnsi="Times New Roman" w:cs="Times New Roman"/>
          <w:bCs/>
          <w:color w:val="auto"/>
          <w:sz w:val="32"/>
          <w:szCs w:val="32"/>
        </w:rPr>
        <w:t>College of Arts, Media, and Technology</w:t>
      </w:r>
    </w:p>
    <w:p w14:paraId="1BA0286B" w14:textId="77777777" w:rsidR="00932178" w:rsidRPr="00295259" w:rsidRDefault="00932178" w:rsidP="00932178">
      <w:pPr>
        <w:widowControl w:val="0"/>
        <w:jc w:val="center"/>
        <w:rPr>
          <w:rFonts w:ascii="Times New Roman" w:hAnsi="Times New Roman" w:cs="Times New Roman"/>
          <w:bCs/>
          <w:color w:val="auto"/>
          <w:sz w:val="32"/>
          <w:szCs w:val="32"/>
        </w:rPr>
      </w:pPr>
      <w:r w:rsidRPr="00295259">
        <w:rPr>
          <w:rFonts w:ascii="Times New Roman" w:hAnsi="Times New Roman" w:cs="Times New Roman"/>
          <w:bCs/>
          <w:color w:val="auto"/>
          <w:sz w:val="32"/>
          <w:szCs w:val="32"/>
        </w:rPr>
        <w:t>Chiang Mai University</w:t>
      </w:r>
    </w:p>
    <w:p w14:paraId="6A3B6085" w14:textId="77777777" w:rsidR="00932178" w:rsidRPr="00295259" w:rsidRDefault="00932178" w:rsidP="00932178">
      <w:pPr>
        <w:widowControl w:val="0"/>
        <w:jc w:val="center"/>
        <w:rPr>
          <w:rFonts w:ascii="Times New Roman" w:hAnsi="Times New Roman" w:cs="Times New Roman"/>
          <w:bCs/>
          <w:color w:val="auto"/>
          <w:sz w:val="32"/>
          <w:szCs w:val="32"/>
        </w:rPr>
      </w:pPr>
    </w:p>
    <w:p w14:paraId="02F2AB62" w14:textId="77777777" w:rsidR="00932178" w:rsidRPr="00295259" w:rsidRDefault="00932178" w:rsidP="00932178">
      <w:pPr>
        <w:widowControl w:val="0"/>
        <w:jc w:val="center"/>
        <w:rPr>
          <w:rFonts w:ascii="Times New Roman" w:hAnsi="Times New Roman" w:cs="Times New Roman"/>
          <w:bCs/>
          <w:color w:val="auto"/>
          <w:sz w:val="32"/>
          <w:szCs w:val="32"/>
        </w:rPr>
      </w:pPr>
    </w:p>
    <w:p w14:paraId="32A572A5" w14:textId="77777777" w:rsidR="00932178" w:rsidRPr="00295259" w:rsidRDefault="00932178" w:rsidP="00932178">
      <w:pPr>
        <w:widowControl w:val="0"/>
        <w:jc w:val="center"/>
        <w:rPr>
          <w:rFonts w:ascii="Times New Roman" w:hAnsi="Times New Roman" w:cs="Times New Roman"/>
          <w:bCs/>
          <w:color w:val="auto"/>
          <w:sz w:val="32"/>
          <w:szCs w:val="32"/>
        </w:rPr>
      </w:pPr>
    </w:p>
    <w:p w14:paraId="102BE596" w14:textId="77777777" w:rsidR="00932178" w:rsidRPr="00295259" w:rsidRDefault="00932178" w:rsidP="00932178">
      <w:pPr>
        <w:widowControl w:val="0"/>
        <w:jc w:val="center"/>
        <w:rPr>
          <w:rFonts w:ascii="Times New Roman" w:hAnsi="Times New Roman" w:cs="Times New Roman"/>
          <w:bCs/>
          <w:color w:val="auto"/>
          <w:sz w:val="32"/>
          <w:szCs w:val="32"/>
        </w:rPr>
      </w:pPr>
      <w:r w:rsidRPr="00295259">
        <w:rPr>
          <w:rFonts w:ascii="Times New Roman" w:hAnsi="Times New Roman" w:cs="Times New Roman"/>
          <w:bCs/>
          <w:color w:val="auto"/>
          <w:sz w:val="32"/>
          <w:szCs w:val="32"/>
        </w:rPr>
        <w:t>Project Adviser</w:t>
      </w:r>
    </w:p>
    <w:p w14:paraId="7F13541A" w14:textId="77777777" w:rsidR="00932178" w:rsidRPr="00295259" w:rsidRDefault="00932178" w:rsidP="00932178">
      <w:pPr>
        <w:widowControl w:val="0"/>
        <w:jc w:val="center"/>
        <w:rPr>
          <w:rFonts w:ascii="Times New Roman" w:hAnsi="Times New Roman" w:cs="Times New Roman"/>
          <w:bCs/>
          <w:color w:val="auto"/>
          <w:sz w:val="32"/>
          <w:szCs w:val="32"/>
        </w:rPr>
      </w:pPr>
    </w:p>
    <w:p w14:paraId="238E5485" w14:textId="77777777" w:rsidR="00932178" w:rsidRPr="00295259" w:rsidRDefault="00932178" w:rsidP="00932178">
      <w:pPr>
        <w:widowControl w:val="0"/>
        <w:jc w:val="center"/>
        <w:rPr>
          <w:rFonts w:ascii="Times New Roman" w:hAnsi="Times New Roman" w:cs="Times New Roman"/>
          <w:bCs/>
          <w:color w:val="auto"/>
          <w:sz w:val="32"/>
          <w:szCs w:val="32"/>
        </w:rPr>
      </w:pPr>
      <w:r w:rsidRPr="00295259">
        <w:rPr>
          <w:rFonts w:ascii="Times New Roman" w:hAnsi="Times New Roman" w:cs="Times New Roman"/>
          <w:bCs/>
          <w:color w:val="auto"/>
          <w:sz w:val="32"/>
          <w:szCs w:val="32"/>
        </w:rPr>
        <w:t>______________________________</w:t>
      </w:r>
    </w:p>
    <w:p w14:paraId="264D3B86" w14:textId="77777777" w:rsidR="00932178" w:rsidRPr="00295259" w:rsidRDefault="00932178" w:rsidP="00932178">
      <w:pPr>
        <w:widowControl w:val="0"/>
        <w:jc w:val="center"/>
        <w:rPr>
          <w:rFonts w:ascii="Times New Roman" w:hAnsi="Times New Roman" w:cs="Times New Roman"/>
          <w:bCs/>
          <w:color w:val="auto"/>
          <w:sz w:val="32"/>
          <w:szCs w:val="32"/>
        </w:rPr>
        <w:sectPr w:rsidR="00932178" w:rsidRPr="00295259" w:rsidSect="00B45853">
          <w:footerReference w:type="even" r:id="rId9"/>
          <w:footerReference w:type="default" r:id="rId10"/>
          <w:pgSz w:w="11900" w:h="16840"/>
          <w:pgMar w:top="1440" w:right="1800" w:bottom="1440" w:left="1800" w:header="708" w:footer="708" w:gutter="0"/>
          <w:cols w:space="708"/>
          <w:titlePg/>
          <w:docGrid w:linePitch="360"/>
        </w:sectPr>
      </w:pPr>
      <w:r w:rsidRPr="00295259">
        <w:rPr>
          <w:rFonts w:ascii="Times New Roman" w:hAnsi="Times New Roman" w:cs="Times New Roman"/>
          <w:bCs/>
          <w:color w:val="auto"/>
          <w:sz w:val="32"/>
          <w:szCs w:val="32"/>
        </w:rPr>
        <w:t>Mrs. Yun Rim Park</w:t>
      </w:r>
    </w:p>
    <w:p w14:paraId="7BF148E9" w14:textId="77777777" w:rsidR="00932178" w:rsidRPr="00295259" w:rsidRDefault="00932178" w:rsidP="00932178">
      <w:pPr>
        <w:widowControl w:val="0"/>
        <w:jc w:val="center"/>
        <w:rPr>
          <w:rFonts w:ascii="Times New Roman" w:hAnsi="Times New Roman" w:cs="Times New Roman"/>
          <w:bCs/>
          <w:color w:val="auto"/>
          <w:sz w:val="32"/>
          <w:szCs w:val="32"/>
        </w:rPr>
      </w:pPr>
    </w:p>
    <w:p w14:paraId="72870C8D" w14:textId="77777777" w:rsidR="00932178" w:rsidRPr="00295259" w:rsidRDefault="00932178" w:rsidP="00932178">
      <w:pPr>
        <w:rPr>
          <w:color w:val="auto"/>
        </w:rPr>
      </w:pPr>
    </w:p>
    <w:p w14:paraId="41F96B71" w14:textId="77777777" w:rsidR="00932178" w:rsidRPr="00295259" w:rsidRDefault="00932178" w:rsidP="00932178">
      <w:pPr>
        <w:rPr>
          <w:color w:val="auto"/>
        </w:rPr>
      </w:pPr>
    </w:p>
    <w:p w14:paraId="189BAF63" w14:textId="77777777" w:rsidR="00932178" w:rsidRPr="00295259" w:rsidRDefault="00932178" w:rsidP="00932178">
      <w:pPr>
        <w:rPr>
          <w:color w:val="auto"/>
        </w:rPr>
      </w:pPr>
    </w:p>
    <w:p w14:paraId="27A41A92" w14:textId="77777777" w:rsidR="00932178" w:rsidRPr="00295259" w:rsidRDefault="00932178" w:rsidP="00932178">
      <w:pPr>
        <w:rPr>
          <w:color w:val="auto"/>
        </w:rPr>
      </w:pPr>
    </w:p>
    <w:p w14:paraId="5D9C0FF4" w14:textId="77777777" w:rsidR="00932178" w:rsidRPr="00295259" w:rsidRDefault="00932178" w:rsidP="00932178">
      <w:pPr>
        <w:rPr>
          <w:color w:val="auto"/>
        </w:rPr>
      </w:pPr>
    </w:p>
    <w:p w14:paraId="471CF754" w14:textId="77777777" w:rsidR="00932178" w:rsidRPr="00295259" w:rsidRDefault="00932178" w:rsidP="00932178">
      <w:pPr>
        <w:rPr>
          <w:color w:val="auto"/>
        </w:rPr>
      </w:pPr>
    </w:p>
    <w:p w14:paraId="3D493CBD" w14:textId="77777777" w:rsidR="00932178" w:rsidRPr="00295259" w:rsidRDefault="00932178" w:rsidP="00932178">
      <w:pPr>
        <w:rPr>
          <w:color w:val="auto"/>
        </w:rPr>
      </w:pPr>
    </w:p>
    <w:p w14:paraId="3DABF5BA" w14:textId="77777777" w:rsidR="00932178" w:rsidRPr="00295259" w:rsidRDefault="00932178" w:rsidP="00932178">
      <w:pPr>
        <w:rPr>
          <w:color w:val="auto"/>
        </w:rPr>
      </w:pPr>
    </w:p>
    <w:p w14:paraId="08FEBCF6" w14:textId="77777777" w:rsidR="00932178" w:rsidRPr="00295259" w:rsidRDefault="00932178" w:rsidP="00932178">
      <w:pPr>
        <w:rPr>
          <w:color w:val="auto"/>
        </w:rPr>
        <w:sectPr w:rsidR="00932178" w:rsidRPr="00295259" w:rsidSect="0055042C">
          <w:type w:val="continuous"/>
          <w:pgSz w:w="11900" w:h="16840"/>
          <w:pgMar w:top="1440" w:right="1800" w:bottom="1440" w:left="1800" w:header="708" w:footer="708" w:gutter="0"/>
          <w:cols w:space="708"/>
          <w:docGrid w:linePitch="360"/>
        </w:sectPr>
      </w:pPr>
    </w:p>
    <w:p w14:paraId="2FA3DB6C" w14:textId="77777777" w:rsidR="00932178" w:rsidRPr="00295259" w:rsidRDefault="00932178" w:rsidP="00932178">
      <w:pPr>
        <w:rPr>
          <w:color w:val="auto"/>
        </w:rPr>
      </w:pPr>
    </w:p>
    <w:p w14:paraId="3C257E99" w14:textId="77777777" w:rsidR="00932178" w:rsidRPr="00295259" w:rsidRDefault="00932178" w:rsidP="00932178">
      <w:pPr>
        <w:spacing w:after="160" w:line="259" w:lineRule="auto"/>
        <w:jc w:val="center"/>
        <w:rPr>
          <w:rFonts w:ascii="Times New Roman" w:hAnsi="Times New Roman" w:cs="Times New Roman"/>
          <w:b/>
          <w:color w:val="auto"/>
          <w:sz w:val="32"/>
          <w:szCs w:val="32"/>
        </w:rPr>
      </w:pPr>
      <w:r w:rsidRPr="00295259">
        <w:rPr>
          <w:rFonts w:ascii="Times New Roman" w:hAnsi="Times New Roman" w:cs="Times New Roman"/>
          <w:b/>
          <w:color w:val="auto"/>
          <w:sz w:val="32"/>
          <w:szCs w:val="32"/>
        </w:rPr>
        <w:t>Test Plan</w:t>
      </w:r>
    </w:p>
    <w:p w14:paraId="05768E8D" w14:textId="77777777" w:rsidR="00932178" w:rsidRPr="00295259" w:rsidRDefault="00932178" w:rsidP="00932178">
      <w:pPr>
        <w:spacing w:after="160" w:line="259" w:lineRule="auto"/>
        <w:jc w:val="both"/>
        <w:rPr>
          <w:rFonts w:ascii="Times New Roman" w:hAnsi="Times New Roman" w:cs="Times New Roman"/>
          <w:b/>
          <w:color w:val="auto"/>
          <w:sz w:val="24"/>
          <w:szCs w:val="24"/>
        </w:rPr>
      </w:pPr>
      <w:r w:rsidRPr="00295259">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932178" w:rsidRPr="00295259" w14:paraId="4A393D1D" w14:textId="77777777" w:rsidTr="00385E21">
        <w:trPr>
          <w:jc w:val="center"/>
        </w:trPr>
        <w:tc>
          <w:tcPr>
            <w:tcW w:w="2198" w:type="dxa"/>
            <w:shd w:val="clear" w:color="auto" w:fill="auto"/>
            <w:vAlign w:val="center"/>
          </w:tcPr>
          <w:p w14:paraId="304757F8" w14:textId="77777777" w:rsidR="00932178" w:rsidRPr="00295259" w:rsidRDefault="00932178" w:rsidP="00385E21">
            <w:pPr>
              <w:spacing w:after="160" w:line="259" w:lineRule="auto"/>
              <w:jc w:val="center"/>
              <w:rPr>
                <w:rFonts w:ascii="Times New Roman" w:hAnsi="Times New Roman" w:cs="Times New Roman"/>
                <w:b/>
                <w:color w:val="auto"/>
                <w:sz w:val="24"/>
                <w:szCs w:val="24"/>
              </w:rPr>
            </w:pPr>
            <w:r w:rsidRPr="00295259">
              <w:rPr>
                <w:rFonts w:ascii="Times New Roman" w:hAnsi="Times New Roman" w:cs="Times New Roman"/>
                <w:b/>
                <w:color w:val="auto"/>
                <w:sz w:val="24"/>
                <w:szCs w:val="24"/>
              </w:rPr>
              <w:t>Document Name</w:t>
            </w:r>
          </w:p>
        </w:tc>
        <w:tc>
          <w:tcPr>
            <w:tcW w:w="2126" w:type="dxa"/>
            <w:shd w:val="clear" w:color="auto" w:fill="auto"/>
            <w:vAlign w:val="center"/>
          </w:tcPr>
          <w:p w14:paraId="3C068708" w14:textId="77777777" w:rsidR="00932178" w:rsidRPr="00295259" w:rsidRDefault="00932178" w:rsidP="00385E21">
            <w:pPr>
              <w:spacing w:after="160" w:line="259" w:lineRule="auto"/>
              <w:jc w:val="center"/>
              <w:rPr>
                <w:rFonts w:ascii="Times New Roman" w:hAnsi="Times New Roman" w:cs="Times New Roman"/>
                <w:b/>
                <w:color w:val="auto"/>
                <w:sz w:val="24"/>
                <w:szCs w:val="24"/>
              </w:rPr>
            </w:pPr>
            <w:r w:rsidRPr="00295259">
              <w:rPr>
                <w:rFonts w:ascii="Times New Roman" w:hAnsi="Times New Roman" w:cs="Times New Roman"/>
                <w:b/>
                <w:color w:val="auto"/>
                <w:sz w:val="24"/>
                <w:szCs w:val="24"/>
              </w:rPr>
              <w:t>Detail</w:t>
            </w:r>
          </w:p>
        </w:tc>
        <w:tc>
          <w:tcPr>
            <w:tcW w:w="992" w:type="dxa"/>
            <w:shd w:val="clear" w:color="auto" w:fill="auto"/>
            <w:vAlign w:val="center"/>
          </w:tcPr>
          <w:p w14:paraId="617711C0" w14:textId="77777777" w:rsidR="00932178" w:rsidRPr="00295259" w:rsidRDefault="00932178" w:rsidP="00385E21">
            <w:pPr>
              <w:spacing w:after="160" w:line="259" w:lineRule="auto"/>
              <w:jc w:val="center"/>
              <w:rPr>
                <w:rFonts w:ascii="Times New Roman" w:hAnsi="Times New Roman" w:cs="Times New Roman"/>
                <w:b/>
                <w:color w:val="auto"/>
                <w:sz w:val="24"/>
                <w:szCs w:val="24"/>
              </w:rPr>
            </w:pPr>
            <w:r w:rsidRPr="00295259">
              <w:rPr>
                <w:rFonts w:ascii="Times New Roman" w:hAnsi="Times New Roman" w:cs="Times New Roman"/>
                <w:b/>
                <w:color w:val="auto"/>
                <w:sz w:val="24"/>
                <w:szCs w:val="24"/>
              </w:rPr>
              <w:t>Status</w:t>
            </w:r>
          </w:p>
        </w:tc>
        <w:tc>
          <w:tcPr>
            <w:tcW w:w="1418" w:type="dxa"/>
            <w:shd w:val="clear" w:color="auto" w:fill="auto"/>
            <w:vAlign w:val="center"/>
          </w:tcPr>
          <w:p w14:paraId="2FF0D668" w14:textId="77777777" w:rsidR="00932178" w:rsidRPr="00295259" w:rsidRDefault="00932178" w:rsidP="00385E21">
            <w:pPr>
              <w:spacing w:after="160" w:line="259" w:lineRule="auto"/>
              <w:jc w:val="center"/>
              <w:rPr>
                <w:rFonts w:ascii="Times New Roman" w:hAnsi="Times New Roman" w:cs="Times New Roman"/>
                <w:b/>
                <w:color w:val="auto"/>
                <w:sz w:val="24"/>
                <w:szCs w:val="24"/>
              </w:rPr>
            </w:pPr>
            <w:r w:rsidRPr="00295259">
              <w:rPr>
                <w:rFonts w:ascii="Times New Roman" w:hAnsi="Times New Roman" w:cs="Times New Roman"/>
                <w:b/>
                <w:color w:val="auto"/>
                <w:sz w:val="24"/>
                <w:szCs w:val="24"/>
              </w:rPr>
              <w:t>Date</w:t>
            </w:r>
          </w:p>
        </w:tc>
        <w:tc>
          <w:tcPr>
            <w:tcW w:w="1275" w:type="dxa"/>
            <w:shd w:val="clear" w:color="auto" w:fill="auto"/>
            <w:vAlign w:val="center"/>
          </w:tcPr>
          <w:p w14:paraId="455E1D96" w14:textId="77777777" w:rsidR="00932178" w:rsidRPr="00295259" w:rsidRDefault="00932178" w:rsidP="00385E21">
            <w:pPr>
              <w:spacing w:after="160" w:line="259" w:lineRule="auto"/>
              <w:jc w:val="center"/>
              <w:rPr>
                <w:rFonts w:ascii="Times New Roman" w:hAnsi="Times New Roman" w:cs="Times New Roman"/>
                <w:b/>
                <w:color w:val="auto"/>
                <w:sz w:val="24"/>
                <w:szCs w:val="24"/>
              </w:rPr>
            </w:pPr>
            <w:r w:rsidRPr="00295259">
              <w:rPr>
                <w:rFonts w:ascii="Times New Roman" w:hAnsi="Times New Roman" w:cs="Times New Roman"/>
                <w:b/>
                <w:color w:val="auto"/>
                <w:sz w:val="24"/>
                <w:szCs w:val="24"/>
              </w:rPr>
              <w:t>Viewable</w:t>
            </w:r>
          </w:p>
        </w:tc>
        <w:tc>
          <w:tcPr>
            <w:tcW w:w="1567" w:type="dxa"/>
            <w:shd w:val="clear" w:color="auto" w:fill="auto"/>
            <w:vAlign w:val="center"/>
          </w:tcPr>
          <w:p w14:paraId="46A1DA1C" w14:textId="77777777" w:rsidR="00932178" w:rsidRPr="00295259" w:rsidRDefault="00932178" w:rsidP="00385E21">
            <w:pPr>
              <w:spacing w:after="160" w:line="259" w:lineRule="auto"/>
              <w:jc w:val="center"/>
              <w:rPr>
                <w:rFonts w:ascii="Times New Roman" w:hAnsi="Times New Roman" w:cs="Times New Roman"/>
                <w:b/>
                <w:color w:val="auto"/>
                <w:sz w:val="24"/>
                <w:szCs w:val="24"/>
              </w:rPr>
            </w:pPr>
            <w:r w:rsidRPr="00295259">
              <w:rPr>
                <w:rFonts w:ascii="Times New Roman" w:hAnsi="Times New Roman" w:cs="Times New Roman"/>
                <w:b/>
                <w:color w:val="auto"/>
                <w:sz w:val="24"/>
                <w:szCs w:val="24"/>
              </w:rPr>
              <w:t>Reviewer&amp; Responsible</w:t>
            </w:r>
          </w:p>
        </w:tc>
      </w:tr>
      <w:tr w:rsidR="00932178" w:rsidRPr="00295259" w14:paraId="128ED552" w14:textId="77777777" w:rsidTr="00385E21">
        <w:trPr>
          <w:jc w:val="center"/>
        </w:trPr>
        <w:tc>
          <w:tcPr>
            <w:tcW w:w="2198" w:type="dxa"/>
            <w:shd w:val="clear" w:color="auto" w:fill="auto"/>
            <w:vAlign w:val="center"/>
          </w:tcPr>
          <w:p w14:paraId="10EA4C51" w14:textId="77777777" w:rsidR="00932178" w:rsidRPr="00295259" w:rsidRDefault="00932178" w:rsidP="00385E21">
            <w:pPr>
              <w:spacing w:after="160" w:line="259" w:lineRule="auto"/>
              <w:jc w:val="center"/>
              <w:rPr>
                <w:rFonts w:ascii="Times New Roman" w:hAnsi="Times New Roman" w:cs="Times New Roman"/>
                <w:bCs/>
                <w:color w:val="auto"/>
                <w:szCs w:val="22"/>
              </w:rPr>
            </w:pPr>
            <w:r w:rsidRPr="00295259">
              <w:rPr>
                <w:rFonts w:ascii="Times New Roman" w:hAnsi="Times New Roman" w:cs="Times New Roman"/>
                <w:bCs/>
                <w:color w:val="auto"/>
                <w:szCs w:val="22"/>
              </w:rPr>
              <w:t xml:space="preserve">DCSS - Test plan - </w:t>
            </w:r>
            <w:proofErr w:type="spellStart"/>
            <w:r w:rsidRPr="00295259">
              <w:rPr>
                <w:rFonts w:ascii="Times New Roman" w:hAnsi="Times New Roman" w:cs="Times New Roman"/>
                <w:bCs/>
                <w:color w:val="auto"/>
                <w:szCs w:val="22"/>
              </w:rPr>
              <w:t>ver</w:t>
            </w:r>
            <w:proofErr w:type="spellEnd"/>
            <w:r w:rsidRPr="00295259">
              <w:rPr>
                <w:rFonts w:ascii="Times New Roman" w:hAnsi="Times New Roman" w:cs="Times New Roman"/>
                <w:bCs/>
                <w:color w:val="auto"/>
                <w:szCs w:val="22"/>
              </w:rPr>
              <w:t xml:space="preserve"> 0.1</w:t>
            </w:r>
          </w:p>
        </w:tc>
        <w:tc>
          <w:tcPr>
            <w:tcW w:w="2126" w:type="dxa"/>
            <w:shd w:val="clear" w:color="auto" w:fill="auto"/>
            <w:vAlign w:val="center"/>
          </w:tcPr>
          <w:p w14:paraId="077E7D8C" w14:textId="77777777" w:rsidR="00932178" w:rsidRPr="00295259" w:rsidRDefault="00932178" w:rsidP="00385E21">
            <w:pPr>
              <w:spacing w:after="160" w:line="259" w:lineRule="auto"/>
              <w:jc w:val="center"/>
              <w:rPr>
                <w:rFonts w:ascii="Times New Roman" w:hAnsi="Times New Roman" w:cs="Times New Roman"/>
                <w:bCs/>
                <w:color w:val="auto"/>
                <w:szCs w:val="22"/>
              </w:rPr>
            </w:pPr>
            <w:r w:rsidRPr="00295259">
              <w:rPr>
                <w:rFonts w:ascii="Times New Roman" w:hAnsi="Times New Roman" w:cs="Times New Roman"/>
                <w:bCs/>
                <w:color w:val="auto"/>
                <w:szCs w:val="22"/>
              </w:rPr>
              <w:t>Add all document</w:t>
            </w:r>
          </w:p>
        </w:tc>
        <w:tc>
          <w:tcPr>
            <w:tcW w:w="992" w:type="dxa"/>
            <w:shd w:val="clear" w:color="auto" w:fill="auto"/>
            <w:vAlign w:val="center"/>
          </w:tcPr>
          <w:p w14:paraId="1AA3073A" w14:textId="77777777" w:rsidR="00932178" w:rsidRPr="00295259" w:rsidRDefault="00932178" w:rsidP="00385E21">
            <w:pPr>
              <w:spacing w:after="160" w:line="259" w:lineRule="auto"/>
              <w:jc w:val="center"/>
              <w:rPr>
                <w:rFonts w:ascii="Times New Roman" w:hAnsi="Times New Roman" w:cs="Times New Roman"/>
                <w:bCs/>
                <w:color w:val="auto"/>
                <w:sz w:val="24"/>
                <w:szCs w:val="24"/>
              </w:rPr>
            </w:pPr>
            <w:r w:rsidRPr="00295259">
              <w:rPr>
                <w:rFonts w:ascii="Times New Roman" w:hAnsi="Times New Roman" w:cs="Times New Roman"/>
                <w:bCs/>
                <w:color w:val="auto"/>
                <w:sz w:val="24"/>
                <w:szCs w:val="24"/>
              </w:rPr>
              <w:t>Draft</w:t>
            </w:r>
          </w:p>
        </w:tc>
        <w:tc>
          <w:tcPr>
            <w:tcW w:w="1418" w:type="dxa"/>
            <w:shd w:val="clear" w:color="auto" w:fill="auto"/>
            <w:vAlign w:val="center"/>
          </w:tcPr>
          <w:p w14:paraId="7B590BB7" w14:textId="77777777" w:rsidR="00932178" w:rsidRPr="00295259" w:rsidRDefault="00932178" w:rsidP="00385E21">
            <w:pPr>
              <w:spacing w:after="160" w:line="259" w:lineRule="auto"/>
              <w:jc w:val="center"/>
              <w:rPr>
                <w:rFonts w:ascii="Times New Roman" w:hAnsi="Times New Roman" w:cs="Times New Roman"/>
                <w:bCs/>
                <w:color w:val="auto"/>
                <w:sz w:val="24"/>
                <w:szCs w:val="24"/>
              </w:rPr>
            </w:pPr>
            <w:r w:rsidRPr="00295259">
              <w:rPr>
                <w:rFonts w:ascii="Times New Roman" w:hAnsi="Times New Roman" w:cs="Times New Roman"/>
                <w:bCs/>
                <w:color w:val="auto"/>
                <w:sz w:val="24"/>
                <w:szCs w:val="24"/>
              </w:rPr>
              <w:t>04/26/2014</w:t>
            </w:r>
          </w:p>
        </w:tc>
        <w:tc>
          <w:tcPr>
            <w:tcW w:w="1275" w:type="dxa"/>
            <w:shd w:val="clear" w:color="auto" w:fill="auto"/>
            <w:vAlign w:val="center"/>
          </w:tcPr>
          <w:p w14:paraId="22236EE8" w14:textId="77777777" w:rsidR="00932178" w:rsidRPr="00295259" w:rsidRDefault="00932178" w:rsidP="00385E21">
            <w:pPr>
              <w:spacing w:after="160" w:line="259" w:lineRule="auto"/>
              <w:jc w:val="center"/>
              <w:rPr>
                <w:rFonts w:ascii="Times New Roman" w:hAnsi="Times New Roman" w:cs="Times New Roman"/>
                <w:bCs/>
                <w:color w:val="auto"/>
                <w:sz w:val="24"/>
                <w:szCs w:val="24"/>
              </w:rPr>
            </w:pPr>
            <w:r w:rsidRPr="00295259">
              <w:rPr>
                <w:rFonts w:ascii="Times New Roman" w:hAnsi="Times New Roman" w:cs="Times New Roman"/>
                <w:bCs/>
                <w:color w:val="auto"/>
                <w:sz w:val="24"/>
                <w:szCs w:val="24"/>
              </w:rPr>
              <w:t>Adviser</w:t>
            </w:r>
          </w:p>
        </w:tc>
        <w:tc>
          <w:tcPr>
            <w:tcW w:w="1567" w:type="dxa"/>
            <w:shd w:val="clear" w:color="auto" w:fill="auto"/>
            <w:vAlign w:val="center"/>
          </w:tcPr>
          <w:p w14:paraId="446284D6" w14:textId="77777777" w:rsidR="00932178" w:rsidRPr="00295259" w:rsidRDefault="00932178" w:rsidP="00385E21">
            <w:pPr>
              <w:spacing w:after="160" w:line="259" w:lineRule="auto"/>
              <w:jc w:val="center"/>
              <w:rPr>
                <w:rFonts w:ascii="Times New Roman" w:hAnsi="Times New Roman" w:cs="Times New Roman"/>
                <w:bCs/>
                <w:color w:val="auto"/>
                <w:sz w:val="24"/>
                <w:szCs w:val="24"/>
              </w:rPr>
            </w:pPr>
            <w:proofErr w:type="spellStart"/>
            <w:r w:rsidRPr="00295259">
              <w:rPr>
                <w:rFonts w:ascii="Times New Roman" w:hAnsi="Times New Roman" w:cs="Times New Roman"/>
                <w:bCs/>
                <w:color w:val="auto"/>
                <w:sz w:val="24"/>
                <w:szCs w:val="24"/>
              </w:rPr>
              <w:t>Kanokwan&amp;Worapun</w:t>
            </w:r>
            <w:proofErr w:type="spellEnd"/>
          </w:p>
        </w:tc>
      </w:tr>
      <w:tr w:rsidR="005A2306" w:rsidRPr="00295259" w14:paraId="72C6D508" w14:textId="77777777" w:rsidTr="00385E21">
        <w:trPr>
          <w:jc w:val="center"/>
        </w:trPr>
        <w:tc>
          <w:tcPr>
            <w:tcW w:w="2198" w:type="dxa"/>
            <w:shd w:val="clear" w:color="auto" w:fill="auto"/>
            <w:vAlign w:val="center"/>
          </w:tcPr>
          <w:p w14:paraId="0C9A5A86" w14:textId="77777777" w:rsidR="005A2306" w:rsidRPr="00295259" w:rsidRDefault="005A2306" w:rsidP="00385E21">
            <w:pPr>
              <w:spacing w:after="160" w:line="259" w:lineRule="auto"/>
              <w:jc w:val="center"/>
              <w:rPr>
                <w:rFonts w:ascii="Times New Roman" w:hAnsi="Times New Roman" w:cs="Times New Roman"/>
                <w:bCs/>
                <w:color w:val="auto"/>
                <w:szCs w:val="22"/>
              </w:rPr>
            </w:pPr>
            <w:r w:rsidRPr="00295259">
              <w:rPr>
                <w:rFonts w:ascii="Times New Roman" w:hAnsi="Times New Roman" w:cs="Times New Roman"/>
                <w:bCs/>
                <w:color w:val="auto"/>
                <w:szCs w:val="22"/>
              </w:rPr>
              <w:t xml:space="preserve">DCSS - Test plan - </w:t>
            </w:r>
            <w:proofErr w:type="spellStart"/>
            <w:r w:rsidRPr="00295259">
              <w:rPr>
                <w:rFonts w:ascii="Times New Roman" w:hAnsi="Times New Roman" w:cs="Times New Roman"/>
                <w:bCs/>
                <w:color w:val="auto"/>
                <w:szCs w:val="22"/>
              </w:rPr>
              <w:t>ver</w:t>
            </w:r>
            <w:proofErr w:type="spellEnd"/>
            <w:r w:rsidRPr="00295259">
              <w:rPr>
                <w:rFonts w:ascii="Times New Roman" w:hAnsi="Times New Roman" w:cs="Times New Roman"/>
                <w:bCs/>
                <w:color w:val="auto"/>
                <w:szCs w:val="22"/>
              </w:rPr>
              <w:t xml:space="preserve"> 0.2</w:t>
            </w:r>
          </w:p>
        </w:tc>
        <w:tc>
          <w:tcPr>
            <w:tcW w:w="2126" w:type="dxa"/>
            <w:shd w:val="clear" w:color="auto" w:fill="auto"/>
            <w:vAlign w:val="center"/>
          </w:tcPr>
          <w:p w14:paraId="188F6ED8" w14:textId="77777777" w:rsidR="005A2306" w:rsidRPr="00295259" w:rsidRDefault="005A2306" w:rsidP="00385E21">
            <w:pPr>
              <w:spacing w:after="160" w:line="259" w:lineRule="auto"/>
              <w:jc w:val="center"/>
              <w:rPr>
                <w:rFonts w:ascii="Times New Roman" w:hAnsi="Times New Roman" w:cs="Times New Roman"/>
                <w:bCs/>
                <w:color w:val="auto"/>
                <w:szCs w:val="22"/>
              </w:rPr>
            </w:pPr>
            <w:r w:rsidRPr="00295259">
              <w:rPr>
                <w:rFonts w:ascii="Times New Roman" w:hAnsi="Times New Roman" w:cs="Times New Roman"/>
                <w:bCs/>
                <w:color w:val="auto"/>
                <w:szCs w:val="22"/>
              </w:rPr>
              <w:t>Edit the unit testing and system testing</w:t>
            </w:r>
          </w:p>
        </w:tc>
        <w:tc>
          <w:tcPr>
            <w:tcW w:w="992" w:type="dxa"/>
            <w:shd w:val="clear" w:color="auto" w:fill="auto"/>
            <w:vAlign w:val="center"/>
          </w:tcPr>
          <w:p w14:paraId="519C15BB" w14:textId="77777777" w:rsidR="005A2306" w:rsidRPr="00295259" w:rsidRDefault="005A2306" w:rsidP="00385E21">
            <w:pPr>
              <w:spacing w:after="160" w:line="259" w:lineRule="auto"/>
              <w:jc w:val="center"/>
              <w:rPr>
                <w:rFonts w:ascii="Times New Roman" w:hAnsi="Times New Roman" w:cs="Times New Roman"/>
                <w:bCs/>
                <w:color w:val="auto"/>
                <w:sz w:val="24"/>
                <w:szCs w:val="24"/>
              </w:rPr>
            </w:pPr>
            <w:r w:rsidRPr="00295259">
              <w:rPr>
                <w:rFonts w:ascii="Times New Roman" w:hAnsi="Times New Roman" w:cs="Times New Roman"/>
                <w:bCs/>
                <w:color w:val="auto"/>
                <w:sz w:val="24"/>
                <w:szCs w:val="24"/>
              </w:rPr>
              <w:t>Draft</w:t>
            </w:r>
          </w:p>
        </w:tc>
        <w:tc>
          <w:tcPr>
            <w:tcW w:w="1418" w:type="dxa"/>
            <w:shd w:val="clear" w:color="auto" w:fill="auto"/>
            <w:vAlign w:val="center"/>
          </w:tcPr>
          <w:p w14:paraId="6BFA88CA" w14:textId="77777777" w:rsidR="005A2306" w:rsidRPr="00295259" w:rsidRDefault="005A2306" w:rsidP="00385E21">
            <w:pPr>
              <w:spacing w:after="160" w:line="259" w:lineRule="auto"/>
              <w:jc w:val="center"/>
              <w:rPr>
                <w:rFonts w:ascii="Times New Roman" w:hAnsi="Times New Roman" w:cs="Times New Roman"/>
                <w:bCs/>
                <w:color w:val="auto"/>
                <w:sz w:val="24"/>
                <w:szCs w:val="24"/>
              </w:rPr>
            </w:pPr>
            <w:r w:rsidRPr="00295259">
              <w:rPr>
                <w:rFonts w:ascii="Times New Roman" w:hAnsi="Times New Roman" w:cs="Times New Roman"/>
                <w:bCs/>
                <w:color w:val="auto"/>
                <w:sz w:val="24"/>
                <w:szCs w:val="24"/>
              </w:rPr>
              <w:t>06/10/2014</w:t>
            </w:r>
          </w:p>
        </w:tc>
        <w:tc>
          <w:tcPr>
            <w:tcW w:w="1275" w:type="dxa"/>
            <w:shd w:val="clear" w:color="auto" w:fill="auto"/>
            <w:vAlign w:val="center"/>
          </w:tcPr>
          <w:p w14:paraId="055E8FC4" w14:textId="77777777" w:rsidR="005A2306" w:rsidRPr="00295259" w:rsidRDefault="005A2306" w:rsidP="00385E21">
            <w:pPr>
              <w:spacing w:after="160" w:line="259" w:lineRule="auto"/>
              <w:jc w:val="center"/>
              <w:rPr>
                <w:rFonts w:ascii="Times New Roman" w:hAnsi="Times New Roman" w:cs="Times New Roman"/>
                <w:bCs/>
                <w:color w:val="auto"/>
                <w:sz w:val="24"/>
                <w:szCs w:val="24"/>
              </w:rPr>
            </w:pPr>
            <w:r w:rsidRPr="00295259">
              <w:rPr>
                <w:rFonts w:ascii="Times New Roman" w:hAnsi="Times New Roman" w:cs="Times New Roman"/>
                <w:bCs/>
                <w:color w:val="auto"/>
                <w:sz w:val="24"/>
                <w:szCs w:val="24"/>
              </w:rPr>
              <w:t>Adviser</w:t>
            </w:r>
          </w:p>
        </w:tc>
        <w:tc>
          <w:tcPr>
            <w:tcW w:w="1567" w:type="dxa"/>
            <w:shd w:val="clear" w:color="auto" w:fill="auto"/>
            <w:vAlign w:val="center"/>
          </w:tcPr>
          <w:p w14:paraId="17BE18B7" w14:textId="77777777" w:rsidR="005A2306" w:rsidRPr="00295259" w:rsidRDefault="005A2306" w:rsidP="00385E21">
            <w:pPr>
              <w:spacing w:after="160" w:line="259" w:lineRule="auto"/>
              <w:jc w:val="center"/>
              <w:rPr>
                <w:rFonts w:ascii="Times New Roman" w:hAnsi="Times New Roman" w:cs="Times New Roman"/>
                <w:bCs/>
                <w:color w:val="auto"/>
                <w:sz w:val="24"/>
                <w:szCs w:val="24"/>
              </w:rPr>
            </w:pPr>
            <w:proofErr w:type="spellStart"/>
            <w:r w:rsidRPr="00295259">
              <w:rPr>
                <w:rFonts w:ascii="Times New Roman" w:hAnsi="Times New Roman" w:cs="Times New Roman"/>
                <w:bCs/>
                <w:color w:val="auto"/>
                <w:sz w:val="24"/>
                <w:szCs w:val="24"/>
              </w:rPr>
              <w:t>Kanokwan&amp;Worapun</w:t>
            </w:r>
            <w:proofErr w:type="spellEnd"/>
          </w:p>
        </w:tc>
      </w:tr>
      <w:tr w:rsidR="005A2306" w:rsidRPr="00295259" w14:paraId="31676A69" w14:textId="77777777" w:rsidTr="00385E21">
        <w:trPr>
          <w:jc w:val="center"/>
        </w:trPr>
        <w:tc>
          <w:tcPr>
            <w:tcW w:w="2198" w:type="dxa"/>
            <w:shd w:val="clear" w:color="auto" w:fill="auto"/>
            <w:vAlign w:val="center"/>
          </w:tcPr>
          <w:p w14:paraId="50E788B8" w14:textId="77777777" w:rsidR="005A2306" w:rsidRPr="00295259" w:rsidRDefault="005A2306" w:rsidP="00385E21">
            <w:pPr>
              <w:spacing w:after="160" w:line="259" w:lineRule="auto"/>
              <w:jc w:val="center"/>
              <w:rPr>
                <w:rFonts w:ascii="Times New Roman" w:hAnsi="Times New Roman" w:cs="Times New Roman"/>
                <w:bCs/>
                <w:color w:val="auto"/>
                <w:szCs w:val="22"/>
              </w:rPr>
            </w:pPr>
            <w:r w:rsidRPr="00295259">
              <w:rPr>
                <w:rFonts w:ascii="Times New Roman" w:hAnsi="Times New Roman" w:cs="Times New Roman"/>
                <w:bCs/>
                <w:color w:val="auto"/>
                <w:szCs w:val="22"/>
              </w:rPr>
              <w:t xml:space="preserve">DCSS - Test plan - </w:t>
            </w:r>
            <w:proofErr w:type="spellStart"/>
            <w:r w:rsidRPr="00295259">
              <w:rPr>
                <w:rFonts w:ascii="Times New Roman" w:hAnsi="Times New Roman" w:cs="Times New Roman"/>
                <w:bCs/>
                <w:color w:val="auto"/>
                <w:szCs w:val="22"/>
              </w:rPr>
              <w:t>ver</w:t>
            </w:r>
            <w:proofErr w:type="spellEnd"/>
            <w:r w:rsidRPr="00295259">
              <w:rPr>
                <w:rFonts w:ascii="Times New Roman" w:hAnsi="Times New Roman" w:cs="Times New Roman"/>
                <w:bCs/>
                <w:color w:val="auto"/>
                <w:szCs w:val="22"/>
              </w:rPr>
              <w:t xml:space="preserve"> 0.3</w:t>
            </w:r>
          </w:p>
        </w:tc>
        <w:tc>
          <w:tcPr>
            <w:tcW w:w="2126" w:type="dxa"/>
            <w:shd w:val="clear" w:color="auto" w:fill="auto"/>
            <w:vAlign w:val="center"/>
          </w:tcPr>
          <w:p w14:paraId="5D74DB93" w14:textId="77777777" w:rsidR="005A2306" w:rsidRPr="00295259" w:rsidRDefault="005A2306" w:rsidP="00385E21">
            <w:pPr>
              <w:spacing w:after="160" w:line="259" w:lineRule="auto"/>
              <w:jc w:val="center"/>
              <w:rPr>
                <w:rFonts w:ascii="Times New Roman" w:hAnsi="Times New Roman" w:cs="Times New Roman"/>
                <w:bCs/>
                <w:color w:val="auto"/>
                <w:szCs w:val="22"/>
              </w:rPr>
            </w:pPr>
            <w:r w:rsidRPr="00295259">
              <w:rPr>
                <w:rFonts w:ascii="Times New Roman" w:hAnsi="Times New Roman" w:cs="Times New Roman"/>
                <w:bCs/>
                <w:color w:val="auto"/>
                <w:szCs w:val="22"/>
              </w:rPr>
              <w:t>Edit the unit testing and system testing</w:t>
            </w:r>
          </w:p>
        </w:tc>
        <w:tc>
          <w:tcPr>
            <w:tcW w:w="992" w:type="dxa"/>
            <w:shd w:val="clear" w:color="auto" w:fill="auto"/>
            <w:vAlign w:val="center"/>
          </w:tcPr>
          <w:p w14:paraId="67188359" w14:textId="77777777" w:rsidR="005A2306" w:rsidRPr="00295259" w:rsidRDefault="005A2306" w:rsidP="00385E21">
            <w:pPr>
              <w:spacing w:after="160" w:line="259" w:lineRule="auto"/>
              <w:jc w:val="center"/>
              <w:rPr>
                <w:rFonts w:ascii="Times New Roman" w:hAnsi="Times New Roman" w:cs="Times New Roman"/>
                <w:bCs/>
                <w:color w:val="auto"/>
                <w:sz w:val="24"/>
                <w:szCs w:val="24"/>
              </w:rPr>
            </w:pPr>
            <w:r w:rsidRPr="00295259">
              <w:rPr>
                <w:rFonts w:ascii="Times New Roman" w:hAnsi="Times New Roman" w:cs="Times New Roman"/>
                <w:bCs/>
                <w:color w:val="auto"/>
                <w:sz w:val="24"/>
                <w:szCs w:val="24"/>
              </w:rPr>
              <w:t>Draft</w:t>
            </w:r>
          </w:p>
        </w:tc>
        <w:tc>
          <w:tcPr>
            <w:tcW w:w="1418" w:type="dxa"/>
            <w:shd w:val="clear" w:color="auto" w:fill="auto"/>
            <w:vAlign w:val="center"/>
          </w:tcPr>
          <w:p w14:paraId="3273CB38" w14:textId="77777777" w:rsidR="005A2306" w:rsidRPr="00295259" w:rsidRDefault="005A2306" w:rsidP="00385E21">
            <w:pPr>
              <w:spacing w:after="160" w:line="259" w:lineRule="auto"/>
              <w:jc w:val="center"/>
              <w:rPr>
                <w:rFonts w:ascii="Times New Roman" w:hAnsi="Times New Roman" w:cs="Times New Roman"/>
                <w:bCs/>
                <w:color w:val="auto"/>
                <w:sz w:val="24"/>
                <w:szCs w:val="24"/>
              </w:rPr>
            </w:pPr>
            <w:r w:rsidRPr="00295259">
              <w:rPr>
                <w:rFonts w:ascii="Times New Roman" w:hAnsi="Times New Roman" w:cs="Times New Roman"/>
                <w:bCs/>
                <w:color w:val="auto"/>
                <w:sz w:val="24"/>
                <w:szCs w:val="24"/>
              </w:rPr>
              <w:t>07/01/2014</w:t>
            </w:r>
          </w:p>
        </w:tc>
        <w:tc>
          <w:tcPr>
            <w:tcW w:w="1275" w:type="dxa"/>
            <w:shd w:val="clear" w:color="auto" w:fill="auto"/>
            <w:vAlign w:val="center"/>
          </w:tcPr>
          <w:p w14:paraId="1F47EDAD" w14:textId="77777777" w:rsidR="005A2306" w:rsidRPr="00295259" w:rsidRDefault="005A2306" w:rsidP="00385E21">
            <w:pPr>
              <w:spacing w:after="160" w:line="259" w:lineRule="auto"/>
              <w:jc w:val="center"/>
              <w:rPr>
                <w:rFonts w:ascii="Times New Roman" w:hAnsi="Times New Roman" w:cs="Times New Roman"/>
                <w:bCs/>
                <w:color w:val="auto"/>
                <w:sz w:val="24"/>
                <w:szCs w:val="24"/>
              </w:rPr>
            </w:pPr>
            <w:r w:rsidRPr="00295259">
              <w:rPr>
                <w:rFonts w:ascii="Times New Roman" w:hAnsi="Times New Roman" w:cs="Times New Roman"/>
                <w:bCs/>
                <w:color w:val="auto"/>
                <w:sz w:val="24"/>
                <w:szCs w:val="24"/>
              </w:rPr>
              <w:t>Adviser</w:t>
            </w:r>
          </w:p>
        </w:tc>
        <w:tc>
          <w:tcPr>
            <w:tcW w:w="1567" w:type="dxa"/>
            <w:shd w:val="clear" w:color="auto" w:fill="auto"/>
            <w:vAlign w:val="center"/>
          </w:tcPr>
          <w:p w14:paraId="2575C085" w14:textId="77777777" w:rsidR="005A2306" w:rsidRPr="00295259" w:rsidRDefault="005A2306" w:rsidP="00385E21">
            <w:pPr>
              <w:spacing w:after="160" w:line="259" w:lineRule="auto"/>
              <w:jc w:val="center"/>
              <w:rPr>
                <w:rFonts w:ascii="Times New Roman" w:hAnsi="Times New Roman" w:cs="Times New Roman"/>
                <w:bCs/>
                <w:color w:val="auto"/>
                <w:sz w:val="24"/>
                <w:szCs w:val="24"/>
              </w:rPr>
            </w:pPr>
            <w:proofErr w:type="spellStart"/>
            <w:r w:rsidRPr="00295259">
              <w:rPr>
                <w:rFonts w:ascii="Times New Roman" w:hAnsi="Times New Roman" w:cs="Times New Roman"/>
                <w:bCs/>
                <w:color w:val="auto"/>
                <w:sz w:val="24"/>
                <w:szCs w:val="24"/>
              </w:rPr>
              <w:t>Kanokwan&amp;Worapun</w:t>
            </w:r>
            <w:proofErr w:type="spellEnd"/>
          </w:p>
        </w:tc>
      </w:tr>
      <w:tr w:rsidR="009E0B9F" w:rsidRPr="00295259" w14:paraId="6F238636" w14:textId="77777777" w:rsidTr="00385E21">
        <w:trPr>
          <w:jc w:val="center"/>
        </w:trPr>
        <w:tc>
          <w:tcPr>
            <w:tcW w:w="2198" w:type="dxa"/>
            <w:shd w:val="clear" w:color="auto" w:fill="auto"/>
            <w:vAlign w:val="center"/>
          </w:tcPr>
          <w:p w14:paraId="676A0B8B" w14:textId="77777777" w:rsidR="009E0B9F" w:rsidRPr="00295259" w:rsidRDefault="009E0B9F" w:rsidP="00385E21">
            <w:pPr>
              <w:spacing w:after="160" w:line="259" w:lineRule="auto"/>
              <w:jc w:val="center"/>
              <w:rPr>
                <w:rFonts w:ascii="Times New Roman" w:hAnsi="Times New Roman" w:cs="Times New Roman"/>
                <w:bCs/>
                <w:color w:val="auto"/>
                <w:szCs w:val="22"/>
              </w:rPr>
            </w:pPr>
            <w:r w:rsidRPr="00295259">
              <w:rPr>
                <w:rFonts w:ascii="Times New Roman" w:hAnsi="Times New Roman" w:cs="Times New Roman"/>
                <w:bCs/>
                <w:color w:val="auto"/>
                <w:szCs w:val="22"/>
              </w:rPr>
              <w:t xml:space="preserve">DCSS - Test plan - </w:t>
            </w:r>
            <w:proofErr w:type="spellStart"/>
            <w:r w:rsidRPr="00295259">
              <w:rPr>
                <w:rFonts w:ascii="Times New Roman" w:hAnsi="Times New Roman" w:cs="Times New Roman"/>
                <w:bCs/>
                <w:color w:val="auto"/>
                <w:szCs w:val="22"/>
              </w:rPr>
              <w:t>ver</w:t>
            </w:r>
            <w:proofErr w:type="spellEnd"/>
            <w:r w:rsidRPr="00295259">
              <w:rPr>
                <w:rFonts w:ascii="Times New Roman" w:hAnsi="Times New Roman" w:cs="Times New Roman"/>
                <w:bCs/>
                <w:color w:val="auto"/>
                <w:szCs w:val="22"/>
              </w:rPr>
              <w:t xml:space="preserve"> 0.4</w:t>
            </w:r>
          </w:p>
        </w:tc>
        <w:tc>
          <w:tcPr>
            <w:tcW w:w="2126" w:type="dxa"/>
            <w:shd w:val="clear" w:color="auto" w:fill="auto"/>
            <w:vAlign w:val="center"/>
          </w:tcPr>
          <w:p w14:paraId="6A49C5AF" w14:textId="77777777" w:rsidR="009E0B9F" w:rsidRPr="00295259" w:rsidRDefault="009E0B9F" w:rsidP="00385E21">
            <w:pPr>
              <w:spacing w:after="160" w:line="259" w:lineRule="auto"/>
              <w:jc w:val="center"/>
              <w:rPr>
                <w:rFonts w:ascii="Times New Roman" w:hAnsi="Times New Roman" w:cs="Times New Roman"/>
                <w:bCs/>
                <w:color w:val="auto"/>
                <w:szCs w:val="22"/>
              </w:rPr>
            </w:pPr>
            <w:r w:rsidRPr="00295259">
              <w:rPr>
                <w:rFonts w:ascii="Times New Roman" w:hAnsi="Times New Roman" w:cs="Times New Roman"/>
                <w:bCs/>
                <w:color w:val="auto"/>
                <w:szCs w:val="22"/>
              </w:rPr>
              <w:t>Edit the unit testing and system testing</w:t>
            </w:r>
          </w:p>
        </w:tc>
        <w:tc>
          <w:tcPr>
            <w:tcW w:w="992" w:type="dxa"/>
            <w:shd w:val="clear" w:color="auto" w:fill="auto"/>
            <w:vAlign w:val="center"/>
          </w:tcPr>
          <w:p w14:paraId="2B31C3E2" w14:textId="77777777" w:rsidR="009E0B9F" w:rsidRPr="00295259" w:rsidRDefault="009E0B9F" w:rsidP="00385E21">
            <w:pPr>
              <w:spacing w:after="160" w:line="259" w:lineRule="auto"/>
              <w:jc w:val="center"/>
              <w:rPr>
                <w:rFonts w:ascii="Times New Roman" w:hAnsi="Times New Roman" w:cs="Times New Roman"/>
                <w:bCs/>
                <w:color w:val="auto"/>
                <w:sz w:val="24"/>
                <w:szCs w:val="24"/>
              </w:rPr>
            </w:pPr>
            <w:r w:rsidRPr="00295259">
              <w:rPr>
                <w:rFonts w:ascii="Times New Roman" w:hAnsi="Times New Roman" w:cs="Times New Roman"/>
                <w:bCs/>
                <w:color w:val="auto"/>
                <w:sz w:val="24"/>
                <w:szCs w:val="24"/>
              </w:rPr>
              <w:t>Draft</w:t>
            </w:r>
          </w:p>
        </w:tc>
        <w:tc>
          <w:tcPr>
            <w:tcW w:w="1418" w:type="dxa"/>
            <w:shd w:val="clear" w:color="auto" w:fill="auto"/>
            <w:vAlign w:val="center"/>
          </w:tcPr>
          <w:p w14:paraId="2F3491DD" w14:textId="77777777" w:rsidR="009E0B9F" w:rsidRPr="00295259" w:rsidRDefault="009E0B9F" w:rsidP="00385E21">
            <w:pPr>
              <w:spacing w:after="160" w:line="259" w:lineRule="auto"/>
              <w:jc w:val="center"/>
              <w:rPr>
                <w:rFonts w:ascii="Times New Roman" w:hAnsi="Times New Roman" w:cs="Times New Roman"/>
                <w:bCs/>
                <w:color w:val="auto"/>
                <w:sz w:val="24"/>
                <w:szCs w:val="24"/>
              </w:rPr>
            </w:pPr>
            <w:r w:rsidRPr="00295259">
              <w:rPr>
                <w:rFonts w:ascii="Times New Roman" w:hAnsi="Times New Roman" w:cs="Times New Roman"/>
                <w:bCs/>
                <w:color w:val="auto"/>
                <w:sz w:val="24"/>
                <w:szCs w:val="24"/>
              </w:rPr>
              <w:t>07/02/2014</w:t>
            </w:r>
          </w:p>
        </w:tc>
        <w:tc>
          <w:tcPr>
            <w:tcW w:w="1275" w:type="dxa"/>
            <w:shd w:val="clear" w:color="auto" w:fill="auto"/>
            <w:vAlign w:val="center"/>
          </w:tcPr>
          <w:p w14:paraId="0ECCA02F" w14:textId="77777777" w:rsidR="009E0B9F" w:rsidRPr="00295259" w:rsidRDefault="009E0B9F" w:rsidP="00385E21">
            <w:pPr>
              <w:spacing w:after="160" w:line="259" w:lineRule="auto"/>
              <w:jc w:val="center"/>
              <w:rPr>
                <w:rFonts w:ascii="Times New Roman" w:hAnsi="Times New Roman" w:cs="Times New Roman"/>
                <w:bCs/>
                <w:color w:val="auto"/>
                <w:sz w:val="24"/>
                <w:szCs w:val="24"/>
              </w:rPr>
            </w:pPr>
            <w:r w:rsidRPr="00295259">
              <w:rPr>
                <w:rFonts w:ascii="Times New Roman" w:hAnsi="Times New Roman" w:cs="Times New Roman"/>
                <w:bCs/>
                <w:color w:val="auto"/>
                <w:sz w:val="24"/>
                <w:szCs w:val="24"/>
              </w:rPr>
              <w:t>Adviser</w:t>
            </w:r>
          </w:p>
        </w:tc>
        <w:tc>
          <w:tcPr>
            <w:tcW w:w="1567" w:type="dxa"/>
            <w:shd w:val="clear" w:color="auto" w:fill="auto"/>
            <w:vAlign w:val="center"/>
          </w:tcPr>
          <w:p w14:paraId="5B29D6D5" w14:textId="77777777" w:rsidR="009E0B9F" w:rsidRPr="00295259" w:rsidRDefault="009E0B9F" w:rsidP="00385E21">
            <w:pPr>
              <w:spacing w:after="160" w:line="259" w:lineRule="auto"/>
              <w:jc w:val="center"/>
              <w:rPr>
                <w:rFonts w:ascii="Times New Roman" w:hAnsi="Times New Roman" w:cs="Times New Roman"/>
                <w:bCs/>
                <w:color w:val="auto"/>
                <w:sz w:val="24"/>
                <w:szCs w:val="24"/>
              </w:rPr>
            </w:pPr>
            <w:proofErr w:type="spellStart"/>
            <w:r w:rsidRPr="00295259">
              <w:rPr>
                <w:rFonts w:ascii="Times New Roman" w:hAnsi="Times New Roman" w:cs="Times New Roman"/>
                <w:bCs/>
                <w:color w:val="auto"/>
                <w:sz w:val="24"/>
                <w:szCs w:val="24"/>
              </w:rPr>
              <w:t>Kanokwan&amp;Worapun</w:t>
            </w:r>
            <w:proofErr w:type="spellEnd"/>
          </w:p>
        </w:tc>
      </w:tr>
      <w:tr w:rsidR="007412E8" w:rsidRPr="00295259" w14:paraId="4C97C3BC" w14:textId="77777777" w:rsidTr="00385E21">
        <w:trPr>
          <w:jc w:val="center"/>
        </w:trPr>
        <w:tc>
          <w:tcPr>
            <w:tcW w:w="2198" w:type="dxa"/>
            <w:shd w:val="clear" w:color="auto" w:fill="auto"/>
            <w:vAlign w:val="center"/>
          </w:tcPr>
          <w:p w14:paraId="40E0C7D8" w14:textId="77777777" w:rsidR="007412E8" w:rsidRPr="00295259" w:rsidRDefault="007412E8" w:rsidP="00385E21">
            <w:pPr>
              <w:spacing w:after="160" w:line="259" w:lineRule="auto"/>
              <w:jc w:val="center"/>
              <w:rPr>
                <w:rFonts w:ascii="Times New Roman" w:hAnsi="Times New Roman" w:cs="Times New Roman"/>
                <w:bCs/>
                <w:color w:val="auto"/>
                <w:szCs w:val="22"/>
              </w:rPr>
            </w:pPr>
            <w:r w:rsidRPr="00295259">
              <w:rPr>
                <w:rFonts w:ascii="Times New Roman" w:hAnsi="Times New Roman" w:cs="Times New Roman"/>
                <w:bCs/>
                <w:color w:val="auto"/>
                <w:szCs w:val="22"/>
              </w:rPr>
              <w:t xml:space="preserve">DCSS - Test plan - </w:t>
            </w:r>
            <w:proofErr w:type="spellStart"/>
            <w:r w:rsidRPr="00295259">
              <w:rPr>
                <w:rFonts w:ascii="Times New Roman" w:hAnsi="Times New Roman" w:cs="Times New Roman"/>
                <w:bCs/>
                <w:color w:val="auto"/>
                <w:szCs w:val="22"/>
              </w:rPr>
              <w:t>ver</w:t>
            </w:r>
            <w:proofErr w:type="spellEnd"/>
            <w:r w:rsidRPr="00295259">
              <w:rPr>
                <w:rFonts w:ascii="Times New Roman" w:hAnsi="Times New Roman" w:cs="Times New Roman"/>
                <w:bCs/>
                <w:color w:val="auto"/>
                <w:szCs w:val="22"/>
              </w:rPr>
              <w:t xml:space="preserve"> 0.5</w:t>
            </w:r>
          </w:p>
        </w:tc>
        <w:tc>
          <w:tcPr>
            <w:tcW w:w="2126" w:type="dxa"/>
            <w:shd w:val="clear" w:color="auto" w:fill="auto"/>
            <w:vAlign w:val="center"/>
          </w:tcPr>
          <w:p w14:paraId="0A5F779F" w14:textId="77777777" w:rsidR="007412E8" w:rsidRPr="00295259" w:rsidRDefault="007412E8" w:rsidP="00385E21">
            <w:pPr>
              <w:spacing w:after="160" w:line="259" w:lineRule="auto"/>
              <w:jc w:val="center"/>
              <w:rPr>
                <w:rFonts w:ascii="Times New Roman" w:hAnsi="Times New Roman" w:cs="Times New Roman"/>
                <w:bCs/>
                <w:color w:val="auto"/>
                <w:szCs w:val="22"/>
              </w:rPr>
            </w:pPr>
            <w:r w:rsidRPr="00295259">
              <w:rPr>
                <w:rFonts w:ascii="Times New Roman" w:hAnsi="Times New Roman" w:cs="Times New Roman"/>
                <w:bCs/>
                <w:color w:val="auto"/>
                <w:szCs w:val="22"/>
              </w:rPr>
              <w:t>Edit the unit testing and system testing</w:t>
            </w:r>
          </w:p>
        </w:tc>
        <w:tc>
          <w:tcPr>
            <w:tcW w:w="992" w:type="dxa"/>
            <w:shd w:val="clear" w:color="auto" w:fill="auto"/>
            <w:vAlign w:val="center"/>
          </w:tcPr>
          <w:p w14:paraId="0B7CD38D" w14:textId="77777777" w:rsidR="007412E8" w:rsidRPr="00295259" w:rsidRDefault="007412E8" w:rsidP="00385E21">
            <w:pPr>
              <w:spacing w:after="160" w:line="259" w:lineRule="auto"/>
              <w:jc w:val="center"/>
              <w:rPr>
                <w:rFonts w:ascii="Times New Roman" w:hAnsi="Times New Roman" w:cs="Times New Roman"/>
                <w:bCs/>
                <w:color w:val="auto"/>
                <w:sz w:val="24"/>
                <w:szCs w:val="24"/>
              </w:rPr>
            </w:pPr>
            <w:r w:rsidRPr="00295259">
              <w:rPr>
                <w:rFonts w:ascii="Times New Roman" w:hAnsi="Times New Roman" w:cs="Times New Roman"/>
                <w:bCs/>
                <w:color w:val="auto"/>
                <w:sz w:val="24"/>
                <w:szCs w:val="24"/>
              </w:rPr>
              <w:t>Draft</w:t>
            </w:r>
          </w:p>
        </w:tc>
        <w:tc>
          <w:tcPr>
            <w:tcW w:w="1418" w:type="dxa"/>
            <w:shd w:val="clear" w:color="auto" w:fill="auto"/>
            <w:vAlign w:val="center"/>
          </w:tcPr>
          <w:p w14:paraId="4ECC71F5" w14:textId="77777777" w:rsidR="007412E8" w:rsidRPr="00295259" w:rsidRDefault="007412E8" w:rsidP="00385E21">
            <w:pPr>
              <w:spacing w:after="160" w:line="259" w:lineRule="auto"/>
              <w:jc w:val="center"/>
              <w:rPr>
                <w:rFonts w:ascii="Times New Roman" w:hAnsi="Times New Roman" w:cs="Times New Roman"/>
                <w:bCs/>
                <w:color w:val="auto"/>
                <w:sz w:val="24"/>
                <w:szCs w:val="24"/>
              </w:rPr>
            </w:pPr>
            <w:r w:rsidRPr="00295259">
              <w:rPr>
                <w:rFonts w:ascii="Times New Roman" w:hAnsi="Times New Roman" w:cs="Times New Roman"/>
                <w:bCs/>
                <w:color w:val="auto"/>
                <w:sz w:val="24"/>
                <w:szCs w:val="24"/>
              </w:rPr>
              <w:t>07/03/2014</w:t>
            </w:r>
          </w:p>
        </w:tc>
        <w:tc>
          <w:tcPr>
            <w:tcW w:w="1275" w:type="dxa"/>
            <w:shd w:val="clear" w:color="auto" w:fill="auto"/>
            <w:vAlign w:val="center"/>
          </w:tcPr>
          <w:p w14:paraId="143CA484" w14:textId="77777777" w:rsidR="007412E8" w:rsidRPr="00295259" w:rsidRDefault="007412E8" w:rsidP="00385E21">
            <w:pPr>
              <w:spacing w:after="160" w:line="259" w:lineRule="auto"/>
              <w:jc w:val="center"/>
              <w:rPr>
                <w:rFonts w:ascii="Times New Roman" w:hAnsi="Times New Roman" w:cs="Times New Roman"/>
                <w:bCs/>
                <w:color w:val="auto"/>
                <w:sz w:val="24"/>
                <w:szCs w:val="24"/>
              </w:rPr>
            </w:pPr>
            <w:r w:rsidRPr="00295259">
              <w:rPr>
                <w:rFonts w:ascii="Times New Roman" w:hAnsi="Times New Roman" w:cs="Times New Roman"/>
                <w:bCs/>
                <w:color w:val="auto"/>
                <w:sz w:val="24"/>
                <w:szCs w:val="24"/>
              </w:rPr>
              <w:t>Adviser</w:t>
            </w:r>
          </w:p>
        </w:tc>
        <w:tc>
          <w:tcPr>
            <w:tcW w:w="1567" w:type="dxa"/>
            <w:shd w:val="clear" w:color="auto" w:fill="auto"/>
            <w:vAlign w:val="center"/>
          </w:tcPr>
          <w:p w14:paraId="75800DA1" w14:textId="77777777" w:rsidR="007412E8" w:rsidRPr="00295259" w:rsidRDefault="007412E8" w:rsidP="00385E21">
            <w:pPr>
              <w:spacing w:after="160" w:line="259" w:lineRule="auto"/>
              <w:jc w:val="center"/>
              <w:rPr>
                <w:rFonts w:ascii="Times New Roman" w:hAnsi="Times New Roman" w:cs="Times New Roman"/>
                <w:bCs/>
                <w:color w:val="auto"/>
                <w:sz w:val="24"/>
                <w:szCs w:val="24"/>
              </w:rPr>
            </w:pPr>
            <w:proofErr w:type="spellStart"/>
            <w:r w:rsidRPr="00295259">
              <w:rPr>
                <w:rFonts w:ascii="Times New Roman" w:hAnsi="Times New Roman" w:cs="Times New Roman"/>
                <w:bCs/>
                <w:color w:val="auto"/>
                <w:sz w:val="24"/>
                <w:szCs w:val="24"/>
              </w:rPr>
              <w:t>Kanokwan&amp;Worapun</w:t>
            </w:r>
            <w:proofErr w:type="spellEnd"/>
          </w:p>
        </w:tc>
      </w:tr>
      <w:tr w:rsidR="009A0DBB" w:rsidRPr="00295259" w14:paraId="4A8CEC81" w14:textId="77777777" w:rsidTr="00385E21">
        <w:trPr>
          <w:jc w:val="center"/>
        </w:trPr>
        <w:tc>
          <w:tcPr>
            <w:tcW w:w="2198" w:type="dxa"/>
            <w:shd w:val="clear" w:color="auto" w:fill="auto"/>
            <w:vAlign w:val="center"/>
          </w:tcPr>
          <w:p w14:paraId="753CF303" w14:textId="77777777" w:rsidR="009A0DBB" w:rsidRPr="00295259" w:rsidRDefault="009A0DBB" w:rsidP="00385E21">
            <w:pPr>
              <w:spacing w:after="160" w:line="259" w:lineRule="auto"/>
              <w:jc w:val="center"/>
              <w:rPr>
                <w:rFonts w:ascii="Times New Roman" w:hAnsi="Times New Roman" w:cs="Times New Roman"/>
                <w:bCs/>
                <w:color w:val="auto"/>
                <w:szCs w:val="22"/>
              </w:rPr>
            </w:pPr>
            <w:r w:rsidRPr="00295259">
              <w:rPr>
                <w:rFonts w:ascii="Times New Roman" w:hAnsi="Times New Roman" w:cs="Times New Roman"/>
                <w:bCs/>
                <w:color w:val="auto"/>
                <w:szCs w:val="22"/>
              </w:rPr>
              <w:t xml:space="preserve">DCSS - Test plan - </w:t>
            </w:r>
            <w:proofErr w:type="spellStart"/>
            <w:r w:rsidRPr="00295259">
              <w:rPr>
                <w:rFonts w:ascii="Times New Roman" w:hAnsi="Times New Roman" w:cs="Times New Roman"/>
                <w:bCs/>
                <w:color w:val="auto"/>
                <w:szCs w:val="22"/>
              </w:rPr>
              <w:t>ver</w:t>
            </w:r>
            <w:proofErr w:type="spellEnd"/>
            <w:r w:rsidRPr="00295259">
              <w:rPr>
                <w:rFonts w:ascii="Times New Roman" w:hAnsi="Times New Roman" w:cs="Times New Roman"/>
                <w:bCs/>
                <w:color w:val="auto"/>
                <w:szCs w:val="22"/>
              </w:rPr>
              <w:t xml:space="preserve"> 0.6</w:t>
            </w:r>
          </w:p>
        </w:tc>
        <w:tc>
          <w:tcPr>
            <w:tcW w:w="2126" w:type="dxa"/>
            <w:shd w:val="clear" w:color="auto" w:fill="auto"/>
            <w:vAlign w:val="center"/>
          </w:tcPr>
          <w:p w14:paraId="3E43B3A0" w14:textId="77777777" w:rsidR="009A0DBB" w:rsidRPr="00295259" w:rsidRDefault="009A0DBB" w:rsidP="00385E21">
            <w:pPr>
              <w:spacing w:after="160" w:line="259" w:lineRule="auto"/>
              <w:jc w:val="center"/>
              <w:rPr>
                <w:rFonts w:ascii="Times New Roman" w:hAnsi="Times New Roman" w:cs="Times New Roman"/>
                <w:bCs/>
                <w:color w:val="auto"/>
                <w:szCs w:val="22"/>
              </w:rPr>
            </w:pPr>
            <w:r w:rsidRPr="00295259">
              <w:rPr>
                <w:rFonts w:ascii="Times New Roman" w:hAnsi="Times New Roman" w:cs="Times New Roman"/>
                <w:bCs/>
                <w:color w:val="auto"/>
                <w:szCs w:val="22"/>
              </w:rPr>
              <w:t>Edit the unit testing and system testing</w:t>
            </w:r>
          </w:p>
        </w:tc>
        <w:tc>
          <w:tcPr>
            <w:tcW w:w="992" w:type="dxa"/>
            <w:shd w:val="clear" w:color="auto" w:fill="auto"/>
            <w:vAlign w:val="center"/>
          </w:tcPr>
          <w:p w14:paraId="464ECC94" w14:textId="77777777" w:rsidR="009A0DBB" w:rsidRPr="00295259" w:rsidRDefault="009A0DBB" w:rsidP="00385E21">
            <w:pPr>
              <w:spacing w:after="160" w:line="259" w:lineRule="auto"/>
              <w:jc w:val="center"/>
              <w:rPr>
                <w:rFonts w:ascii="Times New Roman" w:hAnsi="Times New Roman" w:cs="Times New Roman"/>
                <w:bCs/>
                <w:color w:val="auto"/>
                <w:sz w:val="24"/>
                <w:szCs w:val="24"/>
              </w:rPr>
            </w:pPr>
            <w:r w:rsidRPr="00295259">
              <w:rPr>
                <w:rFonts w:ascii="Times New Roman" w:hAnsi="Times New Roman" w:cs="Times New Roman"/>
                <w:bCs/>
                <w:color w:val="auto"/>
                <w:sz w:val="24"/>
                <w:szCs w:val="24"/>
              </w:rPr>
              <w:t>Draft</w:t>
            </w:r>
          </w:p>
        </w:tc>
        <w:tc>
          <w:tcPr>
            <w:tcW w:w="1418" w:type="dxa"/>
            <w:shd w:val="clear" w:color="auto" w:fill="auto"/>
            <w:vAlign w:val="center"/>
          </w:tcPr>
          <w:p w14:paraId="580B203B" w14:textId="77777777" w:rsidR="009A0DBB" w:rsidRPr="00295259" w:rsidRDefault="009A0DBB" w:rsidP="00385E21">
            <w:pPr>
              <w:spacing w:after="160" w:line="259" w:lineRule="auto"/>
              <w:jc w:val="center"/>
              <w:rPr>
                <w:rFonts w:ascii="Times New Roman" w:hAnsi="Times New Roman" w:cs="Times New Roman"/>
                <w:bCs/>
                <w:color w:val="auto"/>
                <w:sz w:val="24"/>
                <w:szCs w:val="24"/>
              </w:rPr>
            </w:pPr>
            <w:r w:rsidRPr="00295259">
              <w:rPr>
                <w:rFonts w:ascii="Times New Roman" w:hAnsi="Times New Roman" w:cs="Times New Roman"/>
                <w:bCs/>
                <w:color w:val="auto"/>
                <w:sz w:val="24"/>
                <w:szCs w:val="24"/>
              </w:rPr>
              <w:t>07/03/2014</w:t>
            </w:r>
          </w:p>
        </w:tc>
        <w:tc>
          <w:tcPr>
            <w:tcW w:w="1275" w:type="dxa"/>
            <w:shd w:val="clear" w:color="auto" w:fill="auto"/>
            <w:vAlign w:val="center"/>
          </w:tcPr>
          <w:p w14:paraId="3DE068CD" w14:textId="77777777" w:rsidR="009A0DBB" w:rsidRPr="00295259" w:rsidRDefault="009A0DBB" w:rsidP="00385E21">
            <w:pPr>
              <w:spacing w:after="160" w:line="259" w:lineRule="auto"/>
              <w:jc w:val="center"/>
              <w:rPr>
                <w:rFonts w:ascii="Times New Roman" w:hAnsi="Times New Roman" w:cs="Times New Roman"/>
                <w:bCs/>
                <w:color w:val="auto"/>
                <w:sz w:val="24"/>
                <w:szCs w:val="24"/>
              </w:rPr>
            </w:pPr>
            <w:r w:rsidRPr="00295259">
              <w:rPr>
                <w:rFonts w:ascii="Times New Roman" w:hAnsi="Times New Roman" w:cs="Times New Roman"/>
                <w:bCs/>
                <w:color w:val="auto"/>
                <w:sz w:val="24"/>
                <w:szCs w:val="24"/>
              </w:rPr>
              <w:t>Adviser</w:t>
            </w:r>
          </w:p>
        </w:tc>
        <w:tc>
          <w:tcPr>
            <w:tcW w:w="1567" w:type="dxa"/>
            <w:shd w:val="clear" w:color="auto" w:fill="auto"/>
            <w:vAlign w:val="center"/>
          </w:tcPr>
          <w:p w14:paraId="6521537E" w14:textId="77777777" w:rsidR="009A0DBB" w:rsidRPr="00295259" w:rsidRDefault="009A0DBB" w:rsidP="00385E21">
            <w:pPr>
              <w:spacing w:after="160" w:line="259" w:lineRule="auto"/>
              <w:jc w:val="center"/>
              <w:rPr>
                <w:rFonts w:ascii="Times New Roman" w:hAnsi="Times New Roman" w:cs="Times New Roman"/>
                <w:bCs/>
                <w:color w:val="auto"/>
                <w:sz w:val="24"/>
                <w:szCs w:val="24"/>
              </w:rPr>
            </w:pPr>
            <w:proofErr w:type="spellStart"/>
            <w:r w:rsidRPr="00295259">
              <w:rPr>
                <w:rFonts w:ascii="Times New Roman" w:hAnsi="Times New Roman" w:cs="Times New Roman"/>
                <w:bCs/>
                <w:color w:val="auto"/>
                <w:sz w:val="24"/>
                <w:szCs w:val="24"/>
              </w:rPr>
              <w:t>Kanokwan&amp;Worapun</w:t>
            </w:r>
            <w:proofErr w:type="spellEnd"/>
          </w:p>
        </w:tc>
      </w:tr>
      <w:tr w:rsidR="00DD09F1" w:rsidRPr="00295259" w14:paraId="190820E1" w14:textId="77777777" w:rsidTr="00385E21">
        <w:trPr>
          <w:jc w:val="center"/>
        </w:trPr>
        <w:tc>
          <w:tcPr>
            <w:tcW w:w="2198" w:type="dxa"/>
            <w:shd w:val="clear" w:color="auto" w:fill="auto"/>
            <w:vAlign w:val="center"/>
          </w:tcPr>
          <w:p w14:paraId="1B59E1A3" w14:textId="77777777" w:rsidR="00DD09F1" w:rsidRPr="00295259" w:rsidRDefault="00DD09F1" w:rsidP="00385E21">
            <w:pPr>
              <w:spacing w:after="160" w:line="259" w:lineRule="auto"/>
              <w:jc w:val="center"/>
              <w:rPr>
                <w:rFonts w:ascii="Times New Roman" w:hAnsi="Times New Roman" w:cs="Times New Roman"/>
                <w:bCs/>
                <w:color w:val="auto"/>
                <w:szCs w:val="22"/>
              </w:rPr>
            </w:pPr>
            <w:r w:rsidRPr="00295259">
              <w:rPr>
                <w:rFonts w:ascii="Times New Roman" w:hAnsi="Times New Roman" w:cs="Times New Roman"/>
                <w:bCs/>
                <w:color w:val="auto"/>
                <w:szCs w:val="22"/>
              </w:rPr>
              <w:t xml:space="preserve">DCSS - Test plan - </w:t>
            </w:r>
            <w:proofErr w:type="spellStart"/>
            <w:r w:rsidRPr="00295259">
              <w:rPr>
                <w:rFonts w:ascii="Times New Roman" w:hAnsi="Times New Roman" w:cs="Times New Roman"/>
                <w:bCs/>
                <w:color w:val="auto"/>
                <w:szCs w:val="22"/>
              </w:rPr>
              <w:t>ver</w:t>
            </w:r>
            <w:proofErr w:type="spellEnd"/>
            <w:r w:rsidRPr="00295259">
              <w:rPr>
                <w:rFonts w:ascii="Times New Roman" w:hAnsi="Times New Roman" w:cs="Times New Roman"/>
                <w:bCs/>
                <w:color w:val="auto"/>
                <w:szCs w:val="22"/>
              </w:rPr>
              <w:t xml:space="preserve"> 0.7</w:t>
            </w:r>
          </w:p>
        </w:tc>
        <w:tc>
          <w:tcPr>
            <w:tcW w:w="2126" w:type="dxa"/>
            <w:shd w:val="clear" w:color="auto" w:fill="auto"/>
            <w:vAlign w:val="center"/>
          </w:tcPr>
          <w:p w14:paraId="6231FCB6" w14:textId="77777777" w:rsidR="00DD09F1" w:rsidRPr="00295259" w:rsidRDefault="00DD09F1" w:rsidP="00385E21">
            <w:pPr>
              <w:spacing w:after="160" w:line="259" w:lineRule="auto"/>
              <w:jc w:val="center"/>
              <w:rPr>
                <w:rFonts w:ascii="Times New Roman" w:hAnsi="Times New Roman" w:cs="Times New Roman"/>
                <w:bCs/>
                <w:color w:val="auto"/>
                <w:szCs w:val="22"/>
              </w:rPr>
            </w:pPr>
            <w:r w:rsidRPr="00295259">
              <w:rPr>
                <w:rFonts w:ascii="Times New Roman" w:hAnsi="Times New Roman" w:cs="Times New Roman"/>
                <w:bCs/>
                <w:color w:val="auto"/>
                <w:szCs w:val="22"/>
              </w:rPr>
              <w:t>Double check all document</w:t>
            </w:r>
          </w:p>
        </w:tc>
        <w:tc>
          <w:tcPr>
            <w:tcW w:w="992" w:type="dxa"/>
            <w:shd w:val="clear" w:color="auto" w:fill="auto"/>
            <w:vAlign w:val="center"/>
          </w:tcPr>
          <w:p w14:paraId="32B8AB6F" w14:textId="77777777" w:rsidR="00DD09F1" w:rsidRPr="00295259" w:rsidRDefault="00DD09F1" w:rsidP="00385E21">
            <w:pPr>
              <w:spacing w:after="160" w:line="259" w:lineRule="auto"/>
              <w:jc w:val="center"/>
              <w:rPr>
                <w:rFonts w:ascii="Times New Roman" w:hAnsi="Times New Roman" w:cs="Times New Roman"/>
                <w:bCs/>
                <w:color w:val="auto"/>
                <w:sz w:val="24"/>
                <w:szCs w:val="24"/>
              </w:rPr>
            </w:pPr>
            <w:r w:rsidRPr="00295259">
              <w:rPr>
                <w:rFonts w:ascii="Times New Roman" w:hAnsi="Times New Roman" w:cs="Times New Roman"/>
                <w:bCs/>
                <w:color w:val="auto"/>
                <w:sz w:val="24"/>
                <w:szCs w:val="24"/>
              </w:rPr>
              <w:t>Draft</w:t>
            </w:r>
          </w:p>
        </w:tc>
        <w:tc>
          <w:tcPr>
            <w:tcW w:w="1418" w:type="dxa"/>
            <w:shd w:val="clear" w:color="auto" w:fill="auto"/>
            <w:vAlign w:val="center"/>
          </w:tcPr>
          <w:p w14:paraId="71958894" w14:textId="77777777" w:rsidR="00DD09F1" w:rsidRPr="00295259" w:rsidRDefault="00DD09F1" w:rsidP="00385E21">
            <w:pPr>
              <w:spacing w:after="160" w:line="259" w:lineRule="auto"/>
              <w:jc w:val="center"/>
              <w:rPr>
                <w:rFonts w:ascii="Times New Roman" w:hAnsi="Times New Roman" w:cs="Times New Roman"/>
                <w:bCs/>
                <w:color w:val="auto"/>
                <w:sz w:val="24"/>
                <w:szCs w:val="24"/>
              </w:rPr>
            </w:pPr>
            <w:r w:rsidRPr="00295259">
              <w:rPr>
                <w:rFonts w:ascii="Times New Roman" w:hAnsi="Times New Roman" w:cs="Times New Roman"/>
                <w:bCs/>
                <w:color w:val="auto"/>
                <w:sz w:val="24"/>
                <w:szCs w:val="24"/>
              </w:rPr>
              <w:t>07/07/2014</w:t>
            </w:r>
          </w:p>
        </w:tc>
        <w:tc>
          <w:tcPr>
            <w:tcW w:w="1275" w:type="dxa"/>
            <w:shd w:val="clear" w:color="auto" w:fill="auto"/>
            <w:vAlign w:val="center"/>
          </w:tcPr>
          <w:p w14:paraId="10A58C01" w14:textId="77777777" w:rsidR="00DD09F1" w:rsidRPr="00295259" w:rsidRDefault="00DD09F1" w:rsidP="00385E21">
            <w:pPr>
              <w:spacing w:after="160" w:line="259" w:lineRule="auto"/>
              <w:jc w:val="center"/>
              <w:rPr>
                <w:rFonts w:ascii="Times New Roman" w:hAnsi="Times New Roman" w:cs="Times New Roman"/>
                <w:bCs/>
                <w:color w:val="auto"/>
                <w:sz w:val="24"/>
                <w:szCs w:val="24"/>
              </w:rPr>
            </w:pPr>
            <w:r w:rsidRPr="00295259">
              <w:rPr>
                <w:rFonts w:ascii="Times New Roman" w:hAnsi="Times New Roman" w:cs="Times New Roman"/>
                <w:bCs/>
                <w:color w:val="auto"/>
                <w:sz w:val="24"/>
                <w:szCs w:val="24"/>
              </w:rPr>
              <w:t>Adviser</w:t>
            </w:r>
          </w:p>
        </w:tc>
        <w:tc>
          <w:tcPr>
            <w:tcW w:w="1567" w:type="dxa"/>
            <w:shd w:val="clear" w:color="auto" w:fill="auto"/>
            <w:vAlign w:val="center"/>
          </w:tcPr>
          <w:p w14:paraId="39F8CE1E" w14:textId="77777777" w:rsidR="00DD09F1" w:rsidRPr="00295259" w:rsidRDefault="00DD09F1" w:rsidP="00385E21">
            <w:pPr>
              <w:spacing w:after="160" w:line="259" w:lineRule="auto"/>
              <w:jc w:val="center"/>
              <w:rPr>
                <w:rFonts w:ascii="Times New Roman" w:hAnsi="Times New Roman" w:cs="Times New Roman"/>
                <w:bCs/>
                <w:color w:val="auto"/>
                <w:sz w:val="24"/>
                <w:szCs w:val="24"/>
              </w:rPr>
            </w:pPr>
            <w:proofErr w:type="spellStart"/>
            <w:r w:rsidRPr="00295259">
              <w:rPr>
                <w:rFonts w:ascii="Times New Roman" w:hAnsi="Times New Roman" w:cs="Times New Roman"/>
                <w:bCs/>
                <w:color w:val="auto"/>
                <w:sz w:val="24"/>
                <w:szCs w:val="24"/>
              </w:rPr>
              <w:t>Kanokwan&amp;Worapun</w:t>
            </w:r>
            <w:proofErr w:type="spellEnd"/>
          </w:p>
        </w:tc>
      </w:tr>
      <w:tr w:rsidR="003D665F" w:rsidRPr="00295259" w14:paraId="53373F15" w14:textId="77777777" w:rsidTr="00385E21">
        <w:trPr>
          <w:jc w:val="center"/>
        </w:trPr>
        <w:tc>
          <w:tcPr>
            <w:tcW w:w="2198" w:type="dxa"/>
            <w:shd w:val="clear" w:color="auto" w:fill="auto"/>
            <w:vAlign w:val="center"/>
          </w:tcPr>
          <w:p w14:paraId="67E21241" w14:textId="77777777" w:rsidR="003D665F" w:rsidRPr="00295259" w:rsidRDefault="003D665F" w:rsidP="00385E21">
            <w:pPr>
              <w:spacing w:after="160" w:line="259" w:lineRule="auto"/>
              <w:jc w:val="center"/>
              <w:rPr>
                <w:rFonts w:ascii="Times New Roman" w:hAnsi="Times New Roman" w:cs="Times New Roman"/>
                <w:bCs/>
                <w:color w:val="auto"/>
                <w:szCs w:val="22"/>
              </w:rPr>
            </w:pPr>
            <w:r w:rsidRPr="00295259">
              <w:rPr>
                <w:rFonts w:ascii="Times New Roman" w:hAnsi="Times New Roman" w:cs="Times New Roman"/>
                <w:bCs/>
                <w:color w:val="auto"/>
                <w:szCs w:val="22"/>
              </w:rPr>
              <w:t xml:space="preserve">DCSS - Test plan - </w:t>
            </w:r>
            <w:proofErr w:type="spellStart"/>
            <w:r w:rsidRPr="00295259">
              <w:rPr>
                <w:rFonts w:ascii="Times New Roman" w:hAnsi="Times New Roman" w:cs="Times New Roman"/>
                <w:bCs/>
                <w:color w:val="auto"/>
                <w:szCs w:val="22"/>
              </w:rPr>
              <w:t>ver</w:t>
            </w:r>
            <w:proofErr w:type="spellEnd"/>
            <w:r w:rsidRPr="00295259">
              <w:rPr>
                <w:rFonts w:ascii="Times New Roman" w:hAnsi="Times New Roman" w:cs="Times New Roman"/>
                <w:bCs/>
                <w:color w:val="auto"/>
                <w:szCs w:val="22"/>
              </w:rPr>
              <w:t xml:space="preserve"> 0.8</w:t>
            </w:r>
          </w:p>
        </w:tc>
        <w:tc>
          <w:tcPr>
            <w:tcW w:w="2126" w:type="dxa"/>
            <w:shd w:val="clear" w:color="auto" w:fill="auto"/>
            <w:vAlign w:val="center"/>
          </w:tcPr>
          <w:p w14:paraId="66E3427E" w14:textId="77777777" w:rsidR="003D665F" w:rsidRPr="00295259" w:rsidRDefault="003D665F" w:rsidP="003D665F">
            <w:pPr>
              <w:spacing w:after="160" w:line="259" w:lineRule="auto"/>
              <w:jc w:val="center"/>
              <w:rPr>
                <w:rFonts w:ascii="Times New Roman" w:hAnsi="Times New Roman" w:cs="Times New Roman"/>
                <w:bCs/>
                <w:color w:val="auto"/>
                <w:szCs w:val="22"/>
              </w:rPr>
            </w:pPr>
            <w:r w:rsidRPr="00295259">
              <w:rPr>
                <w:rFonts w:ascii="Times New Roman" w:hAnsi="Times New Roman" w:cs="Times New Roman"/>
                <w:bCs/>
                <w:color w:val="auto"/>
                <w:szCs w:val="22"/>
              </w:rPr>
              <w:t>Edit the unit testing and system testing</w:t>
            </w:r>
          </w:p>
        </w:tc>
        <w:tc>
          <w:tcPr>
            <w:tcW w:w="992" w:type="dxa"/>
            <w:shd w:val="clear" w:color="auto" w:fill="auto"/>
            <w:vAlign w:val="center"/>
          </w:tcPr>
          <w:p w14:paraId="377AD7C8" w14:textId="77777777" w:rsidR="003D665F" w:rsidRPr="00295259" w:rsidRDefault="003D665F" w:rsidP="00385E21">
            <w:pPr>
              <w:spacing w:after="160" w:line="259" w:lineRule="auto"/>
              <w:jc w:val="center"/>
              <w:rPr>
                <w:rFonts w:ascii="Times New Roman" w:hAnsi="Times New Roman" w:cs="Times New Roman"/>
                <w:bCs/>
                <w:color w:val="auto"/>
                <w:sz w:val="24"/>
                <w:szCs w:val="24"/>
              </w:rPr>
            </w:pPr>
            <w:r w:rsidRPr="00295259">
              <w:rPr>
                <w:rFonts w:ascii="Times New Roman" w:hAnsi="Times New Roman" w:cs="Times New Roman"/>
                <w:bCs/>
                <w:color w:val="auto"/>
                <w:sz w:val="24"/>
                <w:szCs w:val="24"/>
              </w:rPr>
              <w:t>Draft</w:t>
            </w:r>
          </w:p>
        </w:tc>
        <w:tc>
          <w:tcPr>
            <w:tcW w:w="1418" w:type="dxa"/>
            <w:shd w:val="clear" w:color="auto" w:fill="auto"/>
            <w:vAlign w:val="center"/>
          </w:tcPr>
          <w:p w14:paraId="7EB4DEBB" w14:textId="77777777" w:rsidR="003D665F" w:rsidRPr="00295259" w:rsidRDefault="000144EC" w:rsidP="00385E21">
            <w:pPr>
              <w:spacing w:after="160" w:line="259" w:lineRule="auto"/>
              <w:jc w:val="center"/>
              <w:rPr>
                <w:rFonts w:ascii="Times New Roman" w:hAnsi="Times New Roman" w:cs="Times New Roman"/>
                <w:bCs/>
                <w:color w:val="auto"/>
                <w:sz w:val="24"/>
                <w:szCs w:val="24"/>
              </w:rPr>
            </w:pPr>
            <w:r w:rsidRPr="00295259">
              <w:rPr>
                <w:rFonts w:ascii="Times New Roman" w:hAnsi="Times New Roman" w:cs="Times New Roman"/>
                <w:bCs/>
                <w:color w:val="auto"/>
                <w:sz w:val="24"/>
                <w:szCs w:val="24"/>
              </w:rPr>
              <w:t>07/19</w:t>
            </w:r>
            <w:r w:rsidR="003D665F" w:rsidRPr="00295259">
              <w:rPr>
                <w:rFonts w:ascii="Times New Roman" w:hAnsi="Times New Roman" w:cs="Times New Roman"/>
                <w:bCs/>
                <w:color w:val="auto"/>
                <w:sz w:val="24"/>
                <w:szCs w:val="24"/>
              </w:rPr>
              <w:t>/2014</w:t>
            </w:r>
          </w:p>
        </w:tc>
        <w:tc>
          <w:tcPr>
            <w:tcW w:w="1275" w:type="dxa"/>
            <w:shd w:val="clear" w:color="auto" w:fill="auto"/>
            <w:vAlign w:val="center"/>
          </w:tcPr>
          <w:p w14:paraId="7BD1AC48" w14:textId="77777777" w:rsidR="003D665F" w:rsidRPr="00295259" w:rsidRDefault="003D665F" w:rsidP="00385E21">
            <w:pPr>
              <w:spacing w:after="160" w:line="259" w:lineRule="auto"/>
              <w:jc w:val="center"/>
              <w:rPr>
                <w:rFonts w:ascii="Times New Roman" w:hAnsi="Times New Roman" w:cs="Times New Roman"/>
                <w:bCs/>
                <w:color w:val="auto"/>
                <w:sz w:val="24"/>
                <w:szCs w:val="24"/>
              </w:rPr>
            </w:pPr>
            <w:r w:rsidRPr="00295259">
              <w:rPr>
                <w:rFonts w:ascii="Times New Roman" w:hAnsi="Times New Roman" w:cs="Times New Roman"/>
                <w:bCs/>
                <w:color w:val="auto"/>
                <w:sz w:val="24"/>
                <w:szCs w:val="24"/>
              </w:rPr>
              <w:t>Adviser</w:t>
            </w:r>
          </w:p>
        </w:tc>
        <w:tc>
          <w:tcPr>
            <w:tcW w:w="1567" w:type="dxa"/>
            <w:shd w:val="clear" w:color="auto" w:fill="auto"/>
            <w:vAlign w:val="center"/>
          </w:tcPr>
          <w:p w14:paraId="35CB4C34" w14:textId="77777777" w:rsidR="003D665F" w:rsidRPr="00295259" w:rsidRDefault="003D665F" w:rsidP="00385E21">
            <w:pPr>
              <w:spacing w:after="160" w:line="259" w:lineRule="auto"/>
              <w:jc w:val="center"/>
              <w:rPr>
                <w:rFonts w:ascii="Times New Roman" w:hAnsi="Times New Roman" w:cs="Times New Roman"/>
                <w:bCs/>
                <w:color w:val="auto"/>
                <w:sz w:val="24"/>
                <w:szCs w:val="24"/>
              </w:rPr>
            </w:pPr>
            <w:proofErr w:type="spellStart"/>
            <w:r w:rsidRPr="00295259">
              <w:rPr>
                <w:rFonts w:ascii="Times New Roman" w:hAnsi="Times New Roman" w:cs="Times New Roman"/>
                <w:bCs/>
                <w:color w:val="auto"/>
                <w:sz w:val="24"/>
                <w:szCs w:val="24"/>
              </w:rPr>
              <w:t>Kanokwan&amp;Worapun</w:t>
            </w:r>
            <w:proofErr w:type="spellEnd"/>
          </w:p>
        </w:tc>
      </w:tr>
      <w:tr w:rsidR="00680C2A" w:rsidRPr="00295259" w14:paraId="70236B46" w14:textId="77777777" w:rsidTr="00385E21">
        <w:trPr>
          <w:jc w:val="center"/>
        </w:trPr>
        <w:tc>
          <w:tcPr>
            <w:tcW w:w="2198" w:type="dxa"/>
            <w:shd w:val="clear" w:color="auto" w:fill="auto"/>
            <w:vAlign w:val="center"/>
          </w:tcPr>
          <w:p w14:paraId="02223941" w14:textId="696E6C9D" w:rsidR="00680C2A" w:rsidRPr="00295259" w:rsidRDefault="00680C2A" w:rsidP="00385E21">
            <w:pPr>
              <w:spacing w:after="160" w:line="259" w:lineRule="auto"/>
              <w:jc w:val="center"/>
              <w:rPr>
                <w:rFonts w:ascii="Times New Roman" w:hAnsi="Times New Roman" w:cs="Times New Roman"/>
                <w:bCs/>
                <w:color w:val="auto"/>
                <w:szCs w:val="22"/>
              </w:rPr>
            </w:pPr>
            <w:r w:rsidRPr="00295259">
              <w:rPr>
                <w:rFonts w:ascii="Times New Roman" w:hAnsi="Times New Roman" w:cs="Times New Roman"/>
                <w:bCs/>
                <w:color w:val="auto"/>
                <w:szCs w:val="22"/>
              </w:rPr>
              <w:t xml:space="preserve">DCSS - Test plan - </w:t>
            </w:r>
            <w:proofErr w:type="spellStart"/>
            <w:r w:rsidRPr="00295259">
              <w:rPr>
                <w:rFonts w:ascii="Times New Roman" w:hAnsi="Times New Roman" w:cs="Times New Roman"/>
                <w:bCs/>
                <w:color w:val="auto"/>
                <w:szCs w:val="22"/>
              </w:rPr>
              <w:t>ver</w:t>
            </w:r>
            <w:proofErr w:type="spellEnd"/>
            <w:r w:rsidRPr="00295259">
              <w:rPr>
                <w:rFonts w:ascii="Times New Roman" w:hAnsi="Times New Roman" w:cs="Times New Roman"/>
                <w:bCs/>
                <w:color w:val="auto"/>
                <w:szCs w:val="22"/>
              </w:rPr>
              <w:t xml:space="preserve"> 0.9</w:t>
            </w:r>
          </w:p>
        </w:tc>
        <w:tc>
          <w:tcPr>
            <w:tcW w:w="2126" w:type="dxa"/>
            <w:shd w:val="clear" w:color="auto" w:fill="auto"/>
            <w:vAlign w:val="center"/>
          </w:tcPr>
          <w:p w14:paraId="75FB117B" w14:textId="498B8AAC" w:rsidR="00680C2A" w:rsidRPr="00295259" w:rsidRDefault="00680C2A" w:rsidP="003D665F">
            <w:pPr>
              <w:spacing w:after="160" w:line="259" w:lineRule="auto"/>
              <w:jc w:val="center"/>
              <w:rPr>
                <w:rFonts w:ascii="Times New Roman" w:hAnsi="Times New Roman" w:cs="Times New Roman"/>
                <w:bCs/>
                <w:color w:val="auto"/>
                <w:szCs w:val="22"/>
              </w:rPr>
            </w:pPr>
            <w:r w:rsidRPr="00295259">
              <w:rPr>
                <w:rFonts w:ascii="Times New Roman" w:hAnsi="Times New Roman" w:cs="Times New Roman"/>
                <w:bCs/>
                <w:color w:val="auto"/>
                <w:szCs w:val="22"/>
              </w:rPr>
              <w:t xml:space="preserve">Edit unit testing and appendix </w:t>
            </w:r>
          </w:p>
        </w:tc>
        <w:tc>
          <w:tcPr>
            <w:tcW w:w="992" w:type="dxa"/>
            <w:shd w:val="clear" w:color="auto" w:fill="auto"/>
            <w:vAlign w:val="center"/>
          </w:tcPr>
          <w:p w14:paraId="3BDA9598" w14:textId="13EA6388" w:rsidR="00680C2A" w:rsidRPr="00295259" w:rsidRDefault="00680C2A" w:rsidP="00385E21">
            <w:pPr>
              <w:spacing w:after="160" w:line="259" w:lineRule="auto"/>
              <w:jc w:val="center"/>
              <w:rPr>
                <w:rFonts w:ascii="Times New Roman" w:hAnsi="Times New Roman" w:cs="Times New Roman"/>
                <w:bCs/>
                <w:color w:val="auto"/>
                <w:sz w:val="24"/>
                <w:szCs w:val="24"/>
              </w:rPr>
            </w:pPr>
            <w:r w:rsidRPr="00295259">
              <w:rPr>
                <w:rFonts w:ascii="Times New Roman" w:hAnsi="Times New Roman" w:cs="Times New Roman"/>
                <w:bCs/>
                <w:color w:val="auto"/>
                <w:sz w:val="24"/>
                <w:szCs w:val="24"/>
              </w:rPr>
              <w:t>Draft</w:t>
            </w:r>
          </w:p>
        </w:tc>
        <w:tc>
          <w:tcPr>
            <w:tcW w:w="1418" w:type="dxa"/>
            <w:shd w:val="clear" w:color="auto" w:fill="auto"/>
            <w:vAlign w:val="center"/>
          </w:tcPr>
          <w:p w14:paraId="4BA9C701" w14:textId="21F920DD" w:rsidR="00680C2A" w:rsidRPr="00295259" w:rsidRDefault="00680C2A" w:rsidP="00385E21">
            <w:pPr>
              <w:spacing w:after="160" w:line="259" w:lineRule="auto"/>
              <w:jc w:val="center"/>
              <w:rPr>
                <w:rFonts w:ascii="Times New Roman" w:hAnsi="Times New Roman" w:cs="Times New Roman"/>
                <w:bCs/>
                <w:color w:val="auto"/>
                <w:sz w:val="24"/>
                <w:szCs w:val="24"/>
              </w:rPr>
            </w:pPr>
            <w:r w:rsidRPr="00295259">
              <w:rPr>
                <w:rFonts w:ascii="Times New Roman" w:hAnsi="Times New Roman" w:cs="Times New Roman"/>
                <w:bCs/>
                <w:color w:val="auto"/>
                <w:sz w:val="24"/>
                <w:szCs w:val="24"/>
              </w:rPr>
              <w:t>07/26/2014</w:t>
            </w:r>
          </w:p>
        </w:tc>
        <w:tc>
          <w:tcPr>
            <w:tcW w:w="1275" w:type="dxa"/>
            <w:shd w:val="clear" w:color="auto" w:fill="auto"/>
            <w:vAlign w:val="center"/>
          </w:tcPr>
          <w:p w14:paraId="4B444296" w14:textId="1010BFDE" w:rsidR="00680C2A" w:rsidRPr="00295259" w:rsidRDefault="00680C2A" w:rsidP="00385E21">
            <w:pPr>
              <w:spacing w:after="160" w:line="259" w:lineRule="auto"/>
              <w:jc w:val="center"/>
              <w:rPr>
                <w:rFonts w:ascii="Times New Roman" w:hAnsi="Times New Roman" w:cs="Times New Roman"/>
                <w:bCs/>
                <w:color w:val="auto"/>
                <w:sz w:val="24"/>
                <w:szCs w:val="24"/>
              </w:rPr>
            </w:pPr>
            <w:r w:rsidRPr="00295259">
              <w:rPr>
                <w:rFonts w:ascii="Times New Roman" w:hAnsi="Times New Roman" w:cs="Times New Roman"/>
                <w:bCs/>
                <w:color w:val="auto"/>
                <w:sz w:val="24"/>
                <w:szCs w:val="24"/>
              </w:rPr>
              <w:t>Adviser</w:t>
            </w:r>
          </w:p>
        </w:tc>
        <w:tc>
          <w:tcPr>
            <w:tcW w:w="1567" w:type="dxa"/>
            <w:shd w:val="clear" w:color="auto" w:fill="auto"/>
            <w:vAlign w:val="center"/>
          </w:tcPr>
          <w:p w14:paraId="14BB4A70" w14:textId="3D354CD8" w:rsidR="00680C2A" w:rsidRPr="00295259" w:rsidRDefault="00680C2A" w:rsidP="00385E21">
            <w:pPr>
              <w:spacing w:after="160" w:line="259" w:lineRule="auto"/>
              <w:jc w:val="center"/>
              <w:rPr>
                <w:rFonts w:ascii="Times New Roman" w:hAnsi="Times New Roman" w:cs="Times New Roman"/>
                <w:bCs/>
                <w:color w:val="auto"/>
                <w:sz w:val="24"/>
                <w:szCs w:val="24"/>
              </w:rPr>
            </w:pPr>
            <w:proofErr w:type="spellStart"/>
            <w:r w:rsidRPr="00295259">
              <w:rPr>
                <w:rFonts w:ascii="Times New Roman" w:hAnsi="Times New Roman" w:cs="Times New Roman"/>
                <w:bCs/>
                <w:color w:val="auto"/>
                <w:sz w:val="24"/>
                <w:szCs w:val="24"/>
              </w:rPr>
              <w:t>Kanokwan&amp;Worapun</w:t>
            </w:r>
            <w:proofErr w:type="spellEnd"/>
          </w:p>
        </w:tc>
      </w:tr>
      <w:tr w:rsidR="00903742" w:rsidRPr="00295259" w14:paraId="5579B976" w14:textId="77777777" w:rsidTr="00385E21">
        <w:trPr>
          <w:jc w:val="center"/>
        </w:trPr>
        <w:tc>
          <w:tcPr>
            <w:tcW w:w="2198" w:type="dxa"/>
            <w:shd w:val="clear" w:color="auto" w:fill="auto"/>
            <w:vAlign w:val="center"/>
          </w:tcPr>
          <w:p w14:paraId="4BF46462" w14:textId="1796BC36" w:rsidR="00903742" w:rsidRPr="00295259" w:rsidRDefault="00903742" w:rsidP="00385E21">
            <w:pPr>
              <w:spacing w:after="160" w:line="259" w:lineRule="auto"/>
              <w:jc w:val="center"/>
              <w:rPr>
                <w:rFonts w:ascii="Times New Roman" w:hAnsi="Times New Roman" w:cs="Times New Roman"/>
                <w:bCs/>
                <w:color w:val="auto"/>
                <w:szCs w:val="22"/>
              </w:rPr>
            </w:pPr>
            <w:r w:rsidRPr="00295259">
              <w:rPr>
                <w:rFonts w:ascii="Times New Roman" w:hAnsi="Times New Roman" w:cs="Times New Roman"/>
                <w:bCs/>
                <w:color w:val="auto"/>
                <w:szCs w:val="22"/>
              </w:rPr>
              <w:t xml:space="preserve">DCSS - Test plan - </w:t>
            </w:r>
            <w:proofErr w:type="spellStart"/>
            <w:r w:rsidRPr="00295259">
              <w:rPr>
                <w:rFonts w:ascii="Times New Roman" w:hAnsi="Times New Roman" w:cs="Times New Roman"/>
                <w:bCs/>
                <w:color w:val="auto"/>
                <w:szCs w:val="22"/>
              </w:rPr>
              <w:t>ver</w:t>
            </w:r>
            <w:proofErr w:type="spellEnd"/>
            <w:r w:rsidRPr="00295259">
              <w:rPr>
                <w:rFonts w:ascii="Times New Roman" w:hAnsi="Times New Roman" w:cs="Times New Roman"/>
                <w:bCs/>
                <w:color w:val="auto"/>
                <w:szCs w:val="22"/>
              </w:rPr>
              <w:t xml:space="preserve"> 1.0</w:t>
            </w:r>
          </w:p>
        </w:tc>
        <w:tc>
          <w:tcPr>
            <w:tcW w:w="2126" w:type="dxa"/>
            <w:shd w:val="clear" w:color="auto" w:fill="auto"/>
            <w:vAlign w:val="center"/>
          </w:tcPr>
          <w:p w14:paraId="79BBEF58" w14:textId="0CBF2B41" w:rsidR="00903742" w:rsidRPr="00295259" w:rsidRDefault="00903742" w:rsidP="003D665F">
            <w:pPr>
              <w:spacing w:after="160" w:line="259" w:lineRule="auto"/>
              <w:jc w:val="center"/>
              <w:rPr>
                <w:rFonts w:ascii="Times New Roman" w:hAnsi="Times New Roman" w:cs="Times New Roman"/>
                <w:bCs/>
                <w:color w:val="auto"/>
                <w:szCs w:val="22"/>
              </w:rPr>
            </w:pPr>
            <w:r w:rsidRPr="00295259">
              <w:rPr>
                <w:rFonts w:ascii="Times New Roman" w:hAnsi="Times New Roman" w:cs="Times New Roman"/>
                <w:bCs/>
                <w:color w:val="auto"/>
                <w:szCs w:val="22"/>
              </w:rPr>
              <w:t>Add more test cases and double check</w:t>
            </w:r>
          </w:p>
        </w:tc>
        <w:tc>
          <w:tcPr>
            <w:tcW w:w="992" w:type="dxa"/>
            <w:shd w:val="clear" w:color="auto" w:fill="auto"/>
            <w:vAlign w:val="center"/>
          </w:tcPr>
          <w:p w14:paraId="39DA0AD0" w14:textId="7FEBB59C" w:rsidR="00903742" w:rsidRPr="00295259" w:rsidRDefault="00903742" w:rsidP="00385E21">
            <w:pPr>
              <w:spacing w:after="160" w:line="259" w:lineRule="auto"/>
              <w:jc w:val="center"/>
              <w:rPr>
                <w:rFonts w:ascii="Times New Roman" w:hAnsi="Times New Roman" w:cs="Times New Roman"/>
                <w:bCs/>
                <w:color w:val="auto"/>
                <w:sz w:val="24"/>
                <w:szCs w:val="24"/>
              </w:rPr>
            </w:pPr>
            <w:r w:rsidRPr="00295259">
              <w:rPr>
                <w:rFonts w:ascii="Times New Roman" w:hAnsi="Times New Roman" w:cs="Times New Roman"/>
                <w:bCs/>
                <w:color w:val="auto"/>
                <w:sz w:val="24"/>
                <w:szCs w:val="24"/>
              </w:rPr>
              <w:t>Release</w:t>
            </w:r>
          </w:p>
        </w:tc>
        <w:tc>
          <w:tcPr>
            <w:tcW w:w="1418" w:type="dxa"/>
            <w:shd w:val="clear" w:color="auto" w:fill="auto"/>
            <w:vAlign w:val="center"/>
          </w:tcPr>
          <w:p w14:paraId="7CDDB389" w14:textId="10A31FA1" w:rsidR="00903742" w:rsidRPr="00295259" w:rsidRDefault="00903742" w:rsidP="00385E21">
            <w:pPr>
              <w:spacing w:after="160" w:line="259" w:lineRule="auto"/>
              <w:jc w:val="center"/>
              <w:rPr>
                <w:rFonts w:ascii="Times New Roman" w:hAnsi="Times New Roman" w:cs="Times New Roman"/>
                <w:bCs/>
                <w:color w:val="auto"/>
                <w:sz w:val="24"/>
                <w:szCs w:val="24"/>
              </w:rPr>
            </w:pPr>
            <w:r w:rsidRPr="00295259">
              <w:rPr>
                <w:rFonts w:ascii="Times New Roman" w:hAnsi="Times New Roman" w:cs="Times New Roman"/>
                <w:bCs/>
                <w:color w:val="auto"/>
                <w:sz w:val="24"/>
                <w:szCs w:val="24"/>
              </w:rPr>
              <w:t>07/30/2014</w:t>
            </w:r>
          </w:p>
        </w:tc>
        <w:tc>
          <w:tcPr>
            <w:tcW w:w="1275" w:type="dxa"/>
            <w:shd w:val="clear" w:color="auto" w:fill="auto"/>
            <w:vAlign w:val="center"/>
          </w:tcPr>
          <w:p w14:paraId="603D9723" w14:textId="12C8E8C9" w:rsidR="00903742" w:rsidRPr="00295259" w:rsidRDefault="00903742" w:rsidP="00385E21">
            <w:pPr>
              <w:spacing w:after="160" w:line="259" w:lineRule="auto"/>
              <w:jc w:val="center"/>
              <w:rPr>
                <w:rFonts w:ascii="Times New Roman" w:hAnsi="Times New Roman" w:cs="Times New Roman"/>
                <w:bCs/>
                <w:color w:val="auto"/>
                <w:sz w:val="24"/>
                <w:szCs w:val="24"/>
              </w:rPr>
            </w:pPr>
            <w:r w:rsidRPr="00295259">
              <w:rPr>
                <w:rFonts w:ascii="Times New Roman" w:hAnsi="Times New Roman" w:cs="Times New Roman"/>
                <w:bCs/>
                <w:color w:val="auto"/>
                <w:sz w:val="24"/>
                <w:szCs w:val="24"/>
              </w:rPr>
              <w:t>Adviser</w:t>
            </w:r>
          </w:p>
        </w:tc>
        <w:tc>
          <w:tcPr>
            <w:tcW w:w="1567" w:type="dxa"/>
            <w:shd w:val="clear" w:color="auto" w:fill="auto"/>
            <w:vAlign w:val="center"/>
          </w:tcPr>
          <w:p w14:paraId="35DC0A09" w14:textId="4C9F1565" w:rsidR="00903742" w:rsidRPr="00295259" w:rsidRDefault="00903742" w:rsidP="00385E21">
            <w:pPr>
              <w:spacing w:after="160" w:line="259" w:lineRule="auto"/>
              <w:jc w:val="center"/>
              <w:rPr>
                <w:rFonts w:ascii="Times New Roman" w:hAnsi="Times New Roman" w:cs="Times New Roman"/>
                <w:bCs/>
                <w:color w:val="auto"/>
                <w:sz w:val="24"/>
                <w:szCs w:val="24"/>
              </w:rPr>
            </w:pPr>
            <w:proofErr w:type="spellStart"/>
            <w:r w:rsidRPr="00295259">
              <w:rPr>
                <w:rFonts w:ascii="Times New Roman" w:hAnsi="Times New Roman" w:cs="Times New Roman"/>
                <w:bCs/>
                <w:color w:val="auto"/>
                <w:sz w:val="24"/>
                <w:szCs w:val="24"/>
              </w:rPr>
              <w:t>Kanokwan&amp;Worapun</w:t>
            </w:r>
            <w:proofErr w:type="spellEnd"/>
          </w:p>
        </w:tc>
      </w:tr>
    </w:tbl>
    <w:p w14:paraId="097BDA74" w14:textId="77777777" w:rsidR="00932178" w:rsidRPr="00295259" w:rsidRDefault="00932178" w:rsidP="00932178">
      <w:pPr>
        <w:spacing w:after="160" w:line="259" w:lineRule="auto"/>
        <w:jc w:val="both"/>
        <w:rPr>
          <w:rFonts w:ascii="Times New Roman" w:hAnsi="Times New Roman" w:cs="Times New Roman"/>
          <w:b/>
          <w:color w:val="auto"/>
          <w:sz w:val="24"/>
          <w:szCs w:val="24"/>
        </w:rPr>
      </w:pPr>
    </w:p>
    <w:p w14:paraId="6F78551A" w14:textId="77777777" w:rsidR="00195531" w:rsidRPr="00295259" w:rsidRDefault="00195531" w:rsidP="00932178">
      <w:pPr>
        <w:spacing w:after="160" w:line="259" w:lineRule="auto"/>
        <w:jc w:val="both"/>
        <w:rPr>
          <w:rFonts w:ascii="Times New Roman" w:hAnsi="Times New Roman" w:cs="Times New Roman"/>
          <w:b/>
          <w:color w:val="auto"/>
          <w:sz w:val="24"/>
          <w:szCs w:val="24"/>
        </w:rPr>
      </w:pPr>
    </w:p>
    <w:p w14:paraId="7665B2CA" w14:textId="77777777" w:rsidR="00932178" w:rsidRPr="00295259" w:rsidRDefault="00932178" w:rsidP="00932178">
      <w:pPr>
        <w:spacing w:after="160" w:line="259" w:lineRule="auto"/>
        <w:jc w:val="both"/>
        <w:rPr>
          <w:rFonts w:ascii="Times New Roman" w:hAnsi="Times New Roman" w:cs="Times New Roman"/>
          <w:b/>
          <w:color w:val="auto"/>
          <w:sz w:val="24"/>
          <w:szCs w:val="24"/>
        </w:rPr>
      </w:pPr>
    </w:p>
    <w:p w14:paraId="3688E266" w14:textId="77777777" w:rsidR="00932178" w:rsidRPr="00295259" w:rsidRDefault="00932178" w:rsidP="00932178">
      <w:pPr>
        <w:rPr>
          <w:color w:val="auto"/>
        </w:rPr>
      </w:pPr>
    </w:p>
    <w:p w14:paraId="3C623600" w14:textId="77777777" w:rsidR="00932178" w:rsidRPr="00295259" w:rsidRDefault="00932178" w:rsidP="00932178">
      <w:pPr>
        <w:rPr>
          <w:color w:val="auto"/>
        </w:rPr>
      </w:pPr>
    </w:p>
    <w:p w14:paraId="1EBE7AC3" w14:textId="77777777" w:rsidR="00932178" w:rsidRPr="00295259" w:rsidRDefault="00932178" w:rsidP="00932178">
      <w:pPr>
        <w:rPr>
          <w:color w:val="auto"/>
        </w:rPr>
      </w:pPr>
    </w:p>
    <w:p w14:paraId="0C785FBD" w14:textId="77777777" w:rsidR="00932178" w:rsidRPr="00295259" w:rsidRDefault="00932178" w:rsidP="00932178">
      <w:pPr>
        <w:rPr>
          <w:color w:val="auto"/>
        </w:rPr>
      </w:pPr>
    </w:p>
    <w:p w14:paraId="00FD816C" w14:textId="77777777" w:rsidR="00932178" w:rsidRPr="00295259" w:rsidRDefault="00932178" w:rsidP="00932178">
      <w:pPr>
        <w:rPr>
          <w:color w:val="auto"/>
        </w:rPr>
      </w:pPr>
    </w:p>
    <w:p w14:paraId="185AC2B6" w14:textId="77777777" w:rsidR="00932178" w:rsidRPr="00295259" w:rsidRDefault="00932178" w:rsidP="00932178">
      <w:pPr>
        <w:rPr>
          <w:color w:val="auto"/>
        </w:rPr>
      </w:pPr>
    </w:p>
    <w:p w14:paraId="6CEC759D" w14:textId="77777777" w:rsidR="00932178" w:rsidRPr="00295259" w:rsidRDefault="00932178" w:rsidP="00932178">
      <w:pPr>
        <w:rPr>
          <w:color w:val="auto"/>
        </w:rPr>
      </w:pPr>
    </w:p>
    <w:p w14:paraId="466907E6" w14:textId="77777777" w:rsidR="00932178" w:rsidRPr="00295259" w:rsidRDefault="00932178" w:rsidP="00932178">
      <w:pPr>
        <w:rPr>
          <w:color w:val="auto"/>
        </w:rPr>
      </w:pPr>
    </w:p>
    <w:p w14:paraId="4660EE87" w14:textId="77777777" w:rsidR="00932178" w:rsidRPr="00295259" w:rsidRDefault="00932178" w:rsidP="00932178">
      <w:pPr>
        <w:rPr>
          <w:color w:val="auto"/>
        </w:rPr>
      </w:pPr>
    </w:p>
    <w:sdt>
      <w:sdtPr>
        <w:rPr>
          <w:rFonts w:ascii="Arial" w:eastAsia="Arial" w:hAnsi="Arial" w:cs="Arial"/>
          <w:b w:val="0"/>
          <w:bCs w:val="0"/>
          <w:color w:val="auto"/>
          <w:sz w:val="22"/>
          <w:lang w:bidi="th-TH"/>
        </w:rPr>
        <w:id w:val="-896047391"/>
        <w:docPartObj>
          <w:docPartGallery w:val="Table of Contents"/>
          <w:docPartUnique/>
        </w:docPartObj>
      </w:sdtPr>
      <w:sdtEndPr>
        <w:rPr>
          <w:noProof/>
        </w:rPr>
      </w:sdtEndPr>
      <w:sdtContent>
        <w:p w14:paraId="09407775" w14:textId="77777777" w:rsidR="006A5D19" w:rsidRPr="00295259" w:rsidRDefault="006A5D19">
          <w:pPr>
            <w:pStyle w:val="TOCHeading"/>
            <w:rPr>
              <w:rFonts w:ascii="Times" w:hAnsi="Times"/>
              <w:color w:val="auto"/>
            </w:rPr>
          </w:pPr>
          <w:r w:rsidRPr="00295259">
            <w:rPr>
              <w:rFonts w:ascii="Times" w:hAnsi="Times"/>
              <w:color w:val="auto"/>
            </w:rPr>
            <w:t>Table of Contents</w:t>
          </w:r>
        </w:p>
        <w:p w14:paraId="3E0B7D7E" w14:textId="77777777" w:rsidR="00903742" w:rsidRPr="00295259" w:rsidRDefault="00403B53">
          <w:pPr>
            <w:pStyle w:val="TOC1"/>
            <w:tabs>
              <w:tab w:val="right" w:leader="dot" w:pos="8296"/>
            </w:tabs>
            <w:rPr>
              <w:rFonts w:eastAsiaTheme="minorEastAsia" w:cstheme="minorBidi"/>
              <w:b w:val="0"/>
              <w:noProof/>
              <w:color w:val="auto"/>
              <w:sz w:val="22"/>
              <w:szCs w:val="28"/>
            </w:rPr>
          </w:pPr>
          <w:r w:rsidRPr="00295259">
            <w:rPr>
              <w:b w:val="0"/>
              <w:color w:val="auto"/>
            </w:rPr>
            <w:fldChar w:fldCharType="begin"/>
          </w:r>
          <w:r w:rsidR="006A5D19" w:rsidRPr="00295259">
            <w:rPr>
              <w:color w:val="auto"/>
            </w:rPr>
            <w:instrText xml:space="preserve"> TOC \o "1-3" \h \z \u </w:instrText>
          </w:r>
          <w:r w:rsidRPr="00295259">
            <w:rPr>
              <w:b w:val="0"/>
              <w:color w:val="auto"/>
            </w:rPr>
            <w:fldChar w:fldCharType="separate"/>
          </w:r>
          <w:hyperlink w:anchor="_Toc394490840" w:history="1">
            <w:r w:rsidR="00903742" w:rsidRPr="00295259">
              <w:rPr>
                <w:rStyle w:val="Hyperlink"/>
                <w:rFonts w:ascii="Times" w:hAnsi="Times"/>
                <w:noProof/>
                <w:color w:val="auto"/>
              </w:rPr>
              <w:t>Chapter One: Introduction</w:t>
            </w:r>
            <w:r w:rsidR="00903742" w:rsidRPr="00295259">
              <w:rPr>
                <w:noProof/>
                <w:webHidden/>
                <w:color w:val="auto"/>
              </w:rPr>
              <w:tab/>
            </w:r>
            <w:r w:rsidR="00903742" w:rsidRPr="00295259">
              <w:rPr>
                <w:noProof/>
                <w:webHidden/>
                <w:color w:val="auto"/>
              </w:rPr>
              <w:fldChar w:fldCharType="begin"/>
            </w:r>
            <w:r w:rsidR="00903742" w:rsidRPr="00295259">
              <w:rPr>
                <w:noProof/>
                <w:webHidden/>
                <w:color w:val="auto"/>
              </w:rPr>
              <w:instrText xml:space="preserve"> PAGEREF _Toc394490840 \h </w:instrText>
            </w:r>
            <w:r w:rsidR="00903742" w:rsidRPr="00295259">
              <w:rPr>
                <w:noProof/>
                <w:webHidden/>
                <w:color w:val="auto"/>
              </w:rPr>
            </w:r>
            <w:r w:rsidR="00903742" w:rsidRPr="00295259">
              <w:rPr>
                <w:noProof/>
                <w:webHidden/>
                <w:color w:val="auto"/>
              </w:rPr>
              <w:fldChar w:fldCharType="separate"/>
            </w:r>
            <w:r w:rsidR="00903742" w:rsidRPr="00295259">
              <w:rPr>
                <w:noProof/>
                <w:webHidden/>
                <w:color w:val="auto"/>
              </w:rPr>
              <w:t>5</w:t>
            </w:r>
            <w:r w:rsidR="00903742" w:rsidRPr="00295259">
              <w:rPr>
                <w:noProof/>
                <w:webHidden/>
                <w:color w:val="auto"/>
              </w:rPr>
              <w:fldChar w:fldCharType="end"/>
            </w:r>
          </w:hyperlink>
        </w:p>
        <w:p w14:paraId="59DA13AD" w14:textId="77777777" w:rsidR="00903742" w:rsidRPr="00295259" w:rsidRDefault="00903742">
          <w:pPr>
            <w:pStyle w:val="TOC2"/>
            <w:tabs>
              <w:tab w:val="right" w:leader="dot" w:pos="8296"/>
            </w:tabs>
            <w:rPr>
              <w:rFonts w:eastAsiaTheme="minorEastAsia" w:cstheme="minorBidi"/>
              <w:b w:val="0"/>
              <w:noProof/>
              <w:color w:val="auto"/>
              <w:szCs w:val="28"/>
            </w:rPr>
          </w:pPr>
          <w:hyperlink w:anchor="_Toc394490841" w:history="1">
            <w:r w:rsidRPr="00295259">
              <w:rPr>
                <w:rStyle w:val="Hyperlink"/>
                <w:rFonts w:ascii="Times" w:hAnsi="Times"/>
                <w:noProof/>
                <w:color w:val="auto"/>
              </w:rPr>
              <w:t>1. Introduction</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_Toc394490841 \h </w:instrText>
            </w:r>
            <w:r w:rsidRPr="00295259">
              <w:rPr>
                <w:noProof/>
                <w:webHidden/>
                <w:color w:val="auto"/>
              </w:rPr>
            </w:r>
            <w:r w:rsidRPr="00295259">
              <w:rPr>
                <w:noProof/>
                <w:webHidden/>
                <w:color w:val="auto"/>
              </w:rPr>
              <w:fldChar w:fldCharType="separate"/>
            </w:r>
            <w:r w:rsidRPr="00295259">
              <w:rPr>
                <w:noProof/>
                <w:webHidden/>
                <w:color w:val="auto"/>
              </w:rPr>
              <w:t>5</w:t>
            </w:r>
            <w:r w:rsidRPr="00295259">
              <w:rPr>
                <w:noProof/>
                <w:webHidden/>
                <w:color w:val="auto"/>
              </w:rPr>
              <w:fldChar w:fldCharType="end"/>
            </w:r>
          </w:hyperlink>
        </w:p>
        <w:p w14:paraId="1E31C9F0" w14:textId="77777777" w:rsidR="00903742" w:rsidRPr="00295259" w:rsidRDefault="00903742">
          <w:pPr>
            <w:pStyle w:val="TOC3"/>
            <w:tabs>
              <w:tab w:val="left" w:pos="1100"/>
              <w:tab w:val="right" w:leader="dot" w:pos="8296"/>
            </w:tabs>
            <w:rPr>
              <w:rFonts w:eastAsiaTheme="minorEastAsia" w:cstheme="minorBidi"/>
              <w:noProof/>
              <w:color w:val="auto"/>
              <w:szCs w:val="28"/>
            </w:rPr>
          </w:pPr>
          <w:hyperlink w:anchor="_Toc394490842" w:history="1">
            <w:r w:rsidRPr="00295259">
              <w:rPr>
                <w:rStyle w:val="Hyperlink"/>
                <w:rFonts w:ascii="Times" w:hAnsi="Times"/>
                <w:noProof/>
                <w:color w:val="auto"/>
                <w:lang w:bidi="ar-SA"/>
              </w:rPr>
              <w:t>1.1</w:t>
            </w:r>
            <w:r w:rsidRPr="00295259">
              <w:rPr>
                <w:rFonts w:eastAsiaTheme="minorEastAsia" w:cstheme="minorBidi"/>
                <w:noProof/>
                <w:color w:val="auto"/>
                <w:szCs w:val="28"/>
              </w:rPr>
              <w:tab/>
            </w:r>
            <w:r w:rsidRPr="00295259">
              <w:rPr>
                <w:rStyle w:val="Hyperlink"/>
                <w:rFonts w:ascii="Times" w:hAnsi="Times"/>
                <w:noProof/>
                <w:color w:val="auto"/>
                <w:lang w:bidi="ar-SA"/>
              </w:rPr>
              <w:t>Objectives</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_Toc394490842 \h </w:instrText>
            </w:r>
            <w:r w:rsidRPr="00295259">
              <w:rPr>
                <w:noProof/>
                <w:webHidden/>
                <w:color w:val="auto"/>
              </w:rPr>
            </w:r>
            <w:r w:rsidRPr="00295259">
              <w:rPr>
                <w:noProof/>
                <w:webHidden/>
                <w:color w:val="auto"/>
              </w:rPr>
              <w:fldChar w:fldCharType="separate"/>
            </w:r>
            <w:r w:rsidRPr="00295259">
              <w:rPr>
                <w:noProof/>
                <w:webHidden/>
                <w:color w:val="auto"/>
              </w:rPr>
              <w:t>5</w:t>
            </w:r>
            <w:r w:rsidRPr="00295259">
              <w:rPr>
                <w:noProof/>
                <w:webHidden/>
                <w:color w:val="auto"/>
              </w:rPr>
              <w:fldChar w:fldCharType="end"/>
            </w:r>
          </w:hyperlink>
        </w:p>
        <w:p w14:paraId="771CB9DA" w14:textId="77777777" w:rsidR="00903742" w:rsidRPr="00295259" w:rsidRDefault="00903742">
          <w:pPr>
            <w:pStyle w:val="TOC3"/>
            <w:tabs>
              <w:tab w:val="left" w:pos="1100"/>
              <w:tab w:val="right" w:leader="dot" w:pos="8296"/>
            </w:tabs>
            <w:rPr>
              <w:rFonts w:eastAsiaTheme="minorEastAsia" w:cstheme="minorBidi"/>
              <w:noProof/>
              <w:color w:val="auto"/>
              <w:szCs w:val="28"/>
            </w:rPr>
          </w:pPr>
          <w:hyperlink w:anchor="_Toc394490843" w:history="1">
            <w:r w:rsidRPr="00295259">
              <w:rPr>
                <w:rStyle w:val="Hyperlink"/>
                <w:rFonts w:ascii="Times" w:hAnsi="Times"/>
                <w:noProof/>
                <w:color w:val="auto"/>
                <w:lang w:bidi="ar-SA"/>
              </w:rPr>
              <w:t xml:space="preserve">1.2 </w:t>
            </w:r>
            <w:r w:rsidRPr="00295259">
              <w:rPr>
                <w:rFonts w:eastAsiaTheme="minorEastAsia" w:cstheme="minorBidi"/>
                <w:noProof/>
                <w:color w:val="auto"/>
                <w:szCs w:val="28"/>
              </w:rPr>
              <w:tab/>
            </w:r>
            <w:r w:rsidRPr="00295259">
              <w:rPr>
                <w:rStyle w:val="Hyperlink"/>
                <w:rFonts w:ascii="Times" w:hAnsi="Times"/>
                <w:noProof/>
                <w:color w:val="auto"/>
                <w:lang w:bidi="ar-SA"/>
              </w:rPr>
              <w:t>Purpose</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_Toc394490843 \h </w:instrText>
            </w:r>
            <w:r w:rsidRPr="00295259">
              <w:rPr>
                <w:noProof/>
                <w:webHidden/>
                <w:color w:val="auto"/>
              </w:rPr>
            </w:r>
            <w:r w:rsidRPr="00295259">
              <w:rPr>
                <w:noProof/>
                <w:webHidden/>
                <w:color w:val="auto"/>
              </w:rPr>
              <w:fldChar w:fldCharType="separate"/>
            </w:r>
            <w:r w:rsidRPr="00295259">
              <w:rPr>
                <w:noProof/>
                <w:webHidden/>
                <w:color w:val="auto"/>
              </w:rPr>
              <w:t>6</w:t>
            </w:r>
            <w:r w:rsidRPr="00295259">
              <w:rPr>
                <w:noProof/>
                <w:webHidden/>
                <w:color w:val="auto"/>
              </w:rPr>
              <w:fldChar w:fldCharType="end"/>
            </w:r>
          </w:hyperlink>
        </w:p>
        <w:p w14:paraId="2412CCD8" w14:textId="77777777" w:rsidR="00903742" w:rsidRPr="00295259" w:rsidRDefault="00903742">
          <w:pPr>
            <w:pStyle w:val="TOC3"/>
            <w:tabs>
              <w:tab w:val="left" w:pos="1100"/>
              <w:tab w:val="right" w:leader="dot" w:pos="8296"/>
            </w:tabs>
            <w:rPr>
              <w:rFonts w:eastAsiaTheme="minorEastAsia" w:cstheme="minorBidi"/>
              <w:noProof/>
              <w:color w:val="auto"/>
              <w:szCs w:val="28"/>
            </w:rPr>
          </w:pPr>
          <w:hyperlink w:anchor="_Toc394490844" w:history="1">
            <w:r w:rsidRPr="00295259">
              <w:rPr>
                <w:rStyle w:val="Hyperlink"/>
                <w:rFonts w:ascii="Times New Roman" w:hAnsi="Times New Roman" w:cs="Times New Roman"/>
                <w:noProof/>
                <w:color w:val="auto"/>
              </w:rPr>
              <w:t>1.3</w:t>
            </w:r>
            <w:r w:rsidRPr="00295259">
              <w:rPr>
                <w:rFonts w:eastAsiaTheme="minorEastAsia" w:cstheme="minorBidi"/>
                <w:noProof/>
                <w:color w:val="auto"/>
                <w:szCs w:val="28"/>
              </w:rPr>
              <w:tab/>
            </w:r>
            <w:r w:rsidRPr="00295259">
              <w:rPr>
                <w:rStyle w:val="Hyperlink"/>
                <w:rFonts w:ascii="Times New Roman" w:hAnsi="Times New Roman" w:cs="Times New Roman"/>
                <w:noProof/>
                <w:color w:val="auto"/>
              </w:rPr>
              <w:t>Project Scope</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_Toc394490844 \h </w:instrText>
            </w:r>
            <w:r w:rsidRPr="00295259">
              <w:rPr>
                <w:noProof/>
                <w:webHidden/>
                <w:color w:val="auto"/>
              </w:rPr>
            </w:r>
            <w:r w:rsidRPr="00295259">
              <w:rPr>
                <w:noProof/>
                <w:webHidden/>
                <w:color w:val="auto"/>
              </w:rPr>
              <w:fldChar w:fldCharType="separate"/>
            </w:r>
            <w:r w:rsidRPr="00295259">
              <w:rPr>
                <w:noProof/>
                <w:webHidden/>
                <w:color w:val="auto"/>
              </w:rPr>
              <w:t>6</w:t>
            </w:r>
            <w:r w:rsidRPr="00295259">
              <w:rPr>
                <w:noProof/>
                <w:webHidden/>
                <w:color w:val="auto"/>
              </w:rPr>
              <w:fldChar w:fldCharType="end"/>
            </w:r>
          </w:hyperlink>
        </w:p>
        <w:p w14:paraId="00493CA2" w14:textId="77777777" w:rsidR="00903742" w:rsidRPr="00295259" w:rsidRDefault="00903742">
          <w:pPr>
            <w:pStyle w:val="TOC3"/>
            <w:tabs>
              <w:tab w:val="left" w:pos="1100"/>
              <w:tab w:val="right" w:leader="dot" w:pos="8296"/>
            </w:tabs>
            <w:rPr>
              <w:rFonts w:eastAsiaTheme="minorEastAsia" w:cstheme="minorBidi"/>
              <w:noProof/>
              <w:color w:val="auto"/>
              <w:szCs w:val="28"/>
            </w:rPr>
          </w:pPr>
          <w:hyperlink w:anchor="_Toc394490845" w:history="1">
            <w:r w:rsidRPr="00295259">
              <w:rPr>
                <w:rStyle w:val="Hyperlink"/>
                <w:rFonts w:ascii="Times" w:hAnsi="Times"/>
                <w:noProof/>
                <w:color w:val="auto"/>
              </w:rPr>
              <w:t>1.4</w:t>
            </w:r>
            <w:r w:rsidRPr="00295259">
              <w:rPr>
                <w:rFonts w:eastAsiaTheme="minorEastAsia" w:cstheme="minorBidi"/>
                <w:noProof/>
                <w:color w:val="auto"/>
                <w:szCs w:val="28"/>
              </w:rPr>
              <w:tab/>
            </w:r>
            <w:r w:rsidRPr="00295259">
              <w:rPr>
                <w:rStyle w:val="Hyperlink"/>
                <w:rFonts w:ascii="Times" w:hAnsi="Times"/>
                <w:noProof/>
                <w:color w:val="auto"/>
              </w:rPr>
              <w:t>Definition and Acronyms</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_Toc394490845 \h </w:instrText>
            </w:r>
            <w:r w:rsidRPr="00295259">
              <w:rPr>
                <w:noProof/>
                <w:webHidden/>
                <w:color w:val="auto"/>
              </w:rPr>
            </w:r>
            <w:r w:rsidRPr="00295259">
              <w:rPr>
                <w:noProof/>
                <w:webHidden/>
                <w:color w:val="auto"/>
              </w:rPr>
              <w:fldChar w:fldCharType="separate"/>
            </w:r>
            <w:r w:rsidRPr="00295259">
              <w:rPr>
                <w:noProof/>
                <w:webHidden/>
                <w:color w:val="auto"/>
              </w:rPr>
              <w:t>6</w:t>
            </w:r>
            <w:r w:rsidRPr="00295259">
              <w:rPr>
                <w:noProof/>
                <w:webHidden/>
                <w:color w:val="auto"/>
              </w:rPr>
              <w:fldChar w:fldCharType="end"/>
            </w:r>
          </w:hyperlink>
        </w:p>
        <w:p w14:paraId="14A7D53E" w14:textId="77777777" w:rsidR="00903742" w:rsidRPr="00295259" w:rsidRDefault="00903742">
          <w:pPr>
            <w:pStyle w:val="TOC3"/>
            <w:tabs>
              <w:tab w:val="left" w:pos="1100"/>
              <w:tab w:val="right" w:leader="dot" w:pos="8296"/>
            </w:tabs>
            <w:rPr>
              <w:rFonts w:eastAsiaTheme="minorEastAsia" w:cstheme="minorBidi"/>
              <w:noProof/>
              <w:color w:val="auto"/>
              <w:szCs w:val="28"/>
            </w:rPr>
          </w:pPr>
          <w:hyperlink w:anchor="_Toc394490846" w:history="1">
            <w:r w:rsidRPr="00295259">
              <w:rPr>
                <w:rStyle w:val="Hyperlink"/>
                <w:rFonts w:ascii="Times New Roman" w:eastAsiaTheme="minorHAnsi" w:hAnsi="Times New Roman" w:cs="Times New Roman"/>
                <w:noProof/>
                <w:color w:val="auto"/>
                <w:lang w:bidi="ar-SA"/>
              </w:rPr>
              <w:t xml:space="preserve">1.5 </w:t>
            </w:r>
            <w:r w:rsidRPr="00295259">
              <w:rPr>
                <w:rFonts w:eastAsiaTheme="minorEastAsia" w:cstheme="minorBidi"/>
                <w:noProof/>
                <w:color w:val="auto"/>
                <w:szCs w:val="28"/>
              </w:rPr>
              <w:tab/>
            </w:r>
            <w:r w:rsidRPr="00295259">
              <w:rPr>
                <w:rStyle w:val="Hyperlink"/>
                <w:rFonts w:ascii="Times New Roman" w:eastAsiaTheme="minorHAnsi" w:hAnsi="Times New Roman" w:cs="Times New Roman"/>
                <w:noProof/>
                <w:color w:val="auto"/>
                <w:lang w:bidi="ar-SA"/>
              </w:rPr>
              <w:t>Acronyms and Definitions Acronyms</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_Toc394490846 \h </w:instrText>
            </w:r>
            <w:r w:rsidRPr="00295259">
              <w:rPr>
                <w:noProof/>
                <w:webHidden/>
                <w:color w:val="auto"/>
              </w:rPr>
            </w:r>
            <w:r w:rsidRPr="00295259">
              <w:rPr>
                <w:noProof/>
                <w:webHidden/>
                <w:color w:val="auto"/>
              </w:rPr>
              <w:fldChar w:fldCharType="separate"/>
            </w:r>
            <w:r w:rsidRPr="00295259">
              <w:rPr>
                <w:noProof/>
                <w:webHidden/>
                <w:color w:val="auto"/>
              </w:rPr>
              <w:t>7</w:t>
            </w:r>
            <w:r w:rsidRPr="00295259">
              <w:rPr>
                <w:noProof/>
                <w:webHidden/>
                <w:color w:val="auto"/>
              </w:rPr>
              <w:fldChar w:fldCharType="end"/>
            </w:r>
          </w:hyperlink>
        </w:p>
        <w:p w14:paraId="05AC5C75" w14:textId="77777777" w:rsidR="00903742" w:rsidRPr="00295259" w:rsidRDefault="00903742">
          <w:pPr>
            <w:pStyle w:val="TOC1"/>
            <w:tabs>
              <w:tab w:val="right" w:leader="dot" w:pos="8296"/>
            </w:tabs>
            <w:rPr>
              <w:rFonts w:eastAsiaTheme="minorEastAsia" w:cstheme="minorBidi"/>
              <w:b w:val="0"/>
              <w:noProof/>
              <w:color w:val="auto"/>
              <w:sz w:val="22"/>
              <w:szCs w:val="28"/>
            </w:rPr>
          </w:pPr>
          <w:hyperlink w:anchor="_Toc394490847" w:history="1">
            <w:r w:rsidRPr="00295259">
              <w:rPr>
                <w:rStyle w:val="Hyperlink"/>
                <w:rFonts w:ascii="Times" w:hAnsi="Times"/>
                <w:noProof/>
                <w:color w:val="auto"/>
                <w:lang w:bidi="ar-SA"/>
              </w:rPr>
              <w:t>Chapter Two: Test Plan and Test Procedure</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_Toc394490847 \h </w:instrText>
            </w:r>
            <w:r w:rsidRPr="00295259">
              <w:rPr>
                <w:noProof/>
                <w:webHidden/>
                <w:color w:val="auto"/>
              </w:rPr>
            </w:r>
            <w:r w:rsidRPr="00295259">
              <w:rPr>
                <w:noProof/>
                <w:webHidden/>
                <w:color w:val="auto"/>
              </w:rPr>
              <w:fldChar w:fldCharType="separate"/>
            </w:r>
            <w:r w:rsidRPr="00295259">
              <w:rPr>
                <w:noProof/>
                <w:webHidden/>
                <w:color w:val="auto"/>
              </w:rPr>
              <w:t>8</w:t>
            </w:r>
            <w:r w:rsidRPr="00295259">
              <w:rPr>
                <w:noProof/>
                <w:webHidden/>
                <w:color w:val="auto"/>
              </w:rPr>
              <w:fldChar w:fldCharType="end"/>
            </w:r>
          </w:hyperlink>
        </w:p>
        <w:p w14:paraId="4063A770" w14:textId="77777777" w:rsidR="00903742" w:rsidRPr="00295259" w:rsidRDefault="00903742">
          <w:pPr>
            <w:pStyle w:val="TOC2"/>
            <w:tabs>
              <w:tab w:val="right" w:leader="dot" w:pos="8296"/>
            </w:tabs>
            <w:rPr>
              <w:rFonts w:eastAsiaTheme="minorEastAsia" w:cstheme="minorBidi"/>
              <w:b w:val="0"/>
              <w:noProof/>
              <w:color w:val="auto"/>
              <w:szCs w:val="28"/>
            </w:rPr>
          </w:pPr>
          <w:hyperlink w:anchor="_Toc394490848" w:history="1">
            <w:r w:rsidRPr="00295259">
              <w:rPr>
                <w:rStyle w:val="Hyperlink"/>
                <w:rFonts w:ascii="Times" w:hAnsi="Times"/>
                <w:noProof/>
                <w:color w:val="auto"/>
                <w:lang w:bidi="ar-SA"/>
              </w:rPr>
              <w:t>2. Test Plan and Test Procedure</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_Toc394490848 \h </w:instrText>
            </w:r>
            <w:r w:rsidRPr="00295259">
              <w:rPr>
                <w:noProof/>
                <w:webHidden/>
                <w:color w:val="auto"/>
              </w:rPr>
            </w:r>
            <w:r w:rsidRPr="00295259">
              <w:rPr>
                <w:noProof/>
                <w:webHidden/>
                <w:color w:val="auto"/>
              </w:rPr>
              <w:fldChar w:fldCharType="separate"/>
            </w:r>
            <w:r w:rsidRPr="00295259">
              <w:rPr>
                <w:noProof/>
                <w:webHidden/>
                <w:color w:val="auto"/>
              </w:rPr>
              <w:t>8</w:t>
            </w:r>
            <w:r w:rsidRPr="00295259">
              <w:rPr>
                <w:noProof/>
                <w:webHidden/>
                <w:color w:val="auto"/>
              </w:rPr>
              <w:fldChar w:fldCharType="end"/>
            </w:r>
          </w:hyperlink>
        </w:p>
        <w:p w14:paraId="4A1B42CB" w14:textId="77777777" w:rsidR="00903742" w:rsidRPr="00295259" w:rsidRDefault="00903742">
          <w:pPr>
            <w:pStyle w:val="TOC3"/>
            <w:tabs>
              <w:tab w:val="right" w:leader="dot" w:pos="8296"/>
            </w:tabs>
            <w:rPr>
              <w:rFonts w:eastAsiaTheme="minorEastAsia" w:cstheme="minorBidi"/>
              <w:noProof/>
              <w:color w:val="auto"/>
              <w:szCs w:val="28"/>
            </w:rPr>
          </w:pPr>
          <w:hyperlink w:anchor="_Toc394490849" w:history="1">
            <w:r w:rsidRPr="00295259">
              <w:rPr>
                <w:rStyle w:val="Hyperlink"/>
                <w:rFonts w:ascii="Times" w:hAnsi="Times"/>
                <w:noProof/>
                <w:color w:val="auto"/>
                <w:lang w:bidi="ar-SA"/>
              </w:rPr>
              <w:t>2.1 Test Objectives</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_Toc394490849 \h </w:instrText>
            </w:r>
            <w:r w:rsidRPr="00295259">
              <w:rPr>
                <w:noProof/>
                <w:webHidden/>
                <w:color w:val="auto"/>
              </w:rPr>
            </w:r>
            <w:r w:rsidRPr="00295259">
              <w:rPr>
                <w:noProof/>
                <w:webHidden/>
                <w:color w:val="auto"/>
              </w:rPr>
              <w:fldChar w:fldCharType="separate"/>
            </w:r>
            <w:r w:rsidRPr="00295259">
              <w:rPr>
                <w:noProof/>
                <w:webHidden/>
                <w:color w:val="auto"/>
              </w:rPr>
              <w:t>8</w:t>
            </w:r>
            <w:r w:rsidRPr="00295259">
              <w:rPr>
                <w:noProof/>
                <w:webHidden/>
                <w:color w:val="auto"/>
              </w:rPr>
              <w:fldChar w:fldCharType="end"/>
            </w:r>
          </w:hyperlink>
        </w:p>
        <w:p w14:paraId="12DE4043" w14:textId="77777777" w:rsidR="00903742" w:rsidRPr="00295259" w:rsidRDefault="00903742">
          <w:pPr>
            <w:pStyle w:val="TOC3"/>
            <w:tabs>
              <w:tab w:val="right" w:leader="dot" w:pos="8296"/>
            </w:tabs>
            <w:rPr>
              <w:rFonts w:eastAsiaTheme="minorEastAsia" w:cstheme="minorBidi"/>
              <w:noProof/>
              <w:color w:val="auto"/>
              <w:szCs w:val="28"/>
            </w:rPr>
          </w:pPr>
          <w:hyperlink w:anchor="_Toc394490850" w:history="1">
            <w:r w:rsidRPr="00295259">
              <w:rPr>
                <w:rStyle w:val="Hyperlink"/>
                <w:rFonts w:ascii="Times" w:hAnsi="Times"/>
                <w:noProof/>
                <w:color w:val="auto"/>
                <w:lang w:bidi="ar-SA"/>
              </w:rPr>
              <w:t>2.2 Scope</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_Toc394490850 \h </w:instrText>
            </w:r>
            <w:r w:rsidRPr="00295259">
              <w:rPr>
                <w:noProof/>
                <w:webHidden/>
                <w:color w:val="auto"/>
              </w:rPr>
            </w:r>
            <w:r w:rsidRPr="00295259">
              <w:rPr>
                <w:noProof/>
                <w:webHidden/>
                <w:color w:val="auto"/>
              </w:rPr>
              <w:fldChar w:fldCharType="separate"/>
            </w:r>
            <w:r w:rsidRPr="00295259">
              <w:rPr>
                <w:noProof/>
                <w:webHidden/>
                <w:color w:val="auto"/>
              </w:rPr>
              <w:t>8</w:t>
            </w:r>
            <w:r w:rsidRPr="00295259">
              <w:rPr>
                <w:noProof/>
                <w:webHidden/>
                <w:color w:val="auto"/>
              </w:rPr>
              <w:fldChar w:fldCharType="end"/>
            </w:r>
          </w:hyperlink>
        </w:p>
        <w:p w14:paraId="73540DFF" w14:textId="77777777" w:rsidR="00903742" w:rsidRPr="00295259" w:rsidRDefault="00903742">
          <w:pPr>
            <w:pStyle w:val="TOC3"/>
            <w:tabs>
              <w:tab w:val="right" w:leader="dot" w:pos="8296"/>
            </w:tabs>
            <w:rPr>
              <w:rFonts w:eastAsiaTheme="minorEastAsia" w:cstheme="minorBidi"/>
              <w:noProof/>
              <w:color w:val="auto"/>
              <w:szCs w:val="28"/>
            </w:rPr>
          </w:pPr>
          <w:hyperlink w:anchor="_Toc394490851" w:history="1">
            <w:r w:rsidRPr="00295259">
              <w:rPr>
                <w:rStyle w:val="Hyperlink"/>
                <w:rFonts w:ascii="Times" w:hAnsi="Times"/>
                <w:noProof/>
                <w:color w:val="auto"/>
                <w:lang w:bidi="ar-SA"/>
              </w:rPr>
              <w:t>2.3 Test Duration</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_Toc394490851 \h </w:instrText>
            </w:r>
            <w:r w:rsidRPr="00295259">
              <w:rPr>
                <w:noProof/>
                <w:webHidden/>
                <w:color w:val="auto"/>
              </w:rPr>
            </w:r>
            <w:r w:rsidRPr="00295259">
              <w:rPr>
                <w:noProof/>
                <w:webHidden/>
                <w:color w:val="auto"/>
              </w:rPr>
              <w:fldChar w:fldCharType="separate"/>
            </w:r>
            <w:r w:rsidRPr="00295259">
              <w:rPr>
                <w:noProof/>
                <w:webHidden/>
                <w:color w:val="auto"/>
              </w:rPr>
              <w:t>8</w:t>
            </w:r>
            <w:r w:rsidRPr="00295259">
              <w:rPr>
                <w:noProof/>
                <w:webHidden/>
                <w:color w:val="auto"/>
              </w:rPr>
              <w:fldChar w:fldCharType="end"/>
            </w:r>
          </w:hyperlink>
        </w:p>
        <w:p w14:paraId="7AA9F0A9" w14:textId="77777777" w:rsidR="00903742" w:rsidRPr="00295259" w:rsidRDefault="00903742">
          <w:pPr>
            <w:pStyle w:val="TOC3"/>
            <w:tabs>
              <w:tab w:val="right" w:leader="dot" w:pos="8296"/>
            </w:tabs>
            <w:rPr>
              <w:rFonts w:eastAsiaTheme="minorEastAsia" w:cstheme="minorBidi"/>
              <w:noProof/>
              <w:color w:val="auto"/>
              <w:szCs w:val="28"/>
            </w:rPr>
          </w:pPr>
          <w:hyperlink w:anchor="_Toc394490852" w:history="1">
            <w:r w:rsidRPr="00295259">
              <w:rPr>
                <w:rStyle w:val="Hyperlink"/>
                <w:rFonts w:ascii="Times" w:hAnsi="Times"/>
                <w:noProof/>
                <w:color w:val="auto"/>
                <w:lang w:bidi="ar-SA"/>
              </w:rPr>
              <w:t>2.4 Test Responsibility</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_Toc394490852 \h </w:instrText>
            </w:r>
            <w:r w:rsidRPr="00295259">
              <w:rPr>
                <w:noProof/>
                <w:webHidden/>
                <w:color w:val="auto"/>
              </w:rPr>
            </w:r>
            <w:r w:rsidRPr="00295259">
              <w:rPr>
                <w:noProof/>
                <w:webHidden/>
                <w:color w:val="auto"/>
              </w:rPr>
              <w:fldChar w:fldCharType="separate"/>
            </w:r>
            <w:r w:rsidRPr="00295259">
              <w:rPr>
                <w:noProof/>
                <w:webHidden/>
                <w:color w:val="auto"/>
              </w:rPr>
              <w:t>9</w:t>
            </w:r>
            <w:r w:rsidRPr="00295259">
              <w:rPr>
                <w:noProof/>
                <w:webHidden/>
                <w:color w:val="auto"/>
              </w:rPr>
              <w:fldChar w:fldCharType="end"/>
            </w:r>
          </w:hyperlink>
        </w:p>
        <w:p w14:paraId="64827B81" w14:textId="77777777" w:rsidR="00903742" w:rsidRPr="00295259" w:rsidRDefault="00903742">
          <w:pPr>
            <w:pStyle w:val="TOC3"/>
            <w:tabs>
              <w:tab w:val="right" w:leader="dot" w:pos="8296"/>
            </w:tabs>
            <w:rPr>
              <w:rFonts w:eastAsiaTheme="minorEastAsia" w:cstheme="minorBidi"/>
              <w:noProof/>
              <w:color w:val="auto"/>
              <w:szCs w:val="28"/>
            </w:rPr>
          </w:pPr>
          <w:hyperlink w:anchor="_Toc394490853" w:history="1">
            <w:r w:rsidRPr="00295259">
              <w:rPr>
                <w:rStyle w:val="Hyperlink"/>
                <w:rFonts w:ascii="Times" w:hAnsi="Times"/>
                <w:noProof/>
                <w:color w:val="auto"/>
                <w:lang w:bidi="ar-SA"/>
              </w:rPr>
              <w:t>2.5 Test Strategy</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_Toc394490853 \h </w:instrText>
            </w:r>
            <w:r w:rsidRPr="00295259">
              <w:rPr>
                <w:noProof/>
                <w:webHidden/>
                <w:color w:val="auto"/>
              </w:rPr>
            </w:r>
            <w:r w:rsidRPr="00295259">
              <w:rPr>
                <w:noProof/>
                <w:webHidden/>
                <w:color w:val="auto"/>
              </w:rPr>
              <w:fldChar w:fldCharType="separate"/>
            </w:r>
            <w:r w:rsidRPr="00295259">
              <w:rPr>
                <w:noProof/>
                <w:webHidden/>
                <w:color w:val="auto"/>
              </w:rPr>
              <w:t>9</w:t>
            </w:r>
            <w:r w:rsidRPr="00295259">
              <w:rPr>
                <w:noProof/>
                <w:webHidden/>
                <w:color w:val="auto"/>
              </w:rPr>
              <w:fldChar w:fldCharType="end"/>
            </w:r>
          </w:hyperlink>
        </w:p>
        <w:p w14:paraId="7CC8E44B" w14:textId="77777777" w:rsidR="00903742" w:rsidRPr="00295259" w:rsidRDefault="00903742">
          <w:pPr>
            <w:pStyle w:val="TOC3"/>
            <w:tabs>
              <w:tab w:val="right" w:leader="dot" w:pos="8296"/>
            </w:tabs>
            <w:rPr>
              <w:rFonts w:eastAsiaTheme="minorEastAsia" w:cstheme="minorBidi"/>
              <w:noProof/>
              <w:color w:val="auto"/>
              <w:szCs w:val="28"/>
            </w:rPr>
          </w:pPr>
          <w:hyperlink w:anchor="_Toc394490854" w:history="1">
            <w:r w:rsidRPr="00295259">
              <w:rPr>
                <w:rStyle w:val="Hyperlink"/>
                <w:rFonts w:ascii="Times" w:hAnsi="Times"/>
                <w:noProof/>
                <w:color w:val="auto"/>
                <w:lang w:bidi="ar-SA"/>
              </w:rPr>
              <w:t>2.6 Result of Testing</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_Toc394490854 \h </w:instrText>
            </w:r>
            <w:r w:rsidRPr="00295259">
              <w:rPr>
                <w:noProof/>
                <w:webHidden/>
                <w:color w:val="auto"/>
              </w:rPr>
            </w:r>
            <w:r w:rsidRPr="00295259">
              <w:rPr>
                <w:noProof/>
                <w:webHidden/>
                <w:color w:val="auto"/>
              </w:rPr>
              <w:fldChar w:fldCharType="separate"/>
            </w:r>
            <w:r w:rsidRPr="00295259">
              <w:rPr>
                <w:noProof/>
                <w:webHidden/>
                <w:color w:val="auto"/>
              </w:rPr>
              <w:t>9</w:t>
            </w:r>
            <w:r w:rsidRPr="00295259">
              <w:rPr>
                <w:noProof/>
                <w:webHidden/>
                <w:color w:val="auto"/>
              </w:rPr>
              <w:fldChar w:fldCharType="end"/>
            </w:r>
          </w:hyperlink>
        </w:p>
        <w:p w14:paraId="41EB08AF" w14:textId="77777777" w:rsidR="00903742" w:rsidRPr="00295259" w:rsidRDefault="00903742">
          <w:pPr>
            <w:pStyle w:val="TOC3"/>
            <w:tabs>
              <w:tab w:val="right" w:leader="dot" w:pos="8296"/>
            </w:tabs>
            <w:rPr>
              <w:rFonts w:eastAsiaTheme="minorEastAsia" w:cstheme="minorBidi"/>
              <w:noProof/>
              <w:color w:val="auto"/>
              <w:szCs w:val="28"/>
            </w:rPr>
          </w:pPr>
          <w:hyperlink w:anchor="_Toc394490855" w:history="1">
            <w:r w:rsidRPr="00295259">
              <w:rPr>
                <w:rStyle w:val="Hyperlink"/>
                <w:rFonts w:ascii="Times" w:hAnsi="Times"/>
                <w:noProof/>
                <w:color w:val="auto"/>
                <w:lang w:bidi="ar-SA"/>
              </w:rPr>
              <w:t>2.7 Test Environment</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_Toc394490855 \h </w:instrText>
            </w:r>
            <w:r w:rsidRPr="00295259">
              <w:rPr>
                <w:noProof/>
                <w:webHidden/>
                <w:color w:val="auto"/>
              </w:rPr>
            </w:r>
            <w:r w:rsidRPr="00295259">
              <w:rPr>
                <w:noProof/>
                <w:webHidden/>
                <w:color w:val="auto"/>
              </w:rPr>
              <w:fldChar w:fldCharType="separate"/>
            </w:r>
            <w:r w:rsidRPr="00295259">
              <w:rPr>
                <w:noProof/>
                <w:webHidden/>
                <w:color w:val="auto"/>
              </w:rPr>
              <w:t>10</w:t>
            </w:r>
            <w:r w:rsidRPr="00295259">
              <w:rPr>
                <w:noProof/>
                <w:webHidden/>
                <w:color w:val="auto"/>
              </w:rPr>
              <w:fldChar w:fldCharType="end"/>
            </w:r>
          </w:hyperlink>
        </w:p>
        <w:p w14:paraId="46514C40" w14:textId="157EEF70" w:rsidR="00903742" w:rsidRPr="00295259" w:rsidRDefault="00903742">
          <w:pPr>
            <w:pStyle w:val="TOC1"/>
            <w:tabs>
              <w:tab w:val="right" w:leader="dot" w:pos="8296"/>
            </w:tabs>
            <w:rPr>
              <w:rFonts w:eastAsiaTheme="minorEastAsia" w:cstheme="minorBidi"/>
              <w:b w:val="0"/>
              <w:noProof/>
              <w:color w:val="auto"/>
              <w:sz w:val="22"/>
              <w:szCs w:val="28"/>
            </w:rPr>
          </w:pPr>
          <w:hyperlink w:anchor="_Toc394490874" w:history="1">
            <w:r w:rsidRPr="00295259">
              <w:rPr>
                <w:rStyle w:val="Hyperlink"/>
                <w:rFonts w:ascii="Times" w:hAnsi="Times"/>
                <w:noProof/>
                <w:color w:val="auto"/>
                <w:lang w:bidi="ar-SA"/>
              </w:rPr>
              <w:t>Chapter Three: Unit Testing</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_Toc394490874 \h </w:instrText>
            </w:r>
            <w:r w:rsidRPr="00295259">
              <w:rPr>
                <w:noProof/>
                <w:webHidden/>
                <w:color w:val="auto"/>
              </w:rPr>
            </w:r>
            <w:r w:rsidRPr="00295259">
              <w:rPr>
                <w:noProof/>
                <w:webHidden/>
                <w:color w:val="auto"/>
              </w:rPr>
              <w:fldChar w:fldCharType="separate"/>
            </w:r>
            <w:r w:rsidRPr="00295259">
              <w:rPr>
                <w:noProof/>
                <w:webHidden/>
                <w:color w:val="auto"/>
              </w:rPr>
              <w:t>12</w:t>
            </w:r>
            <w:r w:rsidRPr="00295259">
              <w:rPr>
                <w:noProof/>
                <w:webHidden/>
                <w:color w:val="auto"/>
              </w:rPr>
              <w:fldChar w:fldCharType="end"/>
            </w:r>
          </w:hyperlink>
        </w:p>
        <w:p w14:paraId="37E703E0" w14:textId="77777777" w:rsidR="00903742" w:rsidRPr="00295259" w:rsidRDefault="00903742">
          <w:pPr>
            <w:pStyle w:val="TOC2"/>
            <w:tabs>
              <w:tab w:val="right" w:leader="dot" w:pos="8296"/>
            </w:tabs>
            <w:rPr>
              <w:rFonts w:eastAsiaTheme="minorEastAsia" w:cstheme="minorBidi"/>
              <w:b w:val="0"/>
              <w:noProof/>
              <w:color w:val="auto"/>
              <w:szCs w:val="28"/>
            </w:rPr>
          </w:pPr>
          <w:hyperlink w:anchor="_Toc394490875" w:history="1">
            <w:r w:rsidRPr="00295259">
              <w:rPr>
                <w:rStyle w:val="Hyperlink"/>
                <w:rFonts w:ascii="Times" w:hAnsi="Times"/>
                <w:noProof/>
                <w:color w:val="auto"/>
                <w:lang w:bidi="ar-SA"/>
              </w:rPr>
              <w:t>3. Unit Testing of Web Application</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_Toc394490875 \h </w:instrText>
            </w:r>
            <w:r w:rsidRPr="00295259">
              <w:rPr>
                <w:noProof/>
                <w:webHidden/>
                <w:color w:val="auto"/>
              </w:rPr>
            </w:r>
            <w:r w:rsidRPr="00295259">
              <w:rPr>
                <w:noProof/>
                <w:webHidden/>
                <w:color w:val="auto"/>
              </w:rPr>
              <w:fldChar w:fldCharType="separate"/>
            </w:r>
            <w:r w:rsidRPr="00295259">
              <w:rPr>
                <w:noProof/>
                <w:webHidden/>
                <w:color w:val="auto"/>
              </w:rPr>
              <w:t>12</w:t>
            </w:r>
            <w:r w:rsidRPr="00295259">
              <w:rPr>
                <w:noProof/>
                <w:webHidden/>
                <w:color w:val="auto"/>
              </w:rPr>
              <w:fldChar w:fldCharType="end"/>
            </w:r>
          </w:hyperlink>
        </w:p>
        <w:p w14:paraId="348C6CEF" w14:textId="77777777" w:rsidR="00903742" w:rsidRPr="00295259" w:rsidRDefault="00903742">
          <w:pPr>
            <w:pStyle w:val="TOC3"/>
            <w:tabs>
              <w:tab w:val="right" w:leader="dot" w:pos="8296"/>
            </w:tabs>
            <w:rPr>
              <w:rFonts w:eastAsiaTheme="minorEastAsia" w:cstheme="minorBidi"/>
              <w:noProof/>
              <w:color w:val="auto"/>
              <w:szCs w:val="28"/>
            </w:rPr>
          </w:pPr>
          <w:hyperlink w:anchor="_Toc394490876" w:history="1">
            <w:r w:rsidRPr="00295259">
              <w:rPr>
                <w:rStyle w:val="Hyperlink"/>
                <w:rFonts w:ascii="Times New Roman" w:hAnsi="Times New Roman" w:cs="Times New Roman"/>
                <w:noProof/>
                <w:color w:val="auto"/>
                <w:lang w:bidi="ar-SA"/>
              </w:rPr>
              <w:t>Unit Test Case 01 (UTC-01): testp_login()</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_Toc394490876 \h </w:instrText>
            </w:r>
            <w:r w:rsidRPr="00295259">
              <w:rPr>
                <w:noProof/>
                <w:webHidden/>
                <w:color w:val="auto"/>
              </w:rPr>
            </w:r>
            <w:r w:rsidRPr="00295259">
              <w:rPr>
                <w:noProof/>
                <w:webHidden/>
                <w:color w:val="auto"/>
              </w:rPr>
              <w:fldChar w:fldCharType="separate"/>
            </w:r>
            <w:r w:rsidRPr="00295259">
              <w:rPr>
                <w:noProof/>
                <w:webHidden/>
                <w:color w:val="auto"/>
              </w:rPr>
              <w:t>12</w:t>
            </w:r>
            <w:r w:rsidRPr="00295259">
              <w:rPr>
                <w:noProof/>
                <w:webHidden/>
                <w:color w:val="auto"/>
              </w:rPr>
              <w:fldChar w:fldCharType="end"/>
            </w:r>
          </w:hyperlink>
        </w:p>
        <w:p w14:paraId="0A3BEE62" w14:textId="77777777" w:rsidR="00903742" w:rsidRPr="00295259" w:rsidRDefault="00903742">
          <w:pPr>
            <w:pStyle w:val="TOC3"/>
            <w:tabs>
              <w:tab w:val="right" w:leader="dot" w:pos="8296"/>
            </w:tabs>
            <w:rPr>
              <w:rFonts w:eastAsiaTheme="minorEastAsia" w:cstheme="minorBidi"/>
              <w:noProof/>
              <w:color w:val="auto"/>
              <w:szCs w:val="28"/>
            </w:rPr>
          </w:pPr>
          <w:hyperlink w:anchor="_Toc394490877" w:history="1">
            <w:r w:rsidRPr="00295259">
              <w:rPr>
                <w:rStyle w:val="Hyperlink"/>
                <w:rFonts w:ascii="Times New Roman" w:hAnsi="Times New Roman" w:cs="Times New Roman"/>
                <w:noProof/>
                <w:color w:val="auto"/>
                <w:lang w:bidi="ar-SA"/>
              </w:rPr>
              <w:t>Unit Test Case 02 (UTC-02): testp_ownCalendar()</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_Toc394490877 \h </w:instrText>
            </w:r>
            <w:r w:rsidRPr="00295259">
              <w:rPr>
                <w:noProof/>
                <w:webHidden/>
                <w:color w:val="auto"/>
              </w:rPr>
            </w:r>
            <w:r w:rsidRPr="00295259">
              <w:rPr>
                <w:noProof/>
                <w:webHidden/>
                <w:color w:val="auto"/>
              </w:rPr>
              <w:fldChar w:fldCharType="separate"/>
            </w:r>
            <w:r w:rsidRPr="00295259">
              <w:rPr>
                <w:noProof/>
                <w:webHidden/>
                <w:color w:val="auto"/>
              </w:rPr>
              <w:t>13</w:t>
            </w:r>
            <w:r w:rsidRPr="00295259">
              <w:rPr>
                <w:noProof/>
                <w:webHidden/>
                <w:color w:val="auto"/>
              </w:rPr>
              <w:fldChar w:fldCharType="end"/>
            </w:r>
          </w:hyperlink>
        </w:p>
        <w:p w14:paraId="3834EC1C" w14:textId="77777777" w:rsidR="00903742" w:rsidRPr="00295259" w:rsidRDefault="00903742">
          <w:pPr>
            <w:pStyle w:val="TOC3"/>
            <w:tabs>
              <w:tab w:val="right" w:leader="dot" w:pos="8296"/>
            </w:tabs>
            <w:rPr>
              <w:rFonts w:eastAsiaTheme="minorEastAsia" w:cstheme="minorBidi"/>
              <w:noProof/>
              <w:color w:val="auto"/>
              <w:szCs w:val="28"/>
            </w:rPr>
          </w:pPr>
          <w:hyperlink w:anchor="_Toc394490878" w:history="1">
            <w:r w:rsidRPr="00295259">
              <w:rPr>
                <w:rStyle w:val="Hyperlink"/>
                <w:rFonts w:ascii="Times New Roman" w:hAnsi="Times New Roman" w:cs="Times New Roman"/>
                <w:noProof/>
                <w:color w:val="auto"/>
                <w:lang w:bidi="ar-SA"/>
              </w:rPr>
              <w:t>Unit Test Case 03 (UTC-03): testd_login()</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_Toc394490878 \h </w:instrText>
            </w:r>
            <w:r w:rsidRPr="00295259">
              <w:rPr>
                <w:noProof/>
                <w:webHidden/>
                <w:color w:val="auto"/>
              </w:rPr>
            </w:r>
            <w:r w:rsidRPr="00295259">
              <w:rPr>
                <w:noProof/>
                <w:webHidden/>
                <w:color w:val="auto"/>
              </w:rPr>
              <w:fldChar w:fldCharType="separate"/>
            </w:r>
            <w:r w:rsidRPr="00295259">
              <w:rPr>
                <w:noProof/>
                <w:webHidden/>
                <w:color w:val="auto"/>
              </w:rPr>
              <w:t>14</w:t>
            </w:r>
            <w:r w:rsidRPr="00295259">
              <w:rPr>
                <w:noProof/>
                <w:webHidden/>
                <w:color w:val="auto"/>
              </w:rPr>
              <w:fldChar w:fldCharType="end"/>
            </w:r>
          </w:hyperlink>
        </w:p>
        <w:p w14:paraId="6152C516" w14:textId="77777777" w:rsidR="00903742" w:rsidRPr="00295259" w:rsidRDefault="00903742">
          <w:pPr>
            <w:pStyle w:val="TOC3"/>
            <w:tabs>
              <w:tab w:val="right" w:leader="dot" w:pos="8296"/>
            </w:tabs>
            <w:rPr>
              <w:rFonts w:eastAsiaTheme="minorEastAsia" w:cstheme="minorBidi"/>
              <w:noProof/>
              <w:color w:val="auto"/>
              <w:szCs w:val="28"/>
            </w:rPr>
          </w:pPr>
          <w:hyperlink w:anchor="_Toc394490879" w:history="1">
            <w:r w:rsidRPr="00295259">
              <w:rPr>
                <w:rStyle w:val="Hyperlink"/>
                <w:rFonts w:ascii="Times New Roman" w:hAnsi="Times New Roman" w:cs="Times New Roman"/>
                <w:noProof/>
                <w:color w:val="auto"/>
                <w:lang w:bidi="ar-SA"/>
              </w:rPr>
              <w:t>Unit Test Case 04 (UTC-04): testd_ownCalendar()</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_Toc394490879 \h </w:instrText>
            </w:r>
            <w:r w:rsidRPr="00295259">
              <w:rPr>
                <w:noProof/>
                <w:webHidden/>
                <w:color w:val="auto"/>
              </w:rPr>
            </w:r>
            <w:r w:rsidRPr="00295259">
              <w:rPr>
                <w:noProof/>
                <w:webHidden/>
                <w:color w:val="auto"/>
              </w:rPr>
              <w:fldChar w:fldCharType="separate"/>
            </w:r>
            <w:r w:rsidRPr="00295259">
              <w:rPr>
                <w:noProof/>
                <w:webHidden/>
                <w:color w:val="auto"/>
              </w:rPr>
              <w:t>15</w:t>
            </w:r>
            <w:r w:rsidRPr="00295259">
              <w:rPr>
                <w:noProof/>
                <w:webHidden/>
                <w:color w:val="auto"/>
              </w:rPr>
              <w:fldChar w:fldCharType="end"/>
            </w:r>
          </w:hyperlink>
        </w:p>
        <w:p w14:paraId="3F5FD1CE" w14:textId="77777777" w:rsidR="00903742" w:rsidRPr="00295259" w:rsidRDefault="00903742">
          <w:pPr>
            <w:pStyle w:val="TOC3"/>
            <w:tabs>
              <w:tab w:val="right" w:leader="dot" w:pos="8296"/>
            </w:tabs>
            <w:rPr>
              <w:rFonts w:eastAsiaTheme="minorEastAsia" w:cstheme="minorBidi"/>
              <w:noProof/>
              <w:color w:val="auto"/>
              <w:szCs w:val="28"/>
            </w:rPr>
          </w:pPr>
          <w:hyperlink w:anchor="_Toc394490880" w:history="1">
            <w:r w:rsidRPr="00295259">
              <w:rPr>
                <w:rStyle w:val="Hyperlink"/>
                <w:rFonts w:ascii="Times New Roman" w:hAnsi="Times New Roman" w:cs="Times New Roman"/>
                <w:noProof/>
                <w:color w:val="auto"/>
                <w:lang w:bidi="ar-SA"/>
              </w:rPr>
              <w:t>Unit Test Case 05 (UTC-05): testo_login()</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_Toc394490880 \h </w:instrText>
            </w:r>
            <w:r w:rsidRPr="00295259">
              <w:rPr>
                <w:noProof/>
                <w:webHidden/>
                <w:color w:val="auto"/>
              </w:rPr>
            </w:r>
            <w:r w:rsidRPr="00295259">
              <w:rPr>
                <w:noProof/>
                <w:webHidden/>
                <w:color w:val="auto"/>
              </w:rPr>
              <w:fldChar w:fldCharType="separate"/>
            </w:r>
            <w:r w:rsidRPr="00295259">
              <w:rPr>
                <w:noProof/>
                <w:webHidden/>
                <w:color w:val="auto"/>
              </w:rPr>
              <w:t>16</w:t>
            </w:r>
            <w:r w:rsidRPr="00295259">
              <w:rPr>
                <w:noProof/>
                <w:webHidden/>
                <w:color w:val="auto"/>
              </w:rPr>
              <w:fldChar w:fldCharType="end"/>
            </w:r>
          </w:hyperlink>
        </w:p>
        <w:p w14:paraId="5A00AC7E" w14:textId="77777777" w:rsidR="00903742" w:rsidRPr="00295259" w:rsidRDefault="00903742">
          <w:pPr>
            <w:pStyle w:val="TOC3"/>
            <w:tabs>
              <w:tab w:val="right" w:leader="dot" w:pos="8296"/>
            </w:tabs>
            <w:rPr>
              <w:rFonts w:eastAsiaTheme="minorEastAsia" w:cstheme="minorBidi"/>
              <w:noProof/>
              <w:color w:val="auto"/>
              <w:szCs w:val="28"/>
            </w:rPr>
          </w:pPr>
          <w:hyperlink w:anchor="_Toc394490881" w:history="1">
            <w:r w:rsidRPr="00295259">
              <w:rPr>
                <w:rStyle w:val="Hyperlink"/>
                <w:rFonts w:ascii="Times New Roman" w:hAnsi="Times New Roman" w:cs="Times New Roman"/>
                <w:noProof/>
                <w:color w:val="auto"/>
                <w:lang w:bidi="ar-SA"/>
              </w:rPr>
              <w:t>Unit Test Case 06 (UTC-06): testget_p_db()</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_Toc394490881 \h </w:instrText>
            </w:r>
            <w:r w:rsidRPr="00295259">
              <w:rPr>
                <w:noProof/>
                <w:webHidden/>
                <w:color w:val="auto"/>
              </w:rPr>
            </w:r>
            <w:r w:rsidRPr="00295259">
              <w:rPr>
                <w:noProof/>
                <w:webHidden/>
                <w:color w:val="auto"/>
              </w:rPr>
              <w:fldChar w:fldCharType="separate"/>
            </w:r>
            <w:r w:rsidRPr="00295259">
              <w:rPr>
                <w:noProof/>
                <w:webHidden/>
                <w:color w:val="auto"/>
              </w:rPr>
              <w:t>17</w:t>
            </w:r>
            <w:r w:rsidRPr="00295259">
              <w:rPr>
                <w:noProof/>
                <w:webHidden/>
                <w:color w:val="auto"/>
              </w:rPr>
              <w:fldChar w:fldCharType="end"/>
            </w:r>
          </w:hyperlink>
        </w:p>
        <w:p w14:paraId="66E643C0" w14:textId="77777777" w:rsidR="00903742" w:rsidRPr="00295259" w:rsidRDefault="00903742">
          <w:pPr>
            <w:pStyle w:val="TOC3"/>
            <w:tabs>
              <w:tab w:val="right" w:leader="dot" w:pos="8296"/>
            </w:tabs>
            <w:rPr>
              <w:rFonts w:eastAsiaTheme="minorEastAsia" w:cstheme="minorBidi"/>
              <w:noProof/>
              <w:color w:val="auto"/>
              <w:szCs w:val="28"/>
            </w:rPr>
          </w:pPr>
          <w:hyperlink w:anchor="_Toc394490882" w:history="1">
            <w:r w:rsidRPr="00295259">
              <w:rPr>
                <w:rStyle w:val="Hyperlink"/>
                <w:rFonts w:ascii="Times New Roman" w:hAnsi="Times New Roman" w:cs="Times New Roman"/>
                <w:noProof/>
                <w:color w:val="auto"/>
                <w:lang w:bidi="ar-SA"/>
              </w:rPr>
              <w:t>Unit Test Case 07 (UTC-07): testget_db()</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_Toc394490882 \h </w:instrText>
            </w:r>
            <w:r w:rsidRPr="00295259">
              <w:rPr>
                <w:noProof/>
                <w:webHidden/>
                <w:color w:val="auto"/>
              </w:rPr>
            </w:r>
            <w:r w:rsidRPr="00295259">
              <w:rPr>
                <w:noProof/>
                <w:webHidden/>
                <w:color w:val="auto"/>
              </w:rPr>
              <w:fldChar w:fldCharType="separate"/>
            </w:r>
            <w:r w:rsidRPr="00295259">
              <w:rPr>
                <w:noProof/>
                <w:webHidden/>
                <w:color w:val="auto"/>
              </w:rPr>
              <w:t>18</w:t>
            </w:r>
            <w:r w:rsidRPr="00295259">
              <w:rPr>
                <w:noProof/>
                <w:webHidden/>
                <w:color w:val="auto"/>
              </w:rPr>
              <w:fldChar w:fldCharType="end"/>
            </w:r>
          </w:hyperlink>
        </w:p>
        <w:p w14:paraId="2AC1FEC2" w14:textId="77777777" w:rsidR="00903742" w:rsidRPr="00295259" w:rsidRDefault="00903742">
          <w:pPr>
            <w:pStyle w:val="TOC3"/>
            <w:tabs>
              <w:tab w:val="right" w:leader="dot" w:pos="8296"/>
            </w:tabs>
            <w:rPr>
              <w:rFonts w:eastAsiaTheme="minorEastAsia" w:cstheme="minorBidi"/>
              <w:noProof/>
              <w:color w:val="auto"/>
              <w:szCs w:val="28"/>
            </w:rPr>
          </w:pPr>
          <w:hyperlink w:anchor="_Toc394490883" w:history="1">
            <w:r w:rsidRPr="00295259">
              <w:rPr>
                <w:rStyle w:val="Hyperlink"/>
                <w:rFonts w:ascii="Times New Roman" w:hAnsi="Times New Roman" w:cs="Times New Roman"/>
                <w:noProof/>
                <w:color w:val="auto"/>
                <w:lang w:bidi="ar-SA"/>
              </w:rPr>
              <w:t>Unit Test Case 08 (UTC-08): testp_register()</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_Toc394490883 \h </w:instrText>
            </w:r>
            <w:r w:rsidRPr="00295259">
              <w:rPr>
                <w:noProof/>
                <w:webHidden/>
                <w:color w:val="auto"/>
              </w:rPr>
            </w:r>
            <w:r w:rsidRPr="00295259">
              <w:rPr>
                <w:noProof/>
                <w:webHidden/>
                <w:color w:val="auto"/>
              </w:rPr>
              <w:fldChar w:fldCharType="separate"/>
            </w:r>
            <w:r w:rsidRPr="00295259">
              <w:rPr>
                <w:noProof/>
                <w:webHidden/>
                <w:color w:val="auto"/>
              </w:rPr>
              <w:t>19</w:t>
            </w:r>
            <w:r w:rsidRPr="00295259">
              <w:rPr>
                <w:noProof/>
                <w:webHidden/>
                <w:color w:val="auto"/>
              </w:rPr>
              <w:fldChar w:fldCharType="end"/>
            </w:r>
          </w:hyperlink>
        </w:p>
        <w:p w14:paraId="6F57226E" w14:textId="77777777" w:rsidR="00903742" w:rsidRPr="00295259" w:rsidRDefault="00903742">
          <w:pPr>
            <w:pStyle w:val="TOC3"/>
            <w:tabs>
              <w:tab w:val="right" w:leader="dot" w:pos="8296"/>
            </w:tabs>
            <w:rPr>
              <w:rFonts w:eastAsiaTheme="minorEastAsia" w:cstheme="minorBidi"/>
              <w:noProof/>
              <w:color w:val="auto"/>
              <w:szCs w:val="28"/>
            </w:rPr>
          </w:pPr>
          <w:hyperlink w:anchor="_Toc394490884" w:history="1">
            <w:r w:rsidRPr="00295259">
              <w:rPr>
                <w:rStyle w:val="Hyperlink"/>
                <w:rFonts w:ascii="Times New Roman" w:hAnsi="Times New Roman" w:cs="Times New Roman"/>
                <w:noProof/>
                <w:color w:val="auto"/>
                <w:lang w:bidi="ar-SA"/>
              </w:rPr>
              <w:t>Unit Test Case 09 (UTC-09): testp_edit()</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_Toc394490884 \h </w:instrText>
            </w:r>
            <w:r w:rsidRPr="00295259">
              <w:rPr>
                <w:noProof/>
                <w:webHidden/>
                <w:color w:val="auto"/>
              </w:rPr>
            </w:r>
            <w:r w:rsidRPr="00295259">
              <w:rPr>
                <w:noProof/>
                <w:webHidden/>
                <w:color w:val="auto"/>
              </w:rPr>
              <w:fldChar w:fldCharType="separate"/>
            </w:r>
            <w:r w:rsidRPr="00295259">
              <w:rPr>
                <w:noProof/>
                <w:webHidden/>
                <w:color w:val="auto"/>
              </w:rPr>
              <w:t>20</w:t>
            </w:r>
            <w:r w:rsidRPr="00295259">
              <w:rPr>
                <w:noProof/>
                <w:webHidden/>
                <w:color w:val="auto"/>
              </w:rPr>
              <w:fldChar w:fldCharType="end"/>
            </w:r>
          </w:hyperlink>
        </w:p>
        <w:p w14:paraId="7CD0BA83" w14:textId="77777777" w:rsidR="00903742" w:rsidRPr="00295259" w:rsidRDefault="00903742">
          <w:pPr>
            <w:pStyle w:val="TOC3"/>
            <w:tabs>
              <w:tab w:val="right" w:leader="dot" w:pos="8296"/>
            </w:tabs>
            <w:rPr>
              <w:rFonts w:eastAsiaTheme="minorEastAsia" w:cstheme="minorBidi"/>
              <w:noProof/>
              <w:color w:val="auto"/>
              <w:szCs w:val="28"/>
            </w:rPr>
          </w:pPr>
          <w:hyperlink w:anchor="_Toc394490885" w:history="1">
            <w:r w:rsidRPr="00295259">
              <w:rPr>
                <w:rStyle w:val="Hyperlink"/>
                <w:rFonts w:ascii="Times New Roman" w:hAnsi="Times New Roman" w:cs="Times New Roman"/>
                <w:noProof/>
                <w:color w:val="auto"/>
                <w:lang w:bidi="ar-SA"/>
              </w:rPr>
              <w:t>Unit Test Case 10 (UTC-10): testp_delete()</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_Toc394490885 \h </w:instrText>
            </w:r>
            <w:r w:rsidRPr="00295259">
              <w:rPr>
                <w:noProof/>
                <w:webHidden/>
                <w:color w:val="auto"/>
              </w:rPr>
            </w:r>
            <w:r w:rsidRPr="00295259">
              <w:rPr>
                <w:noProof/>
                <w:webHidden/>
                <w:color w:val="auto"/>
              </w:rPr>
              <w:fldChar w:fldCharType="separate"/>
            </w:r>
            <w:r w:rsidRPr="00295259">
              <w:rPr>
                <w:noProof/>
                <w:webHidden/>
                <w:color w:val="auto"/>
              </w:rPr>
              <w:t>21</w:t>
            </w:r>
            <w:r w:rsidRPr="00295259">
              <w:rPr>
                <w:noProof/>
                <w:webHidden/>
                <w:color w:val="auto"/>
              </w:rPr>
              <w:fldChar w:fldCharType="end"/>
            </w:r>
          </w:hyperlink>
        </w:p>
        <w:p w14:paraId="6E902ACC" w14:textId="77777777" w:rsidR="00903742" w:rsidRPr="00295259" w:rsidRDefault="00903742">
          <w:pPr>
            <w:pStyle w:val="TOC3"/>
            <w:tabs>
              <w:tab w:val="right" w:leader="dot" w:pos="8296"/>
            </w:tabs>
            <w:rPr>
              <w:rFonts w:eastAsiaTheme="minorEastAsia" w:cstheme="minorBidi"/>
              <w:noProof/>
              <w:color w:val="auto"/>
              <w:szCs w:val="28"/>
            </w:rPr>
          </w:pPr>
          <w:hyperlink w:anchor="_Toc394490886" w:history="1">
            <w:r w:rsidRPr="00295259">
              <w:rPr>
                <w:rStyle w:val="Hyperlink"/>
                <w:rFonts w:ascii="Times New Roman" w:hAnsi="Times New Roman" w:cs="Times New Roman"/>
                <w:noProof/>
                <w:color w:val="auto"/>
                <w:lang w:bidi="ar-SA"/>
              </w:rPr>
              <w:t>Unit Test Case 11 (UTC-11): testd_register()</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_Toc394490886 \h </w:instrText>
            </w:r>
            <w:r w:rsidRPr="00295259">
              <w:rPr>
                <w:noProof/>
                <w:webHidden/>
                <w:color w:val="auto"/>
              </w:rPr>
            </w:r>
            <w:r w:rsidRPr="00295259">
              <w:rPr>
                <w:noProof/>
                <w:webHidden/>
                <w:color w:val="auto"/>
              </w:rPr>
              <w:fldChar w:fldCharType="separate"/>
            </w:r>
            <w:r w:rsidRPr="00295259">
              <w:rPr>
                <w:noProof/>
                <w:webHidden/>
                <w:color w:val="auto"/>
              </w:rPr>
              <w:t>21</w:t>
            </w:r>
            <w:r w:rsidRPr="00295259">
              <w:rPr>
                <w:noProof/>
                <w:webHidden/>
                <w:color w:val="auto"/>
              </w:rPr>
              <w:fldChar w:fldCharType="end"/>
            </w:r>
          </w:hyperlink>
        </w:p>
        <w:p w14:paraId="2BC6D403" w14:textId="77777777" w:rsidR="00903742" w:rsidRPr="00295259" w:rsidRDefault="00903742">
          <w:pPr>
            <w:pStyle w:val="TOC3"/>
            <w:tabs>
              <w:tab w:val="right" w:leader="dot" w:pos="8296"/>
            </w:tabs>
            <w:rPr>
              <w:rFonts w:eastAsiaTheme="minorEastAsia" w:cstheme="minorBidi"/>
              <w:noProof/>
              <w:color w:val="auto"/>
              <w:szCs w:val="28"/>
            </w:rPr>
          </w:pPr>
          <w:hyperlink w:anchor="_Toc394490887" w:history="1">
            <w:r w:rsidRPr="00295259">
              <w:rPr>
                <w:rStyle w:val="Hyperlink"/>
                <w:rFonts w:ascii="Times New Roman" w:hAnsi="Times New Roman" w:cs="Times New Roman"/>
                <w:noProof/>
                <w:color w:val="auto"/>
                <w:lang w:bidi="ar-SA"/>
              </w:rPr>
              <w:t>Unit Test Case 12 (UTC-12): testd_edit()</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_Toc394490887 \h </w:instrText>
            </w:r>
            <w:r w:rsidRPr="00295259">
              <w:rPr>
                <w:noProof/>
                <w:webHidden/>
                <w:color w:val="auto"/>
              </w:rPr>
            </w:r>
            <w:r w:rsidRPr="00295259">
              <w:rPr>
                <w:noProof/>
                <w:webHidden/>
                <w:color w:val="auto"/>
              </w:rPr>
              <w:fldChar w:fldCharType="separate"/>
            </w:r>
            <w:r w:rsidRPr="00295259">
              <w:rPr>
                <w:noProof/>
                <w:webHidden/>
                <w:color w:val="auto"/>
              </w:rPr>
              <w:t>22</w:t>
            </w:r>
            <w:r w:rsidRPr="00295259">
              <w:rPr>
                <w:noProof/>
                <w:webHidden/>
                <w:color w:val="auto"/>
              </w:rPr>
              <w:fldChar w:fldCharType="end"/>
            </w:r>
          </w:hyperlink>
        </w:p>
        <w:p w14:paraId="05C05355" w14:textId="77777777" w:rsidR="00903742" w:rsidRPr="00295259" w:rsidRDefault="00903742">
          <w:pPr>
            <w:pStyle w:val="TOC3"/>
            <w:tabs>
              <w:tab w:val="right" w:leader="dot" w:pos="8296"/>
            </w:tabs>
            <w:rPr>
              <w:rFonts w:eastAsiaTheme="minorEastAsia" w:cstheme="minorBidi"/>
              <w:noProof/>
              <w:color w:val="auto"/>
              <w:szCs w:val="28"/>
            </w:rPr>
          </w:pPr>
          <w:hyperlink w:anchor="_Toc394490888" w:history="1">
            <w:r w:rsidRPr="00295259">
              <w:rPr>
                <w:rStyle w:val="Hyperlink"/>
                <w:rFonts w:ascii="Times New Roman" w:hAnsi="Times New Roman" w:cs="Times New Roman"/>
                <w:noProof/>
                <w:color w:val="auto"/>
                <w:lang w:bidi="ar-SA"/>
              </w:rPr>
              <w:t>Unit Test Case 13 (UTC-13): testd_delete()</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_Toc394490888 \h </w:instrText>
            </w:r>
            <w:r w:rsidRPr="00295259">
              <w:rPr>
                <w:noProof/>
                <w:webHidden/>
                <w:color w:val="auto"/>
              </w:rPr>
            </w:r>
            <w:r w:rsidRPr="00295259">
              <w:rPr>
                <w:noProof/>
                <w:webHidden/>
                <w:color w:val="auto"/>
              </w:rPr>
              <w:fldChar w:fldCharType="separate"/>
            </w:r>
            <w:r w:rsidRPr="00295259">
              <w:rPr>
                <w:noProof/>
                <w:webHidden/>
                <w:color w:val="auto"/>
              </w:rPr>
              <w:t>23</w:t>
            </w:r>
            <w:r w:rsidRPr="00295259">
              <w:rPr>
                <w:noProof/>
                <w:webHidden/>
                <w:color w:val="auto"/>
              </w:rPr>
              <w:fldChar w:fldCharType="end"/>
            </w:r>
          </w:hyperlink>
        </w:p>
        <w:p w14:paraId="3E4987FF" w14:textId="77777777" w:rsidR="00903742" w:rsidRPr="00295259" w:rsidRDefault="00903742">
          <w:pPr>
            <w:pStyle w:val="TOC3"/>
            <w:tabs>
              <w:tab w:val="right" w:leader="dot" w:pos="8296"/>
            </w:tabs>
            <w:rPr>
              <w:rFonts w:eastAsiaTheme="minorEastAsia" w:cstheme="minorBidi"/>
              <w:noProof/>
              <w:color w:val="auto"/>
              <w:szCs w:val="28"/>
            </w:rPr>
          </w:pPr>
          <w:hyperlink w:anchor="_Toc394490889" w:history="1">
            <w:r w:rsidRPr="00295259">
              <w:rPr>
                <w:rStyle w:val="Hyperlink"/>
                <w:rFonts w:ascii="Times New Roman" w:hAnsi="Times New Roman" w:cs="Times New Roman"/>
                <w:noProof/>
                <w:color w:val="auto"/>
                <w:lang w:bidi="ar-SA"/>
              </w:rPr>
              <w:t>Unit Test Case 14 (UTC-14): testview_appointment()</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_Toc394490889 \h </w:instrText>
            </w:r>
            <w:r w:rsidRPr="00295259">
              <w:rPr>
                <w:noProof/>
                <w:webHidden/>
                <w:color w:val="auto"/>
              </w:rPr>
            </w:r>
            <w:r w:rsidRPr="00295259">
              <w:rPr>
                <w:noProof/>
                <w:webHidden/>
                <w:color w:val="auto"/>
              </w:rPr>
              <w:fldChar w:fldCharType="separate"/>
            </w:r>
            <w:r w:rsidRPr="00295259">
              <w:rPr>
                <w:noProof/>
                <w:webHidden/>
                <w:color w:val="auto"/>
              </w:rPr>
              <w:t>24</w:t>
            </w:r>
            <w:r w:rsidRPr="00295259">
              <w:rPr>
                <w:noProof/>
                <w:webHidden/>
                <w:color w:val="auto"/>
              </w:rPr>
              <w:fldChar w:fldCharType="end"/>
            </w:r>
          </w:hyperlink>
        </w:p>
        <w:p w14:paraId="25F30A3F" w14:textId="77777777" w:rsidR="00903742" w:rsidRPr="00295259" w:rsidRDefault="00903742">
          <w:pPr>
            <w:pStyle w:val="TOC3"/>
            <w:tabs>
              <w:tab w:val="right" w:leader="dot" w:pos="8296"/>
            </w:tabs>
            <w:rPr>
              <w:rFonts w:eastAsiaTheme="minorEastAsia" w:cstheme="minorBidi"/>
              <w:noProof/>
              <w:color w:val="auto"/>
              <w:szCs w:val="28"/>
            </w:rPr>
          </w:pPr>
          <w:hyperlink w:anchor="_Toc394490890" w:history="1">
            <w:r w:rsidRPr="00295259">
              <w:rPr>
                <w:rStyle w:val="Hyperlink"/>
                <w:rFonts w:ascii="Times New Roman" w:hAnsi="Times New Roman" w:cs="Times New Roman"/>
                <w:noProof/>
                <w:color w:val="auto"/>
                <w:lang w:bidi="ar-SA"/>
              </w:rPr>
              <w:t>Unit Test Case 15 (UTC-15): testmake_appointment()</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_Toc394490890 \h </w:instrText>
            </w:r>
            <w:r w:rsidRPr="00295259">
              <w:rPr>
                <w:noProof/>
                <w:webHidden/>
                <w:color w:val="auto"/>
              </w:rPr>
            </w:r>
            <w:r w:rsidRPr="00295259">
              <w:rPr>
                <w:noProof/>
                <w:webHidden/>
                <w:color w:val="auto"/>
              </w:rPr>
              <w:fldChar w:fldCharType="separate"/>
            </w:r>
            <w:r w:rsidRPr="00295259">
              <w:rPr>
                <w:noProof/>
                <w:webHidden/>
                <w:color w:val="auto"/>
              </w:rPr>
              <w:t>25</w:t>
            </w:r>
            <w:r w:rsidRPr="00295259">
              <w:rPr>
                <w:noProof/>
                <w:webHidden/>
                <w:color w:val="auto"/>
              </w:rPr>
              <w:fldChar w:fldCharType="end"/>
            </w:r>
          </w:hyperlink>
        </w:p>
        <w:p w14:paraId="77DCC6BC" w14:textId="77777777" w:rsidR="00903742" w:rsidRPr="00295259" w:rsidRDefault="00903742">
          <w:pPr>
            <w:pStyle w:val="TOC3"/>
            <w:tabs>
              <w:tab w:val="right" w:leader="dot" w:pos="8296"/>
            </w:tabs>
            <w:rPr>
              <w:rFonts w:eastAsiaTheme="minorEastAsia" w:cstheme="minorBidi"/>
              <w:noProof/>
              <w:color w:val="auto"/>
              <w:szCs w:val="28"/>
            </w:rPr>
          </w:pPr>
          <w:hyperlink w:anchor="_Toc394490891" w:history="1">
            <w:r w:rsidRPr="00295259">
              <w:rPr>
                <w:rStyle w:val="Hyperlink"/>
                <w:rFonts w:ascii="Times New Roman" w:hAnsi="Times New Roman" w:cs="Times New Roman"/>
                <w:noProof/>
                <w:color w:val="auto"/>
                <w:lang w:bidi="ar-SA"/>
              </w:rPr>
              <w:t>Unit Test Case 16 (UTC-16): testapp_edit()</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_Toc394490891 \h </w:instrText>
            </w:r>
            <w:r w:rsidRPr="00295259">
              <w:rPr>
                <w:noProof/>
                <w:webHidden/>
                <w:color w:val="auto"/>
              </w:rPr>
            </w:r>
            <w:r w:rsidRPr="00295259">
              <w:rPr>
                <w:noProof/>
                <w:webHidden/>
                <w:color w:val="auto"/>
              </w:rPr>
              <w:fldChar w:fldCharType="separate"/>
            </w:r>
            <w:r w:rsidRPr="00295259">
              <w:rPr>
                <w:noProof/>
                <w:webHidden/>
                <w:color w:val="auto"/>
              </w:rPr>
              <w:t>26</w:t>
            </w:r>
            <w:r w:rsidRPr="00295259">
              <w:rPr>
                <w:noProof/>
                <w:webHidden/>
                <w:color w:val="auto"/>
              </w:rPr>
              <w:fldChar w:fldCharType="end"/>
            </w:r>
          </w:hyperlink>
        </w:p>
        <w:p w14:paraId="6BC10ECF" w14:textId="77777777" w:rsidR="00903742" w:rsidRPr="00295259" w:rsidRDefault="00903742">
          <w:pPr>
            <w:pStyle w:val="TOC3"/>
            <w:tabs>
              <w:tab w:val="right" w:leader="dot" w:pos="8296"/>
            </w:tabs>
            <w:rPr>
              <w:rFonts w:eastAsiaTheme="minorEastAsia" w:cstheme="minorBidi"/>
              <w:noProof/>
              <w:color w:val="auto"/>
              <w:szCs w:val="28"/>
            </w:rPr>
          </w:pPr>
          <w:hyperlink w:anchor="_Toc394490892" w:history="1">
            <w:r w:rsidRPr="00295259">
              <w:rPr>
                <w:rStyle w:val="Hyperlink"/>
                <w:rFonts w:ascii="Times New Roman" w:hAnsi="Times New Roman" w:cs="Times New Roman"/>
                <w:noProof/>
                <w:color w:val="auto"/>
                <w:lang w:bidi="ar-SA"/>
              </w:rPr>
              <w:t>Unit Test Case 17 (UTC-17): testapp_delete()</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_Toc394490892 \h </w:instrText>
            </w:r>
            <w:r w:rsidRPr="00295259">
              <w:rPr>
                <w:noProof/>
                <w:webHidden/>
                <w:color w:val="auto"/>
              </w:rPr>
            </w:r>
            <w:r w:rsidRPr="00295259">
              <w:rPr>
                <w:noProof/>
                <w:webHidden/>
                <w:color w:val="auto"/>
              </w:rPr>
              <w:fldChar w:fldCharType="separate"/>
            </w:r>
            <w:r w:rsidRPr="00295259">
              <w:rPr>
                <w:noProof/>
                <w:webHidden/>
                <w:color w:val="auto"/>
              </w:rPr>
              <w:t>27</w:t>
            </w:r>
            <w:r w:rsidRPr="00295259">
              <w:rPr>
                <w:noProof/>
                <w:webHidden/>
                <w:color w:val="auto"/>
              </w:rPr>
              <w:fldChar w:fldCharType="end"/>
            </w:r>
          </w:hyperlink>
        </w:p>
        <w:p w14:paraId="6862066B" w14:textId="77777777" w:rsidR="00903742" w:rsidRPr="00295259" w:rsidRDefault="00903742">
          <w:pPr>
            <w:pStyle w:val="TOC3"/>
            <w:tabs>
              <w:tab w:val="right" w:leader="dot" w:pos="8296"/>
            </w:tabs>
            <w:rPr>
              <w:rFonts w:eastAsiaTheme="minorEastAsia" w:cstheme="minorBidi"/>
              <w:noProof/>
              <w:color w:val="auto"/>
              <w:szCs w:val="28"/>
            </w:rPr>
          </w:pPr>
          <w:hyperlink w:anchor="_Toc394490893" w:history="1">
            <w:r w:rsidRPr="00295259">
              <w:rPr>
                <w:rStyle w:val="Hyperlink"/>
                <w:rFonts w:ascii="Times New Roman" w:hAnsi="Times New Roman" w:cs="Times New Roman"/>
                <w:noProof/>
                <w:color w:val="auto"/>
                <w:lang w:bidi="ar-SA"/>
              </w:rPr>
              <w:t>Unit Test Case 18 (UTC-18): testPatientCalendar()</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_Toc394490893 \h </w:instrText>
            </w:r>
            <w:r w:rsidRPr="00295259">
              <w:rPr>
                <w:noProof/>
                <w:webHidden/>
                <w:color w:val="auto"/>
              </w:rPr>
            </w:r>
            <w:r w:rsidRPr="00295259">
              <w:rPr>
                <w:noProof/>
                <w:webHidden/>
                <w:color w:val="auto"/>
              </w:rPr>
              <w:fldChar w:fldCharType="separate"/>
            </w:r>
            <w:r w:rsidRPr="00295259">
              <w:rPr>
                <w:noProof/>
                <w:webHidden/>
                <w:color w:val="auto"/>
              </w:rPr>
              <w:t>28</w:t>
            </w:r>
            <w:r w:rsidRPr="00295259">
              <w:rPr>
                <w:noProof/>
                <w:webHidden/>
                <w:color w:val="auto"/>
              </w:rPr>
              <w:fldChar w:fldCharType="end"/>
            </w:r>
          </w:hyperlink>
        </w:p>
        <w:p w14:paraId="139D3461" w14:textId="77777777" w:rsidR="00903742" w:rsidRPr="00295259" w:rsidRDefault="00903742">
          <w:pPr>
            <w:pStyle w:val="TOC3"/>
            <w:tabs>
              <w:tab w:val="right" w:leader="dot" w:pos="8296"/>
            </w:tabs>
            <w:rPr>
              <w:rFonts w:eastAsiaTheme="minorEastAsia" w:cstheme="minorBidi"/>
              <w:noProof/>
              <w:color w:val="auto"/>
              <w:szCs w:val="28"/>
            </w:rPr>
          </w:pPr>
          <w:hyperlink w:anchor="_Toc394490894" w:history="1">
            <w:r w:rsidRPr="00295259">
              <w:rPr>
                <w:rStyle w:val="Hyperlink"/>
                <w:rFonts w:ascii="Times New Roman" w:hAnsi="Times New Roman" w:cs="Times New Roman"/>
                <w:noProof/>
                <w:color w:val="auto"/>
                <w:lang w:bidi="ar-SA"/>
              </w:rPr>
              <w:t>Unit Test Case 19 (UTC-19): testDentistCalendar()</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_Toc394490894 \h </w:instrText>
            </w:r>
            <w:r w:rsidRPr="00295259">
              <w:rPr>
                <w:noProof/>
                <w:webHidden/>
                <w:color w:val="auto"/>
              </w:rPr>
            </w:r>
            <w:r w:rsidRPr="00295259">
              <w:rPr>
                <w:noProof/>
                <w:webHidden/>
                <w:color w:val="auto"/>
              </w:rPr>
              <w:fldChar w:fldCharType="separate"/>
            </w:r>
            <w:r w:rsidRPr="00295259">
              <w:rPr>
                <w:noProof/>
                <w:webHidden/>
                <w:color w:val="auto"/>
              </w:rPr>
              <w:t>29</w:t>
            </w:r>
            <w:r w:rsidRPr="00295259">
              <w:rPr>
                <w:noProof/>
                <w:webHidden/>
                <w:color w:val="auto"/>
              </w:rPr>
              <w:fldChar w:fldCharType="end"/>
            </w:r>
          </w:hyperlink>
        </w:p>
        <w:p w14:paraId="10EF2A3C" w14:textId="77777777" w:rsidR="00903742" w:rsidRPr="00295259" w:rsidRDefault="00903742">
          <w:pPr>
            <w:pStyle w:val="TOC3"/>
            <w:tabs>
              <w:tab w:val="right" w:leader="dot" w:pos="8296"/>
            </w:tabs>
            <w:rPr>
              <w:rFonts w:eastAsiaTheme="minorEastAsia" w:cstheme="minorBidi"/>
              <w:noProof/>
              <w:color w:val="auto"/>
              <w:szCs w:val="28"/>
            </w:rPr>
          </w:pPr>
          <w:hyperlink w:anchor="_Toc394490895" w:history="1">
            <w:r w:rsidRPr="00295259">
              <w:rPr>
                <w:rStyle w:val="Hyperlink"/>
                <w:rFonts w:ascii="Times New Roman" w:hAnsi="Times New Roman" w:cs="Times New Roman"/>
                <w:noProof/>
                <w:color w:val="auto"/>
                <w:lang w:bidi="ar-SA"/>
              </w:rPr>
              <w:t>Unit Test Case 20 (UTC-20): testp_edit_data()</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_Toc394490895 \h </w:instrText>
            </w:r>
            <w:r w:rsidRPr="00295259">
              <w:rPr>
                <w:noProof/>
                <w:webHidden/>
                <w:color w:val="auto"/>
              </w:rPr>
            </w:r>
            <w:r w:rsidRPr="00295259">
              <w:rPr>
                <w:noProof/>
                <w:webHidden/>
                <w:color w:val="auto"/>
              </w:rPr>
              <w:fldChar w:fldCharType="separate"/>
            </w:r>
            <w:r w:rsidRPr="00295259">
              <w:rPr>
                <w:noProof/>
                <w:webHidden/>
                <w:color w:val="auto"/>
              </w:rPr>
              <w:t>30</w:t>
            </w:r>
            <w:r w:rsidRPr="00295259">
              <w:rPr>
                <w:noProof/>
                <w:webHidden/>
                <w:color w:val="auto"/>
              </w:rPr>
              <w:fldChar w:fldCharType="end"/>
            </w:r>
          </w:hyperlink>
        </w:p>
        <w:p w14:paraId="4233EDBA" w14:textId="77777777" w:rsidR="00903742" w:rsidRPr="00295259" w:rsidRDefault="00903742">
          <w:pPr>
            <w:pStyle w:val="TOC3"/>
            <w:tabs>
              <w:tab w:val="right" w:leader="dot" w:pos="8296"/>
            </w:tabs>
            <w:rPr>
              <w:rFonts w:eastAsiaTheme="minorEastAsia" w:cstheme="minorBidi"/>
              <w:noProof/>
              <w:color w:val="auto"/>
              <w:szCs w:val="28"/>
            </w:rPr>
          </w:pPr>
          <w:hyperlink w:anchor="_Toc394490896" w:history="1">
            <w:r w:rsidRPr="00295259">
              <w:rPr>
                <w:rStyle w:val="Hyperlink"/>
                <w:rFonts w:ascii="Times New Roman" w:hAnsi="Times New Roman" w:cs="Times New Roman"/>
                <w:noProof/>
                <w:color w:val="auto"/>
                <w:lang w:bidi="ar-SA"/>
              </w:rPr>
              <w:t>Unit Test Case 21 (UTC-21): testd_edit_data()</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_Toc394490896 \h </w:instrText>
            </w:r>
            <w:r w:rsidRPr="00295259">
              <w:rPr>
                <w:noProof/>
                <w:webHidden/>
                <w:color w:val="auto"/>
              </w:rPr>
            </w:r>
            <w:r w:rsidRPr="00295259">
              <w:rPr>
                <w:noProof/>
                <w:webHidden/>
                <w:color w:val="auto"/>
              </w:rPr>
              <w:fldChar w:fldCharType="separate"/>
            </w:r>
            <w:r w:rsidRPr="00295259">
              <w:rPr>
                <w:noProof/>
                <w:webHidden/>
                <w:color w:val="auto"/>
              </w:rPr>
              <w:t>31</w:t>
            </w:r>
            <w:r w:rsidRPr="00295259">
              <w:rPr>
                <w:noProof/>
                <w:webHidden/>
                <w:color w:val="auto"/>
              </w:rPr>
              <w:fldChar w:fldCharType="end"/>
            </w:r>
          </w:hyperlink>
        </w:p>
        <w:p w14:paraId="5D33DFAC" w14:textId="0A6E3F09" w:rsidR="00903742" w:rsidRPr="00295259" w:rsidRDefault="00903742">
          <w:pPr>
            <w:pStyle w:val="TOC3"/>
            <w:tabs>
              <w:tab w:val="right" w:leader="dot" w:pos="8296"/>
            </w:tabs>
            <w:rPr>
              <w:rFonts w:eastAsiaTheme="minorEastAsia" w:cstheme="minorBidi"/>
              <w:noProof/>
              <w:color w:val="auto"/>
              <w:szCs w:val="28"/>
            </w:rPr>
          </w:pPr>
          <w:hyperlink w:anchor="_Toc394490897" w:history="1">
            <w:r w:rsidRPr="00295259">
              <w:rPr>
                <w:rStyle w:val="Hyperlink"/>
                <w:rFonts w:ascii="Times New Roman" w:hAnsi="Times New Roman" w:cs="Times New Roman"/>
                <w:noProof/>
                <w:color w:val="auto"/>
                <w:lang w:bidi="ar-SA"/>
              </w:rPr>
              <w:t>Unit Te</w:t>
            </w:r>
            <w:r w:rsidR="000E3C28" w:rsidRPr="00295259">
              <w:rPr>
                <w:rStyle w:val="Hyperlink"/>
                <w:rFonts w:ascii="Times New Roman" w:hAnsi="Times New Roman" w:cs="Times New Roman"/>
                <w:noProof/>
                <w:color w:val="auto"/>
                <w:lang w:bidi="ar-SA"/>
              </w:rPr>
              <w:t>st Case 22 (UTC-22): testapp</w:t>
            </w:r>
            <w:r w:rsidRPr="00295259">
              <w:rPr>
                <w:rStyle w:val="Hyperlink"/>
                <w:rFonts w:ascii="Times New Roman" w:hAnsi="Times New Roman" w:cs="Times New Roman"/>
                <w:noProof/>
                <w:color w:val="auto"/>
                <w:lang w:bidi="ar-SA"/>
              </w:rPr>
              <w:t>_edit_data()</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_Toc394490897 \h </w:instrText>
            </w:r>
            <w:r w:rsidRPr="00295259">
              <w:rPr>
                <w:noProof/>
                <w:webHidden/>
                <w:color w:val="auto"/>
              </w:rPr>
            </w:r>
            <w:r w:rsidRPr="00295259">
              <w:rPr>
                <w:noProof/>
                <w:webHidden/>
                <w:color w:val="auto"/>
              </w:rPr>
              <w:fldChar w:fldCharType="separate"/>
            </w:r>
            <w:r w:rsidRPr="00295259">
              <w:rPr>
                <w:noProof/>
                <w:webHidden/>
                <w:color w:val="auto"/>
              </w:rPr>
              <w:t>32</w:t>
            </w:r>
            <w:r w:rsidRPr="00295259">
              <w:rPr>
                <w:noProof/>
                <w:webHidden/>
                <w:color w:val="auto"/>
              </w:rPr>
              <w:fldChar w:fldCharType="end"/>
            </w:r>
          </w:hyperlink>
        </w:p>
        <w:p w14:paraId="2A18A0ED" w14:textId="77777777" w:rsidR="00903742" w:rsidRPr="00295259" w:rsidRDefault="00903742">
          <w:pPr>
            <w:pStyle w:val="TOC2"/>
            <w:tabs>
              <w:tab w:val="left" w:pos="880"/>
              <w:tab w:val="right" w:leader="dot" w:pos="8296"/>
            </w:tabs>
            <w:rPr>
              <w:rFonts w:eastAsiaTheme="minorEastAsia" w:cstheme="minorBidi"/>
              <w:b w:val="0"/>
              <w:noProof/>
              <w:color w:val="auto"/>
              <w:szCs w:val="28"/>
            </w:rPr>
          </w:pPr>
          <w:hyperlink w:anchor="_Toc394490898" w:history="1">
            <w:r w:rsidRPr="00295259">
              <w:rPr>
                <w:rStyle w:val="Hyperlink"/>
                <w:rFonts w:ascii="Times" w:hAnsi="Times"/>
                <w:noProof/>
                <w:color w:val="auto"/>
                <w:highlight w:val="yellow"/>
                <w:lang w:bidi="ar-SA"/>
              </w:rPr>
              <w:t>3.2</w:t>
            </w:r>
            <w:r w:rsidRPr="00295259">
              <w:rPr>
                <w:rFonts w:eastAsiaTheme="minorEastAsia" w:cstheme="minorBidi"/>
                <w:b w:val="0"/>
                <w:noProof/>
                <w:color w:val="auto"/>
                <w:szCs w:val="28"/>
              </w:rPr>
              <w:tab/>
            </w:r>
            <w:r w:rsidRPr="00295259">
              <w:rPr>
                <w:rStyle w:val="Hyperlink"/>
                <w:rFonts w:ascii="Times" w:hAnsi="Times"/>
                <w:noProof/>
                <w:color w:val="auto"/>
                <w:highlight w:val="yellow"/>
                <w:lang w:bidi="ar-SA"/>
              </w:rPr>
              <w:t>Unit Testing of Mobile Application</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_Toc394490898 \h </w:instrText>
            </w:r>
            <w:r w:rsidRPr="00295259">
              <w:rPr>
                <w:noProof/>
                <w:webHidden/>
                <w:color w:val="auto"/>
              </w:rPr>
            </w:r>
            <w:r w:rsidRPr="00295259">
              <w:rPr>
                <w:noProof/>
                <w:webHidden/>
                <w:color w:val="auto"/>
              </w:rPr>
              <w:fldChar w:fldCharType="separate"/>
            </w:r>
            <w:r w:rsidRPr="00295259">
              <w:rPr>
                <w:noProof/>
                <w:webHidden/>
                <w:color w:val="auto"/>
              </w:rPr>
              <w:t>33</w:t>
            </w:r>
            <w:r w:rsidRPr="00295259">
              <w:rPr>
                <w:noProof/>
                <w:webHidden/>
                <w:color w:val="auto"/>
              </w:rPr>
              <w:fldChar w:fldCharType="end"/>
            </w:r>
          </w:hyperlink>
        </w:p>
        <w:p w14:paraId="0DE27CF7" w14:textId="77777777" w:rsidR="00903742" w:rsidRPr="00295259" w:rsidRDefault="00903742">
          <w:pPr>
            <w:pStyle w:val="TOC3"/>
            <w:tabs>
              <w:tab w:val="right" w:leader="dot" w:pos="8296"/>
            </w:tabs>
            <w:rPr>
              <w:rFonts w:eastAsiaTheme="minorEastAsia" w:cstheme="minorBidi"/>
              <w:noProof/>
              <w:color w:val="auto"/>
              <w:szCs w:val="28"/>
            </w:rPr>
          </w:pPr>
          <w:hyperlink w:anchor="_Toc394490899" w:history="1">
            <w:r w:rsidRPr="00295259">
              <w:rPr>
                <w:rStyle w:val="Hyperlink"/>
                <w:rFonts w:ascii="Times New Roman" w:hAnsi="Times New Roman" w:cs="Times New Roman"/>
                <w:noProof/>
                <w:color w:val="auto"/>
                <w:highlight w:val="yellow"/>
                <w:lang w:bidi="ar-SA"/>
              </w:rPr>
              <w:t>Class: PatientMobile_manage</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_Toc394490899 \h </w:instrText>
            </w:r>
            <w:r w:rsidRPr="00295259">
              <w:rPr>
                <w:noProof/>
                <w:webHidden/>
                <w:color w:val="auto"/>
              </w:rPr>
            </w:r>
            <w:r w:rsidRPr="00295259">
              <w:rPr>
                <w:noProof/>
                <w:webHidden/>
                <w:color w:val="auto"/>
              </w:rPr>
              <w:fldChar w:fldCharType="separate"/>
            </w:r>
            <w:r w:rsidRPr="00295259">
              <w:rPr>
                <w:noProof/>
                <w:webHidden/>
                <w:color w:val="auto"/>
              </w:rPr>
              <w:t>33</w:t>
            </w:r>
            <w:r w:rsidRPr="00295259">
              <w:rPr>
                <w:noProof/>
                <w:webHidden/>
                <w:color w:val="auto"/>
              </w:rPr>
              <w:fldChar w:fldCharType="end"/>
            </w:r>
          </w:hyperlink>
        </w:p>
        <w:p w14:paraId="44E0D38A" w14:textId="77777777" w:rsidR="00903742" w:rsidRPr="00295259" w:rsidRDefault="00903742">
          <w:pPr>
            <w:pStyle w:val="TOC3"/>
            <w:tabs>
              <w:tab w:val="right" w:leader="dot" w:pos="8296"/>
            </w:tabs>
            <w:rPr>
              <w:rFonts w:eastAsiaTheme="minorEastAsia" w:cstheme="minorBidi"/>
              <w:noProof/>
              <w:color w:val="auto"/>
              <w:szCs w:val="28"/>
            </w:rPr>
          </w:pPr>
          <w:hyperlink w:anchor="_Toc394490900" w:history="1">
            <w:r w:rsidRPr="00295259">
              <w:rPr>
                <w:rStyle w:val="Hyperlink"/>
                <w:rFonts w:ascii="Times New Roman" w:hAnsi="Times New Roman" w:cs="Times New Roman"/>
                <w:noProof/>
                <w:color w:val="auto"/>
                <w:highlight w:val="yellow"/>
                <w:lang w:bidi="ar-SA"/>
              </w:rPr>
              <w:t>Unit Test Case 23 (UTC-23): testMobileLogin()</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_Toc394490900 \h </w:instrText>
            </w:r>
            <w:r w:rsidRPr="00295259">
              <w:rPr>
                <w:noProof/>
                <w:webHidden/>
                <w:color w:val="auto"/>
              </w:rPr>
            </w:r>
            <w:r w:rsidRPr="00295259">
              <w:rPr>
                <w:noProof/>
                <w:webHidden/>
                <w:color w:val="auto"/>
              </w:rPr>
              <w:fldChar w:fldCharType="separate"/>
            </w:r>
            <w:r w:rsidRPr="00295259">
              <w:rPr>
                <w:noProof/>
                <w:webHidden/>
                <w:color w:val="auto"/>
              </w:rPr>
              <w:t>33</w:t>
            </w:r>
            <w:r w:rsidRPr="00295259">
              <w:rPr>
                <w:noProof/>
                <w:webHidden/>
                <w:color w:val="auto"/>
              </w:rPr>
              <w:fldChar w:fldCharType="end"/>
            </w:r>
          </w:hyperlink>
        </w:p>
        <w:p w14:paraId="00203DBD" w14:textId="77777777" w:rsidR="00903742" w:rsidRPr="00295259" w:rsidRDefault="00903742">
          <w:pPr>
            <w:pStyle w:val="TOC3"/>
            <w:tabs>
              <w:tab w:val="right" w:leader="dot" w:pos="8296"/>
            </w:tabs>
            <w:rPr>
              <w:rFonts w:eastAsiaTheme="minorEastAsia" w:cstheme="minorBidi"/>
              <w:noProof/>
              <w:color w:val="auto"/>
              <w:szCs w:val="28"/>
            </w:rPr>
          </w:pPr>
          <w:hyperlink w:anchor="_Toc394490901" w:history="1">
            <w:r w:rsidRPr="00295259">
              <w:rPr>
                <w:rStyle w:val="Hyperlink"/>
                <w:rFonts w:ascii="Times New Roman" w:hAnsi="Times New Roman" w:cs="Times New Roman"/>
                <w:noProof/>
                <w:color w:val="auto"/>
                <w:highlight w:val="yellow"/>
                <w:lang w:bidi="ar-SA"/>
              </w:rPr>
              <w:t xml:space="preserve">Unit Test Case 24 (UTC-24): </w:t>
            </w:r>
            <w:r w:rsidRPr="00295259">
              <w:rPr>
                <w:rStyle w:val="Hyperlink"/>
                <w:rFonts w:ascii="Times" w:hAnsi="Times" w:cs="Menlo Regular"/>
                <w:noProof/>
                <w:color w:val="auto"/>
                <w:highlight w:val="yellow"/>
                <w:lang w:bidi="ar-SA"/>
              </w:rPr>
              <w:t>testOwnAppointmentMobile()</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_Toc394490901 \h </w:instrText>
            </w:r>
            <w:r w:rsidRPr="00295259">
              <w:rPr>
                <w:noProof/>
                <w:webHidden/>
                <w:color w:val="auto"/>
              </w:rPr>
            </w:r>
            <w:r w:rsidRPr="00295259">
              <w:rPr>
                <w:noProof/>
                <w:webHidden/>
                <w:color w:val="auto"/>
              </w:rPr>
              <w:fldChar w:fldCharType="separate"/>
            </w:r>
            <w:r w:rsidRPr="00295259">
              <w:rPr>
                <w:noProof/>
                <w:webHidden/>
                <w:color w:val="auto"/>
              </w:rPr>
              <w:t>34</w:t>
            </w:r>
            <w:r w:rsidRPr="00295259">
              <w:rPr>
                <w:noProof/>
                <w:webHidden/>
                <w:color w:val="auto"/>
              </w:rPr>
              <w:fldChar w:fldCharType="end"/>
            </w:r>
          </w:hyperlink>
        </w:p>
        <w:p w14:paraId="6FED1EA6" w14:textId="77777777" w:rsidR="00903742" w:rsidRPr="00295259" w:rsidRDefault="00903742">
          <w:pPr>
            <w:pStyle w:val="TOC1"/>
            <w:tabs>
              <w:tab w:val="right" w:leader="dot" w:pos="8296"/>
            </w:tabs>
            <w:rPr>
              <w:rFonts w:eastAsiaTheme="minorEastAsia" w:cstheme="minorBidi"/>
              <w:b w:val="0"/>
              <w:noProof/>
              <w:color w:val="auto"/>
              <w:sz w:val="22"/>
              <w:szCs w:val="28"/>
            </w:rPr>
          </w:pPr>
          <w:hyperlink w:anchor="_Toc394490902" w:history="1">
            <w:r w:rsidRPr="00295259">
              <w:rPr>
                <w:rStyle w:val="Hyperlink"/>
                <w:rFonts w:ascii="Times" w:hAnsi="Times"/>
                <w:noProof/>
                <w:color w:val="auto"/>
                <w:lang w:bidi="ar-SA"/>
              </w:rPr>
              <w:t>Chapter Four: System Testing</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_Toc394490902 \h </w:instrText>
            </w:r>
            <w:r w:rsidRPr="00295259">
              <w:rPr>
                <w:noProof/>
                <w:webHidden/>
                <w:color w:val="auto"/>
              </w:rPr>
            </w:r>
            <w:r w:rsidRPr="00295259">
              <w:rPr>
                <w:noProof/>
                <w:webHidden/>
                <w:color w:val="auto"/>
              </w:rPr>
              <w:fldChar w:fldCharType="separate"/>
            </w:r>
            <w:r w:rsidRPr="00295259">
              <w:rPr>
                <w:noProof/>
                <w:webHidden/>
                <w:color w:val="auto"/>
              </w:rPr>
              <w:t>35</w:t>
            </w:r>
            <w:r w:rsidRPr="00295259">
              <w:rPr>
                <w:noProof/>
                <w:webHidden/>
                <w:color w:val="auto"/>
              </w:rPr>
              <w:fldChar w:fldCharType="end"/>
            </w:r>
          </w:hyperlink>
        </w:p>
        <w:p w14:paraId="76BDBFD6" w14:textId="77777777" w:rsidR="00903742" w:rsidRPr="00295259" w:rsidRDefault="00903742">
          <w:pPr>
            <w:pStyle w:val="TOC2"/>
            <w:tabs>
              <w:tab w:val="right" w:leader="dot" w:pos="8296"/>
            </w:tabs>
            <w:rPr>
              <w:rFonts w:eastAsiaTheme="minorEastAsia" w:cstheme="minorBidi"/>
              <w:b w:val="0"/>
              <w:noProof/>
              <w:color w:val="auto"/>
              <w:szCs w:val="28"/>
            </w:rPr>
          </w:pPr>
          <w:hyperlink w:anchor="_Toc394490903" w:history="1">
            <w:r w:rsidRPr="00295259">
              <w:rPr>
                <w:rStyle w:val="Hyperlink"/>
                <w:rFonts w:ascii="Times" w:hAnsi="Times"/>
                <w:noProof/>
                <w:color w:val="auto"/>
                <w:lang w:bidi="ar-SA"/>
              </w:rPr>
              <w:t>4. System testing</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_Toc394490903 \h </w:instrText>
            </w:r>
            <w:r w:rsidRPr="00295259">
              <w:rPr>
                <w:noProof/>
                <w:webHidden/>
                <w:color w:val="auto"/>
              </w:rPr>
            </w:r>
            <w:r w:rsidRPr="00295259">
              <w:rPr>
                <w:noProof/>
                <w:webHidden/>
                <w:color w:val="auto"/>
              </w:rPr>
              <w:fldChar w:fldCharType="separate"/>
            </w:r>
            <w:r w:rsidRPr="00295259">
              <w:rPr>
                <w:noProof/>
                <w:webHidden/>
                <w:color w:val="auto"/>
              </w:rPr>
              <w:t>35</w:t>
            </w:r>
            <w:r w:rsidRPr="00295259">
              <w:rPr>
                <w:noProof/>
                <w:webHidden/>
                <w:color w:val="auto"/>
              </w:rPr>
              <w:fldChar w:fldCharType="end"/>
            </w:r>
          </w:hyperlink>
        </w:p>
        <w:p w14:paraId="687574CB" w14:textId="77777777" w:rsidR="00903742" w:rsidRPr="00295259" w:rsidRDefault="00903742">
          <w:pPr>
            <w:pStyle w:val="TOC3"/>
            <w:tabs>
              <w:tab w:val="right" w:leader="dot" w:pos="8296"/>
            </w:tabs>
            <w:rPr>
              <w:rFonts w:eastAsiaTheme="minorEastAsia" w:cstheme="minorBidi"/>
              <w:noProof/>
              <w:color w:val="auto"/>
              <w:szCs w:val="28"/>
            </w:rPr>
          </w:pPr>
          <w:hyperlink w:anchor="_Toc394490904" w:history="1">
            <w:r w:rsidRPr="00295259">
              <w:rPr>
                <w:rStyle w:val="Hyperlink"/>
                <w:rFonts w:ascii="Times New Roman" w:hAnsi="Times New Roman" w:cs="Times New Roman"/>
                <w:noProof/>
                <w:color w:val="auto"/>
                <w:lang w:bidi="ar-SA"/>
              </w:rPr>
              <w:t xml:space="preserve">System Test Case 01(STC-01): </w:t>
            </w:r>
            <w:r w:rsidRPr="00295259">
              <w:rPr>
                <w:rStyle w:val="Hyperlink"/>
                <w:rFonts w:ascii="Times New Roman" w:hAnsi="Times New Roman" w:cs="Times New Roman"/>
                <w:noProof/>
                <w:color w:val="auto"/>
              </w:rPr>
              <w:t>Patient can view own appointment in mobile application</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_Toc394490904 \h </w:instrText>
            </w:r>
            <w:r w:rsidRPr="00295259">
              <w:rPr>
                <w:noProof/>
                <w:webHidden/>
                <w:color w:val="auto"/>
              </w:rPr>
            </w:r>
            <w:r w:rsidRPr="00295259">
              <w:rPr>
                <w:noProof/>
                <w:webHidden/>
                <w:color w:val="auto"/>
              </w:rPr>
              <w:fldChar w:fldCharType="separate"/>
            </w:r>
            <w:r w:rsidRPr="00295259">
              <w:rPr>
                <w:noProof/>
                <w:webHidden/>
                <w:color w:val="auto"/>
              </w:rPr>
              <w:t>35</w:t>
            </w:r>
            <w:r w:rsidRPr="00295259">
              <w:rPr>
                <w:noProof/>
                <w:webHidden/>
                <w:color w:val="auto"/>
              </w:rPr>
              <w:fldChar w:fldCharType="end"/>
            </w:r>
          </w:hyperlink>
        </w:p>
        <w:p w14:paraId="7D0E79EB" w14:textId="77777777" w:rsidR="00903742" w:rsidRPr="00295259" w:rsidRDefault="00903742">
          <w:pPr>
            <w:pStyle w:val="TOC3"/>
            <w:tabs>
              <w:tab w:val="right" w:leader="dot" w:pos="8296"/>
            </w:tabs>
            <w:rPr>
              <w:rFonts w:eastAsiaTheme="minorEastAsia" w:cstheme="minorBidi"/>
              <w:noProof/>
              <w:color w:val="auto"/>
              <w:szCs w:val="28"/>
            </w:rPr>
          </w:pPr>
          <w:hyperlink w:anchor="_Toc394490905" w:history="1">
            <w:r w:rsidRPr="00295259">
              <w:rPr>
                <w:rStyle w:val="Hyperlink"/>
                <w:rFonts w:ascii="Times New Roman" w:hAnsi="Times New Roman" w:cs="Times New Roman"/>
                <w:noProof/>
                <w:color w:val="auto"/>
                <w:lang w:bidi="ar-SA"/>
              </w:rPr>
              <w:t xml:space="preserve">System Test Case 02(STC-02): </w:t>
            </w:r>
            <w:r w:rsidRPr="00295259">
              <w:rPr>
                <w:rStyle w:val="Hyperlink"/>
                <w:rFonts w:ascii="Times New Roman" w:hAnsi="Times New Roman" w:cs="Times New Roman"/>
                <w:noProof/>
                <w:color w:val="auto"/>
              </w:rPr>
              <w:t>Patient can view all appointments from Google calendar in mobile application</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_Toc394490905 \h </w:instrText>
            </w:r>
            <w:r w:rsidRPr="00295259">
              <w:rPr>
                <w:noProof/>
                <w:webHidden/>
                <w:color w:val="auto"/>
              </w:rPr>
            </w:r>
            <w:r w:rsidRPr="00295259">
              <w:rPr>
                <w:noProof/>
                <w:webHidden/>
                <w:color w:val="auto"/>
              </w:rPr>
              <w:fldChar w:fldCharType="separate"/>
            </w:r>
            <w:r w:rsidRPr="00295259">
              <w:rPr>
                <w:noProof/>
                <w:webHidden/>
                <w:color w:val="auto"/>
              </w:rPr>
              <w:t>36</w:t>
            </w:r>
            <w:r w:rsidRPr="00295259">
              <w:rPr>
                <w:noProof/>
                <w:webHidden/>
                <w:color w:val="auto"/>
              </w:rPr>
              <w:fldChar w:fldCharType="end"/>
            </w:r>
          </w:hyperlink>
        </w:p>
        <w:p w14:paraId="2F6814F9" w14:textId="77777777" w:rsidR="00903742" w:rsidRPr="00295259" w:rsidRDefault="00903742">
          <w:pPr>
            <w:pStyle w:val="TOC3"/>
            <w:tabs>
              <w:tab w:val="right" w:leader="dot" w:pos="8296"/>
            </w:tabs>
            <w:rPr>
              <w:rFonts w:eastAsiaTheme="minorEastAsia" w:cstheme="minorBidi"/>
              <w:noProof/>
              <w:color w:val="auto"/>
              <w:szCs w:val="28"/>
            </w:rPr>
          </w:pPr>
          <w:hyperlink w:anchor="_Toc394490906" w:history="1">
            <w:r w:rsidRPr="00295259">
              <w:rPr>
                <w:rStyle w:val="Hyperlink"/>
                <w:rFonts w:ascii="Times New Roman" w:hAnsi="Times New Roman" w:cs="Times New Roman"/>
                <w:noProof/>
                <w:color w:val="auto"/>
                <w:lang w:bidi="ar-SA"/>
              </w:rPr>
              <w:t xml:space="preserve">System Test Case 03(STC-03): </w:t>
            </w:r>
            <w:r w:rsidRPr="00295259">
              <w:rPr>
                <w:rStyle w:val="Hyperlink"/>
                <w:rFonts w:ascii="Times New Roman" w:hAnsi="Times New Roman" w:cs="Times New Roman"/>
                <w:noProof/>
                <w:color w:val="auto"/>
              </w:rPr>
              <w:t>Patient can view own appointment in website</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_Toc394490906 \h </w:instrText>
            </w:r>
            <w:r w:rsidRPr="00295259">
              <w:rPr>
                <w:noProof/>
                <w:webHidden/>
                <w:color w:val="auto"/>
              </w:rPr>
            </w:r>
            <w:r w:rsidRPr="00295259">
              <w:rPr>
                <w:noProof/>
                <w:webHidden/>
                <w:color w:val="auto"/>
              </w:rPr>
              <w:fldChar w:fldCharType="separate"/>
            </w:r>
            <w:r w:rsidRPr="00295259">
              <w:rPr>
                <w:noProof/>
                <w:webHidden/>
                <w:color w:val="auto"/>
              </w:rPr>
              <w:t>37</w:t>
            </w:r>
            <w:r w:rsidRPr="00295259">
              <w:rPr>
                <w:noProof/>
                <w:webHidden/>
                <w:color w:val="auto"/>
              </w:rPr>
              <w:fldChar w:fldCharType="end"/>
            </w:r>
          </w:hyperlink>
        </w:p>
        <w:p w14:paraId="46F95DD0" w14:textId="77777777" w:rsidR="00903742" w:rsidRPr="00295259" w:rsidRDefault="00903742">
          <w:pPr>
            <w:pStyle w:val="TOC3"/>
            <w:tabs>
              <w:tab w:val="right" w:leader="dot" w:pos="8296"/>
            </w:tabs>
            <w:rPr>
              <w:rFonts w:eastAsiaTheme="minorEastAsia" w:cstheme="minorBidi"/>
              <w:noProof/>
              <w:color w:val="auto"/>
              <w:szCs w:val="28"/>
            </w:rPr>
          </w:pPr>
          <w:hyperlink w:anchor="_Toc394490907" w:history="1">
            <w:r w:rsidRPr="00295259">
              <w:rPr>
                <w:rStyle w:val="Hyperlink"/>
                <w:rFonts w:ascii="Times New Roman" w:hAnsi="Times New Roman" w:cs="Times New Roman"/>
                <w:noProof/>
                <w:color w:val="auto"/>
                <w:lang w:bidi="ar-SA"/>
              </w:rPr>
              <w:t xml:space="preserve">System Test Case 04(STC-04): </w:t>
            </w:r>
            <w:r w:rsidRPr="00295259">
              <w:rPr>
                <w:rStyle w:val="Hyperlink"/>
                <w:rFonts w:ascii="Times New Roman" w:hAnsi="Times New Roman" w:cs="Times New Roman"/>
                <w:noProof/>
                <w:color w:val="auto"/>
              </w:rPr>
              <w:t>Dentist can view own appointment in website</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_Toc394490907 \h </w:instrText>
            </w:r>
            <w:r w:rsidRPr="00295259">
              <w:rPr>
                <w:noProof/>
                <w:webHidden/>
                <w:color w:val="auto"/>
              </w:rPr>
            </w:r>
            <w:r w:rsidRPr="00295259">
              <w:rPr>
                <w:noProof/>
                <w:webHidden/>
                <w:color w:val="auto"/>
              </w:rPr>
              <w:fldChar w:fldCharType="separate"/>
            </w:r>
            <w:r w:rsidRPr="00295259">
              <w:rPr>
                <w:noProof/>
                <w:webHidden/>
                <w:color w:val="auto"/>
              </w:rPr>
              <w:t>38</w:t>
            </w:r>
            <w:r w:rsidRPr="00295259">
              <w:rPr>
                <w:noProof/>
                <w:webHidden/>
                <w:color w:val="auto"/>
              </w:rPr>
              <w:fldChar w:fldCharType="end"/>
            </w:r>
          </w:hyperlink>
        </w:p>
        <w:p w14:paraId="6790C7BB" w14:textId="77777777" w:rsidR="00903742" w:rsidRPr="00295259" w:rsidRDefault="00903742">
          <w:pPr>
            <w:pStyle w:val="TOC3"/>
            <w:tabs>
              <w:tab w:val="right" w:leader="dot" w:pos="8296"/>
            </w:tabs>
            <w:rPr>
              <w:rFonts w:eastAsiaTheme="minorEastAsia" w:cstheme="minorBidi"/>
              <w:noProof/>
              <w:color w:val="auto"/>
              <w:szCs w:val="28"/>
            </w:rPr>
          </w:pPr>
          <w:hyperlink w:anchor="_Toc394490908" w:history="1">
            <w:r w:rsidRPr="00295259">
              <w:rPr>
                <w:rStyle w:val="Hyperlink"/>
                <w:rFonts w:ascii="Times New Roman" w:hAnsi="Times New Roman" w:cs="Times New Roman"/>
                <w:noProof/>
                <w:color w:val="auto"/>
                <w:lang w:bidi="ar-SA"/>
              </w:rPr>
              <w:t xml:space="preserve">System Test Case 05(STC-05): </w:t>
            </w:r>
            <w:r w:rsidRPr="00295259">
              <w:rPr>
                <w:rStyle w:val="Hyperlink"/>
                <w:rFonts w:ascii="Times New Roman" w:hAnsi="Times New Roman" w:cs="Times New Roman"/>
                <w:noProof/>
                <w:color w:val="auto"/>
              </w:rPr>
              <w:t>Visitor can view all appointment from Google calendar in website</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_Toc394490908 \h </w:instrText>
            </w:r>
            <w:r w:rsidRPr="00295259">
              <w:rPr>
                <w:noProof/>
                <w:webHidden/>
                <w:color w:val="auto"/>
              </w:rPr>
            </w:r>
            <w:r w:rsidRPr="00295259">
              <w:rPr>
                <w:noProof/>
                <w:webHidden/>
                <w:color w:val="auto"/>
              </w:rPr>
              <w:fldChar w:fldCharType="separate"/>
            </w:r>
            <w:r w:rsidRPr="00295259">
              <w:rPr>
                <w:noProof/>
                <w:webHidden/>
                <w:color w:val="auto"/>
              </w:rPr>
              <w:t>39</w:t>
            </w:r>
            <w:r w:rsidRPr="00295259">
              <w:rPr>
                <w:noProof/>
                <w:webHidden/>
                <w:color w:val="auto"/>
              </w:rPr>
              <w:fldChar w:fldCharType="end"/>
            </w:r>
          </w:hyperlink>
        </w:p>
        <w:p w14:paraId="384B429A" w14:textId="77777777" w:rsidR="00903742" w:rsidRPr="00295259" w:rsidRDefault="00903742">
          <w:pPr>
            <w:pStyle w:val="TOC3"/>
            <w:tabs>
              <w:tab w:val="right" w:leader="dot" w:pos="8296"/>
            </w:tabs>
            <w:rPr>
              <w:rFonts w:eastAsiaTheme="minorEastAsia" w:cstheme="minorBidi"/>
              <w:noProof/>
              <w:color w:val="auto"/>
              <w:szCs w:val="28"/>
            </w:rPr>
          </w:pPr>
          <w:hyperlink w:anchor="_Toc394490909" w:history="1">
            <w:r w:rsidRPr="00295259">
              <w:rPr>
                <w:rStyle w:val="Hyperlink"/>
                <w:rFonts w:ascii="Times New Roman" w:hAnsi="Times New Roman" w:cs="Times New Roman"/>
                <w:noProof/>
                <w:color w:val="auto"/>
                <w:lang w:bidi="ar-SA"/>
              </w:rPr>
              <w:t xml:space="preserve">System Test Case 06(STC-06): </w:t>
            </w:r>
            <w:r w:rsidRPr="00295259">
              <w:rPr>
                <w:rStyle w:val="Hyperlink"/>
                <w:rFonts w:ascii="Times New Roman" w:hAnsi="Times New Roman" w:cs="Times New Roman"/>
                <w:noProof/>
                <w:color w:val="auto"/>
              </w:rPr>
              <w:t>Officer can view all appointments as a list in website</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_Toc394490909 \h </w:instrText>
            </w:r>
            <w:r w:rsidRPr="00295259">
              <w:rPr>
                <w:noProof/>
                <w:webHidden/>
                <w:color w:val="auto"/>
              </w:rPr>
            </w:r>
            <w:r w:rsidRPr="00295259">
              <w:rPr>
                <w:noProof/>
                <w:webHidden/>
                <w:color w:val="auto"/>
              </w:rPr>
              <w:fldChar w:fldCharType="separate"/>
            </w:r>
            <w:r w:rsidRPr="00295259">
              <w:rPr>
                <w:noProof/>
                <w:webHidden/>
                <w:color w:val="auto"/>
              </w:rPr>
              <w:t>40</w:t>
            </w:r>
            <w:r w:rsidRPr="00295259">
              <w:rPr>
                <w:noProof/>
                <w:webHidden/>
                <w:color w:val="auto"/>
              </w:rPr>
              <w:fldChar w:fldCharType="end"/>
            </w:r>
          </w:hyperlink>
        </w:p>
        <w:p w14:paraId="3A46D67A" w14:textId="77777777" w:rsidR="00903742" w:rsidRPr="00295259" w:rsidRDefault="00903742">
          <w:pPr>
            <w:pStyle w:val="TOC3"/>
            <w:tabs>
              <w:tab w:val="right" w:leader="dot" w:pos="8296"/>
            </w:tabs>
            <w:rPr>
              <w:rFonts w:eastAsiaTheme="minorEastAsia" w:cstheme="minorBidi"/>
              <w:noProof/>
              <w:color w:val="auto"/>
              <w:szCs w:val="28"/>
            </w:rPr>
          </w:pPr>
          <w:hyperlink w:anchor="_Toc394490910" w:history="1">
            <w:r w:rsidRPr="00295259">
              <w:rPr>
                <w:rStyle w:val="Hyperlink"/>
                <w:rFonts w:ascii="Times New Roman" w:hAnsi="Times New Roman" w:cs="Times New Roman"/>
                <w:noProof/>
                <w:color w:val="auto"/>
                <w:lang w:bidi="ar-SA"/>
              </w:rPr>
              <w:t xml:space="preserve">System Test Case 07(STC-07): </w:t>
            </w:r>
            <w:r w:rsidRPr="00295259">
              <w:rPr>
                <w:rStyle w:val="Hyperlink"/>
                <w:rFonts w:ascii="Times New Roman" w:hAnsi="Times New Roman" w:cs="Times New Roman"/>
                <w:noProof/>
                <w:color w:val="auto"/>
              </w:rPr>
              <w:t>Officer can view patients’ appointment as a list in website</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_Toc394490910 \h </w:instrText>
            </w:r>
            <w:r w:rsidRPr="00295259">
              <w:rPr>
                <w:noProof/>
                <w:webHidden/>
                <w:color w:val="auto"/>
              </w:rPr>
            </w:r>
            <w:r w:rsidRPr="00295259">
              <w:rPr>
                <w:noProof/>
                <w:webHidden/>
                <w:color w:val="auto"/>
              </w:rPr>
              <w:fldChar w:fldCharType="separate"/>
            </w:r>
            <w:r w:rsidRPr="00295259">
              <w:rPr>
                <w:noProof/>
                <w:webHidden/>
                <w:color w:val="auto"/>
              </w:rPr>
              <w:t>41</w:t>
            </w:r>
            <w:r w:rsidRPr="00295259">
              <w:rPr>
                <w:noProof/>
                <w:webHidden/>
                <w:color w:val="auto"/>
              </w:rPr>
              <w:fldChar w:fldCharType="end"/>
            </w:r>
          </w:hyperlink>
        </w:p>
        <w:p w14:paraId="4A9ED991" w14:textId="77777777" w:rsidR="00903742" w:rsidRPr="00295259" w:rsidRDefault="00903742">
          <w:pPr>
            <w:pStyle w:val="TOC3"/>
            <w:tabs>
              <w:tab w:val="right" w:leader="dot" w:pos="8296"/>
            </w:tabs>
            <w:rPr>
              <w:rFonts w:eastAsiaTheme="minorEastAsia" w:cstheme="minorBidi"/>
              <w:noProof/>
              <w:color w:val="auto"/>
              <w:szCs w:val="28"/>
            </w:rPr>
          </w:pPr>
          <w:hyperlink w:anchor="_Toc394490911" w:history="1">
            <w:r w:rsidRPr="00295259">
              <w:rPr>
                <w:rStyle w:val="Hyperlink"/>
                <w:rFonts w:ascii="Times New Roman" w:hAnsi="Times New Roman" w:cs="Times New Roman"/>
                <w:noProof/>
                <w:color w:val="auto"/>
                <w:lang w:bidi="ar-SA"/>
              </w:rPr>
              <w:t xml:space="preserve">System Test Case 08(STC-08): </w:t>
            </w:r>
            <w:r w:rsidRPr="00295259">
              <w:rPr>
                <w:rStyle w:val="Hyperlink"/>
                <w:rFonts w:ascii="Times New Roman" w:hAnsi="Times New Roman" w:cs="Times New Roman"/>
                <w:noProof/>
                <w:color w:val="auto"/>
              </w:rPr>
              <w:t>Officer can view dentists’ appointment as a list in website</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_Toc394490911 \h </w:instrText>
            </w:r>
            <w:r w:rsidRPr="00295259">
              <w:rPr>
                <w:noProof/>
                <w:webHidden/>
                <w:color w:val="auto"/>
              </w:rPr>
            </w:r>
            <w:r w:rsidRPr="00295259">
              <w:rPr>
                <w:noProof/>
                <w:webHidden/>
                <w:color w:val="auto"/>
              </w:rPr>
              <w:fldChar w:fldCharType="separate"/>
            </w:r>
            <w:r w:rsidRPr="00295259">
              <w:rPr>
                <w:noProof/>
                <w:webHidden/>
                <w:color w:val="auto"/>
              </w:rPr>
              <w:t>42</w:t>
            </w:r>
            <w:r w:rsidRPr="00295259">
              <w:rPr>
                <w:noProof/>
                <w:webHidden/>
                <w:color w:val="auto"/>
              </w:rPr>
              <w:fldChar w:fldCharType="end"/>
            </w:r>
          </w:hyperlink>
        </w:p>
        <w:p w14:paraId="4B0D61F2" w14:textId="77777777" w:rsidR="00903742" w:rsidRPr="00295259" w:rsidRDefault="00903742">
          <w:pPr>
            <w:pStyle w:val="TOC3"/>
            <w:tabs>
              <w:tab w:val="right" w:leader="dot" w:pos="8296"/>
            </w:tabs>
            <w:rPr>
              <w:rFonts w:eastAsiaTheme="minorEastAsia" w:cstheme="minorBidi"/>
              <w:noProof/>
              <w:color w:val="auto"/>
              <w:szCs w:val="28"/>
            </w:rPr>
          </w:pPr>
          <w:hyperlink w:anchor="_Toc394490912" w:history="1">
            <w:r w:rsidRPr="00295259">
              <w:rPr>
                <w:rStyle w:val="Hyperlink"/>
                <w:rFonts w:ascii="Times New Roman" w:hAnsi="Times New Roman" w:cs="Times New Roman"/>
                <w:noProof/>
                <w:color w:val="auto"/>
                <w:lang w:bidi="ar-SA"/>
              </w:rPr>
              <w:t>System Test Case 09(STC-09): Patient can view all appointments from Google calendar in the website</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_Toc394490912 \h </w:instrText>
            </w:r>
            <w:r w:rsidRPr="00295259">
              <w:rPr>
                <w:noProof/>
                <w:webHidden/>
                <w:color w:val="auto"/>
              </w:rPr>
            </w:r>
            <w:r w:rsidRPr="00295259">
              <w:rPr>
                <w:noProof/>
                <w:webHidden/>
                <w:color w:val="auto"/>
              </w:rPr>
              <w:fldChar w:fldCharType="separate"/>
            </w:r>
            <w:r w:rsidRPr="00295259">
              <w:rPr>
                <w:noProof/>
                <w:webHidden/>
                <w:color w:val="auto"/>
              </w:rPr>
              <w:t>43</w:t>
            </w:r>
            <w:r w:rsidRPr="00295259">
              <w:rPr>
                <w:noProof/>
                <w:webHidden/>
                <w:color w:val="auto"/>
              </w:rPr>
              <w:fldChar w:fldCharType="end"/>
            </w:r>
          </w:hyperlink>
        </w:p>
        <w:p w14:paraId="5B736BAF" w14:textId="77777777" w:rsidR="00903742" w:rsidRPr="00295259" w:rsidRDefault="00903742">
          <w:pPr>
            <w:pStyle w:val="TOC3"/>
            <w:tabs>
              <w:tab w:val="right" w:leader="dot" w:pos="8296"/>
            </w:tabs>
            <w:rPr>
              <w:rFonts w:eastAsiaTheme="minorEastAsia" w:cstheme="minorBidi"/>
              <w:noProof/>
              <w:color w:val="auto"/>
              <w:szCs w:val="28"/>
            </w:rPr>
          </w:pPr>
          <w:hyperlink w:anchor="_Toc394490913" w:history="1">
            <w:r w:rsidRPr="00295259">
              <w:rPr>
                <w:rStyle w:val="Hyperlink"/>
                <w:rFonts w:ascii="Times New Roman" w:hAnsi="Times New Roman" w:cs="Times New Roman"/>
                <w:noProof/>
                <w:color w:val="auto"/>
                <w:lang w:bidi="ar-SA"/>
              </w:rPr>
              <w:t xml:space="preserve">System Test Case 10(STC-10): </w:t>
            </w:r>
            <w:r w:rsidRPr="00295259">
              <w:rPr>
                <w:rStyle w:val="Hyperlink"/>
                <w:rFonts w:ascii="Times New Roman" w:hAnsi="Times New Roman" w:cs="Times New Roman"/>
                <w:noProof/>
                <w:color w:val="auto"/>
              </w:rPr>
              <w:t>Officer can create new appointment</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_Toc394490913 \h </w:instrText>
            </w:r>
            <w:r w:rsidRPr="00295259">
              <w:rPr>
                <w:noProof/>
                <w:webHidden/>
                <w:color w:val="auto"/>
              </w:rPr>
            </w:r>
            <w:r w:rsidRPr="00295259">
              <w:rPr>
                <w:noProof/>
                <w:webHidden/>
                <w:color w:val="auto"/>
              </w:rPr>
              <w:fldChar w:fldCharType="separate"/>
            </w:r>
            <w:r w:rsidRPr="00295259">
              <w:rPr>
                <w:noProof/>
                <w:webHidden/>
                <w:color w:val="auto"/>
              </w:rPr>
              <w:t>44</w:t>
            </w:r>
            <w:r w:rsidRPr="00295259">
              <w:rPr>
                <w:noProof/>
                <w:webHidden/>
                <w:color w:val="auto"/>
              </w:rPr>
              <w:fldChar w:fldCharType="end"/>
            </w:r>
          </w:hyperlink>
        </w:p>
        <w:p w14:paraId="75F7128E" w14:textId="77777777" w:rsidR="00903742" w:rsidRPr="00295259" w:rsidRDefault="00903742">
          <w:pPr>
            <w:pStyle w:val="TOC3"/>
            <w:tabs>
              <w:tab w:val="right" w:leader="dot" w:pos="8296"/>
            </w:tabs>
            <w:rPr>
              <w:rFonts w:eastAsiaTheme="minorEastAsia" w:cstheme="minorBidi"/>
              <w:noProof/>
              <w:color w:val="auto"/>
              <w:szCs w:val="28"/>
            </w:rPr>
          </w:pPr>
          <w:hyperlink w:anchor="_Toc394490914" w:history="1">
            <w:r w:rsidRPr="00295259">
              <w:rPr>
                <w:rStyle w:val="Hyperlink"/>
                <w:rFonts w:ascii="Times New Roman" w:hAnsi="Times New Roman" w:cs="Times New Roman"/>
                <w:noProof/>
                <w:color w:val="auto"/>
                <w:lang w:bidi="ar-SA"/>
              </w:rPr>
              <w:t xml:space="preserve">System Test Case 11(STC-11): </w:t>
            </w:r>
            <w:r w:rsidRPr="00295259">
              <w:rPr>
                <w:rStyle w:val="Hyperlink"/>
                <w:rFonts w:ascii="Times New Roman" w:hAnsi="Times New Roman" w:cs="Times New Roman"/>
                <w:noProof/>
                <w:color w:val="auto"/>
              </w:rPr>
              <w:t>Officer can edit the appointment</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_Toc394490914 \h </w:instrText>
            </w:r>
            <w:r w:rsidRPr="00295259">
              <w:rPr>
                <w:noProof/>
                <w:webHidden/>
                <w:color w:val="auto"/>
              </w:rPr>
            </w:r>
            <w:r w:rsidRPr="00295259">
              <w:rPr>
                <w:noProof/>
                <w:webHidden/>
                <w:color w:val="auto"/>
              </w:rPr>
              <w:fldChar w:fldCharType="separate"/>
            </w:r>
            <w:r w:rsidRPr="00295259">
              <w:rPr>
                <w:noProof/>
                <w:webHidden/>
                <w:color w:val="auto"/>
              </w:rPr>
              <w:t>47</w:t>
            </w:r>
            <w:r w:rsidRPr="00295259">
              <w:rPr>
                <w:noProof/>
                <w:webHidden/>
                <w:color w:val="auto"/>
              </w:rPr>
              <w:fldChar w:fldCharType="end"/>
            </w:r>
          </w:hyperlink>
        </w:p>
        <w:p w14:paraId="228FC6B3" w14:textId="77777777" w:rsidR="00903742" w:rsidRPr="00295259" w:rsidRDefault="00903742">
          <w:pPr>
            <w:pStyle w:val="TOC3"/>
            <w:tabs>
              <w:tab w:val="right" w:leader="dot" w:pos="8296"/>
            </w:tabs>
            <w:rPr>
              <w:rFonts w:eastAsiaTheme="minorEastAsia" w:cstheme="minorBidi"/>
              <w:noProof/>
              <w:color w:val="auto"/>
              <w:szCs w:val="28"/>
            </w:rPr>
          </w:pPr>
          <w:hyperlink w:anchor="_Toc394490915" w:history="1">
            <w:r w:rsidRPr="00295259">
              <w:rPr>
                <w:rStyle w:val="Hyperlink"/>
                <w:rFonts w:ascii="Times New Roman" w:hAnsi="Times New Roman" w:cs="Times New Roman"/>
                <w:noProof/>
                <w:color w:val="auto"/>
                <w:lang w:bidi="ar-SA"/>
              </w:rPr>
              <w:t xml:space="preserve">System Test Case 12(STC-12): </w:t>
            </w:r>
            <w:r w:rsidRPr="00295259">
              <w:rPr>
                <w:rStyle w:val="Hyperlink"/>
                <w:rFonts w:ascii="Times New Roman" w:hAnsi="Times New Roman" w:cs="Times New Roman"/>
                <w:noProof/>
                <w:color w:val="auto"/>
              </w:rPr>
              <w:t>Officer can delete the appointment</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_Toc394490915 \h </w:instrText>
            </w:r>
            <w:r w:rsidRPr="00295259">
              <w:rPr>
                <w:noProof/>
                <w:webHidden/>
                <w:color w:val="auto"/>
              </w:rPr>
            </w:r>
            <w:r w:rsidRPr="00295259">
              <w:rPr>
                <w:noProof/>
                <w:webHidden/>
                <w:color w:val="auto"/>
              </w:rPr>
              <w:fldChar w:fldCharType="separate"/>
            </w:r>
            <w:r w:rsidRPr="00295259">
              <w:rPr>
                <w:noProof/>
                <w:webHidden/>
                <w:color w:val="auto"/>
              </w:rPr>
              <w:t>49</w:t>
            </w:r>
            <w:r w:rsidRPr="00295259">
              <w:rPr>
                <w:noProof/>
                <w:webHidden/>
                <w:color w:val="auto"/>
              </w:rPr>
              <w:fldChar w:fldCharType="end"/>
            </w:r>
          </w:hyperlink>
        </w:p>
        <w:p w14:paraId="00C69746" w14:textId="77777777" w:rsidR="00903742" w:rsidRPr="00295259" w:rsidRDefault="00903742">
          <w:pPr>
            <w:pStyle w:val="TOC3"/>
            <w:tabs>
              <w:tab w:val="right" w:leader="dot" w:pos="8296"/>
            </w:tabs>
            <w:rPr>
              <w:rFonts w:eastAsiaTheme="minorEastAsia" w:cstheme="minorBidi"/>
              <w:noProof/>
              <w:color w:val="auto"/>
              <w:szCs w:val="28"/>
            </w:rPr>
          </w:pPr>
          <w:hyperlink w:anchor="_Toc394490916" w:history="1">
            <w:r w:rsidRPr="00295259">
              <w:rPr>
                <w:rStyle w:val="Hyperlink"/>
                <w:rFonts w:ascii="Times New Roman" w:hAnsi="Times New Roman" w:cs="Times New Roman"/>
                <w:noProof/>
                <w:color w:val="auto"/>
                <w:lang w:bidi="ar-SA"/>
              </w:rPr>
              <w:t xml:space="preserve">System Test Case 13(STC-13): </w:t>
            </w:r>
            <w:r w:rsidRPr="00295259">
              <w:rPr>
                <w:rStyle w:val="Hyperlink"/>
                <w:rFonts w:ascii="Times New Roman" w:hAnsi="Times New Roman" w:cs="Times New Roman"/>
                <w:noProof/>
                <w:color w:val="auto"/>
              </w:rPr>
              <w:t>Officer can save the appointment to Google calendar</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_Toc394490916 \h </w:instrText>
            </w:r>
            <w:r w:rsidRPr="00295259">
              <w:rPr>
                <w:noProof/>
                <w:webHidden/>
                <w:color w:val="auto"/>
              </w:rPr>
            </w:r>
            <w:r w:rsidRPr="00295259">
              <w:rPr>
                <w:noProof/>
                <w:webHidden/>
                <w:color w:val="auto"/>
              </w:rPr>
              <w:fldChar w:fldCharType="separate"/>
            </w:r>
            <w:r w:rsidRPr="00295259">
              <w:rPr>
                <w:noProof/>
                <w:webHidden/>
                <w:color w:val="auto"/>
              </w:rPr>
              <w:t>50</w:t>
            </w:r>
            <w:r w:rsidRPr="00295259">
              <w:rPr>
                <w:noProof/>
                <w:webHidden/>
                <w:color w:val="auto"/>
              </w:rPr>
              <w:fldChar w:fldCharType="end"/>
            </w:r>
          </w:hyperlink>
        </w:p>
        <w:p w14:paraId="5DA60E87" w14:textId="77777777" w:rsidR="00903742" w:rsidRPr="00295259" w:rsidRDefault="00903742">
          <w:pPr>
            <w:pStyle w:val="TOC3"/>
            <w:tabs>
              <w:tab w:val="right" w:leader="dot" w:pos="8296"/>
            </w:tabs>
            <w:rPr>
              <w:rFonts w:eastAsiaTheme="minorEastAsia" w:cstheme="minorBidi"/>
              <w:noProof/>
              <w:color w:val="auto"/>
              <w:szCs w:val="28"/>
            </w:rPr>
          </w:pPr>
          <w:hyperlink w:anchor="_Toc394490917" w:history="1">
            <w:r w:rsidRPr="00295259">
              <w:rPr>
                <w:rStyle w:val="Hyperlink"/>
                <w:rFonts w:ascii="Times New Roman" w:hAnsi="Times New Roman" w:cs="Times New Roman"/>
                <w:noProof/>
                <w:color w:val="auto"/>
                <w:lang w:bidi="ar-SA"/>
              </w:rPr>
              <w:t xml:space="preserve">System Test Case 14(STC-14): </w:t>
            </w:r>
            <w:r w:rsidRPr="00295259">
              <w:rPr>
                <w:rStyle w:val="Hyperlink"/>
                <w:rFonts w:ascii="Times New Roman" w:hAnsi="Times New Roman" w:cs="Times New Roman"/>
                <w:noProof/>
                <w:color w:val="auto"/>
              </w:rPr>
              <w:t>Patient can login to the mobile application</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_Toc394490917 \h </w:instrText>
            </w:r>
            <w:r w:rsidRPr="00295259">
              <w:rPr>
                <w:noProof/>
                <w:webHidden/>
                <w:color w:val="auto"/>
              </w:rPr>
            </w:r>
            <w:r w:rsidRPr="00295259">
              <w:rPr>
                <w:noProof/>
                <w:webHidden/>
                <w:color w:val="auto"/>
              </w:rPr>
              <w:fldChar w:fldCharType="separate"/>
            </w:r>
            <w:r w:rsidRPr="00295259">
              <w:rPr>
                <w:noProof/>
                <w:webHidden/>
                <w:color w:val="auto"/>
              </w:rPr>
              <w:t>51</w:t>
            </w:r>
            <w:r w:rsidRPr="00295259">
              <w:rPr>
                <w:noProof/>
                <w:webHidden/>
                <w:color w:val="auto"/>
              </w:rPr>
              <w:fldChar w:fldCharType="end"/>
            </w:r>
          </w:hyperlink>
        </w:p>
        <w:p w14:paraId="4688306E" w14:textId="77777777" w:rsidR="00903742" w:rsidRPr="00295259" w:rsidRDefault="00903742">
          <w:pPr>
            <w:pStyle w:val="TOC3"/>
            <w:tabs>
              <w:tab w:val="right" w:leader="dot" w:pos="8296"/>
            </w:tabs>
            <w:rPr>
              <w:rFonts w:eastAsiaTheme="minorEastAsia" w:cstheme="minorBidi"/>
              <w:noProof/>
              <w:color w:val="auto"/>
              <w:szCs w:val="28"/>
            </w:rPr>
          </w:pPr>
          <w:hyperlink w:anchor="_Toc394490918" w:history="1">
            <w:r w:rsidRPr="00295259">
              <w:rPr>
                <w:rStyle w:val="Hyperlink"/>
                <w:rFonts w:ascii="Times New Roman" w:hAnsi="Times New Roman" w:cs="Times New Roman"/>
                <w:noProof/>
                <w:color w:val="auto"/>
                <w:lang w:bidi="ar-SA"/>
              </w:rPr>
              <w:t xml:space="preserve">System Test Case 15(STC-15): </w:t>
            </w:r>
            <w:r w:rsidRPr="00295259">
              <w:rPr>
                <w:rStyle w:val="Hyperlink"/>
                <w:rFonts w:ascii="Times New Roman" w:hAnsi="Times New Roman" w:cs="Times New Roman"/>
                <w:noProof/>
                <w:color w:val="auto"/>
              </w:rPr>
              <w:t>Patient can login to the website</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_Toc394490918 \h </w:instrText>
            </w:r>
            <w:r w:rsidRPr="00295259">
              <w:rPr>
                <w:noProof/>
                <w:webHidden/>
                <w:color w:val="auto"/>
              </w:rPr>
            </w:r>
            <w:r w:rsidRPr="00295259">
              <w:rPr>
                <w:noProof/>
                <w:webHidden/>
                <w:color w:val="auto"/>
              </w:rPr>
              <w:fldChar w:fldCharType="separate"/>
            </w:r>
            <w:r w:rsidRPr="00295259">
              <w:rPr>
                <w:noProof/>
                <w:webHidden/>
                <w:color w:val="auto"/>
              </w:rPr>
              <w:t>52</w:t>
            </w:r>
            <w:r w:rsidRPr="00295259">
              <w:rPr>
                <w:noProof/>
                <w:webHidden/>
                <w:color w:val="auto"/>
              </w:rPr>
              <w:fldChar w:fldCharType="end"/>
            </w:r>
          </w:hyperlink>
        </w:p>
        <w:p w14:paraId="71B6B3AA" w14:textId="77777777" w:rsidR="00903742" w:rsidRPr="00295259" w:rsidRDefault="00903742">
          <w:pPr>
            <w:pStyle w:val="TOC3"/>
            <w:tabs>
              <w:tab w:val="right" w:leader="dot" w:pos="8296"/>
            </w:tabs>
            <w:rPr>
              <w:rFonts w:eastAsiaTheme="minorEastAsia" w:cstheme="minorBidi"/>
              <w:noProof/>
              <w:color w:val="auto"/>
              <w:szCs w:val="28"/>
            </w:rPr>
          </w:pPr>
          <w:hyperlink w:anchor="_Toc394490919" w:history="1">
            <w:r w:rsidRPr="00295259">
              <w:rPr>
                <w:rStyle w:val="Hyperlink"/>
                <w:rFonts w:ascii="Times New Roman" w:hAnsi="Times New Roman" w:cs="Times New Roman"/>
                <w:noProof/>
                <w:color w:val="auto"/>
                <w:lang w:bidi="ar-SA"/>
              </w:rPr>
              <w:t>System Test Case 16(STC-16): Patient can logout from the mobile application</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_Toc394490919 \h </w:instrText>
            </w:r>
            <w:r w:rsidRPr="00295259">
              <w:rPr>
                <w:noProof/>
                <w:webHidden/>
                <w:color w:val="auto"/>
              </w:rPr>
            </w:r>
            <w:r w:rsidRPr="00295259">
              <w:rPr>
                <w:noProof/>
                <w:webHidden/>
                <w:color w:val="auto"/>
              </w:rPr>
              <w:fldChar w:fldCharType="separate"/>
            </w:r>
            <w:r w:rsidRPr="00295259">
              <w:rPr>
                <w:noProof/>
                <w:webHidden/>
                <w:color w:val="auto"/>
              </w:rPr>
              <w:t>53</w:t>
            </w:r>
            <w:r w:rsidRPr="00295259">
              <w:rPr>
                <w:noProof/>
                <w:webHidden/>
                <w:color w:val="auto"/>
              </w:rPr>
              <w:fldChar w:fldCharType="end"/>
            </w:r>
          </w:hyperlink>
        </w:p>
        <w:p w14:paraId="09177A72" w14:textId="77777777" w:rsidR="00903742" w:rsidRPr="00295259" w:rsidRDefault="00903742">
          <w:pPr>
            <w:pStyle w:val="TOC3"/>
            <w:tabs>
              <w:tab w:val="right" w:leader="dot" w:pos="8296"/>
            </w:tabs>
            <w:rPr>
              <w:rFonts w:eastAsiaTheme="minorEastAsia" w:cstheme="minorBidi"/>
              <w:noProof/>
              <w:color w:val="auto"/>
              <w:szCs w:val="28"/>
            </w:rPr>
          </w:pPr>
          <w:hyperlink w:anchor="_Toc394490920" w:history="1">
            <w:r w:rsidRPr="00295259">
              <w:rPr>
                <w:rStyle w:val="Hyperlink"/>
                <w:rFonts w:ascii="Times New Roman" w:hAnsi="Times New Roman" w:cs="Times New Roman"/>
                <w:noProof/>
                <w:color w:val="auto"/>
                <w:lang w:bidi="ar-SA"/>
              </w:rPr>
              <w:t>System Test Case 17(STC-017): Patient can logout from the website</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_Toc394490920 \h </w:instrText>
            </w:r>
            <w:r w:rsidRPr="00295259">
              <w:rPr>
                <w:noProof/>
                <w:webHidden/>
                <w:color w:val="auto"/>
              </w:rPr>
            </w:r>
            <w:r w:rsidRPr="00295259">
              <w:rPr>
                <w:noProof/>
                <w:webHidden/>
                <w:color w:val="auto"/>
              </w:rPr>
              <w:fldChar w:fldCharType="separate"/>
            </w:r>
            <w:r w:rsidRPr="00295259">
              <w:rPr>
                <w:noProof/>
                <w:webHidden/>
                <w:color w:val="auto"/>
              </w:rPr>
              <w:t>53</w:t>
            </w:r>
            <w:r w:rsidRPr="00295259">
              <w:rPr>
                <w:noProof/>
                <w:webHidden/>
                <w:color w:val="auto"/>
              </w:rPr>
              <w:fldChar w:fldCharType="end"/>
            </w:r>
          </w:hyperlink>
        </w:p>
        <w:p w14:paraId="64C11A4A" w14:textId="77777777" w:rsidR="00903742" w:rsidRPr="00295259" w:rsidRDefault="00903742">
          <w:pPr>
            <w:pStyle w:val="TOC3"/>
            <w:tabs>
              <w:tab w:val="right" w:leader="dot" w:pos="8296"/>
            </w:tabs>
            <w:rPr>
              <w:rFonts w:eastAsiaTheme="minorEastAsia" w:cstheme="minorBidi"/>
              <w:noProof/>
              <w:color w:val="auto"/>
              <w:szCs w:val="28"/>
            </w:rPr>
          </w:pPr>
          <w:hyperlink w:anchor="_Toc394490921" w:history="1">
            <w:r w:rsidRPr="00295259">
              <w:rPr>
                <w:rStyle w:val="Hyperlink"/>
                <w:rFonts w:ascii="Times New Roman" w:hAnsi="Times New Roman" w:cs="Times New Roman"/>
                <w:noProof/>
                <w:color w:val="auto"/>
                <w:lang w:bidi="ar-SA"/>
              </w:rPr>
              <w:t>System Test Case 18(STC-18): Officer can login into the websites</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_Toc394490921 \h </w:instrText>
            </w:r>
            <w:r w:rsidRPr="00295259">
              <w:rPr>
                <w:noProof/>
                <w:webHidden/>
                <w:color w:val="auto"/>
              </w:rPr>
            </w:r>
            <w:r w:rsidRPr="00295259">
              <w:rPr>
                <w:noProof/>
                <w:webHidden/>
                <w:color w:val="auto"/>
              </w:rPr>
              <w:fldChar w:fldCharType="separate"/>
            </w:r>
            <w:r w:rsidRPr="00295259">
              <w:rPr>
                <w:noProof/>
                <w:webHidden/>
                <w:color w:val="auto"/>
              </w:rPr>
              <w:t>54</w:t>
            </w:r>
            <w:r w:rsidRPr="00295259">
              <w:rPr>
                <w:noProof/>
                <w:webHidden/>
                <w:color w:val="auto"/>
              </w:rPr>
              <w:fldChar w:fldCharType="end"/>
            </w:r>
          </w:hyperlink>
        </w:p>
        <w:p w14:paraId="5F1A6F88" w14:textId="77777777" w:rsidR="00903742" w:rsidRPr="00295259" w:rsidRDefault="00903742">
          <w:pPr>
            <w:pStyle w:val="TOC3"/>
            <w:tabs>
              <w:tab w:val="right" w:leader="dot" w:pos="8296"/>
            </w:tabs>
            <w:rPr>
              <w:rFonts w:eastAsiaTheme="minorEastAsia" w:cstheme="minorBidi"/>
              <w:noProof/>
              <w:color w:val="auto"/>
              <w:szCs w:val="28"/>
            </w:rPr>
          </w:pPr>
          <w:hyperlink w:anchor="_Toc394490922" w:history="1">
            <w:r w:rsidRPr="00295259">
              <w:rPr>
                <w:rStyle w:val="Hyperlink"/>
                <w:rFonts w:ascii="Times New Roman" w:hAnsi="Times New Roman" w:cs="Times New Roman"/>
                <w:noProof/>
                <w:color w:val="auto"/>
                <w:lang w:bidi="ar-SA"/>
              </w:rPr>
              <w:t>System Test Case 19(STC-19): Officer can logout from website</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_Toc394490922 \h </w:instrText>
            </w:r>
            <w:r w:rsidRPr="00295259">
              <w:rPr>
                <w:noProof/>
                <w:webHidden/>
                <w:color w:val="auto"/>
              </w:rPr>
            </w:r>
            <w:r w:rsidRPr="00295259">
              <w:rPr>
                <w:noProof/>
                <w:webHidden/>
                <w:color w:val="auto"/>
              </w:rPr>
              <w:fldChar w:fldCharType="separate"/>
            </w:r>
            <w:r w:rsidRPr="00295259">
              <w:rPr>
                <w:noProof/>
                <w:webHidden/>
                <w:color w:val="auto"/>
              </w:rPr>
              <w:t>55</w:t>
            </w:r>
            <w:r w:rsidRPr="00295259">
              <w:rPr>
                <w:noProof/>
                <w:webHidden/>
                <w:color w:val="auto"/>
              </w:rPr>
              <w:fldChar w:fldCharType="end"/>
            </w:r>
          </w:hyperlink>
        </w:p>
        <w:p w14:paraId="1435AEC4" w14:textId="77777777" w:rsidR="00903742" w:rsidRPr="00295259" w:rsidRDefault="00903742">
          <w:pPr>
            <w:pStyle w:val="TOC3"/>
            <w:tabs>
              <w:tab w:val="right" w:leader="dot" w:pos="8296"/>
            </w:tabs>
            <w:rPr>
              <w:rFonts w:eastAsiaTheme="minorEastAsia" w:cstheme="minorBidi"/>
              <w:noProof/>
              <w:color w:val="auto"/>
              <w:szCs w:val="28"/>
            </w:rPr>
          </w:pPr>
          <w:hyperlink w:anchor="_Toc394490923" w:history="1">
            <w:r w:rsidRPr="00295259">
              <w:rPr>
                <w:rStyle w:val="Hyperlink"/>
                <w:rFonts w:ascii="Times New Roman" w:hAnsi="Times New Roman" w:cs="Times New Roman"/>
                <w:noProof/>
                <w:color w:val="auto"/>
                <w:lang w:bidi="ar-SA"/>
              </w:rPr>
              <w:t xml:space="preserve">System Test Case 20(STC-20): </w:t>
            </w:r>
            <w:r w:rsidRPr="00295259">
              <w:rPr>
                <w:rStyle w:val="Hyperlink"/>
                <w:rFonts w:ascii="Times New Roman" w:hAnsi="Times New Roman" w:cs="Times New Roman"/>
                <w:noProof/>
                <w:color w:val="auto"/>
              </w:rPr>
              <w:t>Officer can create an account for new patient</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_Toc394490923 \h </w:instrText>
            </w:r>
            <w:r w:rsidRPr="00295259">
              <w:rPr>
                <w:noProof/>
                <w:webHidden/>
                <w:color w:val="auto"/>
              </w:rPr>
            </w:r>
            <w:r w:rsidRPr="00295259">
              <w:rPr>
                <w:noProof/>
                <w:webHidden/>
                <w:color w:val="auto"/>
              </w:rPr>
              <w:fldChar w:fldCharType="separate"/>
            </w:r>
            <w:r w:rsidRPr="00295259">
              <w:rPr>
                <w:noProof/>
                <w:webHidden/>
                <w:color w:val="auto"/>
              </w:rPr>
              <w:t>56</w:t>
            </w:r>
            <w:r w:rsidRPr="00295259">
              <w:rPr>
                <w:noProof/>
                <w:webHidden/>
                <w:color w:val="auto"/>
              </w:rPr>
              <w:fldChar w:fldCharType="end"/>
            </w:r>
          </w:hyperlink>
        </w:p>
        <w:p w14:paraId="6A7E606E" w14:textId="77777777" w:rsidR="00903742" w:rsidRPr="00295259" w:rsidRDefault="00903742">
          <w:pPr>
            <w:pStyle w:val="TOC3"/>
            <w:tabs>
              <w:tab w:val="right" w:leader="dot" w:pos="8296"/>
            </w:tabs>
            <w:rPr>
              <w:rFonts w:eastAsiaTheme="minorEastAsia" w:cstheme="minorBidi"/>
              <w:noProof/>
              <w:color w:val="auto"/>
              <w:szCs w:val="28"/>
            </w:rPr>
          </w:pPr>
          <w:hyperlink w:anchor="_Toc394490924" w:history="1">
            <w:r w:rsidRPr="00295259">
              <w:rPr>
                <w:rStyle w:val="Hyperlink"/>
                <w:rFonts w:ascii="Times New Roman" w:hAnsi="Times New Roman" w:cs="Times New Roman"/>
                <w:noProof/>
                <w:color w:val="auto"/>
                <w:lang w:bidi="ar-SA"/>
              </w:rPr>
              <w:t xml:space="preserve">System Test Case 21(STC-21): </w:t>
            </w:r>
            <w:r w:rsidRPr="00295259">
              <w:rPr>
                <w:rStyle w:val="Hyperlink"/>
                <w:rFonts w:ascii="Times New Roman" w:hAnsi="Times New Roman" w:cs="Times New Roman"/>
                <w:noProof/>
                <w:color w:val="auto"/>
              </w:rPr>
              <w:t>Officer can edit patients’ information</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_Toc394490924 \h </w:instrText>
            </w:r>
            <w:r w:rsidRPr="00295259">
              <w:rPr>
                <w:noProof/>
                <w:webHidden/>
                <w:color w:val="auto"/>
              </w:rPr>
            </w:r>
            <w:r w:rsidRPr="00295259">
              <w:rPr>
                <w:noProof/>
                <w:webHidden/>
                <w:color w:val="auto"/>
              </w:rPr>
              <w:fldChar w:fldCharType="separate"/>
            </w:r>
            <w:r w:rsidRPr="00295259">
              <w:rPr>
                <w:noProof/>
                <w:webHidden/>
                <w:color w:val="auto"/>
              </w:rPr>
              <w:t>58</w:t>
            </w:r>
            <w:r w:rsidRPr="00295259">
              <w:rPr>
                <w:noProof/>
                <w:webHidden/>
                <w:color w:val="auto"/>
              </w:rPr>
              <w:fldChar w:fldCharType="end"/>
            </w:r>
          </w:hyperlink>
        </w:p>
        <w:p w14:paraId="0D4643E4" w14:textId="77777777" w:rsidR="00903742" w:rsidRPr="00295259" w:rsidRDefault="00903742">
          <w:pPr>
            <w:pStyle w:val="TOC3"/>
            <w:tabs>
              <w:tab w:val="right" w:leader="dot" w:pos="8296"/>
            </w:tabs>
            <w:rPr>
              <w:rFonts w:eastAsiaTheme="minorEastAsia" w:cstheme="minorBidi"/>
              <w:noProof/>
              <w:color w:val="auto"/>
              <w:szCs w:val="28"/>
            </w:rPr>
          </w:pPr>
          <w:hyperlink w:anchor="_Toc394490925" w:history="1">
            <w:r w:rsidRPr="00295259">
              <w:rPr>
                <w:rStyle w:val="Hyperlink"/>
                <w:rFonts w:ascii="Times New Roman" w:hAnsi="Times New Roman" w:cs="Times New Roman"/>
                <w:noProof/>
                <w:color w:val="auto"/>
                <w:lang w:bidi="ar-SA"/>
              </w:rPr>
              <w:t>System Test Case 22(STC-22): Officer can delete patients’ account</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_Toc394490925 \h </w:instrText>
            </w:r>
            <w:r w:rsidRPr="00295259">
              <w:rPr>
                <w:noProof/>
                <w:webHidden/>
                <w:color w:val="auto"/>
              </w:rPr>
            </w:r>
            <w:r w:rsidRPr="00295259">
              <w:rPr>
                <w:noProof/>
                <w:webHidden/>
                <w:color w:val="auto"/>
              </w:rPr>
              <w:fldChar w:fldCharType="separate"/>
            </w:r>
            <w:r w:rsidRPr="00295259">
              <w:rPr>
                <w:noProof/>
                <w:webHidden/>
                <w:color w:val="auto"/>
              </w:rPr>
              <w:t>60</w:t>
            </w:r>
            <w:r w:rsidRPr="00295259">
              <w:rPr>
                <w:noProof/>
                <w:webHidden/>
                <w:color w:val="auto"/>
              </w:rPr>
              <w:fldChar w:fldCharType="end"/>
            </w:r>
          </w:hyperlink>
        </w:p>
        <w:p w14:paraId="5BA732D4" w14:textId="77777777" w:rsidR="00903742" w:rsidRPr="00295259" w:rsidRDefault="00903742">
          <w:pPr>
            <w:pStyle w:val="TOC3"/>
            <w:tabs>
              <w:tab w:val="right" w:leader="dot" w:pos="8296"/>
            </w:tabs>
            <w:rPr>
              <w:rFonts w:eastAsiaTheme="minorEastAsia" w:cstheme="minorBidi"/>
              <w:noProof/>
              <w:color w:val="auto"/>
              <w:szCs w:val="28"/>
            </w:rPr>
          </w:pPr>
          <w:hyperlink w:anchor="_Toc394490926" w:history="1">
            <w:r w:rsidRPr="00295259">
              <w:rPr>
                <w:rStyle w:val="Hyperlink"/>
                <w:rFonts w:ascii="Times New Roman" w:hAnsi="Times New Roman" w:cs="Times New Roman"/>
                <w:noProof/>
                <w:color w:val="auto"/>
                <w:lang w:bidi="ar-SA"/>
              </w:rPr>
              <w:t>System Test Case 23(STC-23): Officer can create dentist account</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_Toc394490926 \h </w:instrText>
            </w:r>
            <w:r w:rsidRPr="00295259">
              <w:rPr>
                <w:noProof/>
                <w:webHidden/>
                <w:color w:val="auto"/>
              </w:rPr>
            </w:r>
            <w:r w:rsidRPr="00295259">
              <w:rPr>
                <w:noProof/>
                <w:webHidden/>
                <w:color w:val="auto"/>
              </w:rPr>
              <w:fldChar w:fldCharType="separate"/>
            </w:r>
            <w:r w:rsidRPr="00295259">
              <w:rPr>
                <w:noProof/>
                <w:webHidden/>
                <w:color w:val="auto"/>
              </w:rPr>
              <w:t>61</w:t>
            </w:r>
            <w:r w:rsidRPr="00295259">
              <w:rPr>
                <w:noProof/>
                <w:webHidden/>
                <w:color w:val="auto"/>
              </w:rPr>
              <w:fldChar w:fldCharType="end"/>
            </w:r>
          </w:hyperlink>
        </w:p>
        <w:p w14:paraId="3855E747" w14:textId="77777777" w:rsidR="00903742" w:rsidRPr="00295259" w:rsidRDefault="00903742">
          <w:pPr>
            <w:pStyle w:val="TOC3"/>
            <w:tabs>
              <w:tab w:val="right" w:leader="dot" w:pos="8296"/>
            </w:tabs>
            <w:rPr>
              <w:rFonts w:eastAsiaTheme="minorEastAsia" w:cstheme="minorBidi"/>
              <w:noProof/>
              <w:color w:val="auto"/>
              <w:szCs w:val="28"/>
            </w:rPr>
          </w:pPr>
          <w:hyperlink w:anchor="_Toc394490927" w:history="1">
            <w:r w:rsidRPr="00295259">
              <w:rPr>
                <w:rStyle w:val="Hyperlink"/>
                <w:rFonts w:ascii="Times New Roman" w:hAnsi="Times New Roman" w:cs="Times New Roman"/>
                <w:noProof/>
                <w:color w:val="auto"/>
                <w:lang w:bidi="ar-SA"/>
              </w:rPr>
              <w:t>System Test Case 24(STC-24): Officer can edit dentists’ information</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_Toc394490927 \h </w:instrText>
            </w:r>
            <w:r w:rsidRPr="00295259">
              <w:rPr>
                <w:noProof/>
                <w:webHidden/>
                <w:color w:val="auto"/>
              </w:rPr>
            </w:r>
            <w:r w:rsidRPr="00295259">
              <w:rPr>
                <w:noProof/>
                <w:webHidden/>
                <w:color w:val="auto"/>
              </w:rPr>
              <w:fldChar w:fldCharType="separate"/>
            </w:r>
            <w:r w:rsidRPr="00295259">
              <w:rPr>
                <w:noProof/>
                <w:webHidden/>
                <w:color w:val="auto"/>
              </w:rPr>
              <w:t>63</w:t>
            </w:r>
            <w:r w:rsidRPr="00295259">
              <w:rPr>
                <w:noProof/>
                <w:webHidden/>
                <w:color w:val="auto"/>
              </w:rPr>
              <w:fldChar w:fldCharType="end"/>
            </w:r>
          </w:hyperlink>
        </w:p>
        <w:p w14:paraId="529656B9" w14:textId="77777777" w:rsidR="00903742" w:rsidRPr="00295259" w:rsidRDefault="00903742">
          <w:pPr>
            <w:pStyle w:val="TOC3"/>
            <w:tabs>
              <w:tab w:val="right" w:leader="dot" w:pos="8296"/>
            </w:tabs>
            <w:rPr>
              <w:rFonts w:eastAsiaTheme="minorEastAsia" w:cstheme="minorBidi"/>
              <w:noProof/>
              <w:color w:val="auto"/>
              <w:szCs w:val="28"/>
            </w:rPr>
          </w:pPr>
          <w:hyperlink w:anchor="_Toc394490928" w:history="1">
            <w:r w:rsidRPr="00295259">
              <w:rPr>
                <w:rStyle w:val="Hyperlink"/>
                <w:rFonts w:ascii="Times New Roman" w:hAnsi="Times New Roman" w:cs="Times New Roman"/>
                <w:noProof/>
                <w:color w:val="auto"/>
                <w:lang w:bidi="ar-SA"/>
              </w:rPr>
              <w:t>System Test Case 25(STC-25): Officer can delete dentists’ account</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_Toc394490928 \h </w:instrText>
            </w:r>
            <w:r w:rsidRPr="00295259">
              <w:rPr>
                <w:noProof/>
                <w:webHidden/>
                <w:color w:val="auto"/>
              </w:rPr>
            </w:r>
            <w:r w:rsidRPr="00295259">
              <w:rPr>
                <w:noProof/>
                <w:webHidden/>
                <w:color w:val="auto"/>
              </w:rPr>
              <w:fldChar w:fldCharType="separate"/>
            </w:r>
            <w:r w:rsidRPr="00295259">
              <w:rPr>
                <w:noProof/>
                <w:webHidden/>
                <w:color w:val="auto"/>
              </w:rPr>
              <w:t>65</w:t>
            </w:r>
            <w:r w:rsidRPr="00295259">
              <w:rPr>
                <w:noProof/>
                <w:webHidden/>
                <w:color w:val="auto"/>
              </w:rPr>
              <w:fldChar w:fldCharType="end"/>
            </w:r>
          </w:hyperlink>
        </w:p>
        <w:p w14:paraId="6C89DF6E" w14:textId="77777777" w:rsidR="00903742" w:rsidRPr="00295259" w:rsidRDefault="00903742">
          <w:pPr>
            <w:pStyle w:val="TOC3"/>
            <w:tabs>
              <w:tab w:val="right" w:leader="dot" w:pos="8296"/>
            </w:tabs>
            <w:rPr>
              <w:rFonts w:eastAsiaTheme="minorEastAsia" w:cstheme="minorBidi"/>
              <w:noProof/>
              <w:color w:val="auto"/>
              <w:szCs w:val="28"/>
            </w:rPr>
          </w:pPr>
          <w:hyperlink w:anchor="_Toc394490929" w:history="1">
            <w:r w:rsidRPr="00295259">
              <w:rPr>
                <w:rStyle w:val="Hyperlink"/>
                <w:rFonts w:ascii="Times New Roman" w:hAnsi="Times New Roman" w:cs="Times New Roman"/>
                <w:noProof/>
                <w:color w:val="auto"/>
                <w:lang w:bidi="ar-SA"/>
              </w:rPr>
              <w:t xml:space="preserve">System Test Case 26(STC-26): </w:t>
            </w:r>
            <w:r w:rsidRPr="00295259">
              <w:rPr>
                <w:rStyle w:val="Hyperlink"/>
                <w:rFonts w:ascii="Times New Roman" w:hAnsi="Times New Roman" w:cs="Times New Roman"/>
                <w:noProof/>
                <w:color w:val="auto"/>
              </w:rPr>
              <w:t>Officer can view all patients’ account as a list</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_Toc394490929 \h </w:instrText>
            </w:r>
            <w:r w:rsidRPr="00295259">
              <w:rPr>
                <w:noProof/>
                <w:webHidden/>
                <w:color w:val="auto"/>
              </w:rPr>
            </w:r>
            <w:r w:rsidRPr="00295259">
              <w:rPr>
                <w:noProof/>
                <w:webHidden/>
                <w:color w:val="auto"/>
              </w:rPr>
              <w:fldChar w:fldCharType="separate"/>
            </w:r>
            <w:r w:rsidRPr="00295259">
              <w:rPr>
                <w:noProof/>
                <w:webHidden/>
                <w:color w:val="auto"/>
              </w:rPr>
              <w:t>66</w:t>
            </w:r>
            <w:r w:rsidRPr="00295259">
              <w:rPr>
                <w:noProof/>
                <w:webHidden/>
                <w:color w:val="auto"/>
              </w:rPr>
              <w:fldChar w:fldCharType="end"/>
            </w:r>
          </w:hyperlink>
        </w:p>
        <w:p w14:paraId="004D7234" w14:textId="77777777" w:rsidR="00903742" w:rsidRPr="00295259" w:rsidRDefault="00903742">
          <w:pPr>
            <w:pStyle w:val="TOC3"/>
            <w:tabs>
              <w:tab w:val="right" w:leader="dot" w:pos="8296"/>
            </w:tabs>
            <w:rPr>
              <w:rFonts w:eastAsiaTheme="minorEastAsia" w:cstheme="minorBidi"/>
              <w:noProof/>
              <w:color w:val="auto"/>
              <w:szCs w:val="28"/>
            </w:rPr>
          </w:pPr>
          <w:hyperlink w:anchor="_Toc394490930" w:history="1">
            <w:r w:rsidRPr="00295259">
              <w:rPr>
                <w:rStyle w:val="Hyperlink"/>
                <w:rFonts w:ascii="Times New Roman" w:hAnsi="Times New Roman" w:cs="Times New Roman"/>
                <w:noProof/>
                <w:color w:val="auto"/>
                <w:lang w:bidi="ar-SA"/>
              </w:rPr>
              <w:t xml:space="preserve">System Test Case 27(STC-27): </w:t>
            </w:r>
            <w:r w:rsidRPr="00295259">
              <w:rPr>
                <w:rStyle w:val="Hyperlink"/>
                <w:rFonts w:ascii="Times New Roman" w:hAnsi="Times New Roman" w:cs="Times New Roman"/>
                <w:noProof/>
                <w:color w:val="auto"/>
              </w:rPr>
              <w:t>Officer can view all dentists’ account as a list</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_Toc394490930 \h </w:instrText>
            </w:r>
            <w:r w:rsidRPr="00295259">
              <w:rPr>
                <w:noProof/>
                <w:webHidden/>
                <w:color w:val="auto"/>
              </w:rPr>
            </w:r>
            <w:r w:rsidRPr="00295259">
              <w:rPr>
                <w:noProof/>
                <w:webHidden/>
                <w:color w:val="auto"/>
              </w:rPr>
              <w:fldChar w:fldCharType="separate"/>
            </w:r>
            <w:r w:rsidRPr="00295259">
              <w:rPr>
                <w:noProof/>
                <w:webHidden/>
                <w:color w:val="auto"/>
              </w:rPr>
              <w:t>67</w:t>
            </w:r>
            <w:r w:rsidRPr="00295259">
              <w:rPr>
                <w:noProof/>
                <w:webHidden/>
                <w:color w:val="auto"/>
              </w:rPr>
              <w:fldChar w:fldCharType="end"/>
            </w:r>
          </w:hyperlink>
        </w:p>
        <w:p w14:paraId="3622F674" w14:textId="77777777" w:rsidR="00903742" w:rsidRPr="00295259" w:rsidRDefault="00903742">
          <w:pPr>
            <w:pStyle w:val="TOC3"/>
            <w:tabs>
              <w:tab w:val="right" w:leader="dot" w:pos="8296"/>
            </w:tabs>
            <w:rPr>
              <w:rFonts w:eastAsiaTheme="minorEastAsia" w:cstheme="minorBidi"/>
              <w:noProof/>
              <w:color w:val="auto"/>
              <w:szCs w:val="28"/>
            </w:rPr>
          </w:pPr>
          <w:hyperlink w:anchor="_Toc394490931" w:history="1">
            <w:r w:rsidRPr="00295259">
              <w:rPr>
                <w:rStyle w:val="Hyperlink"/>
                <w:rFonts w:ascii="Times New Roman" w:hAnsi="Times New Roman" w:cs="Times New Roman"/>
                <w:noProof/>
                <w:color w:val="auto"/>
                <w:lang w:bidi="ar-SA"/>
              </w:rPr>
              <w:t xml:space="preserve">System Test Case 28(STC-28): </w:t>
            </w:r>
            <w:r w:rsidRPr="00295259">
              <w:rPr>
                <w:rStyle w:val="Hyperlink"/>
                <w:rFonts w:ascii="Times New Roman" w:hAnsi="Times New Roman" w:cs="Times New Roman"/>
                <w:noProof/>
                <w:color w:val="auto"/>
              </w:rPr>
              <w:t>Officer can view all appointments from Google calendar in website</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_Toc394490931 \h </w:instrText>
            </w:r>
            <w:r w:rsidRPr="00295259">
              <w:rPr>
                <w:noProof/>
                <w:webHidden/>
                <w:color w:val="auto"/>
              </w:rPr>
            </w:r>
            <w:r w:rsidRPr="00295259">
              <w:rPr>
                <w:noProof/>
                <w:webHidden/>
                <w:color w:val="auto"/>
              </w:rPr>
              <w:fldChar w:fldCharType="separate"/>
            </w:r>
            <w:r w:rsidRPr="00295259">
              <w:rPr>
                <w:noProof/>
                <w:webHidden/>
                <w:color w:val="auto"/>
              </w:rPr>
              <w:t>68</w:t>
            </w:r>
            <w:r w:rsidRPr="00295259">
              <w:rPr>
                <w:noProof/>
                <w:webHidden/>
                <w:color w:val="auto"/>
              </w:rPr>
              <w:fldChar w:fldCharType="end"/>
            </w:r>
          </w:hyperlink>
        </w:p>
        <w:p w14:paraId="76559781" w14:textId="77777777" w:rsidR="00903742" w:rsidRPr="00295259" w:rsidRDefault="00903742">
          <w:pPr>
            <w:pStyle w:val="TOC3"/>
            <w:tabs>
              <w:tab w:val="right" w:leader="dot" w:pos="8296"/>
            </w:tabs>
            <w:rPr>
              <w:rFonts w:eastAsiaTheme="minorEastAsia" w:cstheme="minorBidi"/>
              <w:noProof/>
              <w:color w:val="auto"/>
              <w:szCs w:val="28"/>
            </w:rPr>
          </w:pPr>
          <w:hyperlink w:anchor="_Toc394490932" w:history="1">
            <w:r w:rsidRPr="00295259">
              <w:rPr>
                <w:rStyle w:val="Hyperlink"/>
                <w:rFonts w:ascii="Times New Roman" w:hAnsi="Times New Roman" w:cs="Times New Roman"/>
                <w:noProof/>
                <w:color w:val="auto"/>
                <w:lang w:bidi="ar-SA"/>
              </w:rPr>
              <w:t>System Test Case 29(STC-29): Dentist login to the website</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_Toc394490932 \h </w:instrText>
            </w:r>
            <w:r w:rsidRPr="00295259">
              <w:rPr>
                <w:noProof/>
                <w:webHidden/>
                <w:color w:val="auto"/>
              </w:rPr>
            </w:r>
            <w:r w:rsidRPr="00295259">
              <w:rPr>
                <w:noProof/>
                <w:webHidden/>
                <w:color w:val="auto"/>
              </w:rPr>
              <w:fldChar w:fldCharType="separate"/>
            </w:r>
            <w:r w:rsidRPr="00295259">
              <w:rPr>
                <w:noProof/>
                <w:webHidden/>
                <w:color w:val="auto"/>
              </w:rPr>
              <w:t>69</w:t>
            </w:r>
            <w:r w:rsidRPr="00295259">
              <w:rPr>
                <w:noProof/>
                <w:webHidden/>
                <w:color w:val="auto"/>
              </w:rPr>
              <w:fldChar w:fldCharType="end"/>
            </w:r>
          </w:hyperlink>
        </w:p>
        <w:p w14:paraId="4CA23682" w14:textId="77777777" w:rsidR="00903742" w:rsidRPr="00295259" w:rsidRDefault="00903742">
          <w:pPr>
            <w:pStyle w:val="TOC3"/>
            <w:tabs>
              <w:tab w:val="right" w:leader="dot" w:pos="8296"/>
            </w:tabs>
            <w:rPr>
              <w:rFonts w:eastAsiaTheme="minorEastAsia" w:cstheme="minorBidi"/>
              <w:noProof/>
              <w:color w:val="auto"/>
              <w:szCs w:val="28"/>
            </w:rPr>
          </w:pPr>
          <w:hyperlink w:anchor="_Toc394490933" w:history="1">
            <w:r w:rsidRPr="00295259">
              <w:rPr>
                <w:rStyle w:val="Hyperlink"/>
                <w:rFonts w:ascii="Times New Roman" w:hAnsi="Times New Roman" w:cs="Times New Roman"/>
                <w:noProof/>
                <w:color w:val="auto"/>
                <w:lang w:bidi="ar-SA"/>
              </w:rPr>
              <w:t>System Test Case 30(STC-30): Dentist logout from the website</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_Toc394490933 \h </w:instrText>
            </w:r>
            <w:r w:rsidRPr="00295259">
              <w:rPr>
                <w:noProof/>
                <w:webHidden/>
                <w:color w:val="auto"/>
              </w:rPr>
            </w:r>
            <w:r w:rsidRPr="00295259">
              <w:rPr>
                <w:noProof/>
                <w:webHidden/>
                <w:color w:val="auto"/>
              </w:rPr>
              <w:fldChar w:fldCharType="separate"/>
            </w:r>
            <w:r w:rsidRPr="00295259">
              <w:rPr>
                <w:noProof/>
                <w:webHidden/>
                <w:color w:val="auto"/>
              </w:rPr>
              <w:t>70</w:t>
            </w:r>
            <w:r w:rsidRPr="00295259">
              <w:rPr>
                <w:noProof/>
                <w:webHidden/>
                <w:color w:val="auto"/>
              </w:rPr>
              <w:fldChar w:fldCharType="end"/>
            </w:r>
          </w:hyperlink>
        </w:p>
        <w:p w14:paraId="061202CE" w14:textId="77777777" w:rsidR="00903742" w:rsidRPr="00295259" w:rsidRDefault="00903742">
          <w:pPr>
            <w:pStyle w:val="TOC3"/>
            <w:tabs>
              <w:tab w:val="right" w:leader="dot" w:pos="8296"/>
            </w:tabs>
            <w:rPr>
              <w:rFonts w:eastAsiaTheme="minorEastAsia" w:cstheme="minorBidi"/>
              <w:noProof/>
              <w:color w:val="auto"/>
              <w:szCs w:val="28"/>
            </w:rPr>
          </w:pPr>
          <w:hyperlink w:anchor="_Toc394490934" w:history="1">
            <w:r w:rsidRPr="00295259">
              <w:rPr>
                <w:rStyle w:val="Hyperlink"/>
                <w:rFonts w:ascii="Times New Roman" w:hAnsi="Times New Roman" w:cs="Times New Roman"/>
                <w:noProof/>
                <w:color w:val="auto"/>
                <w:lang w:bidi="ar-SA"/>
              </w:rPr>
              <w:t xml:space="preserve">System Test Case 31(STC-31): </w:t>
            </w:r>
            <w:r w:rsidRPr="00295259">
              <w:rPr>
                <w:rStyle w:val="Hyperlink"/>
                <w:rFonts w:ascii="Times New Roman" w:hAnsi="Times New Roman" w:cs="Times New Roman"/>
                <w:noProof/>
                <w:color w:val="auto"/>
              </w:rPr>
              <w:t>Dentist can view all appointments from Google calendar in website</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_Toc394490934 \h </w:instrText>
            </w:r>
            <w:r w:rsidRPr="00295259">
              <w:rPr>
                <w:noProof/>
                <w:webHidden/>
                <w:color w:val="auto"/>
              </w:rPr>
            </w:r>
            <w:r w:rsidRPr="00295259">
              <w:rPr>
                <w:noProof/>
                <w:webHidden/>
                <w:color w:val="auto"/>
              </w:rPr>
              <w:fldChar w:fldCharType="separate"/>
            </w:r>
            <w:r w:rsidRPr="00295259">
              <w:rPr>
                <w:noProof/>
                <w:webHidden/>
                <w:color w:val="auto"/>
              </w:rPr>
              <w:t>71</w:t>
            </w:r>
            <w:r w:rsidRPr="00295259">
              <w:rPr>
                <w:noProof/>
                <w:webHidden/>
                <w:color w:val="auto"/>
              </w:rPr>
              <w:fldChar w:fldCharType="end"/>
            </w:r>
          </w:hyperlink>
        </w:p>
        <w:p w14:paraId="7C0249B0" w14:textId="77777777" w:rsidR="00903742" w:rsidRPr="00295259" w:rsidRDefault="00903742">
          <w:pPr>
            <w:pStyle w:val="TOC1"/>
            <w:tabs>
              <w:tab w:val="right" w:leader="dot" w:pos="8296"/>
            </w:tabs>
            <w:rPr>
              <w:rFonts w:eastAsiaTheme="minorEastAsia" w:cstheme="minorBidi"/>
              <w:b w:val="0"/>
              <w:noProof/>
              <w:color w:val="auto"/>
              <w:sz w:val="22"/>
              <w:szCs w:val="28"/>
            </w:rPr>
          </w:pPr>
          <w:hyperlink w:anchor="_Toc394490935" w:history="1">
            <w:r w:rsidRPr="00295259">
              <w:rPr>
                <w:rStyle w:val="Hyperlink"/>
                <w:rFonts w:ascii="Times New Roman" w:hAnsi="Times New Roman" w:cs="Times New Roman"/>
                <w:noProof/>
                <w:color w:val="auto"/>
                <w:highlight w:val="yellow"/>
                <w:lang w:bidi="ar-SA"/>
              </w:rPr>
              <w:t>5. Appendix</w:t>
            </w:r>
            <w:r w:rsidRPr="00295259">
              <w:rPr>
                <w:noProof/>
                <w:webHidden/>
                <w:color w:val="auto"/>
              </w:rPr>
              <w:tab/>
            </w:r>
            <w:r w:rsidRPr="00295259">
              <w:rPr>
                <w:noProof/>
                <w:webHidden/>
                <w:color w:val="auto"/>
              </w:rPr>
              <w:fldChar w:fldCharType="begin"/>
            </w:r>
            <w:r w:rsidRPr="00295259">
              <w:rPr>
                <w:noProof/>
                <w:webHidden/>
                <w:color w:val="auto"/>
              </w:rPr>
              <w:instrText xml:space="preserve"> PAGEREF _Toc394490935 \h </w:instrText>
            </w:r>
            <w:r w:rsidRPr="00295259">
              <w:rPr>
                <w:noProof/>
                <w:webHidden/>
                <w:color w:val="auto"/>
              </w:rPr>
            </w:r>
            <w:r w:rsidRPr="00295259">
              <w:rPr>
                <w:noProof/>
                <w:webHidden/>
                <w:color w:val="auto"/>
              </w:rPr>
              <w:fldChar w:fldCharType="separate"/>
            </w:r>
            <w:r w:rsidRPr="00295259">
              <w:rPr>
                <w:noProof/>
                <w:webHidden/>
                <w:color w:val="auto"/>
              </w:rPr>
              <w:t>72</w:t>
            </w:r>
            <w:r w:rsidRPr="00295259">
              <w:rPr>
                <w:noProof/>
                <w:webHidden/>
                <w:color w:val="auto"/>
              </w:rPr>
              <w:fldChar w:fldCharType="end"/>
            </w:r>
          </w:hyperlink>
        </w:p>
        <w:p w14:paraId="50D7A3E6" w14:textId="77777777" w:rsidR="006A5D19" w:rsidRPr="00295259" w:rsidRDefault="00403B53">
          <w:pPr>
            <w:rPr>
              <w:color w:val="auto"/>
            </w:rPr>
          </w:pPr>
          <w:r w:rsidRPr="00295259">
            <w:rPr>
              <w:b/>
              <w:bCs/>
              <w:noProof/>
              <w:color w:val="auto"/>
            </w:rPr>
            <w:fldChar w:fldCharType="end"/>
          </w:r>
        </w:p>
      </w:sdtContent>
    </w:sdt>
    <w:p w14:paraId="7BB78BC3" w14:textId="77777777" w:rsidR="00932178" w:rsidRPr="00295259" w:rsidRDefault="00932178" w:rsidP="00932178">
      <w:pPr>
        <w:rPr>
          <w:rFonts w:ascii="Times New Roman" w:hAnsi="Times New Roman" w:cs="Times New Roman"/>
          <w:b/>
          <w:bCs/>
          <w:color w:val="auto"/>
          <w:sz w:val="32"/>
          <w:szCs w:val="32"/>
        </w:rPr>
      </w:pPr>
    </w:p>
    <w:p w14:paraId="4B79B68B" w14:textId="77777777" w:rsidR="00932178" w:rsidRPr="00295259" w:rsidRDefault="00932178" w:rsidP="00932178">
      <w:pPr>
        <w:rPr>
          <w:rFonts w:ascii="Times New Roman" w:hAnsi="Times New Roman" w:cs="Times New Roman"/>
          <w:b/>
          <w:bCs/>
          <w:color w:val="auto"/>
          <w:sz w:val="28"/>
          <w:szCs w:val="36"/>
        </w:rPr>
      </w:pPr>
    </w:p>
    <w:p w14:paraId="175CD255" w14:textId="77777777" w:rsidR="00932178" w:rsidRPr="00295259" w:rsidRDefault="00932178" w:rsidP="00932178">
      <w:pPr>
        <w:rPr>
          <w:rFonts w:ascii="Times New Roman" w:hAnsi="Times New Roman" w:cs="Times New Roman"/>
          <w:b/>
          <w:bCs/>
          <w:color w:val="auto"/>
          <w:sz w:val="28"/>
          <w:szCs w:val="36"/>
        </w:rPr>
      </w:pPr>
    </w:p>
    <w:p w14:paraId="5EFDC691" w14:textId="77777777" w:rsidR="00932178" w:rsidRPr="00295259" w:rsidRDefault="00932178" w:rsidP="00932178">
      <w:pPr>
        <w:rPr>
          <w:rFonts w:ascii="Times New Roman" w:hAnsi="Times New Roman" w:cs="Times New Roman"/>
          <w:b/>
          <w:bCs/>
          <w:color w:val="auto"/>
          <w:sz w:val="28"/>
          <w:szCs w:val="36"/>
        </w:rPr>
      </w:pPr>
    </w:p>
    <w:p w14:paraId="48B791A6" w14:textId="77777777" w:rsidR="00932178" w:rsidRPr="00295259" w:rsidRDefault="00932178" w:rsidP="00932178">
      <w:pPr>
        <w:rPr>
          <w:rFonts w:ascii="Times New Roman" w:hAnsi="Times New Roman" w:cs="Times New Roman"/>
          <w:b/>
          <w:bCs/>
          <w:color w:val="auto"/>
          <w:sz w:val="28"/>
          <w:szCs w:val="36"/>
        </w:rPr>
      </w:pPr>
    </w:p>
    <w:p w14:paraId="455B7980" w14:textId="77777777" w:rsidR="00932178" w:rsidRPr="00295259" w:rsidRDefault="00932178" w:rsidP="00932178">
      <w:pPr>
        <w:rPr>
          <w:rFonts w:ascii="Times New Roman" w:hAnsi="Times New Roman" w:cs="Times New Roman"/>
          <w:b/>
          <w:bCs/>
          <w:color w:val="auto"/>
          <w:sz w:val="28"/>
          <w:szCs w:val="36"/>
        </w:rPr>
      </w:pPr>
    </w:p>
    <w:p w14:paraId="6151086D" w14:textId="77777777" w:rsidR="00932178" w:rsidRPr="00295259" w:rsidRDefault="00932178" w:rsidP="00932178">
      <w:pPr>
        <w:rPr>
          <w:rFonts w:ascii="Times New Roman" w:hAnsi="Times New Roman" w:cs="Times New Roman"/>
          <w:b/>
          <w:bCs/>
          <w:color w:val="auto"/>
          <w:sz w:val="28"/>
          <w:szCs w:val="36"/>
        </w:rPr>
      </w:pPr>
    </w:p>
    <w:p w14:paraId="7CBD3122" w14:textId="77777777" w:rsidR="0023081B" w:rsidRPr="00295259" w:rsidRDefault="0023081B" w:rsidP="006A5D19">
      <w:pPr>
        <w:pStyle w:val="Heading1"/>
        <w:rPr>
          <w:rFonts w:ascii="Times" w:hAnsi="Times"/>
          <w:color w:val="auto"/>
          <w:sz w:val="36"/>
          <w:szCs w:val="36"/>
        </w:rPr>
      </w:pPr>
      <w:bookmarkStart w:id="0" w:name="_Toc394490840"/>
      <w:r w:rsidRPr="00295259">
        <w:rPr>
          <w:rFonts w:ascii="Times" w:hAnsi="Times"/>
          <w:color w:val="auto"/>
          <w:sz w:val="36"/>
          <w:szCs w:val="36"/>
        </w:rPr>
        <w:t>Chapter One: Introduction</w:t>
      </w:r>
      <w:bookmarkEnd w:id="0"/>
    </w:p>
    <w:p w14:paraId="0112E901" w14:textId="77777777" w:rsidR="0023081B" w:rsidRPr="00295259" w:rsidRDefault="00185067" w:rsidP="006A5D19">
      <w:pPr>
        <w:pStyle w:val="Heading2"/>
        <w:rPr>
          <w:rFonts w:ascii="Times" w:hAnsi="Times"/>
          <w:color w:val="auto"/>
          <w:sz w:val="32"/>
          <w:szCs w:val="32"/>
        </w:rPr>
      </w:pPr>
      <w:bookmarkStart w:id="1" w:name="_Toc394490841"/>
      <w:r w:rsidRPr="00295259">
        <w:rPr>
          <w:rFonts w:ascii="Times" w:hAnsi="Times"/>
          <w:color w:val="auto"/>
          <w:sz w:val="32"/>
          <w:szCs w:val="32"/>
        </w:rPr>
        <w:t>1. Introduction</w:t>
      </w:r>
      <w:bookmarkEnd w:id="1"/>
    </w:p>
    <w:p w14:paraId="4D818462" w14:textId="77777777" w:rsidR="0023081B" w:rsidRPr="00295259" w:rsidRDefault="00185067" w:rsidP="006A5D19">
      <w:pPr>
        <w:pStyle w:val="Heading3"/>
        <w:rPr>
          <w:rFonts w:ascii="Times" w:hAnsi="Times" w:cs="Times New Roman"/>
          <w:color w:val="auto"/>
          <w:sz w:val="28"/>
        </w:rPr>
      </w:pPr>
      <w:bookmarkStart w:id="2" w:name="_Toc394490842"/>
      <w:r w:rsidRPr="00295259">
        <w:rPr>
          <w:rFonts w:ascii="Times" w:hAnsi="Times"/>
          <w:color w:val="auto"/>
          <w:sz w:val="28"/>
          <w:lang w:bidi="ar-SA"/>
        </w:rPr>
        <w:t>1.1</w:t>
      </w:r>
      <w:r w:rsidRPr="00295259">
        <w:rPr>
          <w:rFonts w:ascii="Times" w:hAnsi="Times"/>
          <w:color w:val="auto"/>
          <w:sz w:val="28"/>
          <w:lang w:bidi="ar-SA"/>
        </w:rPr>
        <w:tab/>
      </w:r>
      <w:r w:rsidR="0023081B" w:rsidRPr="00295259">
        <w:rPr>
          <w:rFonts w:ascii="Times" w:hAnsi="Times"/>
          <w:color w:val="auto"/>
          <w:sz w:val="28"/>
          <w:lang w:bidi="ar-SA"/>
        </w:rPr>
        <w:t>Objectives</w:t>
      </w:r>
      <w:bookmarkEnd w:id="2"/>
    </w:p>
    <w:p w14:paraId="7CC08634" w14:textId="77777777" w:rsidR="00CA42E5" w:rsidRPr="00295259" w:rsidRDefault="00CA42E5" w:rsidP="00CA42E5">
      <w:pPr>
        <w:ind w:firstLine="720"/>
        <w:jc w:val="both"/>
        <w:rPr>
          <w:rFonts w:ascii="Times" w:hAnsi="Times" w:cs="Ayuthaya"/>
          <w:color w:val="auto"/>
          <w:sz w:val="24"/>
          <w:szCs w:val="24"/>
          <w:highlight w:val="yellow"/>
        </w:rPr>
      </w:pPr>
      <w:r w:rsidRPr="00295259">
        <w:rPr>
          <w:rFonts w:ascii="Times New Roman" w:hAnsi="Times New Roman" w:cs="Times New Roman"/>
          <w:color w:val="auto"/>
          <w:sz w:val="24"/>
          <w:szCs w:val="24"/>
          <w:highlight w:val="yellow"/>
        </w:rPr>
        <w:t>Dental clinic service system consists of a web application and a mobile application which supports iOS7. The system supports English language for people who are patients, officers, or dentists of dental clinics. Furthermore, it offers some features for visitors who would like to gain information about the clinic. This system will reduce officers’ work and help patients save their time. Patients can find information about the dental clinic and personal information using the mobile application as well as the web application. For the visitor who wants to have a dental treatment from the clinic, he/she can make an appointment with a dentist through the application, and the dentist can use the system for checking patients’ appointment schedule. Dental clinic services system integrates the services that are provided by most dental clinics into the web application and the mobile application. By combining all the services into one, the system provides more convenience to dental clinic users as well as staff.</w:t>
      </w:r>
    </w:p>
    <w:p w14:paraId="00E9860F" w14:textId="77777777" w:rsidR="0023081B" w:rsidRPr="00295259" w:rsidRDefault="0023081B" w:rsidP="0023081B">
      <w:pPr>
        <w:widowControl w:val="0"/>
        <w:autoSpaceDE w:val="0"/>
        <w:autoSpaceDN w:val="0"/>
        <w:adjustRightInd w:val="0"/>
        <w:spacing w:after="240" w:line="240" w:lineRule="auto"/>
        <w:ind w:firstLine="720"/>
        <w:jc w:val="both"/>
        <w:rPr>
          <w:rFonts w:ascii="Times New Roman" w:eastAsiaTheme="minorHAnsi" w:hAnsi="Times New Roman" w:cs="Times New Roman"/>
          <w:color w:val="auto"/>
          <w:sz w:val="24"/>
          <w:szCs w:val="24"/>
          <w:lang w:bidi="ar-SA"/>
        </w:rPr>
      </w:pPr>
      <w:r w:rsidRPr="00295259">
        <w:rPr>
          <w:rFonts w:ascii="Times New Roman" w:eastAsiaTheme="minorHAnsi" w:hAnsi="Times New Roman" w:cs="Times New Roman"/>
          <w:color w:val="auto"/>
          <w:sz w:val="24"/>
          <w:szCs w:val="24"/>
          <w:highlight w:val="yellow"/>
          <w:lang w:bidi="ar-SA"/>
        </w:rPr>
        <w:t>This Test Plan has described in more detail of each test plan and each function that needs to test. The document includes Test Plan, Test Procedures, Unit Test, and System Test.</w:t>
      </w:r>
    </w:p>
    <w:p w14:paraId="19C8A905" w14:textId="77777777" w:rsidR="0023081B" w:rsidRPr="00295259" w:rsidRDefault="0023081B" w:rsidP="006A5D19">
      <w:pPr>
        <w:pStyle w:val="Heading3"/>
        <w:rPr>
          <w:rFonts w:ascii="Times" w:hAnsi="Times"/>
          <w:color w:val="auto"/>
          <w:sz w:val="28"/>
          <w:lang w:bidi="ar-SA"/>
        </w:rPr>
      </w:pPr>
      <w:bookmarkStart w:id="3" w:name="_Toc394490843"/>
      <w:r w:rsidRPr="00295259">
        <w:rPr>
          <w:rFonts w:ascii="Times" w:hAnsi="Times"/>
          <w:color w:val="auto"/>
          <w:sz w:val="28"/>
          <w:lang w:bidi="ar-SA"/>
        </w:rPr>
        <w:t xml:space="preserve">1.2 </w:t>
      </w:r>
      <w:r w:rsidR="00185067" w:rsidRPr="00295259">
        <w:rPr>
          <w:rFonts w:ascii="Times" w:hAnsi="Times"/>
          <w:color w:val="auto"/>
          <w:sz w:val="28"/>
          <w:lang w:bidi="ar-SA"/>
        </w:rPr>
        <w:tab/>
      </w:r>
      <w:r w:rsidRPr="00295259">
        <w:rPr>
          <w:rFonts w:ascii="Times" w:hAnsi="Times"/>
          <w:color w:val="auto"/>
          <w:sz w:val="28"/>
          <w:lang w:bidi="ar-SA"/>
        </w:rPr>
        <w:t>Purpose</w:t>
      </w:r>
      <w:bookmarkEnd w:id="3"/>
    </w:p>
    <w:p w14:paraId="4208E7CE" w14:textId="77777777" w:rsidR="00FF13B2" w:rsidRPr="00295259" w:rsidRDefault="00FF13B2" w:rsidP="00FF13B2">
      <w:pPr>
        <w:widowControl w:val="0"/>
        <w:autoSpaceDE w:val="0"/>
        <w:autoSpaceDN w:val="0"/>
        <w:adjustRightInd w:val="0"/>
        <w:spacing w:after="240"/>
        <w:ind w:firstLine="720"/>
        <w:jc w:val="both"/>
        <w:rPr>
          <w:rFonts w:ascii="Times New Roman" w:eastAsiaTheme="minorEastAsia" w:hAnsi="Times New Roman" w:cs="Times New Roman"/>
          <w:color w:val="auto"/>
          <w:sz w:val="24"/>
          <w:szCs w:val="24"/>
          <w:lang w:bidi="ar-SA"/>
        </w:rPr>
      </w:pPr>
      <w:r w:rsidRPr="00295259">
        <w:rPr>
          <w:rFonts w:ascii="Times New Roman" w:eastAsiaTheme="minorEastAsia" w:hAnsi="Times New Roman" w:cs="Times New Roman"/>
          <w:color w:val="auto"/>
          <w:sz w:val="24"/>
          <w:szCs w:val="24"/>
          <w:highlight w:val="yellow"/>
          <w:lang w:bidi="ar-SA"/>
        </w:rPr>
        <w:t>The purpose of the Test Plan of Dental clinic services system is to establish a plan that will be used to detect and fix any bugs or other defects that may occur in the web application or the mobile application. The test plan is created to guarantee that all the defects are found before the system is released so that the software is faultless. The unit testing is to cover all of the implemented methods of Dental clinic services system and the system testing verifies all the user requirements.</w:t>
      </w:r>
    </w:p>
    <w:p w14:paraId="6AB197A6" w14:textId="77777777" w:rsidR="00CA42E5" w:rsidRPr="00295259" w:rsidRDefault="00CA42E5" w:rsidP="00CA42E5">
      <w:pPr>
        <w:pStyle w:val="Heading3"/>
        <w:rPr>
          <w:rFonts w:ascii="Times New Roman" w:hAnsi="Times New Roman" w:cs="Times New Roman"/>
          <w:color w:val="auto"/>
          <w:sz w:val="28"/>
        </w:rPr>
      </w:pPr>
      <w:bookmarkStart w:id="4" w:name="_Toc394490844"/>
      <w:r w:rsidRPr="00295259">
        <w:rPr>
          <w:rFonts w:ascii="Times New Roman" w:hAnsi="Times New Roman" w:cs="Times New Roman"/>
          <w:color w:val="auto"/>
          <w:sz w:val="28"/>
        </w:rPr>
        <w:t>1.3</w:t>
      </w:r>
      <w:r w:rsidRPr="00295259">
        <w:rPr>
          <w:rFonts w:ascii="Times New Roman" w:hAnsi="Times New Roman" w:cs="Times New Roman"/>
          <w:color w:val="auto"/>
          <w:sz w:val="28"/>
        </w:rPr>
        <w:tab/>
        <w:t>Project Scope</w:t>
      </w:r>
      <w:bookmarkEnd w:id="4"/>
    </w:p>
    <w:p w14:paraId="3A139A50" w14:textId="77777777" w:rsidR="00CA42E5" w:rsidRPr="00295259" w:rsidRDefault="00CA42E5" w:rsidP="00CA42E5">
      <w:pPr>
        <w:rPr>
          <w:rFonts w:ascii="Times New Roman" w:hAnsi="Times New Roman" w:cs="Times New Roman"/>
          <w:color w:val="auto"/>
        </w:rPr>
      </w:pPr>
    </w:p>
    <w:p w14:paraId="1D13D531" w14:textId="77777777" w:rsidR="00CA42E5" w:rsidRPr="00295259" w:rsidRDefault="00CA42E5" w:rsidP="00CA42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color w:val="auto"/>
          <w:sz w:val="24"/>
          <w:szCs w:val="30"/>
        </w:rPr>
      </w:pPr>
      <w:r w:rsidRPr="00295259">
        <w:rPr>
          <w:rFonts w:ascii="Times New Roman" w:hAnsi="Times New Roman" w:cs="Times New Roman"/>
          <w:color w:val="auto"/>
          <w:sz w:val="24"/>
          <w:szCs w:val="32"/>
        </w:rPr>
        <w:t>The objective of this software design is to specify the requirements that the system should fulfill, which are as follows:</w:t>
      </w:r>
    </w:p>
    <w:p w14:paraId="1CE68262" w14:textId="77777777" w:rsidR="00CA42E5" w:rsidRPr="00295259" w:rsidRDefault="00CA42E5" w:rsidP="00CA42E5">
      <w:pPr>
        <w:pStyle w:val="ListParagraph"/>
        <w:widowControl w:val="0"/>
        <w:numPr>
          <w:ilvl w:val="0"/>
          <w:numId w:val="4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30"/>
        </w:rPr>
      </w:pPr>
      <w:r w:rsidRPr="00295259">
        <w:rPr>
          <w:rFonts w:ascii="Times New Roman" w:hAnsi="Times New Roman" w:cs="Times New Roman"/>
          <w:color w:val="auto"/>
          <w:sz w:val="24"/>
          <w:szCs w:val="32"/>
        </w:rPr>
        <w:t xml:space="preserve">Dental clinic services system </w:t>
      </w:r>
      <w:r w:rsidRPr="00295259">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14:paraId="5224AB50" w14:textId="77777777" w:rsidR="00CA42E5" w:rsidRPr="00295259" w:rsidRDefault="00CA42E5" w:rsidP="00CA42E5">
      <w:pPr>
        <w:pStyle w:val="ListParagraph"/>
        <w:widowControl w:val="0"/>
        <w:numPr>
          <w:ilvl w:val="0"/>
          <w:numId w:val="4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30"/>
        </w:rPr>
      </w:pPr>
      <w:r w:rsidRPr="00295259">
        <w:rPr>
          <w:rFonts w:ascii="Times New Roman" w:hAnsi="Times New Roman" w:cs="Times New Roman"/>
          <w:color w:val="auto"/>
          <w:sz w:val="24"/>
          <w:szCs w:val="32"/>
        </w:rPr>
        <w:lastRenderedPageBreak/>
        <w:t xml:space="preserve">Dental clinic services system on mobile phone support iOS. </w:t>
      </w:r>
    </w:p>
    <w:p w14:paraId="63CD015D" w14:textId="77777777" w:rsidR="00CA42E5" w:rsidRPr="00295259" w:rsidRDefault="00CA42E5" w:rsidP="00CA42E5">
      <w:pPr>
        <w:pStyle w:val="ListParagraph"/>
        <w:widowControl w:val="0"/>
        <w:numPr>
          <w:ilvl w:val="0"/>
          <w:numId w:val="41"/>
        </w:numPr>
        <w:tabs>
          <w:tab w:val="left" w:pos="360"/>
          <w:tab w:val="left" w:pos="720"/>
        </w:tabs>
        <w:autoSpaceDE w:val="0"/>
        <w:autoSpaceDN w:val="0"/>
        <w:adjustRightInd w:val="0"/>
        <w:spacing w:after="240" w:line="240" w:lineRule="auto"/>
        <w:rPr>
          <w:rFonts w:ascii="Times New Roman" w:hAnsi="Times New Roman" w:cs="Times New Roman"/>
          <w:color w:val="auto"/>
          <w:sz w:val="24"/>
          <w:szCs w:val="30"/>
        </w:rPr>
      </w:pPr>
      <w:r w:rsidRPr="00295259">
        <w:rPr>
          <w:rFonts w:ascii="Times New Roman" w:hAnsi="Times New Roman" w:cs="Times New Roman"/>
          <w:color w:val="auto"/>
          <w:sz w:val="24"/>
          <w:szCs w:val="32"/>
        </w:rPr>
        <w:t>Dental clinic services system supports English language only.</w:t>
      </w:r>
    </w:p>
    <w:p w14:paraId="4ABA3CCD" w14:textId="77777777" w:rsidR="00CA42E5" w:rsidRPr="00295259" w:rsidRDefault="00CA42E5" w:rsidP="00CA42E5">
      <w:pPr>
        <w:pStyle w:val="ListParagraph"/>
        <w:widowControl w:val="0"/>
        <w:numPr>
          <w:ilvl w:val="0"/>
          <w:numId w:val="41"/>
        </w:numPr>
        <w:tabs>
          <w:tab w:val="left" w:pos="360"/>
          <w:tab w:val="left" w:pos="720"/>
        </w:tabs>
        <w:autoSpaceDE w:val="0"/>
        <w:autoSpaceDN w:val="0"/>
        <w:adjustRightInd w:val="0"/>
        <w:spacing w:after="240" w:line="240" w:lineRule="auto"/>
        <w:rPr>
          <w:rFonts w:ascii="Times New Roman" w:hAnsi="Times New Roman" w:cs="Times New Roman"/>
          <w:color w:val="auto"/>
          <w:sz w:val="24"/>
          <w:szCs w:val="30"/>
        </w:rPr>
      </w:pPr>
      <w:r w:rsidRPr="00295259">
        <w:rPr>
          <w:rFonts w:ascii="Times New Roman" w:hAnsi="Times New Roman" w:cs="Times New Roman"/>
          <w:color w:val="auto"/>
          <w:sz w:val="24"/>
          <w:szCs w:val="32"/>
        </w:rPr>
        <w:t>Dental clinic services system provides features for dental clinics’ registered user whose are patients, officers and dentists.</w:t>
      </w:r>
    </w:p>
    <w:p w14:paraId="65BB7384" w14:textId="77777777" w:rsidR="00CA42E5" w:rsidRPr="00295259" w:rsidRDefault="00CA42E5" w:rsidP="00CA42E5">
      <w:pPr>
        <w:pStyle w:val="ListParagraph"/>
        <w:widowControl w:val="0"/>
        <w:numPr>
          <w:ilvl w:val="0"/>
          <w:numId w:val="41"/>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sidRPr="00295259">
        <w:rPr>
          <w:rFonts w:ascii="Times New Roman" w:hAnsi="Times New Roman" w:cs="Times New Roman"/>
          <w:color w:val="auto"/>
          <w:sz w:val="24"/>
          <w:szCs w:val="32"/>
        </w:rPr>
        <w:t>Dental clinic services system assists managing appointments of patients and dentists using the web application and the mobile application.</w:t>
      </w:r>
    </w:p>
    <w:p w14:paraId="634B7022" w14:textId="77777777" w:rsidR="00411937" w:rsidRPr="00295259" w:rsidRDefault="00CA42E5" w:rsidP="00CA42E5">
      <w:pPr>
        <w:pStyle w:val="ListParagraph"/>
        <w:widowControl w:val="0"/>
        <w:numPr>
          <w:ilvl w:val="0"/>
          <w:numId w:val="41"/>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sidRPr="00295259">
        <w:rPr>
          <w:rFonts w:ascii="Times New Roman" w:hAnsi="Times New Roman" w:cs="Times New Roman"/>
          <w:color w:val="auto"/>
          <w:sz w:val="24"/>
          <w:szCs w:val="32"/>
        </w:rPr>
        <w:t>Dental clinic services system provides a user authentication for each patient and dentist through dental clinic officers.</w:t>
      </w:r>
    </w:p>
    <w:p w14:paraId="6019B8BE" w14:textId="77777777" w:rsidR="00411937" w:rsidRPr="00295259" w:rsidRDefault="00411937" w:rsidP="00411937">
      <w:pPr>
        <w:pStyle w:val="Heading3"/>
        <w:rPr>
          <w:rFonts w:ascii="Times" w:hAnsi="Times"/>
          <w:color w:val="auto"/>
          <w:sz w:val="28"/>
        </w:rPr>
      </w:pPr>
      <w:bookmarkStart w:id="5" w:name="_Toc394490845"/>
      <w:r w:rsidRPr="00295259">
        <w:rPr>
          <w:rFonts w:ascii="Times" w:hAnsi="Times"/>
          <w:color w:val="auto"/>
          <w:sz w:val="28"/>
        </w:rPr>
        <w:t>1.4</w:t>
      </w:r>
      <w:r w:rsidRPr="00295259">
        <w:rPr>
          <w:rFonts w:ascii="Times" w:hAnsi="Times"/>
          <w:color w:val="auto"/>
          <w:sz w:val="28"/>
        </w:rPr>
        <w:tab/>
        <w:t>Definition and Acronyms</w:t>
      </w:r>
      <w:bookmarkEnd w:id="5"/>
    </w:p>
    <w:p w14:paraId="55D13C8B" w14:textId="77777777" w:rsidR="00411937" w:rsidRPr="00295259" w:rsidRDefault="00411937" w:rsidP="003E3D73">
      <w:pPr>
        <w:widowControl w:val="0"/>
        <w:autoSpaceDE w:val="0"/>
        <w:autoSpaceDN w:val="0"/>
        <w:adjustRightInd w:val="0"/>
        <w:spacing w:after="240"/>
        <w:ind w:firstLine="720"/>
        <w:rPr>
          <w:rFonts w:ascii="Times New Roman" w:hAnsi="Times New Roman" w:cs="Times New Roman"/>
          <w:b/>
          <w:color w:val="auto"/>
          <w:sz w:val="28"/>
          <w:u w:val="single"/>
        </w:rPr>
      </w:pPr>
      <w:r w:rsidRPr="00295259">
        <w:rPr>
          <w:rFonts w:ascii="Times New Roman" w:hAnsi="Times New Roman" w:cs="Times New Roman"/>
          <w:b/>
          <w:color w:val="auto"/>
          <w:sz w:val="28"/>
          <w:u w:val="single"/>
        </w:rPr>
        <w:t>Definitions</w:t>
      </w:r>
    </w:p>
    <w:p w14:paraId="570C936F" w14:textId="77777777" w:rsidR="00411937" w:rsidRPr="00295259" w:rsidDel="00863859" w:rsidRDefault="00411937" w:rsidP="00411937">
      <w:pPr>
        <w:widowControl w:val="0"/>
        <w:autoSpaceDE w:val="0"/>
        <w:autoSpaceDN w:val="0"/>
        <w:adjustRightInd w:val="0"/>
        <w:spacing w:after="240"/>
        <w:ind w:left="4320" w:hanging="3600"/>
        <w:rPr>
          <w:del w:id="6" w:author="CAMT" w:date="2014-07-29T11:20:00Z"/>
          <w:rFonts w:ascii="Times New Roman" w:hAnsi="Times New Roman" w:cs="Times New Roman"/>
          <w:color w:val="auto"/>
        </w:rPr>
      </w:pPr>
      <w:r w:rsidRPr="00295259">
        <w:rPr>
          <w:rFonts w:ascii="Times New Roman" w:hAnsi="Times New Roman" w:cs="Times New Roman"/>
          <w:color w:val="auto"/>
        </w:rPr>
        <w:t xml:space="preserve">Feature </w:t>
      </w:r>
      <w:r w:rsidRPr="00295259">
        <w:rPr>
          <w:rFonts w:ascii="Times New Roman" w:hAnsi="Times New Roman" w:cs="Times New Roman"/>
          <w:color w:val="auto"/>
        </w:rPr>
        <w:tab/>
        <w:t>Transformation of input parameters to output parameters based on a specified algorithm. It describes the functionality of a</w:t>
      </w:r>
      <w:r w:rsidRPr="00295259">
        <w:rPr>
          <w:rFonts w:ascii="Times" w:hAnsi="Times" w:cs="Times"/>
          <w:color w:val="auto"/>
        </w:rPr>
        <w:t xml:space="preserve"> </w:t>
      </w:r>
      <w:r w:rsidRPr="00295259">
        <w:rPr>
          <w:rFonts w:ascii="Times New Roman" w:hAnsi="Times New Roman" w:cs="Times New Roman"/>
          <w:color w:val="auto"/>
        </w:rPr>
        <w:t>produce in the language of the product. Used for requirements analysis, design, coding, testing or maintenance. [IEEE90]</w:t>
      </w:r>
    </w:p>
    <w:p w14:paraId="1880FB98" w14:textId="77777777" w:rsidR="00411937" w:rsidRPr="00295259" w:rsidRDefault="00411937" w:rsidP="00863859">
      <w:pPr>
        <w:widowControl w:val="0"/>
        <w:autoSpaceDE w:val="0"/>
        <w:autoSpaceDN w:val="0"/>
        <w:adjustRightInd w:val="0"/>
        <w:spacing w:after="240"/>
        <w:ind w:left="4320" w:hanging="3600"/>
        <w:rPr>
          <w:rFonts w:ascii="Times New Roman" w:hAnsi="Times New Roman" w:cs="Times New Roman"/>
          <w:color w:val="auto"/>
        </w:rPr>
      </w:pPr>
    </w:p>
    <w:p w14:paraId="2740A9C5" w14:textId="77777777" w:rsidR="00411937" w:rsidRPr="00295259" w:rsidRDefault="00411937" w:rsidP="00411937">
      <w:pPr>
        <w:widowControl w:val="0"/>
        <w:autoSpaceDE w:val="0"/>
        <w:autoSpaceDN w:val="0"/>
        <w:adjustRightInd w:val="0"/>
        <w:spacing w:after="240"/>
        <w:ind w:left="4320" w:hanging="3600"/>
        <w:rPr>
          <w:rFonts w:ascii="Times" w:hAnsi="Times" w:cs="Times"/>
          <w:color w:val="auto"/>
        </w:rPr>
      </w:pPr>
      <w:r w:rsidRPr="00295259">
        <w:rPr>
          <w:rFonts w:ascii="Times New Roman" w:hAnsi="Times New Roman" w:cs="Times New Roman"/>
          <w:color w:val="auto"/>
        </w:rPr>
        <w:t xml:space="preserve">Design </w:t>
      </w:r>
      <w:r w:rsidRPr="00295259">
        <w:rPr>
          <w:rFonts w:ascii="Times New Roman" w:hAnsi="Times New Roman" w:cs="Times New Roman"/>
          <w:color w:val="auto"/>
        </w:rPr>
        <w:tab/>
        <w:t>The period of time in the software life cycle during which the designs for architecture, software component, interfaces and data are created, documented, and verified to satisfy requirements. [IEEE90]</w:t>
      </w:r>
    </w:p>
    <w:p w14:paraId="76BDC334" w14:textId="77777777" w:rsidR="00411937" w:rsidRPr="00295259" w:rsidRDefault="00411937" w:rsidP="00411937">
      <w:pPr>
        <w:widowControl w:val="0"/>
        <w:autoSpaceDE w:val="0"/>
        <w:autoSpaceDN w:val="0"/>
        <w:adjustRightInd w:val="0"/>
        <w:spacing w:after="240"/>
        <w:ind w:left="4320" w:hanging="3600"/>
        <w:rPr>
          <w:rFonts w:ascii="Times" w:hAnsi="Times" w:cs="Times"/>
          <w:color w:val="auto"/>
        </w:rPr>
      </w:pPr>
      <w:r w:rsidRPr="00295259">
        <w:rPr>
          <w:rFonts w:ascii="Times New Roman" w:hAnsi="Times New Roman" w:cs="Times New Roman"/>
          <w:color w:val="auto"/>
        </w:rPr>
        <w:t xml:space="preserve">IEEE </w:t>
      </w:r>
      <w:r w:rsidRPr="00295259">
        <w:rPr>
          <w:rFonts w:ascii="Times New Roman" w:hAnsi="Times New Roman" w:cs="Times New Roman"/>
          <w:color w:val="auto"/>
        </w:rPr>
        <w:tab/>
        <w:t xml:space="preserve">Institute for Electrical and Electronics Engineers. </w:t>
      </w:r>
      <w:proofErr w:type="gramStart"/>
      <w:r w:rsidRPr="00295259">
        <w:rPr>
          <w:rFonts w:ascii="Times New Roman" w:hAnsi="Times New Roman" w:cs="Times New Roman"/>
          <w:color w:val="auto"/>
        </w:rPr>
        <w:t>Biggest global interest group for engineers of different branches and for computer scientists.</w:t>
      </w:r>
      <w:proofErr w:type="gramEnd"/>
      <w:r w:rsidRPr="00295259">
        <w:rPr>
          <w:rFonts w:ascii="Times New Roman" w:hAnsi="Times New Roman" w:cs="Times New Roman"/>
          <w:color w:val="auto"/>
        </w:rPr>
        <w:t xml:space="preserve"> [IEEE90]</w:t>
      </w:r>
    </w:p>
    <w:p w14:paraId="68F69D85" w14:textId="77777777" w:rsidR="00411937" w:rsidRPr="00295259" w:rsidRDefault="00411937" w:rsidP="00411937">
      <w:pPr>
        <w:widowControl w:val="0"/>
        <w:autoSpaceDE w:val="0"/>
        <w:autoSpaceDN w:val="0"/>
        <w:adjustRightInd w:val="0"/>
        <w:spacing w:after="240"/>
        <w:ind w:left="4320" w:hanging="3600"/>
        <w:rPr>
          <w:rFonts w:ascii="Times" w:hAnsi="Times" w:cs="Times"/>
          <w:color w:val="auto"/>
        </w:rPr>
      </w:pPr>
      <w:r w:rsidRPr="00295259">
        <w:rPr>
          <w:rFonts w:ascii="Times New Roman" w:hAnsi="Times New Roman" w:cs="Times New Roman"/>
          <w:color w:val="auto"/>
        </w:rPr>
        <w:t>Requirement</w:t>
      </w:r>
      <w:r w:rsidRPr="00295259">
        <w:rPr>
          <w:rFonts w:ascii="Times New Roman" w:hAnsi="Times New Roman" w:cs="Times New Roman"/>
          <w:color w:val="auto"/>
        </w:rPr>
        <w:tab/>
        <w:t xml:space="preserve">(1) A condition or capability needed by a user to solve a problem or achieve an objective. (2) A condition or capability that must be met or processed by system or system component to satisfy a contract, standard, specification, or other formally imposed document. </w:t>
      </w:r>
      <w:proofErr w:type="gramStart"/>
      <w:r w:rsidRPr="00295259">
        <w:rPr>
          <w:rFonts w:ascii="Times New Roman" w:hAnsi="Times New Roman" w:cs="Times New Roman"/>
          <w:color w:val="auto"/>
        </w:rPr>
        <w:t>(3) A documented representation of a condition or capability as in definition (1) or (2).</w:t>
      </w:r>
      <w:proofErr w:type="gramEnd"/>
      <w:r w:rsidRPr="00295259">
        <w:rPr>
          <w:rFonts w:ascii="Times New Roman" w:hAnsi="Times New Roman" w:cs="Times New Roman"/>
          <w:color w:val="auto"/>
        </w:rPr>
        <w:t xml:space="preserve"> [IEEE90]</w:t>
      </w:r>
    </w:p>
    <w:p w14:paraId="5805EC6E" w14:textId="77777777" w:rsidR="00411937" w:rsidRPr="00295259" w:rsidRDefault="00411937" w:rsidP="00411937">
      <w:pPr>
        <w:widowControl w:val="0"/>
        <w:autoSpaceDE w:val="0"/>
        <w:autoSpaceDN w:val="0"/>
        <w:adjustRightInd w:val="0"/>
        <w:spacing w:after="240"/>
        <w:ind w:left="4320" w:hanging="3600"/>
        <w:rPr>
          <w:rFonts w:ascii="Times" w:hAnsi="Times" w:cs="Times"/>
          <w:color w:val="auto"/>
        </w:rPr>
      </w:pPr>
      <w:r w:rsidRPr="00295259">
        <w:rPr>
          <w:rFonts w:ascii="Times New Roman" w:hAnsi="Times New Roman" w:cs="Times New Roman"/>
          <w:color w:val="auto"/>
        </w:rPr>
        <w:t>Specification</w:t>
      </w:r>
      <w:r w:rsidRPr="00295259">
        <w:rPr>
          <w:rFonts w:ascii="Times New Roman" w:hAnsi="Times New Roman" w:cs="Times New Roman"/>
          <w:color w:val="auto"/>
        </w:rPr>
        <w:tab/>
        <w:t xml:space="preserve">Precise description of an activity or work product which serves as basis or input for further activities or work product. A specification can comprise requirements to a product and how they will be solved. Different parts of a specification (e.g. what </w:t>
      </w:r>
      <w:r w:rsidRPr="00295259">
        <w:rPr>
          <w:rFonts w:ascii="Times New Roman" w:hAnsi="Times New Roman" w:cs="Times New Roman"/>
          <w:color w:val="auto"/>
        </w:rPr>
        <w:lastRenderedPageBreak/>
        <w:t>is to be done, how it will be done) must not be mixed. [IEEE90]</w:t>
      </w:r>
    </w:p>
    <w:p w14:paraId="764C0E20" w14:textId="77777777" w:rsidR="00411937" w:rsidRPr="00295259" w:rsidRDefault="00411937" w:rsidP="00411937">
      <w:pPr>
        <w:widowControl w:val="0"/>
        <w:autoSpaceDE w:val="0"/>
        <w:autoSpaceDN w:val="0"/>
        <w:adjustRightInd w:val="0"/>
        <w:spacing w:after="240"/>
        <w:ind w:left="4320" w:hanging="3600"/>
        <w:rPr>
          <w:rFonts w:ascii="Times" w:hAnsi="Times" w:cs="Times"/>
          <w:color w:val="auto"/>
        </w:rPr>
      </w:pPr>
      <w:r w:rsidRPr="00295259">
        <w:rPr>
          <w:rFonts w:ascii="Times New Roman" w:hAnsi="Times New Roman" w:cs="Times New Roman"/>
          <w:color w:val="auto"/>
        </w:rPr>
        <w:t>White box testing</w:t>
      </w:r>
      <w:r w:rsidRPr="00295259">
        <w:rPr>
          <w:rFonts w:ascii="Times New Roman" w:hAnsi="Times New Roman" w:cs="Times New Roman"/>
          <w:color w:val="auto"/>
        </w:rPr>
        <w:tab/>
      </w:r>
      <w:proofErr w:type="spellStart"/>
      <w:r w:rsidRPr="00295259">
        <w:rPr>
          <w:rFonts w:ascii="Times New Roman" w:hAnsi="Times New Roman" w:cs="Times New Roman"/>
          <w:color w:val="auto"/>
        </w:rPr>
        <w:t>Testing</w:t>
      </w:r>
      <w:proofErr w:type="spellEnd"/>
      <w:r w:rsidRPr="00295259">
        <w:rPr>
          <w:rFonts w:ascii="Times New Roman" w:hAnsi="Times New Roman" w:cs="Times New Roman"/>
          <w:color w:val="auto"/>
        </w:rPr>
        <w:t xml:space="preserve"> process that focus on internal structure. The tester should know the code inside the program and test it through the code and determines the appropriate outputs.</w:t>
      </w:r>
    </w:p>
    <w:p w14:paraId="5EC6DD7B" w14:textId="77777777" w:rsidR="00411937" w:rsidRPr="00295259" w:rsidRDefault="00411937" w:rsidP="00411937">
      <w:pPr>
        <w:widowControl w:val="0"/>
        <w:autoSpaceDE w:val="0"/>
        <w:autoSpaceDN w:val="0"/>
        <w:adjustRightInd w:val="0"/>
        <w:spacing w:after="240"/>
        <w:ind w:left="4320" w:hanging="3600"/>
        <w:rPr>
          <w:rFonts w:ascii="Times" w:hAnsi="Times" w:cs="Times"/>
          <w:color w:val="auto"/>
        </w:rPr>
      </w:pPr>
      <w:r w:rsidRPr="00295259">
        <w:rPr>
          <w:rFonts w:ascii="Times New Roman" w:hAnsi="Times New Roman" w:cs="Times New Roman"/>
          <w:color w:val="auto"/>
        </w:rPr>
        <w:t>Black box testing</w:t>
      </w:r>
      <w:r w:rsidRPr="00295259">
        <w:rPr>
          <w:rFonts w:ascii="Times New Roman" w:hAnsi="Times New Roman" w:cs="Times New Roman"/>
          <w:color w:val="auto"/>
        </w:rPr>
        <w:tab/>
        <w:t xml:space="preserve">Process, device or system that </w:t>
      </w:r>
      <w:proofErr w:type="gramStart"/>
      <w:r w:rsidRPr="00295259">
        <w:rPr>
          <w:rFonts w:ascii="Times New Roman" w:hAnsi="Times New Roman" w:cs="Times New Roman"/>
          <w:color w:val="auto"/>
        </w:rPr>
        <w:t>focus</w:t>
      </w:r>
      <w:proofErr w:type="gramEnd"/>
      <w:r w:rsidRPr="00295259">
        <w:rPr>
          <w:rFonts w:ascii="Times New Roman" w:hAnsi="Times New Roman" w:cs="Times New Roman"/>
          <w:color w:val="auto"/>
        </w:rPr>
        <w:t xml:space="preserve"> on input, output and transfer characteristics without knowledge about it internal structure.</w:t>
      </w:r>
    </w:p>
    <w:p w14:paraId="0E2B9B44" w14:textId="77777777" w:rsidR="00411937" w:rsidRPr="00295259" w:rsidDel="00863859" w:rsidRDefault="00411937" w:rsidP="00411937">
      <w:pPr>
        <w:widowControl w:val="0"/>
        <w:autoSpaceDE w:val="0"/>
        <w:autoSpaceDN w:val="0"/>
        <w:adjustRightInd w:val="0"/>
        <w:spacing w:after="240"/>
        <w:ind w:left="4320" w:hanging="3600"/>
        <w:rPr>
          <w:del w:id="7" w:author="CAMT" w:date="2014-07-29T11:20:00Z"/>
          <w:rFonts w:ascii="Times" w:hAnsi="Times" w:cs="Times"/>
          <w:color w:val="auto"/>
        </w:rPr>
      </w:pPr>
      <w:proofErr w:type="gramStart"/>
      <w:r w:rsidRPr="00295259">
        <w:rPr>
          <w:rFonts w:ascii="Times New Roman" w:hAnsi="Times New Roman" w:cs="Times New Roman"/>
          <w:color w:val="auto"/>
        </w:rPr>
        <w:t>Unit Testing</w:t>
      </w:r>
      <w:r w:rsidRPr="00295259">
        <w:rPr>
          <w:rFonts w:ascii="Times New Roman" w:hAnsi="Times New Roman" w:cs="Times New Roman"/>
          <w:color w:val="auto"/>
        </w:rPr>
        <w:tab/>
        <w:t>A level of the software testing process where individual units/components of a software/system are tested.</w:t>
      </w:r>
      <w:proofErr w:type="gramEnd"/>
      <w:r w:rsidRPr="00295259">
        <w:rPr>
          <w:rFonts w:ascii="Times New Roman" w:hAnsi="Times New Roman" w:cs="Times New Roman"/>
          <w:color w:val="auto"/>
        </w:rPr>
        <w:t xml:space="preserve"> The purpose is to validate that each unit of </w:t>
      </w:r>
      <w:proofErr w:type="gramStart"/>
      <w:r w:rsidRPr="00295259">
        <w:rPr>
          <w:rFonts w:ascii="Times New Roman" w:hAnsi="Times New Roman" w:cs="Times New Roman"/>
          <w:color w:val="auto"/>
        </w:rPr>
        <w:t>the performs</w:t>
      </w:r>
      <w:proofErr w:type="gramEnd"/>
      <w:r w:rsidRPr="00295259">
        <w:rPr>
          <w:rFonts w:ascii="Times New Roman" w:hAnsi="Times New Roman" w:cs="Times New Roman"/>
          <w:color w:val="auto"/>
        </w:rPr>
        <w:t xml:space="preserve"> as designed.</w:t>
      </w:r>
    </w:p>
    <w:p w14:paraId="39F0428A" w14:textId="77777777" w:rsidR="00411937" w:rsidRPr="00295259" w:rsidRDefault="00411937" w:rsidP="00863859">
      <w:pPr>
        <w:widowControl w:val="0"/>
        <w:autoSpaceDE w:val="0"/>
        <w:autoSpaceDN w:val="0"/>
        <w:adjustRightInd w:val="0"/>
        <w:spacing w:after="240"/>
        <w:ind w:left="4320" w:hanging="3600"/>
        <w:rPr>
          <w:rFonts w:ascii="Times New Roman" w:hAnsi="Times New Roman" w:cs="Times New Roman"/>
          <w:color w:val="auto"/>
        </w:rPr>
      </w:pPr>
    </w:p>
    <w:p w14:paraId="513582DF" w14:textId="77777777" w:rsidR="00411937" w:rsidRPr="00295259"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295259">
        <w:rPr>
          <w:rFonts w:ascii="Times New Roman" w:hAnsi="Times New Roman" w:cs="Times New Roman"/>
          <w:color w:val="auto"/>
        </w:rPr>
        <w:t>System testing</w:t>
      </w:r>
      <w:r w:rsidRPr="00295259">
        <w:rPr>
          <w:rFonts w:ascii="Times New Roman" w:hAnsi="Times New Roman" w:cs="Times New Roman"/>
          <w:color w:val="auto"/>
        </w:rPr>
        <w:tab/>
      </w:r>
      <w:proofErr w:type="gramStart"/>
      <w:r w:rsidRPr="00295259">
        <w:rPr>
          <w:rFonts w:ascii="Times New Roman" w:hAnsi="Times New Roman" w:cs="Times New Roman"/>
          <w:color w:val="auto"/>
        </w:rPr>
        <w:t>A</w:t>
      </w:r>
      <w:proofErr w:type="gramEnd"/>
      <w:r w:rsidRPr="00295259">
        <w:rPr>
          <w:rFonts w:ascii="Times New Roman" w:hAnsi="Times New Roman" w:cs="Times New Roman"/>
          <w:color w:val="auto"/>
        </w:rPr>
        <w:t xml:space="preserve"> level of the software testing process where a complete, integrated system/software is tested. The purpose of this test is to evaluate the system's compliance with the specified requirements.</w:t>
      </w:r>
    </w:p>
    <w:p w14:paraId="0CEA7D95" w14:textId="77777777" w:rsidR="00CA42E5" w:rsidRPr="00295259" w:rsidRDefault="00CA42E5" w:rsidP="00CA42E5">
      <w:pPr>
        <w:pStyle w:val="Heading3"/>
        <w:rPr>
          <w:rFonts w:ascii="Times New Roman" w:eastAsiaTheme="minorHAnsi" w:hAnsi="Times New Roman" w:cs="Times New Roman"/>
          <w:color w:val="auto"/>
          <w:sz w:val="28"/>
          <w:lang w:bidi="ar-SA"/>
        </w:rPr>
      </w:pPr>
      <w:bookmarkStart w:id="8" w:name="_Toc394490846"/>
      <w:r w:rsidRPr="00295259">
        <w:rPr>
          <w:rFonts w:ascii="Times New Roman" w:eastAsiaTheme="minorHAnsi" w:hAnsi="Times New Roman" w:cs="Times New Roman"/>
          <w:color w:val="auto"/>
          <w:sz w:val="28"/>
          <w:lang w:bidi="ar-SA"/>
        </w:rPr>
        <w:t xml:space="preserve">1.5 </w:t>
      </w:r>
      <w:r w:rsidR="006552F2" w:rsidRPr="00295259">
        <w:rPr>
          <w:rFonts w:ascii="Times New Roman" w:eastAsiaTheme="minorHAnsi" w:hAnsi="Times New Roman" w:cs="Times New Roman"/>
          <w:color w:val="auto"/>
          <w:sz w:val="28"/>
          <w:lang w:bidi="ar-SA"/>
        </w:rPr>
        <w:tab/>
      </w:r>
      <w:r w:rsidRPr="00295259">
        <w:rPr>
          <w:rFonts w:ascii="Times New Roman" w:eastAsiaTheme="minorHAnsi" w:hAnsi="Times New Roman" w:cs="Times New Roman"/>
          <w:color w:val="auto"/>
          <w:sz w:val="28"/>
          <w:lang w:bidi="ar-SA"/>
        </w:rPr>
        <w:t>Acronyms and Definitions Acronyms</w:t>
      </w:r>
      <w:bookmarkEnd w:id="8"/>
    </w:p>
    <w:p w14:paraId="1AE06511" w14:textId="77777777" w:rsidR="00411937" w:rsidRPr="00295259" w:rsidRDefault="00411937" w:rsidP="00411937">
      <w:pPr>
        <w:widowControl w:val="0"/>
        <w:autoSpaceDE w:val="0"/>
        <w:autoSpaceDN w:val="0"/>
        <w:adjustRightInd w:val="0"/>
        <w:spacing w:after="240"/>
        <w:ind w:left="4320" w:hanging="3600"/>
        <w:rPr>
          <w:rFonts w:ascii="Times New Roman" w:hAnsi="Times New Roman" w:cs="Times New Roman"/>
          <w:b/>
          <w:color w:val="auto"/>
          <w:sz w:val="28"/>
          <w:u w:val="single"/>
        </w:rPr>
      </w:pPr>
      <w:r w:rsidRPr="00295259">
        <w:rPr>
          <w:rFonts w:ascii="Times New Roman" w:hAnsi="Times New Roman" w:cs="Times New Roman"/>
          <w:b/>
          <w:color w:val="auto"/>
          <w:sz w:val="28"/>
          <w:u w:val="single"/>
        </w:rPr>
        <w:t>Acronyms</w:t>
      </w:r>
    </w:p>
    <w:tbl>
      <w:tblPr>
        <w:tblStyle w:val="TableGrid"/>
        <w:tblW w:w="0" w:type="auto"/>
        <w:jc w:val="center"/>
        <w:tblLook w:val="04A0" w:firstRow="1" w:lastRow="0" w:firstColumn="1" w:lastColumn="0" w:noHBand="0" w:noVBand="1"/>
      </w:tblPr>
      <w:tblGrid>
        <w:gridCol w:w="2410"/>
        <w:gridCol w:w="4314"/>
      </w:tblGrid>
      <w:tr w:rsidR="00411937" w:rsidRPr="00295259" w14:paraId="4C614767" w14:textId="77777777" w:rsidTr="00B82948">
        <w:trPr>
          <w:jc w:val="center"/>
        </w:trPr>
        <w:tc>
          <w:tcPr>
            <w:tcW w:w="2410" w:type="dxa"/>
          </w:tcPr>
          <w:p w14:paraId="2D920FE6" w14:textId="77777777" w:rsidR="00411937" w:rsidRPr="00295259" w:rsidRDefault="00411937" w:rsidP="00B82948">
            <w:pPr>
              <w:jc w:val="both"/>
              <w:rPr>
                <w:rFonts w:ascii="Times New Roman" w:hAnsi="Times New Roman" w:cs="Times New Roman"/>
                <w:b/>
                <w:bCs/>
                <w:color w:val="auto"/>
                <w:sz w:val="24"/>
                <w:szCs w:val="32"/>
              </w:rPr>
            </w:pPr>
            <w:r w:rsidRPr="00295259">
              <w:rPr>
                <w:rFonts w:ascii="Times New Roman" w:hAnsi="Times New Roman" w:cs="Times New Roman"/>
                <w:b/>
                <w:bCs/>
                <w:color w:val="auto"/>
                <w:sz w:val="24"/>
                <w:szCs w:val="32"/>
              </w:rPr>
              <w:t>Acronyms</w:t>
            </w:r>
          </w:p>
        </w:tc>
        <w:tc>
          <w:tcPr>
            <w:tcW w:w="4314" w:type="dxa"/>
          </w:tcPr>
          <w:p w14:paraId="5778B269" w14:textId="77777777" w:rsidR="00411937" w:rsidRPr="00295259" w:rsidRDefault="00411937" w:rsidP="00B82948">
            <w:pPr>
              <w:jc w:val="both"/>
              <w:rPr>
                <w:rFonts w:ascii="Times New Roman" w:hAnsi="Times New Roman" w:cs="Times New Roman"/>
                <w:b/>
                <w:bCs/>
                <w:color w:val="auto"/>
                <w:sz w:val="24"/>
                <w:szCs w:val="32"/>
              </w:rPr>
            </w:pPr>
            <w:r w:rsidRPr="00295259">
              <w:rPr>
                <w:rFonts w:ascii="Times New Roman" w:hAnsi="Times New Roman" w:cs="Times New Roman"/>
                <w:b/>
                <w:bCs/>
                <w:color w:val="auto"/>
                <w:sz w:val="24"/>
                <w:szCs w:val="32"/>
              </w:rPr>
              <w:t>Stands for</w:t>
            </w:r>
          </w:p>
        </w:tc>
      </w:tr>
      <w:tr w:rsidR="00411937" w:rsidRPr="00295259" w14:paraId="21475F99" w14:textId="77777777" w:rsidTr="00B82948">
        <w:trPr>
          <w:jc w:val="center"/>
        </w:trPr>
        <w:tc>
          <w:tcPr>
            <w:tcW w:w="2410" w:type="dxa"/>
          </w:tcPr>
          <w:p w14:paraId="4AFD0B6A" w14:textId="77777777" w:rsidR="00411937" w:rsidRPr="00295259" w:rsidRDefault="00411937" w:rsidP="00B82948">
            <w:pPr>
              <w:jc w:val="both"/>
              <w:rPr>
                <w:rFonts w:ascii="Times New Roman" w:hAnsi="Times New Roman" w:cs="Times New Roman"/>
                <w:color w:val="auto"/>
                <w:sz w:val="24"/>
                <w:szCs w:val="32"/>
              </w:rPr>
            </w:pPr>
            <w:r w:rsidRPr="00295259">
              <w:rPr>
                <w:rFonts w:ascii="Times New Roman" w:hAnsi="Times New Roman" w:cs="Times New Roman"/>
                <w:color w:val="auto"/>
                <w:sz w:val="24"/>
                <w:szCs w:val="32"/>
              </w:rPr>
              <w:t>Registered User</w:t>
            </w:r>
          </w:p>
        </w:tc>
        <w:tc>
          <w:tcPr>
            <w:tcW w:w="4314" w:type="dxa"/>
          </w:tcPr>
          <w:p w14:paraId="68ABC8E8" w14:textId="77777777" w:rsidR="00411937" w:rsidRPr="00295259" w:rsidRDefault="00411937" w:rsidP="00B82948">
            <w:pPr>
              <w:jc w:val="both"/>
              <w:rPr>
                <w:rFonts w:ascii="Times New Roman" w:hAnsi="Times New Roman" w:cs="Times New Roman"/>
                <w:color w:val="auto"/>
                <w:sz w:val="24"/>
                <w:szCs w:val="32"/>
              </w:rPr>
            </w:pPr>
            <w:r w:rsidRPr="00295259">
              <w:rPr>
                <w:rFonts w:ascii="Times New Roman" w:hAnsi="Times New Roman" w:cs="Times New Roman"/>
                <w:color w:val="auto"/>
                <w:sz w:val="24"/>
                <w:szCs w:val="32"/>
              </w:rPr>
              <w:t>Patient, Dentist, and Officer</w:t>
            </w:r>
          </w:p>
        </w:tc>
      </w:tr>
      <w:tr w:rsidR="00411937" w:rsidRPr="00295259" w14:paraId="4C415725" w14:textId="77777777" w:rsidTr="00B82948">
        <w:trPr>
          <w:jc w:val="center"/>
        </w:trPr>
        <w:tc>
          <w:tcPr>
            <w:tcW w:w="2410" w:type="dxa"/>
          </w:tcPr>
          <w:p w14:paraId="4A2B38F6" w14:textId="77777777" w:rsidR="00411937" w:rsidRPr="00295259" w:rsidRDefault="00411937" w:rsidP="00B82948">
            <w:pPr>
              <w:jc w:val="both"/>
              <w:rPr>
                <w:rFonts w:ascii="Times New Roman" w:hAnsi="Times New Roman" w:cs="Times New Roman"/>
                <w:color w:val="auto"/>
                <w:sz w:val="24"/>
                <w:szCs w:val="32"/>
              </w:rPr>
            </w:pPr>
            <w:r w:rsidRPr="00295259">
              <w:rPr>
                <w:rFonts w:ascii="Times New Roman" w:hAnsi="Times New Roman" w:cs="Times New Roman"/>
                <w:color w:val="auto"/>
                <w:sz w:val="24"/>
                <w:szCs w:val="32"/>
              </w:rPr>
              <w:t>Non-registered User</w:t>
            </w:r>
          </w:p>
        </w:tc>
        <w:tc>
          <w:tcPr>
            <w:tcW w:w="4314" w:type="dxa"/>
          </w:tcPr>
          <w:p w14:paraId="77352109" w14:textId="77777777" w:rsidR="00411937" w:rsidRPr="00295259" w:rsidRDefault="00411937" w:rsidP="00B82948">
            <w:pPr>
              <w:jc w:val="both"/>
              <w:rPr>
                <w:rFonts w:ascii="Times New Roman" w:hAnsi="Times New Roman" w:cs="Times New Roman"/>
                <w:color w:val="auto"/>
                <w:sz w:val="24"/>
                <w:szCs w:val="32"/>
              </w:rPr>
            </w:pPr>
            <w:r w:rsidRPr="00295259">
              <w:rPr>
                <w:rFonts w:ascii="Times New Roman" w:hAnsi="Times New Roman" w:cs="Times New Roman"/>
                <w:color w:val="auto"/>
                <w:sz w:val="24"/>
                <w:szCs w:val="32"/>
              </w:rPr>
              <w:t>Visitor</w:t>
            </w:r>
          </w:p>
        </w:tc>
      </w:tr>
      <w:tr w:rsidR="00411937" w:rsidRPr="00295259" w14:paraId="6E6C45CA" w14:textId="77777777" w:rsidTr="00B82948">
        <w:trPr>
          <w:jc w:val="center"/>
        </w:trPr>
        <w:tc>
          <w:tcPr>
            <w:tcW w:w="2410" w:type="dxa"/>
          </w:tcPr>
          <w:p w14:paraId="01B91078" w14:textId="77777777" w:rsidR="00411937" w:rsidRPr="00295259" w:rsidRDefault="00411937" w:rsidP="00B82948">
            <w:pPr>
              <w:jc w:val="both"/>
              <w:rPr>
                <w:rFonts w:ascii="Times New Roman" w:hAnsi="Times New Roman" w:cs="Times New Roman"/>
                <w:color w:val="auto"/>
                <w:sz w:val="24"/>
                <w:szCs w:val="32"/>
              </w:rPr>
            </w:pPr>
            <w:r w:rsidRPr="00295259">
              <w:rPr>
                <w:rFonts w:ascii="Times New Roman" w:hAnsi="Times New Roman" w:cs="Times New Roman"/>
                <w:color w:val="auto"/>
                <w:sz w:val="24"/>
                <w:szCs w:val="32"/>
              </w:rPr>
              <w:t>PM</w:t>
            </w:r>
          </w:p>
        </w:tc>
        <w:tc>
          <w:tcPr>
            <w:tcW w:w="4314" w:type="dxa"/>
          </w:tcPr>
          <w:p w14:paraId="33B97FE5" w14:textId="77777777" w:rsidR="00411937" w:rsidRPr="00295259" w:rsidRDefault="00411937" w:rsidP="00B82948">
            <w:pPr>
              <w:jc w:val="both"/>
              <w:rPr>
                <w:rFonts w:ascii="Times New Roman" w:hAnsi="Times New Roman" w:cs="Times New Roman"/>
                <w:color w:val="auto"/>
                <w:sz w:val="24"/>
                <w:szCs w:val="32"/>
              </w:rPr>
            </w:pPr>
            <w:r w:rsidRPr="00295259">
              <w:rPr>
                <w:rFonts w:ascii="Times New Roman" w:hAnsi="Times New Roman" w:cs="Times New Roman"/>
                <w:color w:val="auto"/>
                <w:sz w:val="24"/>
                <w:szCs w:val="32"/>
              </w:rPr>
              <w:t>Project Management</w:t>
            </w:r>
          </w:p>
        </w:tc>
      </w:tr>
      <w:tr w:rsidR="00411937" w:rsidRPr="00295259" w14:paraId="1F8267C2" w14:textId="77777777" w:rsidTr="00B82948">
        <w:trPr>
          <w:jc w:val="center"/>
        </w:trPr>
        <w:tc>
          <w:tcPr>
            <w:tcW w:w="2410" w:type="dxa"/>
          </w:tcPr>
          <w:p w14:paraId="4ABE3FCE" w14:textId="77777777" w:rsidR="00411937" w:rsidRPr="00295259" w:rsidRDefault="00411937" w:rsidP="00B82948">
            <w:pPr>
              <w:jc w:val="both"/>
              <w:rPr>
                <w:rFonts w:ascii="Times New Roman" w:hAnsi="Times New Roman" w:cs="Times New Roman"/>
                <w:color w:val="auto"/>
                <w:sz w:val="24"/>
                <w:szCs w:val="32"/>
              </w:rPr>
            </w:pPr>
            <w:r w:rsidRPr="00295259">
              <w:rPr>
                <w:rFonts w:ascii="Times New Roman" w:hAnsi="Times New Roman" w:cs="Times New Roman"/>
                <w:color w:val="auto"/>
                <w:sz w:val="24"/>
                <w:szCs w:val="32"/>
              </w:rPr>
              <w:t>PMP</w:t>
            </w:r>
          </w:p>
        </w:tc>
        <w:tc>
          <w:tcPr>
            <w:tcW w:w="4314" w:type="dxa"/>
          </w:tcPr>
          <w:p w14:paraId="7FA2B18D" w14:textId="77777777" w:rsidR="00411937" w:rsidRPr="00295259" w:rsidRDefault="00411937" w:rsidP="00B82948">
            <w:pPr>
              <w:jc w:val="both"/>
              <w:rPr>
                <w:rFonts w:ascii="Times New Roman" w:hAnsi="Times New Roman" w:cs="Times New Roman"/>
                <w:color w:val="auto"/>
                <w:sz w:val="24"/>
                <w:szCs w:val="32"/>
              </w:rPr>
            </w:pPr>
            <w:r w:rsidRPr="00295259">
              <w:rPr>
                <w:rFonts w:ascii="Times New Roman" w:hAnsi="Times New Roman" w:cs="Times New Roman"/>
                <w:color w:val="auto"/>
                <w:sz w:val="24"/>
                <w:szCs w:val="32"/>
              </w:rPr>
              <w:t>Project Management Plan</w:t>
            </w:r>
          </w:p>
        </w:tc>
      </w:tr>
      <w:tr w:rsidR="00411937" w:rsidRPr="00295259" w14:paraId="30DA7D77" w14:textId="77777777" w:rsidTr="00B82948">
        <w:trPr>
          <w:jc w:val="center"/>
        </w:trPr>
        <w:tc>
          <w:tcPr>
            <w:tcW w:w="2410" w:type="dxa"/>
          </w:tcPr>
          <w:p w14:paraId="68D348ED" w14:textId="77777777" w:rsidR="00411937" w:rsidRPr="00295259" w:rsidRDefault="00411937" w:rsidP="00B82948">
            <w:pPr>
              <w:jc w:val="both"/>
              <w:rPr>
                <w:rFonts w:ascii="Times New Roman" w:hAnsi="Times New Roman" w:cs="Times New Roman"/>
                <w:color w:val="auto"/>
                <w:sz w:val="24"/>
                <w:szCs w:val="32"/>
              </w:rPr>
            </w:pPr>
            <w:r w:rsidRPr="00295259">
              <w:rPr>
                <w:rFonts w:ascii="Times New Roman" w:hAnsi="Times New Roman" w:cs="Times New Roman"/>
                <w:color w:val="auto"/>
                <w:sz w:val="24"/>
                <w:szCs w:val="32"/>
              </w:rPr>
              <w:t>URS</w:t>
            </w:r>
          </w:p>
        </w:tc>
        <w:tc>
          <w:tcPr>
            <w:tcW w:w="4314" w:type="dxa"/>
          </w:tcPr>
          <w:p w14:paraId="0CA1A8EF" w14:textId="77777777" w:rsidR="00411937" w:rsidRPr="00295259" w:rsidRDefault="00411937" w:rsidP="00B82948">
            <w:pPr>
              <w:jc w:val="both"/>
              <w:rPr>
                <w:rFonts w:ascii="Times New Roman" w:hAnsi="Times New Roman" w:cs="Times New Roman"/>
                <w:color w:val="auto"/>
                <w:sz w:val="24"/>
                <w:szCs w:val="32"/>
              </w:rPr>
            </w:pPr>
            <w:r w:rsidRPr="00295259">
              <w:rPr>
                <w:rFonts w:ascii="Times New Roman" w:hAnsi="Times New Roman" w:cs="Times New Roman"/>
                <w:color w:val="auto"/>
                <w:sz w:val="24"/>
                <w:szCs w:val="32"/>
              </w:rPr>
              <w:t>User Requirement Specification</w:t>
            </w:r>
          </w:p>
        </w:tc>
      </w:tr>
      <w:tr w:rsidR="00411937" w:rsidRPr="00295259" w14:paraId="3A7F18F5" w14:textId="77777777" w:rsidTr="00B82948">
        <w:trPr>
          <w:jc w:val="center"/>
        </w:trPr>
        <w:tc>
          <w:tcPr>
            <w:tcW w:w="2410" w:type="dxa"/>
          </w:tcPr>
          <w:p w14:paraId="490C1140" w14:textId="77777777" w:rsidR="00411937" w:rsidRPr="00295259" w:rsidRDefault="00411937" w:rsidP="00B82948">
            <w:pPr>
              <w:jc w:val="both"/>
              <w:rPr>
                <w:rFonts w:ascii="Times New Roman" w:hAnsi="Times New Roman" w:cs="Times New Roman"/>
                <w:color w:val="auto"/>
                <w:sz w:val="24"/>
                <w:szCs w:val="32"/>
              </w:rPr>
            </w:pPr>
            <w:r w:rsidRPr="00295259">
              <w:rPr>
                <w:rFonts w:ascii="Times New Roman" w:hAnsi="Times New Roman" w:cs="Times New Roman"/>
                <w:color w:val="auto"/>
                <w:sz w:val="24"/>
                <w:szCs w:val="32"/>
              </w:rPr>
              <w:t>SRS</w:t>
            </w:r>
          </w:p>
        </w:tc>
        <w:tc>
          <w:tcPr>
            <w:tcW w:w="4314" w:type="dxa"/>
          </w:tcPr>
          <w:p w14:paraId="6EFEA7FA" w14:textId="77777777" w:rsidR="00411937" w:rsidRPr="00295259" w:rsidRDefault="00411937" w:rsidP="00B82948">
            <w:pPr>
              <w:jc w:val="both"/>
              <w:rPr>
                <w:rFonts w:ascii="Times New Roman" w:hAnsi="Times New Roman" w:cs="Times New Roman"/>
                <w:color w:val="auto"/>
                <w:sz w:val="24"/>
                <w:szCs w:val="32"/>
              </w:rPr>
            </w:pPr>
            <w:r w:rsidRPr="00295259">
              <w:rPr>
                <w:rFonts w:ascii="Times New Roman" w:hAnsi="Times New Roman" w:cs="Times New Roman"/>
                <w:color w:val="auto"/>
                <w:sz w:val="24"/>
                <w:szCs w:val="32"/>
              </w:rPr>
              <w:t>Software Requirement Specification</w:t>
            </w:r>
          </w:p>
        </w:tc>
      </w:tr>
      <w:tr w:rsidR="00411937" w:rsidRPr="00295259" w14:paraId="6DAA80F6" w14:textId="77777777" w:rsidTr="00B82948">
        <w:trPr>
          <w:jc w:val="center"/>
        </w:trPr>
        <w:tc>
          <w:tcPr>
            <w:tcW w:w="2410" w:type="dxa"/>
          </w:tcPr>
          <w:p w14:paraId="38ED41A7" w14:textId="77777777" w:rsidR="00411937" w:rsidRPr="00295259" w:rsidRDefault="00411937" w:rsidP="00B82948">
            <w:pPr>
              <w:jc w:val="both"/>
              <w:rPr>
                <w:rFonts w:ascii="Times New Roman" w:hAnsi="Times New Roman" w:cs="Times New Roman"/>
                <w:color w:val="auto"/>
                <w:sz w:val="24"/>
                <w:szCs w:val="32"/>
              </w:rPr>
            </w:pPr>
            <w:r w:rsidRPr="00295259">
              <w:rPr>
                <w:rFonts w:ascii="Times New Roman" w:hAnsi="Times New Roman" w:cs="Times New Roman"/>
                <w:color w:val="auto"/>
                <w:sz w:val="24"/>
                <w:szCs w:val="32"/>
              </w:rPr>
              <w:t xml:space="preserve">VSE </w:t>
            </w:r>
          </w:p>
        </w:tc>
        <w:tc>
          <w:tcPr>
            <w:tcW w:w="4314" w:type="dxa"/>
          </w:tcPr>
          <w:p w14:paraId="00FC648F" w14:textId="77777777" w:rsidR="00411937" w:rsidRPr="00295259" w:rsidRDefault="00411937" w:rsidP="00B82948">
            <w:pPr>
              <w:jc w:val="both"/>
              <w:rPr>
                <w:rFonts w:ascii="Times New Roman" w:hAnsi="Times New Roman" w:cs="Times New Roman"/>
                <w:color w:val="auto"/>
                <w:sz w:val="24"/>
                <w:szCs w:val="32"/>
              </w:rPr>
            </w:pPr>
            <w:r w:rsidRPr="00295259">
              <w:rPr>
                <w:rFonts w:ascii="Times New Roman" w:hAnsi="Times New Roman" w:cs="Times New Roman"/>
                <w:color w:val="auto"/>
                <w:sz w:val="24"/>
                <w:szCs w:val="32"/>
              </w:rPr>
              <w:t>Very Small Entity</w:t>
            </w:r>
          </w:p>
        </w:tc>
      </w:tr>
      <w:tr w:rsidR="00411937" w:rsidRPr="00295259" w14:paraId="08B89A0B" w14:textId="77777777" w:rsidTr="00B82948">
        <w:trPr>
          <w:jc w:val="center"/>
        </w:trPr>
        <w:tc>
          <w:tcPr>
            <w:tcW w:w="2410" w:type="dxa"/>
          </w:tcPr>
          <w:p w14:paraId="4122545B" w14:textId="77777777" w:rsidR="00411937" w:rsidRPr="00295259" w:rsidRDefault="00411937" w:rsidP="00B82948">
            <w:pPr>
              <w:jc w:val="both"/>
              <w:rPr>
                <w:rFonts w:ascii="Times New Roman" w:hAnsi="Times New Roman" w:cs="Times New Roman"/>
                <w:color w:val="auto"/>
                <w:sz w:val="24"/>
                <w:szCs w:val="32"/>
              </w:rPr>
            </w:pPr>
            <w:r w:rsidRPr="00295259">
              <w:rPr>
                <w:rFonts w:ascii="Times New Roman" w:hAnsi="Times New Roman" w:cs="Times New Roman"/>
                <w:color w:val="auto"/>
                <w:sz w:val="24"/>
                <w:szCs w:val="32"/>
              </w:rPr>
              <w:t>QR code</w:t>
            </w:r>
          </w:p>
        </w:tc>
        <w:tc>
          <w:tcPr>
            <w:tcW w:w="4314" w:type="dxa"/>
          </w:tcPr>
          <w:p w14:paraId="5D0AF728" w14:textId="77777777" w:rsidR="00411937" w:rsidRPr="00295259" w:rsidRDefault="00411937" w:rsidP="00B82948">
            <w:pPr>
              <w:jc w:val="both"/>
              <w:rPr>
                <w:rFonts w:ascii="Times New Roman" w:hAnsi="Times New Roman" w:cs="Times New Roman"/>
                <w:color w:val="auto"/>
                <w:sz w:val="24"/>
                <w:szCs w:val="32"/>
              </w:rPr>
            </w:pPr>
            <w:r w:rsidRPr="00295259">
              <w:rPr>
                <w:rFonts w:ascii="Times New Roman" w:hAnsi="Times New Roman" w:cs="Times New Roman"/>
                <w:color w:val="auto"/>
                <w:sz w:val="24"/>
                <w:szCs w:val="32"/>
              </w:rPr>
              <w:t>Quick Response Code</w:t>
            </w:r>
          </w:p>
        </w:tc>
      </w:tr>
      <w:tr w:rsidR="00411937" w:rsidRPr="00295259" w14:paraId="45BF3680" w14:textId="77777777" w:rsidTr="00B82948">
        <w:trPr>
          <w:jc w:val="center"/>
        </w:trPr>
        <w:tc>
          <w:tcPr>
            <w:tcW w:w="2410" w:type="dxa"/>
          </w:tcPr>
          <w:p w14:paraId="2CFA49AD" w14:textId="77777777" w:rsidR="00411937" w:rsidRPr="00295259" w:rsidRDefault="00411937" w:rsidP="00B82948">
            <w:pPr>
              <w:jc w:val="both"/>
              <w:rPr>
                <w:rFonts w:ascii="Times New Roman" w:hAnsi="Times New Roman" w:cs="Times New Roman"/>
                <w:color w:val="auto"/>
                <w:sz w:val="24"/>
                <w:szCs w:val="32"/>
              </w:rPr>
            </w:pPr>
            <w:r w:rsidRPr="00295259">
              <w:rPr>
                <w:rFonts w:ascii="Times New Roman" w:hAnsi="Times New Roman" w:cs="Times New Roman"/>
                <w:color w:val="auto"/>
                <w:sz w:val="24"/>
                <w:szCs w:val="32"/>
              </w:rPr>
              <w:t>UC</w:t>
            </w:r>
          </w:p>
        </w:tc>
        <w:tc>
          <w:tcPr>
            <w:tcW w:w="4314" w:type="dxa"/>
          </w:tcPr>
          <w:p w14:paraId="18E935BC" w14:textId="77777777" w:rsidR="00411937" w:rsidRPr="00295259" w:rsidRDefault="00411937" w:rsidP="00B82948">
            <w:pPr>
              <w:jc w:val="both"/>
              <w:rPr>
                <w:rFonts w:ascii="Times New Roman" w:hAnsi="Times New Roman" w:cs="Times New Roman"/>
                <w:color w:val="auto"/>
                <w:sz w:val="24"/>
                <w:szCs w:val="32"/>
              </w:rPr>
            </w:pPr>
            <w:r w:rsidRPr="00295259">
              <w:rPr>
                <w:rFonts w:ascii="Times New Roman" w:hAnsi="Times New Roman" w:cs="Times New Roman"/>
                <w:color w:val="auto"/>
              </w:rPr>
              <w:t>Use Case</w:t>
            </w:r>
          </w:p>
        </w:tc>
      </w:tr>
      <w:tr w:rsidR="00411937" w:rsidRPr="00295259" w14:paraId="0C286A46" w14:textId="77777777" w:rsidTr="00B82948">
        <w:trPr>
          <w:jc w:val="center"/>
        </w:trPr>
        <w:tc>
          <w:tcPr>
            <w:tcW w:w="2410" w:type="dxa"/>
          </w:tcPr>
          <w:p w14:paraId="539AB819" w14:textId="77777777" w:rsidR="00411937" w:rsidRPr="00295259" w:rsidRDefault="00411937" w:rsidP="00B82948">
            <w:pPr>
              <w:jc w:val="both"/>
              <w:rPr>
                <w:rFonts w:ascii="Times New Roman" w:hAnsi="Times New Roman" w:cs="Times New Roman"/>
                <w:color w:val="auto"/>
                <w:sz w:val="24"/>
                <w:szCs w:val="32"/>
              </w:rPr>
            </w:pPr>
            <w:r w:rsidRPr="00295259">
              <w:rPr>
                <w:rFonts w:ascii="Times New Roman" w:hAnsi="Times New Roman" w:cs="Times New Roman"/>
                <w:color w:val="auto"/>
              </w:rPr>
              <w:t>AD</w:t>
            </w:r>
          </w:p>
        </w:tc>
        <w:tc>
          <w:tcPr>
            <w:tcW w:w="4314" w:type="dxa"/>
          </w:tcPr>
          <w:p w14:paraId="71956AA0" w14:textId="77777777" w:rsidR="00411937" w:rsidRPr="00295259" w:rsidRDefault="00411937" w:rsidP="00B82948">
            <w:pPr>
              <w:jc w:val="both"/>
              <w:rPr>
                <w:rFonts w:ascii="Times New Roman" w:hAnsi="Times New Roman" w:cs="Times New Roman"/>
                <w:color w:val="auto"/>
              </w:rPr>
            </w:pPr>
            <w:r w:rsidRPr="00295259">
              <w:rPr>
                <w:rFonts w:ascii="Times New Roman" w:hAnsi="Times New Roman" w:cs="Times New Roman"/>
                <w:color w:val="auto"/>
              </w:rPr>
              <w:t>Activity Diagram</w:t>
            </w:r>
          </w:p>
        </w:tc>
      </w:tr>
      <w:tr w:rsidR="00411937" w:rsidRPr="00295259" w14:paraId="5F0A9C27" w14:textId="77777777" w:rsidTr="00B82948">
        <w:trPr>
          <w:jc w:val="center"/>
        </w:trPr>
        <w:tc>
          <w:tcPr>
            <w:tcW w:w="2410" w:type="dxa"/>
          </w:tcPr>
          <w:p w14:paraId="0581B382" w14:textId="77777777" w:rsidR="00411937" w:rsidRPr="00295259" w:rsidRDefault="00411937" w:rsidP="00B82948">
            <w:pPr>
              <w:jc w:val="both"/>
              <w:rPr>
                <w:rFonts w:ascii="Times New Roman" w:hAnsi="Times New Roman" w:cs="Times New Roman"/>
                <w:color w:val="auto"/>
              </w:rPr>
            </w:pPr>
            <w:r w:rsidRPr="00295259">
              <w:rPr>
                <w:rFonts w:ascii="Times New Roman" w:hAnsi="Times New Roman" w:cs="Times New Roman"/>
                <w:color w:val="auto"/>
              </w:rPr>
              <w:t>UI</w:t>
            </w:r>
          </w:p>
        </w:tc>
        <w:tc>
          <w:tcPr>
            <w:tcW w:w="4314" w:type="dxa"/>
          </w:tcPr>
          <w:p w14:paraId="5BD03EEB" w14:textId="77777777" w:rsidR="00411937" w:rsidRPr="00295259" w:rsidRDefault="00411937" w:rsidP="00B82948">
            <w:pPr>
              <w:jc w:val="both"/>
              <w:rPr>
                <w:rFonts w:ascii="Times New Roman" w:hAnsi="Times New Roman" w:cs="Times New Roman"/>
                <w:color w:val="auto"/>
              </w:rPr>
            </w:pPr>
            <w:r w:rsidRPr="00295259">
              <w:rPr>
                <w:rFonts w:ascii="Times New Roman" w:hAnsi="Times New Roman" w:cs="Times New Roman"/>
                <w:color w:val="auto"/>
              </w:rPr>
              <w:t>User Interface</w:t>
            </w:r>
          </w:p>
        </w:tc>
      </w:tr>
      <w:tr w:rsidR="00411937" w:rsidRPr="00295259" w14:paraId="7AB30D09" w14:textId="77777777" w:rsidTr="00B82948">
        <w:trPr>
          <w:jc w:val="center"/>
        </w:trPr>
        <w:tc>
          <w:tcPr>
            <w:tcW w:w="2410" w:type="dxa"/>
          </w:tcPr>
          <w:p w14:paraId="35157BC1" w14:textId="77777777" w:rsidR="00411937" w:rsidRPr="00295259" w:rsidRDefault="00411937" w:rsidP="00B82948">
            <w:pPr>
              <w:jc w:val="both"/>
              <w:rPr>
                <w:rFonts w:ascii="Times New Roman" w:hAnsi="Times New Roman" w:cs="Times New Roman"/>
                <w:color w:val="auto"/>
              </w:rPr>
            </w:pPr>
            <w:r w:rsidRPr="00295259">
              <w:rPr>
                <w:rFonts w:ascii="Times New Roman" w:hAnsi="Times New Roman" w:cs="Times New Roman"/>
                <w:color w:val="auto"/>
              </w:rPr>
              <w:t>UTC</w:t>
            </w:r>
          </w:p>
        </w:tc>
        <w:tc>
          <w:tcPr>
            <w:tcW w:w="4314" w:type="dxa"/>
          </w:tcPr>
          <w:p w14:paraId="1439710F" w14:textId="77777777" w:rsidR="00411937" w:rsidRPr="00295259" w:rsidRDefault="00411937" w:rsidP="00B82948">
            <w:pPr>
              <w:jc w:val="both"/>
              <w:rPr>
                <w:rFonts w:ascii="Times New Roman" w:hAnsi="Times New Roman" w:cs="Times New Roman"/>
                <w:color w:val="auto"/>
              </w:rPr>
            </w:pPr>
            <w:r w:rsidRPr="00295259">
              <w:rPr>
                <w:rFonts w:ascii="Times New Roman" w:hAnsi="Times New Roman" w:cs="Times New Roman"/>
                <w:color w:val="auto"/>
              </w:rPr>
              <w:t>Unit Test Case</w:t>
            </w:r>
          </w:p>
        </w:tc>
      </w:tr>
      <w:tr w:rsidR="00411937" w:rsidRPr="00295259" w14:paraId="61221695" w14:textId="77777777" w:rsidTr="00B82948">
        <w:trPr>
          <w:jc w:val="center"/>
        </w:trPr>
        <w:tc>
          <w:tcPr>
            <w:tcW w:w="2410" w:type="dxa"/>
          </w:tcPr>
          <w:p w14:paraId="42080223" w14:textId="77777777" w:rsidR="00411937" w:rsidRPr="00295259" w:rsidRDefault="00411937" w:rsidP="00B82948">
            <w:pPr>
              <w:jc w:val="both"/>
              <w:rPr>
                <w:rFonts w:ascii="Times New Roman" w:hAnsi="Times New Roman" w:cs="Times New Roman"/>
                <w:color w:val="auto"/>
              </w:rPr>
            </w:pPr>
            <w:r w:rsidRPr="00295259">
              <w:rPr>
                <w:rFonts w:ascii="Times New Roman" w:hAnsi="Times New Roman" w:cs="Times New Roman"/>
                <w:color w:val="auto"/>
              </w:rPr>
              <w:t>STC</w:t>
            </w:r>
          </w:p>
        </w:tc>
        <w:tc>
          <w:tcPr>
            <w:tcW w:w="4314" w:type="dxa"/>
          </w:tcPr>
          <w:p w14:paraId="4846D9E6" w14:textId="77777777" w:rsidR="00411937" w:rsidRPr="00295259" w:rsidRDefault="00411937" w:rsidP="00B82948">
            <w:pPr>
              <w:jc w:val="both"/>
              <w:rPr>
                <w:rFonts w:ascii="Times New Roman" w:hAnsi="Times New Roman" w:cs="Times New Roman"/>
                <w:color w:val="auto"/>
              </w:rPr>
            </w:pPr>
            <w:r w:rsidRPr="00295259">
              <w:rPr>
                <w:rFonts w:ascii="Times New Roman" w:hAnsi="Times New Roman" w:cs="Times New Roman"/>
                <w:color w:val="auto"/>
              </w:rPr>
              <w:t>System Test Case</w:t>
            </w:r>
          </w:p>
        </w:tc>
      </w:tr>
      <w:tr w:rsidR="00411937" w:rsidRPr="00295259" w14:paraId="132FC8F1" w14:textId="77777777" w:rsidTr="00B82948">
        <w:trPr>
          <w:jc w:val="center"/>
        </w:trPr>
        <w:tc>
          <w:tcPr>
            <w:tcW w:w="2410" w:type="dxa"/>
          </w:tcPr>
          <w:p w14:paraId="73C93DA6" w14:textId="77777777" w:rsidR="00411937" w:rsidRPr="00295259" w:rsidRDefault="00411937" w:rsidP="00B82948">
            <w:pPr>
              <w:jc w:val="both"/>
              <w:rPr>
                <w:rFonts w:ascii="Times New Roman" w:hAnsi="Times New Roman" w:cs="Times New Roman"/>
                <w:color w:val="auto"/>
              </w:rPr>
            </w:pPr>
            <w:r w:rsidRPr="00295259">
              <w:rPr>
                <w:rFonts w:ascii="Times New Roman" w:hAnsi="Times New Roman" w:cs="Times New Roman"/>
                <w:color w:val="auto"/>
              </w:rPr>
              <w:t>CD</w:t>
            </w:r>
          </w:p>
        </w:tc>
        <w:tc>
          <w:tcPr>
            <w:tcW w:w="4314" w:type="dxa"/>
          </w:tcPr>
          <w:p w14:paraId="0A4EFC40" w14:textId="77777777" w:rsidR="00411937" w:rsidRPr="00295259" w:rsidRDefault="00411937" w:rsidP="00B82948">
            <w:pPr>
              <w:jc w:val="both"/>
              <w:rPr>
                <w:rFonts w:ascii="Times New Roman" w:hAnsi="Times New Roman" w:cs="Times New Roman"/>
                <w:color w:val="auto"/>
              </w:rPr>
            </w:pPr>
            <w:r w:rsidRPr="00295259">
              <w:rPr>
                <w:rFonts w:ascii="Times New Roman" w:hAnsi="Times New Roman" w:cs="Times New Roman"/>
                <w:color w:val="auto"/>
              </w:rPr>
              <w:t>Class Diagram</w:t>
            </w:r>
          </w:p>
        </w:tc>
      </w:tr>
      <w:tr w:rsidR="00411937" w:rsidRPr="00295259" w14:paraId="6A5217EC" w14:textId="77777777" w:rsidTr="00B82948">
        <w:trPr>
          <w:jc w:val="center"/>
        </w:trPr>
        <w:tc>
          <w:tcPr>
            <w:tcW w:w="2410" w:type="dxa"/>
          </w:tcPr>
          <w:p w14:paraId="2B3C870A" w14:textId="77777777" w:rsidR="00411937" w:rsidRPr="00295259" w:rsidRDefault="00411937" w:rsidP="00B82948">
            <w:pPr>
              <w:jc w:val="both"/>
              <w:rPr>
                <w:rFonts w:ascii="Times New Roman" w:hAnsi="Times New Roman" w:cs="Times New Roman"/>
                <w:color w:val="auto"/>
              </w:rPr>
            </w:pPr>
            <w:r w:rsidRPr="00295259">
              <w:rPr>
                <w:rFonts w:ascii="Times New Roman" w:hAnsi="Times New Roman" w:cs="Times New Roman"/>
                <w:color w:val="auto"/>
              </w:rPr>
              <w:t>SD</w:t>
            </w:r>
          </w:p>
        </w:tc>
        <w:tc>
          <w:tcPr>
            <w:tcW w:w="4314" w:type="dxa"/>
          </w:tcPr>
          <w:p w14:paraId="4C155B08" w14:textId="77777777" w:rsidR="00411937" w:rsidRPr="00295259" w:rsidRDefault="00411937" w:rsidP="00B82948">
            <w:pPr>
              <w:jc w:val="both"/>
              <w:rPr>
                <w:rFonts w:ascii="Times New Roman" w:hAnsi="Times New Roman" w:cs="Times New Roman"/>
                <w:color w:val="auto"/>
              </w:rPr>
            </w:pPr>
            <w:r w:rsidRPr="00295259">
              <w:rPr>
                <w:rFonts w:ascii="Times New Roman" w:hAnsi="Times New Roman" w:cs="Times New Roman"/>
                <w:color w:val="auto"/>
              </w:rPr>
              <w:t>Sequence Diagram</w:t>
            </w:r>
          </w:p>
        </w:tc>
      </w:tr>
    </w:tbl>
    <w:p w14:paraId="6542406A" w14:textId="77777777" w:rsidR="00411937" w:rsidRPr="00295259" w:rsidRDefault="00411937"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63DBE6D0" w14:textId="77777777" w:rsidR="0023081B" w:rsidRPr="00295259" w:rsidRDefault="00185067" w:rsidP="006A5D19">
      <w:pPr>
        <w:pStyle w:val="Heading1"/>
        <w:rPr>
          <w:rFonts w:ascii="Times" w:hAnsi="Times"/>
          <w:color w:val="auto"/>
          <w:sz w:val="36"/>
          <w:szCs w:val="36"/>
          <w:lang w:bidi="ar-SA"/>
        </w:rPr>
      </w:pPr>
      <w:bookmarkStart w:id="9" w:name="_Toc394490847"/>
      <w:r w:rsidRPr="00295259">
        <w:rPr>
          <w:rFonts w:ascii="Times" w:hAnsi="Times"/>
          <w:color w:val="auto"/>
          <w:sz w:val="36"/>
          <w:szCs w:val="36"/>
          <w:lang w:bidi="ar-SA"/>
        </w:rPr>
        <w:lastRenderedPageBreak/>
        <w:t>Chapter Two:</w:t>
      </w:r>
      <w:r w:rsidR="0023081B" w:rsidRPr="00295259">
        <w:rPr>
          <w:rFonts w:ascii="Times" w:hAnsi="Times"/>
          <w:color w:val="auto"/>
          <w:sz w:val="36"/>
          <w:szCs w:val="36"/>
          <w:lang w:bidi="ar-SA"/>
        </w:rPr>
        <w:t xml:space="preserve"> Test Plan and Test Procedure</w:t>
      </w:r>
      <w:bookmarkEnd w:id="9"/>
    </w:p>
    <w:p w14:paraId="0632949B" w14:textId="77777777" w:rsidR="006A5D19" w:rsidRPr="00295259" w:rsidRDefault="006A5D19" w:rsidP="006A5D19">
      <w:pPr>
        <w:pStyle w:val="Heading2"/>
        <w:rPr>
          <w:rFonts w:ascii="Times" w:hAnsi="Times"/>
          <w:color w:val="auto"/>
          <w:sz w:val="32"/>
          <w:szCs w:val="32"/>
          <w:lang w:bidi="ar-SA"/>
        </w:rPr>
      </w:pPr>
      <w:bookmarkStart w:id="10" w:name="_Toc394490848"/>
      <w:r w:rsidRPr="00295259">
        <w:rPr>
          <w:rFonts w:ascii="Times" w:hAnsi="Times"/>
          <w:color w:val="auto"/>
          <w:sz w:val="32"/>
          <w:szCs w:val="32"/>
          <w:lang w:bidi="ar-SA"/>
        </w:rPr>
        <w:t>2. Test Plan and Test Procedure</w:t>
      </w:r>
      <w:bookmarkEnd w:id="10"/>
    </w:p>
    <w:p w14:paraId="5D7BA605" w14:textId="77777777" w:rsidR="0023081B" w:rsidRPr="00295259" w:rsidRDefault="0023081B" w:rsidP="006A5D19">
      <w:pPr>
        <w:pStyle w:val="Heading3"/>
        <w:rPr>
          <w:rFonts w:ascii="Times" w:hAnsi="Times"/>
          <w:color w:val="auto"/>
          <w:sz w:val="28"/>
          <w:lang w:bidi="ar-SA"/>
        </w:rPr>
      </w:pPr>
      <w:bookmarkStart w:id="11" w:name="_Toc394490849"/>
      <w:r w:rsidRPr="00295259">
        <w:rPr>
          <w:rFonts w:ascii="Times" w:hAnsi="Times"/>
          <w:color w:val="auto"/>
          <w:sz w:val="28"/>
          <w:lang w:bidi="ar-SA"/>
        </w:rPr>
        <w:t>2.1 Test Objectives</w:t>
      </w:r>
      <w:bookmarkEnd w:id="11"/>
    </w:p>
    <w:p w14:paraId="6B9CF1FE" w14:textId="77777777" w:rsidR="0023081B" w:rsidRPr="00295259" w:rsidRDefault="0023081B" w:rsidP="0023081B">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295259">
        <w:rPr>
          <w:rFonts w:ascii="Times New Roman" w:eastAsiaTheme="minorEastAsia" w:hAnsi="Times New Roman" w:cs="Times New Roman"/>
          <w:color w:val="auto"/>
          <w:sz w:val="24"/>
          <w:szCs w:val="24"/>
          <w:lang w:bidi="ar-SA"/>
        </w:rPr>
        <w:t>The objectives of testing Dental clinic services system of the web application and the mobile application project are as follows:</w:t>
      </w:r>
    </w:p>
    <w:p w14:paraId="7EFC97DA" w14:textId="77777777" w:rsidR="0023081B" w:rsidRPr="00295259" w:rsidRDefault="0023081B" w:rsidP="00BF40AA">
      <w:pPr>
        <w:pStyle w:val="ListParagraph"/>
        <w:widowControl w:val="0"/>
        <w:numPr>
          <w:ilvl w:val="0"/>
          <w:numId w:val="5"/>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New Roman" w:eastAsiaTheme="minorEastAsia" w:hAnsi="Times New Roman" w:cs="Times New Roman"/>
          <w:color w:val="auto"/>
          <w:sz w:val="24"/>
          <w:szCs w:val="24"/>
          <w:lang w:bidi="ar-SA"/>
        </w:rPr>
        <w:t xml:space="preserve">All bugs or defects are detected. </w:t>
      </w:r>
    </w:p>
    <w:p w14:paraId="3B5A8CB1" w14:textId="77777777" w:rsidR="0023081B" w:rsidRPr="00295259" w:rsidRDefault="0023081B" w:rsidP="00BF40AA">
      <w:pPr>
        <w:pStyle w:val="ListParagraph"/>
        <w:widowControl w:val="0"/>
        <w:numPr>
          <w:ilvl w:val="0"/>
          <w:numId w:val="5"/>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New Roman" w:eastAsiaTheme="minorEastAsia" w:hAnsi="Times New Roman" w:cs="Times New Roman"/>
          <w:color w:val="auto"/>
          <w:sz w:val="24"/>
          <w:szCs w:val="24"/>
          <w:lang w:bidi="ar-SA"/>
        </w:rPr>
        <w:t xml:space="preserve">Those bugs or defects are fixed. </w:t>
      </w:r>
    </w:p>
    <w:p w14:paraId="1BD43DF1" w14:textId="77777777" w:rsidR="0023081B" w:rsidRPr="00295259" w:rsidRDefault="0023081B" w:rsidP="00BF40AA">
      <w:pPr>
        <w:pStyle w:val="ListParagraph"/>
        <w:widowControl w:val="0"/>
        <w:numPr>
          <w:ilvl w:val="0"/>
          <w:numId w:val="5"/>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New Roman" w:eastAsiaTheme="minorEastAsia" w:hAnsi="Times New Roman" w:cs="Times New Roman"/>
          <w:color w:val="auto"/>
          <w:sz w:val="24"/>
          <w:szCs w:val="24"/>
          <w:lang w:bidi="ar-SA"/>
        </w:rPr>
        <w:t xml:space="preserve">The system meets user's requirements. </w:t>
      </w:r>
    </w:p>
    <w:p w14:paraId="3858FFA6" w14:textId="77777777" w:rsidR="0023081B" w:rsidRPr="00295259" w:rsidRDefault="0023081B" w:rsidP="00BF40AA">
      <w:pPr>
        <w:pStyle w:val="ListParagraph"/>
        <w:widowControl w:val="0"/>
        <w:numPr>
          <w:ilvl w:val="0"/>
          <w:numId w:val="5"/>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New Roman" w:eastAsiaTheme="minorEastAsia" w:hAnsi="Times New Roman" w:cs="Times New Roman"/>
          <w:color w:val="auto"/>
          <w:sz w:val="24"/>
          <w:szCs w:val="24"/>
          <w:lang w:bidi="ar-SA"/>
        </w:rPr>
        <w:t xml:space="preserve">All functionalities and features must are provided. </w:t>
      </w:r>
    </w:p>
    <w:p w14:paraId="49544684" w14:textId="77777777" w:rsidR="0023081B" w:rsidRPr="00295259" w:rsidRDefault="0023081B" w:rsidP="006A5D19">
      <w:pPr>
        <w:pStyle w:val="Heading3"/>
        <w:rPr>
          <w:rFonts w:ascii="Times" w:hAnsi="Times"/>
          <w:color w:val="auto"/>
          <w:sz w:val="28"/>
          <w:lang w:bidi="ar-SA"/>
        </w:rPr>
      </w:pPr>
      <w:bookmarkStart w:id="12" w:name="_Toc394490850"/>
      <w:r w:rsidRPr="00295259">
        <w:rPr>
          <w:rFonts w:ascii="Times" w:hAnsi="Times"/>
          <w:color w:val="auto"/>
          <w:sz w:val="28"/>
          <w:lang w:bidi="ar-SA"/>
        </w:rPr>
        <w:t>2.2 Scope</w:t>
      </w:r>
      <w:bookmarkEnd w:id="12"/>
    </w:p>
    <w:p w14:paraId="41220D2B" w14:textId="77777777" w:rsidR="00AF1618" w:rsidRPr="00295259" w:rsidRDefault="00AF1618" w:rsidP="00AF1618">
      <w:pPr>
        <w:widowControl w:val="0"/>
        <w:autoSpaceDE w:val="0"/>
        <w:autoSpaceDN w:val="0"/>
        <w:adjustRightInd w:val="0"/>
        <w:spacing w:after="240" w:line="240" w:lineRule="auto"/>
        <w:ind w:firstLine="720"/>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Dental clinic services system will be tested using white-box testing and black-box testing techniques, which are unit testing and system testing respectively. And the test results will be documented in the Test Record.</w:t>
      </w:r>
    </w:p>
    <w:p w14:paraId="526014F2" w14:textId="77777777" w:rsidR="0023081B" w:rsidRPr="00295259" w:rsidRDefault="0023081B" w:rsidP="006A5D19">
      <w:pPr>
        <w:pStyle w:val="Heading3"/>
        <w:rPr>
          <w:rFonts w:ascii="Times" w:hAnsi="Times"/>
          <w:color w:val="auto"/>
          <w:sz w:val="28"/>
          <w:lang w:bidi="ar-SA"/>
        </w:rPr>
      </w:pPr>
      <w:bookmarkStart w:id="13" w:name="_Toc394490851"/>
      <w:r w:rsidRPr="00295259">
        <w:rPr>
          <w:rFonts w:ascii="Times" w:hAnsi="Times"/>
          <w:color w:val="auto"/>
          <w:sz w:val="28"/>
          <w:lang w:bidi="ar-SA"/>
        </w:rPr>
        <w:t>2.3 Test Duration</w:t>
      </w:r>
      <w:bookmarkEnd w:id="13"/>
    </w:p>
    <w:tbl>
      <w:tblPr>
        <w:tblStyle w:val="TableGrid"/>
        <w:tblW w:w="9835" w:type="dxa"/>
        <w:tblLook w:val="04A0" w:firstRow="1" w:lastRow="0" w:firstColumn="1" w:lastColumn="0" w:noHBand="0" w:noVBand="1"/>
      </w:tblPr>
      <w:tblGrid>
        <w:gridCol w:w="2710"/>
        <w:gridCol w:w="7125"/>
      </w:tblGrid>
      <w:tr w:rsidR="0023081B" w:rsidRPr="00295259" w14:paraId="00606E85" w14:textId="77777777" w:rsidTr="0023081B">
        <w:trPr>
          <w:trHeight w:val="46"/>
        </w:trPr>
        <w:tc>
          <w:tcPr>
            <w:tcW w:w="2710" w:type="dxa"/>
            <w:shd w:val="clear" w:color="auto" w:fill="D9D9D9"/>
          </w:tcPr>
          <w:p w14:paraId="4B105816" w14:textId="77777777" w:rsidR="0023081B" w:rsidRPr="00295259"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295259">
              <w:rPr>
                <w:rFonts w:ascii="Times" w:eastAsiaTheme="minorEastAsia" w:hAnsi="Times" w:cs="Times"/>
                <w:b/>
                <w:color w:val="auto"/>
                <w:sz w:val="28"/>
                <w:lang w:bidi="ar-SA"/>
              </w:rPr>
              <w:t>Progress</w:t>
            </w:r>
          </w:p>
        </w:tc>
        <w:tc>
          <w:tcPr>
            <w:tcW w:w="7125" w:type="dxa"/>
            <w:shd w:val="clear" w:color="auto" w:fill="D9D9D9"/>
          </w:tcPr>
          <w:p w14:paraId="4D102B78" w14:textId="77777777" w:rsidR="0023081B" w:rsidRPr="00295259"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295259">
              <w:rPr>
                <w:rFonts w:ascii="Times" w:eastAsiaTheme="minorEastAsia" w:hAnsi="Times" w:cs="Times"/>
                <w:b/>
                <w:color w:val="auto"/>
                <w:sz w:val="28"/>
                <w:lang w:bidi="ar-SA"/>
              </w:rPr>
              <w:t>Date and Duration</w:t>
            </w:r>
          </w:p>
        </w:tc>
      </w:tr>
      <w:tr w:rsidR="0023081B" w:rsidRPr="00295259" w14:paraId="59F6881E" w14:textId="77777777" w:rsidTr="0023081B">
        <w:trPr>
          <w:trHeight w:val="325"/>
        </w:trPr>
        <w:tc>
          <w:tcPr>
            <w:tcW w:w="2710" w:type="dxa"/>
          </w:tcPr>
          <w:p w14:paraId="0E7C8237" w14:textId="77777777" w:rsidR="0023081B" w:rsidRPr="00295259"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w:eastAsiaTheme="minorEastAsia" w:hAnsi="Times" w:cs="Times"/>
                <w:b/>
                <w:color w:val="auto"/>
                <w:sz w:val="24"/>
                <w:szCs w:val="24"/>
                <w:lang w:bidi="ar-SA"/>
              </w:rPr>
              <w:t>Progress 1 report</w:t>
            </w:r>
          </w:p>
        </w:tc>
        <w:tc>
          <w:tcPr>
            <w:tcW w:w="7125" w:type="dxa"/>
          </w:tcPr>
          <w:p w14:paraId="599C3DAA" w14:textId="77777777" w:rsidR="0023081B" w:rsidRPr="00295259"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 xml:space="preserve">Perform date: </w:t>
            </w:r>
            <w:r w:rsidR="00987BC1" w:rsidRPr="00295259">
              <w:rPr>
                <w:rFonts w:ascii="Times" w:eastAsiaTheme="minorEastAsia" w:hAnsi="Times" w:cs="Times"/>
                <w:color w:val="auto"/>
                <w:sz w:val="24"/>
                <w:szCs w:val="24"/>
                <w:lang w:bidi="ar-SA"/>
              </w:rPr>
              <w:t>1</w:t>
            </w:r>
            <w:r w:rsidR="00987BC1" w:rsidRPr="00295259">
              <w:rPr>
                <w:rFonts w:ascii="Times" w:eastAsiaTheme="minorEastAsia" w:hAnsi="Times" w:cs="Times"/>
                <w:color w:val="auto"/>
                <w:sz w:val="24"/>
                <w:szCs w:val="24"/>
                <w:vertAlign w:val="superscript"/>
                <w:lang w:bidi="ar-SA"/>
              </w:rPr>
              <w:t>st</w:t>
            </w:r>
            <w:r w:rsidR="00987BC1" w:rsidRPr="00295259">
              <w:rPr>
                <w:rFonts w:ascii="Times" w:eastAsiaTheme="minorEastAsia" w:hAnsi="Times" w:cs="Times"/>
                <w:color w:val="auto"/>
                <w:sz w:val="24"/>
                <w:szCs w:val="24"/>
                <w:lang w:bidi="ar-SA"/>
              </w:rPr>
              <w:t xml:space="preserve"> July </w:t>
            </w:r>
            <w:r w:rsidR="00987BC1" w:rsidRPr="00295259">
              <w:rPr>
                <w:rFonts w:ascii="Times New Roman" w:eastAsiaTheme="minorEastAsia" w:hAnsi="Times New Roman" w:cs="Times New Roman"/>
                <w:color w:val="auto"/>
                <w:sz w:val="24"/>
                <w:szCs w:val="24"/>
                <w:lang w:bidi="ar-SA"/>
              </w:rPr>
              <w:t xml:space="preserve"> 2014 – 3</w:t>
            </w:r>
            <w:r w:rsidR="00987BC1" w:rsidRPr="00295259">
              <w:rPr>
                <w:rFonts w:ascii="Times New Roman" w:eastAsiaTheme="minorEastAsia" w:hAnsi="Times New Roman" w:cs="Times New Roman"/>
                <w:color w:val="auto"/>
                <w:sz w:val="24"/>
                <w:szCs w:val="24"/>
                <w:vertAlign w:val="superscript"/>
                <w:lang w:bidi="ar-SA"/>
              </w:rPr>
              <w:t>rd</w:t>
            </w:r>
            <w:r w:rsidR="00987BC1" w:rsidRPr="00295259">
              <w:rPr>
                <w:rFonts w:ascii="Times New Roman" w:eastAsiaTheme="minorEastAsia" w:hAnsi="Times New Roman" w:cs="Times New Roman"/>
                <w:color w:val="auto"/>
                <w:sz w:val="24"/>
                <w:szCs w:val="24"/>
                <w:lang w:bidi="ar-SA"/>
              </w:rPr>
              <w:t xml:space="preserve"> July</w:t>
            </w:r>
            <w:r w:rsidRPr="00295259">
              <w:rPr>
                <w:rFonts w:ascii="Times New Roman" w:eastAsiaTheme="minorEastAsia" w:hAnsi="Times New Roman" w:cs="Times New Roman"/>
                <w:color w:val="auto"/>
                <w:sz w:val="24"/>
                <w:szCs w:val="24"/>
                <w:lang w:bidi="ar-SA"/>
              </w:rPr>
              <w:t xml:space="preserve"> 2014 (Unit test, System test) </w:t>
            </w:r>
            <w:r w:rsidRPr="00295259">
              <w:rPr>
                <w:rFonts w:ascii="Times" w:eastAsiaTheme="minorEastAsia" w:hAnsi="Times" w:cs="Times"/>
                <w:color w:val="auto"/>
                <w:sz w:val="24"/>
                <w:szCs w:val="24"/>
                <w:lang w:bidi="ar-SA"/>
              </w:rPr>
              <w:t xml:space="preserve">Duration: </w:t>
            </w:r>
            <w:r w:rsidRPr="00295259">
              <w:rPr>
                <w:rFonts w:ascii="Times New Roman" w:eastAsiaTheme="minorEastAsia" w:hAnsi="Times New Roman" w:cs="Times New Roman"/>
                <w:color w:val="auto"/>
                <w:sz w:val="24"/>
                <w:szCs w:val="24"/>
                <w:lang w:bidi="ar-SA"/>
              </w:rPr>
              <w:t>3 days</w:t>
            </w:r>
          </w:p>
        </w:tc>
      </w:tr>
      <w:tr w:rsidR="0023081B" w:rsidRPr="00295259" w14:paraId="7E16F83C" w14:textId="77777777" w:rsidTr="0023081B">
        <w:trPr>
          <w:trHeight w:val="325"/>
        </w:trPr>
        <w:tc>
          <w:tcPr>
            <w:tcW w:w="2710" w:type="dxa"/>
          </w:tcPr>
          <w:p w14:paraId="61D0BF63" w14:textId="77777777" w:rsidR="0023081B" w:rsidRPr="00295259"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w:eastAsiaTheme="minorEastAsia" w:hAnsi="Times" w:cs="Times"/>
                <w:b/>
                <w:color w:val="auto"/>
                <w:sz w:val="24"/>
                <w:szCs w:val="24"/>
                <w:lang w:bidi="ar-SA"/>
              </w:rPr>
              <w:t>Progress 2 report</w:t>
            </w:r>
          </w:p>
        </w:tc>
        <w:tc>
          <w:tcPr>
            <w:tcW w:w="7125" w:type="dxa"/>
          </w:tcPr>
          <w:p w14:paraId="204B26AA" w14:textId="77777777" w:rsidR="0023081B" w:rsidRPr="00295259" w:rsidRDefault="00987BC1" w:rsidP="00987BC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Perform date: 28</w:t>
            </w:r>
            <w:r w:rsidRPr="00295259">
              <w:rPr>
                <w:rFonts w:ascii="Times" w:eastAsiaTheme="minorEastAsia" w:hAnsi="Times" w:cs="Times"/>
                <w:color w:val="auto"/>
                <w:sz w:val="24"/>
                <w:szCs w:val="24"/>
                <w:vertAlign w:val="superscript"/>
                <w:lang w:bidi="ar-SA"/>
              </w:rPr>
              <w:t>th</w:t>
            </w:r>
            <w:r w:rsidRPr="00295259">
              <w:rPr>
                <w:rFonts w:ascii="Times" w:eastAsiaTheme="minorEastAsia" w:hAnsi="Times" w:cs="Times"/>
                <w:color w:val="auto"/>
                <w:sz w:val="24"/>
                <w:szCs w:val="24"/>
                <w:lang w:bidi="ar-SA"/>
              </w:rPr>
              <w:t xml:space="preserve"> August </w:t>
            </w:r>
            <w:r w:rsidRPr="00295259">
              <w:rPr>
                <w:rFonts w:ascii="Times New Roman" w:eastAsiaTheme="minorEastAsia" w:hAnsi="Times New Roman" w:cs="Times New Roman"/>
                <w:color w:val="auto"/>
                <w:sz w:val="24"/>
                <w:szCs w:val="24"/>
                <w:lang w:bidi="ar-SA"/>
              </w:rPr>
              <w:t xml:space="preserve"> 2014 – 2</w:t>
            </w:r>
            <w:r w:rsidR="00A35D28" w:rsidRPr="00295259">
              <w:rPr>
                <w:rFonts w:ascii="Times New Roman" w:eastAsiaTheme="minorEastAsia" w:hAnsi="Times New Roman" w:cs="Times New Roman"/>
                <w:color w:val="auto"/>
                <w:sz w:val="24"/>
                <w:szCs w:val="24"/>
                <w:vertAlign w:val="superscript"/>
                <w:lang w:bidi="ar-SA"/>
              </w:rPr>
              <w:t>nd</w:t>
            </w:r>
            <w:r w:rsidRPr="00295259">
              <w:rPr>
                <w:rFonts w:ascii="Times New Roman" w:eastAsiaTheme="minorEastAsia" w:hAnsi="Times New Roman" w:cs="Times New Roman"/>
                <w:color w:val="auto"/>
                <w:sz w:val="24"/>
                <w:szCs w:val="24"/>
                <w:lang w:bidi="ar-SA"/>
              </w:rPr>
              <w:t xml:space="preserve"> </w:t>
            </w:r>
            <w:r w:rsidR="00A35D28" w:rsidRPr="00295259">
              <w:rPr>
                <w:rFonts w:ascii="Times New Roman" w:eastAsiaTheme="minorEastAsia" w:hAnsi="Times New Roman" w:cs="Times New Roman"/>
                <w:color w:val="auto"/>
                <w:sz w:val="24"/>
                <w:szCs w:val="24"/>
                <w:lang w:bidi="ar-SA"/>
              </w:rPr>
              <w:t>September</w:t>
            </w:r>
            <w:r w:rsidRPr="00295259">
              <w:rPr>
                <w:rFonts w:ascii="Times New Roman" w:eastAsiaTheme="minorEastAsia" w:hAnsi="Times New Roman" w:cs="Times New Roman"/>
                <w:color w:val="auto"/>
                <w:sz w:val="24"/>
                <w:szCs w:val="24"/>
                <w:lang w:bidi="ar-SA"/>
              </w:rPr>
              <w:t xml:space="preserve"> 2014 (Unit test, System test) </w:t>
            </w:r>
            <w:r w:rsidRPr="00295259">
              <w:rPr>
                <w:rFonts w:ascii="Times" w:eastAsiaTheme="minorEastAsia" w:hAnsi="Times" w:cs="Times"/>
                <w:color w:val="auto"/>
                <w:sz w:val="24"/>
                <w:szCs w:val="24"/>
                <w:lang w:bidi="ar-SA"/>
              </w:rPr>
              <w:t xml:space="preserve">Duration: </w:t>
            </w:r>
            <w:r w:rsidR="00A35D28" w:rsidRPr="00295259">
              <w:rPr>
                <w:rFonts w:ascii="Times New Roman" w:eastAsiaTheme="minorEastAsia" w:hAnsi="Times New Roman" w:cs="Times New Roman"/>
                <w:color w:val="auto"/>
                <w:sz w:val="24"/>
                <w:szCs w:val="24"/>
                <w:lang w:bidi="ar-SA"/>
              </w:rPr>
              <w:t>5</w:t>
            </w:r>
            <w:r w:rsidRPr="00295259">
              <w:rPr>
                <w:rFonts w:ascii="Times New Roman" w:eastAsiaTheme="minorEastAsia" w:hAnsi="Times New Roman" w:cs="Times New Roman"/>
                <w:color w:val="auto"/>
                <w:sz w:val="24"/>
                <w:szCs w:val="24"/>
                <w:lang w:bidi="ar-SA"/>
              </w:rPr>
              <w:t xml:space="preserve"> days</w:t>
            </w:r>
          </w:p>
        </w:tc>
      </w:tr>
      <w:tr w:rsidR="0023081B" w:rsidRPr="00295259" w14:paraId="1F743B68" w14:textId="77777777" w:rsidTr="0023081B">
        <w:trPr>
          <w:trHeight w:val="325"/>
        </w:trPr>
        <w:tc>
          <w:tcPr>
            <w:tcW w:w="2710" w:type="dxa"/>
          </w:tcPr>
          <w:p w14:paraId="523E03A4" w14:textId="77777777" w:rsidR="0023081B" w:rsidRPr="00295259"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w:eastAsiaTheme="minorEastAsia" w:hAnsi="Times" w:cs="Times"/>
                <w:b/>
                <w:color w:val="auto"/>
                <w:sz w:val="24"/>
                <w:szCs w:val="24"/>
                <w:lang w:bidi="ar-SA"/>
              </w:rPr>
              <w:t>Final Progress report</w:t>
            </w:r>
          </w:p>
        </w:tc>
        <w:tc>
          <w:tcPr>
            <w:tcW w:w="7125" w:type="dxa"/>
          </w:tcPr>
          <w:p w14:paraId="301E8F82" w14:textId="77777777" w:rsidR="0023081B" w:rsidRPr="00295259" w:rsidRDefault="00A35D28"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Perform date: 14</w:t>
            </w:r>
            <w:r w:rsidRPr="00295259">
              <w:rPr>
                <w:rFonts w:ascii="Times" w:eastAsiaTheme="minorEastAsia" w:hAnsi="Times" w:cs="Times"/>
                <w:color w:val="auto"/>
                <w:sz w:val="24"/>
                <w:szCs w:val="24"/>
                <w:vertAlign w:val="superscript"/>
                <w:lang w:bidi="ar-SA"/>
              </w:rPr>
              <w:t>th</w:t>
            </w:r>
            <w:r w:rsidRPr="00295259">
              <w:rPr>
                <w:rFonts w:ascii="Times" w:eastAsiaTheme="minorEastAsia" w:hAnsi="Times" w:cs="Times"/>
                <w:color w:val="auto"/>
                <w:sz w:val="24"/>
                <w:szCs w:val="24"/>
                <w:lang w:bidi="ar-SA"/>
              </w:rPr>
              <w:t xml:space="preserve"> </w:t>
            </w:r>
            <w:r w:rsidR="00412C84" w:rsidRPr="00295259">
              <w:rPr>
                <w:rFonts w:ascii="Times" w:eastAsiaTheme="minorEastAsia" w:hAnsi="Times" w:cs="Times"/>
                <w:color w:val="auto"/>
                <w:sz w:val="24"/>
                <w:szCs w:val="24"/>
                <w:lang w:bidi="ar-SA"/>
              </w:rPr>
              <w:t>November</w:t>
            </w:r>
            <w:r w:rsidRPr="00295259">
              <w:rPr>
                <w:rFonts w:ascii="Times" w:eastAsiaTheme="minorEastAsia" w:hAnsi="Times" w:cs="Times"/>
                <w:color w:val="auto"/>
                <w:sz w:val="24"/>
                <w:szCs w:val="24"/>
                <w:lang w:bidi="ar-SA"/>
              </w:rPr>
              <w:t xml:space="preserve"> </w:t>
            </w:r>
            <w:r w:rsidRPr="00295259">
              <w:rPr>
                <w:rFonts w:ascii="Times New Roman" w:eastAsiaTheme="minorEastAsia" w:hAnsi="Times New Roman" w:cs="Times New Roman"/>
                <w:color w:val="auto"/>
                <w:sz w:val="24"/>
                <w:szCs w:val="24"/>
                <w:lang w:bidi="ar-SA"/>
              </w:rPr>
              <w:t xml:space="preserve"> 2014 – </w:t>
            </w:r>
            <w:r w:rsidR="00412C84" w:rsidRPr="00295259">
              <w:rPr>
                <w:rFonts w:ascii="Times New Roman" w:eastAsiaTheme="minorEastAsia" w:hAnsi="Times New Roman" w:cs="Times New Roman"/>
                <w:color w:val="auto"/>
                <w:sz w:val="24"/>
                <w:szCs w:val="24"/>
                <w:lang w:bidi="ar-SA"/>
              </w:rPr>
              <w:t>17</w:t>
            </w:r>
            <w:r w:rsidR="00412C84" w:rsidRPr="00295259">
              <w:rPr>
                <w:rFonts w:ascii="Times New Roman" w:eastAsiaTheme="minorEastAsia" w:hAnsi="Times New Roman" w:cs="Times New Roman"/>
                <w:color w:val="auto"/>
                <w:sz w:val="24"/>
                <w:szCs w:val="24"/>
                <w:vertAlign w:val="superscript"/>
                <w:lang w:bidi="ar-SA"/>
              </w:rPr>
              <w:t>th</w:t>
            </w:r>
            <w:r w:rsidR="00412C84" w:rsidRPr="00295259">
              <w:rPr>
                <w:rFonts w:ascii="Times New Roman" w:eastAsiaTheme="minorEastAsia" w:hAnsi="Times New Roman" w:cs="Times New Roman"/>
                <w:color w:val="auto"/>
                <w:sz w:val="24"/>
                <w:szCs w:val="24"/>
                <w:lang w:bidi="ar-SA"/>
              </w:rPr>
              <w:t xml:space="preserve"> November</w:t>
            </w:r>
            <w:r w:rsidRPr="00295259">
              <w:rPr>
                <w:rFonts w:ascii="Times New Roman" w:eastAsiaTheme="minorEastAsia" w:hAnsi="Times New Roman" w:cs="Times New Roman"/>
                <w:color w:val="auto"/>
                <w:sz w:val="24"/>
                <w:szCs w:val="24"/>
                <w:lang w:bidi="ar-SA"/>
              </w:rPr>
              <w:t xml:space="preserve"> 2014 (Unit test, System test) </w:t>
            </w:r>
            <w:r w:rsidRPr="00295259">
              <w:rPr>
                <w:rFonts w:ascii="Times" w:eastAsiaTheme="minorEastAsia" w:hAnsi="Times" w:cs="Times"/>
                <w:color w:val="auto"/>
                <w:sz w:val="24"/>
                <w:szCs w:val="24"/>
                <w:lang w:bidi="ar-SA"/>
              </w:rPr>
              <w:t xml:space="preserve">Duration: </w:t>
            </w:r>
            <w:r w:rsidR="00723830" w:rsidRPr="00295259">
              <w:rPr>
                <w:rFonts w:ascii="Times New Roman" w:eastAsiaTheme="minorEastAsia" w:hAnsi="Times New Roman" w:cs="Times New Roman"/>
                <w:color w:val="auto"/>
                <w:sz w:val="24"/>
                <w:szCs w:val="24"/>
                <w:lang w:bidi="ar-SA"/>
              </w:rPr>
              <w:t>4</w:t>
            </w:r>
            <w:r w:rsidRPr="00295259">
              <w:rPr>
                <w:rFonts w:ascii="Times New Roman" w:eastAsiaTheme="minorEastAsia" w:hAnsi="Times New Roman" w:cs="Times New Roman"/>
                <w:color w:val="auto"/>
                <w:sz w:val="24"/>
                <w:szCs w:val="24"/>
                <w:lang w:bidi="ar-SA"/>
              </w:rPr>
              <w:t xml:space="preserve"> days</w:t>
            </w:r>
          </w:p>
        </w:tc>
      </w:tr>
    </w:tbl>
    <w:p w14:paraId="4917BBB4" w14:textId="77777777" w:rsidR="0023081B" w:rsidRPr="00295259"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2E88C7B3" w14:textId="77777777" w:rsidR="0023081B" w:rsidRPr="00295259" w:rsidRDefault="0023081B" w:rsidP="006A5D19">
      <w:pPr>
        <w:pStyle w:val="Heading3"/>
        <w:rPr>
          <w:rFonts w:ascii="Times" w:hAnsi="Times"/>
          <w:color w:val="auto"/>
          <w:sz w:val="28"/>
          <w:lang w:bidi="ar-SA"/>
        </w:rPr>
      </w:pPr>
      <w:bookmarkStart w:id="14" w:name="_Toc394490852"/>
      <w:r w:rsidRPr="00295259">
        <w:rPr>
          <w:rFonts w:ascii="Times" w:hAnsi="Times"/>
          <w:color w:val="auto"/>
          <w:sz w:val="28"/>
          <w:lang w:bidi="ar-SA"/>
        </w:rPr>
        <w:t>2.4 Test Responsibility</w:t>
      </w:r>
      <w:bookmarkEnd w:id="14"/>
    </w:p>
    <w:tbl>
      <w:tblPr>
        <w:tblStyle w:val="TableGrid"/>
        <w:tblW w:w="9782" w:type="dxa"/>
        <w:tblLook w:val="04A0" w:firstRow="1" w:lastRow="0" w:firstColumn="1" w:lastColumn="0" w:noHBand="0" w:noVBand="1"/>
      </w:tblPr>
      <w:tblGrid>
        <w:gridCol w:w="5010"/>
        <w:gridCol w:w="4772"/>
      </w:tblGrid>
      <w:tr w:rsidR="0023081B" w:rsidRPr="00295259" w14:paraId="61FAFD8D" w14:textId="77777777" w:rsidTr="0023081B">
        <w:trPr>
          <w:trHeight w:val="600"/>
        </w:trPr>
        <w:tc>
          <w:tcPr>
            <w:tcW w:w="5010" w:type="dxa"/>
            <w:shd w:val="clear" w:color="auto" w:fill="D9D9D9"/>
          </w:tcPr>
          <w:p w14:paraId="5061F9AA" w14:textId="77777777" w:rsidR="0023081B" w:rsidRPr="00295259"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295259">
              <w:rPr>
                <w:rFonts w:ascii="Times" w:eastAsiaTheme="minorEastAsia" w:hAnsi="Times" w:cs="Times"/>
                <w:b/>
                <w:color w:val="auto"/>
                <w:sz w:val="28"/>
                <w:lang w:bidi="ar-SA"/>
              </w:rPr>
              <w:t>Item</w:t>
            </w:r>
          </w:p>
        </w:tc>
        <w:tc>
          <w:tcPr>
            <w:tcW w:w="4772" w:type="dxa"/>
            <w:shd w:val="clear" w:color="auto" w:fill="D9D9D9"/>
          </w:tcPr>
          <w:p w14:paraId="59B3CE37" w14:textId="77777777" w:rsidR="0023081B" w:rsidRPr="00295259"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295259">
              <w:rPr>
                <w:rFonts w:ascii="Times" w:eastAsiaTheme="minorEastAsia" w:hAnsi="Times" w:cs="Times"/>
                <w:b/>
                <w:color w:val="auto"/>
                <w:sz w:val="28"/>
                <w:lang w:bidi="ar-SA"/>
              </w:rPr>
              <w:t>Responsibility</w:t>
            </w:r>
          </w:p>
        </w:tc>
      </w:tr>
      <w:tr w:rsidR="0023081B" w:rsidRPr="00295259" w14:paraId="5A8FBB5B" w14:textId="77777777" w:rsidTr="00645240">
        <w:trPr>
          <w:trHeight w:val="462"/>
        </w:trPr>
        <w:tc>
          <w:tcPr>
            <w:tcW w:w="5010" w:type="dxa"/>
          </w:tcPr>
          <w:p w14:paraId="74DE07CD" w14:textId="77777777" w:rsidR="0023081B" w:rsidRPr="00295259"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New Roman" w:eastAsiaTheme="minorEastAsia" w:hAnsi="Times New Roman" w:cs="Times New Roman"/>
                <w:color w:val="auto"/>
                <w:sz w:val="24"/>
                <w:szCs w:val="24"/>
                <w:lang w:bidi="ar-SA"/>
              </w:rPr>
              <w:t>Unit test of web application</w:t>
            </w:r>
          </w:p>
        </w:tc>
        <w:tc>
          <w:tcPr>
            <w:tcW w:w="4772" w:type="dxa"/>
            <w:vAlign w:val="center"/>
          </w:tcPr>
          <w:p w14:paraId="04DE2DCD" w14:textId="77777777" w:rsidR="0023081B" w:rsidRPr="00295259" w:rsidRDefault="00E53B26" w:rsidP="0064524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sidRPr="00295259">
              <w:rPr>
                <w:rFonts w:ascii="Times" w:eastAsiaTheme="minorEastAsia" w:hAnsi="Times" w:cs="Times"/>
                <w:bCs/>
                <w:color w:val="auto"/>
                <w:sz w:val="24"/>
                <w:szCs w:val="24"/>
                <w:lang w:bidi="ar-SA"/>
              </w:rPr>
              <w:t>Kanokwan</w:t>
            </w:r>
            <w:proofErr w:type="spellEnd"/>
            <w:r w:rsidR="00643B4F" w:rsidRPr="00295259">
              <w:rPr>
                <w:rFonts w:ascii="Times" w:eastAsiaTheme="minorEastAsia" w:hAnsi="Times" w:cs="Times"/>
                <w:bCs/>
                <w:color w:val="auto"/>
                <w:sz w:val="24"/>
                <w:szCs w:val="24"/>
                <w:lang w:bidi="ar-SA"/>
              </w:rPr>
              <w:t xml:space="preserve"> &amp; </w:t>
            </w:r>
            <w:proofErr w:type="spellStart"/>
            <w:r w:rsidR="00643B4F" w:rsidRPr="00295259">
              <w:rPr>
                <w:rFonts w:ascii="Times" w:eastAsiaTheme="minorEastAsia" w:hAnsi="Times" w:cs="Times"/>
                <w:bCs/>
                <w:color w:val="auto"/>
                <w:sz w:val="24"/>
                <w:szCs w:val="24"/>
                <w:lang w:bidi="ar-SA"/>
              </w:rPr>
              <w:t>Worapun</w:t>
            </w:r>
            <w:proofErr w:type="spellEnd"/>
          </w:p>
        </w:tc>
      </w:tr>
      <w:tr w:rsidR="00812E72" w:rsidRPr="00295259" w14:paraId="7EFAD263" w14:textId="77777777" w:rsidTr="00812E72">
        <w:trPr>
          <w:trHeight w:val="469"/>
        </w:trPr>
        <w:tc>
          <w:tcPr>
            <w:tcW w:w="5010" w:type="dxa"/>
          </w:tcPr>
          <w:p w14:paraId="57138080" w14:textId="77777777" w:rsidR="0023081B" w:rsidRPr="00295259"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New Roman" w:eastAsiaTheme="minorEastAsia" w:hAnsi="Times New Roman" w:cs="Times New Roman"/>
                <w:color w:val="auto"/>
                <w:sz w:val="24"/>
                <w:szCs w:val="24"/>
                <w:lang w:bidi="ar-SA"/>
              </w:rPr>
              <w:t>Unit test of iOS mobile application</w:t>
            </w:r>
          </w:p>
        </w:tc>
        <w:tc>
          <w:tcPr>
            <w:tcW w:w="4772" w:type="dxa"/>
            <w:vAlign w:val="center"/>
          </w:tcPr>
          <w:p w14:paraId="2235A4AA" w14:textId="3A9FFF60" w:rsidR="0023081B" w:rsidRPr="00295259" w:rsidRDefault="00327194" w:rsidP="00645240">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proofErr w:type="spellStart"/>
            <w:r w:rsidRPr="00295259">
              <w:rPr>
                <w:rFonts w:ascii="Times" w:eastAsiaTheme="minorEastAsia" w:hAnsi="Times" w:cs="Times"/>
                <w:bCs/>
                <w:color w:val="auto"/>
                <w:sz w:val="24"/>
                <w:szCs w:val="24"/>
                <w:lang w:bidi="ar-SA"/>
              </w:rPr>
              <w:t>Kanokwan</w:t>
            </w:r>
            <w:proofErr w:type="spellEnd"/>
            <w:r w:rsidRPr="00295259">
              <w:rPr>
                <w:rFonts w:ascii="Times" w:eastAsiaTheme="minorEastAsia" w:hAnsi="Times" w:cs="Times"/>
                <w:bCs/>
                <w:color w:val="auto"/>
                <w:sz w:val="24"/>
                <w:szCs w:val="24"/>
                <w:lang w:bidi="ar-SA"/>
              </w:rPr>
              <w:t xml:space="preserve"> &amp; </w:t>
            </w:r>
            <w:proofErr w:type="spellStart"/>
            <w:r w:rsidRPr="00295259">
              <w:rPr>
                <w:rFonts w:ascii="Times" w:eastAsiaTheme="minorEastAsia" w:hAnsi="Times" w:cs="Times"/>
                <w:bCs/>
                <w:color w:val="auto"/>
                <w:sz w:val="24"/>
                <w:szCs w:val="24"/>
                <w:lang w:bidi="ar-SA"/>
              </w:rPr>
              <w:t>Worapun</w:t>
            </w:r>
            <w:proofErr w:type="spellEnd"/>
          </w:p>
        </w:tc>
      </w:tr>
      <w:tr w:rsidR="0023081B" w:rsidRPr="00295259" w14:paraId="3FC48027" w14:textId="77777777" w:rsidTr="00645240">
        <w:trPr>
          <w:trHeight w:val="600"/>
        </w:trPr>
        <w:tc>
          <w:tcPr>
            <w:tcW w:w="5010" w:type="dxa"/>
          </w:tcPr>
          <w:p w14:paraId="77662EDA" w14:textId="77777777" w:rsidR="0023081B" w:rsidRPr="00295259"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New Roman" w:eastAsiaTheme="minorEastAsia" w:hAnsi="Times New Roman" w:cs="Times New Roman"/>
                <w:color w:val="auto"/>
                <w:sz w:val="24"/>
                <w:szCs w:val="24"/>
                <w:lang w:bidi="ar-SA"/>
              </w:rPr>
              <w:t>Record unit test of web application</w:t>
            </w:r>
          </w:p>
        </w:tc>
        <w:tc>
          <w:tcPr>
            <w:tcW w:w="4772" w:type="dxa"/>
            <w:vAlign w:val="center"/>
          </w:tcPr>
          <w:p w14:paraId="26204A06" w14:textId="77777777" w:rsidR="0023081B" w:rsidRPr="00295259" w:rsidRDefault="00643B4F" w:rsidP="00645240">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proofErr w:type="spellStart"/>
            <w:r w:rsidRPr="00295259">
              <w:rPr>
                <w:rFonts w:ascii="Times" w:eastAsiaTheme="minorEastAsia" w:hAnsi="Times" w:cs="Times"/>
                <w:bCs/>
                <w:color w:val="auto"/>
                <w:sz w:val="24"/>
                <w:szCs w:val="24"/>
                <w:lang w:bidi="ar-SA"/>
              </w:rPr>
              <w:t>Kanokwan</w:t>
            </w:r>
            <w:proofErr w:type="spellEnd"/>
            <w:r w:rsidRPr="00295259">
              <w:rPr>
                <w:rFonts w:ascii="Times" w:eastAsiaTheme="minorEastAsia" w:hAnsi="Times" w:cs="Times"/>
                <w:bCs/>
                <w:color w:val="auto"/>
                <w:sz w:val="24"/>
                <w:szCs w:val="24"/>
                <w:lang w:bidi="ar-SA"/>
              </w:rPr>
              <w:t xml:space="preserve"> &amp; </w:t>
            </w:r>
            <w:proofErr w:type="spellStart"/>
            <w:r w:rsidRPr="00295259">
              <w:rPr>
                <w:rFonts w:ascii="Times" w:eastAsiaTheme="minorEastAsia" w:hAnsi="Times" w:cs="Times"/>
                <w:bCs/>
                <w:color w:val="auto"/>
                <w:sz w:val="24"/>
                <w:szCs w:val="24"/>
                <w:lang w:bidi="ar-SA"/>
              </w:rPr>
              <w:t>Worapun</w:t>
            </w:r>
            <w:proofErr w:type="spellEnd"/>
          </w:p>
        </w:tc>
      </w:tr>
      <w:tr w:rsidR="0023081B" w:rsidRPr="00295259" w14:paraId="26F9B220" w14:textId="77777777" w:rsidTr="00645240">
        <w:trPr>
          <w:trHeight w:val="600"/>
        </w:trPr>
        <w:tc>
          <w:tcPr>
            <w:tcW w:w="5010" w:type="dxa"/>
          </w:tcPr>
          <w:p w14:paraId="707525F1" w14:textId="77777777" w:rsidR="0023081B" w:rsidRPr="00295259"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New Roman" w:eastAsiaTheme="minorEastAsia" w:hAnsi="Times New Roman" w:cs="Times New Roman"/>
                <w:color w:val="auto"/>
                <w:sz w:val="24"/>
                <w:szCs w:val="24"/>
                <w:lang w:bidi="ar-SA"/>
              </w:rPr>
              <w:t>Record unit test of iOS mobile application</w:t>
            </w:r>
          </w:p>
        </w:tc>
        <w:tc>
          <w:tcPr>
            <w:tcW w:w="4772" w:type="dxa"/>
            <w:vAlign w:val="center"/>
          </w:tcPr>
          <w:p w14:paraId="593D7D38" w14:textId="77777777" w:rsidR="0023081B" w:rsidRPr="00295259" w:rsidRDefault="00643B4F" w:rsidP="00645240">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proofErr w:type="spellStart"/>
            <w:r w:rsidRPr="00295259">
              <w:rPr>
                <w:rFonts w:ascii="Times" w:eastAsiaTheme="minorEastAsia" w:hAnsi="Times" w:cs="Times"/>
                <w:bCs/>
                <w:color w:val="auto"/>
                <w:sz w:val="24"/>
                <w:szCs w:val="24"/>
                <w:lang w:bidi="ar-SA"/>
              </w:rPr>
              <w:t>Kanokwan</w:t>
            </w:r>
            <w:proofErr w:type="spellEnd"/>
            <w:r w:rsidRPr="00295259">
              <w:rPr>
                <w:rFonts w:ascii="Times" w:eastAsiaTheme="minorEastAsia" w:hAnsi="Times" w:cs="Times"/>
                <w:bCs/>
                <w:color w:val="auto"/>
                <w:sz w:val="24"/>
                <w:szCs w:val="24"/>
                <w:lang w:bidi="ar-SA"/>
              </w:rPr>
              <w:t xml:space="preserve"> &amp; </w:t>
            </w:r>
            <w:proofErr w:type="spellStart"/>
            <w:r w:rsidRPr="00295259">
              <w:rPr>
                <w:rFonts w:ascii="Times" w:eastAsiaTheme="minorEastAsia" w:hAnsi="Times" w:cs="Times"/>
                <w:bCs/>
                <w:color w:val="auto"/>
                <w:sz w:val="24"/>
                <w:szCs w:val="24"/>
                <w:lang w:bidi="ar-SA"/>
              </w:rPr>
              <w:t>Worapun</w:t>
            </w:r>
            <w:proofErr w:type="spellEnd"/>
          </w:p>
        </w:tc>
      </w:tr>
      <w:tr w:rsidR="0023081B" w:rsidRPr="00295259" w14:paraId="04ECF520" w14:textId="77777777" w:rsidTr="00643B4F">
        <w:trPr>
          <w:trHeight w:val="600"/>
        </w:trPr>
        <w:tc>
          <w:tcPr>
            <w:tcW w:w="5010" w:type="dxa"/>
          </w:tcPr>
          <w:p w14:paraId="543334DD" w14:textId="77777777" w:rsidR="0023081B" w:rsidRPr="00295259"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New Roman" w:eastAsiaTheme="minorEastAsia" w:hAnsi="Times New Roman" w:cs="Times New Roman"/>
                <w:color w:val="auto"/>
                <w:sz w:val="24"/>
                <w:szCs w:val="24"/>
                <w:lang w:bidi="ar-SA"/>
              </w:rPr>
              <w:t>System test of web application</w:t>
            </w:r>
          </w:p>
        </w:tc>
        <w:tc>
          <w:tcPr>
            <w:tcW w:w="4772" w:type="dxa"/>
            <w:vAlign w:val="center"/>
          </w:tcPr>
          <w:p w14:paraId="4B7FE7D0" w14:textId="77777777" w:rsidR="0023081B" w:rsidRPr="00295259" w:rsidRDefault="00643B4F" w:rsidP="00643B4F">
            <w:pPr>
              <w:widowControl w:val="0"/>
              <w:autoSpaceDE w:val="0"/>
              <w:autoSpaceDN w:val="0"/>
              <w:adjustRightInd w:val="0"/>
              <w:spacing w:after="240" w:line="240" w:lineRule="auto"/>
              <w:jc w:val="center"/>
              <w:rPr>
                <w:rFonts w:ascii="Times" w:eastAsiaTheme="minorEastAsia" w:hAnsi="Times" w:cs="Times"/>
                <w:bCs/>
                <w:color w:val="auto"/>
                <w:sz w:val="32"/>
                <w:szCs w:val="32"/>
                <w:lang w:bidi="ar-SA"/>
              </w:rPr>
            </w:pPr>
            <w:proofErr w:type="spellStart"/>
            <w:r w:rsidRPr="00295259">
              <w:rPr>
                <w:rFonts w:ascii="Times" w:eastAsiaTheme="minorEastAsia" w:hAnsi="Times" w:cs="Times"/>
                <w:bCs/>
                <w:color w:val="auto"/>
                <w:sz w:val="24"/>
                <w:szCs w:val="24"/>
                <w:lang w:bidi="ar-SA"/>
              </w:rPr>
              <w:t>Kanokwan</w:t>
            </w:r>
            <w:proofErr w:type="spellEnd"/>
            <w:r w:rsidRPr="00295259">
              <w:rPr>
                <w:rFonts w:ascii="Times" w:eastAsiaTheme="minorEastAsia" w:hAnsi="Times" w:cs="Times"/>
                <w:bCs/>
                <w:color w:val="auto"/>
                <w:sz w:val="24"/>
                <w:szCs w:val="24"/>
                <w:lang w:bidi="ar-SA"/>
              </w:rPr>
              <w:t xml:space="preserve"> &amp; </w:t>
            </w:r>
            <w:proofErr w:type="spellStart"/>
            <w:r w:rsidRPr="00295259">
              <w:rPr>
                <w:rFonts w:ascii="Times" w:eastAsiaTheme="minorEastAsia" w:hAnsi="Times" w:cs="Times"/>
                <w:bCs/>
                <w:color w:val="auto"/>
                <w:sz w:val="24"/>
                <w:szCs w:val="24"/>
                <w:lang w:bidi="ar-SA"/>
              </w:rPr>
              <w:t>Worapun</w:t>
            </w:r>
            <w:proofErr w:type="spellEnd"/>
          </w:p>
        </w:tc>
      </w:tr>
      <w:tr w:rsidR="0023081B" w:rsidRPr="00295259" w14:paraId="534B2263" w14:textId="77777777" w:rsidTr="00643B4F">
        <w:trPr>
          <w:trHeight w:val="600"/>
        </w:trPr>
        <w:tc>
          <w:tcPr>
            <w:tcW w:w="5010" w:type="dxa"/>
          </w:tcPr>
          <w:p w14:paraId="118488F2" w14:textId="77777777" w:rsidR="0023081B" w:rsidRPr="00295259"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New Roman" w:eastAsiaTheme="minorEastAsia" w:hAnsi="Times New Roman" w:cs="Times New Roman"/>
                <w:color w:val="auto"/>
                <w:sz w:val="24"/>
                <w:szCs w:val="24"/>
                <w:lang w:bidi="ar-SA"/>
              </w:rPr>
              <w:t>System test of iOS mobile application</w:t>
            </w:r>
          </w:p>
        </w:tc>
        <w:tc>
          <w:tcPr>
            <w:tcW w:w="4772" w:type="dxa"/>
            <w:vAlign w:val="center"/>
          </w:tcPr>
          <w:p w14:paraId="248667DC" w14:textId="77777777" w:rsidR="0023081B" w:rsidRPr="00295259" w:rsidRDefault="00643B4F" w:rsidP="00643B4F">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proofErr w:type="spellStart"/>
            <w:r w:rsidRPr="00295259">
              <w:rPr>
                <w:rFonts w:ascii="Times" w:eastAsiaTheme="minorEastAsia" w:hAnsi="Times" w:cs="Times"/>
                <w:bCs/>
                <w:color w:val="auto"/>
                <w:sz w:val="24"/>
                <w:szCs w:val="24"/>
                <w:lang w:bidi="ar-SA"/>
              </w:rPr>
              <w:t>Kanokwan</w:t>
            </w:r>
            <w:proofErr w:type="spellEnd"/>
            <w:r w:rsidRPr="00295259">
              <w:rPr>
                <w:rFonts w:ascii="Times" w:eastAsiaTheme="minorEastAsia" w:hAnsi="Times" w:cs="Times"/>
                <w:bCs/>
                <w:color w:val="auto"/>
                <w:sz w:val="24"/>
                <w:szCs w:val="24"/>
                <w:lang w:bidi="ar-SA"/>
              </w:rPr>
              <w:t xml:space="preserve"> &amp; </w:t>
            </w:r>
            <w:proofErr w:type="spellStart"/>
            <w:r w:rsidRPr="00295259">
              <w:rPr>
                <w:rFonts w:ascii="Times" w:eastAsiaTheme="minorEastAsia" w:hAnsi="Times" w:cs="Times"/>
                <w:bCs/>
                <w:color w:val="auto"/>
                <w:sz w:val="24"/>
                <w:szCs w:val="24"/>
                <w:lang w:bidi="ar-SA"/>
              </w:rPr>
              <w:t>Worapun</w:t>
            </w:r>
            <w:proofErr w:type="spellEnd"/>
          </w:p>
        </w:tc>
      </w:tr>
      <w:tr w:rsidR="0023081B" w:rsidRPr="00295259" w14:paraId="6DE87C08" w14:textId="77777777" w:rsidTr="00643B4F">
        <w:trPr>
          <w:trHeight w:val="600"/>
        </w:trPr>
        <w:tc>
          <w:tcPr>
            <w:tcW w:w="5010" w:type="dxa"/>
          </w:tcPr>
          <w:p w14:paraId="0473040A" w14:textId="77777777" w:rsidR="0023081B" w:rsidRPr="00295259"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New Roman" w:eastAsiaTheme="minorEastAsia" w:hAnsi="Times New Roman" w:cs="Times New Roman"/>
                <w:color w:val="auto"/>
                <w:sz w:val="24"/>
                <w:szCs w:val="24"/>
                <w:lang w:bidi="ar-SA"/>
              </w:rPr>
              <w:lastRenderedPageBreak/>
              <w:t>Record system test of web application</w:t>
            </w:r>
          </w:p>
        </w:tc>
        <w:tc>
          <w:tcPr>
            <w:tcW w:w="4772" w:type="dxa"/>
            <w:vAlign w:val="center"/>
          </w:tcPr>
          <w:p w14:paraId="4B6E9F77" w14:textId="77777777" w:rsidR="0023081B" w:rsidRPr="00295259" w:rsidRDefault="00643B4F" w:rsidP="00643B4F">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proofErr w:type="spellStart"/>
            <w:r w:rsidRPr="00295259">
              <w:rPr>
                <w:rFonts w:ascii="Times" w:eastAsiaTheme="minorEastAsia" w:hAnsi="Times" w:cs="Times"/>
                <w:bCs/>
                <w:color w:val="auto"/>
                <w:sz w:val="24"/>
                <w:szCs w:val="24"/>
                <w:lang w:bidi="ar-SA"/>
              </w:rPr>
              <w:t>Kanokwan</w:t>
            </w:r>
            <w:proofErr w:type="spellEnd"/>
            <w:r w:rsidRPr="00295259">
              <w:rPr>
                <w:rFonts w:ascii="Times" w:eastAsiaTheme="minorEastAsia" w:hAnsi="Times" w:cs="Times"/>
                <w:bCs/>
                <w:color w:val="auto"/>
                <w:sz w:val="24"/>
                <w:szCs w:val="24"/>
                <w:lang w:bidi="ar-SA"/>
              </w:rPr>
              <w:t xml:space="preserve"> &amp; </w:t>
            </w:r>
            <w:proofErr w:type="spellStart"/>
            <w:r w:rsidRPr="00295259">
              <w:rPr>
                <w:rFonts w:ascii="Times" w:eastAsiaTheme="minorEastAsia" w:hAnsi="Times" w:cs="Times"/>
                <w:bCs/>
                <w:color w:val="auto"/>
                <w:sz w:val="24"/>
                <w:szCs w:val="24"/>
                <w:lang w:bidi="ar-SA"/>
              </w:rPr>
              <w:t>Worapun</w:t>
            </w:r>
            <w:proofErr w:type="spellEnd"/>
          </w:p>
        </w:tc>
      </w:tr>
      <w:tr w:rsidR="0023081B" w:rsidRPr="00295259" w14:paraId="285410CB" w14:textId="77777777" w:rsidTr="00643B4F">
        <w:tblPrEx>
          <w:tblLook w:val="0000" w:firstRow="0" w:lastRow="0" w:firstColumn="0" w:lastColumn="0" w:noHBand="0" w:noVBand="0"/>
        </w:tblPrEx>
        <w:trPr>
          <w:trHeight w:val="660"/>
        </w:trPr>
        <w:tc>
          <w:tcPr>
            <w:tcW w:w="5010" w:type="dxa"/>
          </w:tcPr>
          <w:p w14:paraId="0AEB3D04" w14:textId="77777777" w:rsidR="0023081B" w:rsidRPr="00295259" w:rsidRDefault="0023081B" w:rsidP="0023081B">
            <w:pPr>
              <w:widowControl w:val="0"/>
              <w:autoSpaceDE w:val="0"/>
              <w:autoSpaceDN w:val="0"/>
              <w:adjustRightInd w:val="0"/>
              <w:spacing w:after="240"/>
              <w:rPr>
                <w:rFonts w:ascii="Times" w:eastAsiaTheme="minorEastAsia" w:hAnsi="Times" w:cs="Times"/>
                <w:b/>
                <w:color w:val="auto"/>
                <w:sz w:val="24"/>
                <w:szCs w:val="24"/>
                <w:lang w:bidi="ar-SA"/>
              </w:rPr>
            </w:pPr>
            <w:r w:rsidRPr="00295259">
              <w:rPr>
                <w:rFonts w:ascii="Times New Roman" w:eastAsiaTheme="minorEastAsia" w:hAnsi="Times New Roman" w:cs="Times New Roman"/>
                <w:color w:val="auto"/>
                <w:sz w:val="24"/>
                <w:szCs w:val="24"/>
                <w:lang w:bidi="ar-SA"/>
              </w:rPr>
              <w:t>Record system test of iOS mobile application</w:t>
            </w:r>
          </w:p>
        </w:tc>
        <w:tc>
          <w:tcPr>
            <w:tcW w:w="4772" w:type="dxa"/>
            <w:vAlign w:val="center"/>
          </w:tcPr>
          <w:p w14:paraId="7D906A89" w14:textId="77777777" w:rsidR="0023081B" w:rsidRPr="00295259" w:rsidRDefault="00643B4F" w:rsidP="00643B4F">
            <w:pPr>
              <w:widowControl w:val="0"/>
              <w:autoSpaceDE w:val="0"/>
              <w:autoSpaceDN w:val="0"/>
              <w:adjustRightInd w:val="0"/>
              <w:spacing w:after="240"/>
              <w:jc w:val="center"/>
              <w:rPr>
                <w:rFonts w:ascii="Times" w:eastAsiaTheme="minorEastAsia" w:hAnsi="Times" w:cs="Times"/>
                <w:b/>
                <w:color w:val="auto"/>
                <w:sz w:val="32"/>
                <w:szCs w:val="32"/>
                <w:lang w:bidi="ar-SA"/>
              </w:rPr>
            </w:pPr>
            <w:proofErr w:type="spellStart"/>
            <w:r w:rsidRPr="00295259">
              <w:rPr>
                <w:rFonts w:ascii="Times" w:eastAsiaTheme="minorEastAsia" w:hAnsi="Times" w:cs="Times"/>
                <w:bCs/>
                <w:color w:val="auto"/>
                <w:sz w:val="24"/>
                <w:szCs w:val="24"/>
                <w:lang w:bidi="ar-SA"/>
              </w:rPr>
              <w:t>Kanokwan</w:t>
            </w:r>
            <w:proofErr w:type="spellEnd"/>
            <w:r w:rsidRPr="00295259">
              <w:rPr>
                <w:rFonts w:ascii="Times" w:eastAsiaTheme="minorEastAsia" w:hAnsi="Times" w:cs="Times"/>
                <w:bCs/>
                <w:color w:val="auto"/>
                <w:sz w:val="24"/>
                <w:szCs w:val="24"/>
                <w:lang w:bidi="ar-SA"/>
              </w:rPr>
              <w:t xml:space="preserve"> &amp; </w:t>
            </w:r>
            <w:proofErr w:type="spellStart"/>
            <w:r w:rsidRPr="00295259">
              <w:rPr>
                <w:rFonts w:ascii="Times" w:eastAsiaTheme="minorEastAsia" w:hAnsi="Times" w:cs="Times"/>
                <w:bCs/>
                <w:color w:val="auto"/>
                <w:sz w:val="24"/>
                <w:szCs w:val="24"/>
                <w:lang w:bidi="ar-SA"/>
              </w:rPr>
              <w:t>Worapun</w:t>
            </w:r>
            <w:proofErr w:type="spellEnd"/>
          </w:p>
        </w:tc>
      </w:tr>
    </w:tbl>
    <w:p w14:paraId="3C14FB83" w14:textId="77777777" w:rsidR="0023081B" w:rsidRPr="00295259" w:rsidRDefault="0023081B" w:rsidP="0023081B">
      <w:pPr>
        <w:rPr>
          <w:color w:val="auto"/>
        </w:rPr>
      </w:pPr>
    </w:p>
    <w:p w14:paraId="0C019A2C" w14:textId="77777777" w:rsidR="0023081B" w:rsidRPr="00295259" w:rsidRDefault="0023081B" w:rsidP="006A5D19">
      <w:pPr>
        <w:pStyle w:val="Heading3"/>
        <w:rPr>
          <w:rFonts w:ascii="Times" w:hAnsi="Times"/>
          <w:color w:val="auto"/>
          <w:sz w:val="28"/>
          <w:lang w:bidi="ar-SA"/>
        </w:rPr>
      </w:pPr>
      <w:bookmarkStart w:id="15" w:name="_Toc394490853"/>
      <w:r w:rsidRPr="00295259">
        <w:rPr>
          <w:rFonts w:ascii="Times" w:hAnsi="Times"/>
          <w:color w:val="auto"/>
          <w:sz w:val="28"/>
          <w:lang w:bidi="ar-SA"/>
        </w:rPr>
        <w:t>2.5 Test Strategy</w:t>
      </w:r>
      <w:bookmarkEnd w:id="15"/>
    </w:p>
    <w:p w14:paraId="34844BB3" w14:textId="77777777" w:rsidR="0023081B" w:rsidRPr="00295259"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New Roman" w:eastAsiaTheme="minorEastAsia" w:hAnsi="Times New Roman" w:cs="Times New Roman"/>
          <w:color w:val="auto"/>
          <w:sz w:val="24"/>
          <w:szCs w:val="24"/>
          <w:lang w:bidi="ar-SA"/>
        </w:rPr>
        <w:t>Dental clinic services system testing will be performed in the following steps:</w:t>
      </w:r>
    </w:p>
    <w:p w14:paraId="5258D0F7" w14:textId="77777777" w:rsidR="0023081B" w:rsidRPr="00295259"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295259">
        <w:rPr>
          <w:rFonts w:ascii="Times New Roman" w:eastAsiaTheme="minorEastAsia" w:hAnsi="Times New Roman" w:cs="Times New Roman"/>
          <w:color w:val="auto"/>
          <w:sz w:val="24"/>
          <w:szCs w:val="24"/>
          <w:lang w:bidi="ar-SA"/>
        </w:rPr>
        <w:t>Design test cases for each feature.</w:t>
      </w:r>
    </w:p>
    <w:p w14:paraId="345583C0" w14:textId="77777777" w:rsidR="0023081B" w:rsidRPr="00295259"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295259">
        <w:rPr>
          <w:rFonts w:ascii="Times New Roman" w:eastAsiaTheme="minorEastAsia" w:hAnsi="Times New Roman" w:cs="Times New Roman"/>
          <w:color w:val="auto"/>
          <w:sz w:val="24"/>
          <w:szCs w:val="24"/>
          <w:lang w:bidi="ar-SA"/>
        </w:rPr>
        <w:t xml:space="preserve">Prepare test data for each feature. </w:t>
      </w:r>
    </w:p>
    <w:p w14:paraId="4FAC256E" w14:textId="77777777" w:rsidR="0023081B" w:rsidRPr="00295259"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295259">
        <w:rPr>
          <w:rFonts w:ascii="Times New Roman" w:eastAsiaTheme="minorEastAsia" w:hAnsi="Times New Roman" w:cs="Times New Roman"/>
          <w:color w:val="auto"/>
          <w:sz w:val="24"/>
          <w:szCs w:val="24"/>
          <w:lang w:bidi="ar-SA"/>
        </w:rPr>
        <w:t xml:space="preserve">Determine expected results. </w:t>
      </w:r>
    </w:p>
    <w:p w14:paraId="1A24CE25" w14:textId="77777777" w:rsidR="0023081B" w:rsidRPr="00295259"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295259">
        <w:rPr>
          <w:rFonts w:ascii="Times New Roman" w:eastAsiaTheme="minorEastAsia" w:hAnsi="Times New Roman" w:cs="Times New Roman"/>
          <w:color w:val="auto"/>
          <w:sz w:val="24"/>
          <w:szCs w:val="24"/>
          <w:lang w:bidi="ar-SA"/>
        </w:rPr>
        <w:t>Perform testing on individual feature.</w:t>
      </w:r>
    </w:p>
    <w:p w14:paraId="11052B79" w14:textId="77777777" w:rsidR="0023081B" w:rsidRPr="00295259"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295259">
        <w:rPr>
          <w:rFonts w:ascii="Times New Roman" w:eastAsiaTheme="minorEastAsia" w:hAnsi="Times New Roman" w:cs="Times New Roman"/>
          <w:color w:val="auto"/>
          <w:sz w:val="24"/>
          <w:szCs w:val="24"/>
          <w:lang w:bidi="ar-SA"/>
        </w:rPr>
        <w:t xml:space="preserve">Record the result of the testing.  </w:t>
      </w:r>
    </w:p>
    <w:p w14:paraId="0E61861F" w14:textId="77777777" w:rsidR="0023081B" w:rsidRPr="00295259"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295259">
        <w:rPr>
          <w:rFonts w:ascii="Times New Roman" w:eastAsiaTheme="minorEastAsia" w:hAnsi="Times New Roman" w:cs="Times New Roman"/>
          <w:color w:val="auto"/>
          <w:sz w:val="24"/>
          <w:szCs w:val="24"/>
          <w:lang w:bidi="ar-SA"/>
        </w:rPr>
        <w:t xml:space="preserve">Store all test files in the project repository. </w:t>
      </w:r>
    </w:p>
    <w:p w14:paraId="4E62F979" w14:textId="77777777" w:rsidR="0023081B" w:rsidRPr="00295259" w:rsidRDefault="0023081B" w:rsidP="006A5D19">
      <w:pPr>
        <w:pStyle w:val="Heading3"/>
        <w:rPr>
          <w:rFonts w:ascii="Times" w:hAnsi="Times"/>
          <w:color w:val="auto"/>
          <w:sz w:val="28"/>
          <w:lang w:bidi="ar-SA"/>
        </w:rPr>
      </w:pPr>
      <w:bookmarkStart w:id="16" w:name="_Toc394490854"/>
      <w:r w:rsidRPr="00295259">
        <w:rPr>
          <w:rFonts w:ascii="Times" w:hAnsi="Times"/>
          <w:color w:val="auto"/>
          <w:sz w:val="28"/>
          <w:lang w:bidi="ar-SA"/>
        </w:rPr>
        <w:t>2.6 Result of Testing</w:t>
      </w:r>
      <w:bookmarkEnd w:id="16"/>
    </w:p>
    <w:p w14:paraId="46098939" w14:textId="77777777" w:rsidR="0023081B" w:rsidRPr="00295259"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New Roman" w:eastAsiaTheme="minorEastAsia" w:hAnsi="Times New Roman" w:cs="Times New Roman"/>
          <w:color w:val="auto"/>
          <w:sz w:val="24"/>
          <w:szCs w:val="24"/>
          <w:lang w:bidi="ar-SA"/>
        </w:rPr>
        <w:t>In the Test Record, the test result will be separated into two parts, which are:</w:t>
      </w:r>
    </w:p>
    <w:p w14:paraId="76E2299E" w14:textId="77777777" w:rsidR="0023081B" w:rsidRPr="00295259"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295259">
        <w:rPr>
          <w:rFonts w:ascii="Times New Roman" w:eastAsiaTheme="minorEastAsia" w:hAnsi="Times New Roman" w:cs="Times New Roman"/>
          <w:color w:val="auto"/>
          <w:sz w:val="24"/>
          <w:szCs w:val="24"/>
          <w:lang w:bidi="ar-SA"/>
        </w:rPr>
        <w:t xml:space="preserve">1. Actual output: The actual outputs that are produced by each test case. </w:t>
      </w:r>
    </w:p>
    <w:p w14:paraId="5D639167" w14:textId="77777777" w:rsidR="0023081B" w:rsidRPr="00295259" w:rsidRDefault="0023081B" w:rsidP="0023081B">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295259">
        <w:rPr>
          <w:rFonts w:ascii="Times New Roman" w:eastAsiaTheme="minorEastAsia" w:hAnsi="Times New Roman" w:cs="Times New Roman"/>
          <w:color w:val="auto"/>
          <w:sz w:val="24"/>
          <w:szCs w:val="24"/>
          <w:lang w:bidi="ar-SA"/>
        </w:rPr>
        <w:t>2. Pass/Fail criteria:</w:t>
      </w:r>
    </w:p>
    <w:p w14:paraId="4FCDF1C3" w14:textId="77777777" w:rsidR="0023081B" w:rsidRPr="00295259" w:rsidRDefault="0023081B" w:rsidP="0023081B">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295259">
        <w:rPr>
          <w:rFonts w:ascii="Times New Roman" w:eastAsiaTheme="minorEastAsia" w:hAnsi="Times New Roman" w:cs="Times New Roman"/>
          <w:color w:val="auto"/>
          <w:sz w:val="24"/>
          <w:szCs w:val="24"/>
          <w:lang w:bidi="ar-SA"/>
        </w:rPr>
        <w:t xml:space="preserve">2.1 Pass: the actual result of the test is same as the expected result. </w:t>
      </w:r>
    </w:p>
    <w:p w14:paraId="2AC09B69" w14:textId="77777777" w:rsidR="0023081B" w:rsidRPr="00295259" w:rsidRDefault="0023081B" w:rsidP="0023081B">
      <w:pPr>
        <w:widowControl w:val="0"/>
        <w:autoSpaceDE w:val="0"/>
        <w:autoSpaceDN w:val="0"/>
        <w:adjustRightInd w:val="0"/>
        <w:spacing w:after="240" w:line="240" w:lineRule="auto"/>
        <w:ind w:left="720" w:firstLine="720"/>
        <w:rPr>
          <w:rFonts w:ascii="Times" w:eastAsiaTheme="minorEastAsia" w:hAnsi="Times" w:cs="Times"/>
          <w:color w:val="auto"/>
          <w:sz w:val="24"/>
          <w:szCs w:val="24"/>
          <w:lang w:bidi="ar-SA"/>
        </w:rPr>
      </w:pPr>
      <w:r w:rsidRPr="00295259">
        <w:rPr>
          <w:rFonts w:ascii="Times New Roman" w:eastAsiaTheme="minorEastAsia" w:hAnsi="Times New Roman" w:cs="Times New Roman"/>
          <w:color w:val="auto"/>
          <w:sz w:val="24"/>
          <w:szCs w:val="24"/>
          <w:lang w:bidi="ar-SA"/>
        </w:rPr>
        <w:t>2.2 Fail: the actual result of the test is not same as the expected result.</w:t>
      </w:r>
    </w:p>
    <w:p w14:paraId="3A16CF41" w14:textId="77777777" w:rsidR="0023081B" w:rsidRPr="00295259" w:rsidRDefault="0023081B" w:rsidP="006A5D19">
      <w:pPr>
        <w:pStyle w:val="Heading3"/>
        <w:rPr>
          <w:rFonts w:ascii="Times" w:hAnsi="Times"/>
          <w:color w:val="auto"/>
          <w:sz w:val="28"/>
          <w:lang w:bidi="ar-SA"/>
        </w:rPr>
      </w:pPr>
      <w:bookmarkStart w:id="17" w:name="_Toc394490855"/>
      <w:r w:rsidRPr="00295259">
        <w:rPr>
          <w:rFonts w:ascii="Times" w:hAnsi="Times"/>
          <w:color w:val="auto"/>
          <w:sz w:val="28"/>
          <w:lang w:bidi="ar-SA"/>
        </w:rPr>
        <w:t>2.7 Test Environment</w:t>
      </w:r>
      <w:bookmarkEnd w:id="17"/>
      <w:r w:rsidRPr="00295259">
        <w:rPr>
          <w:rFonts w:ascii="Times" w:hAnsi="Times"/>
          <w:color w:val="auto"/>
          <w:sz w:val="28"/>
          <w:lang w:bidi="ar-SA"/>
        </w:rPr>
        <w:t xml:space="preserve"> </w:t>
      </w:r>
    </w:p>
    <w:p w14:paraId="1819CEBA" w14:textId="77777777" w:rsidR="0023081B" w:rsidRPr="00295259" w:rsidRDefault="0023081B" w:rsidP="0023081B">
      <w:pPr>
        <w:widowControl w:val="0"/>
        <w:autoSpaceDE w:val="0"/>
        <w:autoSpaceDN w:val="0"/>
        <w:adjustRightInd w:val="0"/>
        <w:spacing w:after="240" w:line="240" w:lineRule="auto"/>
        <w:ind w:firstLine="720"/>
        <w:rPr>
          <w:rFonts w:ascii="Times" w:eastAsiaTheme="minorEastAsia" w:hAnsi="Times" w:cs="Times"/>
          <w:b/>
          <w:color w:val="auto"/>
          <w:sz w:val="28"/>
          <w:lang w:bidi="ar-SA"/>
        </w:rPr>
      </w:pPr>
      <w:r w:rsidRPr="00295259">
        <w:rPr>
          <w:rFonts w:ascii="Times" w:eastAsiaTheme="minorEastAsia" w:hAnsi="Times" w:cs="Times"/>
          <w:b/>
          <w:color w:val="auto"/>
          <w:sz w:val="28"/>
          <w:lang w:bidi="ar-SA"/>
        </w:rPr>
        <w:t>2.7.1 Hardware</w:t>
      </w:r>
    </w:p>
    <w:p w14:paraId="311C6E71" w14:textId="77777777" w:rsidR="0023081B" w:rsidRPr="00295259" w:rsidRDefault="0023081B" w:rsidP="00BF40AA">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bookmarkStart w:id="18" w:name="_Toc393430395"/>
      <w:bookmarkStart w:id="19" w:name="_Toc393534428"/>
      <w:bookmarkStart w:id="20" w:name="_Toc393534799"/>
      <w:bookmarkStart w:id="21" w:name="_Toc393535270"/>
      <w:bookmarkStart w:id="22" w:name="_Toc393540017"/>
      <w:bookmarkStart w:id="23" w:name="_Toc393540215"/>
      <w:bookmarkStart w:id="24" w:name="_Toc393806213"/>
      <w:bookmarkStart w:id="25" w:name="_Toc394490856"/>
      <w:r w:rsidRPr="00295259">
        <w:rPr>
          <w:rFonts w:ascii="Times New Roman" w:eastAsia="Times New Roman" w:hAnsi="Times New Roman" w:cs="Times New Roman"/>
          <w:b/>
          <w:bCs/>
          <w:color w:val="auto"/>
          <w:kern w:val="36"/>
          <w:sz w:val="24"/>
          <w:szCs w:val="24"/>
        </w:rPr>
        <w:t>Computer</w:t>
      </w:r>
      <w:bookmarkEnd w:id="18"/>
      <w:bookmarkEnd w:id="19"/>
      <w:bookmarkEnd w:id="20"/>
      <w:bookmarkEnd w:id="21"/>
      <w:bookmarkEnd w:id="22"/>
      <w:bookmarkEnd w:id="23"/>
      <w:bookmarkEnd w:id="24"/>
      <w:bookmarkEnd w:id="25"/>
    </w:p>
    <w:p w14:paraId="2AC5B9B9" w14:textId="77777777" w:rsidR="0023081B" w:rsidRPr="00295259"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26" w:name="_Toc393430396"/>
      <w:bookmarkStart w:id="27" w:name="_Toc393534429"/>
      <w:bookmarkStart w:id="28" w:name="_Toc393534800"/>
      <w:bookmarkStart w:id="29" w:name="_Toc393535271"/>
      <w:bookmarkStart w:id="30" w:name="_Toc393540018"/>
      <w:bookmarkStart w:id="31" w:name="_Toc393540216"/>
      <w:bookmarkStart w:id="32" w:name="_Toc393806214"/>
      <w:bookmarkStart w:id="33" w:name="_Toc394490857"/>
      <w:r w:rsidRPr="00295259">
        <w:rPr>
          <w:rFonts w:ascii="Times New Roman" w:eastAsia="Times New Roman" w:hAnsi="Times New Roman" w:cs="Times New Roman"/>
          <w:b/>
          <w:bCs/>
          <w:color w:val="auto"/>
          <w:kern w:val="36"/>
          <w:sz w:val="24"/>
          <w:szCs w:val="24"/>
        </w:rPr>
        <w:t xml:space="preserve">Dell </w:t>
      </w:r>
      <w:proofErr w:type="spellStart"/>
      <w:r w:rsidRPr="00295259">
        <w:rPr>
          <w:rFonts w:ascii="Times New Roman" w:hAnsi="Times New Roman" w:cs="Times New Roman"/>
          <w:b/>
          <w:bCs/>
          <w:color w:val="auto"/>
          <w:sz w:val="24"/>
          <w:szCs w:val="24"/>
        </w:rPr>
        <w:t>Inspiron</w:t>
      </w:r>
      <w:proofErr w:type="spellEnd"/>
      <w:r w:rsidRPr="00295259">
        <w:rPr>
          <w:rFonts w:ascii="Times New Roman" w:hAnsi="Times New Roman" w:cs="Times New Roman"/>
          <w:b/>
          <w:bCs/>
          <w:color w:val="auto"/>
          <w:sz w:val="24"/>
          <w:szCs w:val="24"/>
        </w:rPr>
        <w:t xml:space="preserve"> N4110</w:t>
      </w:r>
      <w:bookmarkEnd w:id="26"/>
      <w:bookmarkEnd w:id="27"/>
      <w:bookmarkEnd w:id="28"/>
      <w:bookmarkEnd w:id="29"/>
      <w:bookmarkEnd w:id="30"/>
      <w:bookmarkEnd w:id="31"/>
      <w:bookmarkEnd w:id="32"/>
      <w:bookmarkEnd w:id="33"/>
      <w:r w:rsidRPr="00295259">
        <w:rPr>
          <w:rFonts w:ascii="Times New Roman" w:hAnsi="Times New Roman" w:cs="Times New Roman"/>
          <w:b/>
          <w:bCs/>
          <w:color w:val="auto"/>
          <w:sz w:val="24"/>
          <w:szCs w:val="24"/>
        </w:rPr>
        <w:tab/>
      </w:r>
    </w:p>
    <w:p w14:paraId="7E72AB6C" w14:textId="77777777" w:rsidR="0023081B" w:rsidRPr="00295259"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295259">
        <w:rPr>
          <w:rFonts w:ascii="Times New Roman" w:hAnsi="Times New Roman" w:cs="Times New Roman"/>
          <w:b/>
          <w:bCs/>
          <w:color w:val="auto"/>
          <w:sz w:val="24"/>
          <w:szCs w:val="24"/>
        </w:rPr>
        <w:tab/>
      </w:r>
    </w:p>
    <w:p w14:paraId="10273770" w14:textId="77777777" w:rsidR="0023081B" w:rsidRPr="00295259"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34" w:name="_Toc393430397"/>
      <w:bookmarkStart w:id="35" w:name="_Toc393534430"/>
      <w:bookmarkStart w:id="36" w:name="_Toc393534801"/>
      <w:bookmarkStart w:id="37" w:name="_Toc393535272"/>
      <w:bookmarkStart w:id="38" w:name="_Toc393540019"/>
      <w:bookmarkStart w:id="39" w:name="_Toc393540217"/>
      <w:bookmarkStart w:id="40" w:name="_Toc393806215"/>
      <w:bookmarkStart w:id="41" w:name="_Toc394490858"/>
      <w:r w:rsidRPr="00295259">
        <w:rPr>
          <w:rFonts w:ascii="Times New Roman" w:hAnsi="Times New Roman" w:cs="Times New Roman"/>
          <w:b/>
          <w:bCs/>
          <w:color w:val="auto"/>
          <w:sz w:val="24"/>
          <w:szCs w:val="24"/>
        </w:rPr>
        <w:t>Processor:</w:t>
      </w:r>
      <w:r w:rsidRPr="00295259">
        <w:rPr>
          <w:rFonts w:ascii="Times New Roman" w:hAnsi="Times New Roman" w:cs="Times New Roman"/>
          <w:color w:val="auto"/>
          <w:sz w:val="24"/>
          <w:szCs w:val="24"/>
        </w:rPr>
        <w:t xml:space="preserve"> </w:t>
      </w:r>
      <w:r w:rsidRPr="00295259">
        <w:rPr>
          <w:rFonts w:ascii="Times New Roman" w:hAnsi="Times New Roman" w:cs="Times New Roman"/>
          <w:color w:val="auto"/>
          <w:sz w:val="24"/>
          <w:szCs w:val="32"/>
        </w:rPr>
        <w:t>Intel(R) Core(TM) i3-2310M CPU@ 2.10GHz, 2.10 GHz</w:t>
      </w:r>
      <w:bookmarkEnd w:id="34"/>
      <w:bookmarkEnd w:id="35"/>
      <w:bookmarkEnd w:id="36"/>
      <w:bookmarkEnd w:id="37"/>
      <w:bookmarkEnd w:id="38"/>
      <w:bookmarkEnd w:id="39"/>
      <w:bookmarkEnd w:id="40"/>
      <w:bookmarkEnd w:id="41"/>
    </w:p>
    <w:p w14:paraId="4B867810" w14:textId="77777777" w:rsidR="0023081B" w:rsidRPr="00295259"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bookmarkStart w:id="42" w:name="_Toc393430398"/>
      <w:bookmarkStart w:id="43" w:name="_Toc393534431"/>
      <w:bookmarkStart w:id="44" w:name="_Toc393534802"/>
      <w:bookmarkStart w:id="45" w:name="_Toc393535273"/>
      <w:bookmarkStart w:id="46" w:name="_Toc393540020"/>
      <w:bookmarkStart w:id="47" w:name="_Toc393540218"/>
      <w:bookmarkStart w:id="48" w:name="_Toc393806216"/>
      <w:bookmarkStart w:id="49" w:name="_Toc394490859"/>
      <w:r w:rsidRPr="00295259">
        <w:rPr>
          <w:rFonts w:ascii="Times New Roman" w:hAnsi="Times New Roman" w:cs="Times New Roman"/>
          <w:b/>
          <w:bCs/>
          <w:color w:val="auto"/>
          <w:sz w:val="24"/>
          <w:szCs w:val="24"/>
        </w:rPr>
        <w:t>Memory:</w:t>
      </w:r>
      <w:r w:rsidRPr="00295259">
        <w:rPr>
          <w:rFonts w:ascii="Times New Roman" w:hAnsi="Times New Roman" w:cs="Times New Roman"/>
          <w:color w:val="auto"/>
          <w:sz w:val="24"/>
          <w:szCs w:val="24"/>
        </w:rPr>
        <w:t xml:space="preserve"> 6.00 GB</w:t>
      </w:r>
      <w:bookmarkEnd w:id="42"/>
      <w:bookmarkEnd w:id="43"/>
      <w:bookmarkEnd w:id="44"/>
      <w:bookmarkEnd w:id="45"/>
      <w:bookmarkEnd w:id="46"/>
      <w:bookmarkEnd w:id="47"/>
      <w:bookmarkEnd w:id="48"/>
      <w:bookmarkEnd w:id="49"/>
      <w:r w:rsidRPr="00295259">
        <w:rPr>
          <w:rFonts w:ascii="Times New Roman" w:hAnsi="Times New Roman" w:cs="Times New Roman"/>
          <w:color w:val="auto"/>
          <w:sz w:val="24"/>
          <w:szCs w:val="24"/>
        </w:rPr>
        <w:tab/>
      </w:r>
      <w:r w:rsidRPr="00295259">
        <w:rPr>
          <w:rFonts w:ascii="Times New Roman" w:hAnsi="Times New Roman" w:cs="Times New Roman"/>
          <w:color w:val="auto"/>
          <w:sz w:val="24"/>
          <w:szCs w:val="24"/>
        </w:rPr>
        <w:tab/>
      </w:r>
      <w:r w:rsidRPr="00295259">
        <w:rPr>
          <w:rFonts w:ascii="Times New Roman" w:hAnsi="Times New Roman" w:cs="Times New Roman"/>
          <w:color w:val="auto"/>
          <w:sz w:val="24"/>
          <w:szCs w:val="24"/>
        </w:rPr>
        <w:tab/>
      </w:r>
      <w:r w:rsidRPr="00295259">
        <w:rPr>
          <w:rFonts w:ascii="Times New Roman" w:hAnsi="Times New Roman" w:cs="Times New Roman"/>
          <w:color w:val="auto"/>
          <w:sz w:val="24"/>
          <w:szCs w:val="24"/>
        </w:rPr>
        <w:tab/>
      </w:r>
      <w:r w:rsidRPr="00295259">
        <w:rPr>
          <w:rFonts w:ascii="Times New Roman" w:hAnsi="Times New Roman" w:cs="Times New Roman"/>
          <w:color w:val="auto"/>
          <w:sz w:val="24"/>
          <w:szCs w:val="24"/>
        </w:rPr>
        <w:tab/>
      </w:r>
    </w:p>
    <w:p w14:paraId="00B8D662" w14:textId="77777777" w:rsidR="0023081B" w:rsidRPr="00295259" w:rsidRDefault="0023081B" w:rsidP="0023081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r w:rsidRPr="00295259">
        <w:rPr>
          <w:rFonts w:ascii="Times New Roman" w:hAnsi="Times New Roman" w:cs="Times New Roman"/>
          <w:b/>
          <w:bCs/>
          <w:color w:val="auto"/>
          <w:sz w:val="24"/>
          <w:szCs w:val="24"/>
        </w:rPr>
        <w:tab/>
        <w:t xml:space="preserve">      </w:t>
      </w:r>
      <w:bookmarkStart w:id="50" w:name="_Toc393430399"/>
      <w:bookmarkStart w:id="51" w:name="_Toc393534432"/>
      <w:bookmarkStart w:id="52" w:name="_Toc393534803"/>
      <w:bookmarkStart w:id="53" w:name="_Toc393535274"/>
      <w:bookmarkStart w:id="54" w:name="_Toc393540021"/>
      <w:bookmarkStart w:id="55" w:name="_Toc393540219"/>
      <w:bookmarkStart w:id="56" w:name="_Toc393806217"/>
      <w:bookmarkStart w:id="57" w:name="_Toc394490860"/>
      <w:r w:rsidRPr="00295259">
        <w:rPr>
          <w:rFonts w:ascii="Times New Roman" w:hAnsi="Times New Roman" w:cs="Times New Roman"/>
          <w:b/>
          <w:bCs/>
          <w:color w:val="auto"/>
          <w:sz w:val="24"/>
          <w:szCs w:val="24"/>
        </w:rPr>
        <w:t>Operating system:</w:t>
      </w:r>
      <w:r w:rsidRPr="00295259">
        <w:rPr>
          <w:rFonts w:ascii="Times New Roman" w:hAnsi="Times New Roman" w:cs="Times New Roman"/>
          <w:color w:val="auto"/>
          <w:sz w:val="24"/>
          <w:szCs w:val="32"/>
        </w:rPr>
        <w:t xml:space="preserve"> Window 7 Ultimate</w:t>
      </w:r>
      <w:bookmarkEnd w:id="50"/>
      <w:bookmarkEnd w:id="51"/>
      <w:bookmarkEnd w:id="52"/>
      <w:bookmarkEnd w:id="53"/>
      <w:bookmarkEnd w:id="54"/>
      <w:bookmarkEnd w:id="55"/>
      <w:bookmarkEnd w:id="56"/>
      <w:bookmarkEnd w:id="57"/>
    </w:p>
    <w:p w14:paraId="4E05158A" w14:textId="77777777" w:rsidR="0023081B" w:rsidRPr="00295259" w:rsidRDefault="0023081B" w:rsidP="0023081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p>
    <w:p w14:paraId="341821DB" w14:textId="77777777" w:rsidR="0023081B" w:rsidRPr="00295259"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58" w:name="_Toc393430400"/>
      <w:bookmarkStart w:id="59" w:name="_Toc393534433"/>
      <w:bookmarkStart w:id="60" w:name="_Toc393534804"/>
      <w:bookmarkStart w:id="61" w:name="_Toc393535275"/>
      <w:bookmarkStart w:id="62" w:name="_Toc393540022"/>
      <w:bookmarkStart w:id="63" w:name="_Toc393540220"/>
      <w:bookmarkStart w:id="64" w:name="_Toc393806218"/>
      <w:bookmarkStart w:id="65" w:name="_Toc394490861"/>
      <w:r w:rsidRPr="00295259">
        <w:rPr>
          <w:rFonts w:ascii="Times New Roman" w:hAnsi="Times New Roman" w:cs="Times New Roman"/>
          <w:b/>
          <w:bCs/>
          <w:color w:val="auto"/>
          <w:sz w:val="24"/>
          <w:szCs w:val="24"/>
        </w:rPr>
        <w:t>Sony</w:t>
      </w:r>
      <w:r w:rsidRPr="00295259">
        <w:rPr>
          <w:rFonts w:ascii="Times New Roman" w:hAnsi="Times New Roman" w:cs="Times New Roman"/>
          <w:b/>
          <w:bCs/>
          <w:color w:val="auto"/>
          <w:sz w:val="28"/>
        </w:rPr>
        <w:t xml:space="preserve"> </w:t>
      </w:r>
      <w:r w:rsidRPr="00295259">
        <w:rPr>
          <w:rFonts w:ascii="Times New Roman" w:hAnsi="Times New Roman" w:cs="Times New Roman"/>
          <w:b/>
          <w:bCs/>
          <w:color w:val="auto"/>
          <w:sz w:val="24"/>
          <w:szCs w:val="24"/>
        </w:rPr>
        <w:t>VAIO SVE14118FHB</w:t>
      </w:r>
      <w:bookmarkEnd w:id="58"/>
      <w:bookmarkEnd w:id="59"/>
      <w:bookmarkEnd w:id="60"/>
      <w:bookmarkEnd w:id="61"/>
      <w:bookmarkEnd w:id="62"/>
      <w:bookmarkEnd w:id="63"/>
      <w:bookmarkEnd w:id="64"/>
      <w:bookmarkEnd w:id="65"/>
    </w:p>
    <w:p w14:paraId="1CD7A1E2" w14:textId="77777777" w:rsidR="0023081B" w:rsidRPr="00295259"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76A0DFB" w14:textId="77777777" w:rsidR="0023081B" w:rsidRPr="00295259" w:rsidRDefault="0023081B" w:rsidP="0023081B">
      <w:pPr>
        <w:pStyle w:val="ListParagraph"/>
        <w:spacing w:before="100" w:beforeAutospacing="1" w:after="100" w:afterAutospacing="1" w:line="240" w:lineRule="auto"/>
        <w:ind w:left="2520"/>
        <w:outlineLvl w:val="0"/>
        <w:rPr>
          <w:rStyle w:val="text12"/>
          <w:color w:val="auto"/>
        </w:rPr>
      </w:pPr>
      <w:bookmarkStart w:id="66" w:name="_Toc393430401"/>
      <w:bookmarkStart w:id="67" w:name="_Toc393534434"/>
      <w:bookmarkStart w:id="68" w:name="_Toc393534805"/>
      <w:bookmarkStart w:id="69" w:name="_Toc393535276"/>
      <w:bookmarkStart w:id="70" w:name="_Toc393540023"/>
      <w:bookmarkStart w:id="71" w:name="_Toc393540221"/>
      <w:bookmarkStart w:id="72" w:name="_Toc393806219"/>
      <w:bookmarkStart w:id="73" w:name="_Toc394490862"/>
      <w:r w:rsidRPr="00295259">
        <w:rPr>
          <w:rFonts w:ascii="Times New Roman" w:eastAsia="Times New Roman" w:hAnsi="Times New Roman" w:cs="Times New Roman"/>
          <w:b/>
          <w:bCs/>
          <w:color w:val="auto"/>
          <w:kern w:val="36"/>
          <w:sz w:val="24"/>
          <w:szCs w:val="24"/>
        </w:rPr>
        <w:t>Processor:</w:t>
      </w:r>
      <w:r w:rsidRPr="00295259">
        <w:rPr>
          <w:color w:val="auto"/>
        </w:rPr>
        <w:t xml:space="preserve"> </w:t>
      </w:r>
      <w:r w:rsidRPr="00295259">
        <w:rPr>
          <w:rFonts w:ascii="Times New Roman" w:hAnsi="Times New Roman" w:cs="Times New Roman"/>
          <w:color w:val="auto"/>
          <w:sz w:val="24"/>
          <w:szCs w:val="32"/>
        </w:rPr>
        <w:t>Intel(R) Core(TM) i7-3612QM CPU@ 2.10GHz, 2.10 GHz</w:t>
      </w:r>
      <w:bookmarkEnd w:id="66"/>
      <w:bookmarkEnd w:id="67"/>
      <w:bookmarkEnd w:id="68"/>
      <w:bookmarkEnd w:id="69"/>
      <w:bookmarkEnd w:id="70"/>
      <w:bookmarkEnd w:id="71"/>
      <w:bookmarkEnd w:id="72"/>
      <w:bookmarkEnd w:id="73"/>
      <w:r w:rsidRPr="00295259">
        <w:rPr>
          <w:rStyle w:val="text12"/>
          <w:color w:val="auto"/>
        </w:rPr>
        <w:tab/>
      </w:r>
      <w:r w:rsidRPr="00295259">
        <w:rPr>
          <w:rStyle w:val="text12"/>
          <w:color w:val="auto"/>
        </w:rPr>
        <w:tab/>
      </w:r>
      <w:r w:rsidRPr="00295259">
        <w:rPr>
          <w:rStyle w:val="text12"/>
          <w:color w:val="auto"/>
        </w:rPr>
        <w:tab/>
      </w:r>
      <w:r w:rsidRPr="00295259">
        <w:rPr>
          <w:rStyle w:val="text12"/>
          <w:color w:val="auto"/>
        </w:rPr>
        <w:tab/>
      </w:r>
    </w:p>
    <w:p w14:paraId="5AA71679" w14:textId="77777777" w:rsidR="0023081B" w:rsidRPr="00295259" w:rsidRDefault="0023081B" w:rsidP="0023081B">
      <w:pPr>
        <w:pStyle w:val="ListParagraph"/>
        <w:spacing w:before="100" w:beforeAutospacing="1" w:after="100" w:afterAutospacing="1" w:line="240" w:lineRule="auto"/>
        <w:ind w:left="2520"/>
        <w:outlineLvl w:val="0"/>
        <w:rPr>
          <w:color w:val="auto"/>
        </w:rPr>
      </w:pPr>
      <w:bookmarkStart w:id="74" w:name="_Toc393430402"/>
      <w:bookmarkStart w:id="75" w:name="_Toc393534435"/>
      <w:bookmarkStart w:id="76" w:name="_Toc393534806"/>
      <w:bookmarkStart w:id="77" w:name="_Toc393535277"/>
      <w:bookmarkStart w:id="78" w:name="_Toc393540024"/>
      <w:bookmarkStart w:id="79" w:name="_Toc393540222"/>
      <w:bookmarkStart w:id="80" w:name="_Toc393806220"/>
      <w:bookmarkStart w:id="81" w:name="_Toc394490863"/>
      <w:r w:rsidRPr="00295259">
        <w:rPr>
          <w:rFonts w:ascii="Times New Roman" w:eastAsia="Times New Roman" w:hAnsi="Times New Roman" w:cs="Times New Roman"/>
          <w:b/>
          <w:bCs/>
          <w:color w:val="auto"/>
          <w:kern w:val="36"/>
          <w:sz w:val="24"/>
          <w:szCs w:val="24"/>
        </w:rPr>
        <w:t xml:space="preserve">Memory: </w:t>
      </w:r>
      <w:r w:rsidRPr="00295259">
        <w:rPr>
          <w:rFonts w:ascii="Times New Roman" w:eastAsia="Times New Roman" w:hAnsi="Times New Roman" w:cs="Times New Roman"/>
          <w:color w:val="auto"/>
          <w:kern w:val="36"/>
          <w:sz w:val="24"/>
          <w:szCs w:val="24"/>
        </w:rPr>
        <w:t>8.00 GB</w:t>
      </w:r>
      <w:bookmarkEnd w:id="74"/>
      <w:bookmarkEnd w:id="75"/>
      <w:bookmarkEnd w:id="76"/>
      <w:bookmarkEnd w:id="77"/>
      <w:bookmarkEnd w:id="78"/>
      <w:bookmarkEnd w:id="79"/>
      <w:bookmarkEnd w:id="80"/>
      <w:bookmarkEnd w:id="81"/>
      <w:r w:rsidRPr="00295259">
        <w:rPr>
          <w:color w:val="auto"/>
        </w:rPr>
        <w:t xml:space="preserve"> </w:t>
      </w:r>
      <w:r w:rsidRPr="00295259">
        <w:rPr>
          <w:color w:val="auto"/>
        </w:rPr>
        <w:tab/>
      </w:r>
      <w:r w:rsidRPr="00295259">
        <w:rPr>
          <w:color w:val="auto"/>
        </w:rPr>
        <w:tab/>
      </w:r>
      <w:r w:rsidRPr="00295259">
        <w:rPr>
          <w:color w:val="auto"/>
        </w:rPr>
        <w:tab/>
      </w:r>
    </w:p>
    <w:p w14:paraId="5715F3F3" w14:textId="77777777" w:rsidR="0023081B" w:rsidRPr="00295259"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82" w:name="_Toc393430403"/>
      <w:bookmarkStart w:id="83" w:name="_Toc393534436"/>
      <w:bookmarkStart w:id="84" w:name="_Toc393534807"/>
      <w:bookmarkStart w:id="85" w:name="_Toc393535278"/>
      <w:bookmarkStart w:id="86" w:name="_Toc393540025"/>
      <w:bookmarkStart w:id="87" w:name="_Toc393540223"/>
      <w:bookmarkStart w:id="88" w:name="_Toc393806221"/>
      <w:bookmarkStart w:id="89" w:name="_Toc394490864"/>
      <w:r w:rsidRPr="00295259">
        <w:rPr>
          <w:rFonts w:ascii="Times New Roman" w:eastAsia="Times New Roman" w:hAnsi="Times New Roman" w:cs="Times New Roman"/>
          <w:b/>
          <w:bCs/>
          <w:color w:val="auto"/>
          <w:kern w:val="36"/>
          <w:sz w:val="24"/>
          <w:szCs w:val="24"/>
        </w:rPr>
        <w:t xml:space="preserve">Operating system: </w:t>
      </w:r>
      <w:r w:rsidRPr="00295259">
        <w:rPr>
          <w:rFonts w:ascii="Times New Roman" w:eastAsia="Times New Roman" w:hAnsi="Times New Roman" w:cs="Times New Roman"/>
          <w:color w:val="auto"/>
          <w:kern w:val="36"/>
          <w:sz w:val="24"/>
          <w:szCs w:val="24"/>
        </w:rPr>
        <w:t xml:space="preserve">Windows 7 </w:t>
      </w:r>
      <w:r w:rsidRPr="00295259">
        <w:rPr>
          <w:rFonts w:ascii="Times New Roman" w:hAnsi="Times New Roman" w:cs="Times New Roman"/>
          <w:color w:val="auto"/>
          <w:sz w:val="24"/>
          <w:szCs w:val="24"/>
        </w:rPr>
        <w:t>Home Premium</w:t>
      </w:r>
      <w:bookmarkEnd w:id="82"/>
      <w:bookmarkEnd w:id="83"/>
      <w:bookmarkEnd w:id="84"/>
      <w:bookmarkEnd w:id="85"/>
      <w:bookmarkEnd w:id="86"/>
      <w:bookmarkEnd w:id="87"/>
      <w:bookmarkEnd w:id="88"/>
      <w:bookmarkEnd w:id="89"/>
    </w:p>
    <w:p w14:paraId="003CA2DF" w14:textId="77777777" w:rsidR="0023081B" w:rsidRPr="00295259"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p>
    <w:p w14:paraId="31410693" w14:textId="77777777" w:rsidR="0023081B" w:rsidRPr="00295259"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90" w:name="_Toc393430404"/>
      <w:bookmarkStart w:id="91" w:name="_Toc393534437"/>
      <w:bookmarkStart w:id="92" w:name="_Toc393534808"/>
      <w:bookmarkStart w:id="93" w:name="_Toc393535279"/>
      <w:bookmarkStart w:id="94" w:name="_Toc393540026"/>
      <w:bookmarkStart w:id="95" w:name="_Toc393540224"/>
      <w:bookmarkStart w:id="96" w:name="_Toc393806222"/>
      <w:bookmarkStart w:id="97" w:name="_Toc394490865"/>
      <w:r w:rsidRPr="00295259">
        <w:rPr>
          <w:rFonts w:ascii="Times New Roman" w:hAnsi="Times New Roman" w:cs="Times New Roman"/>
          <w:b/>
          <w:bCs/>
          <w:color w:val="auto"/>
          <w:sz w:val="24"/>
          <w:szCs w:val="24"/>
        </w:rPr>
        <w:t>MacBook Pro</w:t>
      </w:r>
      <w:bookmarkEnd w:id="90"/>
      <w:bookmarkEnd w:id="91"/>
      <w:bookmarkEnd w:id="92"/>
      <w:bookmarkEnd w:id="93"/>
      <w:bookmarkEnd w:id="94"/>
      <w:bookmarkEnd w:id="95"/>
      <w:bookmarkEnd w:id="96"/>
      <w:bookmarkEnd w:id="97"/>
    </w:p>
    <w:p w14:paraId="26A60CC6" w14:textId="77777777" w:rsidR="0023081B" w:rsidRPr="00295259"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4B44C1D9" w14:textId="77777777" w:rsidR="0023081B" w:rsidRPr="00295259" w:rsidRDefault="0023081B" w:rsidP="0023081B">
      <w:pPr>
        <w:pStyle w:val="ListParagraph"/>
        <w:spacing w:before="100" w:beforeAutospacing="1" w:after="100" w:afterAutospacing="1" w:line="240" w:lineRule="auto"/>
        <w:ind w:left="2520"/>
        <w:outlineLvl w:val="0"/>
        <w:rPr>
          <w:rStyle w:val="text12"/>
          <w:rFonts w:ascii="Times New Roman" w:hAnsi="Times New Roman" w:cs="Times New Roman"/>
          <w:color w:val="auto"/>
          <w:sz w:val="24"/>
          <w:szCs w:val="24"/>
        </w:rPr>
      </w:pPr>
      <w:bookmarkStart w:id="98" w:name="_Toc393430405"/>
      <w:bookmarkStart w:id="99" w:name="_Toc393534438"/>
      <w:bookmarkStart w:id="100" w:name="_Toc393534809"/>
      <w:bookmarkStart w:id="101" w:name="_Toc393535280"/>
      <w:bookmarkStart w:id="102" w:name="_Toc393540027"/>
      <w:bookmarkStart w:id="103" w:name="_Toc393540225"/>
      <w:bookmarkStart w:id="104" w:name="_Toc393806223"/>
      <w:bookmarkStart w:id="105" w:name="_Toc394490866"/>
      <w:r w:rsidRPr="00295259">
        <w:rPr>
          <w:rFonts w:ascii="Times New Roman" w:eastAsia="Times New Roman" w:hAnsi="Times New Roman" w:cs="Times New Roman"/>
          <w:b/>
          <w:bCs/>
          <w:color w:val="auto"/>
          <w:kern w:val="36"/>
          <w:sz w:val="24"/>
          <w:szCs w:val="24"/>
        </w:rPr>
        <w:t>Processor:</w:t>
      </w:r>
      <w:r w:rsidRPr="00295259">
        <w:rPr>
          <w:rFonts w:ascii="Times New Roman" w:hAnsi="Times New Roman" w:cs="Times New Roman"/>
          <w:color w:val="auto"/>
          <w:sz w:val="24"/>
          <w:szCs w:val="24"/>
        </w:rPr>
        <w:t xml:space="preserve"> </w:t>
      </w:r>
      <w:r w:rsidRPr="00295259">
        <w:rPr>
          <w:rFonts w:ascii="Times New Roman" w:eastAsiaTheme="minorEastAsia" w:hAnsi="Times New Roman" w:cs="Times New Roman"/>
          <w:color w:val="auto"/>
          <w:sz w:val="24"/>
          <w:szCs w:val="24"/>
          <w:lang w:bidi="ar-SA"/>
        </w:rPr>
        <w:t>2.5 GHz Intel Core i5</w:t>
      </w:r>
      <w:bookmarkEnd w:id="98"/>
      <w:bookmarkEnd w:id="99"/>
      <w:bookmarkEnd w:id="100"/>
      <w:bookmarkEnd w:id="101"/>
      <w:bookmarkEnd w:id="102"/>
      <w:bookmarkEnd w:id="103"/>
      <w:bookmarkEnd w:id="104"/>
      <w:bookmarkEnd w:id="105"/>
      <w:r w:rsidRPr="00295259">
        <w:rPr>
          <w:rStyle w:val="text12"/>
          <w:rFonts w:ascii="Times New Roman" w:hAnsi="Times New Roman" w:cs="Times New Roman"/>
          <w:color w:val="auto"/>
          <w:sz w:val="24"/>
          <w:szCs w:val="24"/>
        </w:rPr>
        <w:tab/>
      </w:r>
      <w:r w:rsidRPr="00295259">
        <w:rPr>
          <w:rStyle w:val="text12"/>
          <w:rFonts w:ascii="Times New Roman" w:hAnsi="Times New Roman" w:cs="Times New Roman"/>
          <w:color w:val="auto"/>
          <w:sz w:val="24"/>
          <w:szCs w:val="24"/>
        </w:rPr>
        <w:tab/>
      </w:r>
      <w:r w:rsidRPr="00295259">
        <w:rPr>
          <w:rStyle w:val="text12"/>
          <w:rFonts w:ascii="Times New Roman" w:hAnsi="Times New Roman" w:cs="Times New Roman"/>
          <w:color w:val="auto"/>
          <w:sz w:val="24"/>
          <w:szCs w:val="24"/>
        </w:rPr>
        <w:tab/>
      </w:r>
    </w:p>
    <w:p w14:paraId="27CD8B55" w14:textId="77777777" w:rsidR="0023081B" w:rsidRPr="00295259"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06" w:name="_Toc393430406"/>
      <w:bookmarkStart w:id="107" w:name="_Toc393534439"/>
      <w:bookmarkStart w:id="108" w:name="_Toc393534810"/>
      <w:bookmarkStart w:id="109" w:name="_Toc393535281"/>
      <w:bookmarkStart w:id="110" w:name="_Toc393540028"/>
      <w:bookmarkStart w:id="111" w:name="_Toc393540226"/>
      <w:bookmarkStart w:id="112" w:name="_Toc393806224"/>
      <w:bookmarkStart w:id="113" w:name="_Toc394490867"/>
      <w:r w:rsidRPr="00295259">
        <w:rPr>
          <w:rFonts w:ascii="Times New Roman" w:eastAsia="Times New Roman" w:hAnsi="Times New Roman" w:cs="Times New Roman"/>
          <w:b/>
          <w:bCs/>
          <w:color w:val="auto"/>
          <w:kern w:val="36"/>
          <w:sz w:val="24"/>
          <w:szCs w:val="24"/>
        </w:rPr>
        <w:t xml:space="preserve">Memory: </w:t>
      </w:r>
      <w:r w:rsidRPr="00295259">
        <w:rPr>
          <w:rFonts w:ascii="Times New Roman" w:eastAsiaTheme="minorEastAsia" w:hAnsi="Times New Roman" w:cs="Times New Roman"/>
          <w:color w:val="auto"/>
          <w:sz w:val="24"/>
          <w:szCs w:val="24"/>
          <w:lang w:bidi="ar-SA"/>
        </w:rPr>
        <w:t>4 GB 1600 MHz DDR3</w:t>
      </w:r>
      <w:r w:rsidRPr="00295259">
        <w:rPr>
          <w:rFonts w:ascii="Times New Roman" w:eastAsia="Times New Roman" w:hAnsi="Times New Roman" w:cs="Times New Roman"/>
          <w:color w:val="auto"/>
          <w:kern w:val="36"/>
          <w:sz w:val="24"/>
          <w:szCs w:val="24"/>
        </w:rPr>
        <w:t>8.00 GB</w:t>
      </w:r>
      <w:bookmarkEnd w:id="106"/>
      <w:bookmarkEnd w:id="107"/>
      <w:bookmarkEnd w:id="108"/>
      <w:bookmarkEnd w:id="109"/>
      <w:bookmarkEnd w:id="110"/>
      <w:bookmarkEnd w:id="111"/>
      <w:bookmarkEnd w:id="112"/>
      <w:bookmarkEnd w:id="113"/>
      <w:r w:rsidRPr="00295259">
        <w:rPr>
          <w:rFonts w:ascii="Times New Roman" w:hAnsi="Times New Roman" w:cs="Times New Roman"/>
          <w:color w:val="auto"/>
          <w:sz w:val="24"/>
          <w:szCs w:val="24"/>
        </w:rPr>
        <w:t xml:space="preserve"> </w:t>
      </w:r>
      <w:r w:rsidRPr="00295259">
        <w:rPr>
          <w:rFonts w:ascii="Times New Roman" w:hAnsi="Times New Roman" w:cs="Times New Roman"/>
          <w:color w:val="auto"/>
          <w:sz w:val="24"/>
          <w:szCs w:val="24"/>
        </w:rPr>
        <w:tab/>
      </w:r>
    </w:p>
    <w:p w14:paraId="13670C21" w14:textId="77777777" w:rsidR="0023081B" w:rsidRPr="00295259"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14" w:name="_Toc393430407"/>
      <w:bookmarkStart w:id="115" w:name="_Toc393534440"/>
      <w:bookmarkStart w:id="116" w:name="_Toc393534811"/>
      <w:bookmarkStart w:id="117" w:name="_Toc393535282"/>
      <w:bookmarkStart w:id="118" w:name="_Toc393540029"/>
      <w:bookmarkStart w:id="119" w:name="_Toc393540227"/>
      <w:bookmarkStart w:id="120" w:name="_Toc393806225"/>
      <w:bookmarkStart w:id="121" w:name="_Toc394490868"/>
      <w:r w:rsidRPr="00295259">
        <w:rPr>
          <w:rFonts w:ascii="Times New Roman" w:eastAsia="Times New Roman" w:hAnsi="Times New Roman" w:cs="Times New Roman"/>
          <w:b/>
          <w:bCs/>
          <w:color w:val="auto"/>
          <w:kern w:val="36"/>
          <w:sz w:val="24"/>
          <w:szCs w:val="24"/>
        </w:rPr>
        <w:lastRenderedPageBreak/>
        <w:t xml:space="preserve">Operating system: </w:t>
      </w:r>
      <w:r w:rsidRPr="00295259">
        <w:rPr>
          <w:rFonts w:ascii="Times New Roman" w:eastAsia="Times New Roman" w:hAnsi="Times New Roman" w:cs="Times New Roman"/>
          <w:color w:val="auto"/>
          <w:kern w:val="36"/>
          <w:sz w:val="24"/>
          <w:szCs w:val="24"/>
        </w:rPr>
        <w:t>W</w:t>
      </w:r>
      <w:r w:rsidRPr="00295259">
        <w:rPr>
          <w:rFonts w:ascii="Times New Roman" w:eastAsiaTheme="minorEastAsia" w:hAnsi="Times New Roman" w:cs="Times New Roman"/>
          <w:color w:val="auto"/>
          <w:sz w:val="24"/>
          <w:szCs w:val="24"/>
          <w:lang w:bidi="ar-SA"/>
        </w:rPr>
        <w:t xml:space="preserve"> OS X 10.9.2 (13C1021)</w:t>
      </w:r>
      <w:bookmarkEnd w:id="114"/>
      <w:bookmarkEnd w:id="115"/>
      <w:bookmarkEnd w:id="116"/>
      <w:bookmarkEnd w:id="117"/>
      <w:bookmarkEnd w:id="118"/>
      <w:bookmarkEnd w:id="119"/>
      <w:bookmarkEnd w:id="120"/>
      <w:bookmarkEnd w:id="121"/>
    </w:p>
    <w:p w14:paraId="73491611" w14:textId="77777777" w:rsidR="0023081B" w:rsidRPr="00295259" w:rsidRDefault="0023081B" w:rsidP="00BF40AA">
      <w:pPr>
        <w:pStyle w:val="ListParagraph"/>
        <w:numPr>
          <w:ilvl w:val="0"/>
          <w:numId w:val="1"/>
        </w:numPr>
        <w:spacing w:before="100" w:beforeAutospacing="1" w:after="100" w:afterAutospacing="1" w:line="240" w:lineRule="auto"/>
        <w:outlineLvl w:val="0"/>
        <w:rPr>
          <w:rFonts w:ascii="Times New Roman" w:hAnsi="Times New Roman" w:cs="Times New Roman"/>
          <w:b/>
          <w:bCs/>
          <w:color w:val="auto"/>
          <w:sz w:val="24"/>
          <w:szCs w:val="24"/>
        </w:rPr>
      </w:pPr>
      <w:bookmarkStart w:id="122" w:name="_Toc393430408"/>
      <w:bookmarkStart w:id="123" w:name="_Toc393534441"/>
      <w:bookmarkStart w:id="124" w:name="_Toc393534812"/>
      <w:bookmarkStart w:id="125" w:name="_Toc393535283"/>
      <w:bookmarkStart w:id="126" w:name="_Toc393540030"/>
      <w:bookmarkStart w:id="127" w:name="_Toc393540228"/>
      <w:bookmarkStart w:id="128" w:name="_Toc393806226"/>
      <w:bookmarkStart w:id="129" w:name="_Toc394490869"/>
      <w:r w:rsidRPr="00295259">
        <w:rPr>
          <w:rFonts w:ascii="Times New Roman" w:hAnsi="Times New Roman" w:cs="Times New Roman"/>
          <w:b/>
          <w:bCs/>
          <w:color w:val="auto"/>
          <w:sz w:val="24"/>
          <w:szCs w:val="24"/>
        </w:rPr>
        <w:t>iPhone</w:t>
      </w:r>
      <w:bookmarkEnd w:id="122"/>
      <w:bookmarkEnd w:id="123"/>
      <w:bookmarkEnd w:id="124"/>
      <w:bookmarkEnd w:id="125"/>
      <w:bookmarkEnd w:id="126"/>
      <w:bookmarkEnd w:id="127"/>
      <w:bookmarkEnd w:id="128"/>
      <w:bookmarkEnd w:id="129"/>
    </w:p>
    <w:p w14:paraId="55E08056" w14:textId="77777777" w:rsidR="0023081B" w:rsidRPr="00295259"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130" w:name="_Toc393430409"/>
      <w:bookmarkStart w:id="131" w:name="_Toc393534442"/>
      <w:bookmarkStart w:id="132" w:name="_Toc393534813"/>
      <w:bookmarkStart w:id="133" w:name="_Toc393535284"/>
      <w:bookmarkStart w:id="134" w:name="_Toc393540031"/>
      <w:bookmarkStart w:id="135" w:name="_Toc393540229"/>
      <w:bookmarkStart w:id="136" w:name="_Toc393806227"/>
      <w:bookmarkStart w:id="137" w:name="_Toc394490870"/>
      <w:r w:rsidRPr="00295259">
        <w:rPr>
          <w:rFonts w:ascii="Times New Roman" w:hAnsi="Times New Roman" w:cs="Times New Roman"/>
          <w:b/>
          <w:bCs/>
          <w:color w:val="auto"/>
          <w:sz w:val="24"/>
          <w:szCs w:val="24"/>
        </w:rPr>
        <w:t>iPhone 5s</w:t>
      </w:r>
      <w:bookmarkEnd w:id="130"/>
      <w:bookmarkEnd w:id="131"/>
      <w:bookmarkEnd w:id="132"/>
      <w:bookmarkEnd w:id="133"/>
      <w:bookmarkEnd w:id="134"/>
      <w:bookmarkEnd w:id="135"/>
      <w:bookmarkEnd w:id="136"/>
      <w:bookmarkEnd w:id="137"/>
    </w:p>
    <w:p w14:paraId="20A84E51" w14:textId="77777777" w:rsidR="0023081B" w:rsidRPr="00295259"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38" w:name="_Toc393430410"/>
      <w:bookmarkStart w:id="139" w:name="_Toc393534443"/>
      <w:bookmarkStart w:id="140" w:name="_Toc393534814"/>
      <w:bookmarkStart w:id="141" w:name="_Toc393535285"/>
      <w:bookmarkStart w:id="142" w:name="_Toc393540032"/>
      <w:bookmarkStart w:id="143" w:name="_Toc393540230"/>
      <w:bookmarkStart w:id="144" w:name="_Toc393806228"/>
      <w:bookmarkStart w:id="145" w:name="_Toc394490871"/>
      <w:r w:rsidRPr="00295259">
        <w:rPr>
          <w:rFonts w:ascii="Times New Roman" w:hAnsi="Times New Roman" w:cs="Times New Roman"/>
          <w:b/>
          <w:bCs/>
          <w:color w:val="auto"/>
          <w:sz w:val="24"/>
          <w:szCs w:val="24"/>
        </w:rPr>
        <w:t>Processor:</w:t>
      </w:r>
      <w:r w:rsidRPr="00295259">
        <w:rPr>
          <w:rFonts w:ascii="Times New Roman" w:hAnsi="Times New Roman" w:cs="Times New Roman"/>
          <w:color w:val="auto"/>
          <w:sz w:val="24"/>
          <w:szCs w:val="24"/>
        </w:rPr>
        <w:t xml:space="preserve"> </w:t>
      </w:r>
      <w:r w:rsidRPr="00295259">
        <w:rPr>
          <w:rFonts w:ascii="Times New Roman" w:hAnsi="Times New Roman" w:cs="Times New Roman"/>
          <w:color w:val="auto"/>
          <w:sz w:val="24"/>
          <w:szCs w:val="24"/>
          <w:shd w:val="clear" w:color="auto" w:fill="FFFFFF"/>
        </w:rPr>
        <w:t>Dual core, 1300 MHz</w:t>
      </w:r>
      <w:bookmarkEnd w:id="138"/>
      <w:bookmarkEnd w:id="139"/>
      <w:bookmarkEnd w:id="140"/>
      <w:bookmarkEnd w:id="141"/>
      <w:bookmarkEnd w:id="142"/>
      <w:bookmarkEnd w:id="143"/>
      <w:bookmarkEnd w:id="144"/>
      <w:bookmarkEnd w:id="145"/>
    </w:p>
    <w:p w14:paraId="73D1428E" w14:textId="77777777" w:rsidR="0023081B" w:rsidRPr="00295259"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46" w:name="_Toc393430411"/>
      <w:bookmarkStart w:id="147" w:name="_Toc393534444"/>
      <w:bookmarkStart w:id="148" w:name="_Toc393534815"/>
      <w:bookmarkStart w:id="149" w:name="_Toc393535286"/>
      <w:bookmarkStart w:id="150" w:name="_Toc393540033"/>
      <w:bookmarkStart w:id="151" w:name="_Toc393540231"/>
      <w:bookmarkStart w:id="152" w:name="_Toc393806229"/>
      <w:bookmarkStart w:id="153" w:name="_Toc394490872"/>
      <w:r w:rsidRPr="00295259">
        <w:rPr>
          <w:rFonts w:ascii="Times New Roman" w:hAnsi="Times New Roman" w:cs="Times New Roman"/>
          <w:b/>
          <w:bCs/>
          <w:color w:val="auto"/>
          <w:sz w:val="24"/>
          <w:szCs w:val="24"/>
        </w:rPr>
        <w:t>Memory:</w:t>
      </w:r>
      <w:r w:rsidRPr="00295259">
        <w:rPr>
          <w:rFonts w:ascii="Times New Roman" w:hAnsi="Times New Roman" w:cs="Times New Roman"/>
          <w:color w:val="auto"/>
          <w:sz w:val="24"/>
          <w:szCs w:val="24"/>
        </w:rPr>
        <w:t xml:space="preserve"> 32 GB internal storage, 1 GB RAM DDR3</w:t>
      </w:r>
      <w:bookmarkEnd w:id="146"/>
      <w:bookmarkEnd w:id="147"/>
      <w:bookmarkEnd w:id="148"/>
      <w:bookmarkEnd w:id="149"/>
      <w:bookmarkEnd w:id="150"/>
      <w:bookmarkEnd w:id="151"/>
      <w:bookmarkEnd w:id="152"/>
      <w:bookmarkEnd w:id="153"/>
    </w:p>
    <w:p w14:paraId="3DF32637" w14:textId="77777777" w:rsidR="0023081B" w:rsidRPr="00295259"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54" w:name="_Toc393430412"/>
      <w:bookmarkStart w:id="155" w:name="_Toc393534445"/>
      <w:bookmarkStart w:id="156" w:name="_Toc393534816"/>
      <w:bookmarkStart w:id="157" w:name="_Toc393535287"/>
      <w:bookmarkStart w:id="158" w:name="_Toc393540034"/>
      <w:bookmarkStart w:id="159" w:name="_Toc393540232"/>
      <w:bookmarkStart w:id="160" w:name="_Toc393806230"/>
      <w:bookmarkStart w:id="161" w:name="_Toc394490873"/>
      <w:r w:rsidRPr="00295259">
        <w:rPr>
          <w:rFonts w:ascii="Times New Roman" w:hAnsi="Times New Roman" w:cs="Times New Roman"/>
          <w:b/>
          <w:bCs/>
          <w:color w:val="auto"/>
          <w:sz w:val="24"/>
          <w:szCs w:val="24"/>
        </w:rPr>
        <w:t>Operating</w:t>
      </w:r>
      <w:r w:rsidRPr="00295259">
        <w:rPr>
          <w:rFonts w:ascii="Times New Roman" w:hAnsi="Times New Roman" w:cs="Times New Roman"/>
          <w:color w:val="auto"/>
          <w:sz w:val="24"/>
          <w:szCs w:val="24"/>
        </w:rPr>
        <w:t xml:space="preserve"> System: iOS7</w:t>
      </w:r>
      <w:bookmarkEnd w:id="154"/>
      <w:bookmarkEnd w:id="155"/>
      <w:bookmarkEnd w:id="156"/>
      <w:bookmarkEnd w:id="157"/>
      <w:bookmarkEnd w:id="158"/>
      <w:bookmarkEnd w:id="159"/>
      <w:bookmarkEnd w:id="160"/>
      <w:bookmarkEnd w:id="161"/>
    </w:p>
    <w:p w14:paraId="340DE3B9" w14:textId="77777777" w:rsidR="0023081B" w:rsidRPr="00295259" w:rsidRDefault="0023081B" w:rsidP="0023081B">
      <w:pPr>
        <w:widowControl w:val="0"/>
        <w:autoSpaceDE w:val="0"/>
        <w:autoSpaceDN w:val="0"/>
        <w:adjustRightInd w:val="0"/>
        <w:spacing w:after="240" w:line="240" w:lineRule="auto"/>
        <w:ind w:firstLine="720"/>
        <w:rPr>
          <w:rFonts w:ascii="Times" w:eastAsiaTheme="minorEastAsia" w:hAnsi="Times" w:cs="Times"/>
          <w:b/>
          <w:color w:val="auto"/>
          <w:sz w:val="32"/>
          <w:szCs w:val="32"/>
          <w:lang w:bidi="ar-SA"/>
        </w:rPr>
      </w:pPr>
      <w:r w:rsidRPr="00295259">
        <w:rPr>
          <w:rFonts w:ascii="Times" w:eastAsiaTheme="minorEastAsia" w:hAnsi="Times" w:cs="Times"/>
          <w:b/>
          <w:color w:val="auto"/>
          <w:sz w:val="32"/>
          <w:szCs w:val="32"/>
          <w:lang w:bidi="ar-SA"/>
        </w:rPr>
        <w:t>2.7.2 Software</w:t>
      </w:r>
    </w:p>
    <w:p w14:paraId="13E5FE96" w14:textId="77777777" w:rsidR="0023081B" w:rsidRPr="00295259"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295259">
        <w:rPr>
          <w:rFonts w:ascii="Times New Roman" w:eastAsiaTheme="minorEastAsia" w:hAnsi="Times New Roman" w:cs="Times New Roman"/>
          <w:color w:val="auto"/>
          <w:sz w:val="24"/>
          <w:szCs w:val="24"/>
          <w:lang w:bidi="ar-SA"/>
        </w:rPr>
        <w:t xml:space="preserve">Google Chrome Version 19.0 or later </w:t>
      </w:r>
    </w:p>
    <w:p w14:paraId="796473D1" w14:textId="77777777" w:rsidR="0023081B" w:rsidRPr="00295259"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295259">
        <w:rPr>
          <w:rFonts w:ascii="Times New Roman" w:eastAsiaTheme="minorEastAsia" w:hAnsi="Times New Roman" w:cs="Times New Roman"/>
          <w:color w:val="auto"/>
          <w:sz w:val="24"/>
          <w:szCs w:val="24"/>
          <w:lang w:bidi="ar-SA"/>
        </w:rPr>
        <w:t>HTML version 5</w:t>
      </w:r>
    </w:p>
    <w:p w14:paraId="1DBC0307" w14:textId="77777777" w:rsidR="0023081B" w:rsidRPr="00295259"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295259">
        <w:rPr>
          <w:rFonts w:ascii="Times New Roman" w:eastAsiaTheme="minorEastAsia" w:hAnsi="Times New Roman" w:cs="Times New Roman"/>
          <w:color w:val="auto"/>
          <w:sz w:val="24"/>
          <w:szCs w:val="24"/>
          <w:lang w:bidi="ar-SA"/>
        </w:rPr>
        <w:t>PHP editor Version 5</w:t>
      </w:r>
    </w:p>
    <w:p w14:paraId="50CCDED0" w14:textId="77777777" w:rsidR="0023081B" w:rsidRPr="00295259"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295259">
        <w:rPr>
          <w:rFonts w:ascii="Times New Roman" w:eastAsiaTheme="minorEastAsia" w:hAnsi="Times New Roman" w:cs="Times New Roman"/>
          <w:color w:val="auto"/>
          <w:sz w:val="24"/>
          <w:szCs w:val="24"/>
          <w:lang w:bidi="ar-SA"/>
        </w:rPr>
        <w:t>Xcode</w:t>
      </w:r>
      <w:proofErr w:type="spellEnd"/>
      <w:r w:rsidRPr="00295259">
        <w:rPr>
          <w:rFonts w:ascii="Times New Roman" w:eastAsiaTheme="minorEastAsia" w:hAnsi="Times New Roman" w:cs="Times New Roman"/>
          <w:color w:val="auto"/>
          <w:sz w:val="24"/>
          <w:szCs w:val="24"/>
          <w:lang w:bidi="ar-SA"/>
        </w:rPr>
        <w:t xml:space="preserve"> version 5.1.1</w:t>
      </w:r>
    </w:p>
    <w:p w14:paraId="5E8C9F09" w14:textId="77777777" w:rsidR="0023081B" w:rsidRPr="00295259"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295259">
        <w:rPr>
          <w:rFonts w:ascii="Times New Roman" w:eastAsiaTheme="minorEastAsia" w:hAnsi="Times New Roman" w:cs="Times New Roman"/>
          <w:color w:val="auto"/>
          <w:sz w:val="24"/>
          <w:szCs w:val="24"/>
          <w:lang w:bidi="ar-SA"/>
        </w:rPr>
        <w:t>Codeigniter</w:t>
      </w:r>
      <w:proofErr w:type="spellEnd"/>
      <w:r w:rsidRPr="00295259">
        <w:rPr>
          <w:rFonts w:ascii="Times New Roman" w:eastAsiaTheme="minorEastAsia" w:hAnsi="Times New Roman" w:cs="Times New Roman"/>
          <w:color w:val="auto"/>
          <w:sz w:val="24"/>
          <w:szCs w:val="24"/>
          <w:lang w:bidi="ar-SA"/>
        </w:rPr>
        <w:t xml:space="preserve"> framework version 2.1.4</w:t>
      </w:r>
    </w:p>
    <w:p w14:paraId="53BE156D" w14:textId="77777777" w:rsidR="0023081B" w:rsidRPr="00295259"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295259">
        <w:rPr>
          <w:rFonts w:ascii="Times New Roman" w:eastAsiaTheme="minorEastAsia" w:hAnsi="Times New Roman" w:cs="Times New Roman"/>
          <w:color w:val="auto"/>
          <w:sz w:val="24"/>
          <w:szCs w:val="24"/>
          <w:lang w:bidi="ar-SA"/>
        </w:rPr>
        <w:t>Phonegap</w:t>
      </w:r>
      <w:proofErr w:type="spellEnd"/>
      <w:r w:rsidRPr="00295259">
        <w:rPr>
          <w:rFonts w:ascii="Times New Roman" w:eastAsiaTheme="minorEastAsia" w:hAnsi="Times New Roman" w:cs="Times New Roman"/>
          <w:color w:val="auto"/>
          <w:sz w:val="24"/>
          <w:szCs w:val="24"/>
          <w:lang w:bidi="ar-SA"/>
        </w:rPr>
        <w:t xml:space="preserve"> version 3.0</w:t>
      </w:r>
    </w:p>
    <w:p w14:paraId="3E48EBC9" w14:textId="77777777" w:rsidR="0023081B" w:rsidRPr="00295259"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295259">
        <w:rPr>
          <w:rFonts w:ascii="Times New Roman" w:eastAsiaTheme="minorEastAsia" w:hAnsi="Times New Roman" w:cs="Times New Roman"/>
          <w:color w:val="auto"/>
          <w:sz w:val="24"/>
          <w:szCs w:val="24"/>
          <w:lang w:bidi="ar-SA"/>
        </w:rPr>
        <w:t>Ios</w:t>
      </w:r>
      <w:proofErr w:type="spellEnd"/>
      <w:r w:rsidRPr="00295259">
        <w:rPr>
          <w:rFonts w:ascii="Times New Roman" w:eastAsiaTheme="minorEastAsia" w:hAnsi="Times New Roman" w:cs="Times New Roman"/>
          <w:color w:val="auto"/>
          <w:sz w:val="24"/>
          <w:szCs w:val="24"/>
          <w:lang w:bidi="ar-SA"/>
        </w:rPr>
        <w:t xml:space="preserve"> operating system version ios7</w:t>
      </w:r>
    </w:p>
    <w:p w14:paraId="0E8A5B29" w14:textId="77777777" w:rsidR="0023081B" w:rsidRPr="00295259"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295259">
        <w:rPr>
          <w:rFonts w:ascii="Times New Roman" w:eastAsiaTheme="minorEastAsia" w:hAnsi="Times New Roman" w:cs="Times New Roman"/>
          <w:color w:val="auto"/>
          <w:sz w:val="24"/>
          <w:szCs w:val="24"/>
          <w:lang w:bidi="ar-SA"/>
        </w:rPr>
        <w:t>Adobe Dreamweaver CC</w:t>
      </w:r>
    </w:p>
    <w:p w14:paraId="6CD7DEE7" w14:textId="77777777" w:rsidR="0023081B" w:rsidRPr="00295259"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295259">
        <w:rPr>
          <w:rFonts w:ascii="Times New Roman" w:eastAsiaTheme="minorEastAsia" w:hAnsi="Times New Roman" w:cs="Times New Roman"/>
          <w:color w:val="auto"/>
          <w:sz w:val="24"/>
          <w:szCs w:val="24"/>
          <w:lang w:bidi="ar-SA"/>
        </w:rPr>
        <w:t>Zxing</w:t>
      </w:r>
      <w:proofErr w:type="spellEnd"/>
      <w:r w:rsidRPr="00295259">
        <w:rPr>
          <w:rFonts w:ascii="Times New Roman" w:eastAsiaTheme="minorEastAsia" w:hAnsi="Times New Roman" w:cs="Times New Roman"/>
          <w:color w:val="auto"/>
          <w:sz w:val="24"/>
          <w:szCs w:val="24"/>
          <w:lang w:bidi="ar-SA"/>
        </w:rPr>
        <w:t xml:space="preserve"> </w:t>
      </w:r>
      <w:proofErr w:type="spellStart"/>
      <w:r w:rsidRPr="00295259">
        <w:rPr>
          <w:rFonts w:ascii="Times New Roman" w:eastAsiaTheme="minorEastAsia" w:hAnsi="Times New Roman" w:cs="Times New Roman"/>
          <w:color w:val="auto"/>
          <w:sz w:val="24"/>
          <w:szCs w:val="24"/>
          <w:lang w:bidi="ar-SA"/>
        </w:rPr>
        <w:t>qr</w:t>
      </w:r>
      <w:proofErr w:type="spellEnd"/>
      <w:r w:rsidRPr="00295259">
        <w:rPr>
          <w:rFonts w:ascii="Times New Roman" w:eastAsiaTheme="minorEastAsia" w:hAnsi="Times New Roman" w:cs="Times New Roman"/>
          <w:color w:val="auto"/>
          <w:sz w:val="24"/>
          <w:szCs w:val="24"/>
          <w:lang w:bidi="ar-SA"/>
        </w:rPr>
        <w:t xml:space="preserve"> code </w:t>
      </w:r>
      <w:proofErr w:type="spellStart"/>
      <w:r w:rsidRPr="00295259">
        <w:rPr>
          <w:rFonts w:ascii="Times New Roman" w:eastAsiaTheme="minorEastAsia" w:hAnsi="Times New Roman" w:cs="Times New Roman"/>
          <w:color w:val="auto"/>
          <w:sz w:val="24"/>
          <w:szCs w:val="24"/>
          <w:lang w:bidi="ar-SA"/>
        </w:rPr>
        <w:t>generater</w:t>
      </w:r>
      <w:proofErr w:type="spellEnd"/>
    </w:p>
    <w:p w14:paraId="308F27CC" w14:textId="77777777" w:rsidR="0023081B" w:rsidRPr="00295259"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EF69BE4" w14:textId="77777777" w:rsidR="0023081B" w:rsidRPr="00295259"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5C7716A" w14:textId="77777777" w:rsidR="0023081B" w:rsidRPr="00295259"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F56C573" w14:textId="77777777" w:rsidR="0023081B" w:rsidRPr="00295259"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EE1B3BB" w14:textId="77777777" w:rsidR="00900B6C" w:rsidRPr="00295259" w:rsidRDefault="00900B6C" w:rsidP="006A5D19">
      <w:pPr>
        <w:pStyle w:val="Heading1"/>
        <w:rPr>
          <w:rFonts w:ascii="Times" w:hAnsi="Times"/>
          <w:color w:val="auto"/>
          <w:sz w:val="36"/>
          <w:szCs w:val="36"/>
          <w:lang w:bidi="ar-SA"/>
        </w:rPr>
      </w:pPr>
      <w:bookmarkStart w:id="162" w:name="_Toc393535288"/>
    </w:p>
    <w:p w14:paraId="53B8D670" w14:textId="77777777" w:rsidR="00900B6C" w:rsidRPr="00295259" w:rsidRDefault="00900B6C" w:rsidP="006A5D19">
      <w:pPr>
        <w:pStyle w:val="Heading1"/>
        <w:rPr>
          <w:rFonts w:ascii="Times" w:hAnsi="Times"/>
          <w:color w:val="auto"/>
          <w:sz w:val="36"/>
          <w:szCs w:val="36"/>
          <w:lang w:bidi="ar-SA"/>
        </w:rPr>
      </w:pPr>
    </w:p>
    <w:p w14:paraId="750767CB" w14:textId="77777777" w:rsidR="00900B6C" w:rsidRPr="00295259" w:rsidRDefault="00900B6C" w:rsidP="006A5D19">
      <w:pPr>
        <w:pStyle w:val="Heading1"/>
        <w:rPr>
          <w:rFonts w:ascii="Times" w:hAnsi="Times"/>
          <w:color w:val="auto"/>
          <w:sz w:val="36"/>
          <w:szCs w:val="36"/>
          <w:lang w:bidi="ar-SA"/>
        </w:rPr>
      </w:pPr>
    </w:p>
    <w:p w14:paraId="3825C02C" w14:textId="77777777" w:rsidR="00900B6C" w:rsidRPr="00295259" w:rsidRDefault="00900B6C" w:rsidP="006A5D19">
      <w:pPr>
        <w:pStyle w:val="Heading1"/>
        <w:rPr>
          <w:rFonts w:ascii="Times" w:hAnsi="Times"/>
          <w:color w:val="auto"/>
          <w:sz w:val="36"/>
          <w:szCs w:val="36"/>
          <w:lang w:bidi="ar-SA"/>
        </w:rPr>
        <w:sectPr w:rsidR="00900B6C" w:rsidRPr="00295259" w:rsidSect="00900B6C">
          <w:footerReference w:type="default" r:id="rId11"/>
          <w:pgSz w:w="11900" w:h="16840"/>
          <w:pgMar w:top="1440" w:right="1797" w:bottom="1440" w:left="1797" w:header="708" w:footer="708" w:gutter="0"/>
          <w:cols w:space="708"/>
          <w:docGrid w:linePitch="360"/>
        </w:sectPr>
      </w:pPr>
    </w:p>
    <w:p w14:paraId="1B4A2157" w14:textId="0B7F3404" w:rsidR="0023081B" w:rsidRPr="00295259" w:rsidRDefault="00900B6C" w:rsidP="006A5D19">
      <w:pPr>
        <w:pStyle w:val="Heading1"/>
        <w:rPr>
          <w:rFonts w:ascii="Times" w:hAnsi="Times"/>
          <w:color w:val="auto"/>
          <w:sz w:val="36"/>
          <w:szCs w:val="36"/>
          <w:lang w:bidi="ar-SA"/>
        </w:rPr>
      </w:pPr>
      <w:bookmarkStart w:id="163" w:name="_Toc393806231"/>
      <w:bookmarkStart w:id="164" w:name="_Toc394490874"/>
      <w:r w:rsidRPr="00295259">
        <w:rPr>
          <w:rFonts w:ascii="Times" w:hAnsi="Times"/>
          <w:color w:val="auto"/>
          <w:sz w:val="36"/>
          <w:szCs w:val="36"/>
          <w:lang w:bidi="ar-SA"/>
        </w:rPr>
        <w:lastRenderedPageBreak/>
        <w:t>C</w:t>
      </w:r>
      <w:r w:rsidR="0023081B" w:rsidRPr="00295259">
        <w:rPr>
          <w:rFonts w:ascii="Times" w:hAnsi="Times"/>
          <w:color w:val="auto"/>
          <w:sz w:val="36"/>
          <w:szCs w:val="36"/>
          <w:lang w:bidi="ar-SA"/>
        </w:rPr>
        <w:t>hapter Three</w:t>
      </w:r>
      <w:r w:rsidR="006A5D19" w:rsidRPr="00295259">
        <w:rPr>
          <w:rFonts w:ascii="Times" w:hAnsi="Times"/>
          <w:color w:val="auto"/>
          <w:sz w:val="36"/>
          <w:szCs w:val="36"/>
          <w:lang w:bidi="ar-SA"/>
        </w:rPr>
        <w:t>:</w:t>
      </w:r>
      <w:r w:rsidR="0023081B" w:rsidRPr="00295259">
        <w:rPr>
          <w:rFonts w:ascii="Times" w:hAnsi="Times"/>
          <w:color w:val="auto"/>
          <w:sz w:val="36"/>
          <w:szCs w:val="36"/>
          <w:lang w:bidi="ar-SA"/>
        </w:rPr>
        <w:t xml:space="preserve"> Unit Testing </w:t>
      </w:r>
      <w:bookmarkEnd w:id="162"/>
      <w:bookmarkEnd w:id="163"/>
      <w:bookmarkEnd w:id="164"/>
    </w:p>
    <w:p w14:paraId="05EDD9C8" w14:textId="4B35C093" w:rsidR="006A5D19" w:rsidRPr="00295259" w:rsidRDefault="006A5D19" w:rsidP="006A5D19">
      <w:pPr>
        <w:pStyle w:val="Heading2"/>
        <w:rPr>
          <w:rFonts w:ascii="Times" w:hAnsi="Times"/>
          <w:color w:val="auto"/>
          <w:sz w:val="32"/>
          <w:szCs w:val="32"/>
          <w:lang w:bidi="ar-SA"/>
        </w:rPr>
      </w:pPr>
      <w:bookmarkStart w:id="165" w:name="_Toc394490875"/>
      <w:r w:rsidRPr="00295259">
        <w:rPr>
          <w:rFonts w:ascii="Times" w:hAnsi="Times"/>
          <w:color w:val="auto"/>
          <w:sz w:val="32"/>
          <w:szCs w:val="32"/>
          <w:lang w:bidi="ar-SA"/>
        </w:rPr>
        <w:t>3. Unit Testing of</w:t>
      </w:r>
      <w:r w:rsidR="002C589A" w:rsidRPr="00295259">
        <w:rPr>
          <w:rFonts w:ascii="Times" w:hAnsi="Times"/>
          <w:color w:val="auto"/>
          <w:sz w:val="32"/>
          <w:szCs w:val="32"/>
          <w:lang w:bidi="ar-SA"/>
        </w:rPr>
        <w:t xml:space="preserve"> </w:t>
      </w:r>
      <w:r w:rsidRPr="00295259">
        <w:rPr>
          <w:rFonts w:ascii="Times" w:hAnsi="Times"/>
          <w:color w:val="auto"/>
          <w:sz w:val="32"/>
          <w:szCs w:val="32"/>
          <w:lang w:bidi="ar-SA"/>
        </w:rPr>
        <w:t>Web Application</w:t>
      </w:r>
      <w:bookmarkEnd w:id="165"/>
    </w:p>
    <w:p w14:paraId="10C87299" w14:textId="77777777" w:rsidR="0023081B" w:rsidRPr="00295259" w:rsidRDefault="0023081B" w:rsidP="002C589A">
      <w:pPr>
        <w:pStyle w:val="NoSpacing"/>
        <w:rPr>
          <w:rFonts w:ascii="Times New Roman" w:hAnsi="Times New Roman" w:cs="Times New Roman"/>
          <w:sz w:val="28"/>
          <w:lang w:bidi="ar-SA"/>
        </w:rPr>
      </w:pPr>
      <w:r w:rsidRPr="00295259">
        <w:rPr>
          <w:rFonts w:ascii="Times New Roman" w:hAnsi="Times New Roman" w:cs="Times New Roman"/>
          <w:b/>
          <w:bCs/>
          <w:sz w:val="28"/>
          <w:lang w:bidi="ar-SA"/>
        </w:rPr>
        <w:t>Class:</w:t>
      </w:r>
      <w:r w:rsidRPr="00295259">
        <w:rPr>
          <w:rFonts w:ascii="Times New Roman" w:hAnsi="Times New Roman" w:cs="Times New Roman"/>
          <w:sz w:val="28"/>
          <w:lang w:bidi="ar-SA"/>
        </w:rPr>
        <w:t xml:space="preserve"> </w:t>
      </w:r>
      <w:proofErr w:type="spellStart"/>
      <w:r w:rsidRPr="00295259">
        <w:rPr>
          <w:rFonts w:ascii="Times New Roman" w:hAnsi="Times New Roman" w:cs="Times New Roman"/>
          <w:sz w:val="28"/>
          <w:lang w:bidi="ar-SA"/>
        </w:rPr>
        <w:t>Patient_manage</w:t>
      </w:r>
      <w:proofErr w:type="spellEnd"/>
    </w:p>
    <w:p w14:paraId="74E1201C" w14:textId="77777777" w:rsidR="0023081B" w:rsidRPr="00295259" w:rsidRDefault="00922BDE" w:rsidP="00FE50CD">
      <w:pPr>
        <w:pStyle w:val="Heading3"/>
        <w:rPr>
          <w:rFonts w:ascii="Times New Roman" w:eastAsiaTheme="minorEastAsia" w:hAnsi="Times New Roman" w:cs="Times New Roman"/>
          <w:color w:val="auto"/>
          <w:sz w:val="24"/>
          <w:szCs w:val="24"/>
          <w:lang w:bidi="ar-SA"/>
        </w:rPr>
      </w:pPr>
      <w:bookmarkStart w:id="166" w:name="_Toc394490876"/>
      <w:r w:rsidRPr="00295259">
        <w:rPr>
          <w:rFonts w:ascii="Times New Roman" w:eastAsiaTheme="minorEastAsia" w:hAnsi="Times New Roman" w:cs="Times New Roman"/>
          <w:color w:val="auto"/>
          <w:sz w:val="24"/>
          <w:szCs w:val="24"/>
          <w:lang w:bidi="ar-SA"/>
        </w:rPr>
        <w:t>Unit Test Case 01 (</w:t>
      </w:r>
      <w:r w:rsidR="0023081B" w:rsidRPr="00295259">
        <w:rPr>
          <w:rFonts w:ascii="Times New Roman" w:eastAsiaTheme="minorEastAsia" w:hAnsi="Times New Roman" w:cs="Times New Roman"/>
          <w:color w:val="auto"/>
          <w:sz w:val="24"/>
          <w:szCs w:val="24"/>
          <w:lang w:bidi="ar-SA"/>
        </w:rPr>
        <w:t>UTC-01</w:t>
      </w:r>
      <w:r w:rsidRPr="00295259">
        <w:rPr>
          <w:rFonts w:ascii="Times New Roman" w:eastAsiaTheme="minorEastAsia" w:hAnsi="Times New Roman" w:cs="Times New Roman"/>
          <w:color w:val="auto"/>
          <w:sz w:val="24"/>
          <w:szCs w:val="24"/>
          <w:lang w:bidi="ar-SA"/>
        </w:rPr>
        <w:t>)</w:t>
      </w:r>
      <w:r w:rsidR="0023081B" w:rsidRPr="00295259">
        <w:rPr>
          <w:rFonts w:ascii="Times New Roman" w:eastAsiaTheme="minorEastAsia" w:hAnsi="Times New Roman" w:cs="Times New Roman"/>
          <w:color w:val="auto"/>
          <w:sz w:val="24"/>
          <w:szCs w:val="24"/>
          <w:lang w:bidi="ar-SA"/>
        </w:rPr>
        <w:t xml:space="preserve">: </w:t>
      </w:r>
      <w:proofErr w:type="spellStart"/>
      <w:r w:rsidR="0023081B" w:rsidRPr="00295259">
        <w:rPr>
          <w:rFonts w:ascii="Times New Roman" w:eastAsiaTheme="minorEastAsia" w:hAnsi="Times New Roman" w:cs="Times New Roman"/>
          <w:color w:val="auto"/>
          <w:sz w:val="24"/>
          <w:szCs w:val="24"/>
          <w:lang w:bidi="ar-SA"/>
        </w:rPr>
        <w:t>test</w:t>
      </w:r>
      <w:r w:rsidR="001275D7" w:rsidRPr="00295259">
        <w:rPr>
          <w:rFonts w:ascii="Times New Roman" w:eastAsiaTheme="minorEastAsia" w:hAnsi="Times New Roman" w:cs="Times New Roman"/>
          <w:color w:val="auto"/>
          <w:sz w:val="24"/>
          <w:szCs w:val="24"/>
          <w:lang w:bidi="ar-SA"/>
        </w:rPr>
        <w:t>p_</w:t>
      </w:r>
      <w:proofErr w:type="gramStart"/>
      <w:r w:rsidR="001275D7" w:rsidRPr="00295259">
        <w:rPr>
          <w:rFonts w:ascii="Times New Roman" w:eastAsiaTheme="minorEastAsia" w:hAnsi="Times New Roman" w:cs="Times New Roman"/>
          <w:color w:val="auto"/>
          <w:sz w:val="24"/>
          <w:szCs w:val="24"/>
          <w:lang w:bidi="ar-SA"/>
        </w:rPr>
        <w:t>l</w:t>
      </w:r>
      <w:r w:rsidR="0023081B" w:rsidRPr="00295259">
        <w:rPr>
          <w:rFonts w:ascii="Times New Roman" w:eastAsiaTheme="minorEastAsia" w:hAnsi="Times New Roman" w:cs="Times New Roman"/>
          <w:color w:val="auto"/>
          <w:sz w:val="24"/>
          <w:szCs w:val="24"/>
          <w:lang w:bidi="ar-SA"/>
        </w:rPr>
        <w:t>ogin</w:t>
      </w:r>
      <w:proofErr w:type="spellEnd"/>
      <w:r w:rsidR="0023081B" w:rsidRPr="00295259">
        <w:rPr>
          <w:rFonts w:ascii="Times New Roman" w:eastAsiaTheme="minorEastAsia" w:hAnsi="Times New Roman" w:cs="Times New Roman"/>
          <w:color w:val="auto"/>
          <w:sz w:val="24"/>
          <w:szCs w:val="24"/>
          <w:lang w:bidi="ar-SA"/>
        </w:rPr>
        <w:t>()</w:t>
      </w:r>
      <w:bookmarkEnd w:id="166"/>
      <w:proofErr w:type="gramEnd"/>
    </w:p>
    <w:p w14:paraId="7B99CBC7" w14:textId="77777777" w:rsidR="0023081B" w:rsidRPr="00295259"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p w14:paraId="562B8A00" w14:textId="0C20B379" w:rsidR="0023081B" w:rsidRPr="00295259"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b/>
        <w:t xml:space="preserve">Test the login function of patient in class </w:t>
      </w:r>
      <w:proofErr w:type="spellStart"/>
      <w:r w:rsidRPr="00295259">
        <w:rPr>
          <w:rFonts w:ascii="Times" w:eastAsiaTheme="minorEastAsia" w:hAnsi="Times" w:cs="Times"/>
          <w:color w:val="auto"/>
          <w:sz w:val="24"/>
          <w:szCs w:val="24"/>
          <w:lang w:bidi="ar-SA"/>
        </w:rPr>
        <w:t>Patient_manage</w:t>
      </w:r>
      <w:proofErr w:type="spellEnd"/>
      <w:r w:rsidRPr="00295259">
        <w:rPr>
          <w:rFonts w:ascii="Times" w:eastAsiaTheme="minorEastAsia" w:hAnsi="Times" w:cs="Times"/>
          <w:color w:val="auto"/>
          <w:sz w:val="24"/>
          <w:szCs w:val="24"/>
          <w:lang w:bidi="ar-SA"/>
        </w:rPr>
        <w:t xml:space="preserve"> by input </w:t>
      </w:r>
      <w:proofErr w:type="spellStart"/>
      <w:r w:rsidRPr="00295259">
        <w:rPr>
          <w:rFonts w:ascii="Times" w:eastAsiaTheme="minorEastAsia" w:hAnsi="Times" w:cs="Times"/>
          <w:color w:val="auto"/>
          <w:sz w:val="24"/>
          <w:szCs w:val="24"/>
          <w:lang w:bidi="ar-SA"/>
        </w:rPr>
        <w:t>patientID</w:t>
      </w:r>
      <w:proofErr w:type="spellEnd"/>
      <w:r w:rsidRPr="00295259">
        <w:rPr>
          <w:rFonts w:ascii="Times" w:eastAsiaTheme="minorEastAsia" w:hAnsi="Times" w:cs="Times"/>
          <w:color w:val="auto"/>
          <w:sz w:val="24"/>
          <w:szCs w:val="24"/>
          <w:lang w:bidi="ar-SA"/>
        </w:rPr>
        <w:t xml:space="preserve"> and </w:t>
      </w:r>
      <w:proofErr w:type="gramStart"/>
      <w:r w:rsidRPr="00295259">
        <w:rPr>
          <w:rFonts w:ascii="Times" w:eastAsiaTheme="minorEastAsia" w:hAnsi="Times" w:cs="Times"/>
          <w:color w:val="auto"/>
          <w:sz w:val="24"/>
          <w:szCs w:val="24"/>
          <w:lang w:bidi="ar-SA"/>
        </w:rPr>
        <w:t>password</w:t>
      </w:r>
      <w:r w:rsidR="00340A35" w:rsidRPr="00295259">
        <w:rPr>
          <w:rFonts w:ascii="Times" w:eastAsiaTheme="minorEastAsia" w:hAnsi="Times" w:cs="Times"/>
          <w:color w:val="auto"/>
          <w:sz w:val="24"/>
          <w:szCs w:val="24"/>
          <w:lang w:bidi="ar-SA"/>
        </w:rPr>
        <w:t xml:space="preserve"> </w:t>
      </w:r>
      <w:r w:rsidR="00340A35" w:rsidRPr="00295259">
        <w:rPr>
          <w:rFonts w:ascii="Times" w:eastAsiaTheme="minorEastAsia" w:hAnsi="Times" w:cs="Times"/>
          <w:color w:val="auto"/>
          <w:sz w:val="24"/>
          <w:szCs w:val="24"/>
          <w:highlight w:val="yellow"/>
          <w:lang w:bidi="ar-SA"/>
        </w:rPr>
        <w:t>:</w:t>
      </w:r>
      <w:proofErr w:type="gramEnd"/>
      <w:r w:rsidR="00340A35" w:rsidRPr="00295259">
        <w:rPr>
          <w:rFonts w:ascii="Times" w:eastAsiaTheme="minorEastAsia" w:hAnsi="Times" w:cs="Times"/>
          <w:color w:val="auto"/>
          <w:sz w:val="24"/>
          <w:szCs w:val="24"/>
          <w:highlight w:val="yellow"/>
          <w:lang w:bidi="ar-SA"/>
        </w:rPr>
        <w:t xml:space="preserve"> </w:t>
      </w:r>
      <w:r w:rsidR="00833C82" w:rsidRPr="00295259">
        <w:rPr>
          <w:rFonts w:ascii="Times" w:eastAsiaTheme="minorEastAsia" w:hAnsi="Times" w:cs="Times"/>
          <w:color w:val="auto"/>
          <w:sz w:val="24"/>
          <w:szCs w:val="24"/>
          <w:highlight w:val="yellow"/>
          <w:lang w:bidi="ar-SA"/>
        </w:rPr>
        <w:t>public function login($</w:t>
      </w:r>
      <w:proofErr w:type="spellStart"/>
      <w:r w:rsidR="00833C82" w:rsidRPr="00295259">
        <w:rPr>
          <w:rFonts w:ascii="Times" w:eastAsiaTheme="minorEastAsia" w:hAnsi="Times" w:cs="Times"/>
          <w:color w:val="auto"/>
          <w:sz w:val="24"/>
          <w:szCs w:val="24"/>
          <w:highlight w:val="yellow"/>
          <w:lang w:bidi="ar-SA"/>
        </w:rPr>
        <w:t>patient</w:t>
      </w:r>
      <w:r w:rsidR="00D147A9" w:rsidRPr="00295259">
        <w:rPr>
          <w:rFonts w:ascii="Times" w:eastAsiaTheme="minorEastAsia" w:hAnsi="Times" w:cs="Times"/>
          <w:color w:val="auto"/>
          <w:sz w:val="24"/>
          <w:szCs w:val="24"/>
          <w:highlight w:val="yellow"/>
          <w:lang w:bidi="ar-SA"/>
        </w:rPr>
        <w:t>ID</w:t>
      </w:r>
      <w:proofErr w:type="spellEnd"/>
      <w:r w:rsidR="00D147A9" w:rsidRPr="00295259">
        <w:rPr>
          <w:rFonts w:ascii="Times" w:eastAsiaTheme="minorEastAsia" w:hAnsi="Times" w:cs="Times"/>
          <w:color w:val="auto"/>
          <w:sz w:val="24"/>
          <w:szCs w:val="24"/>
          <w:highlight w:val="yellow"/>
          <w:lang w:bidi="ar-SA"/>
        </w:rPr>
        <w:t>, $password)</w:t>
      </w:r>
    </w:p>
    <w:p w14:paraId="5F5A13D1" w14:textId="37220135" w:rsidR="0023081B" w:rsidRPr="00295259"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Data:</w:t>
      </w:r>
      <w:r w:rsidR="00833C82" w:rsidRPr="00295259">
        <w:rPr>
          <w:rFonts w:ascii="Times" w:eastAsiaTheme="minorEastAsia" w:hAnsi="Times" w:cs="Times"/>
          <w:b/>
          <w:bCs/>
          <w:color w:val="auto"/>
          <w:sz w:val="24"/>
          <w:szCs w:val="24"/>
          <w:lang w:bidi="ar-SA"/>
        </w:rPr>
        <w:t xml:space="preserve"> Refer to </w:t>
      </w:r>
      <w:proofErr w:type="gramStart"/>
      <w:r w:rsidR="00833C82" w:rsidRPr="00295259">
        <w:rPr>
          <w:rFonts w:ascii="Times" w:eastAsiaTheme="minorEastAsia" w:hAnsi="Times" w:cs="Times"/>
          <w:b/>
          <w:bCs/>
          <w:color w:val="auto"/>
          <w:sz w:val="24"/>
          <w:szCs w:val="24"/>
          <w:lang w:bidi="ar-SA"/>
        </w:rPr>
        <w:t>Appendix(</w:t>
      </w:r>
      <w:proofErr w:type="gramEnd"/>
      <w:r w:rsidR="00833C82" w:rsidRPr="00295259">
        <w:rPr>
          <w:rFonts w:ascii="Times" w:eastAsiaTheme="minorEastAsia" w:hAnsi="Times" w:cs="Times"/>
          <w:b/>
          <w:bCs/>
          <w:color w:val="auto"/>
          <w:sz w:val="24"/>
          <w:szCs w:val="24"/>
          <w:lang w:bidi="ar-SA"/>
        </w:rPr>
        <w:t>p.67) for test data</w:t>
      </w:r>
    </w:p>
    <w:tbl>
      <w:tblPr>
        <w:tblStyle w:val="TableGrid"/>
        <w:tblW w:w="0" w:type="auto"/>
        <w:tblLook w:val="04A0" w:firstRow="1" w:lastRow="0" w:firstColumn="1" w:lastColumn="0" w:noHBand="0" w:noVBand="1"/>
      </w:tblPr>
      <w:tblGrid>
        <w:gridCol w:w="2838"/>
        <w:gridCol w:w="2839"/>
        <w:gridCol w:w="2839"/>
      </w:tblGrid>
      <w:tr w:rsidR="0023081B" w:rsidRPr="00295259" w14:paraId="048BA04F" w14:textId="77777777" w:rsidTr="0023081B">
        <w:tc>
          <w:tcPr>
            <w:tcW w:w="2838" w:type="dxa"/>
            <w:shd w:val="clear" w:color="auto" w:fill="D9D9D9" w:themeFill="background1" w:themeFillShade="D9"/>
            <w:vAlign w:val="center"/>
          </w:tcPr>
          <w:p w14:paraId="1DB70F65" w14:textId="77777777" w:rsidR="0023081B" w:rsidRPr="00295259"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Parameter name</w:t>
            </w:r>
          </w:p>
        </w:tc>
        <w:tc>
          <w:tcPr>
            <w:tcW w:w="2839" w:type="dxa"/>
            <w:shd w:val="clear" w:color="auto" w:fill="D9D9D9" w:themeFill="background1" w:themeFillShade="D9"/>
            <w:vAlign w:val="center"/>
          </w:tcPr>
          <w:p w14:paraId="12D660B3" w14:textId="77777777" w:rsidR="0023081B" w:rsidRPr="00295259"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Parameter type</w:t>
            </w:r>
          </w:p>
        </w:tc>
        <w:tc>
          <w:tcPr>
            <w:tcW w:w="2839" w:type="dxa"/>
            <w:shd w:val="clear" w:color="auto" w:fill="D9D9D9" w:themeFill="background1" w:themeFillShade="D9"/>
            <w:vAlign w:val="center"/>
          </w:tcPr>
          <w:p w14:paraId="45485FAF" w14:textId="77777777" w:rsidR="0023081B" w:rsidRPr="00295259"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Value</w:t>
            </w:r>
          </w:p>
        </w:tc>
      </w:tr>
      <w:tr w:rsidR="0023081B" w:rsidRPr="00295259" w14:paraId="5D00ADD0" w14:textId="77777777" w:rsidTr="0023081B">
        <w:tc>
          <w:tcPr>
            <w:tcW w:w="2838" w:type="dxa"/>
            <w:vAlign w:val="center"/>
          </w:tcPr>
          <w:p w14:paraId="7B91A11B" w14:textId="2900C51E" w:rsidR="0023081B" w:rsidRPr="00295259"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in_user_</w:t>
            </w:r>
            <w:r w:rsidR="002C589A" w:rsidRPr="00295259">
              <w:rPr>
                <w:rFonts w:ascii="Times" w:eastAsiaTheme="minorEastAsia" w:hAnsi="Times" w:cs="Times"/>
                <w:color w:val="auto"/>
                <w:sz w:val="24"/>
                <w:szCs w:val="24"/>
                <w:lang w:bidi="ar-SA"/>
              </w:rPr>
              <w:t>f</w:t>
            </w:r>
            <w:proofErr w:type="spellEnd"/>
          </w:p>
        </w:tc>
        <w:tc>
          <w:tcPr>
            <w:tcW w:w="2839" w:type="dxa"/>
            <w:vAlign w:val="center"/>
          </w:tcPr>
          <w:p w14:paraId="1CDE81AC" w14:textId="77777777" w:rsidR="0023081B" w:rsidRPr="00295259"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sidRPr="00295259">
              <w:rPr>
                <w:rFonts w:ascii="Times" w:eastAsiaTheme="minorEastAsia" w:hAnsi="Times" w:cs="Times"/>
                <w:color w:val="auto"/>
                <w:sz w:val="24"/>
                <w:szCs w:val="24"/>
                <w:lang w:bidi="ar-SA"/>
              </w:rPr>
              <w:t>Varchar</w:t>
            </w:r>
            <w:proofErr w:type="spellEnd"/>
          </w:p>
        </w:tc>
        <w:tc>
          <w:tcPr>
            <w:tcW w:w="2839" w:type="dxa"/>
            <w:vAlign w:val="center"/>
          </w:tcPr>
          <w:p w14:paraId="1F215683" w14:textId="77777777" w:rsidR="0023081B" w:rsidRPr="00295259"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sidRPr="00295259">
              <w:rPr>
                <w:rFonts w:ascii="Times" w:eastAsiaTheme="minorEastAsia" w:hAnsi="Times" w:cs="Times"/>
                <w:color w:val="auto"/>
                <w:sz w:val="24"/>
                <w:szCs w:val="24"/>
                <w:lang w:bidi="ar-SA"/>
              </w:rPr>
              <w:t>xxxx</w:t>
            </w:r>
            <w:proofErr w:type="spellEnd"/>
          </w:p>
        </w:tc>
      </w:tr>
      <w:tr w:rsidR="0023081B" w:rsidRPr="00295259" w14:paraId="09EA4D0E" w14:textId="77777777" w:rsidTr="0023081B">
        <w:tc>
          <w:tcPr>
            <w:tcW w:w="2838" w:type="dxa"/>
            <w:vAlign w:val="center"/>
          </w:tcPr>
          <w:p w14:paraId="7E18F6AD" w14:textId="682EC5FD" w:rsidR="0023081B" w:rsidRPr="00295259"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in_pass_</w:t>
            </w:r>
            <w:r w:rsidR="00303216" w:rsidRPr="00295259">
              <w:rPr>
                <w:rFonts w:ascii="Times" w:eastAsiaTheme="minorEastAsia" w:hAnsi="Times" w:cs="Times"/>
                <w:color w:val="auto"/>
                <w:sz w:val="24"/>
                <w:szCs w:val="24"/>
                <w:lang w:bidi="ar-SA"/>
              </w:rPr>
              <w:t>f</w:t>
            </w:r>
            <w:proofErr w:type="spellEnd"/>
          </w:p>
        </w:tc>
        <w:tc>
          <w:tcPr>
            <w:tcW w:w="2839" w:type="dxa"/>
            <w:vAlign w:val="center"/>
          </w:tcPr>
          <w:p w14:paraId="1EBC3D31" w14:textId="77777777" w:rsidR="0023081B" w:rsidRPr="00295259"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sidRPr="00295259">
              <w:rPr>
                <w:rFonts w:ascii="Times" w:eastAsiaTheme="minorEastAsia" w:hAnsi="Times" w:cs="Times"/>
                <w:color w:val="auto"/>
                <w:sz w:val="24"/>
                <w:szCs w:val="24"/>
                <w:lang w:bidi="ar-SA"/>
              </w:rPr>
              <w:t>Varchar</w:t>
            </w:r>
            <w:proofErr w:type="spellEnd"/>
          </w:p>
        </w:tc>
        <w:tc>
          <w:tcPr>
            <w:tcW w:w="2839" w:type="dxa"/>
            <w:vAlign w:val="center"/>
          </w:tcPr>
          <w:p w14:paraId="36843B78" w14:textId="77777777" w:rsidR="0023081B" w:rsidRPr="00295259"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sidRPr="00295259">
              <w:rPr>
                <w:rFonts w:ascii="Times" w:eastAsiaTheme="minorEastAsia" w:hAnsi="Times" w:cs="Times"/>
                <w:color w:val="auto"/>
                <w:sz w:val="24"/>
                <w:szCs w:val="24"/>
                <w:lang w:bidi="ar-SA"/>
              </w:rPr>
              <w:t>xxxx</w:t>
            </w:r>
            <w:proofErr w:type="spellEnd"/>
          </w:p>
        </w:tc>
      </w:tr>
      <w:tr w:rsidR="0023081B" w:rsidRPr="00295259" w14:paraId="21BF95C1" w14:textId="77777777" w:rsidTr="0023081B">
        <w:tc>
          <w:tcPr>
            <w:tcW w:w="2838" w:type="dxa"/>
            <w:vAlign w:val="center"/>
          </w:tcPr>
          <w:p w14:paraId="7C9AB91F" w14:textId="1D96E89E" w:rsidR="0023081B" w:rsidRPr="00295259"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in_user_</w:t>
            </w:r>
            <w:r w:rsidR="002C589A" w:rsidRPr="00295259">
              <w:rPr>
                <w:rFonts w:ascii="Times" w:eastAsiaTheme="minorEastAsia" w:hAnsi="Times" w:cs="Times"/>
                <w:color w:val="auto"/>
                <w:sz w:val="24"/>
                <w:szCs w:val="24"/>
                <w:lang w:bidi="ar-SA"/>
              </w:rPr>
              <w:t>t</w:t>
            </w:r>
            <w:proofErr w:type="spellEnd"/>
          </w:p>
        </w:tc>
        <w:tc>
          <w:tcPr>
            <w:tcW w:w="2839" w:type="dxa"/>
            <w:vAlign w:val="center"/>
          </w:tcPr>
          <w:p w14:paraId="56BCCC74" w14:textId="77777777" w:rsidR="0023081B" w:rsidRPr="00295259"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sidRPr="00295259">
              <w:rPr>
                <w:rFonts w:ascii="Times" w:eastAsiaTheme="minorEastAsia" w:hAnsi="Times" w:cs="Times"/>
                <w:color w:val="auto"/>
                <w:sz w:val="24"/>
                <w:szCs w:val="24"/>
                <w:lang w:bidi="ar-SA"/>
              </w:rPr>
              <w:t>Varchar</w:t>
            </w:r>
            <w:proofErr w:type="spellEnd"/>
          </w:p>
        </w:tc>
        <w:tc>
          <w:tcPr>
            <w:tcW w:w="2839" w:type="dxa"/>
            <w:vAlign w:val="center"/>
          </w:tcPr>
          <w:p w14:paraId="23FC5117" w14:textId="6FC7B3D8" w:rsidR="0023081B" w:rsidRPr="00295259" w:rsidRDefault="007A05F8"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P001</w:t>
            </w:r>
          </w:p>
        </w:tc>
      </w:tr>
      <w:tr w:rsidR="0023081B" w:rsidRPr="00295259" w14:paraId="016FB0FD" w14:textId="77777777" w:rsidTr="0023081B">
        <w:trPr>
          <w:trHeight w:val="70"/>
        </w:trPr>
        <w:tc>
          <w:tcPr>
            <w:tcW w:w="2838" w:type="dxa"/>
            <w:vAlign w:val="center"/>
          </w:tcPr>
          <w:p w14:paraId="4DE0E202" w14:textId="4166AB46" w:rsidR="0023081B" w:rsidRPr="00295259"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in_pass_</w:t>
            </w:r>
            <w:r w:rsidR="002C589A" w:rsidRPr="00295259">
              <w:rPr>
                <w:rFonts w:ascii="Times" w:eastAsiaTheme="minorEastAsia" w:hAnsi="Times" w:cs="Times"/>
                <w:color w:val="auto"/>
                <w:sz w:val="24"/>
                <w:szCs w:val="24"/>
                <w:lang w:bidi="ar-SA"/>
              </w:rPr>
              <w:t>t</w:t>
            </w:r>
            <w:proofErr w:type="spellEnd"/>
          </w:p>
        </w:tc>
        <w:tc>
          <w:tcPr>
            <w:tcW w:w="2839" w:type="dxa"/>
            <w:vAlign w:val="center"/>
          </w:tcPr>
          <w:p w14:paraId="474B38D9" w14:textId="77777777" w:rsidR="0023081B" w:rsidRPr="00295259"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sidRPr="00295259">
              <w:rPr>
                <w:rFonts w:ascii="Times" w:eastAsiaTheme="minorEastAsia" w:hAnsi="Times" w:cs="Times"/>
                <w:color w:val="auto"/>
                <w:sz w:val="24"/>
                <w:szCs w:val="24"/>
                <w:lang w:bidi="ar-SA"/>
              </w:rPr>
              <w:t>Varchar</w:t>
            </w:r>
            <w:proofErr w:type="spellEnd"/>
          </w:p>
        </w:tc>
        <w:tc>
          <w:tcPr>
            <w:tcW w:w="2839" w:type="dxa"/>
            <w:vAlign w:val="center"/>
          </w:tcPr>
          <w:p w14:paraId="2BD0B9AB" w14:textId="77777777" w:rsidR="0023081B" w:rsidRPr="00295259"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1234</w:t>
            </w:r>
          </w:p>
        </w:tc>
      </w:tr>
    </w:tbl>
    <w:p w14:paraId="34E5818C" w14:textId="77777777" w:rsidR="0023081B" w:rsidRPr="00295259"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3A7B512" w14:textId="77777777" w:rsidR="0023081B" w:rsidRPr="00295259"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4"/>
        <w:gridCol w:w="3009"/>
        <w:gridCol w:w="1405"/>
        <w:gridCol w:w="1296"/>
        <w:gridCol w:w="1143"/>
        <w:gridCol w:w="1169"/>
      </w:tblGrid>
      <w:tr w:rsidR="0023081B" w:rsidRPr="00295259" w14:paraId="2CDB2380" w14:textId="77777777" w:rsidTr="0023081B">
        <w:trPr>
          <w:trHeight w:val="368"/>
        </w:trPr>
        <w:tc>
          <w:tcPr>
            <w:tcW w:w="494" w:type="dxa"/>
            <w:vMerge w:val="restart"/>
            <w:shd w:val="clear" w:color="auto" w:fill="D9D9D9" w:themeFill="background1" w:themeFillShade="D9"/>
            <w:vAlign w:val="center"/>
          </w:tcPr>
          <w:p w14:paraId="33DA5762" w14:textId="77777777" w:rsidR="0023081B" w:rsidRPr="00295259"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ID</w:t>
            </w:r>
          </w:p>
        </w:tc>
        <w:tc>
          <w:tcPr>
            <w:tcW w:w="3009" w:type="dxa"/>
            <w:vMerge w:val="restart"/>
            <w:shd w:val="clear" w:color="auto" w:fill="D9D9D9" w:themeFill="background1" w:themeFillShade="D9"/>
            <w:vAlign w:val="center"/>
          </w:tcPr>
          <w:p w14:paraId="5A5712AE" w14:textId="77777777" w:rsidR="0023081B" w:rsidRPr="00295259"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tc>
        <w:tc>
          <w:tcPr>
            <w:tcW w:w="2701" w:type="dxa"/>
            <w:gridSpan w:val="2"/>
            <w:shd w:val="clear" w:color="auto" w:fill="D9D9D9" w:themeFill="background1" w:themeFillShade="D9"/>
            <w:vAlign w:val="center"/>
          </w:tcPr>
          <w:p w14:paraId="5974935F" w14:textId="77777777" w:rsidR="0023081B" w:rsidRPr="00295259"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Input</w:t>
            </w:r>
          </w:p>
        </w:tc>
        <w:tc>
          <w:tcPr>
            <w:tcW w:w="1143" w:type="dxa"/>
            <w:vMerge w:val="restart"/>
            <w:shd w:val="clear" w:color="auto" w:fill="D9D9D9" w:themeFill="background1" w:themeFillShade="D9"/>
            <w:vAlign w:val="center"/>
          </w:tcPr>
          <w:p w14:paraId="68468E82" w14:textId="77777777" w:rsidR="0023081B" w:rsidRPr="00295259"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Remark</w:t>
            </w:r>
          </w:p>
        </w:tc>
        <w:tc>
          <w:tcPr>
            <w:tcW w:w="1169" w:type="dxa"/>
            <w:vMerge w:val="restart"/>
            <w:shd w:val="clear" w:color="auto" w:fill="D9D9D9" w:themeFill="background1" w:themeFillShade="D9"/>
            <w:vAlign w:val="center"/>
          </w:tcPr>
          <w:p w14:paraId="75D5F9C0" w14:textId="77777777" w:rsidR="0023081B" w:rsidRPr="00295259"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Expected</w:t>
            </w:r>
          </w:p>
        </w:tc>
      </w:tr>
      <w:tr w:rsidR="0023081B" w:rsidRPr="00295259" w14:paraId="7A5E1189" w14:textId="77777777" w:rsidTr="0023081B">
        <w:trPr>
          <w:trHeight w:val="151"/>
        </w:trPr>
        <w:tc>
          <w:tcPr>
            <w:tcW w:w="494" w:type="dxa"/>
            <w:vMerge/>
            <w:vAlign w:val="center"/>
          </w:tcPr>
          <w:p w14:paraId="6DEDBCF0" w14:textId="77777777" w:rsidR="0023081B" w:rsidRPr="00295259"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09" w:type="dxa"/>
            <w:vMerge/>
            <w:vAlign w:val="center"/>
          </w:tcPr>
          <w:p w14:paraId="5476426A" w14:textId="77777777" w:rsidR="0023081B" w:rsidRPr="00295259"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05" w:type="dxa"/>
            <w:shd w:val="clear" w:color="auto" w:fill="D9D9D9" w:themeFill="background1" w:themeFillShade="D9"/>
            <w:vAlign w:val="center"/>
          </w:tcPr>
          <w:p w14:paraId="57DEC6D4" w14:textId="77777777" w:rsidR="0023081B" w:rsidRPr="00295259"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spellStart"/>
            <w:r w:rsidRPr="00295259">
              <w:rPr>
                <w:rFonts w:ascii="Times" w:eastAsiaTheme="minorEastAsia" w:hAnsi="Times" w:cs="Times"/>
                <w:b/>
                <w:bCs/>
                <w:color w:val="auto"/>
                <w:sz w:val="24"/>
                <w:szCs w:val="24"/>
                <w:lang w:bidi="ar-SA"/>
              </w:rPr>
              <w:t>patientID</w:t>
            </w:r>
            <w:proofErr w:type="spellEnd"/>
          </w:p>
        </w:tc>
        <w:tc>
          <w:tcPr>
            <w:tcW w:w="1296" w:type="dxa"/>
            <w:shd w:val="clear" w:color="auto" w:fill="D9D9D9" w:themeFill="background1" w:themeFillShade="D9"/>
            <w:vAlign w:val="center"/>
          </w:tcPr>
          <w:p w14:paraId="187EA98E" w14:textId="77777777" w:rsidR="0023081B" w:rsidRPr="00295259"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password</w:t>
            </w:r>
          </w:p>
        </w:tc>
        <w:tc>
          <w:tcPr>
            <w:tcW w:w="1143" w:type="dxa"/>
            <w:vMerge/>
          </w:tcPr>
          <w:p w14:paraId="4E3B6DB3" w14:textId="77777777" w:rsidR="0023081B" w:rsidRPr="00295259"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1169" w:type="dxa"/>
            <w:vMerge/>
          </w:tcPr>
          <w:p w14:paraId="58EC3FF2" w14:textId="77777777" w:rsidR="0023081B" w:rsidRPr="00295259"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23081B" w:rsidRPr="00295259" w14:paraId="6DE5A0D3" w14:textId="77777777" w:rsidTr="00BE4717">
        <w:tc>
          <w:tcPr>
            <w:tcW w:w="494" w:type="dxa"/>
            <w:vAlign w:val="center"/>
          </w:tcPr>
          <w:p w14:paraId="05D3A0D2" w14:textId="77777777" w:rsidR="0023081B" w:rsidRPr="00295259"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1</w:t>
            </w:r>
          </w:p>
        </w:tc>
        <w:tc>
          <w:tcPr>
            <w:tcW w:w="3009" w:type="dxa"/>
            <w:vAlign w:val="center"/>
          </w:tcPr>
          <w:p w14:paraId="22CD4912" w14:textId="77777777" w:rsidR="0023081B" w:rsidRPr="00295259"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highlight w:val="yellow"/>
                <w:lang w:bidi="ar-SA"/>
              </w:rPr>
              <w:t xml:space="preserve">Test login in false case with no registered </w:t>
            </w:r>
            <w:proofErr w:type="spellStart"/>
            <w:r w:rsidRPr="00295259">
              <w:rPr>
                <w:rFonts w:ascii="Times" w:eastAsiaTheme="minorEastAsia" w:hAnsi="Times" w:cs="Times"/>
                <w:color w:val="auto"/>
                <w:sz w:val="24"/>
                <w:szCs w:val="24"/>
                <w:highlight w:val="yellow"/>
                <w:lang w:bidi="ar-SA"/>
              </w:rPr>
              <w:t>patientID</w:t>
            </w:r>
            <w:proofErr w:type="spellEnd"/>
            <w:r w:rsidRPr="00295259">
              <w:rPr>
                <w:rFonts w:ascii="Times" w:eastAsiaTheme="minorEastAsia" w:hAnsi="Times" w:cs="Times"/>
                <w:color w:val="auto"/>
                <w:sz w:val="24"/>
                <w:szCs w:val="24"/>
                <w:highlight w:val="yellow"/>
                <w:lang w:bidi="ar-SA"/>
              </w:rPr>
              <w:t xml:space="preserve"> and password</w:t>
            </w:r>
          </w:p>
        </w:tc>
        <w:tc>
          <w:tcPr>
            <w:tcW w:w="1405" w:type="dxa"/>
            <w:vAlign w:val="center"/>
          </w:tcPr>
          <w:p w14:paraId="3878F488" w14:textId="4879CEF5" w:rsidR="0023081B" w:rsidRPr="00295259"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in_user_</w:t>
            </w:r>
            <w:r w:rsidR="002C589A" w:rsidRPr="00295259">
              <w:rPr>
                <w:rFonts w:ascii="Times" w:eastAsiaTheme="minorEastAsia" w:hAnsi="Times" w:cs="Times"/>
                <w:color w:val="auto"/>
                <w:sz w:val="24"/>
                <w:szCs w:val="24"/>
                <w:lang w:bidi="ar-SA"/>
              </w:rPr>
              <w:t>f</w:t>
            </w:r>
            <w:proofErr w:type="spellEnd"/>
          </w:p>
        </w:tc>
        <w:tc>
          <w:tcPr>
            <w:tcW w:w="1296" w:type="dxa"/>
            <w:vAlign w:val="center"/>
          </w:tcPr>
          <w:p w14:paraId="1349D9B4" w14:textId="0405571D" w:rsidR="0023081B" w:rsidRPr="00295259"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in_pass_</w:t>
            </w:r>
            <w:r w:rsidR="002C589A" w:rsidRPr="00295259">
              <w:rPr>
                <w:rFonts w:ascii="Times" w:eastAsiaTheme="minorEastAsia" w:hAnsi="Times" w:cs="Times"/>
                <w:color w:val="auto"/>
                <w:sz w:val="24"/>
                <w:szCs w:val="24"/>
                <w:lang w:bidi="ar-SA"/>
              </w:rPr>
              <w:t>f</w:t>
            </w:r>
            <w:proofErr w:type="spellEnd"/>
          </w:p>
        </w:tc>
        <w:tc>
          <w:tcPr>
            <w:tcW w:w="1143" w:type="dxa"/>
            <w:vAlign w:val="center"/>
          </w:tcPr>
          <w:p w14:paraId="13318F22" w14:textId="5BEB994C" w:rsidR="0023081B" w:rsidRPr="00295259" w:rsidRDefault="00303216" w:rsidP="00BE4717">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 xml:space="preserve">Both </w:t>
            </w:r>
            <w:proofErr w:type="spellStart"/>
            <w:r w:rsidRPr="00295259">
              <w:rPr>
                <w:rFonts w:ascii="Times" w:eastAsiaTheme="minorEastAsia" w:hAnsi="Times" w:cs="Times"/>
                <w:color w:val="auto"/>
                <w:sz w:val="24"/>
                <w:szCs w:val="24"/>
                <w:highlight w:val="yellow"/>
                <w:lang w:bidi="ar-SA"/>
              </w:rPr>
              <w:t>patientID</w:t>
            </w:r>
            <w:proofErr w:type="spellEnd"/>
            <w:r w:rsidRPr="00295259">
              <w:rPr>
                <w:rFonts w:ascii="Times" w:eastAsiaTheme="minorEastAsia" w:hAnsi="Times" w:cs="Times"/>
                <w:color w:val="auto"/>
                <w:sz w:val="24"/>
                <w:szCs w:val="24"/>
                <w:highlight w:val="yellow"/>
                <w:lang w:bidi="ar-SA"/>
              </w:rPr>
              <w:t xml:space="preserve"> and password are not in database</w:t>
            </w:r>
          </w:p>
        </w:tc>
        <w:tc>
          <w:tcPr>
            <w:tcW w:w="1169" w:type="dxa"/>
            <w:vAlign w:val="center"/>
          </w:tcPr>
          <w:p w14:paraId="6F4CBC6D" w14:textId="77777777" w:rsidR="0023081B" w:rsidRPr="00295259"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false</w:t>
            </w:r>
          </w:p>
        </w:tc>
      </w:tr>
      <w:tr w:rsidR="0023081B" w:rsidRPr="00295259" w14:paraId="64F8B16F" w14:textId="77777777" w:rsidTr="00BE4717">
        <w:tc>
          <w:tcPr>
            <w:tcW w:w="494" w:type="dxa"/>
            <w:vAlign w:val="center"/>
          </w:tcPr>
          <w:p w14:paraId="1D57A8FA" w14:textId="77777777" w:rsidR="0023081B" w:rsidRPr="00295259"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2</w:t>
            </w:r>
          </w:p>
        </w:tc>
        <w:tc>
          <w:tcPr>
            <w:tcW w:w="3009" w:type="dxa"/>
            <w:vAlign w:val="center"/>
          </w:tcPr>
          <w:p w14:paraId="46FA4F12" w14:textId="77777777" w:rsidR="0023081B" w:rsidRPr="00295259"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 xml:space="preserve">Test login in true case with registered </w:t>
            </w:r>
            <w:proofErr w:type="spellStart"/>
            <w:r w:rsidRPr="00295259">
              <w:rPr>
                <w:rFonts w:ascii="Times" w:eastAsiaTheme="minorEastAsia" w:hAnsi="Times" w:cs="Times"/>
                <w:color w:val="auto"/>
                <w:sz w:val="24"/>
                <w:szCs w:val="24"/>
                <w:lang w:bidi="ar-SA"/>
              </w:rPr>
              <w:t>patientID</w:t>
            </w:r>
            <w:proofErr w:type="spellEnd"/>
            <w:r w:rsidRPr="00295259">
              <w:rPr>
                <w:rFonts w:ascii="Times" w:eastAsiaTheme="minorEastAsia" w:hAnsi="Times" w:cs="Times"/>
                <w:color w:val="auto"/>
                <w:sz w:val="24"/>
                <w:szCs w:val="24"/>
                <w:lang w:bidi="ar-SA"/>
              </w:rPr>
              <w:t xml:space="preserve"> and password</w:t>
            </w:r>
          </w:p>
        </w:tc>
        <w:tc>
          <w:tcPr>
            <w:tcW w:w="1405" w:type="dxa"/>
            <w:vAlign w:val="center"/>
          </w:tcPr>
          <w:p w14:paraId="0BB82DA0" w14:textId="7864E76D" w:rsidR="0023081B" w:rsidRPr="00295259"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in_user_</w:t>
            </w:r>
            <w:r w:rsidR="002C589A" w:rsidRPr="00295259">
              <w:rPr>
                <w:rFonts w:ascii="Times" w:eastAsiaTheme="minorEastAsia" w:hAnsi="Times" w:cs="Times"/>
                <w:color w:val="auto"/>
                <w:sz w:val="24"/>
                <w:szCs w:val="24"/>
                <w:lang w:bidi="ar-SA"/>
              </w:rPr>
              <w:t>t</w:t>
            </w:r>
            <w:proofErr w:type="spellEnd"/>
          </w:p>
        </w:tc>
        <w:tc>
          <w:tcPr>
            <w:tcW w:w="1296" w:type="dxa"/>
            <w:vAlign w:val="center"/>
          </w:tcPr>
          <w:p w14:paraId="33BAFC90" w14:textId="520F333D" w:rsidR="0023081B" w:rsidRPr="00295259"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in_pass_</w:t>
            </w:r>
            <w:r w:rsidR="002C589A" w:rsidRPr="00295259">
              <w:rPr>
                <w:rFonts w:ascii="Times" w:eastAsiaTheme="minorEastAsia" w:hAnsi="Times" w:cs="Times"/>
                <w:color w:val="auto"/>
                <w:sz w:val="24"/>
                <w:szCs w:val="24"/>
                <w:lang w:bidi="ar-SA"/>
              </w:rPr>
              <w:t>t</w:t>
            </w:r>
            <w:proofErr w:type="spellEnd"/>
          </w:p>
        </w:tc>
        <w:tc>
          <w:tcPr>
            <w:tcW w:w="1143" w:type="dxa"/>
            <w:vAlign w:val="center"/>
          </w:tcPr>
          <w:p w14:paraId="2777E4F3" w14:textId="2C2D81B4" w:rsidR="0023081B" w:rsidRPr="00295259" w:rsidRDefault="00303216" w:rsidP="00BE4717">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 xml:space="preserve">Both </w:t>
            </w:r>
            <w:proofErr w:type="spellStart"/>
            <w:r w:rsidRPr="00295259">
              <w:rPr>
                <w:rFonts w:ascii="Times" w:eastAsiaTheme="minorEastAsia" w:hAnsi="Times" w:cs="Times"/>
                <w:color w:val="auto"/>
                <w:sz w:val="24"/>
                <w:szCs w:val="24"/>
                <w:highlight w:val="yellow"/>
                <w:lang w:bidi="ar-SA"/>
              </w:rPr>
              <w:t>patientID</w:t>
            </w:r>
            <w:proofErr w:type="spellEnd"/>
            <w:r w:rsidRPr="00295259">
              <w:rPr>
                <w:rFonts w:ascii="Times" w:eastAsiaTheme="minorEastAsia" w:hAnsi="Times" w:cs="Times"/>
                <w:color w:val="auto"/>
                <w:sz w:val="24"/>
                <w:szCs w:val="24"/>
                <w:highlight w:val="yellow"/>
                <w:lang w:bidi="ar-SA"/>
              </w:rPr>
              <w:t xml:space="preserve"> and password are in database</w:t>
            </w:r>
            <w:r w:rsidRPr="00295259" w:rsidDel="00303216">
              <w:rPr>
                <w:rFonts w:ascii="Times" w:eastAsiaTheme="minorEastAsia" w:hAnsi="Times" w:cs="Times"/>
                <w:color w:val="auto"/>
                <w:sz w:val="24"/>
                <w:szCs w:val="24"/>
                <w:highlight w:val="yellow"/>
                <w:lang w:bidi="ar-SA"/>
              </w:rPr>
              <w:t xml:space="preserve"> </w:t>
            </w:r>
          </w:p>
        </w:tc>
        <w:tc>
          <w:tcPr>
            <w:tcW w:w="1169" w:type="dxa"/>
            <w:vAlign w:val="center"/>
          </w:tcPr>
          <w:p w14:paraId="3D970071" w14:textId="77777777" w:rsidR="0023081B" w:rsidRPr="00295259"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true</w:t>
            </w:r>
          </w:p>
        </w:tc>
      </w:tr>
      <w:tr w:rsidR="00303216" w:rsidRPr="00295259" w14:paraId="698686ED" w14:textId="77777777" w:rsidTr="00BE4717">
        <w:tc>
          <w:tcPr>
            <w:tcW w:w="494" w:type="dxa"/>
            <w:vAlign w:val="center"/>
          </w:tcPr>
          <w:p w14:paraId="18FF1BD4" w14:textId="68F31E24" w:rsidR="00303216" w:rsidRPr="00295259" w:rsidRDefault="00303216"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3</w:t>
            </w:r>
          </w:p>
        </w:tc>
        <w:tc>
          <w:tcPr>
            <w:tcW w:w="3009" w:type="dxa"/>
            <w:vAlign w:val="center"/>
          </w:tcPr>
          <w:p w14:paraId="0DDB44DF" w14:textId="142313C2" w:rsidR="00303216" w:rsidRPr="00295259" w:rsidRDefault="00303216" w:rsidP="00303216">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highlight w:val="yellow"/>
                <w:lang w:bidi="ar-SA"/>
              </w:rPr>
              <w:t xml:space="preserve">Test login in false case with </w:t>
            </w:r>
            <w:proofErr w:type="spellStart"/>
            <w:r w:rsidRPr="00295259">
              <w:rPr>
                <w:rFonts w:ascii="Times" w:eastAsiaTheme="minorEastAsia" w:hAnsi="Times" w:cs="Times"/>
                <w:color w:val="auto"/>
                <w:sz w:val="24"/>
                <w:szCs w:val="24"/>
                <w:highlight w:val="yellow"/>
                <w:lang w:bidi="ar-SA"/>
              </w:rPr>
              <w:t>patientID</w:t>
            </w:r>
            <w:proofErr w:type="spellEnd"/>
            <w:r w:rsidRPr="00295259">
              <w:rPr>
                <w:rFonts w:ascii="Times" w:eastAsiaTheme="minorEastAsia" w:hAnsi="Times" w:cs="Times"/>
                <w:color w:val="auto"/>
                <w:sz w:val="24"/>
                <w:szCs w:val="24"/>
                <w:highlight w:val="yellow"/>
                <w:lang w:bidi="ar-SA"/>
              </w:rPr>
              <w:t xml:space="preserve"> and  incorrect password</w:t>
            </w:r>
          </w:p>
        </w:tc>
        <w:tc>
          <w:tcPr>
            <w:tcW w:w="1405" w:type="dxa"/>
            <w:vAlign w:val="center"/>
          </w:tcPr>
          <w:p w14:paraId="2FEDE2F9" w14:textId="79CB8C76" w:rsidR="00303216" w:rsidRPr="00295259" w:rsidRDefault="00303216"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in_user_t</w:t>
            </w:r>
            <w:proofErr w:type="spellEnd"/>
          </w:p>
        </w:tc>
        <w:tc>
          <w:tcPr>
            <w:tcW w:w="1296" w:type="dxa"/>
            <w:vAlign w:val="center"/>
          </w:tcPr>
          <w:p w14:paraId="54293AA1" w14:textId="1D99CE35" w:rsidR="00303216" w:rsidRPr="00295259" w:rsidRDefault="00303216"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in_pass_f</w:t>
            </w:r>
            <w:proofErr w:type="spellEnd"/>
          </w:p>
        </w:tc>
        <w:tc>
          <w:tcPr>
            <w:tcW w:w="1143" w:type="dxa"/>
            <w:vAlign w:val="center"/>
          </w:tcPr>
          <w:p w14:paraId="4CBB19F7" w14:textId="68A61C16" w:rsidR="00303216" w:rsidRPr="00295259" w:rsidRDefault="00303216"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
        </w:tc>
        <w:tc>
          <w:tcPr>
            <w:tcW w:w="1169" w:type="dxa"/>
            <w:vAlign w:val="center"/>
          </w:tcPr>
          <w:p w14:paraId="40DFECA7" w14:textId="3C412266" w:rsidR="00303216" w:rsidRPr="00295259" w:rsidRDefault="00303216"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false</w:t>
            </w:r>
          </w:p>
        </w:tc>
      </w:tr>
      <w:tr w:rsidR="00303216" w:rsidRPr="00295259" w14:paraId="22C22ED7" w14:textId="77777777" w:rsidTr="00BE4717">
        <w:tc>
          <w:tcPr>
            <w:tcW w:w="494" w:type="dxa"/>
            <w:vAlign w:val="center"/>
          </w:tcPr>
          <w:p w14:paraId="693CE538" w14:textId="0E8BA5DB" w:rsidR="00303216" w:rsidRPr="00295259" w:rsidRDefault="00303216"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lastRenderedPageBreak/>
              <w:t>4</w:t>
            </w:r>
          </w:p>
        </w:tc>
        <w:tc>
          <w:tcPr>
            <w:tcW w:w="3009" w:type="dxa"/>
            <w:vAlign w:val="center"/>
          </w:tcPr>
          <w:p w14:paraId="603296F8" w14:textId="7A543987" w:rsidR="00303216" w:rsidRPr="00295259" w:rsidRDefault="00303216" w:rsidP="00303216">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 xml:space="preserve">Test login in false case with incorrect </w:t>
            </w:r>
            <w:proofErr w:type="spellStart"/>
            <w:r w:rsidRPr="00295259">
              <w:rPr>
                <w:rFonts w:ascii="Times" w:eastAsiaTheme="minorEastAsia" w:hAnsi="Times" w:cs="Times"/>
                <w:color w:val="auto"/>
                <w:sz w:val="24"/>
                <w:szCs w:val="24"/>
                <w:highlight w:val="yellow"/>
                <w:lang w:bidi="ar-SA"/>
              </w:rPr>
              <w:t>patientID</w:t>
            </w:r>
            <w:proofErr w:type="spellEnd"/>
            <w:r w:rsidRPr="00295259">
              <w:rPr>
                <w:rFonts w:ascii="Times" w:eastAsiaTheme="minorEastAsia" w:hAnsi="Times" w:cs="Times"/>
                <w:color w:val="auto"/>
                <w:sz w:val="24"/>
                <w:szCs w:val="24"/>
                <w:highlight w:val="yellow"/>
                <w:lang w:bidi="ar-SA"/>
              </w:rPr>
              <w:t xml:space="preserve"> and  correct password</w:t>
            </w:r>
          </w:p>
        </w:tc>
        <w:tc>
          <w:tcPr>
            <w:tcW w:w="1405" w:type="dxa"/>
            <w:vAlign w:val="center"/>
          </w:tcPr>
          <w:p w14:paraId="0FD68B14" w14:textId="054A260F" w:rsidR="00303216" w:rsidRPr="00295259" w:rsidRDefault="00303216"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in_user_f</w:t>
            </w:r>
            <w:proofErr w:type="spellEnd"/>
          </w:p>
        </w:tc>
        <w:tc>
          <w:tcPr>
            <w:tcW w:w="1296" w:type="dxa"/>
            <w:vAlign w:val="center"/>
          </w:tcPr>
          <w:p w14:paraId="34A22FB8" w14:textId="67458171" w:rsidR="00303216" w:rsidRPr="00295259" w:rsidRDefault="00303216"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in_pass_t</w:t>
            </w:r>
            <w:proofErr w:type="spellEnd"/>
          </w:p>
        </w:tc>
        <w:tc>
          <w:tcPr>
            <w:tcW w:w="1143" w:type="dxa"/>
            <w:vAlign w:val="center"/>
          </w:tcPr>
          <w:p w14:paraId="4D0D7B30" w14:textId="47905C8C" w:rsidR="00303216" w:rsidRPr="00295259" w:rsidRDefault="00303216"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
        </w:tc>
        <w:tc>
          <w:tcPr>
            <w:tcW w:w="1169" w:type="dxa"/>
            <w:vAlign w:val="center"/>
          </w:tcPr>
          <w:p w14:paraId="193BB602" w14:textId="29D16691" w:rsidR="00303216" w:rsidRPr="00295259" w:rsidRDefault="00303216"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false</w:t>
            </w:r>
          </w:p>
        </w:tc>
      </w:tr>
    </w:tbl>
    <w:p w14:paraId="7C1CBA57" w14:textId="77777777" w:rsidR="007317DC" w:rsidRPr="00295259" w:rsidRDefault="007317DC" w:rsidP="00B50231">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525925D" w14:textId="77777777" w:rsidR="00B50231" w:rsidRPr="00295259" w:rsidRDefault="00922BDE" w:rsidP="00FE50CD">
      <w:pPr>
        <w:pStyle w:val="Heading3"/>
        <w:rPr>
          <w:rFonts w:ascii="Times New Roman" w:eastAsiaTheme="minorEastAsia" w:hAnsi="Times New Roman" w:cs="Times New Roman"/>
          <w:color w:val="auto"/>
          <w:sz w:val="24"/>
          <w:szCs w:val="24"/>
          <w:lang w:bidi="ar-SA"/>
        </w:rPr>
      </w:pPr>
      <w:bookmarkStart w:id="167" w:name="_Toc394490877"/>
      <w:r w:rsidRPr="00295259">
        <w:rPr>
          <w:rFonts w:ascii="Times New Roman" w:eastAsiaTheme="minorEastAsia" w:hAnsi="Times New Roman" w:cs="Times New Roman"/>
          <w:color w:val="auto"/>
          <w:sz w:val="24"/>
          <w:szCs w:val="24"/>
          <w:lang w:bidi="ar-SA"/>
        </w:rPr>
        <w:t xml:space="preserve">Unit Test Case 02 (UTC-02): </w:t>
      </w:r>
      <w:proofErr w:type="spellStart"/>
      <w:r w:rsidR="00F67B74" w:rsidRPr="00295259">
        <w:rPr>
          <w:rFonts w:ascii="Times New Roman" w:eastAsiaTheme="minorEastAsia" w:hAnsi="Times New Roman" w:cs="Times New Roman"/>
          <w:color w:val="auto"/>
          <w:sz w:val="24"/>
          <w:szCs w:val="24"/>
          <w:lang w:bidi="ar-SA"/>
        </w:rPr>
        <w:t>testp_</w:t>
      </w:r>
      <w:proofErr w:type="gramStart"/>
      <w:r w:rsidR="00F67B74" w:rsidRPr="00295259">
        <w:rPr>
          <w:rFonts w:ascii="Times New Roman" w:eastAsiaTheme="minorEastAsia" w:hAnsi="Times New Roman" w:cs="Times New Roman"/>
          <w:color w:val="auto"/>
          <w:sz w:val="24"/>
          <w:szCs w:val="24"/>
          <w:lang w:bidi="ar-SA"/>
        </w:rPr>
        <w:t>o</w:t>
      </w:r>
      <w:r w:rsidR="00B50231" w:rsidRPr="00295259">
        <w:rPr>
          <w:rFonts w:ascii="Times New Roman" w:eastAsiaTheme="minorEastAsia" w:hAnsi="Times New Roman" w:cs="Times New Roman"/>
          <w:color w:val="auto"/>
          <w:sz w:val="24"/>
          <w:szCs w:val="24"/>
          <w:lang w:bidi="ar-SA"/>
        </w:rPr>
        <w:t>wnCalendar</w:t>
      </w:r>
      <w:proofErr w:type="spellEnd"/>
      <w:r w:rsidR="00B50231" w:rsidRPr="00295259">
        <w:rPr>
          <w:rFonts w:ascii="Times New Roman" w:eastAsiaTheme="minorEastAsia" w:hAnsi="Times New Roman" w:cs="Times New Roman"/>
          <w:color w:val="auto"/>
          <w:sz w:val="24"/>
          <w:szCs w:val="24"/>
          <w:lang w:bidi="ar-SA"/>
        </w:rPr>
        <w:t>()</w:t>
      </w:r>
      <w:bookmarkEnd w:id="167"/>
      <w:proofErr w:type="gramEnd"/>
    </w:p>
    <w:p w14:paraId="3D6CF63E" w14:textId="77777777" w:rsidR="00B50231" w:rsidRPr="00295259"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p w14:paraId="182F7720" w14:textId="22B563CC" w:rsidR="00B50231" w:rsidRPr="00295259" w:rsidRDefault="00835395" w:rsidP="00B5023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b/>
        <w:t xml:space="preserve">Test the function of patient which can display their own calendar </w:t>
      </w:r>
      <w:r w:rsidR="000C31B0" w:rsidRPr="00295259">
        <w:rPr>
          <w:rFonts w:ascii="Times" w:eastAsiaTheme="minorEastAsia" w:hAnsi="Times" w:cs="Times"/>
          <w:color w:val="auto"/>
          <w:sz w:val="24"/>
          <w:szCs w:val="24"/>
          <w:lang w:bidi="ar-SA"/>
        </w:rPr>
        <w:t xml:space="preserve">and get patients’ schedule </w:t>
      </w:r>
      <w:r w:rsidRPr="00295259">
        <w:rPr>
          <w:rFonts w:ascii="Times" w:eastAsiaTheme="minorEastAsia" w:hAnsi="Times" w:cs="Times"/>
          <w:color w:val="auto"/>
          <w:sz w:val="24"/>
          <w:szCs w:val="24"/>
          <w:lang w:bidi="ar-SA"/>
        </w:rPr>
        <w:t xml:space="preserve">from </w:t>
      </w:r>
      <w:proofErr w:type="spellStart"/>
      <w:proofErr w:type="gramStart"/>
      <w:r w:rsidRPr="00295259">
        <w:rPr>
          <w:rFonts w:ascii="Times" w:eastAsiaTheme="minorEastAsia" w:hAnsi="Times" w:cs="Times"/>
          <w:color w:val="auto"/>
          <w:sz w:val="24"/>
          <w:szCs w:val="24"/>
          <w:lang w:bidi="ar-SA"/>
        </w:rPr>
        <w:t>patientID</w:t>
      </w:r>
      <w:proofErr w:type="spellEnd"/>
      <w:r w:rsidR="00833C82" w:rsidRPr="00295259">
        <w:rPr>
          <w:rFonts w:ascii="Times" w:eastAsiaTheme="minorEastAsia" w:hAnsi="Times" w:cs="Times"/>
          <w:color w:val="auto"/>
          <w:sz w:val="24"/>
          <w:szCs w:val="24"/>
          <w:lang w:bidi="ar-SA"/>
        </w:rPr>
        <w:t xml:space="preserve"> </w:t>
      </w:r>
      <w:r w:rsidR="00833C82" w:rsidRPr="00295259">
        <w:rPr>
          <w:rFonts w:ascii="Times" w:eastAsiaTheme="minorEastAsia" w:hAnsi="Times" w:cs="Times"/>
          <w:color w:val="auto"/>
          <w:sz w:val="24"/>
          <w:szCs w:val="24"/>
          <w:highlight w:val="yellow"/>
          <w:lang w:bidi="ar-SA"/>
        </w:rPr>
        <w:t>:</w:t>
      </w:r>
      <w:proofErr w:type="gramEnd"/>
      <w:r w:rsidR="00833C82" w:rsidRPr="00295259">
        <w:rPr>
          <w:rFonts w:ascii="Times" w:eastAsiaTheme="minorEastAsia" w:hAnsi="Times" w:cs="Times"/>
          <w:color w:val="auto"/>
          <w:sz w:val="24"/>
          <w:szCs w:val="24"/>
          <w:highlight w:val="yellow"/>
          <w:lang w:bidi="ar-SA"/>
        </w:rPr>
        <w:t xml:space="preserve"> public function </w:t>
      </w:r>
      <w:proofErr w:type="spellStart"/>
      <w:r w:rsidR="00833C82" w:rsidRPr="00295259">
        <w:rPr>
          <w:rFonts w:ascii="Times" w:eastAsiaTheme="minorEastAsia" w:hAnsi="Times" w:cs="Times"/>
          <w:color w:val="auto"/>
          <w:sz w:val="24"/>
          <w:szCs w:val="24"/>
          <w:highlight w:val="yellow"/>
          <w:lang w:bidi="ar-SA"/>
        </w:rPr>
        <w:t>getCalendarByPID</w:t>
      </w:r>
      <w:proofErr w:type="spellEnd"/>
      <w:r w:rsidR="00833C82" w:rsidRPr="00295259">
        <w:rPr>
          <w:rFonts w:ascii="Times" w:eastAsiaTheme="minorEastAsia" w:hAnsi="Times" w:cs="Times"/>
          <w:color w:val="auto"/>
          <w:sz w:val="24"/>
          <w:szCs w:val="24"/>
          <w:highlight w:val="yellow"/>
          <w:lang w:bidi="ar-SA"/>
        </w:rPr>
        <w:t>($</w:t>
      </w:r>
      <w:proofErr w:type="spellStart"/>
      <w:r w:rsidR="00833C82" w:rsidRPr="00295259">
        <w:rPr>
          <w:rFonts w:ascii="Times" w:eastAsiaTheme="minorEastAsia" w:hAnsi="Times" w:cs="Times"/>
          <w:color w:val="auto"/>
          <w:sz w:val="24"/>
          <w:szCs w:val="24"/>
          <w:highlight w:val="yellow"/>
          <w:lang w:bidi="ar-SA"/>
        </w:rPr>
        <w:t>patientID</w:t>
      </w:r>
      <w:proofErr w:type="spellEnd"/>
      <w:r w:rsidR="00833C82" w:rsidRPr="00295259">
        <w:rPr>
          <w:rFonts w:ascii="Times" w:eastAsiaTheme="minorEastAsia" w:hAnsi="Times" w:cs="Times"/>
          <w:color w:val="auto"/>
          <w:sz w:val="24"/>
          <w:szCs w:val="24"/>
          <w:highlight w:val="yellow"/>
          <w:lang w:bidi="ar-SA"/>
        </w:rPr>
        <w:t>)</w:t>
      </w:r>
      <w:r w:rsidR="00833C82" w:rsidRPr="00295259">
        <w:rPr>
          <w:rFonts w:ascii="Times" w:eastAsiaTheme="minorEastAsia" w:hAnsi="Times" w:cs="Times"/>
          <w:color w:val="auto"/>
          <w:sz w:val="24"/>
          <w:szCs w:val="24"/>
          <w:lang w:bidi="ar-SA"/>
        </w:rPr>
        <w:t xml:space="preserve"> </w:t>
      </w:r>
    </w:p>
    <w:p w14:paraId="6FF9CEDA" w14:textId="7DA2E538" w:rsidR="00B50231" w:rsidRPr="00295259"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Data:</w:t>
      </w:r>
      <w:r w:rsidR="00833C82" w:rsidRPr="00295259">
        <w:rPr>
          <w:rFonts w:ascii="Times" w:eastAsiaTheme="minorEastAsia" w:hAnsi="Times" w:cs="Times"/>
          <w:b/>
          <w:bCs/>
          <w:color w:val="auto"/>
          <w:sz w:val="24"/>
          <w:szCs w:val="24"/>
          <w:lang w:bidi="ar-SA"/>
        </w:rPr>
        <w:t xml:space="preserve"> Refer to </w:t>
      </w:r>
      <w:proofErr w:type="gramStart"/>
      <w:r w:rsidR="00833C82" w:rsidRPr="00295259">
        <w:rPr>
          <w:rFonts w:ascii="Times" w:eastAsiaTheme="minorEastAsia" w:hAnsi="Times" w:cs="Times"/>
          <w:b/>
          <w:bCs/>
          <w:color w:val="auto"/>
          <w:sz w:val="24"/>
          <w:szCs w:val="24"/>
          <w:lang w:bidi="ar-SA"/>
        </w:rPr>
        <w:t>Appendix(</w:t>
      </w:r>
      <w:proofErr w:type="gramEnd"/>
      <w:r w:rsidR="00833C82" w:rsidRPr="00295259">
        <w:rPr>
          <w:rFonts w:ascii="Times" w:eastAsiaTheme="minorEastAsia" w:hAnsi="Times" w:cs="Times"/>
          <w:b/>
          <w:bCs/>
          <w:color w:val="auto"/>
          <w:sz w:val="24"/>
          <w:szCs w:val="24"/>
          <w:lang w:bidi="ar-SA"/>
        </w:rPr>
        <w:t>p.67) for test data</w:t>
      </w:r>
    </w:p>
    <w:tbl>
      <w:tblPr>
        <w:tblStyle w:val="TableGrid"/>
        <w:tblW w:w="0" w:type="auto"/>
        <w:tblLook w:val="04A0" w:firstRow="1" w:lastRow="0" w:firstColumn="1" w:lastColumn="0" w:noHBand="0" w:noVBand="1"/>
      </w:tblPr>
      <w:tblGrid>
        <w:gridCol w:w="2838"/>
        <w:gridCol w:w="2090"/>
        <w:gridCol w:w="3588"/>
      </w:tblGrid>
      <w:tr w:rsidR="00B50231" w:rsidRPr="00295259" w14:paraId="5FA52706" w14:textId="77777777" w:rsidTr="00AB7E46">
        <w:tc>
          <w:tcPr>
            <w:tcW w:w="2838" w:type="dxa"/>
            <w:shd w:val="clear" w:color="auto" w:fill="D9D9D9" w:themeFill="background1" w:themeFillShade="D9"/>
            <w:vAlign w:val="center"/>
          </w:tcPr>
          <w:p w14:paraId="5D81854B" w14:textId="77777777" w:rsidR="00B50231" w:rsidRPr="00295259"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Parameter name</w:t>
            </w:r>
          </w:p>
        </w:tc>
        <w:tc>
          <w:tcPr>
            <w:tcW w:w="2090" w:type="dxa"/>
            <w:shd w:val="clear" w:color="auto" w:fill="D9D9D9" w:themeFill="background1" w:themeFillShade="D9"/>
            <w:vAlign w:val="center"/>
          </w:tcPr>
          <w:p w14:paraId="4CE37113" w14:textId="77777777" w:rsidR="00B50231" w:rsidRPr="00295259"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Parameter type</w:t>
            </w:r>
          </w:p>
        </w:tc>
        <w:tc>
          <w:tcPr>
            <w:tcW w:w="3588" w:type="dxa"/>
            <w:shd w:val="clear" w:color="auto" w:fill="D9D9D9" w:themeFill="background1" w:themeFillShade="D9"/>
            <w:vAlign w:val="center"/>
          </w:tcPr>
          <w:p w14:paraId="4C75D625" w14:textId="77777777" w:rsidR="00B50231" w:rsidRPr="00295259"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Value</w:t>
            </w:r>
          </w:p>
        </w:tc>
      </w:tr>
      <w:tr w:rsidR="00B50231" w:rsidRPr="00295259" w14:paraId="3FC224EE" w14:textId="77777777" w:rsidTr="00AB7E46">
        <w:tc>
          <w:tcPr>
            <w:tcW w:w="2838" w:type="dxa"/>
            <w:vAlign w:val="center"/>
          </w:tcPr>
          <w:p w14:paraId="5DD70C5C" w14:textId="26C137A6" w:rsidR="00B50231" w:rsidRPr="00295259" w:rsidRDefault="00316C85"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in_id</w:t>
            </w:r>
            <w:r w:rsidR="00303216" w:rsidRPr="00295259">
              <w:rPr>
                <w:rFonts w:ascii="Times" w:eastAsiaTheme="minorEastAsia" w:hAnsi="Times" w:cs="Times"/>
                <w:color w:val="auto"/>
                <w:sz w:val="24"/>
                <w:szCs w:val="24"/>
                <w:lang w:bidi="ar-SA"/>
              </w:rPr>
              <w:t>_f</w:t>
            </w:r>
            <w:proofErr w:type="spellEnd"/>
          </w:p>
        </w:tc>
        <w:tc>
          <w:tcPr>
            <w:tcW w:w="2090" w:type="dxa"/>
            <w:vAlign w:val="center"/>
          </w:tcPr>
          <w:p w14:paraId="1E0216F1" w14:textId="77777777" w:rsidR="00B50231" w:rsidRPr="00295259" w:rsidRDefault="00B5023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sidRPr="00295259">
              <w:rPr>
                <w:rFonts w:ascii="Times" w:eastAsiaTheme="minorEastAsia" w:hAnsi="Times" w:cs="Times"/>
                <w:color w:val="auto"/>
                <w:sz w:val="24"/>
                <w:szCs w:val="24"/>
                <w:lang w:bidi="ar-SA"/>
              </w:rPr>
              <w:t>Varchar</w:t>
            </w:r>
            <w:proofErr w:type="spellEnd"/>
          </w:p>
        </w:tc>
        <w:tc>
          <w:tcPr>
            <w:tcW w:w="3588" w:type="dxa"/>
            <w:vAlign w:val="center"/>
          </w:tcPr>
          <w:p w14:paraId="5136D625" w14:textId="77777777" w:rsidR="00B50231" w:rsidRPr="00295259" w:rsidRDefault="00B5023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sidRPr="00295259">
              <w:rPr>
                <w:rFonts w:ascii="Times" w:eastAsiaTheme="minorEastAsia" w:hAnsi="Times" w:cs="Times"/>
                <w:color w:val="auto"/>
                <w:sz w:val="24"/>
                <w:szCs w:val="24"/>
                <w:lang w:bidi="ar-SA"/>
              </w:rPr>
              <w:t>xxxx</w:t>
            </w:r>
            <w:proofErr w:type="spellEnd"/>
          </w:p>
        </w:tc>
      </w:tr>
      <w:tr w:rsidR="00B50231" w:rsidRPr="00295259" w14:paraId="28D796C0" w14:textId="77777777" w:rsidTr="00AB7E46">
        <w:tc>
          <w:tcPr>
            <w:tcW w:w="2838" w:type="dxa"/>
            <w:vAlign w:val="center"/>
          </w:tcPr>
          <w:p w14:paraId="160F8FFC" w14:textId="5D80B4B1" w:rsidR="00B50231" w:rsidRPr="00295259" w:rsidRDefault="00B50231" w:rsidP="00316C85">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w:t>
            </w:r>
            <w:r w:rsidR="00316C85" w:rsidRPr="00295259">
              <w:rPr>
                <w:rFonts w:ascii="Times" w:eastAsiaTheme="minorEastAsia" w:hAnsi="Times" w:cs="Times"/>
                <w:color w:val="auto"/>
                <w:sz w:val="24"/>
                <w:szCs w:val="24"/>
                <w:lang w:bidi="ar-SA"/>
              </w:rPr>
              <w:t>id</w:t>
            </w:r>
            <w:r w:rsidR="00303216" w:rsidRPr="00295259">
              <w:rPr>
                <w:rFonts w:ascii="Times" w:eastAsiaTheme="minorEastAsia" w:hAnsi="Times" w:cs="Times"/>
                <w:color w:val="auto"/>
                <w:sz w:val="24"/>
                <w:szCs w:val="24"/>
                <w:lang w:bidi="ar-SA"/>
              </w:rPr>
              <w:t>_t</w:t>
            </w:r>
            <w:proofErr w:type="spellEnd"/>
          </w:p>
        </w:tc>
        <w:tc>
          <w:tcPr>
            <w:tcW w:w="2090" w:type="dxa"/>
            <w:vAlign w:val="center"/>
          </w:tcPr>
          <w:p w14:paraId="6E1381FF" w14:textId="77777777" w:rsidR="00B50231" w:rsidRPr="00295259" w:rsidRDefault="00B5023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sidRPr="00295259">
              <w:rPr>
                <w:rFonts w:ascii="Times" w:eastAsiaTheme="minorEastAsia" w:hAnsi="Times" w:cs="Times"/>
                <w:color w:val="auto"/>
                <w:sz w:val="24"/>
                <w:szCs w:val="24"/>
                <w:lang w:bidi="ar-SA"/>
              </w:rPr>
              <w:t>Varchar</w:t>
            </w:r>
            <w:proofErr w:type="spellEnd"/>
          </w:p>
        </w:tc>
        <w:tc>
          <w:tcPr>
            <w:tcW w:w="3588" w:type="dxa"/>
            <w:vAlign w:val="center"/>
          </w:tcPr>
          <w:p w14:paraId="7D6F1077" w14:textId="0F939C95" w:rsidR="00B50231" w:rsidRPr="00295259" w:rsidRDefault="00303216"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P001</w:t>
            </w:r>
          </w:p>
        </w:tc>
      </w:tr>
      <w:tr w:rsidR="00E46E67" w:rsidRPr="00295259" w14:paraId="797F32F0" w14:textId="77777777" w:rsidTr="00AB7E46">
        <w:tc>
          <w:tcPr>
            <w:tcW w:w="2838" w:type="dxa"/>
            <w:vAlign w:val="center"/>
          </w:tcPr>
          <w:p w14:paraId="71BEFE6B" w14:textId="77777777" w:rsidR="00E46E67" w:rsidRPr="00295259" w:rsidRDefault="00E46E67" w:rsidP="00316C85">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$expResult1</w:t>
            </w:r>
          </w:p>
        </w:tc>
        <w:tc>
          <w:tcPr>
            <w:tcW w:w="2090" w:type="dxa"/>
            <w:vAlign w:val="center"/>
          </w:tcPr>
          <w:p w14:paraId="47333154" w14:textId="77777777" w:rsidR="00E46E67" w:rsidRPr="00295259" w:rsidRDefault="00E46E6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Array</w:t>
            </w:r>
          </w:p>
        </w:tc>
        <w:tc>
          <w:tcPr>
            <w:tcW w:w="3588" w:type="dxa"/>
            <w:vAlign w:val="center"/>
          </w:tcPr>
          <w:p w14:paraId="11F83112" w14:textId="77777777" w:rsidR="00E46E67" w:rsidRPr="00295259" w:rsidRDefault="00E46E6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null</w:t>
            </w:r>
          </w:p>
        </w:tc>
      </w:tr>
      <w:tr w:rsidR="00310F20" w:rsidRPr="00295259" w14:paraId="28D9237D" w14:textId="77777777" w:rsidTr="00AB7E46">
        <w:tc>
          <w:tcPr>
            <w:tcW w:w="2838" w:type="dxa"/>
            <w:vAlign w:val="center"/>
          </w:tcPr>
          <w:p w14:paraId="1FD21242" w14:textId="77777777" w:rsidR="00310F20" w:rsidRPr="00295259" w:rsidRDefault="00310F20" w:rsidP="00316C85">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$expResult</w:t>
            </w:r>
            <w:r w:rsidR="00E46E67" w:rsidRPr="00295259">
              <w:rPr>
                <w:rFonts w:ascii="Times" w:eastAsiaTheme="minorEastAsia" w:hAnsi="Times" w:cs="Times"/>
                <w:color w:val="auto"/>
                <w:sz w:val="24"/>
                <w:szCs w:val="24"/>
                <w:lang w:bidi="ar-SA"/>
              </w:rPr>
              <w:t>2</w:t>
            </w:r>
          </w:p>
        </w:tc>
        <w:tc>
          <w:tcPr>
            <w:tcW w:w="2090" w:type="dxa"/>
            <w:vAlign w:val="center"/>
          </w:tcPr>
          <w:p w14:paraId="59132533" w14:textId="77777777" w:rsidR="00310F20" w:rsidRPr="00295259" w:rsidRDefault="00CB0A59"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Array</w:t>
            </w:r>
          </w:p>
        </w:tc>
        <w:tc>
          <w:tcPr>
            <w:tcW w:w="3588" w:type="dxa"/>
            <w:vAlign w:val="center"/>
          </w:tcPr>
          <w:p w14:paraId="4E86EA58" w14:textId="423F1380" w:rsidR="00310F20" w:rsidRPr="00295259" w:rsidRDefault="00CB0A59" w:rsidP="00651001">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295259">
              <w:rPr>
                <w:rFonts w:ascii="Times New Roman" w:hAnsi="Times New Roman" w:cs="Times New Roman"/>
                <w:color w:val="auto"/>
                <w:sz w:val="24"/>
                <w:szCs w:val="24"/>
                <w:shd w:val="clear" w:color="auto" w:fill="FFFFFF"/>
              </w:rPr>
              <w:t>[</w:t>
            </w:r>
            <w:proofErr w:type="spellStart"/>
            <w:r w:rsidRPr="00295259">
              <w:rPr>
                <w:rFonts w:ascii="Times New Roman" w:hAnsi="Times New Roman" w:cs="Times New Roman"/>
                <w:color w:val="auto"/>
                <w:sz w:val="24"/>
                <w:szCs w:val="24"/>
                <w:shd w:val="clear" w:color="auto" w:fill="FFFFFF"/>
              </w:rPr>
              <w:t>appointmentID</w:t>
            </w:r>
            <w:proofErr w:type="spellEnd"/>
            <w:r w:rsidRPr="00295259">
              <w:rPr>
                <w:rFonts w:ascii="Times New Roman" w:hAnsi="Times New Roman" w:cs="Times New Roman"/>
                <w:color w:val="auto"/>
                <w:sz w:val="24"/>
                <w:szCs w:val="24"/>
                <w:shd w:val="clear" w:color="auto" w:fill="FFFFFF"/>
              </w:rPr>
              <w:t>] =&gt; 1</w:t>
            </w:r>
            <w:r w:rsidR="00AB7E46" w:rsidRPr="00295259">
              <w:rPr>
                <w:rFonts w:ascii="Times New Roman" w:hAnsi="Times New Roman" w:cs="Times New Roman"/>
                <w:color w:val="auto"/>
                <w:sz w:val="24"/>
                <w:szCs w:val="24"/>
                <w:shd w:val="clear" w:color="auto" w:fill="FFFFFF"/>
              </w:rPr>
              <w:t xml:space="preserve">    </w:t>
            </w:r>
            <w:r w:rsidRPr="00295259">
              <w:rPr>
                <w:rFonts w:ascii="Times New Roman" w:hAnsi="Times New Roman" w:cs="Times New Roman"/>
                <w:color w:val="auto"/>
                <w:sz w:val="24"/>
                <w:szCs w:val="24"/>
                <w:shd w:val="clear" w:color="auto" w:fill="FFFFFF"/>
              </w:rPr>
              <w:t xml:space="preserve"> [</w:t>
            </w:r>
            <w:proofErr w:type="spellStart"/>
            <w:r w:rsidRPr="00295259">
              <w:rPr>
                <w:rFonts w:ascii="Times New Roman" w:hAnsi="Times New Roman" w:cs="Times New Roman"/>
                <w:color w:val="auto"/>
                <w:sz w:val="24"/>
                <w:szCs w:val="24"/>
                <w:shd w:val="clear" w:color="auto" w:fill="FFFFFF"/>
              </w:rPr>
              <w:t>patientID</w:t>
            </w:r>
            <w:proofErr w:type="spellEnd"/>
            <w:r w:rsidRPr="00295259">
              <w:rPr>
                <w:rFonts w:ascii="Times New Roman" w:hAnsi="Times New Roman" w:cs="Times New Roman"/>
                <w:color w:val="auto"/>
                <w:sz w:val="24"/>
                <w:szCs w:val="24"/>
                <w:shd w:val="clear" w:color="auto" w:fill="FFFFFF"/>
              </w:rPr>
              <w:t>] =&gt;</w:t>
            </w:r>
            <w:r w:rsidR="00C552B2" w:rsidRPr="00295259">
              <w:rPr>
                <w:rFonts w:ascii="Times New Roman" w:hAnsi="Times New Roman" w:cs="Times New Roman"/>
                <w:color w:val="auto"/>
                <w:sz w:val="24"/>
                <w:szCs w:val="24"/>
                <w:shd w:val="clear" w:color="auto" w:fill="FFFFFF"/>
              </w:rPr>
              <w:t xml:space="preserve"> P001</w:t>
            </w:r>
            <w:r w:rsidRPr="00295259">
              <w:rPr>
                <w:rFonts w:ascii="Times New Roman" w:hAnsi="Times New Roman" w:cs="Times New Roman"/>
                <w:color w:val="auto"/>
                <w:sz w:val="24"/>
                <w:szCs w:val="24"/>
                <w:shd w:val="clear" w:color="auto" w:fill="FFFFFF"/>
              </w:rPr>
              <w:t xml:space="preserve"> </w:t>
            </w:r>
            <w:r w:rsidR="00AB7E46" w:rsidRPr="00295259">
              <w:rPr>
                <w:rFonts w:ascii="Times New Roman" w:hAnsi="Times New Roman" w:cs="Times New Roman"/>
                <w:color w:val="auto"/>
                <w:sz w:val="24"/>
                <w:szCs w:val="24"/>
                <w:shd w:val="clear" w:color="auto" w:fill="FFFFFF"/>
              </w:rPr>
              <w:t xml:space="preserve">                  </w:t>
            </w:r>
            <w:r w:rsidR="00C552B2" w:rsidRPr="00295259">
              <w:rPr>
                <w:rFonts w:ascii="Times New Roman" w:hAnsi="Times New Roman" w:cs="Times New Roman"/>
                <w:color w:val="auto"/>
                <w:sz w:val="24"/>
                <w:szCs w:val="24"/>
                <w:shd w:val="clear" w:color="auto" w:fill="FFFFFF"/>
              </w:rPr>
              <w:t>[</w:t>
            </w:r>
            <w:proofErr w:type="spellStart"/>
            <w:r w:rsidR="00C552B2" w:rsidRPr="00295259">
              <w:rPr>
                <w:rFonts w:ascii="Times New Roman" w:hAnsi="Times New Roman" w:cs="Times New Roman"/>
                <w:color w:val="auto"/>
                <w:sz w:val="24"/>
                <w:szCs w:val="24"/>
                <w:shd w:val="clear" w:color="auto" w:fill="FFFFFF"/>
              </w:rPr>
              <w:t>dentistID</w:t>
            </w:r>
            <w:proofErr w:type="spellEnd"/>
            <w:r w:rsidR="00C552B2" w:rsidRPr="00295259">
              <w:rPr>
                <w:rFonts w:ascii="Times New Roman" w:hAnsi="Times New Roman" w:cs="Times New Roman"/>
                <w:color w:val="auto"/>
                <w:sz w:val="24"/>
                <w:szCs w:val="24"/>
                <w:shd w:val="clear" w:color="auto" w:fill="FFFFFF"/>
              </w:rPr>
              <w:t>] =&gt; D001</w:t>
            </w:r>
            <w:r w:rsidRPr="00295259">
              <w:rPr>
                <w:rFonts w:ascii="Times New Roman" w:hAnsi="Times New Roman" w:cs="Times New Roman"/>
                <w:color w:val="auto"/>
                <w:sz w:val="24"/>
                <w:szCs w:val="24"/>
                <w:shd w:val="clear" w:color="auto" w:fill="FFFFFF"/>
              </w:rPr>
              <w:t xml:space="preserve"> </w:t>
            </w:r>
            <w:r w:rsidR="00AB7E46" w:rsidRPr="00295259">
              <w:rPr>
                <w:rFonts w:ascii="Times New Roman" w:hAnsi="Times New Roman" w:cs="Times New Roman"/>
                <w:color w:val="auto"/>
                <w:sz w:val="24"/>
                <w:szCs w:val="24"/>
                <w:shd w:val="clear" w:color="auto" w:fill="FFFFFF"/>
              </w:rPr>
              <w:t xml:space="preserve">                   </w:t>
            </w:r>
            <w:r w:rsidRPr="00295259">
              <w:rPr>
                <w:rFonts w:ascii="Times New Roman" w:hAnsi="Times New Roman" w:cs="Times New Roman"/>
                <w:color w:val="auto"/>
                <w:sz w:val="24"/>
                <w:szCs w:val="24"/>
                <w:shd w:val="clear" w:color="auto" w:fill="FFFFFF"/>
              </w:rPr>
              <w:t>[</w:t>
            </w:r>
            <w:proofErr w:type="spellStart"/>
            <w:r w:rsidRPr="00295259">
              <w:rPr>
                <w:rFonts w:ascii="Times New Roman" w:hAnsi="Times New Roman" w:cs="Times New Roman"/>
                <w:color w:val="auto"/>
                <w:sz w:val="24"/>
                <w:szCs w:val="24"/>
                <w:shd w:val="clear" w:color="auto" w:fill="FFFFFF"/>
              </w:rPr>
              <w:t>aDate</w:t>
            </w:r>
            <w:proofErr w:type="spellEnd"/>
            <w:r w:rsidRPr="00295259">
              <w:rPr>
                <w:rFonts w:ascii="Times New Roman" w:hAnsi="Times New Roman" w:cs="Times New Roman"/>
                <w:color w:val="auto"/>
                <w:sz w:val="24"/>
                <w:szCs w:val="24"/>
                <w:shd w:val="clear" w:color="auto" w:fill="FFFFFF"/>
              </w:rPr>
              <w:t xml:space="preserve">] =&gt; </w:t>
            </w:r>
            <w:r w:rsidR="00C552B2" w:rsidRPr="00295259">
              <w:rPr>
                <w:rFonts w:ascii="Times New Roman" w:hAnsi="Times New Roman" w:cs="Times New Roman"/>
                <w:color w:val="auto"/>
                <w:sz w:val="24"/>
                <w:szCs w:val="24"/>
                <w:shd w:val="clear" w:color="auto" w:fill="FFFFFF"/>
              </w:rPr>
              <w:t>2014-08-02   [</w:t>
            </w:r>
            <w:proofErr w:type="spellStart"/>
            <w:r w:rsidR="00C552B2" w:rsidRPr="00295259">
              <w:rPr>
                <w:rFonts w:ascii="Times New Roman" w:hAnsi="Times New Roman" w:cs="Times New Roman"/>
                <w:color w:val="auto"/>
                <w:sz w:val="24"/>
                <w:szCs w:val="24"/>
                <w:shd w:val="clear" w:color="auto" w:fill="FFFFFF"/>
              </w:rPr>
              <w:t>startTime</w:t>
            </w:r>
            <w:proofErr w:type="spellEnd"/>
            <w:r w:rsidR="00C552B2" w:rsidRPr="00295259">
              <w:rPr>
                <w:rFonts w:ascii="Times New Roman" w:hAnsi="Times New Roman" w:cs="Times New Roman"/>
                <w:color w:val="auto"/>
                <w:sz w:val="24"/>
                <w:szCs w:val="24"/>
                <w:shd w:val="clear" w:color="auto" w:fill="FFFFFF"/>
              </w:rPr>
              <w:t>] =&gt; 09:30:00 [</w:t>
            </w:r>
            <w:proofErr w:type="spellStart"/>
            <w:r w:rsidR="00C552B2" w:rsidRPr="00295259">
              <w:rPr>
                <w:rFonts w:ascii="Times New Roman" w:hAnsi="Times New Roman" w:cs="Times New Roman"/>
                <w:color w:val="auto"/>
                <w:sz w:val="24"/>
                <w:szCs w:val="24"/>
                <w:shd w:val="clear" w:color="auto" w:fill="FFFFFF"/>
              </w:rPr>
              <w:t>endTime</w:t>
            </w:r>
            <w:proofErr w:type="spellEnd"/>
            <w:r w:rsidR="00C552B2" w:rsidRPr="00295259">
              <w:rPr>
                <w:rFonts w:ascii="Times New Roman" w:hAnsi="Times New Roman" w:cs="Times New Roman"/>
                <w:color w:val="auto"/>
                <w:sz w:val="24"/>
                <w:szCs w:val="24"/>
                <w:shd w:val="clear" w:color="auto" w:fill="FFFFFF"/>
              </w:rPr>
              <w:t>] =&gt; 10:00:00 [treatment] =&gt; Tooth braces</w:t>
            </w:r>
            <w:r w:rsidRPr="00295259">
              <w:rPr>
                <w:rFonts w:ascii="Times New Roman" w:hAnsi="Times New Roman" w:cs="Times New Roman"/>
                <w:color w:val="auto"/>
                <w:sz w:val="24"/>
                <w:szCs w:val="24"/>
                <w:shd w:val="clear" w:color="auto" w:fill="FFFFFF"/>
              </w:rPr>
              <w:t xml:space="preserve"> [d</w:t>
            </w:r>
            <w:r w:rsidR="00C552B2" w:rsidRPr="00295259">
              <w:rPr>
                <w:rFonts w:ascii="Times New Roman" w:hAnsi="Times New Roman" w:cs="Times New Roman"/>
                <w:color w:val="auto"/>
                <w:sz w:val="24"/>
                <w:szCs w:val="24"/>
                <w:shd w:val="clear" w:color="auto" w:fill="FFFFFF"/>
              </w:rPr>
              <w:t>escription] =&gt; 100 baht</w:t>
            </w:r>
            <w:r w:rsidRPr="00295259">
              <w:rPr>
                <w:rFonts w:ascii="Times New Roman" w:hAnsi="Times New Roman" w:cs="Times New Roman"/>
                <w:color w:val="auto"/>
                <w:sz w:val="24"/>
                <w:szCs w:val="24"/>
                <w:shd w:val="clear" w:color="auto" w:fill="FFFFFF"/>
              </w:rPr>
              <w:t xml:space="preserve"> </w:t>
            </w:r>
            <w:r w:rsidR="00AB7E46" w:rsidRPr="00295259">
              <w:rPr>
                <w:rFonts w:ascii="Times New Roman" w:hAnsi="Times New Roman" w:cs="Times New Roman"/>
                <w:color w:val="auto"/>
                <w:sz w:val="24"/>
                <w:szCs w:val="24"/>
                <w:shd w:val="clear" w:color="auto" w:fill="FFFFFF"/>
              </w:rPr>
              <w:t xml:space="preserve">   </w:t>
            </w:r>
            <w:r w:rsidR="00833C82" w:rsidRPr="00295259">
              <w:rPr>
                <w:rFonts w:ascii="Times New Roman" w:hAnsi="Times New Roman" w:cs="Times New Roman"/>
                <w:color w:val="auto"/>
                <w:sz w:val="24"/>
                <w:szCs w:val="24"/>
                <w:shd w:val="clear" w:color="auto" w:fill="FFFFFF"/>
              </w:rPr>
              <w:t>[submit] =&gt; Submit</w:t>
            </w:r>
            <w:r w:rsidR="00AB7E46" w:rsidRPr="00295259">
              <w:rPr>
                <w:rFonts w:ascii="Times New Roman" w:hAnsi="Times New Roman" w:cs="Times New Roman"/>
                <w:color w:val="auto"/>
                <w:sz w:val="24"/>
                <w:szCs w:val="24"/>
                <w:shd w:val="clear" w:color="auto" w:fill="FFFFFF"/>
              </w:rPr>
              <w:t xml:space="preserve">             </w:t>
            </w:r>
          </w:p>
        </w:tc>
      </w:tr>
    </w:tbl>
    <w:p w14:paraId="2D332D01" w14:textId="77777777" w:rsidR="00B50231" w:rsidRPr="00295259" w:rsidRDefault="00B50231" w:rsidP="00B50231">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F525ADA" w14:textId="77777777" w:rsidR="00B50231" w:rsidRPr="00295259"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2"/>
        <w:gridCol w:w="2575"/>
        <w:gridCol w:w="1391"/>
        <w:gridCol w:w="1416"/>
        <w:gridCol w:w="2648"/>
      </w:tblGrid>
      <w:tr w:rsidR="00B50231" w:rsidRPr="00295259" w14:paraId="7F2481B8" w14:textId="77777777" w:rsidTr="00747856">
        <w:trPr>
          <w:trHeight w:val="368"/>
        </w:trPr>
        <w:tc>
          <w:tcPr>
            <w:tcW w:w="493" w:type="dxa"/>
            <w:vMerge w:val="restart"/>
            <w:shd w:val="clear" w:color="auto" w:fill="D9D9D9" w:themeFill="background1" w:themeFillShade="D9"/>
            <w:vAlign w:val="center"/>
          </w:tcPr>
          <w:p w14:paraId="35742EB8" w14:textId="77777777" w:rsidR="00B50231" w:rsidRPr="00295259"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ID</w:t>
            </w:r>
          </w:p>
        </w:tc>
        <w:tc>
          <w:tcPr>
            <w:tcW w:w="2734" w:type="dxa"/>
            <w:vMerge w:val="restart"/>
            <w:shd w:val="clear" w:color="auto" w:fill="D9D9D9" w:themeFill="background1" w:themeFillShade="D9"/>
            <w:vAlign w:val="center"/>
          </w:tcPr>
          <w:p w14:paraId="4531144C" w14:textId="77777777" w:rsidR="00B50231" w:rsidRPr="00295259"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tc>
        <w:tc>
          <w:tcPr>
            <w:tcW w:w="1417" w:type="dxa"/>
            <w:shd w:val="clear" w:color="auto" w:fill="D9D9D9" w:themeFill="background1" w:themeFillShade="D9"/>
            <w:vAlign w:val="center"/>
          </w:tcPr>
          <w:p w14:paraId="06E47E15" w14:textId="77777777" w:rsidR="00B50231" w:rsidRPr="00295259"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Input</w:t>
            </w:r>
          </w:p>
        </w:tc>
        <w:tc>
          <w:tcPr>
            <w:tcW w:w="1056" w:type="dxa"/>
            <w:vMerge w:val="restart"/>
            <w:shd w:val="clear" w:color="auto" w:fill="D9D9D9" w:themeFill="background1" w:themeFillShade="D9"/>
            <w:vAlign w:val="center"/>
          </w:tcPr>
          <w:p w14:paraId="06C59046" w14:textId="77777777" w:rsidR="00B50231" w:rsidRPr="00295259"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Remark</w:t>
            </w:r>
          </w:p>
        </w:tc>
        <w:tc>
          <w:tcPr>
            <w:tcW w:w="2816" w:type="dxa"/>
            <w:vMerge w:val="restart"/>
            <w:shd w:val="clear" w:color="auto" w:fill="D9D9D9" w:themeFill="background1" w:themeFillShade="D9"/>
            <w:vAlign w:val="center"/>
          </w:tcPr>
          <w:p w14:paraId="643C7A16" w14:textId="77777777" w:rsidR="00B50231" w:rsidRPr="00295259"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Expected</w:t>
            </w:r>
          </w:p>
        </w:tc>
      </w:tr>
      <w:tr w:rsidR="002C7119" w:rsidRPr="00295259" w14:paraId="3CD00778" w14:textId="77777777" w:rsidTr="00747856">
        <w:trPr>
          <w:trHeight w:val="151"/>
        </w:trPr>
        <w:tc>
          <w:tcPr>
            <w:tcW w:w="493" w:type="dxa"/>
            <w:vMerge/>
            <w:vAlign w:val="center"/>
          </w:tcPr>
          <w:p w14:paraId="369166FB" w14:textId="77777777" w:rsidR="002C7119" w:rsidRPr="0029525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734" w:type="dxa"/>
            <w:vMerge/>
            <w:vAlign w:val="center"/>
          </w:tcPr>
          <w:p w14:paraId="03287DD5" w14:textId="77777777" w:rsidR="002C7119" w:rsidRPr="0029525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themeFill="background1" w:themeFillShade="D9"/>
            <w:vAlign w:val="center"/>
          </w:tcPr>
          <w:p w14:paraId="43701544" w14:textId="77777777" w:rsidR="002C7119" w:rsidRPr="0029525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spellStart"/>
            <w:r w:rsidRPr="00295259">
              <w:rPr>
                <w:rFonts w:ascii="Times" w:eastAsiaTheme="minorEastAsia" w:hAnsi="Times" w:cs="Times"/>
                <w:b/>
                <w:bCs/>
                <w:color w:val="auto"/>
                <w:sz w:val="24"/>
                <w:szCs w:val="24"/>
                <w:lang w:bidi="ar-SA"/>
              </w:rPr>
              <w:t>patientID</w:t>
            </w:r>
            <w:proofErr w:type="spellEnd"/>
          </w:p>
        </w:tc>
        <w:tc>
          <w:tcPr>
            <w:tcW w:w="1056" w:type="dxa"/>
            <w:vMerge/>
          </w:tcPr>
          <w:p w14:paraId="3DECB715" w14:textId="77777777" w:rsidR="002C7119" w:rsidRPr="00295259" w:rsidRDefault="002C7119"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2816" w:type="dxa"/>
            <w:vMerge/>
          </w:tcPr>
          <w:p w14:paraId="3D388841" w14:textId="77777777" w:rsidR="002C7119" w:rsidRPr="00295259" w:rsidRDefault="002C7119"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2C7119" w:rsidRPr="00295259" w14:paraId="34A18B1A" w14:textId="77777777" w:rsidTr="00BE4717">
        <w:tc>
          <w:tcPr>
            <w:tcW w:w="493" w:type="dxa"/>
            <w:vAlign w:val="center"/>
          </w:tcPr>
          <w:p w14:paraId="13BB68FA" w14:textId="77777777" w:rsidR="002C7119" w:rsidRPr="0029525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1</w:t>
            </w:r>
          </w:p>
        </w:tc>
        <w:tc>
          <w:tcPr>
            <w:tcW w:w="2734" w:type="dxa"/>
            <w:vAlign w:val="center"/>
          </w:tcPr>
          <w:p w14:paraId="17B70541" w14:textId="77777777" w:rsidR="002C7119" w:rsidRPr="00295259" w:rsidRDefault="002C7119" w:rsidP="002C7119">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 xml:space="preserve">Test own calendar in false case with no registered </w:t>
            </w:r>
            <w:proofErr w:type="spellStart"/>
            <w:r w:rsidRPr="00295259">
              <w:rPr>
                <w:rFonts w:ascii="Times" w:eastAsiaTheme="minorEastAsia" w:hAnsi="Times" w:cs="Times"/>
                <w:color w:val="auto"/>
                <w:sz w:val="24"/>
                <w:szCs w:val="24"/>
                <w:lang w:bidi="ar-SA"/>
              </w:rPr>
              <w:t>patientID</w:t>
            </w:r>
            <w:proofErr w:type="spellEnd"/>
          </w:p>
        </w:tc>
        <w:tc>
          <w:tcPr>
            <w:tcW w:w="1417" w:type="dxa"/>
            <w:vAlign w:val="center"/>
          </w:tcPr>
          <w:p w14:paraId="63515E8F" w14:textId="014B10FB" w:rsidR="002C7119" w:rsidRPr="00295259" w:rsidRDefault="007D274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in_id_f</w:t>
            </w:r>
            <w:proofErr w:type="spellEnd"/>
          </w:p>
        </w:tc>
        <w:tc>
          <w:tcPr>
            <w:tcW w:w="1056" w:type="dxa"/>
            <w:vAlign w:val="center"/>
          </w:tcPr>
          <w:p w14:paraId="43A58CE2" w14:textId="6B11710D" w:rsidR="002C7119" w:rsidRPr="00295259" w:rsidRDefault="007A05F8"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
        </w:tc>
        <w:tc>
          <w:tcPr>
            <w:tcW w:w="2816" w:type="dxa"/>
            <w:vAlign w:val="center"/>
          </w:tcPr>
          <w:p w14:paraId="411A9A62" w14:textId="77777777" w:rsidR="002C7119" w:rsidRPr="00295259" w:rsidRDefault="00E46E67"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295259">
              <w:rPr>
                <w:rFonts w:ascii="Times New Roman" w:eastAsiaTheme="minorEastAsia" w:hAnsi="Times New Roman" w:cs="Times New Roman"/>
                <w:color w:val="auto"/>
                <w:sz w:val="24"/>
                <w:szCs w:val="24"/>
                <w:lang w:bidi="ar-SA"/>
              </w:rPr>
              <w:t>$expResult1</w:t>
            </w:r>
          </w:p>
        </w:tc>
      </w:tr>
      <w:tr w:rsidR="002C7119" w:rsidRPr="00295259" w14:paraId="2D89C690" w14:textId="77777777" w:rsidTr="00BE4717">
        <w:tc>
          <w:tcPr>
            <w:tcW w:w="493" w:type="dxa"/>
            <w:vAlign w:val="center"/>
          </w:tcPr>
          <w:p w14:paraId="346234B2" w14:textId="77777777" w:rsidR="002C7119" w:rsidRPr="0029525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2</w:t>
            </w:r>
          </w:p>
        </w:tc>
        <w:tc>
          <w:tcPr>
            <w:tcW w:w="2734" w:type="dxa"/>
            <w:vAlign w:val="center"/>
          </w:tcPr>
          <w:p w14:paraId="368C58BF" w14:textId="77777777" w:rsidR="002C7119" w:rsidRPr="00295259" w:rsidRDefault="00E46E6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 xml:space="preserve">Test own calendar </w:t>
            </w:r>
            <w:r w:rsidR="00BE4717" w:rsidRPr="00295259">
              <w:rPr>
                <w:rFonts w:ascii="Times" w:eastAsiaTheme="minorEastAsia" w:hAnsi="Times" w:cs="Times"/>
                <w:color w:val="auto"/>
                <w:sz w:val="24"/>
                <w:szCs w:val="24"/>
                <w:lang w:bidi="ar-SA"/>
              </w:rPr>
              <w:t>in true</w:t>
            </w:r>
            <w:r w:rsidRPr="00295259">
              <w:rPr>
                <w:rFonts w:ascii="Times" w:eastAsiaTheme="minorEastAsia" w:hAnsi="Times" w:cs="Times"/>
                <w:color w:val="auto"/>
                <w:sz w:val="24"/>
                <w:szCs w:val="24"/>
                <w:lang w:bidi="ar-SA"/>
              </w:rPr>
              <w:t xml:space="preserve"> ca</w:t>
            </w:r>
            <w:r w:rsidR="00BE4717" w:rsidRPr="00295259">
              <w:rPr>
                <w:rFonts w:ascii="Times" w:eastAsiaTheme="minorEastAsia" w:hAnsi="Times" w:cs="Times"/>
                <w:color w:val="auto"/>
                <w:sz w:val="24"/>
                <w:szCs w:val="24"/>
                <w:lang w:bidi="ar-SA"/>
              </w:rPr>
              <w:t>se with</w:t>
            </w:r>
            <w:r w:rsidRPr="00295259">
              <w:rPr>
                <w:rFonts w:ascii="Times" w:eastAsiaTheme="minorEastAsia" w:hAnsi="Times" w:cs="Times"/>
                <w:color w:val="auto"/>
                <w:sz w:val="24"/>
                <w:szCs w:val="24"/>
                <w:lang w:bidi="ar-SA"/>
              </w:rPr>
              <w:t xml:space="preserve"> registered </w:t>
            </w:r>
            <w:proofErr w:type="spellStart"/>
            <w:r w:rsidRPr="00295259">
              <w:rPr>
                <w:rFonts w:ascii="Times" w:eastAsiaTheme="minorEastAsia" w:hAnsi="Times" w:cs="Times"/>
                <w:color w:val="auto"/>
                <w:sz w:val="24"/>
                <w:szCs w:val="24"/>
                <w:lang w:bidi="ar-SA"/>
              </w:rPr>
              <w:t>patientID</w:t>
            </w:r>
            <w:proofErr w:type="spellEnd"/>
          </w:p>
        </w:tc>
        <w:tc>
          <w:tcPr>
            <w:tcW w:w="1417" w:type="dxa"/>
            <w:vAlign w:val="center"/>
          </w:tcPr>
          <w:p w14:paraId="41356730" w14:textId="7C9808FF" w:rsidR="002C7119" w:rsidRPr="00295259" w:rsidRDefault="007D274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in_id_t</w:t>
            </w:r>
            <w:proofErr w:type="spellEnd"/>
          </w:p>
        </w:tc>
        <w:tc>
          <w:tcPr>
            <w:tcW w:w="1056" w:type="dxa"/>
            <w:vAlign w:val="center"/>
          </w:tcPr>
          <w:p w14:paraId="38C46113" w14:textId="11F1247C" w:rsidR="002C7119" w:rsidRPr="00295259" w:rsidRDefault="007A05F8"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highlight w:val="yellow"/>
                <w:lang w:bidi="ar-SA"/>
              </w:rPr>
              <w:t>Data in $expResult2 is already in database</w:t>
            </w:r>
          </w:p>
        </w:tc>
        <w:tc>
          <w:tcPr>
            <w:tcW w:w="2816" w:type="dxa"/>
            <w:vAlign w:val="center"/>
          </w:tcPr>
          <w:p w14:paraId="60CCD810" w14:textId="77777777" w:rsidR="002C7119" w:rsidRPr="00295259" w:rsidRDefault="00E46E67"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$expResult2</w:t>
            </w:r>
          </w:p>
        </w:tc>
      </w:tr>
    </w:tbl>
    <w:p w14:paraId="1993599B" w14:textId="77777777" w:rsidR="00B50231" w:rsidRPr="00295259"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4E15A3D" w14:textId="77777777" w:rsidR="00932178" w:rsidRPr="00295259"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E62064B" w14:textId="77777777" w:rsidR="00BE4717" w:rsidRPr="00295259" w:rsidRDefault="00BE4717" w:rsidP="00BE4717">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b/>
          <w:bCs/>
          <w:color w:val="auto"/>
          <w:sz w:val="28"/>
          <w:lang w:bidi="ar-SA"/>
        </w:rPr>
        <w:lastRenderedPageBreak/>
        <w:t>Class:</w:t>
      </w:r>
      <w:r w:rsidRPr="00295259">
        <w:rPr>
          <w:rFonts w:ascii="Times" w:eastAsiaTheme="minorEastAsia" w:hAnsi="Times" w:cs="Times"/>
          <w:color w:val="auto"/>
          <w:sz w:val="28"/>
          <w:lang w:bidi="ar-SA"/>
        </w:rPr>
        <w:t xml:space="preserve"> </w:t>
      </w:r>
      <w:proofErr w:type="spellStart"/>
      <w:r w:rsidR="00764225" w:rsidRPr="00295259">
        <w:rPr>
          <w:rFonts w:ascii="Times" w:eastAsiaTheme="minorEastAsia" w:hAnsi="Times" w:cs="Times"/>
          <w:color w:val="auto"/>
          <w:sz w:val="24"/>
          <w:szCs w:val="24"/>
          <w:lang w:bidi="ar-SA"/>
        </w:rPr>
        <w:t>Dentist</w:t>
      </w:r>
      <w:r w:rsidRPr="00295259">
        <w:rPr>
          <w:rFonts w:ascii="Times" w:eastAsiaTheme="minorEastAsia" w:hAnsi="Times" w:cs="Times"/>
          <w:color w:val="auto"/>
          <w:sz w:val="24"/>
          <w:szCs w:val="24"/>
          <w:lang w:bidi="ar-SA"/>
        </w:rPr>
        <w:t>_manage</w:t>
      </w:r>
      <w:proofErr w:type="spellEnd"/>
    </w:p>
    <w:p w14:paraId="019832CF" w14:textId="77777777" w:rsidR="00BE4717" w:rsidRPr="00295259" w:rsidRDefault="00922BDE" w:rsidP="00FE50CD">
      <w:pPr>
        <w:pStyle w:val="Heading3"/>
        <w:rPr>
          <w:rFonts w:ascii="Times New Roman" w:eastAsiaTheme="minorEastAsia" w:hAnsi="Times New Roman" w:cs="Times New Roman"/>
          <w:color w:val="auto"/>
          <w:sz w:val="24"/>
          <w:szCs w:val="24"/>
          <w:lang w:bidi="ar-SA"/>
        </w:rPr>
      </w:pPr>
      <w:bookmarkStart w:id="168" w:name="_Toc394490878"/>
      <w:r w:rsidRPr="00295259">
        <w:rPr>
          <w:rFonts w:ascii="Times New Roman" w:eastAsiaTheme="minorEastAsia" w:hAnsi="Times New Roman" w:cs="Times New Roman"/>
          <w:color w:val="auto"/>
          <w:sz w:val="24"/>
          <w:szCs w:val="24"/>
          <w:lang w:bidi="ar-SA"/>
        </w:rPr>
        <w:t>Unit Test Case 03 (UTC-03):</w:t>
      </w:r>
      <w:r w:rsidR="00280D83" w:rsidRPr="00295259">
        <w:rPr>
          <w:rFonts w:ascii="Times New Roman" w:eastAsiaTheme="minorEastAsia" w:hAnsi="Times New Roman" w:cs="Times New Roman"/>
          <w:color w:val="auto"/>
          <w:sz w:val="24"/>
          <w:szCs w:val="24"/>
          <w:lang w:bidi="ar-SA"/>
        </w:rPr>
        <w:t xml:space="preserve"> </w:t>
      </w:r>
      <w:proofErr w:type="spellStart"/>
      <w:r w:rsidR="00280D83" w:rsidRPr="00295259">
        <w:rPr>
          <w:rFonts w:ascii="Times New Roman" w:eastAsiaTheme="minorEastAsia" w:hAnsi="Times New Roman" w:cs="Times New Roman"/>
          <w:color w:val="auto"/>
          <w:sz w:val="24"/>
          <w:szCs w:val="24"/>
          <w:lang w:bidi="ar-SA"/>
        </w:rPr>
        <w:t>testd_</w:t>
      </w:r>
      <w:proofErr w:type="gramStart"/>
      <w:r w:rsidR="00280D83" w:rsidRPr="00295259">
        <w:rPr>
          <w:rFonts w:ascii="Times New Roman" w:eastAsiaTheme="minorEastAsia" w:hAnsi="Times New Roman" w:cs="Times New Roman"/>
          <w:color w:val="auto"/>
          <w:sz w:val="24"/>
          <w:szCs w:val="24"/>
          <w:lang w:bidi="ar-SA"/>
        </w:rPr>
        <w:t>l</w:t>
      </w:r>
      <w:r w:rsidR="00BE4717" w:rsidRPr="00295259">
        <w:rPr>
          <w:rFonts w:ascii="Times New Roman" w:eastAsiaTheme="minorEastAsia" w:hAnsi="Times New Roman" w:cs="Times New Roman"/>
          <w:color w:val="auto"/>
          <w:sz w:val="24"/>
          <w:szCs w:val="24"/>
          <w:lang w:bidi="ar-SA"/>
        </w:rPr>
        <w:t>ogin</w:t>
      </w:r>
      <w:proofErr w:type="spellEnd"/>
      <w:r w:rsidR="00BE4717" w:rsidRPr="00295259">
        <w:rPr>
          <w:rFonts w:ascii="Times New Roman" w:eastAsiaTheme="minorEastAsia" w:hAnsi="Times New Roman" w:cs="Times New Roman"/>
          <w:color w:val="auto"/>
          <w:sz w:val="24"/>
          <w:szCs w:val="24"/>
          <w:lang w:bidi="ar-SA"/>
        </w:rPr>
        <w:t>()</w:t>
      </w:r>
      <w:bookmarkEnd w:id="168"/>
      <w:proofErr w:type="gramEnd"/>
    </w:p>
    <w:p w14:paraId="46E1CE38" w14:textId="77777777" w:rsidR="00BE4717" w:rsidRPr="00295259" w:rsidRDefault="00BE4717" w:rsidP="00BE471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p w14:paraId="5FB11BD3" w14:textId="3C73EC10" w:rsidR="00BE4717" w:rsidRPr="00295259" w:rsidRDefault="00BE4717" w:rsidP="00BE4717">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b/>
        <w:t>Te</w:t>
      </w:r>
      <w:r w:rsidR="00764225" w:rsidRPr="00295259">
        <w:rPr>
          <w:rFonts w:ascii="Times" w:eastAsiaTheme="minorEastAsia" w:hAnsi="Times" w:cs="Times"/>
          <w:color w:val="auto"/>
          <w:sz w:val="24"/>
          <w:szCs w:val="24"/>
          <w:lang w:bidi="ar-SA"/>
        </w:rPr>
        <w:t>st the login function of dentist in cl</w:t>
      </w:r>
      <w:r w:rsidR="0043307A" w:rsidRPr="00295259">
        <w:rPr>
          <w:rFonts w:ascii="Times" w:eastAsiaTheme="minorEastAsia" w:hAnsi="Times" w:cs="Times"/>
          <w:color w:val="auto"/>
          <w:sz w:val="24"/>
          <w:szCs w:val="24"/>
          <w:lang w:bidi="ar-SA"/>
        </w:rPr>
        <w:t xml:space="preserve">ass </w:t>
      </w:r>
      <w:proofErr w:type="spellStart"/>
      <w:r w:rsidR="0043307A" w:rsidRPr="00295259">
        <w:rPr>
          <w:rFonts w:ascii="Times" w:eastAsiaTheme="minorEastAsia" w:hAnsi="Times" w:cs="Times"/>
          <w:color w:val="auto"/>
          <w:sz w:val="24"/>
          <w:szCs w:val="24"/>
          <w:lang w:bidi="ar-SA"/>
        </w:rPr>
        <w:t>Dentist_manage</w:t>
      </w:r>
      <w:proofErr w:type="spellEnd"/>
      <w:r w:rsidR="0043307A" w:rsidRPr="00295259">
        <w:rPr>
          <w:rFonts w:ascii="Times" w:eastAsiaTheme="minorEastAsia" w:hAnsi="Times" w:cs="Times"/>
          <w:color w:val="auto"/>
          <w:sz w:val="24"/>
          <w:szCs w:val="24"/>
          <w:lang w:bidi="ar-SA"/>
        </w:rPr>
        <w:t xml:space="preserve"> by input </w:t>
      </w:r>
      <w:proofErr w:type="spellStart"/>
      <w:r w:rsidR="0043307A" w:rsidRPr="00295259">
        <w:rPr>
          <w:rFonts w:ascii="Times" w:eastAsiaTheme="minorEastAsia" w:hAnsi="Times" w:cs="Times"/>
          <w:color w:val="auto"/>
          <w:sz w:val="24"/>
          <w:szCs w:val="24"/>
          <w:lang w:bidi="ar-SA"/>
        </w:rPr>
        <w:t>dentist</w:t>
      </w:r>
      <w:r w:rsidR="00833C82" w:rsidRPr="00295259">
        <w:rPr>
          <w:rFonts w:ascii="Times" w:eastAsiaTheme="minorEastAsia" w:hAnsi="Times" w:cs="Times"/>
          <w:color w:val="auto"/>
          <w:sz w:val="24"/>
          <w:szCs w:val="24"/>
          <w:lang w:bidi="ar-SA"/>
        </w:rPr>
        <w:t>ID</w:t>
      </w:r>
      <w:proofErr w:type="spellEnd"/>
      <w:r w:rsidR="00833C82" w:rsidRPr="00295259">
        <w:rPr>
          <w:rFonts w:ascii="Times" w:eastAsiaTheme="minorEastAsia" w:hAnsi="Times" w:cs="Times"/>
          <w:color w:val="auto"/>
          <w:sz w:val="24"/>
          <w:szCs w:val="24"/>
          <w:lang w:bidi="ar-SA"/>
        </w:rPr>
        <w:t xml:space="preserve"> and </w:t>
      </w:r>
      <w:proofErr w:type="gramStart"/>
      <w:r w:rsidR="00833C82" w:rsidRPr="00295259">
        <w:rPr>
          <w:rFonts w:ascii="Times" w:eastAsiaTheme="minorEastAsia" w:hAnsi="Times" w:cs="Times"/>
          <w:color w:val="auto"/>
          <w:sz w:val="24"/>
          <w:szCs w:val="24"/>
          <w:lang w:bidi="ar-SA"/>
        </w:rPr>
        <w:t xml:space="preserve">password </w:t>
      </w:r>
      <w:r w:rsidR="00833C82" w:rsidRPr="00295259">
        <w:rPr>
          <w:rFonts w:ascii="Times" w:eastAsiaTheme="minorEastAsia" w:hAnsi="Times" w:cs="Times"/>
          <w:color w:val="auto"/>
          <w:sz w:val="24"/>
          <w:szCs w:val="24"/>
          <w:highlight w:val="yellow"/>
          <w:lang w:bidi="ar-SA"/>
        </w:rPr>
        <w:t>:</w:t>
      </w:r>
      <w:proofErr w:type="gramEnd"/>
      <w:r w:rsidR="00833C82" w:rsidRPr="00295259">
        <w:rPr>
          <w:rFonts w:ascii="Times" w:eastAsiaTheme="minorEastAsia" w:hAnsi="Times" w:cs="Times"/>
          <w:color w:val="auto"/>
          <w:sz w:val="24"/>
          <w:szCs w:val="24"/>
          <w:highlight w:val="yellow"/>
          <w:lang w:bidi="ar-SA"/>
        </w:rPr>
        <w:t xml:space="preserve"> public function login($</w:t>
      </w:r>
      <w:proofErr w:type="spellStart"/>
      <w:r w:rsidR="00833C82" w:rsidRPr="00295259">
        <w:rPr>
          <w:rFonts w:ascii="Times" w:eastAsiaTheme="minorEastAsia" w:hAnsi="Times" w:cs="Times"/>
          <w:color w:val="auto"/>
          <w:sz w:val="24"/>
          <w:szCs w:val="24"/>
          <w:highlight w:val="yellow"/>
          <w:lang w:bidi="ar-SA"/>
        </w:rPr>
        <w:t>dentistID</w:t>
      </w:r>
      <w:proofErr w:type="spellEnd"/>
      <w:r w:rsidR="00833C82" w:rsidRPr="00295259">
        <w:rPr>
          <w:rFonts w:ascii="Times" w:eastAsiaTheme="minorEastAsia" w:hAnsi="Times" w:cs="Times"/>
          <w:color w:val="auto"/>
          <w:sz w:val="24"/>
          <w:szCs w:val="24"/>
          <w:highlight w:val="yellow"/>
          <w:lang w:bidi="ar-SA"/>
        </w:rPr>
        <w:t>, $password)</w:t>
      </w:r>
    </w:p>
    <w:p w14:paraId="28855F05" w14:textId="544AEBDA" w:rsidR="00BE4717" w:rsidRPr="00295259" w:rsidRDefault="00BE4717" w:rsidP="00BE471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Data:</w:t>
      </w:r>
      <w:r w:rsidR="00833C82" w:rsidRPr="00295259">
        <w:rPr>
          <w:rFonts w:ascii="Times" w:eastAsiaTheme="minorEastAsia" w:hAnsi="Times" w:cs="Times"/>
          <w:b/>
          <w:bCs/>
          <w:color w:val="auto"/>
          <w:sz w:val="24"/>
          <w:szCs w:val="24"/>
          <w:lang w:bidi="ar-SA"/>
        </w:rPr>
        <w:t xml:space="preserve"> Refer to </w:t>
      </w:r>
      <w:proofErr w:type="gramStart"/>
      <w:r w:rsidR="00833C82" w:rsidRPr="00295259">
        <w:rPr>
          <w:rFonts w:ascii="Times" w:eastAsiaTheme="minorEastAsia" w:hAnsi="Times" w:cs="Times"/>
          <w:b/>
          <w:bCs/>
          <w:color w:val="auto"/>
          <w:sz w:val="24"/>
          <w:szCs w:val="24"/>
          <w:lang w:bidi="ar-SA"/>
        </w:rPr>
        <w:t>Appendix(</w:t>
      </w:r>
      <w:proofErr w:type="gramEnd"/>
      <w:r w:rsidR="00833C82" w:rsidRPr="00295259">
        <w:rPr>
          <w:rFonts w:ascii="Times" w:eastAsiaTheme="minorEastAsia" w:hAnsi="Times" w:cs="Times"/>
          <w:b/>
          <w:bCs/>
          <w:color w:val="auto"/>
          <w:sz w:val="24"/>
          <w:szCs w:val="24"/>
          <w:lang w:bidi="ar-SA"/>
        </w:rPr>
        <w:t>p.67) for test data</w:t>
      </w:r>
    </w:p>
    <w:tbl>
      <w:tblPr>
        <w:tblStyle w:val="TableGrid"/>
        <w:tblW w:w="0" w:type="auto"/>
        <w:tblLook w:val="04A0" w:firstRow="1" w:lastRow="0" w:firstColumn="1" w:lastColumn="0" w:noHBand="0" w:noVBand="1"/>
      </w:tblPr>
      <w:tblGrid>
        <w:gridCol w:w="2838"/>
        <w:gridCol w:w="2839"/>
        <w:gridCol w:w="2839"/>
      </w:tblGrid>
      <w:tr w:rsidR="00BE4717" w:rsidRPr="00295259" w14:paraId="74EF886D" w14:textId="77777777" w:rsidTr="00651001">
        <w:tc>
          <w:tcPr>
            <w:tcW w:w="2838" w:type="dxa"/>
            <w:shd w:val="clear" w:color="auto" w:fill="D9D9D9" w:themeFill="background1" w:themeFillShade="D9"/>
            <w:vAlign w:val="center"/>
          </w:tcPr>
          <w:p w14:paraId="1F9B15D7" w14:textId="77777777" w:rsidR="00BE4717" w:rsidRPr="00295259"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Parameter name</w:t>
            </w:r>
          </w:p>
        </w:tc>
        <w:tc>
          <w:tcPr>
            <w:tcW w:w="2839" w:type="dxa"/>
            <w:shd w:val="clear" w:color="auto" w:fill="D9D9D9" w:themeFill="background1" w:themeFillShade="D9"/>
            <w:vAlign w:val="center"/>
          </w:tcPr>
          <w:p w14:paraId="1BA19679" w14:textId="77777777" w:rsidR="00BE4717" w:rsidRPr="00295259"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Parameter type</w:t>
            </w:r>
          </w:p>
        </w:tc>
        <w:tc>
          <w:tcPr>
            <w:tcW w:w="2839" w:type="dxa"/>
            <w:shd w:val="clear" w:color="auto" w:fill="D9D9D9" w:themeFill="background1" w:themeFillShade="D9"/>
            <w:vAlign w:val="center"/>
          </w:tcPr>
          <w:p w14:paraId="211670BB" w14:textId="77777777" w:rsidR="00BE4717" w:rsidRPr="00295259"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Value</w:t>
            </w:r>
          </w:p>
        </w:tc>
      </w:tr>
      <w:tr w:rsidR="00BE4717" w:rsidRPr="00295259" w14:paraId="5CEEE755" w14:textId="77777777" w:rsidTr="00651001">
        <w:tc>
          <w:tcPr>
            <w:tcW w:w="2838" w:type="dxa"/>
            <w:vAlign w:val="center"/>
          </w:tcPr>
          <w:p w14:paraId="2451BD47" w14:textId="0FEC91C7" w:rsidR="00BE4717" w:rsidRPr="00295259" w:rsidRDefault="007A05F8"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in_user_f</w:t>
            </w:r>
            <w:proofErr w:type="spellEnd"/>
          </w:p>
        </w:tc>
        <w:tc>
          <w:tcPr>
            <w:tcW w:w="2839" w:type="dxa"/>
            <w:vAlign w:val="center"/>
          </w:tcPr>
          <w:p w14:paraId="6ED7140C" w14:textId="77777777" w:rsidR="00BE4717" w:rsidRPr="00295259"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sidRPr="00295259">
              <w:rPr>
                <w:rFonts w:ascii="Times" w:eastAsiaTheme="minorEastAsia" w:hAnsi="Times" w:cs="Times"/>
                <w:color w:val="auto"/>
                <w:sz w:val="24"/>
                <w:szCs w:val="24"/>
                <w:lang w:bidi="ar-SA"/>
              </w:rPr>
              <w:t>Varchar</w:t>
            </w:r>
            <w:proofErr w:type="spellEnd"/>
          </w:p>
        </w:tc>
        <w:tc>
          <w:tcPr>
            <w:tcW w:w="2839" w:type="dxa"/>
            <w:vAlign w:val="center"/>
          </w:tcPr>
          <w:p w14:paraId="4C290699" w14:textId="77777777" w:rsidR="00BE4717" w:rsidRPr="00295259"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sidRPr="00295259">
              <w:rPr>
                <w:rFonts w:ascii="Times" w:eastAsiaTheme="minorEastAsia" w:hAnsi="Times" w:cs="Times"/>
                <w:color w:val="auto"/>
                <w:sz w:val="24"/>
                <w:szCs w:val="24"/>
                <w:lang w:bidi="ar-SA"/>
              </w:rPr>
              <w:t>xxxx</w:t>
            </w:r>
            <w:proofErr w:type="spellEnd"/>
          </w:p>
        </w:tc>
      </w:tr>
      <w:tr w:rsidR="00BE4717" w:rsidRPr="00295259" w14:paraId="498AF680" w14:textId="77777777" w:rsidTr="00651001">
        <w:tc>
          <w:tcPr>
            <w:tcW w:w="2838" w:type="dxa"/>
            <w:vAlign w:val="center"/>
          </w:tcPr>
          <w:p w14:paraId="542D9A38" w14:textId="51859BA7" w:rsidR="00BE4717" w:rsidRPr="00295259" w:rsidRDefault="007A05F8"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in_pass_f</w:t>
            </w:r>
            <w:proofErr w:type="spellEnd"/>
          </w:p>
        </w:tc>
        <w:tc>
          <w:tcPr>
            <w:tcW w:w="2839" w:type="dxa"/>
            <w:vAlign w:val="center"/>
          </w:tcPr>
          <w:p w14:paraId="74823739" w14:textId="77777777" w:rsidR="00BE4717" w:rsidRPr="00295259"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sidRPr="00295259">
              <w:rPr>
                <w:rFonts w:ascii="Times" w:eastAsiaTheme="minorEastAsia" w:hAnsi="Times" w:cs="Times"/>
                <w:color w:val="auto"/>
                <w:sz w:val="24"/>
                <w:szCs w:val="24"/>
                <w:lang w:bidi="ar-SA"/>
              </w:rPr>
              <w:t>Varchar</w:t>
            </w:r>
            <w:proofErr w:type="spellEnd"/>
          </w:p>
        </w:tc>
        <w:tc>
          <w:tcPr>
            <w:tcW w:w="2839" w:type="dxa"/>
            <w:vAlign w:val="center"/>
          </w:tcPr>
          <w:p w14:paraId="428D8097" w14:textId="77777777" w:rsidR="00BE4717" w:rsidRPr="00295259"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sidRPr="00295259">
              <w:rPr>
                <w:rFonts w:ascii="Times" w:eastAsiaTheme="minorEastAsia" w:hAnsi="Times" w:cs="Times"/>
                <w:color w:val="auto"/>
                <w:sz w:val="24"/>
                <w:szCs w:val="24"/>
                <w:lang w:bidi="ar-SA"/>
              </w:rPr>
              <w:t>xxxx</w:t>
            </w:r>
            <w:proofErr w:type="spellEnd"/>
          </w:p>
        </w:tc>
      </w:tr>
      <w:tr w:rsidR="00BE4717" w:rsidRPr="00295259" w14:paraId="01BC5B3B" w14:textId="77777777" w:rsidTr="00651001">
        <w:tc>
          <w:tcPr>
            <w:tcW w:w="2838" w:type="dxa"/>
            <w:vAlign w:val="center"/>
          </w:tcPr>
          <w:p w14:paraId="731F5793" w14:textId="7941FAA5" w:rsidR="00BE4717" w:rsidRPr="00295259" w:rsidRDefault="007A05F8"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in_user_t</w:t>
            </w:r>
            <w:proofErr w:type="spellEnd"/>
          </w:p>
        </w:tc>
        <w:tc>
          <w:tcPr>
            <w:tcW w:w="2839" w:type="dxa"/>
            <w:vAlign w:val="center"/>
          </w:tcPr>
          <w:p w14:paraId="146FA2C2" w14:textId="77777777" w:rsidR="00BE4717" w:rsidRPr="00295259"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sidRPr="00295259">
              <w:rPr>
                <w:rFonts w:ascii="Times" w:eastAsiaTheme="minorEastAsia" w:hAnsi="Times" w:cs="Times"/>
                <w:color w:val="auto"/>
                <w:sz w:val="24"/>
                <w:szCs w:val="24"/>
                <w:lang w:bidi="ar-SA"/>
              </w:rPr>
              <w:t>Varchar</w:t>
            </w:r>
            <w:proofErr w:type="spellEnd"/>
          </w:p>
        </w:tc>
        <w:tc>
          <w:tcPr>
            <w:tcW w:w="2839" w:type="dxa"/>
            <w:vAlign w:val="center"/>
          </w:tcPr>
          <w:p w14:paraId="19C3A5CD" w14:textId="05D55D31" w:rsidR="00BE4717" w:rsidRPr="00295259" w:rsidRDefault="007A05F8"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D001</w:t>
            </w:r>
          </w:p>
        </w:tc>
      </w:tr>
      <w:tr w:rsidR="00BE4717" w:rsidRPr="00295259" w14:paraId="1F6114E6" w14:textId="77777777" w:rsidTr="00651001">
        <w:trPr>
          <w:trHeight w:val="70"/>
        </w:trPr>
        <w:tc>
          <w:tcPr>
            <w:tcW w:w="2838" w:type="dxa"/>
            <w:vAlign w:val="center"/>
          </w:tcPr>
          <w:p w14:paraId="32048AED" w14:textId="480A2EDB" w:rsidR="00BE4717" w:rsidRPr="00295259" w:rsidRDefault="007A05F8"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in_pass_t</w:t>
            </w:r>
            <w:proofErr w:type="spellEnd"/>
          </w:p>
        </w:tc>
        <w:tc>
          <w:tcPr>
            <w:tcW w:w="2839" w:type="dxa"/>
            <w:vAlign w:val="center"/>
          </w:tcPr>
          <w:p w14:paraId="73526B2E" w14:textId="77777777" w:rsidR="00BE4717" w:rsidRPr="00295259"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sidRPr="00295259">
              <w:rPr>
                <w:rFonts w:ascii="Times" w:eastAsiaTheme="minorEastAsia" w:hAnsi="Times" w:cs="Times"/>
                <w:color w:val="auto"/>
                <w:sz w:val="24"/>
                <w:szCs w:val="24"/>
                <w:lang w:bidi="ar-SA"/>
              </w:rPr>
              <w:t>Varchar</w:t>
            </w:r>
            <w:proofErr w:type="spellEnd"/>
          </w:p>
        </w:tc>
        <w:tc>
          <w:tcPr>
            <w:tcW w:w="2839" w:type="dxa"/>
            <w:vAlign w:val="center"/>
          </w:tcPr>
          <w:p w14:paraId="3BE6C6B0" w14:textId="77777777" w:rsidR="00BE4717" w:rsidRPr="00295259"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1234</w:t>
            </w:r>
          </w:p>
        </w:tc>
      </w:tr>
    </w:tbl>
    <w:p w14:paraId="6A6B6F8D" w14:textId="77777777" w:rsidR="00BE4717" w:rsidRPr="00295259" w:rsidRDefault="00BE4717" w:rsidP="00BE4717">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6A376AC" w14:textId="77777777" w:rsidR="00BE4717" w:rsidRPr="00295259" w:rsidRDefault="00BE4717" w:rsidP="00BE471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4"/>
        <w:gridCol w:w="3009"/>
        <w:gridCol w:w="1405"/>
        <w:gridCol w:w="1296"/>
        <w:gridCol w:w="1143"/>
        <w:gridCol w:w="1169"/>
      </w:tblGrid>
      <w:tr w:rsidR="00BE4717" w:rsidRPr="00295259" w14:paraId="15717B87" w14:textId="77777777" w:rsidTr="00651001">
        <w:trPr>
          <w:trHeight w:val="368"/>
        </w:trPr>
        <w:tc>
          <w:tcPr>
            <w:tcW w:w="494" w:type="dxa"/>
            <w:vMerge w:val="restart"/>
            <w:shd w:val="clear" w:color="auto" w:fill="D9D9D9" w:themeFill="background1" w:themeFillShade="D9"/>
            <w:vAlign w:val="center"/>
          </w:tcPr>
          <w:p w14:paraId="380C8764" w14:textId="77777777" w:rsidR="00BE4717" w:rsidRPr="00295259"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ID</w:t>
            </w:r>
          </w:p>
        </w:tc>
        <w:tc>
          <w:tcPr>
            <w:tcW w:w="3009" w:type="dxa"/>
            <w:vMerge w:val="restart"/>
            <w:shd w:val="clear" w:color="auto" w:fill="D9D9D9" w:themeFill="background1" w:themeFillShade="D9"/>
            <w:vAlign w:val="center"/>
          </w:tcPr>
          <w:p w14:paraId="53B2D82D" w14:textId="77777777" w:rsidR="00BE4717" w:rsidRPr="00295259"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tc>
        <w:tc>
          <w:tcPr>
            <w:tcW w:w="2701" w:type="dxa"/>
            <w:gridSpan w:val="2"/>
            <w:shd w:val="clear" w:color="auto" w:fill="D9D9D9" w:themeFill="background1" w:themeFillShade="D9"/>
            <w:vAlign w:val="center"/>
          </w:tcPr>
          <w:p w14:paraId="0F1C0FD1" w14:textId="77777777" w:rsidR="00BE4717" w:rsidRPr="00295259"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Input</w:t>
            </w:r>
          </w:p>
        </w:tc>
        <w:tc>
          <w:tcPr>
            <w:tcW w:w="1143" w:type="dxa"/>
            <w:vMerge w:val="restart"/>
            <w:shd w:val="clear" w:color="auto" w:fill="D9D9D9" w:themeFill="background1" w:themeFillShade="D9"/>
            <w:vAlign w:val="center"/>
          </w:tcPr>
          <w:p w14:paraId="429773C2" w14:textId="77777777" w:rsidR="00BE4717" w:rsidRPr="00295259"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Remark</w:t>
            </w:r>
          </w:p>
        </w:tc>
        <w:tc>
          <w:tcPr>
            <w:tcW w:w="1169" w:type="dxa"/>
            <w:vMerge w:val="restart"/>
            <w:shd w:val="clear" w:color="auto" w:fill="D9D9D9" w:themeFill="background1" w:themeFillShade="D9"/>
            <w:vAlign w:val="center"/>
          </w:tcPr>
          <w:p w14:paraId="4740A11C" w14:textId="77777777" w:rsidR="00BE4717" w:rsidRPr="00295259"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Expected</w:t>
            </w:r>
          </w:p>
        </w:tc>
      </w:tr>
      <w:tr w:rsidR="00BE4717" w:rsidRPr="00295259" w14:paraId="5B02C17E" w14:textId="77777777" w:rsidTr="00651001">
        <w:trPr>
          <w:trHeight w:val="151"/>
        </w:trPr>
        <w:tc>
          <w:tcPr>
            <w:tcW w:w="494" w:type="dxa"/>
            <w:vMerge/>
            <w:vAlign w:val="center"/>
          </w:tcPr>
          <w:p w14:paraId="3D9CA10A" w14:textId="77777777" w:rsidR="00BE4717" w:rsidRPr="00295259"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09" w:type="dxa"/>
            <w:vMerge/>
            <w:vAlign w:val="center"/>
          </w:tcPr>
          <w:p w14:paraId="3CDAE2E9" w14:textId="77777777" w:rsidR="00BE4717" w:rsidRPr="00295259"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05" w:type="dxa"/>
            <w:shd w:val="clear" w:color="auto" w:fill="D9D9D9" w:themeFill="background1" w:themeFillShade="D9"/>
            <w:vAlign w:val="center"/>
          </w:tcPr>
          <w:p w14:paraId="343FDC29" w14:textId="77777777" w:rsidR="00BE4717" w:rsidRPr="00295259"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spellStart"/>
            <w:r w:rsidRPr="00295259">
              <w:rPr>
                <w:rFonts w:ascii="Times" w:eastAsiaTheme="minorEastAsia" w:hAnsi="Times" w:cs="Times"/>
                <w:b/>
                <w:bCs/>
                <w:color w:val="auto"/>
                <w:sz w:val="24"/>
                <w:szCs w:val="24"/>
                <w:lang w:bidi="ar-SA"/>
              </w:rPr>
              <w:t>patientID</w:t>
            </w:r>
            <w:proofErr w:type="spellEnd"/>
          </w:p>
        </w:tc>
        <w:tc>
          <w:tcPr>
            <w:tcW w:w="1296" w:type="dxa"/>
            <w:shd w:val="clear" w:color="auto" w:fill="D9D9D9" w:themeFill="background1" w:themeFillShade="D9"/>
            <w:vAlign w:val="center"/>
          </w:tcPr>
          <w:p w14:paraId="10EDF0BB" w14:textId="77777777" w:rsidR="00BE4717" w:rsidRPr="00295259"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password</w:t>
            </w:r>
          </w:p>
        </w:tc>
        <w:tc>
          <w:tcPr>
            <w:tcW w:w="1143" w:type="dxa"/>
            <w:vMerge/>
          </w:tcPr>
          <w:p w14:paraId="1338F5A0" w14:textId="77777777" w:rsidR="00BE4717" w:rsidRPr="00295259" w:rsidRDefault="00BE4717"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1169" w:type="dxa"/>
            <w:vMerge/>
          </w:tcPr>
          <w:p w14:paraId="0B33BDBD" w14:textId="77777777" w:rsidR="00BE4717" w:rsidRPr="00295259" w:rsidRDefault="00BE4717"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BE4717" w:rsidRPr="00295259" w14:paraId="27B4D670" w14:textId="77777777" w:rsidTr="00651001">
        <w:tc>
          <w:tcPr>
            <w:tcW w:w="494" w:type="dxa"/>
            <w:vAlign w:val="center"/>
          </w:tcPr>
          <w:p w14:paraId="13C5E3B4" w14:textId="77777777" w:rsidR="00BE4717" w:rsidRPr="00295259"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1</w:t>
            </w:r>
          </w:p>
        </w:tc>
        <w:tc>
          <w:tcPr>
            <w:tcW w:w="3009" w:type="dxa"/>
            <w:vAlign w:val="center"/>
          </w:tcPr>
          <w:p w14:paraId="29BD3D92" w14:textId="5823484D" w:rsidR="00BE4717" w:rsidRPr="00295259"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Test login in false</w:t>
            </w:r>
            <w:r w:rsidR="0040616F" w:rsidRPr="00295259">
              <w:rPr>
                <w:rFonts w:ascii="Times" w:eastAsiaTheme="minorEastAsia" w:hAnsi="Times" w:cs="Times"/>
                <w:color w:val="auto"/>
                <w:sz w:val="24"/>
                <w:szCs w:val="24"/>
                <w:lang w:bidi="ar-SA"/>
              </w:rPr>
              <w:t xml:space="preserve"> case with no registered </w:t>
            </w:r>
            <w:proofErr w:type="spellStart"/>
            <w:r w:rsidR="0040616F" w:rsidRPr="00295259">
              <w:rPr>
                <w:rFonts w:ascii="Times" w:eastAsiaTheme="minorEastAsia" w:hAnsi="Times" w:cs="Times"/>
                <w:color w:val="auto"/>
                <w:sz w:val="24"/>
                <w:szCs w:val="24"/>
                <w:lang w:bidi="ar-SA"/>
              </w:rPr>
              <w:t>dentist</w:t>
            </w:r>
            <w:r w:rsidRPr="00295259">
              <w:rPr>
                <w:rFonts w:ascii="Times" w:eastAsiaTheme="minorEastAsia" w:hAnsi="Times" w:cs="Times"/>
                <w:color w:val="auto"/>
                <w:sz w:val="24"/>
                <w:szCs w:val="24"/>
                <w:lang w:bidi="ar-SA"/>
              </w:rPr>
              <w:t>ID</w:t>
            </w:r>
            <w:proofErr w:type="spellEnd"/>
            <w:r w:rsidRPr="00295259">
              <w:rPr>
                <w:rFonts w:ascii="Times" w:eastAsiaTheme="minorEastAsia" w:hAnsi="Times" w:cs="Times"/>
                <w:color w:val="auto"/>
                <w:sz w:val="24"/>
                <w:szCs w:val="24"/>
                <w:lang w:bidi="ar-SA"/>
              </w:rPr>
              <w:t xml:space="preserve"> and password</w:t>
            </w:r>
          </w:p>
        </w:tc>
        <w:tc>
          <w:tcPr>
            <w:tcW w:w="1405" w:type="dxa"/>
            <w:vAlign w:val="center"/>
          </w:tcPr>
          <w:p w14:paraId="5BEFC0F6" w14:textId="466F7DD2" w:rsidR="00BE4717" w:rsidRPr="00295259"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in_user_f</w:t>
            </w:r>
            <w:proofErr w:type="spellEnd"/>
          </w:p>
        </w:tc>
        <w:tc>
          <w:tcPr>
            <w:tcW w:w="1296" w:type="dxa"/>
            <w:vAlign w:val="center"/>
          </w:tcPr>
          <w:p w14:paraId="17CA7CAE" w14:textId="2E7D6E37" w:rsidR="00BE4717" w:rsidRPr="00295259"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in_pass_f</w:t>
            </w:r>
            <w:proofErr w:type="spellEnd"/>
          </w:p>
        </w:tc>
        <w:tc>
          <w:tcPr>
            <w:tcW w:w="1143" w:type="dxa"/>
            <w:vAlign w:val="center"/>
          </w:tcPr>
          <w:p w14:paraId="4E1DD47C" w14:textId="2FD5CCE3" w:rsidR="00BE4717" w:rsidRPr="00295259"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highlight w:val="yellow"/>
                <w:lang w:bidi="ar-SA"/>
              </w:rPr>
              <w:t xml:space="preserve">Both </w:t>
            </w:r>
            <w:proofErr w:type="spellStart"/>
            <w:r w:rsidRPr="00295259">
              <w:rPr>
                <w:rFonts w:ascii="Times" w:eastAsiaTheme="minorEastAsia" w:hAnsi="Times" w:cs="Times"/>
                <w:color w:val="auto"/>
                <w:sz w:val="24"/>
                <w:szCs w:val="24"/>
                <w:highlight w:val="yellow"/>
                <w:lang w:bidi="ar-SA"/>
              </w:rPr>
              <w:t>dentistID</w:t>
            </w:r>
            <w:proofErr w:type="spellEnd"/>
            <w:r w:rsidRPr="00295259">
              <w:rPr>
                <w:rFonts w:ascii="Times" w:eastAsiaTheme="minorEastAsia" w:hAnsi="Times" w:cs="Times"/>
                <w:color w:val="auto"/>
                <w:sz w:val="24"/>
                <w:szCs w:val="24"/>
                <w:highlight w:val="yellow"/>
                <w:lang w:bidi="ar-SA"/>
              </w:rPr>
              <w:t xml:space="preserve"> and password are not in database</w:t>
            </w:r>
          </w:p>
        </w:tc>
        <w:tc>
          <w:tcPr>
            <w:tcW w:w="1169" w:type="dxa"/>
            <w:vAlign w:val="center"/>
          </w:tcPr>
          <w:p w14:paraId="696D7881" w14:textId="77777777" w:rsidR="00BE4717" w:rsidRPr="00295259"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false</w:t>
            </w:r>
          </w:p>
        </w:tc>
      </w:tr>
      <w:tr w:rsidR="00BE4717" w:rsidRPr="00295259" w14:paraId="25F1E006" w14:textId="77777777" w:rsidTr="00651001">
        <w:tc>
          <w:tcPr>
            <w:tcW w:w="494" w:type="dxa"/>
            <w:vAlign w:val="center"/>
          </w:tcPr>
          <w:p w14:paraId="5F935DE7" w14:textId="77777777" w:rsidR="00BE4717" w:rsidRPr="00295259"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2</w:t>
            </w:r>
          </w:p>
        </w:tc>
        <w:tc>
          <w:tcPr>
            <w:tcW w:w="3009" w:type="dxa"/>
            <w:vAlign w:val="center"/>
          </w:tcPr>
          <w:p w14:paraId="3386513E" w14:textId="42FEE22A" w:rsidR="00BE4717" w:rsidRPr="00295259"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Test login in true</w:t>
            </w:r>
            <w:r w:rsidR="0040616F" w:rsidRPr="00295259">
              <w:rPr>
                <w:rFonts w:ascii="Times" w:eastAsiaTheme="minorEastAsia" w:hAnsi="Times" w:cs="Times"/>
                <w:color w:val="auto"/>
                <w:sz w:val="24"/>
                <w:szCs w:val="24"/>
                <w:lang w:bidi="ar-SA"/>
              </w:rPr>
              <w:t xml:space="preserve"> case with registered </w:t>
            </w:r>
            <w:proofErr w:type="spellStart"/>
            <w:r w:rsidR="0040616F" w:rsidRPr="00295259">
              <w:rPr>
                <w:rFonts w:ascii="Times" w:eastAsiaTheme="minorEastAsia" w:hAnsi="Times" w:cs="Times"/>
                <w:color w:val="auto"/>
                <w:sz w:val="24"/>
                <w:szCs w:val="24"/>
                <w:lang w:bidi="ar-SA"/>
              </w:rPr>
              <w:t>dentist</w:t>
            </w:r>
            <w:r w:rsidRPr="00295259">
              <w:rPr>
                <w:rFonts w:ascii="Times" w:eastAsiaTheme="minorEastAsia" w:hAnsi="Times" w:cs="Times"/>
                <w:color w:val="auto"/>
                <w:sz w:val="24"/>
                <w:szCs w:val="24"/>
                <w:lang w:bidi="ar-SA"/>
              </w:rPr>
              <w:t>ID</w:t>
            </w:r>
            <w:proofErr w:type="spellEnd"/>
            <w:r w:rsidRPr="00295259">
              <w:rPr>
                <w:rFonts w:ascii="Times" w:eastAsiaTheme="minorEastAsia" w:hAnsi="Times" w:cs="Times"/>
                <w:color w:val="auto"/>
                <w:sz w:val="24"/>
                <w:szCs w:val="24"/>
                <w:lang w:bidi="ar-SA"/>
              </w:rPr>
              <w:t xml:space="preserve"> and password</w:t>
            </w:r>
          </w:p>
        </w:tc>
        <w:tc>
          <w:tcPr>
            <w:tcW w:w="1405" w:type="dxa"/>
            <w:vAlign w:val="center"/>
          </w:tcPr>
          <w:p w14:paraId="42E787B2" w14:textId="5523BF39" w:rsidR="00BE4717" w:rsidRPr="00295259"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in_user_t</w:t>
            </w:r>
            <w:proofErr w:type="spellEnd"/>
          </w:p>
        </w:tc>
        <w:tc>
          <w:tcPr>
            <w:tcW w:w="1296" w:type="dxa"/>
            <w:vAlign w:val="center"/>
          </w:tcPr>
          <w:p w14:paraId="474D9F24" w14:textId="5DB9916E" w:rsidR="00BE4717" w:rsidRPr="00295259"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in_pass_t</w:t>
            </w:r>
            <w:proofErr w:type="spellEnd"/>
          </w:p>
        </w:tc>
        <w:tc>
          <w:tcPr>
            <w:tcW w:w="1143" w:type="dxa"/>
            <w:vAlign w:val="center"/>
          </w:tcPr>
          <w:p w14:paraId="07DEFC00" w14:textId="14C5B76A" w:rsidR="00BE4717" w:rsidRPr="00295259"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highlight w:val="yellow"/>
                <w:lang w:bidi="ar-SA"/>
              </w:rPr>
              <w:t xml:space="preserve">Both </w:t>
            </w:r>
            <w:proofErr w:type="spellStart"/>
            <w:r w:rsidRPr="00295259">
              <w:rPr>
                <w:rFonts w:ascii="Times" w:eastAsiaTheme="minorEastAsia" w:hAnsi="Times" w:cs="Times"/>
                <w:color w:val="auto"/>
                <w:sz w:val="24"/>
                <w:szCs w:val="24"/>
                <w:highlight w:val="yellow"/>
                <w:lang w:bidi="ar-SA"/>
              </w:rPr>
              <w:t>dentistID</w:t>
            </w:r>
            <w:proofErr w:type="spellEnd"/>
            <w:r w:rsidRPr="00295259">
              <w:rPr>
                <w:rFonts w:ascii="Times" w:eastAsiaTheme="minorEastAsia" w:hAnsi="Times" w:cs="Times"/>
                <w:color w:val="auto"/>
                <w:sz w:val="24"/>
                <w:szCs w:val="24"/>
                <w:highlight w:val="yellow"/>
                <w:lang w:bidi="ar-SA"/>
              </w:rPr>
              <w:t xml:space="preserve"> and password are in database</w:t>
            </w:r>
          </w:p>
        </w:tc>
        <w:tc>
          <w:tcPr>
            <w:tcW w:w="1169" w:type="dxa"/>
            <w:vAlign w:val="center"/>
          </w:tcPr>
          <w:p w14:paraId="10765043" w14:textId="77777777" w:rsidR="00BE4717" w:rsidRPr="00295259"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true</w:t>
            </w:r>
          </w:p>
        </w:tc>
      </w:tr>
      <w:tr w:rsidR="0040616F" w:rsidRPr="00295259" w14:paraId="6BFD49C8" w14:textId="77777777" w:rsidTr="00651001">
        <w:tc>
          <w:tcPr>
            <w:tcW w:w="494" w:type="dxa"/>
            <w:vAlign w:val="center"/>
          </w:tcPr>
          <w:p w14:paraId="2E939A65" w14:textId="6F046714" w:rsidR="0040616F" w:rsidRPr="00295259" w:rsidRDefault="0040616F"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3</w:t>
            </w:r>
          </w:p>
        </w:tc>
        <w:tc>
          <w:tcPr>
            <w:tcW w:w="3009" w:type="dxa"/>
            <w:vAlign w:val="center"/>
          </w:tcPr>
          <w:p w14:paraId="6F96E157" w14:textId="18D15B6D" w:rsidR="0040616F" w:rsidRPr="00295259" w:rsidRDefault="0040616F" w:rsidP="004061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highlight w:val="yellow"/>
                <w:lang w:bidi="ar-SA"/>
              </w:rPr>
              <w:t xml:space="preserve">Test login in false case with </w:t>
            </w:r>
            <w:proofErr w:type="spellStart"/>
            <w:r w:rsidRPr="00295259">
              <w:rPr>
                <w:rFonts w:ascii="Times" w:eastAsiaTheme="minorEastAsia" w:hAnsi="Times" w:cs="Times"/>
                <w:color w:val="auto"/>
                <w:sz w:val="24"/>
                <w:szCs w:val="24"/>
                <w:highlight w:val="yellow"/>
                <w:lang w:bidi="ar-SA"/>
              </w:rPr>
              <w:t>dentistID</w:t>
            </w:r>
            <w:proofErr w:type="spellEnd"/>
            <w:r w:rsidRPr="00295259">
              <w:rPr>
                <w:rFonts w:ascii="Times" w:eastAsiaTheme="minorEastAsia" w:hAnsi="Times" w:cs="Times"/>
                <w:color w:val="auto"/>
                <w:sz w:val="24"/>
                <w:szCs w:val="24"/>
                <w:highlight w:val="yellow"/>
                <w:lang w:bidi="ar-SA"/>
              </w:rPr>
              <w:t xml:space="preserve"> and  incorrect password</w:t>
            </w:r>
          </w:p>
        </w:tc>
        <w:tc>
          <w:tcPr>
            <w:tcW w:w="1405" w:type="dxa"/>
            <w:vAlign w:val="center"/>
          </w:tcPr>
          <w:p w14:paraId="0A4FBFD8" w14:textId="01FC7A90" w:rsidR="0040616F" w:rsidRPr="00295259"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in_user_t</w:t>
            </w:r>
            <w:proofErr w:type="spellEnd"/>
          </w:p>
        </w:tc>
        <w:tc>
          <w:tcPr>
            <w:tcW w:w="1296" w:type="dxa"/>
            <w:vAlign w:val="center"/>
          </w:tcPr>
          <w:p w14:paraId="307F710D" w14:textId="66B09D86" w:rsidR="0040616F" w:rsidRPr="00295259"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in_pass_f</w:t>
            </w:r>
            <w:proofErr w:type="spellEnd"/>
          </w:p>
        </w:tc>
        <w:tc>
          <w:tcPr>
            <w:tcW w:w="1143" w:type="dxa"/>
            <w:vAlign w:val="center"/>
          </w:tcPr>
          <w:p w14:paraId="2420C050" w14:textId="5FDAF79D" w:rsidR="0040616F" w:rsidRPr="00295259"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w:t>
            </w:r>
          </w:p>
        </w:tc>
        <w:tc>
          <w:tcPr>
            <w:tcW w:w="1169" w:type="dxa"/>
            <w:vAlign w:val="center"/>
          </w:tcPr>
          <w:p w14:paraId="177E8692" w14:textId="3046F030" w:rsidR="0040616F" w:rsidRPr="00295259"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false</w:t>
            </w:r>
          </w:p>
        </w:tc>
      </w:tr>
      <w:tr w:rsidR="0040616F" w:rsidRPr="00295259" w14:paraId="08B80176" w14:textId="77777777" w:rsidTr="00651001">
        <w:tc>
          <w:tcPr>
            <w:tcW w:w="494" w:type="dxa"/>
            <w:vAlign w:val="center"/>
          </w:tcPr>
          <w:p w14:paraId="4FA74426" w14:textId="161CCFC1" w:rsidR="0040616F" w:rsidRPr="00295259" w:rsidRDefault="0040616F"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4</w:t>
            </w:r>
          </w:p>
        </w:tc>
        <w:tc>
          <w:tcPr>
            <w:tcW w:w="3009" w:type="dxa"/>
            <w:vAlign w:val="center"/>
          </w:tcPr>
          <w:p w14:paraId="5EEE5705" w14:textId="052F1A23" w:rsidR="0040616F" w:rsidRPr="00295259" w:rsidRDefault="0040616F" w:rsidP="0040616F">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 xml:space="preserve">Test login in false case with incorrect </w:t>
            </w:r>
            <w:proofErr w:type="spellStart"/>
            <w:r w:rsidRPr="00295259">
              <w:rPr>
                <w:rFonts w:ascii="Times" w:eastAsiaTheme="minorEastAsia" w:hAnsi="Times" w:cs="Times"/>
                <w:color w:val="auto"/>
                <w:sz w:val="24"/>
                <w:szCs w:val="24"/>
                <w:highlight w:val="yellow"/>
                <w:lang w:bidi="ar-SA"/>
              </w:rPr>
              <w:t>dentistID</w:t>
            </w:r>
            <w:proofErr w:type="spellEnd"/>
            <w:r w:rsidRPr="00295259">
              <w:rPr>
                <w:rFonts w:ascii="Times" w:eastAsiaTheme="minorEastAsia" w:hAnsi="Times" w:cs="Times"/>
                <w:color w:val="auto"/>
                <w:sz w:val="24"/>
                <w:szCs w:val="24"/>
                <w:highlight w:val="yellow"/>
                <w:lang w:bidi="ar-SA"/>
              </w:rPr>
              <w:t xml:space="preserve"> and  correct password</w:t>
            </w:r>
          </w:p>
        </w:tc>
        <w:tc>
          <w:tcPr>
            <w:tcW w:w="1405" w:type="dxa"/>
            <w:vAlign w:val="center"/>
          </w:tcPr>
          <w:p w14:paraId="788D4643" w14:textId="7B2DA308" w:rsidR="0040616F" w:rsidRPr="00295259"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in_user_f</w:t>
            </w:r>
            <w:proofErr w:type="spellEnd"/>
          </w:p>
        </w:tc>
        <w:tc>
          <w:tcPr>
            <w:tcW w:w="1296" w:type="dxa"/>
            <w:vAlign w:val="center"/>
          </w:tcPr>
          <w:p w14:paraId="5ECD644F" w14:textId="016020E7" w:rsidR="0040616F" w:rsidRPr="00295259"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in_pass_t</w:t>
            </w:r>
            <w:proofErr w:type="spellEnd"/>
          </w:p>
        </w:tc>
        <w:tc>
          <w:tcPr>
            <w:tcW w:w="1143" w:type="dxa"/>
            <w:vAlign w:val="center"/>
          </w:tcPr>
          <w:p w14:paraId="088E212A" w14:textId="6E5A2DA0" w:rsidR="0040616F" w:rsidRPr="00295259"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w:t>
            </w:r>
          </w:p>
        </w:tc>
        <w:tc>
          <w:tcPr>
            <w:tcW w:w="1169" w:type="dxa"/>
            <w:vAlign w:val="center"/>
          </w:tcPr>
          <w:p w14:paraId="4F9B0267" w14:textId="2C79307D" w:rsidR="0040616F" w:rsidRPr="00295259"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false</w:t>
            </w:r>
          </w:p>
        </w:tc>
      </w:tr>
    </w:tbl>
    <w:p w14:paraId="4B2C1D2C" w14:textId="77777777" w:rsidR="00F02E6F" w:rsidRPr="00295259"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7284628" w14:textId="77777777" w:rsidR="005D229D" w:rsidRPr="00295259" w:rsidRDefault="0095165E" w:rsidP="00FE50CD">
      <w:pPr>
        <w:pStyle w:val="Heading3"/>
        <w:rPr>
          <w:rFonts w:ascii="Times New Roman" w:eastAsiaTheme="minorEastAsia" w:hAnsi="Times New Roman" w:cs="Times New Roman"/>
          <w:color w:val="auto"/>
          <w:sz w:val="24"/>
          <w:szCs w:val="24"/>
          <w:lang w:bidi="ar-SA"/>
        </w:rPr>
      </w:pPr>
      <w:bookmarkStart w:id="169" w:name="_Toc394490879"/>
      <w:r w:rsidRPr="00295259">
        <w:rPr>
          <w:rFonts w:ascii="Times New Roman" w:eastAsiaTheme="minorEastAsia" w:hAnsi="Times New Roman" w:cs="Times New Roman"/>
          <w:color w:val="auto"/>
          <w:sz w:val="24"/>
          <w:szCs w:val="24"/>
          <w:lang w:bidi="ar-SA"/>
        </w:rPr>
        <w:lastRenderedPageBreak/>
        <w:t xml:space="preserve">Unit Test Case 04 (UTC-04): </w:t>
      </w:r>
      <w:proofErr w:type="spellStart"/>
      <w:r w:rsidR="00280D83" w:rsidRPr="00295259">
        <w:rPr>
          <w:rFonts w:ascii="Times New Roman" w:eastAsiaTheme="minorEastAsia" w:hAnsi="Times New Roman" w:cs="Times New Roman"/>
          <w:color w:val="auto"/>
          <w:sz w:val="24"/>
          <w:szCs w:val="24"/>
          <w:lang w:bidi="ar-SA"/>
        </w:rPr>
        <w:t>testd_</w:t>
      </w:r>
      <w:proofErr w:type="gramStart"/>
      <w:r w:rsidR="00280D83" w:rsidRPr="00295259">
        <w:rPr>
          <w:rFonts w:ascii="Times New Roman" w:eastAsiaTheme="minorEastAsia" w:hAnsi="Times New Roman" w:cs="Times New Roman"/>
          <w:color w:val="auto"/>
          <w:sz w:val="24"/>
          <w:szCs w:val="24"/>
          <w:lang w:bidi="ar-SA"/>
        </w:rPr>
        <w:t>ownCalendar</w:t>
      </w:r>
      <w:proofErr w:type="spellEnd"/>
      <w:r w:rsidR="00280D83" w:rsidRPr="00295259">
        <w:rPr>
          <w:rFonts w:ascii="Times New Roman" w:eastAsiaTheme="minorEastAsia" w:hAnsi="Times New Roman" w:cs="Times New Roman"/>
          <w:color w:val="auto"/>
          <w:sz w:val="24"/>
          <w:szCs w:val="24"/>
          <w:lang w:bidi="ar-SA"/>
        </w:rPr>
        <w:t>()</w:t>
      </w:r>
      <w:bookmarkEnd w:id="169"/>
      <w:proofErr w:type="gramEnd"/>
    </w:p>
    <w:p w14:paraId="3F185535" w14:textId="77777777" w:rsidR="005D229D" w:rsidRPr="00295259"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p w14:paraId="2389A294" w14:textId="5E685A29" w:rsidR="005D229D" w:rsidRPr="00295259" w:rsidRDefault="005D229D" w:rsidP="005D229D">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b/>
        <w:t xml:space="preserve">Test the function of patient which can display their own calendar </w:t>
      </w:r>
      <w:r w:rsidR="004F334A" w:rsidRPr="00295259">
        <w:rPr>
          <w:rFonts w:ascii="Times" w:eastAsiaTheme="minorEastAsia" w:hAnsi="Times" w:cs="Times"/>
          <w:color w:val="auto"/>
          <w:sz w:val="24"/>
          <w:szCs w:val="24"/>
          <w:lang w:bidi="ar-SA"/>
        </w:rPr>
        <w:t>and get dentist</w:t>
      </w:r>
      <w:r w:rsidRPr="00295259">
        <w:rPr>
          <w:rFonts w:ascii="Times" w:eastAsiaTheme="minorEastAsia" w:hAnsi="Times" w:cs="Times"/>
          <w:color w:val="auto"/>
          <w:sz w:val="24"/>
          <w:szCs w:val="24"/>
          <w:lang w:bidi="ar-SA"/>
        </w:rPr>
        <w:t xml:space="preserve">s’ schedule </w:t>
      </w:r>
      <w:r w:rsidR="00833C82" w:rsidRPr="00295259">
        <w:rPr>
          <w:rFonts w:ascii="Times" w:eastAsiaTheme="minorEastAsia" w:hAnsi="Times" w:cs="Times"/>
          <w:color w:val="auto"/>
          <w:sz w:val="24"/>
          <w:szCs w:val="24"/>
          <w:lang w:bidi="ar-SA"/>
        </w:rPr>
        <w:t xml:space="preserve">from </w:t>
      </w:r>
      <w:proofErr w:type="spellStart"/>
      <w:proofErr w:type="gramStart"/>
      <w:r w:rsidR="00833C82" w:rsidRPr="00295259">
        <w:rPr>
          <w:rFonts w:ascii="Times" w:eastAsiaTheme="minorEastAsia" w:hAnsi="Times" w:cs="Times"/>
          <w:color w:val="auto"/>
          <w:sz w:val="24"/>
          <w:szCs w:val="24"/>
          <w:lang w:bidi="ar-SA"/>
        </w:rPr>
        <w:t>dentist</w:t>
      </w:r>
      <w:r w:rsidRPr="00295259">
        <w:rPr>
          <w:rFonts w:ascii="Times" w:eastAsiaTheme="minorEastAsia" w:hAnsi="Times" w:cs="Times"/>
          <w:color w:val="auto"/>
          <w:sz w:val="24"/>
          <w:szCs w:val="24"/>
          <w:lang w:bidi="ar-SA"/>
        </w:rPr>
        <w:t>ID</w:t>
      </w:r>
      <w:proofErr w:type="spellEnd"/>
      <w:r w:rsidR="00833C82" w:rsidRPr="00295259">
        <w:rPr>
          <w:rFonts w:ascii="Times" w:eastAsiaTheme="minorEastAsia" w:hAnsi="Times" w:cs="Times"/>
          <w:color w:val="auto"/>
          <w:sz w:val="24"/>
          <w:szCs w:val="24"/>
          <w:lang w:bidi="ar-SA"/>
        </w:rPr>
        <w:t xml:space="preserve"> </w:t>
      </w:r>
      <w:r w:rsidR="00833C82" w:rsidRPr="00295259">
        <w:rPr>
          <w:rFonts w:ascii="Times" w:eastAsiaTheme="minorEastAsia" w:hAnsi="Times" w:cs="Times"/>
          <w:color w:val="auto"/>
          <w:sz w:val="24"/>
          <w:szCs w:val="24"/>
          <w:highlight w:val="yellow"/>
          <w:lang w:bidi="ar-SA"/>
        </w:rPr>
        <w:t>:</w:t>
      </w:r>
      <w:proofErr w:type="gramEnd"/>
      <w:r w:rsidR="00833C82" w:rsidRPr="00295259">
        <w:rPr>
          <w:rFonts w:ascii="Times" w:eastAsiaTheme="minorEastAsia" w:hAnsi="Times" w:cs="Times"/>
          <w:color w:val="auto"/>
          <w:sz w:val="24"/>
          <w:szCs w:val="24"/>
          <w:highlight w:val="yellow"/>
          <w:lang w:bidi="ar-SA"/>
        </w:rPr>
        <w:t xml:space="preserve"> public function </w:t>
      </w:r>
      <w:proofErr w:type="spellStart"/>
      <w:r w:rsidR="00833C82" w:rsidRPr="00295259">
        <w:rPr>
          <w:rFonts w:ascii="Times" w:eastAsiaTheme="minorEastAsia" w:hAnsi="Times" w:cs="Times"/>
          <w:color w:val="auto"/>
          <w:sz w:val="24"/>
          <w:szCs w:val="24"/>
          <w:highlight w:val="yellow"/>
          <w:lang w:bidi="ar-SA"/>
        </w:rPr>
        <w:t>getCalendarByDID</w:t>
      </w:r>
      <w:proofErr w:type="spellEnd"/>
      <w:r w:rsidR="00833C82" w:rsidRPr="00295259">
        <w:rPr>
          <w:rFonts w:ascii="Times" w:eastAsiaTheme="minorEastAsia" w:hAnsi="Times" w:cs="Times"/>
          <w:color w:val="auto"/>
          <w:sz w:val="24"/>
          <w:szCs w:val="24"/>
          <w:highlight w:val="yellow"/>
          <w:lang w:bidi="ar-SA"/>
        </w:rPr>
        <w:t>($</w:t>
      </w:r>
      <w:proofErr w:type="spellStart"/>
      <w:r w:rsidR="00833C82" w:rsidRPr="00295259">
        <w:rPr>
          <w:rFonts w:ascii="Times" w:eastAsiaTheme="minorEastAsia" w:hAnsi="Times" w:cs="Times"/>
          <w:color w:val="auto"/>
          <w:sz w:val="24"/>
          <w:szCs w:val="24"/>
          <w:highlight w:val="yellow"/>
          <w:lang w:bidi="ar-SA"/>
        </w:rPr>
        <w:t>dentistID</w:t>
      </w:r>
      <w:proofErr w:type="spellEnd"/>
      <w:r w:rsidR="00833C82" w:rsidRPr="00295259">
        <w:rPr>
          <w:rFonts w:ascii="Times" w:eastAsiaTheme="minorEastAsia" w:hAnsi="Times" w:cs="Times"/>
          <w:color w:val="auto"/>
          <w:sz w:val="24"/>
          <w:szCs w:val="24"/>
          <w:highlight w:val="yellow"/>
          <w:lang w:bidi="ar-SA"/>
        </w:rPr>
        <w:t>)</w:t>
      </w:r>
    </w:p>
    <w:p w14:paraId="722ED6D0" w14:textId="4D4C16A0" w:rsidR="005D229D" w:rsidRPr="00295259"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Data:</w:t>
      </w:r>
      <w:r w:rsidR="00833C82" w:rsidRPr="00295259">
        <w:rPr>
          <w:rFonts w:ascii="Times" w:eastAsiaTheme="minorEastAsia" w:hAnsi="Times" w:cs="Times"/>
          <w:b/>
          <w:bCs/>
          <w:color w:val="auto"/>
          <w:sz w:val="24"/>
          <w:szCs w:val="24"/>
          <w:lang w:bidi="ar-SA"/>
        </w:rPr>
        <w:t xml:space="preserve"> Refer to </w:t>
      </w:r>
      <w:proofErr w:type="gramStart"/>
      <w:r w:rsidR="00833C82" w:rsidRPr="00295259">
        <w:rPr>
          <w:rFonts w:ascii="Times" w:eastAsiaTheme="minorEastAsia" w:hAnsi="Times" w:cs="Times"/>
          <w:b/>
          <w:bCs/>
          <w:color w:val="auto"/>
          <w:sz w:val="24"/>
          <w:szCs w:val="24"/>
          <w:lang w:bidi="ar-SA"/>
        </w:rPr>
        <w:t>Appendix(</w:t>
      </w:r>
      <w:proofErr w:type="gramEnd"/>
      <w:r w:rsidR="00833C82" w:rsidRPr="00295259">
        <w:rPr>
          <w:rFonts w:ascii="Times" w:eastAsiaTheme="minorEastAsia" w:hAnsi="Times" w:cs="Times"/>
          <w:b/>
          <w:bCs/>
          <w:color w:val="auto"/>
          <w:sz w:val="24"/>
          <w:szCs w:val="24"/>
          <w:lang w:bidi="ar-SA"/>
        </w:rPr>
        <w:t>p.67) for test data</w:t>
      </w:r>
    </w:p>
    <w:tbl>
      <w:tblPr>
        <w:tblStyle w:val="TableGrid"/>
        <w:tblW w:w="0" w:type="auto"/>
        <w:tblLook w:val="04A0" w:firstRow="1" w:lastRow="0" w:firstColumn="1" w:lastColumn="0" w:noHBand="0" w:noVBand="1"/>
      </w:tblPr>
      <w:tblGrid>
        <w:gridCol w:w="2838"/>
        <w:gridCol w:w="2090"/>
        <w:gridCol w:w="3588"/>
      </w:tblGrid>
      <w:tr w:rsidR="005D229D" w:rsidRPr="00295259" w14:paraId="60538A09" w14:textId="77777777" w:rsidTr="00651001">
        <w:tc>
          <w:tcPr>
            <w:tcW w:w="2838" w:type="dxa"/>
            <w:shd w:val="clear" w:color="auto" w:fill="D9D9D9" w:themeFill="background1" w:themeFillShade="D9"/>
            <w:vAlign w:val="center"/>
          </w:tcPr>
          <w:p w14:paraId="09F3DB9B" w14:textId="77777777" w:rsidR="005D229D" w:rsidRPr="00295259"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Parameter name</w:t>
            </w:r>
          </w:p>
        </w:tc>
        <w:tc>
          <w:tcPr>
            <w:tcW w:w="2090" w:type="dxa"/>
            <w:shd w:val="clear" w:color="auto" w:fill="D9D9D9" w:themeFill="background1" w:themeFillShade="D9"/>
            <w:vAlign w:val="center"/>
          </w:tcPr>
          <w:p w14:paraId="6B3C8E77" w14:textId="77777777" w:rsidR="005D229D" w:rsidRPr="00295259"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Parameter type</w:t>
            </w:r>
          </w:p>
        </w:tc>
        <w:tc>
          <w:tcPr>
            <w:tcW w:w="3588" w:type="dxa"/>
            <w:shd w:val="clear" w:color="auto" w:fill="D9D9D9" w:themeFill="background1" w:themeFillShade="D9"/>
            <w:vAlign w:val="center"/>
          </w:tcPr>
          <w:p w14:paraId="0D325E2D" w14:textId="77777777" w:rsidR="005D229D" w:rsidRPr="00295259"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Value</w:t>
            </w:r>
          </w:p>
        </w:tc>
      </w:tr>
      <w:tr w:rsidR="005D229D" w:rsidRPr="00295259" w14:paraId="4EF13AEF" w14:textId="77777777" w:rsidTr="00651001">
        <w:tc>
          <w:tcPr>
            <w:tcW w:w="2838" w:type="dxa"/>
            <w:vAlign w:val="center"/>
          </w:tcPr>
          <w:p w14:paraId="7FE3631E" w14:textId="7C893FA6" w:rsidR="005D229D" w:rsidRPr="00295259" w:rsidRDefault="0040616F"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in_id_f</w:t>
            </w:r>
            <w:proofErr w:type="spellEnd"/>
          </w:p>
        </w:tc>
        <w:tc>
          <w:tcPr>
            <w:tcW w:w="2090" w:type="dxa"/>
            <w:vAlign w:val="center"/>
          </w:tcPr>
          <w:p w14:paraId="515E6CA9" w14:textId="77777777" w:rsidR="005D229D" w:rsidRPr="00295259"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sidRPr="00295259">
              <w:rPr>
                <w:rFonts w:ascii="Times" w:eastAsiaTheme="minorEastAsia" w:hAnsi="Times" w:cs="Times"/>
                <w:color w:val="auto"/>
                <w:sz w:val="24"/>
                <w:szCs w:val="24"/>
                <w:lang w:bidi="ar-SA"/>
              </w:rPr>
              <w:t>Varchar</w:t>
            </w:r>
            <w:proofErr w:type="spellEnd"/>
          </w:p>
        </w:tc>
        <w:tc>
          <w:tcPr>
            <w:tcW w:w="3588" w:type="dxa"/>
            <w:vAlign w:val="center"/>
          </w:tcPr>
          <w:p w14:paraId="2E7B657D" w14:textId="77777777" w:rsidR="005D229D" w:rsidRPr="00295259"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sidRPr="00295259">
              <w:rPr>
                <w:rFonts w:ascii="Times" w:eastAsiaTheme="minorEastAsia" w:hAnsi="Times" w:cs="Times"/>
                <w:color w:val="auto"/>
                <w:sz w:val="24"/>
                <w:szCs w:val="24"/>
                <w:lang w:bidi="ar-SA"/>
              </w:rPr>
              <w:t>xxxx</w:t>
            </w:r>
            <w:proofErr w:type="spellEnd"/>
          </w:p>
        </w:tc>
      </w:tr>
      <w:tr w:rsidR="005D229D" w:rsidRPr="00295259" w14:paraId="25B3603B" w14:textId="77777777" w:rsidTr="00651001">
        <w:tc>
          <w:tcPr>
            <w:tcW w:w="2838" w:type="dxa"/>
            <w:vAlign w:val="center"/>
          </w:tcPr>
          <w:p w14:paraId="176ECA74" w14:textId="6863E186" w:rsidR="005D229D" w:rsidRPr="00295259" w:rsidRDefault="0040616F"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in_id_t</w:t>
            </w:r>
            <w:proofErr w:type="spellEnd"/>
          </w:p>
        </w:tc>
        <w:tc>
          <w:tcPr>
            <w:tcW w:w="2090" w:type="dxa"/>
            <w:vAlign w:val="center"/>
          </w:tcPr>
          <w:p w14:paraId="10597FA3" w14:textId="77777777" w:rsidR="005D229D" w:rsidRPr="00295259"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sidRPr="00295259">
              <w:rPr>
                <w:rFonts w:ascii="Times" w:eastAsiaTheme="minorEastAsia" w:hAnsi="Times" w:cs="Times"/>
                <w:color w:val="auto"/>
                <w:sz w:val="24"/>
                <w:szCs w:val="24"/>
                <w:lang w:bidi="ar-SA"/>
              </w:rPr>
              <w:t>Varchar</w:t>
            </w:r>
            <w:proofErr w:type="spellEnd"/>
          </w:p>
        </w:tc>
        <w:tc>
          <w:tcPr>
            <w:tcW w:w="3588" w:type="dxa"/>
            <w:vAlign w:val="center"/>
          </w:tcPr>
          <w:p w14:paraId="54824C3B" w14:textId="71A0A80E" w:rsidR="005D229D" w:rsidRPr="00295259" w:rsidRDefault="00E0245B"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D002</w:t>
            </w:r>
          </w:p>
        </w:tc>
      </w:tr>
      <w:tr w:rsidR="005D229D" w:rsidRPr="00295259" w14:paraId="748826F1" w14:textId="77777777" w:rsidTr="00651001">
        <w:tc>
          <w:tcPr>
            <w:tcW w:w="2838" w:type="dxa"/>
            <w:vAlign w:val="center"/>
          </w:tcPr>
          <w:p w14:paraId="6D7F8761" w14:textId="77777777" w:rsidR="005D229D" w:rsidRPr="00295259"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$expResult1</w:t>
            </w:r>
          </w:p>
        </w:tc>
        <w:tc>
          <w:tcPr>
            <w:tcW w:w="2090" w:type="dxa"/>
            <w:vAlign w:val="center"/>
          </w:tcPr>
          <w:p w14:paraId="50798D2C" w14:textId="77777777" w:rsidR="005D229D" w:rsidRPr="00295259"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Array</w:t>
            </w:r>
          </w:p>
        </w:tc>
        <w:tc>
          <w:tcPr>
            <w:tcW w:w="3588" w:type="dxa"/>
            <w:vAlign w:val="center"/>
          </w:tcPr>
          <w:p w14:paraId="6229B16A" w14:textId="77777777" w:rsidR="005D229D" w:rsidRPr="00295259"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null</w:t>
            </w:r>
          </w:p>
        </w:tc>
      </w:tr>
      <w:tr w:rsidR="005D229D" w:rsidRPr="00295259" w14:paraId="57397800" w14:textId="77777777" w:rsidTr="00651001">
        <w:tc>
          <w:tcPr>
            <w:tcW w:w="2838" w:type="dxa"/>
            <w:vAlign w:val="center"/>
          </w:tcPr>
          <w:p w14:paraId="264AD9EC" w14:textId="77777777" w:rsidR="005D229D" w:rsidRPr="00295259"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$expResult2</w:t>
            </w:r>
          </w:p>
        </w:tc>
        <w:tc>
          <w:tcPr>
            <w:tcW w:w="2090" w:type="dxa"/>
            <w:vAlign w:val="center"/>
          </w:tcPr>
          <w:p w14:paraId="2096FBA4" w14:textId="77777777" w:rsidR="005D229D" w:rsidRPr="00295259"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Array</w:t>
            </w:r>
          </w:p>
        </w:tc>
        <w:tc>
          <w:tcPr>
            <w:tcW w:w="3588" w:type="dxa"/>
            <w:vAlign w:val="center"/>
          </w:tcPr>
          <w:p w14:paraId="5B40924D" w14:textId="7B7B83A1" w:rsidR="005D229D" w:rsidRPr="00295259" w:rsidRDefault="00E0245B" w:rsidP="0040616F">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295259">
              <w:rPr>
                <w:rFonts w:ascii="Times New Roman" w:hAnsi="Times New Roman" w:cs="Times New Roman"/>
                <w:color w:val="auto"/>
                <w:sz w:val="24"/>
                <w:szCs w:val="24"/>
                <w:shd w:val="clear" w:color="auto" w:fill="FFFFFF"/>
              </w:rPr>
              <w:t>[</w:t>
            </w:r>
            <w:proofErr w:type="spellStart"/>
            <w:r w:rsidRPr="00295259">
              <w:rPr>
                <w:rFonts w:ascii="Times New Roman" w:hAnsi="Times New Roman" w:cs="Times New Roman"/>
                <w:color w:val="auto"/>
                <w:sz w:val="24"/>
                <w:szCs w:val="24"/>
                <w:shd w:val="clear" w:color="auto" w:fill="FFFFFF"/>
              </w:rPr>
              <w:t>appointmentID</w:t>
            </w:r>
            <w:proofErr w:type="spellEnd"/>
            <w:r w:rsidRPr="00295259">
              <w:rPr>
                <w:rFonts w:ascii="Times New Roman" w:hAnsi="Times New Roman" w:cs="Times New Roman"/>
                <w:color w:val="auto"/>
                <w:sz w:val="24"/>
                <w:szCs w:val="24"/>
                <w:shd w:val="clear" w:color="auto" w:fill="FFFFFF"/>
              </w:rPr>
              <w:t>] =&gt; 2</w:t>
            </w:r>
            <w:r w:rsidR="005D229D" w:rsidRPr="00295259">
              <w:rPr>
                <w:rFonts w:ascii="Times New Roman" w:hAnsi="Times New Roman" w:cs="Times New Roman"/>
                <w:color w:val="auto"/>
                <w:sz w:val="24"/>
                <w:szCs w:val="24"/>
                <w:shd w:val="clear" w:color="auto" w:fill="FFFFFF"/>
              </w:rPr>
              <w:t xml:space="preserve">   </w:t>
            </w:r>
            <w:r w:rsidRPr="00295259">
              <w:rPr>
                <w:rFonts w:ascii="Times New Roman" w:hAnsi="Times New Roman" w:cs="Times New Roman"/>
                <w:color w:val="auto"/>
                <w:sz w:val="24"/>
                <w:szCs w:val="24"/>
                <w:shd w:val="clear" w:color="auto" w:fill="FFFFFF"/>
              </w:rPr>
              <w:t xml:space="preserve"> [</w:t>
            </w:r>
            <w:proofErr w:type="spellStart"/>
            <w:r w:rsidRPr="00295259">
              <w:rPr>
                <w:rFonts w:ascii="Times New Roman" w:hAnsi="Times New Roman" w:cs="Times New Roman"/>
                <w:color w:val="auto"/>
                <w:sz w:val="24"/>
                <w:szCs w:val="24"/>
                <w:shd w:val="clear" w:color="auto" w:fill="FFFFFF"/>
              </w:rPr>
              <w:t>patientID</w:t>
            </w:r>
            <w:proofErr w:type="spellEnd"/>
            <w:r w:rsidRPr="00295259">
              <w:rPr>
                <w:rFonts w:ascii="Times New Roman" w:hAnsi="Times New Roman" w:cs="Times New Roman"/>
                <w:color w:val="auto"/>
                <w:sz w:val="24"/>
                <w:szCs w:val="24"/>
                <w:shd w:val="clear" w:color="auto" w:fill="FFFFFF"/>
              </w:rPr>
              <w:t>] =&gt; P002</w:t>
            </w:r>
            <w:r w:rsidR="005D229D" w:rsidRPr="00295259">
              <w:rPr>
                <w:rFonts w:ascii="Times New Roman" w:hAnsi="Times New Roman" w:cs="Times New Roman"/>
                <w:color w:val="auto"/>
                <w:sz w:val="24"/>
                <w:szCs w:val="24"/>
                <w:shd w:val="clear" w:color="auto" w:fill="FFFFFF"/>
              </w:rPr>
              <w:t xml:space="preserve">                   </w:t>
            </w:r>
            <w:r w:rsidR="0043307A" w:rsidRPr="00295259">
              <w:rPr>
                <w:rFonts w:ascii="Times New Roman" w:hAnsi="Times New Roman" w:cs="Times New Roman"/>
                <w:color w:val="auto"/>
                <w:sz w:val="24"/>
                <w:szCs w:val="24"/>
                <w:shd w:val="clear" w:color="auto" w:fill="FFFFFF"/>
              </w:rPr>
              <w:t>[</w:t>
            </w:r>
            <w:proofErr w:type="spellStart"/>
            <w:r w:rsidR="0043307A" w:rsidRPr="00295259">
              <w:rPr>
                <w:rFonts w:ascii="Times New Roman" w:hAnsi="Times New Roman" w:cs="Times New Roman"/>
                <w:color w:val="auto"/>
                <w:sz w:val="24"/>
                <w:szCs w:val="24"/>
                <w:shd w:val="clear" w:color="auto" w:fill="FFFFFF"/>
              </w:rPr>
              <w:t>dentist</w:t>
            </w:r>
            <w:r w:rsidRPr="00295259">
              <w:rPr>
                <w:rFonts w:ascii="Times New Roman" w:hAnsi="Times New Roman" w:cs="Times New Roman"/>
                <w:color w:val="auto"/>
                <w:sz w:val="24"/>
                <w:szCs w:val="24"/>
                <w:shd w:val="clear" w:color="auto" w:fill="FFFFFF"/>
              </w:rPr>
              <w:t>ID</w:t>
            </w:r>
            <w:proofErr w:type="spellEnd"/>
            <w:r w:rsidRPr="00295259">
              <w:rPr>
                <w:rFonts w:ascii="Times New Roman" w:hAnsi="Times New Roman" w:cs="Times New Roman"/>
                <w:color w:val="auto"/>
                <w:sz w:val="24"/>
                <w:szCs w:val="24"/>
                <w:shd w:val="clear" w:color="auto" w:fill="FFFFFF"/>
              </w:rPr>
              <w:t>] =&gt; D002</w:t>
            </w:r>
            <w:r w:rsidR="005D229D" w:rsidRPr="00295259">
              <w:rPr>
                <w:rFonts w:ascii="Times New Roman" w:hAnsi="Times New Roman" w:cs="Times New Roman"/>
                <w:color w:val="auto"/>
                <w:sz w:val="24"/>
                <w:szCs w:val="24"/>
                <w:shd w:val="clear" w:color="auto" w:fill="FFFFFF"/>
              </w:rPr>
              <w:t xml:space="preserve">                    [</w:t>
            </w:r>
            <w:proofErr w:type="spellStart"/>
            <w:r w:rsidR="005D229D" w:rsidRPr="00295259">
              <w:rPr>
                <w:rFonts w:ascii="Times New Roman" w:hAnsi="Times New Roman" w:cs="Times New Roman"/>
                <w:color w:val="auto"/>
                <w:sz w:val="24"/>
                <w:szCs w:val="24"/>
                <w:shd w:val="clear" w:color="auto" w:fill="FFFFFF"/>
              </w:rPr>
              <w:t>aDate</w:t>
            </w:r>
            <w:proofErr w:type="spellEnd"/>
            <w:r w:rsidR="005D229D" w:rsidRPr="00295259">
              <w:rPr>
                <w:rFonts w:ascii="Times New Roman" w:hAnsi="Times New Roman" w:cs="Times New Roman"/>
                <w:color w:val="auto"/>
                <w:sz w:val="24"/>
                <w:szCs w:val="24"/>
                <w:shd w:val="clear" w:color="auto" w:fill="FFFFFF"/>
              </w:rPr>
              <w:t xml:space="preserve">] =&gt; </w:t>
            </w:r>
            <w:r w:rsidRPr="00295259">
              <w:rPr>
                <w:rFonts w:ascii="Times New Roman" w:hAnsi="Times New Roman" w:cs="Times New Roman"/>
                <w:color w:val="auto"/>
                <w:sz w:val="24"/>
                <w:szCs w:val="24"/>
                <w:shd w:val="clear" w:color="auto" w:fill="FFFFFF"/>
              </w:rPr>
              <w:t xml:space="preserve">2014-08-04  </w:t>
            </w:r>
            <w:r w:rsidR="005D229D" w:rsidRPr="00295259">
              <w:rPr>
                <w:rFonts w:ascii="Times New Roman" w:hAnsi="Times New Roman" w:cs="Times New Roman"/>
                <w:color w:val="auto"/>
                <w:sz w:val="24"/>
                <w:szCs w:val="24"/>
                <w:shd w:val="clear" w:color="auto" w:fill="FFFFFF"/>
              </w:rPr>
              <w:t>[</w:t>
            </w:r>
            <w:proofErr w:type="spellStart"/>
            <w:r w:rsidR="005D229D" w:rsidRPr="00295259">
              <w:rPr>
                <w:rFonts w:ascii="Times New Roman" w:hAnsi="Times New Roman" w:cs="Times New Roman"/>
                <w:color w:val="auto"/>
                <w:sz w:val="24"/>
                <w:szCs w:val="24"/>
                <w:shd w:val="clear" w:color="auto" w:fill="FFFFFF"/>
              </w:rPr>
              <w:t>startTime</w:t>
            </w:r>
            <w:proofErr w:type="spellEnd"/>
            <w:r w:rsidR="005D229D" w:rsidRPr="00295259">
              <w:rPr>
                <w:rFonts w:ascii="Times New Roman" w:hAnsi="Times New Roman" w:cs="Times New Roman"/>
                <w:color w:val="auto"/>
                <w:sz w:val="24"/>
                <w:szCs w:val="24"/>
                <w:shd w:val="clear" w:color="auto" w:fill="FFFFFF"/>
              </w:rPr>
              <w:t xml:space="preserve">] =&gt; </w:t>
            </w:r>
            <w:r w:rsidRPr="00295259">
              <w:rPr>
                <w:rFonts w:ascii="Times New Roman" w:hAnsi="Times New Roman" w:cs="Times New Roman"/>
                <w:color w:val="auto"/>
                <w:sz w:val="24"/>
                <w:szCs w:val="24"/>
                <w:shd w:val="clear" w:color="auto" w:fill="FFFFFF"/>
              </w:rPr>
              <w:t>11</w:t>
            </w:r>
            <w:r w:rsidR="00967AE1" w:rsidRPr="00295259">
              <w:rPr>
                <w:rFonts w:ascii="Times New Roman" w:hAnsi="Times New Roman" w:cs="Times New Roman"/>
                <w:color w:val="auto"/>
                <w:sz w:val="24"/>
                <w:szCs w:val="24"/>
                <w:shd w:val="clear" w:color="auto" w:fill="FFFFFF"/>
              </w:rPr>
              <w:t>:0</w:t>
            </w:r>
            <w:r w:rsidR="00E52C46" w:rsidRPr="00295259">
              <w:rPr>
                <w:rFonts w:ascii="Times New Roman" w:hAnsi="Times New Roman" w:cs="Times New Roman"/>
                <w:color w:val="auto"/>
                <w:sz w:val="24"/>
                <w:szCs w:val="24"/>
                <w:shd w:val="clear" w:color="auto" w:fill="FFFFFF"/>
              </w:rPr>
              <w:t xml:space="preserve">0:00 </w:t>
            </w:r>
            <w:r w:rsidR="005D229D" w:rsidRPr="00295259">
              <w:rPr>
                <w:rFonts w:ascii="Times New Roman" w:hAnsi="Times New Roman" w:cs="Times New Roman"/>
                <w:color w:val="auto"/>
                <w:sz w:val="24"/>
                <w:szCs w:val="24"/>
                <w:shd w:val="clear" w:color="auto" w:fill="FFFFFF"/>
              </w:rPr>
              <w:t>[</w:t>
            </w:r>
            <w:proofErr w:type="spellStart"/>
            <w:r w:rsidR="005D229D" w:rsidRPr="00295259">
              <w:rPr>
                <w:rFonts w:ascii="Times New Roman" w:hAnsi="Times New Roman" w:cs="Times New Roman"/>
                <w:color w:val="auto"/>
                <w:sz w:val="24"/>
                <w:szCs w:val="24"/>
                <w:shd w:val="clear" w:color="auto" w:fill="FFFFFF"/>
              </w:rPr>
              <w:t>endTime</w:t>
            </w:r>
            <w:proofErr w:type="spellEnd"/>
            <w:r w:rsidR="005D229D" w:rsidRPr="00295259">
              <w:rPr>
                <w:rFonts w:ascii="Times New Roman" w:hAnsi="Times New Roman" w:cs="Times New Roman"/>
                <w:color w:val="auto"/>
                <w:sz w:val="24"/>
                <w:szCs w:val="24"/>
                <w:shd w:val="clear" w:color="auto" w:fill="FFFFFF"/>
              </w:rPr>
              <w:t xml:space="preserve">] =&gt; </w:t>
            </w:r>
            <w:r w:rsidRPr="00295259">
              <w:rPr>
                <w:rFonts w:ascii="Times New Roman" w:hAnsi="Times New Roman" w:cs="Times New Roman"/>
                <w:color w:val="auto"/>
                <w:sz w:val="24"/>
                <w:szCs w:val="24"/>
                <w:shd w:val="clear" w:color="auto" w:fill="FFFFFF"/>
              </w:rPr>
              <w:t>11:3</w:t>
            </w:r>
            <w:r w:rsidR="00E52C46" w:rsidRPr="00295259">
              <w:rPr>
                <w:rFonts w:ascii="Times New Roman" w:hAnsi="Times New Roman" w:cs="Times New Roman"/>
                <w:color w:val="auto"/>
                <w:sz w:val="24"/>
                <w:szCs w:val="24"/>
                <w:shd w:val="clear" w:color="auto" w:fill="FFFFFF"/>
              </w:rPr>
              <w:t xml:space="preserve">0:00 </w:t>
            </w:r>
            <w:r w:rsidR="005D229D" w:rsidRPr="00295259">
              <w:rPr>
                <w:rFonts w:ascii="Times New Roman" w:hAnsi="Times New Roman" w:cs="Times New Roman"/>
                <w:color w:val="auto"/>
                <w:sz w:val="24"/>
                <w:szCs w:val="24"/>
                <w:shd w:val="clear" w:color="auto" w:fill="FFFFFF"/>
              </w:rPr>
              <w:t xml:space="preserve">[treatment] =&gt; </w:t>
            </w:r>
            <w:r w:rsidRPr="00295259">
              <w:rPr>
                <w:rFonts w:ascii="Times New Roman" w:hAnsi="Times New Roman" w:cs="Times New Roman"/>
                <w:color w:val="auto"/>
                <w:sz w:val="24"/>
                <w:szCs w:val="24"/>
                <w:shd w:val="clear" w:color="auto" w:fill="FFFFFF"/>
              </w:rPr>
              <w:t>Tooth braces</w:t>
            </w:r>
            <w:r w:rsidR="00E52C46" w:rsidRPr="00295259">
              <w:rPr>
                <w:rFonts w:ascii="Times New Roman" w:hAnsi="Times New Roman" w:cs="Times New Roman"/>
                <w:color w:val="auto"/>
                <w:sz w:val="24"/>
                <w:szCs w:val="24"/>
                <w:shd w:val="clear" w:color="auto" w:fill="FFFFFF"/>
              </w:rPr>
              <w:t xml:space="preserve">     </w:t>
            </w:r>
            <w:r w:rsidR="005D229D" w:rsidRPr="00295259">
              <w:rPr>
                <w:rFonts w:ascii="Times New Roman" w:hAnsi="Times New Roman" w:cs="Times New Roman"/>
                <w:color w:val="auto"/>
                <w:sz w:val="24"/>
                <w:szCs w:val="24"/>
                <w:shd w:val="clear" w:color="auto" w:fill="FFFFFF"/>
              </w:rPr>
              <w:t>[d</w:t>
            </w:r>
            <w:r w:rsidR="00E52C46" w:rsidRPr="00295259">
              <w:rPr>
                <w:rFonts w:ascii="Times New Roman" w:hAnsi="Times New Roman" w:cs="Times New Roman"/>
                <w:color w:val="auto"/>
                <w:sz w:val="24"/>
                <w:szCs w:val="24"/>
                <w:shd w:val="clear" w:color="auto" w:fill="FFFFFF"/>
              </w:rPr>
              <w:t xml:space="preserve">escription] =&gt; </w:t>
            </w:r>
            <w:r w:rsidRPr="00295259">
              <w:rPr>
                <w:rFonts w:ascii="Times New Roman" w:hAnsi="Times New Roman" w:cs="Times New Roman"/>
                <w:color w:val="auto"/>
                <w:sz w:val="24"/>
                <w:szCs w:val="24"/>
                <w:shd w:val="clear" w:color="auto" w:fill="FFFFFF"/>
              </w:rPr>
              <w:t>1000 baht</w:t>
            </w:r>
            <w:r w:rsidR="005D229D" w:rsidRPr="00295259">
              <w:rPr>
                <w:rFonts w:ascii="Times New Roman" w:hAnsi="Times New Roman" w:cs="Times New Roman"/>
                <w:color w:val="auto"/>
                <w:sz w:val="24"/>
                <w:szCs w:val="24"/>
                <w:shd w:val="clear" w:color="auto" w:fill="FFFFFF"/>
              </w:rPr>
              <w:t xml:space="preserve">   </w:t>
            </w:r>
            <w:r w:rsidR="00812E72" w:rsidRPr="00295259">
              <w:rPr>
                <w:rFonts w:ascii="Times New Roman" w:hAnsi="Times New Roman" w:cs="Times New Roman"/>
                <w:color w:val="auto"/>
                <w:sz w:val="24"/>
                <w:szCs w:val="24"/>
                <w:shd w:val="clear" w:color="auto" w:fill="FFFFFF"/>
              </w:rPr>
              <w:t>[submit] =&gt; Submit</w:t>
            </w:r>
            <w:r w:rsidR="005D229D" w:rsidRPr="00295259">
              <w:rPr>
                <w:rFonts w:ascii="Times New Roman" w:hAnsi="Times New Roman" w:cs="Times New Roman"/>
                <w:color w:val="auto"/>
                <w:sz w:val="24"/>
                <w:szCs w:val="24"/>
                <w:shd w:val="clear" w:color="auto" w:fill="FFFFFF"/>
              </w:rPr>
              <w:t xml:space="preserve">              </w:t>
            </w:r>
          </w:p>
        </w:tc>
      </w:tr>
    </w:tbl>
    <w:p w14:paraId="52BD84A5" w14:textId="77777777" w:rsidR="009036F4" w:rsidRPr="00295259" w:rsidRDefault="009036F4"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B969651" w14:textId="77777777" w:rsidR="005D229D" w:rsidRPr="00295259"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2"/>
        <w:gridCol w:w="2576"/>
        <w:gridCol w:w="1388"/>
        <w:gridCol w:w="1416"/>
        <w:gridCol w:w="2650"/>
      </w:tblGrid>
      <w:tr w:rsidR="0043307A" w:rsidRPr="00295259" w14:paraId="0FC6B8F3" w14:textId="77777777" w:rsidTr="00651001">
        <w:trPr>
          <w:trHeight w:val="368"/>
        </w:trPr>
        <w:tc>
          <w:tcPr>
            <w:tcW w:w="493" w:type="dxa"/>
            <w:vMerge w:val="restart"/>
            <w:shd w:val="clear" w:color="auto" w:fill="D9D9D9" w:themeFill="background1" w:themeFillShade="D9"/>
            <w:vAlign w:val="center"/>
          </w:tcPr>
          <w:p w14:paraId="6B117C3D" w14:textId="77777777" w:rsidR="005D229D" w:rsidRPr="00295259"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ID</w:t>
            </w:r>
          </w:p>
        </w:tc>
        <w:tc>
          <w:tcPr>
            <w:tcW w:w="2734" w:type="dxa"/>
            <w:vMerge w:val="restart"/>
            <w:shd w:val="clear" w:color="auto" w:fill="D9D9D9" w:themeFill="background1" w:themeFillShade="D9"/>
            <w:vAlign w:val="center"/>
          </w:tcPr>
          <w:p w14:paraId="18D80FB2" w14:textId="77777777" w:rsidR="005D229D" w:rsidRPr="00295259"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tc>
        <w:tc>
          <w:tcPr>
            <w:tcW w:w="1417" w:type="dxa"/>
            <w:shd w:val="clear" w:color="auto" w:fill="D9D9D9" w:themeFill="background1" w:themeFillShade="D9"/>
            <w:vAlign w:val="center"/>
          </w:tcPr>
          <w:p w14:paraId="33DEE9EB" w14:textId="77777777" w:rsidR="005D229D" w:rsidRPr="00295259"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Input</w:t>
            </w:r>
          </w:p>
        </w:tc>
        <w:tc>
          <w:tcPr>
            <w:tcW w:w="1056" w:type="dxa"/>
            <w:vMerge w:val="restart"/>
            <w:shd w:val="clear" w:color="auto" w:fill="D9D9D9" w:themeFill="background1" w:themeFillShade="D9"/>
            <w:vAlign w:val="center"/>
          </w:tcPr>
          <w:p w14:paraId="09C0B670" w14:textId="77777777" w:rsidR="005D229D" w:rsidRPr="00295259"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Remark</w:t>
            </w:r>
          </w:p>
        </w:tc>
        <w:tc>
          <w:tcPr>
            <w:tcW w:w="2816" w:type="dxa"/>
            <w:vMerge w:val="restart"/>
            <w:shd w:val="clear" w:color="auto" w:fill="D9D9D9" w:themeFill="background1" w:themeFillShade="D9"/>
            <w:vAlign w:val="center"/>
          </w:tcPr>
          <w:p w14:paraId="4123A6E7" w14:textId="77777777" w:rsidR="005D229D" w:rsidRPr="00295259"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Expected</w:t>
            </w:r>
          </w:p>
        </w:tc>
      </w:tr>
      <w:tr w:rsidR="0043307A" w:rsidRPr="00295259" w14:paraId="55D79DC7" w14:textId="77777777" w:rsidTr="00651001">
        <w:trPr>
          <w:trHeight w:val="151"/>
        </w:trPr>
        <w:tc>
          <w:tcPr>
            <w:tcW w:w="493" w:type="dxa"/>
            <w:vMerge/>
            <w:vAlign w:val="center"/>
          </w:tcPr>
          <w:p w14:paraId="55B1EB43" w14:textId="77777777" w:rsidR="005D229D" w:rsidRPr="00295259"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734" w:type="dxa"/>
            <w:vMerge/>
            <w:vAlign w:val="center"/>
          </w:tcPr>
          <w:p w14:paraId="259B50E5" w14:textId="77777777" w:rsidR="005D229D" w:rsidRPr="00295259"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themeFill="background1" w:themeFillShade="D9"/>
            <w:vAlign w:val="center"/>
          </w:tcPr>
          <w:p w14:paraId="527B15B7" w14:textId="2322FDF2" w:rsidR="005D229D" w:rsidRPr="00295259" w:rsidRDefault="0043307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spellStart"/>
            <w:r w:rsidRPr="00295259">
              <w:rPr>
                <w:rFonts w:ascii="Times" w:eastAsiaTheme="minorEastAsia" w:hAnsi="Times" w:cs="Times"/>
                <w:b/>
                <w:bCs/>
                <w:color w:val="auto"/>
                <w:sz w:val="24"/>
                <w:szCs w:val="24"/>
                <w:lang w:bidi="ar-SA"/>
              </w:rPr>
              <w:t>dentist</w:t>
            </w:r>
            <w:r w:rsidR="005D229D" w:rsidRPr="00295259">
              <w:rPr>
                <w:rFonts w:ascii="Times" w:eastAsiaTheme="minorEastAsia" w:hAnsi="Times" w:cs="Times"/>
                <w:b/>
                <w:bCs/>
                <w:color w:val="auto"/>
                <w:sz w:val="24"/>
                <w:szCs w:val="24"/>
                <w:lang w:bidi="ar-SA"/>
              </w:rPr>
              <w:t>ID</w:t>
            </w:r>
            <w:proofErr w:type="spellEnd"/>
          </w:p>
        </w:tc>
        <w:tc>
          <w:tcPr>
            <w:tcW w:w="1056" w:type="dxa"/>
            <w:vMerge/>
          </w:tcPr>
          <w:p w14:paraId="56FCF3FB" w14:textId="77777777" w:rsidR="005D229D" w:rsidRPr="00295259" w:rsidRDefault="005D229D"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2816" w:type="dxa"/>
            <w:vMerge/>
          </w:tcPr>
          <w:p w14:paraId="4128D09B" w14:textId="77777777" w:rsidR="005D229D" w:rsidRPr="00295259" w:rsidRDefault="005D229D"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43307A" w:rsidRPr="00295259" w14:paraId="7520E2A4" w14:textId="77777777" w:rsidTr="00651001">
        <w:tc>
          <w:tcPr>
            <w:tcW w:w="493" w:type="dxa"/>
            <w:vAlign w:val="center"/>
          </w:tcPr>
          <w:p w14:paraId="4BCCC278" w14:textId="77777777" w:rsidR="005D229D" w:rsidRPr="00295259"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1</w:t>
            </w:r>
          </w:p>
        </w:tc>
        <w:tc>
          <w:tcPr>
            <w:tcW w:w="2734" w:type="dxa"/>
            <w:vAlign w:val="center"/>
          </w:tcPr>
          <w:p w14:paraId="094D5402" w14:textId="41468CE7" w:rsidR="005D229D" w:rsidRPr="00295259"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Test own calendar in false</w:t>
            </w:r>
            <w:r w:rsidR="00E0245B" w:rsidRPr="00295259">
              <w:rPr>
                <w:rFonts w:ascii="Times" w:eastAsiaTheme="minorEastAsia" w:hAnsi="Times" w:cs="Times"/>
                <w:color w:val="auto"/>
                <w:sz w:val="24"/>
                <w:szCs w:val="24"/>
                <w:lang w:bidi="ar-SA"/>
              </w:rPr>
              <w:t xml:space="preserve"> case with no registered </w:t>
            </w:r>
            <w:proofErr w:type="spellStart"/>
            <w:r w:rsidR="00E0245B" w:rsidRPr="00295259">
              <w:rPr>
                <w:rFonts w:ascii="Times" w:eastAsiaTheme="minorEastAsia" w:hAnsi="Times" w:cs="Times"/>
                <w:color w:val="auto"/>
                <w:sz w:val="24"/>
                <w:szCs w:val="24"/>
                <w:lang w:bidi="ar-SA"/>
              </w:rPr>
              <w:t>dentist</w:t>
            </w:r>
            <w:r w:rsidRPr="00295259">
              <w:rPr>
                <w:rFonts w:ascii="Times" w:eastAsiaTheme="minorEastAsia" w:hAnsi="Times" w:cs="Times"/>
                <w:color w:val="auto"/>
                <w:sz w:val="24"/>
                <w:szCs w:val="24"/>
                <w:lang w:bidi="ar-SA"/>
              </w:rPr>
              <w:t>ID</w:t>
            </w:r>
            <w:proofErr w:type="spellEnd"/>
          </w:p>
        </w:tc>
        <w:tc>
          <w:tcPr>
            <w:tcW w:w="1417" w:type="dxa"/>
            <w:vAlign w:val="center"/>
          </w:tcPr>
          <w:p w14:paraId="769C7F1B" w14:textId="7EDF14CA" w:rsidR="005D229D" w:rsidRPr="00295259" w:rsidRDefault="004B7CF0"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in_id_f</w:t>
            </w:r>
            <w:proofErr w:type="spellEnd"/>
          </w:p>
        </w:tc>
        <w:tc>
          <w:tcPr>
            <w:tcW w:w="1056" w:type="dxa"/>
            <w:vAlign w:val="center"/>
          </w:tcPr>
          <w:p w14:paraId="6CC5195B" w14:textId="77777777" w:rsidR="005D229D" w:rsidRPr="00295259" w:rsidRDefault="005D229D"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
        </w:tc>
        <w:tc>
          <w:tcPr>
            <w:tcW w:w="2816" w:type="dxa"/>
            <w:vAlign w:val="center"/>
          </w:tcPr>
          <w:p w14:paraId="606A9D49" w14:textId="77777777" w:rsidR="005D229D" w:rsidRPr="00295259"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295259">
              <w:rPr>
                <w:rFonts w:ascii="Times New Roman" w:eastAsiaTheme="minorEastAsia" w:hAnsi="Times New Roman" w:cs="Times New Roman"/>
                <w:color w:val="auto"/>
                <w:sz w:val="24"/>
                <w:szCs w:val="24"/>
                <w:lang w:bidi="ar-SA"/>
              </w:rPr>
              <w:t>$expResult1</w:t>
            </w:r>
          </w:p>
        </w:tc>
      </w:tr>
      <w:tr w:rsidR="0043307A" w:rsidRPr="00295259" w14:paraId="08593A7B" w14:textId="77777777" w:rsidTr="00651001">
        <w:tc>
          <w:tcPr>
            <w:tcW w:w="493" w:type="dxa"/>
            <w:vAlign w:val="center"/>
          </w:tcPr>
          <w:p w14:paraId="09A3A7B7" w14:textId="77777777" w:rsidR="005D229D" w:rsidRPr="00295259"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2</w:t>
            </w:r>
          </w:p>
        </w:tc>
        <w:tc>
          <w:tcPr>
            <w:tcW w:w="2734" w:type="dxa"/>
            <w:vAlign w:val="center"/>
          </w:tcPr>
          <w:p w14:paraId="6665CDF4" w14:textId="148DE7FB" w:rsidR="005D229D" w:rsidRPr="00295259"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Test own calendar in t</w:t>
            </w:r>
            <w:r w:rsidR="00E0245B" w:rsidRPr="00295259">
              <w:rPr>
                <w:rFonts w:ascii="Times" w:eastAsiaTheme="minorEastAsia" w:hAnsi="Times" w:cs="Times"/>
                <w:color w:val="auto"/>
                <w:sz w:val="24"/>
                <w:szCs w:val="24"/>
                <w:lang w:bidi="ar-SA"/>
              </w:rPr>
              <w:t xml:space="preserve">rue case with registered </w:t>
            </w:r>
            <w:proofErr w:type="spellStart"/>
            <w:r w:rsidR="00E0245B" w:rsidRPr="00295259">
              <w:rPr>
                <w:rFonts w:ascii="Times" w:eastAsiaTheme="minorEastAsia" w:hAnsi="Times" w:cs="Times"/>
                <w:color w:val="auto"/>
                <w:sz w:val="24"/>
                <w:szCs w:val="24"/>
                <w:lang w:bidi="ar-SA"/>
              </w:rPr>
              <w:t>dentist</w:t>
            </w:r>
            <w:r w:rsidRPr="00295259">
              <w:rPr>
                <w:rFonts w:ascii="Times" w:eastAsiaTheme="minorEastAsia" w:hAnsi="Times" w:cs="Times"/>
                <w:color w:val="auto"/>
                <w:sz w:val="24"/>
                <w:szCs w:val="24"/>
                <w:lang w:bidi="ar-SA"/>
              </w:rPr>
              <w:t>ID</w:t>
            </w:r>
            <w:proofErr w:type="spellEnd"/>
          </w:p>
        </w:tc>
        <w:tc>
          <w:tcPr>
            <w:tcW w:w="1417" w:type="dxa"/>
            <w:vAlign w:val="center"/>
          </w:tcPr>
          <w:p w14:paraId="6A9AE580" w14:textId="3FBDC41E" w:rsidR="005D229D" w:rsidRPr="00295259" w:rsidRDefault="004B7CF0"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in_id_t</w:t>
            </w:r>
            <w:proofErr w:type="spellEnd"/>
          </w:p>
        </w:tc>
        <w:tc>
          <w:tcPr>
            <w:tcW w:w="1056" w:type="dxa"/>
            <w:vAlign w:val="center"/>
          </w:tcPr>
          <w:p w14:paraId="536353DD" w14:textId="005A89E2" w:rsidR="005D229D" w:rsidRPr="00295259" w:rsidRDefault="004B7CF0"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highlight w:val="yellow"/>
                <w:lang w:bidi="ar-SA"/>
              </w:rPr>
              <w:t>Data in $expResult2 is already in database</w:t>
            </w:r>
          </w:p>
        </w:tc>
        <w:tc>
          <w:tcPr>
            <w:tcW w:w="2816" w:type="dxa"/>
            <w:vAlign w:val="center"/>
          </w:tcPr>
          <w:p w14:paraId="2495227F" w14:textId="77777777" w:rsidR="005D229D" w:rsidRPr="00295259" w:rsidRDefault="005D229D"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$expResult2</w:t>
            </w:r>
          </w:p>
        </w:tc>
      </w:tr>
    </w:tbl>
    <w:p w14:paraId="62253A14" w14:textId="77777777" w:rsidR="005D229D" w:rsidRPr="00295259"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931F059" w14:textId="77777777" w:rsidR="00F02E6F" w:rsidRPr="00295259"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1BDE736E" w14:textId="77777777" w:rsidR="00F02E6F" w:rsidRPr="00295259"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3FFF086B" w14:textId="77777777" w:rsidR="00F02E6F" w:rsidRPr="00295259"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35F2D952" w14:textId="77777777" w:rsidR="007376FC" w:rsidRPr="00295259" w:rsidRDefault="007376FC" w:rsidP="007376FC">
      <w:pPr>
        <w:widowControl w:val="0"/>
        <w:autoSpaceDE w:val="0"/>
        <w:autoSpaceDN w:val="0"/>
        <w:adjustRightInd w:val="0"/>
        <w:spacing w:after="240" w:line="240" w:lineRule="auto"/>
        <w:rPr>
          <w:rFonts w:ascii="Times" w:eastAsiaTheme="minorEastAsia" w:hAnsi="Times" w:cs="Times"/>
          <w:color w:val="auto"/>
          <w:sz w:val="26"/>
          <w:szCs w:val="26"/>
          <w:lang w:bidi="ar-SA"/>
        </w:rPr>
      </w:pPr>
      <w:r w:rsidRPr="00295259">
        <w:rPr>
          <w:rFonts w:ascii="Times" w:eastAsiaTheme="minorEastAsia" w:hAnsi="Times" w:cs="Times"/>
          <w:b/>
          <w:bCs/>
          <w:color w:val="auto"/>
          <w:sz w:val="26"/>
          <w:szCs w:val="26"/>
          <w:lang w:bidi="ar-SA"/>
        </w:rPr>
        <w:lastRenderedPageBreak/>
        <w:t>Class:</w:t>
      </w:r>
      <w:r w:rsidRPr="00295259">
        <w:rPr>
          <w:rFonts w:ascii="Times" w:eastAsiaTheme="minorEastAsia" w:hAnsi="Times" w:cs="Times"/>
          <w:color w:val="auto"/>
          <w:sz w:val="26"/>
          <w:szCs w:val="26"/>
          <w:lang w:bidi="ar-SA"/>
        </w:rPr>
        <w:t xml:space="preserve"> </w:t>
      </w:r>
      <w:proofErr w:type="spellStart"/>
      <w:r w:rsidRPr="00295259">
        <w:rPr>
          <w:rFonts w:ascii="Times" w:eastAsiaTheme="minorEastAsia" w:hAnsi="Times" w:cs="Times"/>
          <w:color w:val="auto"/>
          <w:sz w:val="26"/>
          <w:szCs w:val="26"/>
          <w:lang w:bidi="ar-SA"/>
        </w:rPr>
        <w:t>Officer_manage</w:t>
      </w:r>
      <w:proofErr w:type="spellEnd"/>
    </w:p>
    <w:p w14:paraId="40880092" w14:textId="77777777" w:rsidR="007376FC" w:rsidRPr="00295259" w:rsidRDefault="00F67C5A" w:rsidP="00FE50CD">
      <w:pPr>
        <w:pStyle w:val="Heading3"/>
        <w:rPr>
          <w:rFonts w:ascii="Times New Roman" w:eastAsiaTheme="minorEastAsia" w:hAnsi="Times New Roman" w:cs="Times New Roman"/>
          <w:color w:val="auto"/>
          <w:sz w:val="24"/>
          <w:szCs w:val="24"/>
          <w:lang w:bidi="ar-SA"/>
        </w:rPr>
      </w:pPr>
      <w:bookmarkStart w:id="170" w:name="_Toc394490880"/>
      <w:r w:rsidRPr="00295259">
        <w:rPr>
          <w:rFonts w:ascii="Times New Roman" w:eastAsiaTheme="minorEastAsia" w:hAnsi="Times New Roman" w:cs="Times New Roman"/>
          <w:color w:val="auto"/>
          <w:sz w:val="24"/>
          <w:szCs w:val="24"/>
          <w:lang w:bidi="ar-SA"/>
        </w:rPr>
        <w:t xml:space="preserve">Unit Test Case 05 (UTC-05): </w:t>
      </w:r>
      <w:proofErr w:type="spellStart"/>
      <w:r w:rsidR="007376FC" w:rsidRPr="00295259">
        <w:rPr>
          <w:rFonts w:ascii="Times New Roman" w:eastAsiaTheme="minorEastAsia" w:hAnsi="Times New Roman" w:cs="Times New Roman"/>
          <w:color w:val="auto"/>
          <w:sz w:val="24"/>
          <w:szCs w:val="24"/>
          <w:lang w:bidi="ar-SA"/>
        </w:rPr>
        <w:t>testo_</w:t>
      </w:r>
      <w:proofErr w:type="gramStart"/>
      <w:r w:rsidR="007376FC" w:rsidRPr="00295259">
        <w:rPr>
          <w:rFonts w:ascii="Times New Roman" w:eastAsiaTheme="minorEastAsia" w:hAnsi="Times New Roman" w:cs="Times New Roman"/>
          <w:color w:val="auto"/>
          <w:sz w:val="24"/>
          <w:szCs w:val="24"/>
          <w:lang w:bidi="ar-SA"/>
        </w:rPr>
        <w:t>login</w:t>
      </w:r>
      <w:proofErr w:type="spellEnd"/>
      <w:r w:rsidR="007376FC" w:rsidRPr="00295259">
        <w:rPr>
          <w:rFonts w:ascii="Times New Roman" w:eastAsiaTheme="minorEastAsia" w:hAnsi="Times New Roman" w:cs="Times New Roman"/>
          <w:color w:val="auto"/>
          <w:sz w:val="24"/>
          <w:szCs w:val="24"/>
          <w:lang w:bidi="ar-SA"/>
        </w:rPr>
        <w:t>()</w:t>
      </w:r>
      <w:bookmarkEnd w:id="170"/>
      <w:proofErr w:type="gramEnd"/>
    </w:p>
    <w:p w14:paraId="3C8ABC74" w14:textId="77777777" w:rsidR="007376FC" w:rsidRPr="00295259" w:rsidRDefault="007376FC" w:rsidP="007376F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p w14:paraId="316C78B2" w14:textId="06986B48" w:rsidR="007376FC" w:rsidRPr="00295259" w:rsidRDefault="007376FC" w:rsidP="007376FC">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b/>
        <w:t xml:space="preserve">Test the login function of dentist in class </w:t>
      </w:r>
      <w:proofErr w:type="spellStart"/>
      <w:r w:rsidR="00004D5B" w:rsidRPr="00295259">
        <w:rPr>
          <w:rFonts w:ascii="Times" w:eastAsiaTheme="minorEastAsia" w:hAnsi="Times" w:cs="Times"/>
          <w:color w:val="auto"/>
          <w:sz w:val="24"/>
          <w:szCs w:val="24"/>
          <w:lang w:bidi="ar-SA"/>
        </w:rPr>
        <w:t>Officer</w:t>
      </w:r>
      <w:r w:rsidRPr="00295259">
        <w:rPr>
          <w:rFonts w:ascii="Times" w:eastAsiaTheme="minorEastAsia" w:hAnsi="Times" w:cs="Times"/>
          <w:color w:val="auto"/>
          <w:sz w:val="24"/>
          <w:szCs w:val="24"/>
          <w:lang w:bidi="ar-SA"/>
        </w:rPr>
        <w:t>_mana</w:t>
      </w:r>
      <w:r w:rsidR="0043307A" w:rsidRPr="00295259">
        <w:rPr>
          <w:rFonts w:ascii="Times" w:eastAsiaTheme="minorEastAsia" w:hAnsi="Times" w:cs="Times"/>
          <w:color w:val="auto"/>
          <w:sz w:val="24"/>
          <w:szCs w:val="24"/>
          <w:lang w:bidi="ar-SA"/>
        </w:rPr>
        <w:t>ge</w:t>
      </w:r>
      <w:proofErr w:type="spellEnd"/>
      <w:r w:rsidR="0043307A" w:rsidRPr="00295259">
        <w:rPr>
          <w:rFonts w:ascii="Times" w:eastAsiaTheme="minorEastAsia" w:hAnsi="Times" w:cs="Times"/>
          <w:color w:val="auto"/>
          <w:sz w:val="24"/>
          <w:szCs w:val="24"/>
          <w:lang w:bidi="ar-SA"/>
        </w:rPr>
        <w:t xml:space="preserve"> by input </w:t>
      </w:r>
      <w:proofErr w:type="spellStart"/>
      <w:r w:rsidR="0043307A" w:rsidRPr="00295259">
        <w:rPr>
          <w:rFonts w:ascii="Times" w:eastAsiaTheme="minorEastAsia" w:hAnsi="Times" w:cs="Times"/>
          <w:color w:val="auto"/>
          <w:sz w:val="24"/>
          <w:szCs w:val="24"/>
          <w:lang w:bidi="ar-SA"/>
        </w:rPr>
        <w:t>officer</w:t>
      </w:r>
      <w:r w:rsidR="00812E72" w:rsidRPr="00295259">
        <w:rPr>
          <w:rFonts w:ascii="Times" w:eastAsiaTheme="minorEastAsia" w:hAnsi="Times" w:cs="Times"/>
          <w:color w:val="auto"/>
          <w:sz w:val="24"/>
          <w:szCs w:val="24"/>
          <w:lang w:bidi="ar-SA"/>
        </w:rPr>
        <w:t>ID</w:t>
      </w:r>
      <w:proofErr w:type="spellEnd"/>
      <w:r w:rsidR="00812E72" w:rsidRPr="00295259">
        <w:rPr>
          <w:rFonts w:ascii="Times" w:eastAsiaTheme="minorEastAsia" w:hAnsi="Times" w:cs="Times"/>
          <w:color w:val="auto"/>
          <w:sz w:val="24"/>
          <w:szCs w:val="24"/>
          <w:lang w:bidi="ar-SA"/>
        </w:rPr>
        <w:t xml:space="preserve"> and </w:t>
      </w:r>
      <w:proofErr w:type="gramStart"/>
      <w:r w:rsidR="00812E72" w:rsidRPr="00295259">
        <w:rPr>
          <w:rFonts w:ascii="Times" w:eastAsiaTheme="minorEastAsia" w:hAnsi="Times" w:cs="Times"/>
          <w:color w:val="auto"/>
          <w:sz w:val="24"/>
          <w:szCs w:val="24"/>
          <w:lang w:bidi="ar-SA"/>
        </w:rPr>
        <w:t xml:space="preserve">password </w:t>
      </w:r>
      <w:r w:rsidR="00812E72" w:rsidRPr="00295259">
        <w:rPr>
          <w:rFonts w:ascii="Times" w:eastAsiaTheme="minorEastAsia" w:hAnsi="Times" w:cs="Times"/>
          <w:color w:val="auto"/>
          <w:sz w:val="24"/>
          <w:szCs w:val="24"/>
          <w:highlight w:val="yellow"/>
          <w:lang w:bidi="ar-SA"/>
        </w:rPr>
        <w:t>:</w:t>
      </w:r>
      <w:proofErr w:type="gramEnd"/>
      <w:r w:rsidR="00812E72" w:rsidRPr="00295259">
        <w:rPr>
          <w:rFonts w:ascii="Times" w:eastAsiaTheme="minorEastAsia" w:hAnsi="Times" w:cs="Times"/>
          <w:color w:val="auto"/>
          <w:sz w:val="24"/>
          <w:szCs w:val="24"/>
          <w:highlight w:val="yellow"/>
          <w:lang w:bidi="ar-SA"/>
        </w:rPr>
        <w:t xml:space="preserve"> public function login($</w:t>
      </w:r>
      <w:proofErr w:type="spellStart"/>
      <w:r w:rsidR="00812E72" w:rsidRPr="00295259">
        <w:rPr>
          <w:rFonts w:ascii="Times" w:eastAsiaTheme="minorEastAsia" w:hAnsi="Times" w:cs="Times"/>
          <w:color w:val="auto"/>
          <w:sz w:val="24"/>
          <w:szCs w:val="24"/>
          <w:highlight w:val="yellow"/>
          <w:lang w:bidi="ar-SA"/>
        </w:rPr>
        <w:t>officerID</w:t>
      </w:r>
      <w:proofErr w:type="spellEnd"/>
      <w:r w:rsidR="00812E72" w:rsidRPr="00295259">
        <w:rPr>
          <w:rFonts w:ascii="Times" w:eastAsiaTheme="minorEastAsia" w:hAnsi="Times" w:cs="Times"/>
          <w:color w:val="auto"/>
          <w:sz w:val="24"/>
          <w:szCs w:val="24"/>
          <w:highlight w:val="yellow"/>
          <w:lang w:bidi="ar-SA"/>
        </w:rPr>
        <w:t>, $password)</w:t>
      </w:r>
    </w:p>
    <w:p w14:paraId="295F143D" w14:textId="5DD3E6C7" w:rsidR="007376FC" w:rsidRPr="00295259" w:rsidRDefault="007376FC" w:rsidP="007376F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Data:</w:t>
      </w:r>
      <w:r w:rsidR="00833C82" w:rsidRPr="00295259">
        <w:rPr>
          <w:rFonts w:ascii="Times" w:eastAsiaTheme="minorEastAsia" w:hAnsi="Times" w:cs="Times"/>
          <w:b/>
          <w:bCs/>
          <w:color w:val="auto"/>
          <w:sz w:val="24"/>
          <w:szCs w:val="24"/>
          <w:lang w:bidi="ar-SA"/>
        </w:rPr>
        <w:t xml:space="preserve"> Refer to </w:t>
      </w:r>
      <w:proofErr w:type="gramStart"/>
      <w:r w:rsidR="00833C82" w:rsidRPr="00295259">
        <w:rPr>
          <w:rFonts w:ascii="Times" w:eastAsiaTheme="minorEastAsia" w:hAnsi="Times" w:cs="Times"/>
          <w:b/>
          <w:bCs/>
          <w:color w:val="auto"/>
          <w:sz w:val="24"/>
          <w:szCs w:val="24"/>
          <w:lang w:bidi="ar-SA"/>
        </w:rPr>
        <w:t>Appendix(</w:t>
      </w:r>
      <w:proofErr w:type="gramEnd"/>
      <w:r w:rsidR="00833C82" w:rsidRPr="00295259">
        <w:rPr>
          <w:rFonts w:ascii="Times" w:eastAsiaTheme="minorEastAsia" w:hAnsi="Times" w:cs="Times"/>
          <w:b/>
          <w:bCs/>
          <w:color w:val="auto"/>
          <w:sz w:val="24"/>
          <w:szCs w:val="24"/>
          <w:lang w:bidi="ar-SA"/>
        </w:rPr>
        <w:t>p.68) for test data</w:t>
      </w:r>
    </w:p>
    <w:tbl>
      <w:tblPr>
        <w:tblStyle w:val="TableGrid"/>
        <w:tblW w:w="0" w:type="auto"/>
        <w:tblLook w:val="04A0" w:firstRow="1" w:lastRow="0" w:firstColumn="1" w:lastColumn="0" w:noHBand="0" w:noVBand="1"/>
      </w:tblPr>
      <w:tblGrid>
        <w:gridCol w:w="2838"/>
        <w:gridCol w:w="2839"/>
        <w:gridCol w:w="2839"/>
      </w:tblGrid>
      <w:tr w:rsidR="007376FC" w:rsidRPr="00295259" w14:paraId="48CEDB76" w14:textId="77777777" w:rsidTr="00651001">
        <w:tc>
          <w:tcPr>
            <w:tcW w:w="2838" w:type="dxa"/>
            <w:shd w:val="clear" w:color="auto" w:fill="D9D9D9" w:themeFill="background1" w:themeFillShade="D9"/>
            <w:vAlign w:val="center"/>
          </w:tcPr>
          <w:p w14:paraId="3F983E41" w14:textId="77777777" w:rsidR="007376FC" w:rsidRPr="00295259"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Parameter name</w:t>
            </w:r>
          </w:p>
        </w:tc>
        <w:tc>
          <w:tcPr>
            <w:tcW w:w="2839" w:type="dxa"/>
            <w:shd w:val="clear" w:color="auto" w:fill="D9D9D9" w:themeFill="background1" w:themeFillShade="D9"/>
            <w:vAlign w:val="center"/>
          </w:tcPr>
          <w:p w14:paraId="4E991223" w14:textId="77777777" w:rsidR="007376FC" w:rsidRPr="00295259"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Parameter type</w:t>
            </w:r>
          </w:p>
        </w:tc>
        <w:tc>
          <w:tcPr>
            <w:tcW w:w="2839" w:type="dxa"/>
            <w:shd w:val="clear" w:color="auto" w:fill="D9D9D9" w:themeFill="background1" w:themeFillShade="D9"/>
            <w:vAlign w:val="center"/>
          </w:tcPr>
          <w:p w14:paraId="6159B057" w14:textId="77777777" w:rsidR="007376FC" w:rsidRPr="00295259"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Value</w:t>
            </w:r>
          </w:p>
        </w:tc>
      </w:tr>
      <w:tr w:rsidR="007376FC" w:rsidRPr="00295259" w14:paraId="64BBD140" w14:textId="77777777" w:rsidTr="00651001">
        <w:tc>
          <w:tcPr>
            <w:tcW w:w="2838" w:type="dxa"/>
            <w:vAlign w:val="center"/>
          </w:tcPr>
          <w:p w14:paraId="42C62040" w14:textId="13154B81" w:rsidR="007376FC" w:rsidRPr="00295259" w:rsidRDefault="00E0245B"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in_user_f</w:t>
            </w:r>
            <w:proofErr w:type="spellEnd"/>
          </w:p>
        </w:tc>
        <w:tc>
          <w:tcPr>
            <w:tcW w:w="2839" w:type="dxa"/>
            <w:vAlign w:val="center"/>
          </w:tcPr>
          <w:p w14:paraId="45CFFDAF" w14:textId="77777777" w:rsidR="007376FC" w:rsidRPr="00295259"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sidRPr="00295259">
              <w:rPr>
                <w:rFonts w:ascii="Times" w:eastAsiaTheme="minorEastAsia" w:hAnsi="Times" w:cs="Times"/>
                <w:color w:val="auto"/>
                <w:sz w:val="24"/>
                <w:szCs w:val="24"/>
                <w:lang w:bidi="ar-SA"/>
              </w:rPr>
              <w:t>Varchar</w:t>
            </w:r>
            <w:proofErr w:type="spellEnd"/>
          </w:p>
        </w:tc>
        <w:tc>
          <w:tcPr>
            <w:tcW w:w="2839" w:type="dxa"/>
            <w:vAlign w:val="center"/>
          </w:tcPr>
          <w:p w14:paraId="5743F286" w14:textId="77777777" w:rsidR="007376FC" w:rsidRPr="00295259"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sidRPr="00295259">
              <w:rPr>
                <w:rFonts w:ascii="Times" w:eastAsiaTheme="minorEastAsia" w:hAnsi="Times" w:cs="Times"/>
                <w:color w:val="auto"/>
                <w:sz w:val="24"/>
                <w:szCs w:val="24"/>
                <w:lang w:bidi="ar-SA"/>
              </w:rPr>
              <w:t>xxxx</w:t>
            </w:r>
            <w:proofErr w:type="spellEnd"/>
          </w:p>
        </w:tc>
      </w:tr>
      <w:tr w:rsidR="007376FC" w:rsidRPr="00295259" w14:paraId="39FBFB90" w14:textId="77777777" w:rsidTr="00651001">
        <w:tc>
          <w:tcPr>
            <w:tcW w:w="2838" w:type="dxa"/>
            <w:vAlign w:val="center"/>
          </w:tcPr>
          <w:p w14:paraId="14576489" w14:textId="18A94430" w:rsidR="007376FC" w:rsidRPr="00295259" w:rsidRDefault="00E0245B"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in_pass_f</w:t>
            </w:r>
            <w:proofErr w:type="spellEnd"/>
          </w:p>
        </w:tc>
        <w:tc>
          <w:tcPr>
            <w:tcW w:w="2839" w:type="dxa"/>
            <w:vAlign w:val="center"/>
          </w:tcPr>
          <w:p w14:paraId="77B89EE7" w14:textId="77777777" w:rsidR="007376FC" w:rsidRPr="00295259"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sidRPr="00295259">
              <w:rPr>
                <w:rFonts w:ascii="Times" w:eastAsiaTheme="minorEastAsia" w:hAnsi="Times" w:cs="Times"/>
                <w:color w:val="auto"/>
                <w:sz w:val="24"/>
                <w:szCs w:val="24"/>
                <w:lang w:bidi="ar-SA"/>
              </w:rPr>
              <w:t>Varchar</w:t>
            </w:r>
            <w:proofErr w:type="spellEnd"/>
          </w:p>
        </w:tc>
        <w:tc>
          <w:tcPr>
            <w:tcW w:w="2839" w:type="dxa"/>
            <w:vAlign w:val="center"/>
          </w:tcPr>
          <w:p w14:paraId="00B4FA89" w14:textId="77777777" w:rsidR="007376FC" w:rsidRPr="00295259"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sidRPr="00295259">
              <w:rPr>
                <w:rFonts w:ascii="Times" w:eastAsiaTheme="minorEastAsia" w:hAnsi="Times" w:cs="Times"/>
                <w:color w:val="auto"/>
                <w:sz w:val="24"/>
                <w:szCs w:val="24"/>
                <w:lang w:bidi="ar-SA"/>
              </w:rPr>
              <w:t>xxxx</w:t>
            </w:r>
            <w:proofErr w:type="spellEnd"/>
          </w:p>
        </w:tc>
      </w:tr>
      <w:tr w:rsidR="007376FC" w:rsidRPr="00295259" w14:paraId="5B9E3652" w14:textId="77777777" w:rsidTr="00651001">
        <w:tc>
          <w:tcPr>
            <w:tcW w:w="2838" w:type="dxa"/>
            <w:vAlign w:val="center"/>
          </w:tcPr>
          <w:p w14:paraId="12EE9A15" w14:textId="7CDA9E8E" w:rsidR="007376FC" w:rsidRPr="00295259" w:rsidRDefault="00E0245B"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in_user_t</w:t>
            </w:r>
            <w:proofErr w:type="spellEnd"/>
          </w:p>
        </w:tc>
        <w:tc>
          <w:tcPr>
            <w:tcW w:w="2839" w:type="dxa"/>
            <w:vAlign w:val="center"/>
          </w:tcPr>
          <w:p w14:paraId="6699E39B" w14:textId="77777777" w:rsidR="007376FC" w:rsidRPr="00295259"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sidRPr="00295259">
              <w:rPr>
                <w:rFonts w:ascii="Times" w:eastAsiaTheme="minorEastAsia" w:hAnsi="Times" w:cs="Times"/>
                <w:color w:val="auto"/>
                <w:sz w:val="24"/>
                <w:szCs w:val="24"/>
                <w:lang w:bidi="ar-SA"/>
              </w:rPr>
              <w:t>Varchar</w:t>
            </w:r>
            <w:proofErr w:type="spellEnd"/>
          </w:p>
        </w:tc>
        <w:tc>
          <w:tcPr>
            <w:tcW w:w="2839" w:type="dxa"/>
            <w:vAlign w:val="center"/>
          </w:tcPr>
          <w:p w14:paraId="38BD9231" w14:textId="68262A0D" w:rsidR="007376FC" w:rsidRPr="00295259" w:rsidRDefault="00E0245B"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OF001</w:t>
            </w:r>
          </w:p>
        </w:tc>
      </w:tr>
      <w:tr w:rsidR="007376FC" w:rsidRPr="00295259" w14:paraId="66664063" w14:textId="77777777" w:rsidTr="00651001">
        <w:trPr>
          <w:trHeight w:val="70"/>
        </w:trPr>
        <w:tc>
          <w:tcPr>
            <w:tcW w:w="2838" w:type="dxa"/>
            <w:vAlign w:val="center"/>
          </w:tcPr>
          <w:p w14:paraId="5F96BD6E" w14:textId="5F40DB70" w:rsidR="007376FC" w:rsidRPr="00295259" w:rsidRDefault="007376FC" w:rsidP="00E0245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in_pass_</w:t>
            </w:r>
            <w:r w:rsidR="00E0245B" w:rsidRPr="00295259">
              <w:rPr>
                <w:rFonts w:ascii="Times" w:eastAsiaTheme="minorEastAsia" w:hAnsi="Times" w:cs="Times"/>
                <w:color w:val="auto"/>
                <w:sz w:val="24"/>
                <w:szCs w:val="24"/>
                <w:lang w:bidi="ar-SA"/>
              </w:rPr>
              <w:t>t</w:t>
            </w:r>
            <w:proofErr w:type="spellEnd"/>
          </w:p>
        </w:tc>
        <w:tc>
          <w:tcPr>
            <w:tcW w:w="2839" w:type="dxa"/>
            <w:vAlign w:val="center"/>
          </w:tcPr>
          <w:p w14:paraId="34EE1667" w14:textId="77777777" w:rsidR="007376FC" w:rsidRPr="00295259"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sidRPr="00295259">
              <w:rPr>
                <w:rFonts w:ascii="Times" w:eastAsiaTheme="minorEastAsia" w:hAnsi="Times" w:cs="Times"/>
                <w:color w:val="auto"/>
                <w:sz w:val="24"/>
                <w:szCs w:val="24"/>
                <w:lang w:bidi="ar-SA"/>
              </w:rPr>
              <w:t>Varchar</w:t>
            </w:r>
            <w:proofErr w:type="spellEnd"/>
          </w:p>
        </w:tc>
        <w:tc>
          <w:tcPr>
            <w:tcW w:w="2839" w:type="dxa"/>
            <w:vAlign w:val="center"/>
          </w:tcPr>
          <w:p w14:paraId="2CDE4769" w14:textId="77777777" w:rsidR="007376FC" w:rsidRPr="00295259"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1234</w:t>
            </w:r>
          </w:p>
        </w:tc>
      </w:tr>
    </w:tbl>
    <w:p w14:paraId="7BC10D79" w14:textId="77777777" w:rsidR="007376FC" w:rsidRPr="00295259" w:rsidRDefault="007376FC" w:rsidP="007376FC">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82ED04C" w14:textId="77777777" w:rsidR="007376FC" w:rsidRPr="00295259" w:rsidRDefault="007376FC" w:rsidP="007376F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4"/>
        <w:gridCol w:w="3009"/>
        <w:gridCol w:w="1405"/>
        <w:gridCol w:w="1296"/>
        <w:gridCol w:w="1143"/>
        <w:gridCol w:w="1169"/>
      </w:tblGrid>
      <w:tr w:rsidR="007376FC" w:rsidRPr="00295259" w14:paraId="23690F26" w14:textId="77777777" w:rsidTr="00651001">
        <w:trPr>
          <w:trHeight w:val="368"/>
        </w:trPr>
        <w:tc>
          <w:tcPr>
            <w:tcW w:w="494" w:type="dxa"/>
            <w:vMerge w:val="restart"/>
            <w:shd w:val="clear" w:color="auto" w:fill="D9D9D9" w:themeFill="background1" w:themeFillShade="D9"/>
            <w:vAlign w:val="center"/>
          </w:tcPr>
          <w:p w14:paraId="76F9B877" w14:textId="77777777" w:rsidR="007376FC" w:rsidRPr="00295259"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ID</w:t>
            </w:r>
          </w:p>
        </w:tc>
        <w:tc>
          <w:tcPr>
            <w:tcW w:w="3009" w:type="dxa"/>
            <w:vMerge w:val="restart"/>
            <w:shd w:val="clear" w:color="auto" w:fill="D9D9D9" w:themeFill="background1" w:themeFillShade="D9"/>
            <w:vAlign w:val="center"/>
          </w:tcPr>
          <w:p w14:paraId="6526AAA9" w14:textId="77777777" w:rsidR="007376FC" w:rsidRPr="00295259"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tc>
        <w:tc>
          <w:tcPr>
            <w:tcW w:w="2701" w:type="dxa"/>
            <w:gridSpan w:val="2"/>
            <w:shd w:val="clear" w:color="auto" w:fill="D9D9D9" w:themeFill="background1" w:themeFillShade="D9"/>
            <w:vAlign w:val="center"/>
          </w:tcPr>
          <w:p w14:paraId="176DF1EF" w14:textId="77777777" w:rsidR="007376FC" w:rsidRPr="00295259"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Input</w:t>
            </w:r>
          </w:p>
        </w:tc>
        <w:tc>
          <w:tcPr>
            <w:tcW w:w="1143" w:type="dxa"/>
            <w:vMerge w:val="restart"/>
            <w:shd w:val="clear" w:color="auto" w:fill="D9D9D9" w:themeFill="background1" w:themeFillShade="D9"/>
            <w:vAlign w:val="center"/>
          </w:tcPr>
          <w:p w14:paraId="6FE71DCF" w14:textId="77777777" w:rsidR="007376FC" w:rsidRPr="00295259"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Remark</w:t>
            </w:r>
          </w:p>
        </w:tc>
        <w:tc>
          <w:tcPr>
            <w:tcW w:w="1169" w:type="dxa"/>
            <w:vMerge w:val="restart"/>
            <w:shd w:val="clear" w:color="auto" w:fill="D9D9D9" w:themeFill="background1" w:themeFillShade="D9"/>
            <w:vAlign w:val="center"/>
          </w:tcPr>
          <w:p w14:paraId="106F930D" w14:textId="77777777" w:rsidR="007376FC" w:rsidRPr="00295259"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Expected</w:t>
            </w:r>
          </w:p>
        </w:tc>
      </w:tr>
      <w:tr w:rsidR="007376FC" w:rsidRPr="00295259" w14:paraId="10B89B18" w14:textId="77777777" w:rsidTr="00651001">
        <w:trPr>
          <w:trHeight w:val="151"/>
        </w:trPr>
        <w:tc>
          <w:tcPr>
            <w:tcW w:w="494" w:type="dxa"/>
            <w:vMerge/>
            <w:vAlign w:val="center"/>
          </w:tcPr>
          <w:p w14:paraId="1076EBD7" w14:textId="77777777" w:rsidR="007376FC" w:rsidRPr="00295259"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09" w:type="dxa"/>
            <w:vMerge/>
            <w:vAlign w:val="center"/>
          </w:tcPr>
          <w:p w14:paraId="3D425213" w14:textId="77777777" w:rsidR="007376FC" w:rsidRPr="00295259"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05" w:type="dxa"/>
            <w:shd w:val="clear" w:color="auto" w:fill="D9D9D9" w:themeFill="background1" w:themeFillShade="D9"/>
            <w:vAlign w:val="center"/>
          </w:tcPr>
          <w:p w14:paraId="34537ADF" w14:textId="77777777" w:rsidR="007376FC" w:rsidRPr="00295259"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spellStart"/>
            <w:r w:rsidRPr="00295259">
              <w:rPr>
                <w:rFonts w:ascii="Times" w:eastAsiaTheme="minorEastAsia" w:hAnsi="Times" w:cs="Times"/>
                <w:b/>
                <w:bCs/>
                <w:color w:val="auto"/>
                <w:sz w:val="24"/>
                <w:szCs w:val="24"/>
                <w:lang w:bidi="ar-SA"/>
              </w:rPr>
              <w:t>patientID</w:t>
            </w:r>
            <w:proofErr w:type="spellEnd"/>
          </w:p>
        </w:tc>
        <w:tc>
          <w:tcPr>
            <w:tcW w:w="1296" w:type="dxa"/>
            <w:shd w:val="clear" w:color="auto" w:fill="D9D9D9" w:themeFill="background1" w:themeFillShade="D9"/>
            <w:vAlign w:val="center"/>
          </w:tcPr>
          <w:p w14:paraId="019D79EF" w14:textId="77777777" w:rsidR="007376FC" w:rsidRPr="00295259"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password</w:t>
            </w:r>
          </w:p>
        </w:tc>
        <w:tc>
          <w:tcPr>
            <w:tcW w:w="1143" w:type="dxa"/>
            <w:vMerge/>
          </w:tcPr>
          <w:p w14:paraId="115B6CCA" w14:textId="77777777" w:rsidR="007376FC" w:rsidRPr="00295259" w:rsidRDefault="007376FC"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1169" w:type="dxa"/>
            <w:vMerge/>
          </w:tcPr>
          <w:p w14:paraId="7B69463D" w14:textId="77777777" w:rsidR="007376FC" w:rsidRPr="00295259" w:rsidRDefault="007376FC"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7376FC" w:rsidRPr="00295259" w14:paraId="6B37DADB" w14:textId="77777777" w:rsidTr="00651001">
        <w:tc>
          <w:tcPr>
            <w:tcW w:w="494" w:type="dxa"/>
            <w:vAlign w:val="center"/>
          </w:tcPr>
          <w:p w14:paraId="1522AC6E" w14:textId="77777777" w:rsidR="007376FC" w:rsidRPr="00295259"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1</w:t>
            </w:r>
          </w:p>
        </w:tc>
        <w:tc>
          <w:tcPr>
            <w:tcW w:w="3009" w:type="dxa"/>
            <w:vAlign w:val="center"/>
          </w:tcPr>
          <w:p w14:paraId="6E3DC117" w14:textId="545A1168" w:rsidR="007376FC" w:rsidRPr="00295259"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Test login in fa</w:t>
            </w:r>
            <w:r w:rsidR="008A2FC0" w:rsidRPr="00295259">
              <w:rPr>
                <w:rFonts w:ascii="Times" w:eastAsiaTheme="minorEastAsia" w:hAnsi="Times" w:cs="Times"/>
                <w:color w:val="auto"/>
                <w:sz w:val="24"/>
                <w:szCs w:val="24"/>
                <w:lang w:bidi="ar-SA"/>
              </w:rPr>
              <w:t xml:space="preserve">lse case with no registered </w:t>
            </w:r>
            <w:proofErr w:type="spellStart"/>
            <w:r w:rsidR="008A2FC0" w:rsidRPr="00295259">
              <w:rPr>
                <w:rFonts w:ascii="Times" w:eastAsiaTheme="minorEastAsia" w:hAnsi="Times" w:cs="Times"/>
                <w:color w:val="auto"/>
                <w:sz w:val="24"/>
                <w:szCs w:val="24"/>
                <w:lang w:bidi="ar-SA"/>
              </w:rPr>
              <w:t>dentist</w:t>
            </w:r>
            <w:r w:rsidRPr="00295259">
              <w:rPr>
                <w:rFonts w:ascii="Times" w:eastAsiaTheme="minorEastAsia" w:hAnsi="Times" w:cs="Times"/>
                <w:color w:val="auto"/>
                <w:sz w:val="24"/>
                <w:szCs w:val="24"/>
                <w:lang w:bidi="ar-SA"/>
              </w:rPr>
              <w:t>ID</w:t>
            </w:r>
            <w:proofErr w:type="spellEnd"/>
            <w:r w:rsidRPr="00295259">
              <w:rPr>
                <w:rFonts w:ascii="Times" w:eastAsiaTheme="minorEastAsia" w:hAnsi="Times" w:cs="Times"/>
                <w:color w:val="auto"/>
                <w:sz w:val="24"/>
                <w:szCs w:val="24"/>
                <w:lang w:bidi="ar-SA"/>
              </w:rPr>
              <w:t xml:space="preserve"> and password</w:t>
            </w:r>
          </w:p>
        </w:tc>
        <w:tc>
          <w:tcPr>
            <w:tcW w:w="1405" w:type="dxa"/>
            <w:vAlign w:val="center"/>
          </w:tcPr>
          <w:p w14:paraId="522573FC" w14:textId="5AD18A3B" w:rsidR="007376FC" w:rsidRPr="00295259" w:rsidRDefault="008A2FC0"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in_user_f</w:t>
            </w:r>
            <w:proofErr w:type="spellEnd"/>
          </w:p>
        </w:tc>
        <w:tc>
          <w:tcPr>
            <w:tcW w:w="1296" w:type="dxa"/>
            <w:vAlign w:val="center"/>
          </w:tcPr>
          <w:p w14:paraId="01DF624B" w14:textId="233863FF" w:rsidR="007376FC" w:rsidRPr="00295259" w:rsidRDefault="007376FC" w:rsidP="008A2FC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in_pass_</w:t>
            </w:r>
            <w:r w:rsidR="008A2FC0" w:rsidRPr="00295259">
              <w:rPr>
                <w:rFonts w:ascii="Times" w:eastAsiaTheme="minorEastAsia" w:hAnsi="Times" w:cs="Times"/>
                <w:color w:val="auto"/>
                <w:sz w:val="24"/>
                <w:szCs w:val="24"/>
                <w:lang w:bidi="ar-SA"/>
              </w:rPr>
              <w:t>f</w:t>
            </w:r>
            <w:proofErr w:type="spellEnd"/>
          </w:p>
        </w:tc>
        <w:tc>
          <w:tcPr>
            <w:tcW w:w="1143" w:type="dxa"/>
            <w:vAlign w:val="center"/>
          </w:tcPr>
          <w:p w14:paraId="71CA7F41" w14:textId="67A1424B" w:rsidR="007376FC" w:rsidRPr="00295259" w:rsidRDefault="009B3936"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highlight w:val="yellow"/>
                <w:lang w:bidi="ar-SA"/>
              </w:rPr>
              <w:t xml:space="preserve">Both </w:t>
            </w:r>
            <w:proofErr w:type="spellStart"/>
            <w:r w:rsidRPr="00295259">
              <w:rPr>
                <w:rFonts w:ascii="Times" w:eastAsiaTheme="minorEastAsia" w:hAnsi="Times" w:cs="Times"/>
                <w:color w:val="auto"/>
                <w:sz w:val="24"/>
                <w:szCs w:val="24"/>
                <w:highlight w:val="yellow"/>
                <w:lang w:bidi="ar-SA"/>
              </w:rPr>
              <w:t>dentistID</w:t>
            </w:r>
            <w:proofErr w:type="spellEnd"/>
            <w:r w:rsidRPr="00295259">
              <w:rPr>
                <w:rFonts w:ascii="Times" w:eastAsiaTheme="minorEastAsia" w:hAnsi="Times" w:cs="Times"/>
                <w:color w:val="auto"/>
                <w:sz w:val="24"/>
                <w:szCs w:val="24"/>
                <w:highlight w:val="yellow"/>
                <w:lang w:bidi="ar-SA"/>
              </w:rPr>
              <w:t xml:space="preserve"> and password are not in database</w:t>
            </w:r>
          </w:p>
        </w:tc>
        <w:tc>
          <w:tcPr>
            <w:tcW w:w="1169" w:type="dxa"/>
            <w:vAlign w:val="center"/>
          </w:tcPr>
          <w:p w14:paraId="0080E0AC" w14:textId="77777777" w:rsidR="007376FC" w:rsidRPr="00295259"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false</w:t>
            </w:r>
          </w:p>
        </w:tc>
      </w:tr>
      <w:tr w:rsidR="007376FC" w:rsidRPr="00295259" w14:paraId="55085341" w14:textId="77777777" w:rsidTr="00651001">
        <w:tc>
          <w:tcPr>
            <w:tcW w:w="494" w:type="dxa"/>
            <w:vAlign w:val="center"/>
          </w:tcPr>
          <w:p w14:paraId="58D4027D" w14:textId="77777777" w:rsidR="007376FC" w:rsidRPr="00295259"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2</w:t>
            </w:r>
          </w:p>
        </w:tc>
        <w:tc>
          <w:tcPr>
            <w:tcW w:w="3009" w:type="dxa"/>
            <w:vAlign w:val="center"/>
          </w:tcPr>
          <w:p w14:paraId="58704F3F" w14:textId="372B66B9" w:rsidR="007376FC" w:rsidRPr="00295259"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Test login i</w:t>
            </w:r>
            <w:r w:rsidR="008A2FC0" w:rsidRPr="00295259">
              <w:rPr>
                <w:rFonts w:ascii="Times" w:eastAsiaTheme="minorEastAsia" w:hAnsi="Times" w:cs="Times"/>
                <w:color w:val="auto"/>
                <w:sz w:val="24"/>
                <w:szCs w:val="24"/>
                <w:lang w:bidi="ar-SA"/>
              </w:rPr>
              <w:t xml:space="preserve">n true case with registered </w:t>
            </w:r>
            <w:proofErr w:type="spellStart"/>
            <w:r w:rsidR="008A2FC0" w:rsidRPr="00295259">
              <w:rPr>
                <w:rFonts w:ascii="Times" w:eastAsiaTheme="minorEastAsia" w:hAnsi="Times" w:cs="Times"/>
                <w:color w:val="auto"/>
                <w:sz w:val="24"/>
                <w:szCs w:val="24"/>
                <w:lang w:bidi="ar-SA"/>
              </w:rPr>
              <w:t>dentist</w:t>
            </w:r>
            <w:r w:rsidRPr="00295259">
              <w:rPr>
                <w:rFonts w:ascii="Times" w:eastAsiaTheme="minorEastAsia" w:hAnsi="Times" w:cs="Times"/>
                <w:color w:val="auto"/>
                <w:sz w:val="24"/>
                <w:szCs w:val="24"/>
                <w:lang w:bidi="ar-SA"/>
              </w:rPr>
              <w:t>ID</w:t>
            </w:r>
            <w:proofErr w:type="spellEnd"/>
            <w:r w:rsidRPr="00295259">
              <w:rPr>
                <w:rFonts w:ascii="Times" w:eastAsiaTheme="minorEastAsia" w:hAnsi="Times" w:cs="Times"/>
                <w:color w:val="auto"/>
                <w:sz w:val="24"/>
                <w:szCs w:val="24"/>
                <w:lang w:bidi="ar-SA"/>
              </w:rPr>
              <w:t xml:space="preserve"> and password</w:t>
            </w:r>
          </w:p>
        </w:tc>
        <w:tc>
          <w:tcPr>
            <w:tcW w:w="1405" w:type="dxa"/>
            <w:vAlign w:val="center"/>
          </w:tcPr>
          <w:p w14:paraId="679D1BEB" w14:textId="658A17CC" w:rsidR="007376FC" w:rsidRPr="00295259" w:rsidRDefault="008A2FC0"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in_user_t</w:t>
            </w:r>
            <w:proofErr w:type="spellEnd"/>
          </w:p>
        </w:tc>
        <w:tc>
          <w:tcPr>
            <w:tcW w:w="1296" w:type="dxa"/>
            <w:vAlign w:val="center"/>
          </w:tcPr>
          <w:p w14:paraId="11450621" w14:textId="6B3CA402" w:rsidR="007376FC" w:rsidRPr="00295259" w:rsidRDefault="008A2FC0"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in_pass_t</w:t>
            </w:r>
            <w:proofErr w:type="spellEnd"/>
          </w:p>
        </w:tc>
        <w:tc>
          <w:tcPr>
            <w:tcW w:w="1143" w:type="dxa"/>
            <w:vAlign w:val="center"/>
          </w:tcPr>
          <w:p w14:paraId="2008C7DA" w14:textId="33BC2A36" w:rsidR="007376FC" w:rsidRPr="00295259" w:rsidRDefault="009B3936"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highlight w:val="yellow"/>
                <w:lang w:bidi="ar-SA"/>
              </w:rPr>
              <w:t xml:space="preserve">Both </w:t>
            </w:r>
            <w:proofErr w:type="spellStart"/>
            <w:r w:rsidRPr="00295259">
              <w:rPr>
                <w:rFonts w:ascii="Times" w:eastAsiaTheme="minorEastAsia" w:hAnsi="Times" w:cs="Times"/>
                <w:color w:val="auto"/>
                <w:sz w:val="24"/>
                <w:szCs w:val="24"/>
                <w:highlight w:val="yellow"/>
                <w:lang w:bidi="ar-SA"/>
              </w:rPr>
              <w:t>dentistID</w:t>
            </w:r>
            <w:proofErr w:type="spellEnd"/>
            <w:r w:rsidRPr="00295259">
              <w:rPr>
                <w:rFonts w:ascii="Times" w:eastAsiaTheme="minorEastAsia" w:hAnsi="Times" w:cs="Times"/>
                <w:color w:val="auto"/>
                <w:sz w:val="24"/>
                <w:szCs w:val="24"/>
                <w:highlight w:val="yellow"/>
                <w:lang w:bidi="ar-SA"/>
              </w:rPr>
              <w:t xml:space="preserve"> and password are in database</w:t>
            </w:r>
          </w:p>
        </w:tc>
        <w:tc>
          <w:tcPr>
            <w:tcW w:w="1169" w:type="dxa"/>
            <w:vAlign w:val="center"/>
          </w:tcPr>
          <w:p w14:paraId="0BE7C1F4" w14:textId="77777777" w:rsidR="007376FC" w:rsidRPr="00295259"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true</w:t>
            </w:r>
          </w:p>
        </w:tc>
      </w:tr>
      <w:tr w:rsidR="009B3936" w:rsidRPr="00295259" w14:paraId="2FAA8276" w14:textId="77777777" w:rsidTr="00651001">
        <w:tc>
          <w:tcPr>
            <w:tcW w:w="494" w:type="dxa"/>
            <w:vAlign w:val="center"/>
          </w:tcPr>
          <w:p w14:paraId="1AD3FCDA" w14:textId="3B5BA5DC" w:rsidR="009B3936" w:rsidRPr="00295259" w:rsidRDefault="009B3936"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3</w:t>
            </w:r>
          </w:p>
        </w:tc>
        <w:tc>
          <w:tcPr>
            <w:tcW w:w="3009" w:type="dxa"/>
            <w:vAlign w:val="center"/>
          </w:tcPr>
          <w:p w14:paraId="51980352" w14:textId="59C1172C" w:rsidR="009B3936" w:rsidRPr="00295259" w:rsidRDefault="009B3936"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highlight w:val="yellow"/>
                <w:lang w:bidi="ar-SA"/>
              </w:rPr>
              <w:t xml:space="preserve">Test login in false case with </w:t>
            </w:r>
            <w:proofErr w:type="spellStart"/>
            <w:r w:rsidRPr="00295259">
              <w:rPr>
                <w:rFonts w:ascii="Times" w:eastAsiaTheme="minorEastAsia" w:hAnsi="Times" w:cs="Times"/>
                <w:color w:val="auto"/>
                <w:sz w:val="24"/>
                <w:szCs w:val="24"/>
                <w:highlight w:val="yellow"/>
                <w:lang w:bidi="ar-SA"/>
              </w:rPr>
              <w:t>OfficerID</w:t>
            </w:r>
            <w:proofErr w:type="spellEnd"/>
            <w:r w:rsidRPr="00295259">
              <w:rPr>
                <w:rFonts w:ascii="Times" w:eastAsiaTheme="minorEastAsia" w:hAnsi="Times" w:cs="Times"/>
                <w:color w:val="auto"/>
                <w:sz w:val="24"/>
                <w:szCs w:val="24"/>
                <w:highlight w:val="yellow"/>
                <w:lang w:bidi="ar-SA"/>
              </w:rPr>
              <w:t xml:space="preserve"> and  incorrect password</w:t>
            </w:r>
          </w:p>
        </w:tc>
        <w:tc>
          <w:tcPr>
            <w:tcW w:w="1405" w:type="dxa"/>
            <w:vAlign w:val="center"/>
          </w:tcPr>
          <w:p w14:paraId="4FC44F9B" w14:textId="5DB775FF" w:rsidR="009B3936" w:rsidRPr="00295259" w:rsidRDefault="009B3936"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in_user_t</w:t>
            </w:r>
            <w:proofErr w:type="spellEnd"/>
          </w:p>
        </w:tc>
        <w:tc>
          <w:tcPr>
            <w:tcW w:w="1296" w:type="dxa"/>
            <w:vAlign w:val="center"/>
          </w:tcPr>
          <w:p w14:paraId="392EDFF3" w14:textId="1BD6B389" w:rsidR="009B3936" w:rsidRPr="00295259" w:rsidRDefault="009B3936"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in_pass_f</w:t>
            </w:r>
            <w:proofErr w:type="spellEnd"/>
          </w:p>
        </w:tc>
        <w:tc>
          <w:tcPr>
            <w:tcW w:w="1143" w:type="dxa"/>
            <w:vAlign w:val="center"/>
          </w:tcPr>
          <w:p w14:paraId="565243AB" w14:textId="672FDD0B" w:rsidR="009B3936" w:rsidRPr="00295259" w:rsidRDefault="009B3936" w:rsidP="00651001">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w:t>
            </w:r>
          </w:p>
        </w:tc>
        <w:tc>
          <w:tcPr>
            <w:tcW w:w="1169" w:type="dxa"/>
            <w:vAlign w:val="center"/>
          </w:tcPr>
          <w:p w14:paraId="2CFAE185" w14:textId="55AC3888" w:rsidR="009B3936" w:rsidRPr="00295259" w:rsidRDefault="009B3936"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false</w:t>
            </w:r>
          </w:p>
        </w:tc>
      </w:tr>
      <w:tr w:rsidR="009B3936" w:rsidRPr="00295259" w14:paraId="55ECDDF6" w14:textId="77777777" w:rsidTr="00651001">
        <w:tc>
          <w:tcPr>
            <w:tcW w:w="494" w:type="dxa"/>
            <w:vAlign w:val="center"/>
          </w:tcPr>
          <w:p w14:paraId="0E81B323" w14:textId="7B0C15EF" w:rsidR="009B3936" w:rsidRPr="00295259" w:rsidRDefault="009B3936"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4</w:t>
            </w:r>
          </w:p>
        </w:tc>
        <w:tc>
          <w:tcPr>
            <w:tcW w:w="3009" w:type="dxa"/>
            <w:vAlign w:val="center"/>
          </w:tcPr>
          <w:p w14:paraId="20C1ED81" w14:textId="767793EA" w:rsidR="009B3936" w:rsidRPr="00295259" w:rsidRDefault="009B3936" w:rsidP="00651001">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 xml:space="preserve">Test login in false case with </w:t>
            </w:r>
            <w:proofErr w:type="spellStart"/>
            <w:r w:rsidRPr="00295259">
              <w:rPr>
                <w:rFonts w:ascii="Times" w:eastAsiaTheme="minorEastAsia" w:hAnsi="Times" w:cs="Times"/>
                <w:color w:val="auto"/>
                <w:sz w:val="24"/>
                <w:szCs w:val="24"/>
                <w:highlight w:val="yellow"/>
                <w:lang w:bidi="ar-SA"/>
              </w:rPr>
              <w:t>incoreect</w:t>
            </w:r>
            <w:proofErr w:type="spellEnd"/>
            <w:r w:rsidRPr="00295259">
              <w:rPr>
                <w:rFonts w:ascii="Times" w:eastAsiaTheme="minorEastAsia" w:hAnsi="Times" w:cs="Times"/>
                <w:color w:val="auto"/>
                <w:sz w:val="24"/>
                <w:szCs w:val="24"/>
                <w:highlight w:val="yellow"/>
                <w:lang w:bidi="ar-SA"/>
              </w:rPr>
              <w:t xml:space="preserve"> </w:t>
            </w:r>
            <w:proofErr w:type="spellStart"/>
            <w:r w:rsidRPr="00295259">
              <w:rPr>
                <w:rFonts w:ascii="Times" w:eastAsiaTheme="minorEastAsia" w:hAnsi="Times" w:cs="Times"/>
                <w:color w:val="auto"/>
                <w:sz w:val="24"/>
                <w:szCs w:val="24"/>
                <w:highlight w:val="yellow"/>
                <w:lang w:bidi="ar-SA"/>
              </w:rPr>
              <w:t>OfficerID</w:t>
            </w:r>
            <w:proofErr w:type="spellEnd"/>
            <w:r w:rsidRPr="00295259">
              <w:rPr>
                <w:rFonts w:ascii="Times" w:eastAsiaTheme="minorEastAsia" w:hAnsi="Times" w:cs="Times"/>
                <w:color w:val="auto"/>
                <w:sz w:val="24"/>
                <w:szCs w:val="24"/>
                <w:highlight w:val="yellow"/>
                <w:lang w:bidi="ar-SA"/>
              </w:rPr>
              <w:t xml:space="preserve"> and  correct password</w:t>
            </w:r>
          </w:p>
        </w:tc>
        <w:tc>
          <w:tcPr>
            <w:tcW w:w="1405" w:type="dxa"/>
            <w:vAlign w:val="center"/>
          </w:tcPr>
          <w:p w14:paraId="4AC132A6" w14:textId="0A3BF083" w:rsidR="009B3936" w:rsidRPr="00295259" w:rsidRDefault="009B3936"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in_user_f</w:t>
            </w:r>
            <w:proofErr w:type="spellEnd"/>
          </w:p>
        </w:tc>
        <w:tc>
          <w:tcPr>
            <w:tcW w:w="1296" w:type="dxa"/>
            <w:vAlign w:val="center"/>
          </w:tcPr>
          <w:p w14:paraId="70C0DA66" w14:textId="4AC0F2CF" w:rsidR="009B3936" w:rsidRPr="00295259" w:rsidRDefault="009B3936"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in_pass_t</w:t>
            </w:r>
            <w:proofErr w:type="spellEnd"/>
          </w:p>
        </w:tc>
        <w:tc>
          <w:tcPr>
            <w:tcW w:w="1143" w:type="dxa"/>
            <w:vAlign w:val="center"/>
          </w:tcPr>
          <w:p w14:paraId="318781ED" w14:textId="323FD3C7" w:rsidR="009B3936" w:rsidRPr="00295259" w:rsidRDefault="009B3936" w:rsidP="00651001">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w:t>
            </w:r>
          </w:p>
        </w:tc>
        <w:tc>
          <w:tcPr>
            <w:tcW w:w="1169" w:type="dxa"/>
            <w:vAlign w:val="center"/>
          </w:tcPr>
          <w:p w14:paraId="36903924" w14:textId="4B019EEF" w:rsidR="009B3936" w:rsidRPr="00295259" w:rsidRDefault="009B3936"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false</w:t>
            </w:r>
          </w:p>
        </w:tc>
      </w:tr>
    </w:tbl>
    <w:p w14:paraId="3B6EC57F" w14:textId="77777777" w:rsidR="007376FC" w:rsidRPr="00295259" w:rsidRDefault="007376FC" w:rsidP="007376FC">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48D17B1" w14:textId="77777777" w:rsidR="001F1E97" w:rsidRPr="00295259" w:rsidRDefault="00F67C5A" w:rsidP="00FE50CD">
      <w:pPr>
        <w:pStyle w:val="Heading3"/>
        <w:rPr>
          <w:rFonts w:ascii="Times New Roman" w:eastAsiaTheme="minorEastAsia" w:hAnsi="Times New Roman" w:cs="Times New Roman"/>
          <w:color w:val="auto"/>
          <w:sz w:val="24"/>
          <w:szCs w:val="24"/>
          <w:lang w:bidi="ar-SA"/>
        </w:rPr>
      </w:pPr>
      <w:bookmarkStart w:id="171" w:name="_Toc394490881"/>
      <w:r w:rsidRPr="00295259">
        <w:rPr>
          <w:rFonts w:ascii="Times New Roman" w:eastAsiaTheme="minorEastAsia" w:hAnsi="Times New Roman" w:cs="Times New Roman"/>
          <w:color w:val="auto"/>
          <w:sz w:val="24"/>
          <w:szCs w:val="24"/>
          <w:lang w:bidi="ar-SA"/>
        </w:rPr>
        <w:lastRenderedPageBreak/>
        <w:t xml:space="preserve">Unit Test Case 06 (UTC-06): </w:t>
      </w:r>
      <w:proofErr w:type="spellStart"/>
      <w:r w:rsidR="001F1E97" w:rsidRPr="00295259">
        <w:rPr>
          <w:rFonts w:ascii="Times New Roman" w:eastAsiaTheme="minorEastAsia" w:hAnsi="Times New Roman" w:cs="Times New Roman"/>
          <w:color w:val="auto"/>
          <w:sz w:val="24"/>
          <w:szCs w:val="24"/>
          <w:lang w:bidi="ar-SA"/>
        </w:rPr>
        <w:t>testget_p_</w:t>
      </w:r>
      <w:proofErr w:type="gramStart"/>
      <w:r w:rsidR="001F1E97" w:rsidRPr="00295259">
        <w:rPr>
          <w:rFonts w:ascii="Times New Roman" w:eastAsiaTheme="minorEastAsia" w:hAnsi="Times New Roman" w:cs="Times New Roman"/>
          <w:color w:val="auto"/>
          <w:sz w:val="24"/>
          <w:szCs w:val="24"/>
          <w:lang w:bidi="ar-SA"/>
        </w:rPr>
        <w:t>db</w:t>
      </w:r>
      <w:proofErr w:type="spellEnd"/>
      <w:r w:rsidR="001F1E97" w:rsidRPr="00295259">
        <w:rPr>
          <w:rFonts w:ascii="Times New Roman" w:eastAsiaTheme="minorEastAsia" w:hAnsi="Times New Roman" w:cs="Times New Roman"/>
          <w:color w:val="auto"/>
          <w:sz w:val="24"/>
          <w:szCs w:val="24"/>
          <w:lang w:bidi="ar-SA"/>
        </w:rPr>
        <w:t>()</w:t>
      </w:r>
      <w:bookmarkEnd w:id="171"/>
      <w:proofErr w:type="gramEnd"/>
    </w:p>
    <w:p w14:paraId="73D2CC5F" w14:textId="77777777" w:rsidR="001F1E97" w:rsidRPr="00295259" w:rsidRDefault="001F1E97" w:rsidP="001F1E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p w14:paraId="78F74800" w14:textId="7CC21951" w:rsidR="001F1E97" w:rsidRPr="00295259" w:rsidRDefault="001F1E97" w:rsidP="001F1E97">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b/>
        <w:t>Te</w:t>
      </w:r>
      <w:r w:rsidR="006A321C" w:rsidRPr="00295259">
        <w:rPr>
          <w:rFonts w:ascii="Times" w:eastAsiaTheme="minorEastAsia" w:hAnsi="Times" w:cs="Times"/>
          <w:color w:val="auto"/>
          <w:sz w:val="24"/>
          <w:szCs w:val="24"/>
          <w:lang w:bidi="ar-SA"/>
        </w:rPr>
        <w:t xml:space="preserve">st the function of get patients’ account data from database to view as a </w:t>
      </w:r>
      <w:proofErr w:type="gramStart"/>
      <w:r w:rsidR="006A321C" w:rsidRPr="00295259">
        <w:rPr>
          <w:rFonts w:ascii="Times" w:eastAsiaTheme="minorEastAsia" w:hAnsi="Times" w:cs="Times"/>
          <w:color w:val="auto"/>
          <w:sz w:val="24"/>
          <w:szCs w:val="24"/>
          <w:lang w:bidi="ar-SA"/>
        </w:rPr>
        <w:t>list</w:t>
      </w:r>
      <w:r w:rsidR="00812E72" w:rsidRPr="00295259">
        <w:rPr>
          <w:rFonts w:ascii="Times" w:eastAsiaTheme="minorEastAsia" w:hAnsi="Times" w:cs="Times"/>
          <w:color w:val="auto"/>
          <w:sz w:val="24"/>
          <w:szCs w:val="24"/>
          <w:lang w:bidi="ar-SA"/>
        </w:rPr>
        <w:t xml:space="preserve"> :</w:t>
      </w:r>
      <w:proofErr w:type="gramEnd"/>
      <w:r w:rsidR="00812E72" w:rsidRPr="00295259">
        <w:rPr>
          <w:rFonts w:ascii="Times" w:eastAsiaTheme="minorEastAsia" w:hAnsi="Times" w:cs="Times"/>
          <w:color w:val="auto"/>
          <w:sz w:val="24"/>
          <w:szCs w:val="24"/>
          <w:lang w:bidi="ar-SA"/>
        </w:rPr>
        <w:t xml:space="preserve"> </w:t>
      </w:r>
      <w:r w:rsidR="00812E72" w:rsidRPr="00295259">
        <w:rPr>
          <w:rFonts w:ascii="Times" w:eastAsiaTheme="minorEastAsia" w:hAnsi="Times" w:cs="Times"/>
          <w:color w:val="auto"/>
          <w:sz w:val="24"/>
          <w:szCs w:val="24"/>
          <w:highlight w:val="yellow"/>
          <w:lang w:bidi="ar-SA"/>
        </w:rPr>
        <w:t xml:space="preserve">public function </w:t>
      </w:r>
      <w:proofErr w:type="spellStart"/>
      <w:r w:rsidR="00812E72" w:rsidRPr="00295259">
        <w:rPr>
          <w:rFonts w:ascii="Times" w:eastAsiaTheme="minorEastAsia" w:hAnsi="Times" w:cs="Times"/>
          <w:color w:val="auto"/>
          <w:sz w:val="24"/>
          <w:szCs w:val="24"/>
          <w:highlight w:val="yellow"/>
          <w:lang w:bidi="ar-SA"/>
        </w:rPr>
        <w:t>get_p_db</w:t>
      </w:r>
      <w:proofErr w:type="spellEnd"/>
      <w:r w:rsidR="00812E72" w:rsidRPr="00295259">
        <w:rPr>
          <w:rFonts w:ascii="Times" w:eastAsiaTheme="minorEastAsia" w:hAnsi="Times" w:cs="Times"/>
          <w:color w:val="auto"/>
          <w:sz w:val="24"/>
          <w:szCs w:val="24"/>
          <w:highlight w:val="yellow"/>
          <w:lang w:bidi="ar-SA"/>
        </w:rPr>
        <w:t>()</w:t>
      </w:r>
    </w:p>
    <w:p w14:paraId="419232FE" w14:textId="7CFDF453" w:rsidR="001F1E97" w:rsidRPr="00295259" w:rsidRDefault="001F1E97" w:rsidP="001F1E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Data:</w:t>
      </w:r>
      <w:r w:rsidR="00833C82" w:rsidRPr="00295259">
        <w:rPr>
          <w:rFonts w:ascii="Times" w:eastAsiaTheme="minorEastAsia" w:hAnsi="Times" w:cs="Times"/>
          <w:b/>
          <w:bCs/>
          <w:color w:val="auto"/>
          <w:sz w:val="24"/>
          <w:szCs w:val="24"/>
          <w:lang w:bidi="ar-SA"/>
        </w:rPr>
        <w:t xml:space="preserve"> Refer to </w:t>
      </w:r>
      <w:proofErr w:type="gramStart"/>
      <w:r w:rsidR="00833C82" w:rsidRPr="00295259">
        <w:rPr>
          <w:rFonts w:ascii="Times" w:eastAsiaTheme="minorEastAsia" w:hAnsi="Times" w:cs="Times"/>
          <w:b/>
          <w:bCs/>
          <w:color w:val="auto"/>
          <w:sz w:val="24"/>
          <w:szCs w:val="24"/>
          <w:lang w:bidi="ar-SA"/>
        </w:rPr>
        <w:t>Appendix(</w:t>
      </w:r>
      <w:proofErr w:type="gramEnd"/>
      <w:r w:rsidR="00833C82" w:rsidRPr="00295259">
        <w:rPr>
          <w:rFonts w:ascii="Times" w:eastAsiaTheme="minorEastAsia" w:hAnsi="Times" w:cs="Times"/>
          <w:b/>
          <w:bCs/>
          <w:color w:val="auto"/>
          <w:sz w:val="24"/>
          <w:szCs w:val="24"/>
          <w:lang w:bidi="ar-SA"/>
        </w:rPr>
        <w:t>p.67) for test data</w:t>
      </w:r>
    </w:p>
    <w:tbl>
      <w:tblPr>
        <w:tblStyle w:val="TableGrid"/>
        <w:tblW w:w="0" w:type="auto"/>
        <w:tblLook w:val="04A0" w:firstRow="1" w:lastRow="0" w:firstColumn="1" w:lastColumn="0" w:noHBand="0" w:noVBand="1"/>
      </w:tblPr>
      <w:tblGrid>
        <w:gridCol w:w="2838"/>
        <w:gridCol w:w="2232"/>
        <w:gridCol w:w="3446"/>
      </w:tblGrid>
      <w:tr w:rsidR="00812E72" w:rsidRPr="00295259" w14:paraId="3519827D" w14:textId="77777777" w:rsidTr="00812E72">
        <w:tc>
          <w:tcPr>
            <w:tcW w:w="2838" w:type="dxa"/>
            <w:shd w:val="clear" w:color="auto" w:fill="D9D9D9" w:themeFill="background1" w:themeFillShade="D9"/>
            <w:vAlign w:val="center"/>
          </w:tcPr>
          <w:p w14:paraId="20BB1204" w14:textId="77777777" w:rsidR="001F1E97" w:rsidRPr="00295259" w:rsidRDefault="001F1E9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Parameter name</w:t>
            </w:r>
          </w:p>
        </w:tc>
        <w:tc>
          <w:tcPr>
            <w:tcW w:w="2232" w:type="dxa"/>
            <w:shd w:val="clear" w:color="auto" w:fill="D9D9D9" w:themeFill="background1" w:themeFillShade="D9"/>
            <w:vAlign w:val="center"/>
          </w:tcPr>
          <w:p w14:paraId="43AEF1D4" w14:textId="77777777" w:rsidR="001F1E97" w:rsidRPr="00295259" w:rsidRDefault="001F1E9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Parameter type</w:t>
            </w:r>
          </w:p>
        </w:tc>
        <w:tc>
          <w:tcPr>
            <w:tcW w:w="3446" w:type="dxa"/>
            <w:shd w:val="clear" w:color="auto" w:fill="D9D9D9" w:themeFill="background1" w:themeFillShade="D9"/>
            <w:vAlign w:val="center"/>
          </w:tcPr>
          <w:p w14:paraId="29802BB5" w14:textId="77777777" w:rsidR="001F1E97" w:rsidRPr="00295259" w:rsidRDefault="001F1E9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Value</w:t>
            </w:r>
          </w:p>
        </w:tc>
      </w:tr>
      <w:tr w:rsidR="00812E72" w:rsidRPr="00295259" w14:paraId="4246DCF0" w14:textId="77777777" w:rsidTr="00812E72">
        <w:tc>
          <w:tcPr>
            <w:tcW w:w="2838" w:type="dxa"/>
            <w:vMerge w:val="restart"/>
            <w:vAlign w:val="center"/>
          </w:tcPr>
          <w:p w14:paraId="2EAFD70B" w14:textId="77777777" w:rsidR="0066586A" w:rsidRPr="00295259"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$expResult2</w:t>
            </w:r>
          </w:p>
        </w:tc>
        <w:tc>
          <w:tcPr>
            <w:tcW w:w="2232" w:type="dxa"/>
            <w:vAlign w:val="center"/>
          </w:tcPr>
          <w:p w14:paraId="2AD98E79" w14:textId="77777777" w:rsidR="0066586A" w:rsidRPr="00295259"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Array[0]</w:t>
            </w:r>
          </w:p>
        </w:tc>
        <w:tc>
          <w:tcPr>
            <w:tcW w:w="3446" w:type="dxa"/>
            <w:vAlign w:val="center"/>
          </w:tcPr>
          <w:p w14:paraId="773B8AC0" w14:textId="24770158" w:rsidR="0066586A" w:rsidRPr="00295259" w:rsidRDefault="0037688E" w:rsidP="0037688E">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295259">
              <w:rPr>
                <w:rFonts w:ascii="Times New Roman" w:hAnsi="Times New Roman" w:cs="Times New Roman"/>
                <w:color w:val="auto"/>
                <w:sz w:val="24"/>
                <w:szCs w:val="24"/>
                <w:shd w:val="clear" w:color="auto" w:fill="FFFFFF"/>
              </w:rPr>
              <w:t>[</w:t>
            </w:r>
            <w:proofErr w:type="spellStart"/>
            <w:r w:rsidRPr="00295259">
              <w:rPr>
                <w:rFonts w:ascii="Times New Roman" w:hAnsi="Times New Roman" w:cs="Times New Roman"/>
                <w:color w:val="auto"/>
                <w:sz w:val="24"/>
                <w:szCs w:val="24"/>
                <w:shd w:val="clear" w:color="auto" w:fill="FFFFFF"/>
              </w:rPr>
              <w:t>patientID</w:t>
            </w:r>
            <w:proofErr w:type="spellEnd"/>
            <w:r w:rsidRPr="00295259">
              <w:rPr>
                <w:rFonts w:ascii="Times New Roman" w:hAnsi="Times New Roman" w:cs="Times New Roman"/>
                <w:color w:val="auto"/>
                <w:sz w:val="24"/>
                <w:szCs w:val="24"/>
                <w:shd w:val="clear" w:color="auto" w:fill="FFFFFF"/>
              </w:rPr>
              <w:t>] =&gt; P00</w:t>
            </w:r>
            <w:r w:rsidR="0066586A" w:rsidRPr="00295259">
              <w:rPr>
                <w:rFonts w:ascii="Times New Roman" w:hAnsi="Times New Roman" w:cs="Times New Roman"/>
                <w:color w:val="auto"/>
                <w:sz w:val="24"/>
                <w:szCs w:val="24"/>
                <w:shd w:val="clear" w:color="auto" w:fill="FFFFFF"/>
              </w:rPr>
              <w:t xml:space="preserve">1     [password] =&gt; 1234 </w:t>
            </w:r>
            <w:r w:rsidR="003F2F26" w:rsidRPr="00295259">
              <w:rPr>
                <w:rFonts w:ascii="Times New Roman" w:hAnsi="Times New Roman" w:cs="Times New Roman"/>
                <w:color w:val="auto"/>
                <w:sz w:val="24"/>
                <w:szCs w:val="24"/>
                <w:shd w:val="clear" w:color="auto" w:fill="FFFFFF"/>
              </w:rPr>
              <w:t xml:space="preserve">                  [</w:t>
            </w:r>
            <w:proofErr w:type="spellStart"/>
            <w:r w:rsidR="003F2F26" w:rsidRPr="00295259">
              <w:rPr>
                <w:rFonts w:ascii="Times New Roman" w:hAnsi="Times New Roman" w:cs="Times New Roman"/>
                <w:color w:val="auto"/>
                <w:sz w:val="24"/>
                <w:szCs w:val="24"/>
                <w:shd w:val="clear" w:color="auto" w:fill="FFFFFF"/>
              </w:rPr>
              <w:t>f_</w:t>
            </w:r>
            <w:r w:rsidR="0066586A" w:rsidRPr="00295259">
              <w:rPr>
                <w:rFonts w:ascii="Times New Roman" w:hAnsi="Times New Roman" w:cs="Times New Roman"/>
                <w:color w:val="auto"/>
                <w:sz w:val="24"/>
                <w:szCs w:val="24"/>
                <w:shd w:val="clear" w:color="auto" w:fill="FFFFFF"/>
              </w:rPr>
              <w:t>name</w:t>
            </w:r>
            <w:proofErr w:type="spellEnd"/>
            <w:r w:rsidR="0066586A" w:rsidRPr="00295259">
              <w:rPr>
                <w:rFonts w:ascii="Times New Roman" w:hAnsi="Times New Roman" w:cs="Times New Roman"/>
                <w:color w:val="auto"/>
                <w:sz w:val="24"/>
                <w:szCs w:val="24"/>
                <w:shd w:val="clear" w:color="auto" w:fill="FFFFFF"/>
              </w:rPr>
              <w:t xml:space="preserve">] =&gt; </w:t>
            </w:r>
            <w:r w:rsidR="003F2F26" w:rsidRPr="00295259">
              <w:rPr>
                <w:rFonts w:ascii="Times New Roman" w:hAnsi="Times New Roman" w:cs="Times New Roman"/>
                <w:color w:val="auto"/>
                <w:sz w:val="24"/>
                <w:szCs w:val="24"/>
                <w:shd w:val="clear" w:color="auto" w:fill="FFFFFF"/>
              </w:rPr>
              <w:t>Mickey</w:t>
            </w:r>
            <w:r w:rsidR="00812E72" w:rsidRPr="00295259">
              <w:rPr>
                <w:rFonts w:ascii="Times New Roman" w:hAnsi="Times New Roman" w:cs="Times New Roman"/>
                <w:color w:val="auto"/>
                <w:sz w:val="24"/>
                <w:szCs w:val="24"/>
                <w:shd w:val="clear" w:color="auto" w:fill="FFFFFF"/>
              </w:rPr>
              <w:t xml:space="preserve"> </w:t>
            </w:r>
            <w:r w:rsidR="0057180E" w:rsidRPr="00295259">
              <w:rPr>
                <w:rFonts w:ascii="Times New Roman" w:hAnsi="Times New Roman" w:cs="Times New Roman"/>
                <w:color w:val="auto"/>
                <w:sz w:val="24"/>
                <w:szCs w:val="24"/>
                <w:shd w:val="clear" w:color="auto" w:fill="FFFFFF"/>
              </w:rPr>
              <w:t xml:space="preserve">     </w:t>
            </w:r>
            <w:r w:rsidR="00812E72" w:rsidRPr="00295259">
              <w:rPr>
                <w:rFonts w:ascii="Times New Roman" w:hAnsi="Times New Roman" w:cs="Times New Roman"/>
                <w:color w:val="auto"/>
                <w:sz w:val="24"/>
                <w:szCs w:val="24"/>
                <w:shd w:val="clear" w:color="auto" w:fill="FFFFFF"/>
              </w:rPr>
              <w:t xml:space="preserve"> </w:t>
            </w:r>
            <w:r w:rsidR="003F2F26" w:rsidRPr="00295259">
              <w:rPr>
                <w:rFonts w:ascii="Times New Roman" w:hAnsi="Times New Roman" w:cs="Times New Roman"/>
                <w:color w:val="auto"/>
                <w:sz w:val="24"/>
                <w:szCs w:val="24"/>
                <w:shd w:val="clear" w:color="auto" w:fill="FFFFFF"/>
              </w:rPr>
              <w:t xml:space="preserve"> [</w:t>
            </w:r>
            <w:proofErr w:type="spellStart"/>
            <w:r w:rsidR="003F2F26" w:rsidRPr="00295259">
              <w:rPr>
                <w:rFonts w:ascii="Times New Roman" w:hAnsi="Times New Roman" w:cs="Times New Roman"/>
                <w:color w:val="auto"/>
                <w:sz w:val="24"/>
                <w:szCs w:val="24"/>
                <w:shd w:val="clear" w:color="auto" w:fill="FFFFFF"/>
              </w:rPr>
              <w:t>l_</w:t>
            </w:r>
            <w:r w:rsidR="0066586A" w:rsidRPr="00295259">
              <w:rPr>
                <w:rFonts w:ascii="Times New Roman" w:hAnsi="Times New Roman" w:cs="Times New Roman"/>
                <w:color w:val="auto"/>
                <w:sz w:val="24"/>
                <w:szCs w:val="24"/>
                <w:shd w:val="clear" w:color="auto" w:fill="FFFFFF"/>
              </w:rPr>
              <w:t>name</w:t>
            </w:r>
            <w:proofErr w:type="spellEnd"/>
            <w:r w:rsidR="0066586A" w:rsidRPr="00295259">
              <w:rPr>
                <w:rFonts w:ascii="Times New Roman" w:hAnsi="Times New Roman" w:cs="Times New Roman"/>
                <w:color w:val="auto"/>
                <w:sz w:val="24"/>
                <w:szCs w:val="24"/>
                <w:shd w:val="clear" w:color="auto" w:fill="FFFFFF"/>
              </w:rPr>
              <w:t xml:space="preserve">] =&gt; </w:t>
            </w:r>
            <w:r w:rsidR="003F2F26" w:rsidRPr="00295259">
              <w:rPr>
                <w:rFonts w:ascii="Times New Roman" w:hAnsi="Times New Roman" w:cs="Times New Roman"/>
                <w:color w:val="auto"/>
                <w:sz w:val="24"/>
                <w:szCs w:val="24"/>
                <w:shd w:val="clear" w:color="auto" w:fill="FFFFFF"/>
              </w:rPr>
              <w:t xml:space="preserve">Mouse    </w:t>
            </w:r>
            <w:r w:rsidR="00812E72" w:rsidRPr="00295259">
              <w:rPr>
                <w:rFonts w:ascii="Times New Roman" w:hAnsi="Times New Roman" w:cs="Times New Roman"/>
                <w:color w:val="auto"/>
                <w:sz w:val="24"/>
                <w:szCs w:val="24"/>
                <w:shd w:val="clear" w:color="auto" w:fill="FFFFFF"/>
              </w:rPr>
              <w:t xml:space="preserve">    </w:t>
            </w:r>
            <w:r w:rsidR="0057180E" w:rsidRPr="00295259">
              <w:rPr>
                <w:rFonts w:ascii="Times New Roman" w:hAnsi="Times New Roman" w:cs="Times New Roman"/>
                <w:color w:val="auto"/>
                <w:sz w:val="24"/>
                <w:szCs w:val="24"/>
                <w:shd w:val="clear" w:color="auto" w:fill="FFFFFF"/>
              </w:rPr>
              <w:t xml:space="preserve">     </w:t>
            </w:r>
            <w:r w:rsidR="00812E72" w:rsidRPr="00295259">
              <w:rPr>
                <w:rFonts w:ascii="Times New Roman" w:hAnsi="Times New Roman" w:cs="Times New Roman"/>
                <w:color w:val="auto"/>
                <w:sz w:val="24"/>
                <w:szCs w:val="24"/>
                <w:shd w:val="clear" w:color="auto" w:fill="FFFFFF"/>
              </w:rPr>
              <w:t xml:space="preserve"> </w:t>
            </w:r>
            <w:r w:rsidR="003F2F26" w:rsidRPr="00295259">
              <w:rPr>
                <w:rFonts w:ascii="Times New Roman" w:hAnsi="Times New Roman" w:cs="Times New Roman"/>
                <w:color w:val="auto"/>
                <w:sz w:val="24"/>
                <w:szCs w:val="24"/>
                <w:shd w:val="clear" w:color="auto" w:fill="FFFFFF"/>
              </w:rPr>
              <w:t xml:space="preserve"> [a</w:t>
            </w:r>
            <w:r w:rsidR="0066586A" w:rsidRPr="00295259">
              <w:rPr>
                <w:rFonts w:ascii="Times New Roman" w:hAnsi="Times New Roman" w:cs="Times New Roman"/>
                <w:color w:val="auto"/>
                <w:sz w:val="24"/>
                <w:szCs w:val="24"/>
                <w:shd w:val="clear" w:color="auto" w:fill="FFFFFF"/>
              </w:rPr>
              <w:t xml:space="preserve">ge] =&gt; </w:t>
            </w:r>
            <w:r w:rsidR="003F2F26" w:rsidRPr="00295259">
              <w:rPr>
                <w:rFonts w:ascii="Times New Roman" w:hAnsi="Times New Roman" w:cs="Times New Roman"/>
                <w:color w:val="auto"/>
                <w:sz w:val="24"/>
                <w:szCs w:val="24"/>
                <w:shd w:val="clear" w:color="auto" w:fill="FFFFFF"/>
              </w:rPr>
              <w:t xml:space="preserve">80           </w:t>
            </w:r>
            <w:r w:rsidR="00812E72" w:rsidRPr="00295259">
              <w:rPr>
                <w:rFonts w:ascii="Times New Roman" w:hAnsi="Times New Roman" w:cs="Times New Roman"/>
                <w:color w:val="auto"/>
                <w:sz w:val="24"/>
                <w:szCs w:val="24"/>
                <w:shd w:val="clear" w:color="auto" w:fill="FFFFFF"/>
              </w:rPr>
              <w:t xml:space="preserve">     </w:t>
            </w:r>
            <w:r w:rsidR="003F2F26" w:rsidRPr="00295259">
              <w:rPr>
                <w:rFonts w:ascii="Times New Roman" w:hAnsi="Times New Roman" w:cs="Times New Roman"/>
                <w:color w:val="auto"/>
                <w:sz w:val="24"/>
                <w:szCs w:val="24"/>
                <w:shd w:val="clear" w:color="auto" w:fill="FFFFFF"/>
              </w:rPr>
              <w:t xml:space="preserve"> </w:t>
            </w:r>
            <w:r w:rsidR="0057180E" w:rsidRPr="00295259">
              <w:rPr>
                <w:rFonts w:ascii="Times New Roman" w:hAnsi="Times New Roman" w:cs="Times New Roman"/>
                <w:color w:val="auto"/>
                <w:sz w:val="24"/>
                <w:szCs w:val="24"/>
                <w:shd w:val="clear" w:color="auto" w:fill="FFFFFF"/>
              </w:rPr>
              <w:t xml:space="preserve">    </w:t>
            </w:r>
            <w:r w:rsidR="003F2F26" w:rsidRPr="00295259">
              <w:rPr>
                <w:rFonts w:ascii="Times New Roman" w:hAnsi="Times New Roman" w:cs="Times New Roman"/>
                <w:color w:val="auto"/>
                <w:sz w:val="24"/>
                <w:szCs w:val="24"/>
                <w:shd w:val="clear" w:color="auto" w:fill="FFFFFF"/>
              </w:rPr>
              <w:t xml:space="preserve"> [g</w:t>
            </w:r>
            <w:r w:rsidR="0066586A" w:rsidRPr="00295259">
              <w:rPr>
                <w:rFonts w:ascii="Times New Roman" w:hAnsi="Times New Roman" w:cs="Times New Roman"/>
                <w:color w:val="auto"/>
                <w:sz w:val="24"/>
                <w:szCs w:val="24"/>
                <w:shd w:val="clear" w:color="auto" w:fill="FFFFFF"/>
              </w:rPr>
              <w:t xml:space="preserve">ender] =&gt; </w:t>
            </w:r>
            <w:r w:rsidR="003F2F26" w:rsidRPr="00295259">
              <w:rPr>
                <w:rFonts w:ascii="Times New Roman" w:hAnsi="Times New Roman" w:cs="Times New Roman"/>
                <w:color w:val="auto"/>
                <w:sz w:val="24"/>
                <w:szCs w:val="24"/>
                <w:shd w:val="clear" w:color="auto" w:fill="FFFFFF"/>
              </w:rPr>
              <w:t xml:space="preserve">1  </w:t>
            </w:r>
            <w:r w:rsidR="0066586A" w:rsidRPr="00295259">
              <w:rPr>
                <w:rFonts w:ascii="Times New Roman" w:hAnsi="Times New Roman" w:cs="Times New Roman"/>
                <w:color w:val="auto"/>
                <w:sz w:val="24"/>
                <w:szCs w:val="24"/>
                <w:shd w:val="clear" w:color="auto" w:fill="FFFFFF"/>
              </w:rPr>
              <w:t xml:space="preserve">  </w:t>
            </w:r>
            <w:r w:rsidR="00812E72" w:rsidRPr="00295259">
              <w:rPr>
                <w:rFonts w:ascii="Times New Roman" w:hAnsi="Times New Roman" w:cs="Times New Roman"/>
                <w:color w:val="auto"/>
                <w:sz w:val="24"/>
                <w:szCs w:val="24"/>
                <w:shd w:val="clear" w:color="auto" w:fill="FFFFFF"/>
              </w:rPr>
              <w:t xml:space="preserve">      </w:t>
            </w:r>
            <w:r w:rsidR="0057180E" w:rsidRPr="00295259">
              <w:rPr>
                <w:rFonts w:ascii="Times New Roman" w:hAnsi="Times New Roman" w:cs="Times New Roman"/>
                <w:color w:val="auto"/>
                <w:sz w:val="24"/>
                <w:szCs w:val="24"/>
                <w:shd w:val="clear" w:color="auto" w:fill="FFFFFF"/>
              </w:rPr>
              <w:t xml:space="preserve">    </w:t>
            </w:r>
            <w:r w:rsidR="0066586A" w:rsidRPr="00295259">
              <w:rPr>
                <w:rFonts w:ascii="Times New Roman" w:hAnsi="Times New Roman" w:cs="Times New Roman"/>
                <w:color w:val="auto"/>
                <w:sz w:val="24"/>
                <w:szCs w:val="24"/>
                <w:shd w:val="clear" w:color="auto" w:fill="FFFFFF"/>
              </w:rPr>
              <w:t xml:space="preserve"> </w:t>
            </w:r>
            <w:r w:rsidR="003F2F26" w:rsidRPr="00295259">
              <w:rPr>
                <w:rFonts w:ascii="Times New Roman" w:hAnsi="Times New Roman" w:cs="Times New Roman"/>
                <w:color w:val="auto"/>
                <w:sz w:val="24"/>
                <w:szCs w:val="24"/>
                <w:shd w:val="clear" w:color="auto" w:fill="FFFFFF"/>
              </w:rPr>
              <w:t>[t</w:t>
            </w:r>
            <w:r w:rsidR="0066586A" w:rsidRPr="00295259">
              <w:rPr>
                <w:rFonts w:ascii="Times New Roman" w:hAnsi="Times New Roman" w:cs="Times New Roman"/>
                <w:color w:val="auto"/>
                <w:sz w:val="24"/>
                <w:szCs w:val="24"/>
                <w:shd w:val="clear" w:color="auto" w:fill="FFFFFF"/>
              </w:rPr>
              <w:t xml:space="preserve">reatment] =&gt; </w:t>
            </w:r>
            <w:r w:rsidR="003F2F26" w:rsidRPr="00295259">
              <w:rPr>
                <w:rFonts w:ascii="Times New Roman" w:hAnsi="Times New Roman" w:cs="Times New Roman"/>
                <w:color w:val="auto"/>
                <w:sz w:val="24"/>
                <w:szCs w:val="24"/>
                <w:shd w:val="clear" w:color="auto" w:fill="FFFFFF"/>
              </w:rPr>
              <w:t xml:space="preserve">Tooth </w:t>
            </w:r>
            <w:proofErr w:type="spellStart"/>
            <w:r w:rsidR="003F2F26" w:rsidRPr="00295259">
              <w:rPr>
                <w:rFonts w:ascii="Times New Roman" w:hAnsi="Times New Roman" w:cs="Times New Roman"/>
                <w:color w:val="auto"/>
                <w:sz w:val="24"/>
                <w:szCs w:val="24"/>
                <w:shd w:val="clear" w:color="auto" w:fill="FFFFFF"/>
              </w:rPr>
              <w:t>braces,tooth</w:t>
            </w:r>
            <w:proofErr w:type="spellEnd"/>
            <w:r w:rsidR="003F2F26" w:rsidRPr="00295259">
              <w:rPr>
                <w:rFonts w:ascii="Times New Roman" w:hAnsi="Times New Roman" w:cs="Times New Roman"/>
                <w:color w:val="auto"/>
                <w:sz w:val="24"/>
                <w:szCs w:val="24"/>
                <w:shd w:val="clear" w:color="auto" w:fill="FFFFFF"/>
              </w:rPr>
              <w:t xml:space="preserve"> </w:t>
            </w:r>
            <w:proofErr w:type="spellStart"/>
            <w:r w:rsidR="003F2F26" w:rsidRPr="00295259">
              <w:rPr>
                <w:rFonts w:ascii="Times New Roman" w:hAnsi="Times New Roman" w:cs="Times New Roman"/>
                <w:color w:val="auto"/>
                <w:sz w:val="24"/>
                <w:szCs w:val="24"/>
                <w:shd w:val="clear" w:color="auto" w:fill="FFFFFF"/>
              </w:rPr>
              <w:t>zeplin</w:t>
            </w:r>
            <w:proofErr w:type="spellEnd"/>
            <w:r w:rsidR="0066586A" w:rsidRPr="00295259">
              <w:rPr>
                <w:rFonts w:ascii="Times New Roman" w:hAnsi="Times New Roman" w:cs="Times New Roman"/>
                <w:color w:val="auto"/>
                <w:sz w:val="24"/>
                <w:szCs w:val="24"/>
                <w:shd w:val="clear" w:color="auto" w:fill="FFFFFF"/>
              </w:rPr>
              <w:t xml:space="preserve"> </w:t>
            </w:r>
            <w:r w:rsidR="003F2F26" w:rsidRPr="00295259">
              <w:rPr>
                <w:rFonts w:ascii="Times New Roman" w:hAnsi="Times New Roman" w:cs="Times New Roman"/>
                <w:color w:val="auto"/>
                <w:sz w:val="24"/>
                <w:szCs w:val="24"/>
                <w:shd w:val="clear" w:color="auto" w:fill="FFFFFF"/>
              </w:rPr>
              <w:t xml:space="preserve">   </w:t>
            </w:r>
            <w:r w:rsidR="0057180E" w:rsidRPr="00295259">
              <w:rPr>
                <w:rFonts w:ascii="Times New Roman" w:hAnsi="Times New Roman" w:cs="Times New Roman"/>
                <w:color w:val="auto"/>
                <w:sz w:val="24"/>
                <w:szCs w:val="24"/>
                <w:shd w:val="clear" w:color="auto" w:fill="FFFFFF"/>
              </w:rPr>
              <w:t xml:space="preserve">     </w:t>
            </w:r>
            <w:r w:rsidR="003F2F26" w:rsidRPr="00295259">
              <w:rPr>
                <w:rFonts w:ascii="Times New Roman" w:hAnsi="Times New Roman" w:cs="Times New Roman"/>
                <w:color w:val="auto"/>
                <w:sz w:val="24"/>
                <w:szCs w:val="24"/>
                <w:shd w:val="clear" w:color="auto" w:fill="FFFFFF"/>
              </w:rPr>
              <w:t xml:space="preserve"> [a</w:t>
            </w:r>
            <w:r w:rsidR="0066586A" w:rsidRPr="00295259">
              <w:rPr>
                <w:rFonts w:ascii="Times New Roman" w:hAnsi="Times New Roman" w:cs="Times New Roman"/>
                <w:color w:val="auto"/>
                <w:sz w:val="24"/>
                <w:szCs w:val="24"/>
                <w:shd w:val="clear" w:color="auto" w:fill="FFFFFF"/>
              </w:rPr>
              <w:t xml:space="preserve">ddress] =&gt; </w:t>
            </w:r>
            <w:proofErr w:type="spellStart"/>
            <w:r w:rsidR="003F2F26" w:rsidRPr="00295259">
              <w:rPr>
                <w:rFonts w:ascii="Times New Roman" w:hAnsi="Times New Roman" w:cs="Times New Roman"/>
                <w:color w:val="auto"/>
                <w:sz w:val="24"/>
                <w:szCs w:val="24"/>
                <w:shd w:val="clear" w:color="auto" w:fill="FFFFFF"/>
              </w:rPr>
              <w:t>Chaingmai</w:t>
            </w:r>
            <w:proofErr w:type="spellEnd"/>
            <w:r w:rsidR="003F2F26" w:rsidRPr="00295259">
              <w:rPr>
                <w:rFonts w:ascii="Times New Roman" w:hAnsi="Times New Roman" w:cs="Times New Roman"/>
                <w:color w:val="auto"/>
                <w:sz w:val="24"/>
                <w:szCs w:val="24"/>
                <w:shd w:val="clear" w:color="auto" w:fill="FFFFFF"/>
              </w:rPr>
              <w:t xml:space="preserve"> Thailand          </w:t>
            </w:r>
            <w:r w:rsidR="00812E72" w:rsidRPr="00295259">
              <w:rPr>
                <w:rFonts w:ascii="Times New Roman" w:hAnsi="Times New Roman" w:cs="Times New Roman"/>
                <w:color w:val="auto"/>
                <w:sz w:val="24"/>
                <w:szCs w:val="24"/>
                <w:shd w:val="clear" w:color="auto" w:fill="FFFFFF"/>
              </w:rPr>
              <w:t xml:space="preserve">     </w:t>
            </w:r>
            <w:r w:rsidR="003F2F26" w:rsidRPr="00295259">
              <w:rPr>
                <w:rFonts w:ascii="Times New Roman" w:hAnsi="Times New Roman" w:cs="Times New Roman"/>
                <w:color w:val="auto"/>
                <w:sz w:val="24"/>
                <w:szCs w:val="24"/>
                <w:shd w:val="clear" w:color="auto" w:fill="FFFFFF"/>
              </w:rPr>
              <w:t xml:space="preserve">              </w:t>
            </w:r>
            <w:r w:rsidR="0057180E" w:rsidRPr="00295259">
              <w:rPr>
                <w:rFonts w:ascii="Times New Roman" w:hAnsi="Times New Roman" w:cs="Times New Roman"/>
                <w:color w:val="auto"/>
                <w:sz w:val="24"/>
                <w:szCs w:val="24"/>
                <w:shd w:val="clear" w:color="auto" w:fill="FFFFFF"/>
              </w:rPr>
              <w:t xml:space="preserve">    </w:t>
            </w:r>
            <w:r w:rsidR="0066586A" w:rsidRPr="00295259">
              <w:rPr>
                <w:rFonts w:ascii="Times New Roman" w:hAnsi="Times New Roman" w:cs="Times New Roman"/>
                <w:color w:val="auto"/>
                <w:sz w:val="24"/>
                <w:szCs w:val="24"/>
                <w:shd w:val="clear" w:color="auto" w:fill="FFFFFF"/>
              </w:rPr>
              <w:t>[</w:t>
            </w:r>
            <w:proofErr w:type="spellStart"/>
            <w:r w:rsidRPr="00295259">
              <w:rPr>
                <w:rFonts w:ascii="Times New Roman" w:hAnsi="Times New Roman" w:cs="Times New Roman"/>
                <w:color w:val="auto"/>
                <w:sz w:val="24"/>
                <w:szCs w:val="24"/>
                <w:shd w:val="clear" w:color="auto" w:fill="FFFFFF"/>
              </w:rPr>
              <w:t>t</w:t>
            </w:r>
            <w:r w:rsidR="0066586A" w:rsidRPr="00295259">
              <w:rPr>
                <w:rFonts w:ascii="Times New Roman" w:hAnsi="Times New Roman" w:cs="Times New Roman"/>
                <w:color w:val="auto"/>
                <w:sz w:val="24"/>
                <w:szCs w:val="24"/>
                <w:shd w:val="clear" w:color="auto" w:fill="FFFFFF"/>
              </w:rPr>
              <w:t>el</w:t>
            </w:r>
            <w:proofErr w:type="spellEnd"/>
            <w:r w:rsidR="0066586A" w:rsidRPr="00295259">
              <w:rPr>
                <w:rFonts w:ascii="Times New Roman" w:hAnsi="Times New Roman" w:cs="Times New Roman"/>
                <w:color w:val="auto"/>
                <w:sz w:val="24"/>
                <w:szCs w:val="24"/>
                <w:shd w:val="clear" w:color="auto" w:fill="FFFFFF"/>
              </w:rPr>
              <w:t xml:space="preserve">] =&gt; </w:t>
            </w:r>
            <w:r w:rsidR="003F2F26" w:rsidRPr="00295259">
              <w:rPr>
                <w:rFonts w:ascii="Times New Roman" w:hAnsi="Times New Roman" w:cs="Times New Roman"/>
                <w:color w:val="auto"/>
                <w:sz w:val="24"/>
                <w:szCs w:val="24"/>
                <w:shd w:val="clear" w:color="auto" w:fill="FFFFFF"/>
              </w:rPr>
              <w:t>053111111</w:t>
            </w:r>
            <w:r w:rsidR="00812E72" w:rsidRPr="00295259">
              <w:rPr>
                <w:rFonts w:ascii="Times New Roman" w:hAnsi="Times New Roman" w:cs="Times New Roman"/>
                <w:color w:val="auto"/>
                <w:sz w:val="24"/>
                <w:szCs w:val="24"/>
                <w:shd w:val="clear" w:color="auto" w:fill="FFFFFF"/>
              </w:rPr>
              <w:t xml:space="preserve"> </w:t>
            </w:r>
            <w:r w:rsidR="0057180E" w:rsidRPr="00295259">
              <w:rPr>
                <w:rFonts w:ascii="Times New Roman" w:hAnsi="Times New Roman" w:cs="Times New Roman"/>
                <w:color w:val="auto"/>
                <w:sz w:val="24"/>
                <w:szCs w:val="24"/>
                <w:shd w:val="clear" w:color="auto" w:fill="FFFFFF"/>
              </w:rPr>
              <w:t xml:space="preserve">     </w:t>
            </w:r>
            <w:r w:rsidR="003F2F26" w:rsidRPr="00295259">
              <w:rPr>
                <w:rFonts w:ascii="Times New Roman" w:hAnsi="Times New Roman" w:cs="Times New Roman"/>
                <w:color w:val="auto"/>
                <w:sz w:val="24"/>
                <w:szCs w:val="24"/>
                <w:shd w:val="clear" w:color="auto" w:fill="FFFFFF"/>
              </w:rPr>
              <w:t xml:space="preserve"> </w:t>
            </w:r>
            <w:r w:rsidRPr="00295259">
              <w:rPr>
                <w:rFonts w:ascii="Times New Roman" w:hAnsi="Times New Roman" w:cs="Times New Roman"/>
                <w:color w:val="auto"/>
                <w:sz w:val="24"/>
                <w:szCs w:val="24"/>
                <w:shd w:val="clear" w:color="auto" w:fill="FFFFFF"/>
              </w:rPr>
              <w:t>[e</w:t>
            </w:r>
            <w:r w:rsidR="0066586A" w:rsidRPr="00295259">
              <w:rPr>
                <w:rFonts w:ascii="Times New Roman" w:hAnsi="Times New Roman" w:cs="Times New Roman"/>
                <w:color w:val="auto"/>
                <w:sz w:val="24"/>
                <w:szCs w:val="24"/>
                <w:shd w:val="clear" w:color="auto" w:fill="FFFFFF"/>
              </w:rPr>
              <w:t>mail]=&gt;</w:t>
            </w:r>
            <w:r w:rsidR="0066586A" w:rsidRPr="00295259">
              <w:rPr>
                <w:color w:val="auto"/>
              </w:rPr>
              <w:t xml:space="preserve"> </w:t>
            </w:r>
            <w:r w:rsidR="00812E72" w:rsidRPr="00295259">
              <w:rPr>
                <w:rFonts w:ascii="Times New Roman" w:hAnsi="Times New Roman" w:cs="Times New Roman"/>
                <w:color w:val="auto"/>
                <w:sz w:val="24"/>
                <w:szCs w:val="24"/>
                <w:shd w:val="clear" w:color="auto" w:fill="FFFFFF"/>
              </w:rPr>
              <w:t>M.ky@hotmail.com     [submit] =&gt; Submit</w:t>
            </w:r>
          </w:p>
        </w:tc>
      </w:tr>
      <w:tr w:rsidR="00812E72" w:rsidRPr="00295259" w14:paraId="4DAF2DA8" w14:textId="77777777" w:rsidTr="00812E72">
        <w:tc>
          <w:tcPr>
            <w:tcW w:w="2838" w:type="dxa"/>
            <w:vMerge/>
            <w:vAlign w:val="center"/>
          </w:tcPr>
          <w:p w14:paraId="3396C053" w14:textId="77777777" w:rsidR="0066586A" w:rsidRPr="00295259"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232" w:type="dxa"/>
            <w:vAlign w:val="center"/>
          </w:tcPr>
          <w:p w14:paraId="395D0186" w14:textId="77777777" w:rsidR="0066586A" w:rsidRPr="00295259"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Array[1]</w:t>
            </w:r>
          </w:p>
        </w:tc>
        <w:tc>
          <w:tcPr>
            <w:tcW w:w="3446" w:type="dxa"/>
            <w:vAlign w:val="center"/>
          </w:tcPr>
          <w:p w14:paraId="4010558F" w14:textId="26E0F2AD" w:rsidR="0066586A" w:rsidRPr="00295259" w:rsidRDefault="0037688E" w:rsidP="0037688E">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New Roman" w:hAnsi="Times New Roman" w:cs="Times New Roman"/>
                <w:color w:val="auto"/>
                <w:sz w:val="24"/>
                <w:szCs w:val="24"/>
                <w:shd w:val="clear" w:color="auto" w:fill="FFFFFF"/>
              </w:rPr>
              <w:t>[</w:t>
            </w:r>
            <w:proofErr w:type="spellStart"/>
            <w:r w:rsidRPr="00295259">
              <w:rPr>
                <w:rFonts w:ascii="Times New Roman" w:hAnsi="Times New Roman" w:cs="Times New Roman"/>
                <w:color w:val="auto"/>
                <w:sz w:val="24"/>
                <w:szCs w:val="24"/>
                <w:shd w:val="clear" w:color="auto" w:fill="FFFFFF"/>
              </w:rPr>
              <w:t>patientID</w:t>
            </w:r>
            <w:proofErr w:type="spellEnd"/>
            <w:r w:rsidRPr="00295259">
              <w:rPr>
                <w:rFonts w:ascii="Times New Roman" w:hAnsi="Times New Roman" w:cs="Times New Roman"/>
                <w:color w:val="auto"/>
                <w:sz w:val="24"/>
                <w:szCs w:val="24"/>
                <w:shd w:val="clear" w:color="auto" w:fill="FFFFFF"/>
              </w:rPr>
              <w:t>] =&gt; P00</w:t>
            </w:r>
            <w:r w:rsidR="0066586A" w:rsidRPr="00295259">
              <w:rPr>
                <w:rFonts w:ascii="Times New Roman" w:hAnsi="Times New Roman" w:cs="Times New Roman"/>
                <w:color w:val="auto"/>
                <w:sz w:val="24"/>
                <w:szCs w:val="24"/>
                <w:shd w:val="clear" w:color="auto" w:fill="FFFFFF"/>
              </w:rPr>
              <w:t xml:space="preserve">2     </w:t>
            </w:r>
            <w:r w:rsidRPr="00295259">
              <w:rPr>
                <w:rFonts w:ascii="Times New Roman" w:hAnsi="Times New Roman" w:cs="Times New Roman"/>
                <w:color w:val="auto"/>
                <w:sz w:val="24"/>
                <w:szCs w:val="24"/>
                <w:shd w:val="clear" w:color="auto" w:fill="FFFFFF"/>
              </w:rPr>
              <w:t>[password] =&gt; 1111</w:t>
            </w:r>
            <w:r w:rsidR="0066586A" w:rsidRPr="00295259">
              <w:rPr>
                <w:rFonts w:ascii="Times New Roman" w:hAnsi="Times New Roman" w:cs="Times New Roman"/>
                <w:color w:val="auto"/>
                <w:sz w:val="24"/>
                <w:szCs w:val="24"/>
                <w:shd w:val="clear" w:color="auto" w:fill="FFFFFF"/>
              </w:rPr>
              <w:t xml:space="preserve">                   </w:t>
            </w:r>
            <w:r w:rsidRPr="00295259">
              <w:rPr>
                <w:rFonts w:ascii="Times New Roman" w:hAnsi="Times New Roman" w:cs="Times New Roman"/>
                <w:color w:val="auto"/>
                <w:sz w:val="24"/>
                <w:szCs w:val="24"/>
                <w:shd w:val="clear" w:color="auto" w:fill="FFFFFF"/>
              </w:rPr>
              <w:t>[</w:t>
            </w:r>
            <w:proofErr w:type="spellStart"/>
            <w:r w:rsidRPr="00295259">
              <w:rPr>
                <w:rFonts w:ascii="Times New Roman" w:hAnsi="Times New Roman" w:cs="Times New Roman"/>
                <w:color w:val="auto"/>
                <w:sz w:val="24"/>
                <w:szCs w:val="24"/>
                <w:shd w:val="clear" w:color="auto" w:fill="FFFFFF"/>
              </w:rPr>
              <w:t>f_</w:t>
            </w:r>
            <w:r w:rsidR="0066586A" w:rsidRPr="00295259">
              <w:rPr>
                <w:rFonts w:ascii="Times New Roman" w:hAnsi="Times New Roman" w:cs="Times New Roman"/>
                <w:color w:val="auto"/>
                <w:sz w:val="24"/>
                <w:szCs w:val="24"/>
                <w:shd w:val="clear" w:color="auto" w:fill="FFFFFF"/>
              </w:rPr>
              <w:t>name</w:t>
            </w:r>
            <w:proofErr w:type="spellEnd"/>
            <w:r w:rsidR="0066586A" w:rsidRPr="00295259">
              <w:rPr>
                <w:rFonts w:ascii="Times New Roman" w:hAnsi="Times New Roman" w:cs="Times New Roman"/>
                <w:color w:val="auto"/>
                <w:sz w:val="24"/>
                <w:szCs w:val="24"/>
                <w:shd w:val="clear" w:color="auto" w:fill="FFFFFF"/>
              </w:rPr>
              <w:t xml:space="preserve">] =&gt; </w:t>
            </w:r>
            <w:r w:rsidRPr="00295259">
              <w:rPr>
                <w:rFonts w:ascii="Times New Roman" w:hAnsi="Times New Roman" w:cs="Times New Roman"/>
                <w:color w:val="auto"/>
                <w:sz w:val="24"/>
                <w:szCs w:val="24"/>
                <w:shd w:val="clear" w:color="auto" w:fill="FFFFFF"/>
              </w:rPr>
              <w:t>Minnie</w:t>
            </w:r>
            <w:r w:rsidR="0057180E" w:rsidRPr="00295259">
              <w:rPr>
                <w:rFonts w:ascii="Times New Roman" w:hAnsi="Times New Roman" w:cs="Times New Roman"/>
                <w:color w:val="auto"/>
                <w:sz w:val="24"/>
                <w:szCs w:val="24"/>
                <w:shd w:val="clear" w:color="auto" w:fill="FFFFFF"/>
              </w:rPr>
              <w:t xml:space="preserve">       </w:t>
            </w:r>
            <w:r w:rsidRPr="00295259">
              <w:rPr>
                <w:rFonts w:ascii="Times New Roman" w:hAnsi="Times New Roman" w:cs="Times New Roman"/>
                <w:color w:val="auto"/>
                <w:sz w:val="24"/>
                <w:szCs w:val="24"/>
                <w:shd w:val="clear" w:color="auto" w:fill="FFFFFF"/>
              </w:rPr>
              <w:t xml:space="preserve"> [</w:t>
            </w:r>
            <w:proofErr w:type="spellStart"/>
            <w:r w:rsidRPr="00295259">
              <w:rPr>
                <w:rFonts w:ascii="Times New Roman" w:hAnsi="Times New Roman" w:cs="Times New Roman"/>
                <w:color w:val="auto"/>
                <w:sz w:val="24"/>
                <w:szCs w:val="24"/>
                <w:shd w:val="clear" w:color="auto" w:fill="FFFFFF"/>
              </w:rPr>
              <w:t>l_</w:t>
            </w:r>
            <w:r w:rsidR="0066586A" w:rsidRPr="00295259">
              <w:rPr>
                <w:rFonts w:ascii="Times New Roman" w:hAnsi="Times New Roman" w:cs="Times New Roman"/>
                <w:color w:val="auto"/>
                <w:sz w:val="24"/>
                <w:szCs w:val="24"/>
                <w:shd w:val="clear" w:color="auto" w:fill="FFFFFF"/>
              </w:rPr>
              <w:t>name</w:t>
            </w:r>
            <w:proofErr w:type="spellEnd"/>
            <w:r w:rsidR="0066586A" w:rsidRPr="00295259">
              <w:rPr>
                <w:rFonts w:ascii="Times New Roman" w:hAnsi="Times New Roman" w:cs="Times New Roman"/>
                <w:color w:val="auto"/>
                <w:sz w:val="24"/>
                <w:szCs w:val="24"/>
                <w:shd w:val="clear" w:color="auto" w:fill="FFFFFF"/>
              </w:rPr>
              <w:t xml:space="preserve">] =&gt; </w:t>
            </w:r>
            <w:r w:rsidRPr="00295259">
              <w:rPr>
                <w:rFonts w:ascii="Times New Roman" w:hAnsi="Times New Roman" w:cs="Times New Roman"/>
                <w:color w:val="auto"/>
                <w:sz w:val="24"/>
                <w:szCs w:val="24"/>
                <w:shd w:val="clear" w:color="auto" w:fill="FFFFFF"/>
              </w:rPr>
              <w:t xml:space="preserve">Mouse  </w:t>
            </w:r>
            <w:r w:rsidR="0057180E" w:rsidRPr="00295259">
              <w:rPr>
                <w:rFonts w:ascii="Times New Roman" w:hAnsi="Times New Roman" w:cs="Times New Roman"/>
                <w:color w:val="auto"/>
                <w:sz w:val="24"/>
                <w:szCs w:val="24"/>
                <w:shd w:val="clear" w:color="auto" w:fill="FFFFFF"/>
              </w:rPr>
              <w:t xml:space="preserve">          </w:t>
            </w:r>
            <w:r w:rsidRPr="00295259">
              <w:rPr>
                <w:rFonts w:ascii="Times New Roman" w:hAnsi="Times New Roman" w:cs="Times New Roman"/>
                <w:color w:val="auto"/>
                <w:sz w:val="24"/>
                <w:szCs w:val="24"/>
                <w:shd w:val="clear" w:color="auto" w:fill="FFFFFF"/>
              </w:rPr>
              <w:t xml:space="preserve">   [a</w:t>
            </w:r>
            <w:r w:rsidR="0066586A" w:rsidRPr="00295259">
              <w:rPr>
                <w:rFonts w:ascii="Times New Roman" w:hAnsi="Times New Roman" w:cs="Times New Roman"/>
                <w:color w:val="auto"/>
                <w:sz w:val="24"/>
                <w:szCs w:val="24"/>
                <w:shd w:val="clear" w:color="auto" w:fill="FFFFFF"/>
              </w:rPr>
              <w:t xml:space="preserve">ge] =&gt; </w:t>
            </w:r>
            <w:r w:rsidRPr="00295259">
              <w:rPr>
                <w:rFonts w:ascii="Times New Roman" w:hAnsi="Times New Roman" w:cs="Times New Roman"/>
                <w:color w:val="auto"/>
                <w:sz w:val="24"/>
                <w:szCs w:val="24"/>
                <w:shd w:val="clear" w:color="auto" w:fill="FFFFFF"/>
              </w:rPr>
              <w:t xml:space="preserve">80  </w:t>
            </w:r>
            <w:r w:rsidR="0066586A" w:rsidRPr="00295259">
              <w:rPr>
                <w:rFonts w:ascii="Times New Roman" w:hAnsi="Times New Roman" w:cs="Times New Roman"/>
                <w:color w:val="auto"/>
                <w:sz w:val="24"/>
                <w:szCs w:val="24"/>
                <w:shd w:val="clear" w:color="auto" w:fill="FFFFFF"/>
              </w:rPr>
              <w:t xml:space="preserve">         </w:t>
            </w:r>
            <w:r w:rsidR="0057180E" w:rsidRPr="00295259">
              <w:rPr>
                <w:rFonts w:ascii="Times New Roman" w:hAnsi="Times New Roman" w:cs="Times New Roman"/>
                <w:color w:val="auto"/>
                <w:sz w:val="24"/>
                <w:szCs w:val="24"/>
                <w:shd w:val="clear" w:color="auto" w:fill="FFFFFF"/>
              </w:rPr>
              <w:t xml:space="preserve">         </w:t>
            </w:r>
            <w:r w:rsidR="0066586A" w:rsidRPr="00295259">
              <w:rPr>
                <w:rFonts w:ascii="Times New Roman" w:hAnsi="Times New Roman" w:cs="Times New Roman"/>
                <w:color w:val="auto"/>
                <w:sz w:val="24"/>
                <w:szCs w:val="24"/>
                <w:shd w:val="clear" w:color="auto" w:fill="FFFFFF"/>
              </w:rPr>
              <w:t xml:space="preserve">  </w:t>
            </w:r>
            <w:r w:rsidRPr="00295259">
              <w:rPr>
                <w:rFonts w:ascii="Times New Roman" w:hAnsi="Times New Roman" w:cs="Times New Roman"/>
                <w:color w:val="auto"/>
                <w:sz w:val="24"/>
                <w:szCs w:val="24"/>
                <w:shd w:val="clear" w:color="auto" w:fill="FFFFFF"/>
              </w:rPr>
              <w:t>[g</w:t>
            </w:r>
            <w:r w:rsidR="0066586A" w:rsidRPr="00295259">
              <w:rPr>
                <w:rFonts w:ascii="Times New Roman" w:hAnsi="Times New Roman" w:cs="Times New Roman"/>
                <w:color w:val="auto"/>
                <w:sz w:val="24"/>
                <w:szCs w:val="24"/>
                <w:shd w:val="clear" w:color="auto" w:fill="FFFFFF"/>
              </w:rPr>
              <w:t xml:space="preserve">ender] =&gt; 2 </w:t>
            </w:r>
            <w:r w:rsidRPr="00295259">
              <w:rPr>
                <w:rFonts w:ascii="Times New Roman" w:hAnsi="Times New Roman" w:cs="Times New Roman"/>
                <w:color w:val="auto"/>
                <w:sz w:val="24"/>
                <w:szCs w:val="24"/>
                <w:shd w:val="clear" w:color="auto" w:fill="FFFFFF"/>
              </w:rPr>
              <w:t xml:space="preserve">  </w:t>
            </w:r>
            <w:r w:rsidR="0057180E" w:rsidRPr="00295259">
              <w:rPr>
                <w:rFonts w:ascii="Times New Roman" w:hAnsi="Times New Roman" w:cs="Times New Roman"/>
                <w:color w:val="auto"/>
                <w:sz w:val="24"/>
                <w:szCs w:val="24"/>
                <w:shd w:val="clear" w:color="auto" w:fill="FFFFFF"/>
              </w:rPr>
              <w:t xml:space="preserve">                </w:t>
            </w:r>
            <w:r w:rsidR="0066586A" w:rsidRPr="00295259">
              <w:rPr>
                <w:rFonts w:ascii="Times New Roman" w:hAnsi="Times New Roman" w:cs="Times New Roman"/>
                <w:color w:val="auto"/>
                <w:sz w:val="24"/>
                <w:szCs w:val="24"/>
                <w:shd w:val="clear" w:color="auto" w:fill="FFFFFF"/>
              </w:rPr>
              <w:t xml:space="preserve">  </w:t>
            </w:r>
            <w:r w:rsidRPr="00295259">
              <w:rPr>
                <w:rFonts w:ascii="Times New Roman" w:hAnsi="Times New Roman" w:cs="Times New Roman"/>
                <w:color w:val="auto"/>
                <w:sz w:val="24"/>
                <w:szCs w:val="24"/>
                <w:shd w:val="clear" w:color="auto" w:fill="FFFFFF"/>
              </w:rPr>
              <w:t>[t</w:t>
            </w:r>
            <w:r w:rsidR="0066586A" w:rsidRPr="00295259">
              <w:rPr>
                <w:rFonts w:ascii="Times New Roman" w:hAnsi="Times New Roman" w:cs="Times New Roman"/>
                <w:color w:val="auto"/>
                <w:sz w:val="24"/>
                <w:szCs w:val="24"/>
                <w:shd w:val="clear" w:color="auto" w:fill="FFFFFF"/>
              </w:rPr>
              <w:t xml:space="preserve">reatment] =&gt; </w:t>
            </w:r>
            <w:r w:rsidRPr="00295259">
              <w:rPr>
                <w:rFonts w:ascii="Times New Roman" w:hAnsi="Times New Roman" w:cs="Times New Roman"/>
                <w:color w:val="auto"/>
                <w:sz w:val="24"/>
                <w:szCs w:val="24"/>
                <w:shd w:val="clear" w:color="auto" w:fill="FFFFFF"/>
              </w:rPr>
              <w:t xml:space="preserve">Tooth </w:t>
            </w:r>
            <w:proofErr w:type="spellStart"/>
            <w:r w:rsidRPr="00295259">
              <w:rPr>
                <w:rFonts w:ascii="Times New Roman" w:hAnsi="Times New Roman" w:cs="Times New Roman"/>
                <w:color w:val="auto"/>
                <w:sz w:val="24"/>
                <w:szCs w:val="24"/>
                <w:shd w:val="clear" w:color="auto" w:fill="FFFFFF"/>
              </w:rPr>
              <w:t>braces,tooth</w:t>
            </w:r>
            <w:proofErr w:type="spellEnd"/>
            <w:r w:rsidRPr="00295259">
              <w:rPr>
                <w:rFonts w:ascii="Times New Roman" w:hAnsi="Times New Roman" w:cs="Times New Roman"/>
                <w:color w:val="auto"/>
                <w:sz w:val="24"/>
                <w:szCs w:val="24"/>
                <w:shd w:val="clear" w:color="auto" w:fill="FFFFFF"/>
              </w:rPr>
              <w:t xml:space="preserve"> </w:t>
            </w:r>
            <w:proofErr w:type="spellStart"/>
            <w:r w:rsidRPr="00295259">
              <w:rPr>
                <w:rFonts w:ascii="Times New Roman" w:hAnsi="Times New Roman" w:cs="Times New Roman"/>
                <w:color w:val="auto"/>
                <w:sz w:val="24"/>
                <w:szCs w:val="24"/>
                <w:shd w:val="clear" w:color="auto" w:fill="FFFFFF"/>
              </w:rPr>
              <w:t>zeplin</w:t>
            </w:r>
            <w:proofErr w:type="spellEnd"/>
            <w:r w:rsidR="0057180E" w:rsidRPr="00295259">
              <w:rPr>
                <w:rFonts w:ascii="Times New Roman" w:hAnsi="Times New Roman" w:cs="Times New Roman"/>
                <w:color w:val="auto"/>
                <w:sz w:val="24"/>
                <w:szCs w:val="24"/>
                <w:shd w:val="clear" w:color="auto" w:fill="FFFFFF"/>
              </w:rPr>
              <w:t xml:space="preserve">         </w:t>
            </w:r>
            <w:r w:rsidRPr="00295259">
              <w:rPr>
                <w:rFonts w:ascii="Times New Roman" w:hAnsi="Times New Roman" w:cs="Times New Roman"/>
                <w:color w:val="auto"/>
                <w:sz w:val="24"/>
                <w:szCs w:val="24"/>
                <w:shd w:val="clear" w:color="auto" w:fill="FFFFFF"/>
              </w:rPr>
              <w:t xml:space="preserve"> [a</w:t>
            </w:r>
            <w:r w:rsidR="0066586A" w:rsidRPr="00295259">
              <w:rPr>
                <w:rFonts w:ascii="Times New Roman" w:hAnsi="Times New Roman" w:cs="Times New Roman"/>
                <w:color w:val="auto"/>
                <w:sz w:val="24"/>
                <w:szCs w:val="24"/>
                <w:shd w:val="clear" w:color="auto" w:fill="FFFFFF"/>
              </w:rPr>
              <w:t xml:space="preserve">ddress] =&gt; </w:t>
            </w:r>
            <w:r w:rsidRPr="00295259">
              <w:rPr>
                <w:rFonts w:ascii="Times New Roman" w:hAnsi="Times New Roman" w:cs="Times New Roman"/>
                <w:color w:val="auto"/>
                <w:sz w:val="24"/>
                <w:szCs w:val="24"/>
                <w:shd w:val="clear" w:color="auto" w:fill="FFFFFF"/>
              </w:rPr>
              <w:t xml:space="preserve">New </w:t>
            </w:r>
            <w:proofErr w:type="spellStart"/>
            <w:r w:rsidRPr="00295259">
              <w:rPr>
                <w:rFonts w:ascii="Times New Roman" w:hAnsi="Times New Roman" w:cs="Times New Roman"/>
                <w:color w:val="auto"/>
                <w:sz w:val="24"/>
                <w:szCs w:val="24"/>
                <w:shd w:val="clear" w:color="auto" w:fill="FFFFFF"/>
              </w:rPr>
              <w:t>York,USA</w:t>
            </w:r>
            <w:proofErr w:type="spellEnd"/>
            <w:r w:rsidRPr="00295259">
              <w:rPr>
                <w:rFonts w:ascii="Times New Roman" w:hAnsi="Times New Roman" w:cs="Times New Roman"/>
                <w:color w:val="auto"/>
                <w:sz w:val="24"/>
                <w:szCs w:val="24"/>
                <w:shd w:val="clear" w:color="auto" w:fill="FFFFFF"/>
              </w:rPr>
              <w:t xml:space="preserve">                     [</w:t>
            </w:r>
            <w:proofErr w:type="spellStart"/>
            <w:r w:rsidRPr="00295259">
              <w:rPr>
                <w:rFonts w:ascii="Times New Roman" w:hAnsi="Times New Roman" w:cs="Times New Roman"/>
                <w:color w:val="auto"/>
                <w:sz w:val="24"/>
                <w:szCs w:val="24"/>
                <w:shd w:val="clear" w:color="auto" w:fill="FFFFFF"/>
              </w:rPr>
              <w:t>t</w:t>
            </w:r>
            <w:r w:rsidR="0066586A" w:rsidRPr="00295259">
              <w:rPr>
                <w:rFonts w:ascii="Times New Roman" w:hAnsi="Times New Roman" w:cs="Times New Roman"/>
                <w:color w:val="auto"/>
                <w:sz w:val="24"/>
                <w:szCs w:val="24"/>
                <w:shd w:val="clear" w:color="auto" w:fill="FFFFFF"/>
              </w:rPr>
              <w:t>el</w:t>
            </w:r>
            <w:proofErr w:type="spellEnd"/>
            <w:r w:rsidR="0066586A" w:rsidRPr="00295259">
              <w:rPr>
                <w:rFonts w:ascii="Times New Roman" w:hAnsi="Times New Roman" w:cs="Times New Roman"/>
                <w:color w:val="auto"/>
                <w:sz w:val="24"/>
                <w:szCs w:val="24"/>
                <w:shd w:val="clear" w:color="auto" w:fill="FFFFFF"/>
              </w:rPr>
              <w:t xml:space="preserve">] =&gt; </w:t>
            </w:r>
            <w:r w:rsidRPr="00295259">
              <w:rPr>
                <w:rFonts w:ascii="Times New Roman" w:hAnsi="Times New Roman" w:cs="Times New Roman"/>
                <w:color w:val="auto"/>
                <w:sz w:val="24"/>
                <w:szCs w:val="24"/>
                <w:shd w:val="clear" w:color="auto" w:fill="FFFFFF"/>
              </w:rPr>
              <w:t xml:space="preserve">0120000000 </w:t>
            </w:r>
            <w:r w:rsidR="0057180E" w:rsidRPr="00295259">
              <w:rPr>
                <w:rFonts w:ascii="Times New Roman" w:hAnsi="Times New Roman" w:cs="Times New Roman"/>
                <w:color w:val="auto"/>
                <w:sz w:val="24"/>
                <w:szCs w:val="24"/>
                <w:shd w:val="clear" w:color="auto" w:fill="FFFFFF"/>
              </w:rPr>
              <w:t xml:space="preserve">           </w:t>
            </w:r>
            <w:r w:rsidRPr="00295259">
              <w:rPr>
                <w:rFonts w:ascii="Times New Roman" w:hAnsi="Times New Roman" w:cs="Times New Roman"/>
                <w:color w:val="auto"/>
                <w:sz w:val="24"/>
                <w:szCs w:val="24"/>
                <w:shd w:val="clear" w:color="auto" w:fill="FFFFFF"/>
              </w:rPr>
              <w:t>[e</w:t>
            </w:r>
            <w:r w:rsidR="0066586A" w:rsidRPr="00295259">
              <w:rPr>
                <w:rFonts w:ascii="Times New Roman" w:hAnsi="Times New Roman" w:cs="Times New Roman"/>
                <w:color w:val="auto"/>
                <w:sz w:val="24"/>
                <w:szCs w:val="24"/>
                <w:shd w:val="clear" w:color="auto" w:fill="FFFFFF"/>
              </w:rPr>
              <w:t>mail]=&gt;</w:t>
            </w:r>
            <w:r w:rsidR="0066586A" w:rsidRPr="00295259">
              <w:rPr>
                <w:color w:val="auto"/>
              </w:rPr>
              <w:t xml:space="preserve"> </w:t>
            </w:r>
            <w:r w:rsidR="00812E72" w:rsidRPr="00295259">
              <w:rPr>
                <w:rFonts w:ascii="Times New Roman" w:hAnsi="Times New Roman" w:cs="Times New Roman"/>
                <w:color w:val="auto"/>
                <w:sz w:val="24"/>
                <w:szCs w:val="24"/>
                <w:shd w:val="clear" w:color="auto" w:fill="FFFFFF"/>
              </w:rPr>
              <w:t>M.Nie@hotmail.com</w:t>
            </w:r>
            <w:r w:rsidR="00812E72" w:rsidRPr="00295259">
              <w:rPr>
                <w:rFonts w:ascii="Times" w:eastAsiaTheme="minorEastAsia" w:hAnsi="Times" w:cs="Times"/>
                <w:color w:val="auto"/>
                <w:sz w:val="24"/>
                <w:szCs w:val="24"/>
                <w:lang w:bidi="ar-SA"/>
              </w:rPr>
              <w:t xml:space="preserve">  [submit] =&gt; Submit</w:t>
            </w:r>
          </w:p>
        </w:tc>
      </w:tr>
      <w:tr w:rsidR="00812E72" w:rsidRPr="00295259" w14:paraId="22D49099" w14:textId="77777777" w:rsidTr="00812E72">
        <w:trPr>
          <w:trHeight w:val="274"/>
        </w:trPr>
        <w:tc>
          <w:tcPr>
            <w:tcW w:w="2838" w:type="dxa"/>
            <w:vMerge/>
            <w:vAlign w:val="center"/>
          </w:tcPr>
          <w:p w14:paraId="547776A6" w14:textId="77777777" w:rsidR="0066586A" w:rsidRPr="00295259"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232" w:type="dxa"/>
            <w:vAlign w:val="center"/>
          </w:tcPr>
          <w:p w14:paraId="060F985F" w14:textId="77777777" w:rsidR="0066586A" w:rsidRPr="00295259"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Array[2]</w:t>
            </w:r>
          </w:p>
        </w:tc>
        <w:tc>
          <w:tcPr>
            <w:tcW w:w="3446" w:type="dxa"/>
            <w:vAlign w:val="center"/>
          </w:tcPr>
          <w:p w14:paraId="1F5534BA" w14:textId="239FF6AE" w:rsidR="0066586A" w:rsidRPr="00295259" w:rsidRDefault="0037688E" w:rsidP="003F2F26">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New Roman" w:hAnsi="Times New Roman" w:cs="Times New Roman"/>
                <w:color w:val="auto"/>
                <w:sz w:val="24"/>
                <w:szCs w:val="24"/>
                <w:shd w:val="clear" w:color="auto" w:fill="FFFFFF"/>
              </w:rPr>
              <w:t>[</w:t>
            </w:r>
            <w:proofErr w:type="spellStart"/>
            <w:r w:rsidRPr="00295259">
              <w:rPr>
                <w:rFonts w:ascii="Times New Roman" w:hAnsi="Times New Roman" w:cs="Times New Roman"/>
                <w:color w:val="auto"/>
                <w:sz w:val="24"/>
                <w:szCs w:val="24"/>
                <w:shd w:val="clear" w:color="auto" w:fill="FFFFFF"/>
              </w:rPr>
              <w:t>patientID</w:t>
            </w:r>
            <w:proofErr w:type="spellEnd"/>
            <w:r w:rsidRPr="00295259">
              <w:rPr>
                <w:rFonts w:ascii="Times New Roman" w:hAnsi="Times New Roman" w:cs="Times New Roman"/>
                <w:color w:val="auto"/>
                <w:sz w:val="24"/>
                <w:szCs w:val="24"/>
                <w:shd w:val="clear" w:color="auto" w:fill="FFFFFF"/>
              </w:rPr>
              <w:t>] =&gt; P00</w:t>
            </w:r>
            <w:r w:rsidR="0066586A" w:rsidRPr="00295259">
              <w:rPr>
                <w:rFonts w:ascii="Times New Roman" w:hAnsi="Times New Roman" w:cs="Times New Roman"/>
                <w:color w:val="auto"/>
                <w:sz w:val="24"/>
                <w:szCs w:val="24"/>
                <w:shd w:val="clear" w:color="auto" w:fill="FFFFFF"/>
              </w:rPr>
              <w:t xml:space="preserve">3     </w:t>
            </w:r>
            <w:r w:rsidRPr="00295259">
              <w:rPr>
                <w:rFonts w:ascii="Times New Roman" w:hAnsi="Times New Roman" w:cs="Times New Roman"/>
                <w:color w:val="auto"/>
                <w:sz w:val="24"/>
                <w:szCs w:val="24"/>
                <w:shd w:val="clear" w:color="auto" w:fill="FFFFFF"/>
              </w:rPr>
              <w:t>[password] =&gt; 5555</w:t>
            </w:r>
            <w:r w:rsidR="0066586A" w:rsidRPr="00295259">
              <w:rPr>
                <w:rFonts w:ascii="Times New Roman" w:hAnsi="Times New Roman" w:cs="Times New Roman"/>
                <w:color w:val="auto"/>
                <w:sz w:val="24"/>
                <w:szCs w:val="24"/>
                <w:shd w:val="clear" w:color="auto" w:fill="FFFFFF"/>
              </w:rPr>
              <w:t xml:space="preserve">                   </w:t>
            </w:r>
            <w:r w:rsidRPr="00295259">
              <w:rPr>
                <w:rFonts w:ascii="Times New Roman" w:hAnsi="Times New Roman" w:cs="Times New Roman"/>
                <w:color w:val="auto"/>
                <w:sz w:val="24"/>
                <w:szCs w:val="24"/>
                <w:shd w:val="clear" w:color="auto" w:fill="FFFFFF"/>
              </w:rPr>
              <w:t>[</w:t>
            </w:r>
            <w:proofErr w:type="spellStart"/>
            <w:r w:rsidRPr="00295259">
              <w:rPr>
                <w:rFonts w:ascii="Times New Roman" w:hAnsi="Times New Roman" w:cs="Times New Roman"/>
                <w:color w:val="auto"/>
                <w:sz w:val="24"/>
                <w:szCs w:val="24"/>
                <w:shd w:val="clear" w:color="auto" w:fill="FFFFFF"/>
              </w:rPr>
              <w:t>f_</w:t>
            </w:r>
            <w:r w:rsidR="0066586A" w:rsidRPr="00295259">
              <w:rPr>
                <w:rFonts w:ascii="Times New Roman" w:hAnsi="Times New Roman" w:cs="Times New Roman"/>
                <w:color w:val="auto"/>
                <w:sz w:val="24"/>
                <w:szCs w:val="24"/>
                <w:shd w:val="clear" w:color="auto" w:fill="FFFFFF"/>
              </w:rPr>
              <w:t>name</w:t>
            </w:r>
            <w:proofErr w:type="spellEnd"/>
            <w:r w:rsidR="0066586A" w:rsidRPr="00295259">
              <w:rPr>
                <w:rFonts w:ascii="Times New Roman" w:hAnsi="Times New Roman" w:cs="Times New Roman"/>
                <w:color w:val="auto"/>
                <w:sz w:val="24"/>
                <w:szCs w:val="24"/>
                <w:shd w:val="clear" w:color="auto" w:fill="FFFFFF"/>
              </w:rPr>
              <w:t xml:space="preserve">] =&gt; </w:t>
            </w:r>
            <w:r w:rsidRPr="00295259">
              <w:rPr>
                <w:rFonts w:ascii="Times New Roman" w:hAnsi="Times New Roman" w:cs="Times New Roman"/>
                <w:color w:val="auto"/>
                <w:sz w:val="24"/>
                <w:szCs w:val="24"/>
                <w:shd w:val="clear" w:color="auto" w:fill="FFFFFF"/>
              </w:rPr>
              <w:t>Goofy</w:t>
            </w:r>
            <w:r w:rsidR="0057180E" w:rsidRPr="00295259">
              <w:rPr>
                <w:rFonts w:ascii="Times New Roman" w:hAnsi="Times New Roman" w:cs="Times New Roman"/>
                <w:color w:val="auto"/>
                <w:sz w:val="24"/>
                <w:szCs w:val="24"/>
                <w:shd w:val="clear" w:color="auto" w:fill="FFFFFF"/>
              </w:rPr>
              <w:t xml:space="preserve">         </w:t>
            </w:r>
            <w:r w:rsidRPr="00295259">
              <w:rPr>
                <w:rFonts w:ascii="Times New Roman" w:hAnsi="Times New Roman" w:cs="Times New Roman"/>
                <w:color w:val="auto"/>
                <w:sz w:val="24"/>
                <w:szCs w:val="24"/>
                <w:shd w:val="clear" w:color="auto" w:fill="FFFFFF"/>
              </w:rPr>
              <w:t xml:space="preserve"> [</w:t>
            </w:r>
            <w:proofErr w:type="spellStart"/>
            <w:r w:rsidRPr="00295259">
              <w:rPr>
                <w:rFonts w:ascii="Times New Roman" w:hAnsi="Times New Roman" w:cs="Times New Roman"/>
                <w:color w:val="auto"/>
                <w:sz w:val="24"/>
                <w:szCs w:val="24"/>
                <w:shd w:val="clear" w:color="auto" w:fill="FFFFFF"/>
              </w:rPr>
              <w:t>l_</w:t>
            </w:r>
            <w:r w:rsidR="0066586A" w:rsidRPr="00295259">
              <w:rPr>
                <w:rFonts w:ascii="Times New Roman" w:hAnsi="Times New Roman" w:cs="Times New Roman"/>
                <w:color w:val="auto"/>
                <w:sz w:val="24"/>
                <w:szCs w:val="24"/>
                <w:shd w:val="clear" w:color="auto" w:fill="FFFFFF"/>
              </w:rPr>
              <w:t>name</w:t>
            </w:r>
            <w:proofErr w:type="spellEnd"/>
            <w:r w:rsidR="0066586A" w:rsidRPr="00295259">
              <w:rPr>
                <w:rFonts w:ascii="Times New Roman" w:hAnsi="Times New Roman" w:cs="Times New Roman"/>
                <w:color w:val="auto"/>
                <w:sz w:val="24"/>
                <w:szCs w:val="24"/>
                <w:shd w:val="clear" w:color="auto" w:fill="FFFFFF"/>
              </w:rPr>
              <w:t xml:space="preserve">] =&gt; </w:t>
            </w:r>
            <w:r w:rsidRPr="00295259">
              <w:rPr>
                <w:rFonts w:ascii="Times New Roman" w:hAnsi="Times New Roman" w:cs="Times New Roman"/>
                <w:color w:val="auto"/>
                <w:sz w:val="24"/>
                <w:szCs w:val="24"/>
                <w:shd w:val="clear" w:color="auto" w:fill="FFFFFF"/>
              </w:rPr>
              <w:t xml:space="preserve">Goof      </w:t>
            </w:r>
            <w:r w:rsidR="0057180E" w:rsidRPr="00295259">
              <w:rPr>
                <w:rFonts w:ascii="Times New Roman" w:hAnsi="Times New Roman" w:cs="Times New Roman"/>
                <w:color w:val="auto"/>
                <w:sz w:val="24"/>
                <w:szCs w:val="24"/>
                <w:shd w:val="clear" w:color="auto" w:fill="FFFFFF"/>
              </w:rPr>
              <w:t xml:space="preserve">          </w:t>
            </w:r>
            <w:r w:rsidRPr="00295259">
              <w:rPr>
                <w:rFonts w:ascii="Times New Roman" w:hAnsi="Times New Roman" w:cs="Times New Roman"/>
                <w:color w:val="auto"/>
                <w:sz w:val="24"/>
                <w:szCs w:val="24"/>
                <w:shd w:val="clear" w:color="auto" w:fill="FFFFFF"/>
              </w:rPr>
              <w:t xml:space="preserve"> [a</w:t>
            </w:r>
            <w:r w:rsidR="0066586A" w:rsidRPr="00295259">
              <w:rPr>
                <w:rFonts w:ascii="Times New Roman" w:hAnsi="Times New Roman" w:cs="Times New Roman"/>
                <w:color w:val="auto"/>
                <w:sz w:val="24"/>
                <w:szCs w:val="24"/>
                <w:shd w:val="clear" w:color="auto" w:fill="FFFFFF"/>
              </w:rPr>
              <w:t xml:space="preserve">ge] =&gt; </w:t>
            </w:r>
            <w:r w:rsidRPr="00295259">
              <w:rPr>
                <w:rFonts w:ascii="Times New Roman" w:hAnsi="Times New Roman" w:cs="Times New Roman"/>
                <w:color w:val="auto"/>
                <w:sz w:val="24"/>
                <w:szCs w:val="24"/>
                <w:shd w:val="clear" w:color="auto" w:fill="FFFFFF"/>
              </w:rPr>
              <w:t xml:space="preserve">4   </w:t>
            </w:r>
            <w:r w:rsidR="0066586A" w:rsidRPr="00295259">
              <w:rPr>
                <w:rFonts w:ascii="Times New Roman" w:hAnsi="Times New Roman" w:cs="Times New Roman"/>
                <w:color w:val="auto"/>
                <w:sz w:val="24"/>
                <w:szCs w:val="24"/>
                <w:shd w:val="clear" w:color="auto" w:fill="FFFFFF"/>
              </w:rPr>
              <w:t xml:space="preserve">       </w:t>
            </w:r>
            <w:r w:rsidRPr="00295259">
              <w:rPr>
                <w:rFonts w:ascii="Times New Roman" w:hAnsi="Times New Roman" w:cs="Times New Roman"/>
                <w:color w:val="auto"/>
                <w:sz w:val="24"/>
                <w:szCs w:val="24"/>
                <w:shd w:val="clear" w:color="auto" w:fill="FFFFFF"/>
              </w:rPr>
              <w:t xml:space="preserve"> </w:t>
            </w:r>
            <w:r w:rsidR="0066586A" w:rsidRPr="00295259">
              <w:rPr>
                <w:rFonts w:ascii="Times New Roman" w:hAnsi="Times New Roman" w:cs="Times New Roman"/>
                <w:color w:val="auto"/>
                <w:sz w:val="24"/>
                <w:szCs w:val="24"/>
                <w:shd w:val="clear" w:color="auto" w:fill="FFFFFF"/>
              </w:rPr>
              <w:t xml:space="preserve">  </w:t>
            </w:r>
            <w:r w:rsidR="0057180E" w:rsidRPr="00295259">
              <w:rPr>
                <w:rFonts w:ascii="Times New Roman" w:hAnsi="Times New Roman" w:cs="Times New Roman"/>
                <w:color w:val="auto"/>
                <w:sz w:val="24"/>
                <w:szCs w:val="24"/>
                <w:shd w:val="clear" w:color="auto" w:fill="FFFFFF"/>
              </w:rPr>
              <w:t xml:space="preserve">           </w:t>
            </w:r>
            <w:r w:rsidR="0066586A" w:rsidRPr="00295259">
              <w:rPr>
                <w:rFonts w:ascii="Times New Roman" w:hAnsi="Times New Roman" w:cs="Times New Roman"/>
                <w:color w:val="auto"/>
                <w:sz w:val="24"/>
                <w:szCs w:val="24"/>
                <w:shd w:val="clear" w:color="auto" w:fill="FFFFFF"/>
              </w:rPr>
              <w:t xml:space="preserve">  </w:t>
            </w:r>
            <w:r w:rsidRPr="00295259">
              <w:rPr>
                <w:rFonts w:ascii="Times New Roman" w:hAnsi="Times New Roman" w:cs="Times New Roman"/>
                <w:color w:val="auto"/>
                <w:sz w:val="24"/>
                <w:szCs w:val="24"/>
                <w:shd w:val="clear" w:color="auto" w:fill="FFFFFF"/>
              </w:rPr>
              <w:t>[g</w:t>
            </w:r>
            <w:r w:rsidR="0066586A" w:rsidRPr="00295259">
              <w:rPr>
                <w:rFonts w:ascii="Times New Roman" w:hAnsi="Times New Roman" w:cs="Times New Roman"/>
                <w:color w:val="auto"/>
                <w:sz w:val="24"/>
                <w:szCs w:val="24"/>
                <w:shd w:val="clear" w:color="auto" w:fill="FFFFFF"/>
              </w:rPr>
              <w:t xml:space="preserve">ender] =&gt; </w:t>
            </w:r>
            <w:r w:rsidRPr="00295259">
              <w:rPr>
                <w:rFonts w:ascii="Times New Roman" w:hAnsi="Times New Roman" w:cs="Times New Roman"/>
                <w:color w:val="auto"/>
                <w:sz w:val="24"/>
                <w:szCs w:val="24"/>
                <w:shd w:val="clear" w:color="auto" w:fill="FFFFFF"/>
              </w:rPr>
              <w:t xml:space="preserve">1 </w:t>
            </w:r>
            <w:r w:rsidR="0066586A" w:rsidRPr="00295259">
              <w:rPr>
                <w:rFonts w:ascii="Times New Roman" w:hAnsi="Times New Roman" w:cs="Times New Roman"/>
                <w:color w:val="auto"/>
                <w:sz w:val="24"/>
                <w:szCs w:val="24"/>
                <w:shd w:val="clear" w:color="auto" w:fill="FFFFFF"/>
              </w:rPr>
              <w:t xml:space="preserve">   </w:t>
            </w:r>
            <w:r w:rsidR="0057180E" w:rsidRPr="00295259">
              <w:rPr>
                <w:rFonts w:ascii="Times New Roman" w:hAnsi="Times New Roman" w:cs="Times New Roman"/>
                <w:color w:val="auto"/>
                <w:sz w:val="24"/>
                <w:szCs w:val="24"/>
                <w:shd w:val="clear" w:color="auto" w:fill="FFFFFF"/>
              </w:rPr>
              <w:t xml:space="preserve">            </w:t>
            </w:r>
            <w:r w:rsidRPr="00295259">
              <w:rPr>
                <w:rFonts w:ascii="Times New Roman" w:hAnsi="Times New Roman" w:cs="Times New Roman"/>
                <w:color w:val="auto"/>
                <w:sz w:val="24"/>
                <w:szCs w:val="24"/>
                <w:shd w:val="clear" w:color="auto" w:fill="FFFFFF"/>
              </w:rPr>
              <w:t xml:space="preserve"> [t</w:t>
            </w:r>
            <w:r w:rsidR="0066586A" w:rsidRPr="00295259">
              <w:rPr>
                <w:rFonts w:ascii="Times New Roman" w:hAnsi="Times New Roman" w:cs="Times New Roman"/>
                <w:color w:val="auto"/>
                <w:sz w:val="24"/>
                <w:szCs w:val="24"/>
                <w:shd w:val="clear" w:color="auto" w:fill="FFFFFF"/>
              </w:rPr>
              <w:t xml:space="preserve">reatment] =&gt; </w:t>
            </w:r>
            <w:r w:rsidRPr="00295259">
              <w:rPr>
                <w:rFonts w:ascii="Times New Roman" w:hAnsi="Times New Roman" w:cs="Times New Roman"/>
                <w:color w:val="auto"/>
                <w:sz w:val="24"/>
                <w:szCs w:val="24"/>
                <w:shd w:val="clear" w:color="auto" w:fill="FFFFFF"/>
              </w:rPr>
              <w:t>EF line</w:t>
            </w:r>
            <w:r w:rsidR="0057180E" w:rsidRPr="00295259">
              <w:rPr>
                <w:rFonts w:ascii="Times New Roman" w:hAnsi="Times New Roman" w:cs="Times New Roman"/>
                <w:color w:val="auto"/>
                <w:sz w:val="24"/>
                <w:szCs w:val="24"/>
                <w:shd w:val="clear" w:color="auto" w:fill="FFFFFF"/>
              </w:rPr>
              <w:t xml:space="preserve">       </w:t>
            </w:r>
            <w:r w:rsidRPr="00295259">
              <w:rPr>
                <w:rFonts w:ascii="Times New Roman" w:hAnsi="Times New Roman" w:cs="Times New Roman"/>
                <w:color w:val="auto"/>
                <w:sz w:val="24"/>
                <w:szCs w:val="24"/>
                <w:shd w:val="clear" w:color="auto" w:fill="FFFFFF"/>
              </w:rPr>
              <w:t xml:space="preserve"> [a</w:t>
            </w:r>
            <w:r w:rsidR="0066586A" w:rsidRPr="00295259">
              <w:rPr>
                <w:rFonts w:ascii="Times New Roman" w:hAnsi="Times New Roman" w:cs="Times New Roman"/>
                <w:color w:val="auto"/>
                <w:sz w:val="24"/>
                <w:szCs w:val="24"/>
                <w:shd w:val="clear" w:color="auto" w:fill="FFFFFF"/>
              </w:rPr>
              <w:t xml:space="preserve">ddress] =&gt; </w:t>
            </w:r>
            <w:proofErr w:type="spellStart"/>
            <w:r w:rsidRPr="00295259">
              <w:rPr>
                <w:rFonts w:ascii="Times New Roman" w:hAnsi="Times New Roman" w:cs="Times New Roman"/>
                <w:color w:val="auto"/>
                <w:sz w:val="24"/>
                <w:szCs w:val="24"/>
                <w:shd w:val="clear" w:color="auto" w:fill="FFFFFF"/>
              </w:rPr>
              <w:t>California,USA</w:t>
            </w:r>
            <w:proofErr w:type="spellEnd"/>
            <w:r w:rsidRPr="00295259">
              <w:rPr>
                <w:rFonts w:ascii="Times New Roman" w:hAnsi="Times New Roman" w:cs="Times New Roman"/>
                <w:color w:val="auto"/>
                <w:sz w:val="24"/>
                <w:szCs w:val="24"/>
                <w:shd w:val="clear" w:color="auto" w:fill="FFFFFF"/>
              </w:rPr>
              <w:t xml:space="preserve">             [</w:t>
            </w:r>
            <w:proofErr w:type="spellStart"/>
            <w:r w:rsidRPr="00295259">
              <w:rPr>
                <w:rFonts w:ascii="Times New Roman" w:hAnsi="Times New Roman" w:cs="Times New Roman"/>
                <w:color w:val="auto"/>
                <w:sz w:val="24"/>
                <w:szCs w:val="24"/>
                <w:shd w:val="clear" w:color="auto" w:fill="FFFFFF"/>
              </w:rPr>
              <w:t>t</w:t>
            </w:r>
            <w:r w:rsidR="0066586A" w:rsidRPr="00295259">
              <w:rPr>
                <w:rFonts w:ascii="Times New Roman" w:hAnsi="Times New Roman" w:cs="Times New Roman"/>
                <w:color w:val="auto"/>
                <w:sz w:val="24"/>
                <w:szCs w:val="24"/>
                <w:shd w:val="clear" w:color="auto" w:fill="FFFFFF"/>
              </w:rPr>
              <w:t>el</w:t>
            </w:r>
            <w:proofErr w:type="spellEnd"/>
            <w:r w:rsidR="0066586A" w:rsidRPr="00295259">
              <w:rPr>
                <w:rFonts w:ascii="Times New Roman" w:hAnsi="Times New Roman" w:cs="Times New Roman"/>
                <w:color w:val="auto"/>
                <w:sz w:val="24"/>
                <w:szCs w:val="24"/>
                <w:shd w:val="clear" w:color="auto" w:fill="FFFFFF"/>
              </w:rPr>
              <w:t xml:space="preserve">] =&gt; </w:t>
            </w:r>
            <w:r w:rsidRPr="00295259">
              <w:rPr>
                <w:rFonts w:ascii="Times New Roman" w:hAnsi="Times New Roman" w:cs="Times New Roman"/>
                <w:color w:val="auto"/>
                <w:sz w:val="24"/>
                <w:szCs w:val="24"/>
                <w:shd w:val="clear" w:color="auto" w:fill="FFFFFF"/>
              </w:rPr>
              <w:t xml:space="preserve">0230000000 </w:t>
            </w:r>
            <w:r w:rsidR="0057180E" w:rsidRPr="00295259">
              <w:rPr>
                <w:rFonts w:ascii="Times New Roman" w:hAnsi="Times New Roman" w:cs="Times New Roman"/>
                <w:color w:val="auto"/>
                <w:sz w:val="24"/>
                <w:szCs w:val="24"/>
                <w:shd w:val="clear" w:color="auto" w:fill="FFFFFF"/>
              </w:rPr>
              <w:t xml:space="preserve">      </w:t>
            </w:r>
            <w:r w:rsidRPr="00295259">
              <w:rPr>
                <w:rFonts w:ascii="Times New Roman" w:hAnsi="Times New Roman" w:cs="Times New Roman"/>
                <w:color w:val="auto"/>
                <w:sz w:val="24"/>
                <w:szCs w:val="24"/>
                <w:shd w:val="clear" w:color="auto" w:fill="FFFFFF"/>
              </w:rPr>
              <w:t>[e</w:t>
            </w:r>
            <w:r w:rsidR="0066586A" w:rsidRPr="00295259">
              <w:rPr>
                <w:rFonts w:ascii="Times New Roman" w:hAnsi="Times New Roman" w:cs="Times New Roman"/>
                <w:color w:val="auto"/>
                <w:sz w:val="24"/>
                <w:szCs w:val="24"/>
                <w:shd w:val="clear" w:color="auto" w:fill="FFFFFF"/>
              </w:rPr>
              <w:t>mail]=&gt;</w:t>
            </w:r>
            <w:r w:rsidR="0066586A" w:rsidRPr="00295259">
              <w:rPr>
                <w:color w:val="auto"/>
              </w:rPr>
              <w:t xml:space="preserve"> </w:t>
            </w:r>
            <w:r w:rsidR="00812E72" w:rsidRPr="00295259">
              <w:rPr>
                <w:rFonts w:ascii="Times New Roman" w:hAnsi="Times New Roman" w:cs="Times New Roman"/>
                <w:color w:val="auto"/>
                <w:sz w:val="24"/>
                <w:szCs w:val="24"/>
                <w:shd w:val="clear" w:color="auto" w:fill="FFFFFF"/>
              </w:rPr>
              <w:t>GG@yahoo.com</w:t>
            </w:r>
            <w:r w:rsidR="00812E72" w:rsidRPr="00295259">
              <w:rPr>
                <w:rFonts w:ascii="Times" w:eastAsiaTheme="minorEastAsia" w:hAnsi="Times" w:cs="Times"/>
                <w:color w:val="auto"/>
                <w:sz w:val="24"/>
                <w:szCs w:val="24"/>
                <w:lang w:bidi="ar-SA"/>
              </w:rPr>
              <w:t xml:space="preserve"> [submit] =&gt; Submit</w:t>
            </w:r>
          </w:p>
        </w:tc>
      </w:tr>
    </w:tbl>
    <w:p w14:paraId="4FBC0CEE" w14:textId="77777777" w:rsidR="001F1E97" w:rsidRPr="00295259" w:rsidRDefault="001F1E97" w:rsidP="001F1E97">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76E3465" w14:textId="77777777" w:rsidR="001F1E97" w:rsidRPr="00295259" w:rsidRDefault="001F1E97" w:rsidP="001F1E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lastRenderedPageBreak/>
        <w:t>Test Case:</w:t>
      </w:r>
    </w:p>
    <w:tbl>
      <w:tblPr>
        <w:tblStyle w:val="TableGrid"/>
        <w:tblW w:w="0" w:type="auto"/>
        <w:tblLook w:val="04A0" w:firstRow="1" w:lastRow="0" w:firstColumn="1" w:lastColumn="0" w:noHBand="0" w:noVBand="1"/>
      </w:tblPr>
      <w:tblGrid>
        <w:gridCol w:w="493"/>
        <w:gridCol w:w="3584"/>
        <w:gridCol w:w="1701"/>
        <w:gridCol w:w="1442"/>
        <w:gridCol w:w="1296"/>
      </w:tblGrid>
      <w:tr w:rsidR="0066586A" w:rsidRPr="00295259" w14:paraId="24EFA5F1" w14:textId="77777777" w:rsidTr="001351DE">
        <w:trPr>
          <w:trHeight w:val="1042"/>
        </w:trPr>
        <w:tc>
          <w:tcPr>
            <w:tcW w:w="493" w:type="dxa"/>
            <w:shd w:val="clear" w:color="auto" w:fill="D9D9D9" w:themeFill="background1" w:themeFillShade="D9"/>
            <w:vAlign w:val="center"/>
          </w:tcPr>
          <w:p w14:paraId="09DCFA16" w14:textId="77777777" w:rsidR="0066586A" w:rsidRPr="00295259"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14:paraId="7D72C6F9" w14:textId="77777777" w:rsidR="0066586A" w:rsidRPr="00295259"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14:paraId="37484C5F" w14:textId="77777777" w:rsidR="0066586A" w:rsidRPr="00295259"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14:paraId="6BA6B38C" w14:textId="77777777" w:rsidR="0066586A" w:rsidRPr="00295259"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14:paraId="7542F64C" w14:textId="77777777" w:rsidR="0066586A" w:rsidRPr="00295259"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Expected</w:t>
            </w:r>
          </w:p>
        </w:tc>
      </w:tr>
      <w:tr w:rsidR="0066586A" w:rsidRPr="00295259" w14:paraId="74050CA4" w14:textId="77777777" w:rsidTr="001351DE">
        <w:tc>
          <w:tcPr>
            <w:tcW w:w="493" w:type="dxa"/>
            <w:vAlign w:val="center"/>
          </w:tcPr>
          <w:p w14:paraId="18BDCA6C" w14:textId="77777777" w:rsidR="0066586A" w:rsidRPr="00295259"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1</w:t>
            </w:r>
          </w:p>
        </w:tc>
        <w:tc>
          <w:tcPr>
            <w:tcW w:w="3584" w:type="dxa"/>
            <w:vAlign w:val="center"/>
          </w:tcPr>
          <w:p w14:paraId="440B49BB" w14:textId="77777777" w:rsidR="0066586A" w:rsidRPr="00295259" w:rsidRDefault="0066586A" w:rsidP="001351DE">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 xml:space="preserve">Test </w:t>
            </w:r>
            <w:r w:rsidR="001351DE" w:rsidRPr="00295259">
              <w:rPr>
                <w:rFonts w:ascii="Times" w:eastAsiaTheme="minorEastAsia" w:hAnsi="Times" w:cs="Times"/>
                <w:color w:val="auto"/>
                <w:sz w:val="24"/>
                <w:szCs w:val="24"/>
                <w:lang w:bidi="ar-SA"/>
              </w:rPr>
              <w:t>view all patient list</w:t>
            </w:r>
          </w:p>
        </w:tc>
        <w:tc>
          <w:tcPr>
            <w:tcW w:w="1701" w:type="dxa"/>
            <w:vAlign w:val="center"/>
          </w:tcPr>
          <w:p w14:paraId="00186321" w14:textId="77777777" w:rsidR="0066586A" w:rsidRPr="00295259" w:rsidRDefault="0066586A"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
        </w:tc>
        <w:tc>
          <w:tcPr>
            <w:tcW w:w="1442" w:type="dxa"/>
            <w:vAlign w:val="center"/>
          </w:tcPr>
          <w:p w14:paraId="429F9472" w14:textId="5911D335" w:rsidR="0066586A" w:rsidRPr="00295259" w:rsidRDefault="002B4859"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highlight w:val="yellow"/>
                <w:lang w:bidi="ar-SA"/>
              </w:rPr>
              <w:t>$</w:t>
            </w:r>
            <w:proofErr w:type="spellStart"/>
            <w:r w:rsidRPr="00295259">
              <w:rPr>
                <w:rFonts w:ascii="Times" w:eastAsiaTheme="minorEastAsia" w:hAnsi="Times" w:cs="Times"/>
                <w:color w:val="auto"/>
                <w:sz w:val="24"/>
                <w:szCs w:val="24"/>
                <w:highlight w:val="yellow"/>
                <w:lang w:bidi="ar-SA"/>
              </w:rPr>
              <w:t>expResult</w:t>
            </w:r>
            <w:proofErr w:type="spellEnd"/>
            <w:r w:rsidRPr="00295259">
              <w:rPr>
                <w:rFonts w:ascii="Times" w:eastAsiaTheme="minorEastAsia" w:hAnsi="Times" w:cs="Times"/>
                <w:color w:val="auto"/>
                <w:sz w:val="24"/>
                <w:szCs w:val="24"/>
                <w:highlight w:val="yellow"/>
                <w:lang w:bidi="ar-SA"/>
              </w:rPr>
              <w:t xml:space="preserve"> is already in database</w:t>
            </w:r>
          </w:p>
        </w:tc>
        <w:tc>
          <w:tcPr>
            <w:tcW w:w="1296" w:type="dxa"/>
            <w:vAlign w:val="center"/>
          </w:tcPr>
          <w:p w14:paraId="7F0EC0BD" w14:textId="77777777" w:rsidR="0066586A" w:rsidRPr="00295259" w:rsidRDefault="001351DE"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expResult</w:t>
            </w:r>
            <w:proofErr w:type="spellEnd"/>
          </w:p>
        </w:tc>
      </w:tr>
    </w:tbl>
    <w:p w14:paraId="00C2E4B2" w14:textId="77777777" w:rsidR="001F1E97" w:rsidRPr="00295259" w:rsidRDefault="001F1E97" w:rsidP="001F1E97">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FCC308B" w14:textId="77777777" w:rsidR="001351DE" w:rsidRPr="00295259" w:rsidRDefault="008C4736" w:rsidP="00FE50CD">
      <w:pPr>
        <w:pStyle w:val="Heading3"/>
        <w:rPr>
          <w:rFonts w:ascii="Times New Roman" w:eastAsiaTheme="minorEastAsia" w:hAnsi="Times New Roman" w:cs="Times New Roman"/>
          <w:color w:val="auto"/>
          <w:sz w:val="24"/>
          <w:szCs w:val="24"/>
          <w:lang w:bidi="ar-SA"/>
        </w:rPr>
      </w:pPr>
      <w:bookmarkStart w:id="172" w:name="_Toc394490882"/>
      <w:r w:rsidRPr="00295259">
        <w:rPr>
          <w:rFonts w:ascii="Times New Roman" w:eastAsiaTheme="minorEastAsia" w:hAnsi="Times New Roman" w:cs="Times New Roman"/>
          <w:color w:val="auto"/>
          <w:sz w:val="24"/>
          <w:szCs w:val="24"/>
          <w:lang w:bidi="ar-SA"/>
        </w:rPr>
        <w:t xml:space="preserve">Unit Test Case 07 (UTC-07): </w:t>
      </w:r>
      <w:proofErr w:type="spellStart"/>
      <w:r w:rsidR="001351DE" w:rsidRPr="00295259">
        <w:rPr>
          <w:rFonts w:ascii="Times New Roman" w:eastAsiaTheme="minorEastAsia" w:hAnsi="Times New Roman" w:cs="Times New Roman"/>
          <w:color w:val="auto"/>
          <w:sz w:val="24"/>
          <w:szCs w:val="24"/>
          <w:lang w:bidi="ar-SA"/>
        </w:rPr>
        <w:t>testget_</w:t>
      </w:r>
      <w:proofErr w:type="gramStart"/>
      <w:r w:rsidR="001351DE" w:rsidRPr="00295259">
        <w:rPr>
          <w:rFonts w:ascii="Times New Roman" w:eastAsiaTheme="minorEastAsia" w:hAnsi="Times New Roman" w:cs="Times New Roman"/>
          <w:color w:val="auto"/>
          <w:sz w:val="24"/>
          <w:szCs w:val="24"/>
          <w:lang w:bidi="ar-SA"/>
        </w:rPr>
        <w:t>db</w:t>
      </w:r>
      <w:proofErr w:type="spellEnd"/>
      <w:r w:rsidR="001351DE" w:rsidRPr="00295259">
        <w:rPr>
          <w:rFonts w:ascii="Times New Roman" w:eastAsiaTheme="minorEastAsia" w:hAnsi="Times New Roman" w:cs="Times New Roman"/>
          <w:color w:val="auto"/>
          <w:sz w:val="24"/>
          <w:szCs w:val="24"/>
          <w:lang w:bidi="ar-SA"/>
        </w:rPr>
        <w:t>()</w:t>
      </w:r>
      <w:bookmarkEnd w:id="172"/>
      <w:proofErr w:type="gramEnd"/>
    </w:p>
    <w:p w14:paraId="676F20F5" w14:textId="77777777" w:rsidR="001351DE" w:rsidRPr="00295259" w:rsidRDefault="001351DE" w:rsidP="001351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p w14:paraId="2D5041DA" w14:textId="7C03AFAE" w:rsidR="001351DE" w:rsidRPr="00295259" w:rsidRDefault="001351DE" w:rsidP="001351DE">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b/>
        <w:t xml:space="preserve">Test the function of get </w:t>
      </w:r>
      <w:r w:rsidR="00CE5951" w:rsidRPr="00295259">
        <w:rPr>
          <w:rFonts w:ascii="Times" w:eastAsiaTheme="minorEastAsia" w:hAnsi="Times" w:cs="Times"/>
          <w:color w:val="auto"/>
          <w:sz w:val="24"/>
          <w:szCs w:val="24"/>
          <w:lang w:bidi="ar-SA"/>
        </w:rPr>
        <w:t>dentists’</w:t>
      </w:r>
      <w:r w:rsidRPr="00295259">
        <w:rPr>
          <w:rFonts w:ascii="Times" w:eastAsiaTheme="minorEastAsia" w:hAnsi="Times" w:cs="Times"/>
          <w:color w:val="auto"/>
          <w:sz w:val="24"/>
          <w:szCs w:val="24"/>
          <w:lang w:bidi="ar-SA"/>
        </w:rPr>
        <w:t xml:space="preserve"> account data from database to view as a </w:t>
      </w:r>
      <w:proofErr w:type="gramStart"/>
      <w:r w:rsidRPr="00295259">
        <w:rPr>
          <w:rFonts w:ascii="Times" w:eastAsiaTheme="minorEastAsia" w:hAnsi="Times" w:cs="Times"/>
          <w:color w:val="auto"/>
          <w:sz w:val="24"/>
          <w:szCs w:val="24"/>
          <w:lang w:bidi="ar-SA"/>
        </w:rPr>
        <w:t>list</w:t>
      </w:r>
      <w:r w:rsidR="00812E72" w:rsidRPr="00295259">
        <w:rPr>
          <w:rFonts w:ascii="Times" w:eastAsiaTheme="minorEastAsia" w:hAnsi="Times" w:cs="Times"/>
          <w:color w:val="auto"/>
          <w:sz w:val="24"/>
          <w:szCs w:val="24"/>
          <w:lang w:bidi="ar-SA"/>
        </w:rPr>
        <w:t xml:space="preserve"> :</w:t>
      </w:r>
      <w:proofErr w:type="gramEnd"/>
      <w:r w:rsidR="00812E72" w:rsidRPr="00295259">
        <w:rPr>
          <w:rFonts w:ascii="Times" w:eastAsiaTheme="minorEastAsia" w:hAnsi="Times" w:cs="Times"/>
          <w:color w:val="auto"/>
          <w:sz w:val="24"/>
          <w:szCs w:val="24"/>
          <w:lang w:bidi="ar-SA"/>
        </w:rPr>
        <w:t xml:space="preserve"> </w:t>
      </w:r>
      <w:r w:rsidR="00812E72" w:rsidRPr="00295259">
        <w:rPr>
          <w:rFonts w:ascii="Times" w:eastAsiaTheme="minorEastAsia" w:hAnsi="Times" w:cs="Times"/>
          <w:color w:val="auto"/>
          <w:sz w:val="24"/>
          <w:szCs w:val="24"/>
          <w:highlight w:val="yellow"/>
          <w:lang w:bidi="ar-SA"/>
        </w:rPr>
        <w:t xml:space="preserve">public function </w:t>
      </w:r>
      <w:proofErr w:type="spellStart"/>
      <w:r w:rsidR="00812E72" w:rsidRPr="00295259">
        <w:rPr>
          <w:rFonts w:ascii="Times" w:eastAsiaTheme="minorEastAsia" w:hAnsi="Times" w:cs="Times"/>
          <w:color w:val="auto"/>
          <w:sz w:val="24"/>
          <w:szCs w:val="24"/>
          <w:highlight w:val="yellow"/>
          <w:lang w:bidi="ar-SA"/>
        </w:rPr>
        <w:t>get_db</w:t>
      </w:r>
      <w:proofErr w:type="spellEnd"/>
      <w:r w:rsidR="00812E72" w:rsidRPr="00295259">
        <w:rPr>
          <w:rFonts w:ascii="Times" w:eastAsiaTheme="minorEastAsia" w:hAnsi="Times" w:cs="Times"/>
          <w:color w:val="auto"/>
          <w:sz w:val="24"/>
          <w:szCs w:val="24"/>
          <w:highlight w:val="yellow"/>
          <w:lang w:bidi="ar-SA"/>
        </w:rPr>
        <w:t>()</w:t>
      </w:r>
    </w:p>
    <w:p w14:paraId="7AFB22C8" w14:textId="648C8F4E" w:rsidR="001351DE" w:rsidRPr="00295259" w:rsidRDefault="001351DE" w:rsidP="001351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Data:</w:t>
      </w:r>
      <w:r w:rsidR="00833C82" w:rsidRPr="00295259">
        <w:rPr>
          <w:rFonts w:ascii="Times" w:eastAsiaTheme="minorEastAsia" w:hAnsi="Times" w:cs="Times"/>
          <w:b/>
          <w:bCs/>
          <w:color w:val="auto"/>
          <w:sz w:val="24"/>
          <w:szCs w:val="24"/>
          <w:lang w:bidi="ar-SA"/>
        </w:rPr>
        <w:t xml:space="preserve"> Refer to </w:t>
      </w:r>
      <w:proofErr w:type="gramStart"/>
      <w:r w:rsidR="00833C82" w:rsidRPr="00295259">
        <w:rPr>
          <w:rFonts w:ascii="Times" w:eastAsiaTheme="minorEastAsia" w:hAnsi="Times" w:cs="Times"/>
          <w:b/>
          <w:bCs/>
          <w:color w:val="auto"/>
          <w:sz w:val="24"/>
          <w:szCs w:val="24"/>
          <w:lang w:bidi="ar-SA"/>
        </w:rPr>
        <w:t>Appendix(</w:t>
      </w:r>
      <w:proofErr w:type="gramEnd"/>
      <w:r w:rsidR="00833C82" w:rsidRPr="00295259">
        <w:rPr>
          <w:rFonts w:ascii="Times" w:eastAsiaTheme="minorEastAsia" w:hAnsi="Times" w:cs="Times"/>
          <w:b/>
          <w:bCs/>
          <w:color w:val="auto"/>
          <w:sz w:val="24"/>
          <w:szCs w:val="24"/>
          <w:lang w:bidi="ar-SA"/>
        </w:rPr>
        <w:t>p.68) for test data</w:t>
      </w:r>
    </w:p>
    <w:tbl>
      <w:tblPr>
        <w:tblStyle w:val="TableGrid"/>
        <w:tblW w:w="0" w:type="auto"/>
        <w:tblLook w:val="04A0" w:firstRow="1" w:lastRow="0" w:firstColumn="1" w:lastColumn="0" w:noHBand="0" w:noVBand="1"/>
      </w:tblPr>
      <w:tblGrid>
        <w:gridCol w:w="2838"/>
        <w:gridCol w:w="2090"/>
        <w:gridCol w:w="3588"/>
      </w:tblGrid>
      <w:tr w:rsidR="0057180E" w:rsidRPr="00295259" w14:paraId="71F520BC" w14:textId="77777777" w:rsidTr="0057180E">
        <w:tc>
          <w:tcPr>
            <w:tcW w:w="2838" w:type="dxa"/>
            <w:shd w:val="clear" w:color="auto" w:fill="D9D9D9" w:themeFill="background1" w:themeFillShade="D9"/>
            <w:vAlign w:val="center"/>
          </w:tcPr>
          <w:p w14:paraId="0F7243A7" w14:textId="77777777" w:rsidR="001351DE" w:rsidRPr="00295259"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Parameter name</w:t>
            </w:r>
          </w:p>
        </w:tc>
        <w:tc>
          <w:tcPr>
            <w:tcW w:w="2090" w:type="dxa"/>
            <w:shd w:val="clear" w:color="auto" w:fill="D9D9D9" w:themeFill="background1" w:themeFillShade="D9"/>
            <w:vAlign w:val="center"/>
          </w:tcPr>
          <w:p w14:paraId="2D9A0DD9" w14:textId="77777777" w:rsidR="001351DE" w:rsidRPr="00295259"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Parameter type</w:t>
            </w:r>
          </w:p>
        </w:tc>
        <w:tc>
          <w:tcPr>
            <w:tcW w:w="3588" w:type="dxa"/>
            <w:shd w:val="clear" w:color="auto" w:fill="D9D9D9" w:themeFill="background1" w:themeFillShade="D9"/>
            <w:vAlign w:val="center"/>
          </w:tcPr>
          <w:p w14:paraId="0A120FCF" w14:textId="77777777" w:rsidR="001351DE" w:rsidRPr="00295259"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Value</w:t>
            </w:r>
          </w:p>
        </w:tc>
      </w:tr>
      <w:tr w:rsidR="0057180E" w:rsidRPr="00295259" w14:paraId="0A74BE11" w14:textId="77777777" w:rsidTr="0057180E">
        <w:tc>
          <w:tcPr>
            <w:tcW w:w="2838" w:type="dxa"/>
            <w:vMerge w:val="restart"/>
            <w:vAlign w:val="center"/>
          </w:tcPr>
          <w:p w14:paraId="63F5B066" w14:textId="77777777" w:rsidR="001351DE" w:rsidRPr="00295259"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expResult</w:t>
            </w:r>
            <w:proofErr w:type="spellEnd"/>
          </w:p>
        </w:tc>
        <w:tc>
          <w:tcPr>
            <w:tcW w:w="2090" w:type="dxa"/>
            <w:vAlign w:val="center"/>
          </w:tcPr>
          <w:p w14:paraId="637D2CAB" w14:textId="77777777" w:rsidR="001351DE" w:rsidRPr="00295259"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Array[0]</w:t>
            </w:r>
          </w:p>
        </w:tc>
        <w:tc>
          <w:tcPr>
            <w:tcW w:w="3588" w:type="dxa"/>
            <w:vAlign w:val="center"/>
          </w:tcPr>
          <w:p w14:paraId="54278060" w14:textId="529152DA" w:rsidR="001351DE" w:rsidRPr="00295259" w:rsidRDefault="001351DE" w:rsidP="00CE5951">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295259">
              <w:rPr>
                <w:rFonts w:ascii="Times New Roman" w:hAnsi="Times New Roman" w:cs="Times New Roman"/>
                <w:color w:val="auto"/>
                <w:sz w:val="24"/>
                <w:szCs w:val="24"/>
                <w:shd w:val="clear" w:color="auto" w:fill="FFFFFF"/>
              </w:rPr>
              <w:t>[</w:t>
            </w:r>
            <w:proofErr w:type="spellStart"/>
            <w:r w:rsidR="00CE5951" w:rsidRPr="00295259">
              <w:rPr>
                <w:rFonts w:ascii="Times New Roman" w:hAnsi="Times New Roman" w:cs="Times New Roman"/>
                <w:color w:val="auto"/>
                <w:sz w:val="24"/>
                <w:szCs w:val="24"/>
                <w:shd w:val="clear" w:color="auto" w:fill="FFFFFF"/>
              </w:rPr>
              <w:t>dentist</w:t>
            </w:r>
            <w:r w:rsidRPr="00295259">
              <w:rPr>
                <w:rFonts w:ascii="Times New Roman" w:hAnsi="Times New Roman" w:cs="Times New Roman"/>
                <w:color w:val="auto"/>
                <w:sz w:val="24"/>
                <w:szCs w:val="24"/>
                <w:shd w:val="clear" w:color="auto" w:fill="FFFFFF"/>
              </w:rPr>
              <w:t>ID</w:t>
            </w:r>
            <w:proofErr w:type="spellEnd"/>
            <w:r w:rsidRPr="00295259">
              <w:rPr>
                <w:rFonts w:ascii="Times New Roman" w:hAnsi="Times New Roman" w:cs="Times New Roman"/>
                <w:color w:val="auto"/>
                <w:sz w:val="24"/>
                <w:szCs w:val="24"/>
                <w:shd w:val="clear" w:color="auto" w:fill="FFFFFF"/>
              </w:rPr>
              <w:t xml:space="preserve">] =&gt; </w:t>
            </w:r>
            <w:r w:rsidR="00CE5951" w:rsidRPr="00295259">
              <w:rPr>
                <w:rFonts w:ascii="Times New Roman" w:hAnsi="Times New Roman" w:cs="Times New Roman"/>
                <w:color w:val="auto"/>
                <w:sz w:val="24"/>
                <w:szCs w:val="24"/>
                <w:shd w:val="clear" w:color="auto" w:fill="FFFFFF"/>
              </w:rPr>
              <w:t>D001</w:t>
            </w:r>
            <w:r w:rsidR="00BD0978" w:rsidRPr="00295259">
              <w:rPr>
                <w:rFonts w:ascii="Times New Roman" w:hAnsi="Times New Roman" w:cs="Times New Roman"/>
                <w:color w:val="auto"/>
                <w:sz w:val="24"/>
                <w:szCs w:val="24"/>
                <w:shd w:val="clear" w:color="auto" w:fill="FFFFFF"/>
              </w:rPr>
              <w:t xml:space="preserve">    </w:t>
            </w:r>
            <w:r w:rsidRPr="00295259">
              <w:rPr>
                <w:rFonts w:ascii="Times New Roman" w:hAnsi="Times New Roman" w:cs="Times New Roman"/>
                <w:color w:val="auto"/>
                <w:sz w:val="24"/>
                <w:szCs w:val="24"/>
                <w:shd w:val="clear" w:color="auto" w:fill="FFFFFF"/>
              </w:rPr>
              <w:t xml:space="preserve">    </w:t>
            </w:r>
            <w:r w:rsidR="00EC734B" w:rsidRPr="00295259">
              <w:rPr>
                <w:rFonts w:ascii="Times New Roman" w:hAnsi="Times New Roman" w:cs="Times New Roman"/>
                <w:color w:val="auto"/>
                <w:sz w:val="24"/>
                <w:szCs w:val="24"/>
                <w:shd w:val="clear" w:color="auto" w:fill="FFFFFF"/>
              </w:rPr>
              <w:t xml:space="preserve"> </w:t>
            </w:r>
            <w:r w:rsidRPr="00295259">
              <w:rPr>
                <w:rFonts w:ascii="Times New Roman" w:hAnsi="Times New Roman" w:cs="Times New Roman"/>
                <w:color w:val="auto"/>
                <w:sz w:val="24"/>
                <w:szCs w:val="24"/>
                <w:shd w:val="clear" w:color="auto" w:fill="FFFFFF"/>
              </w:rPr>
              <w:t xml:space="preserve">  [</w:t>
            </w:r>
            <w:r w:rsidR="00EC734B" w:rsidRPr="00295259">
              <w:rPr>
                <w:rFonts w:ascii="Times New Roman" w:hAnsi="Times New Roman" w:cs="Times New Roman"/>
                <w:color w:val="auto"/>
                <w:sz w:val="24"/>
                <w:szCs w:val="24"/>
                <w:shd w:val="clear" w:color="auto" w:fill="FFFFFF"/>
              </w:rPr>
              <w:t>password</w:t>
            </w:r>
            <w:r w:rsidRPr="00295259">
              <w:rPr>
                <w:rFonts w:ascii="Times New Roman" w:hAnsi="Times New Roman" w:cs="Times New Roman"/>
                <w:color w:val="auto"/>
                <w:sz w:val="24"/>
                <w:szCs w:val="24"/>
                <w:shd w:val="clear" w:color="auto" w:fill="FFFFFF"/>
              </w:rPr>
              <w:t xml:space="preserve">] =&gt; </w:t>
            </w:r>
            <w:r w:rsidR="00BD0978" w:rsidRPr="00295259">
              <w:rPr>
                <w:rFonts w:ascii="Times New Roman" w:hAnsi="Times New Roman" w:cs="Times New Roman"/>
                <w:color w:val="auto"/>
                <w:sz w:val="24"/>
                <w:szCs w:val="24"/>
                <w:shd w:val="clear" w:color="auto" w:fill="FFFFFF"/>
              </w:rPr>
              <w:t>1234</w:t>
            </w:r>
            <w:r w:rsidRPr="00295259">
              <w:rPr>
                <w:rFonts w:ascii="Times New Roman" w:hAnsi="Times New Roman" w:cs="Times New Roman"/>
                <w:color w:val="auto"/>
                <w:sz w:val="24"/>
                <w:szCs w:val="24"/>
                <w:shd w:val="clear" w:color="auto" w:fill="FFFFFF"/>
              </w:rPr>
              <w:t xml:space="preserve">                    [</w:t>
            </w:r>
            <w:proofErr w:type="spellStart"/>
            <w:r w:rsidR="00976EA9" w:rsidRPr="00295259">
              <w:rPr>
                <w:rFonts w:ascii="Times New Roman" w:hAnsi="Times New Roman" w:cs="Times New Roman"/>
                <w:color w:val="auto"/>
                <w:sz w:val="24"/>
                <w:szCs w:val="24"/>
                <w:shd w:val="clear" w:color="auto" w:fill="FFFFFF"/>
              </w:rPr>
              <w:t>f_name</w:t>
            </w:r>
            <w:proofErr w:type="spellEnd"/>
            <w:r w:rsidRPr="00295259">
              <w:rPr>
                <w:rFonts w:ascii="Times New Roman" w:hAnsi="Times New Roman" w:cs="Times New Roman"/>
                <w:color w:val="auto"/>
                <w:sz w:val="24"/>
                <w:szCs w:val="24"/>
                <w:shd w:val="clear" w:color="auto" w:fill="FFFFFF"/>
              </w:rPr>
              <w:t xml:space="preserve">] =&gt; </w:t>
            </w:r>
            <w:r w:rsidR="00CE5951" w:rsidRPr="00295259">
              <w:rPr>
                <w:rFonts w:ascii="Times New Roman" w:hAnsi="Times New Roman" w:cs="Times New Roman"/>
                <w:color w:val="auto"/>
                <w:sz w:val="24"/>
                <w:szCs w:val="24"/>
                <w:shd w:val="clear" w:color="auto" w:fill="FFFFFF"/>
              </w:rPr>
              <w:t>Donald</w:t>
            </w:r>
            <w:r w:rsidR="0057180E" w:rsidRPr="00295259">
              <w:rPr>
                <w:rFonts w:ascii="Times New Roman" w:hAnsi="Times New Roman" w:cs="Times New Roman"/>
                <w:color w:val="auto"/>
                <w:sz w:val="24"/>
                <w:szCs w:val="24"/>
                <w:shd w:val="clear" w:color="auto" w:fill="FFFFFF"/>
              </w:rPr>
              <w:t xml:space="preserve">         </w:t>
            </w:r>
            <w:r w:rsidR="00CE5951" w:rsidRPr="00295259">
              <w:rPr>
                <w:rFonts w:ascii="Times New Roman" w:hAnsi="Times New Roman" w:cs="Times New Roman"/>
                <w:color w:val="auto"/>
                <w:sz w:val="24"/>
                <w:szCs w:val="24"/>
                <w:shd w:val="clear" w:color="auto" w:fill="FFFFFF"/>
              </w:rPr>
              <w:t xml:space="preserve"> </w:t>
            </w:r>
            <w:r w:rsidRPr="00295259">
              <w:rPr>
                <w:rFonts w:ascii="Times New Roman" w:hAnsi="Times New Roman" w:cs="Times New Roman"/>
                <w:color w:val="auto"/>
                <w:sz w:val="24"/>
                <w:szCs w:val="24"/>
                <w:shd w:val="clear" w:color="auto" w:fill="FFFFFF"/>
              </w:rPr>
              <w:t>[</w:t>
            </w:r>
            <w:proofErr w:type="spellStart"/>
            <w:r w:rsidR="00254CD7" w:rsidRPr="00295259">
              <w:rPr>
                <w:rFonts w:ascii="Times New Roman" w:hAnsi="Times New Roman" w:cs="Times New Roman"/>
                <w:color w:val="auto"/>
                <w:sz w:val="24"/>
                <w:szCs w:val="24"/>
                <w:shd w:val="clear" w:color="auto" w:fill="FFFFFF"/>
              </w:rPr>
              <w:t>l_name</w:t>
            </w:r>
            <w:proofErr w:type="spellEnd"/>
            <w:r w:rsidRPr="00295259">
              <w:rPr>
                <w:rFonts w:ascii="Times New Roman" w:hAnsi="Times New Roman" w:cs="Times New Roman"/>
                <w:color w:val="auto"/>
                <w:sz w:val="24"/>
                <w:szCs w:val="24"/>
                <w:shd w:val="clear" w:color="auto" w:fill="FFFFFF"/>
              </w:rPr>
              <w:t xml:space="preserve">] =&gt; </w:t>
            </w:r>
            <w:r w:rsidR="00CE5951" w:rsidRPr="00295259">
              <w:rPr>
                <w:rFonts w:ascii="Times New Roman" w:hAnsi="Times New Roman" w:cs="Times New Roman"/>
                <w:color w:val="auto"/>
                <w:sz w:val="24"/>
                <w:szCs w:val="24"/>
                <w:shd w:val="clear" w:color="auto" w:fill="FFFFFF"/>
              </w:rPr>
              <w:t xml:space="preserve">Duck  </w:t>
            </w:r>
            <w:r w:rsidR="0057180E" w:rsidRPr="00295259">
              <w:rPr>
                <w:rFonts w:ascii="Times New Roman" w:hAnsi="Times New Roman" w:cs="Times New Roman"/>
                <w:color w:val="auto"/>
                <w:sz w:val="24"/>
                <w:szCs w:val="24"/>
                <w:shd w:val="clear" w:color="auto" w:fill="FFFFFF"/>
              </w:rPr>
              <w:t xml:space="preserve">        </w:t>
            </w:r>
            <w:r w:rsidR="00CE5951" w:rsidRPr="00295259">
              <w:rPr>
                <w:rFonts w:ascii="Times New Roman" w:hAnsi="Times New Roman" w:cs="Times New Roman"/>
                <w:color w:val="auto"/>
                <w:sz w:val="24"/>
                <w:szCs w:val="24"/>
                <w:shd w:val="clear" w:color="auto" w:fill="FFFFFF"/>
              </w:rPr>
              <w:t xml:space="preserve">  </w:t>
            </w:r>
            <w:r w:rsidRPr="00295259">
              <w:rPr>
                <w:rFonts w:ascii="Times New Roman" w:hAnsi="Times New Roman" w:cs="Times New Roman"/>
                <w:color w:val="auto"/>
                <w:sz w:val="24"/>
                <w:szCs w:val="24"/>
                <w:shd w:val="clear" w:color="auto" w:fill="FFFFFF"/>
              </w:rPr>
              <w:t>[</w:t>
            </w:r>
            <w:r w:rsidR="00254CD7" w:rsidRPr="00295259">
              <w:rPr>
                <w:rFonts w:ascii="Times New Roman" w:hAnsi="Times New Roman" w:cs="Times New Roman"/>
                <w:color w:val="auto"/>
                <w:sz w:val="24"/>
                <w:szCs w:val="24"/>
                <w:shd w:val="clear" w:color="auto" w:fill="FFFFFF"/>
              </w:rPr>
              <w:t>address</w:t>
            </w:r>
            <w:r w:rsidRPr="00295259">
              <w:rPr>
                <w:rFonts w:ascii="Times New Roman" w:hAnsi="Times New Roman" w:cs="Times New Roman"/>
                <w:color w:val="auto"/>
                <w:sz w:val="24"/>
                <w:szCs w:val="24"/>
                <w:shd w:val="clear" w:color="auto" w:fill="FFFFFF"/>
              </w:rPr>
              <w:t xml:space="preserve">] =&gt; </w:t>
            </w:r>
            <w:proofErr w:type="spellStart"/>
            <w:r w:rsidR="00CE5951" w:rsidRPr="00295259">
              <w:rPr>
                <w:rFonts w:ascii="Times New Roman" w:hAnsi="Times New Roman" w:cs="Times New Roman"/>
                <w:color w:val="auto"/>
                <w:sz w:val="24"/>
                <w:szCs w:val="24"/>
                <w:shd w:val="clear" w:color="auto" w:fill="FFFFFF"/>
              </w:rPr>
              <w:t>Chaingmai</w:t>
            </w:r>
            <w:proofErr w:type="spellEnd"/>
            <w:r w:rsidR="00CE5951" w:rsidRPr="00295259">
              <w:rPr>
                <w:rFonts w:ascii="Times New Roman" w:hAnsi="Times New Roman" w:cs="Times New Roman"/>
                <w:color w:val="auto"/>
                <w:sz w:val="24"/>
                <w:szCs w:val="24"/>
                <w:shd w:val="clear" w:color="auto" w:fill="FFFFFF"/>
              </w:rPr>
              <w:t xml:space="preserve"> Thailand                      </w:t>
            </w:r>
            <w:r w:rsidRPr="00295259">
              <w:rPr>
                <w:rFonts w:ascii="Times New Roman" w:hAnsi="Times New Roman" w:cs="Times New Roman"/>
                <w:color w:val="auto"/>
                <w:sz w:val="24"/>
                <w:szCs w:val="24"/>
                <w:shd w:val="clear" w:color="auto" w:fill="FFFFFF"/>
              </w:rPr>
              <w:t>[</w:t>
            </w:r>
            <w:r w:rsidR="00254CD7" w:rsidRPr="00295259">
              <w:rPr>
                <w:rFonts w:ascii="Times New Roman" w:hAnsi="Times New Roman" w:cs="Times New Roman"/>
                <w:color w:val="auto"/>
                <w:sz w:val="24"/>
                <w:szCs w:val="24"/>
                <w:shd w:val="clear" w:color="auto" w:fill="FFFFFF"/>
              </w:rPr>
              <w:t>email</w:t>
            </w:r>
            <w:r w:rsidRPr="00295259">
              <w:rPr>
                <w:rFonts w:ascii="Times New Roman" w:hAnsi="Times New Roman" w:cs="Times New Roman"/>
                <w:color w:val="auto"/>
                <w:sz w:val="24"/>
                <w:szCs w:val="24"/>
                <w:shd w:val="clear" w:color="auto" w:fill="FFFFFF"/>
              </w:rPr>
              <w:t xml:space="preserve">] =&gt; </w:t>
            </w:r>
            <w:r w:rsidR="00CE5951" w:rsidRPr="00295259">
              <w:rPr>
                <w:rFonts w:ascii="Times New Roman" w:hAnsi="Times New Roman" w:cs="Times New Roman"/>
                <w:color w:val="auto"/>
                <w:sz w:val="24"/>
                <w:szCs w:val="24"/>
                <w:shd w:val="clear" w:color="auto" w:fill="FFFFFF"/>
              </w:rPr>
              <w:t xml:space="preserve">DD@gmail.com </w:t>
            </w:r>
            <w:r w:rsidR="0057180E" w:rsidRPr="00295259">
              <w:rPr>
                <w:rFonts w:ascii="Times New Roman" w:hAnsi="Times New Roman" w:cs="Times New Roman"/>
                <w:color w:val="auto"/>
                <w:sz w:val="24"/>
                <w:szCs w:val="24"/>
                <w:shd w:val="clear" w:color="auto" w:fill="FFFFFF"/>
              </w:rPr>
              <w:t xml:space="preserve">      </w:t>
            </w:r>
            <w:r w:rsidR="00CE5951" w:rsidRPr="00295259">
              <w:rPr>
                <w:rFonts w:ascii="Times New Roman" w:hAnsi="Times New Roman" w:cs="Times New Roman"/>
                <w:color w:val="auto"/>
                <w:sz w:val="24"/>
                <w:szCs w:val="24"/>
                <w:shd w:val="clear" w:color="auto" w:fill="FFFFFF"/>
              </w:rPr>
              <w:t xml:space="preserve">  </w:t>
            </w:r>
            <w:r w:rsidRPr="00295259">
              <w:rPr>
                <w:rFonts w:ascii="Times New Roman" w:hAnsi="Times New Roman" w:cs="Times New Roman"/>
                <w:color w:val="auto"/>
                <w:sz w:val="24"/>
                <w:szCs w:val="24"/>
                <w:shd w:val="clear" w:color="auto" w:fill="FFFFFF"/>
              </w:rPr>
              <w:t>[</w:t>
            </w:r>
            <w:proofErr w:type="spellStart"/>
            <w:r w:rsidR="00CE5951" w:rsidRPr="00295259">
              <w:rPr>
                <w:rFonts w:ascii="Times New Roman" w:hAnsi="Times New Roman" w:cs="Times New Roman"/>
                <w:color w:val="auto"/>
                <w:sz w:val="24"/>
                <w:szCs w:val="24"/>
                <w:shd w:val="clear" w:color="auto" w:fill="FFFFFF"/>
              </w:rPr>
              <w:t>tel</w:t>
            </w:r>
            <w:proofErr w:type="spellEnd"/>
            <w:r w:rsidRPr="00295259">
              <w:rPr>
                <w:rFonts w:ascii="Times New Roman" w:hAnsi="Times New Roman" w:cs="Times New Roman"/>
                <w:color w:val="auto"/>
                <w:sz w:val="24"/>
                <w:szCs w:val="24"/>
                <w:shd w:val="clear" w:color="auto" w:fill="FFFFFF"/>
              </w:rPr>
              <w:t xml:space="preserve">] =&gt; </w:t>
            </w:r>
            <w:r w:rsidR="00CE5951" w:rsidRPr="00295259">
              <w:rPr>
                <w:rFonts w:ascii="Times New Roman" w:hAnsi="Times New Roman" w:cs="Times New Roman"/>
                <w:color w:val="auto"/>
                <w:sz w:val="24"/>
                <w:szCs w:val="24"/>
                <w:shd w:val="clear" w:color="auto" w:fill="FFFFFF"/>
              </w:rPr>
              <w:t xml:space="preserve">0810000000 </w:t>
            </w:r>
            <w:r w:rsidR="0057180E" w:rsidRPr="00295259">
              <w:rPr>
                <w:rFonts w:ascii="Times New Roman" w:hAnsi="Times New Roman" w:cs="Times New Roman"/>
                <w:color w:val="auto"/>
                <w:sz w:val="24"/>
                <w:szCs w:val="24"/>
                <w:shd w:val="clear" w:color="auto" w:fill="FFFFFF"/>
              </w:rPr>
              <w:t xml:space="preserve">         [submit] =&gt; Submit</w:t>
            </w:r>
          </w:p>
        </w:tc>
      </w:tr>
      <w:tr w:rsidR="0057180E" w:rsidRPr="00295259" w14:paraId="333F25BE" w14:textId="77777777" w:rsidTr="0057180E">
        <w:trPr>
          <w:trHeight w:val="2724"/>
        </w:trPr>
        <w:tc>
          <w:tcPr>
            <w:tcW w:w="2838" w:type="dxa"/>
            <w:vMerge/>
            <w:vAlign w:val="center"/>
          </w:tcPr>
          <w:p w14:paraId="3BAC47D3" w14:textId="77777777" w:rsidR="002B4859" w:rsidRPr="00295259" w:rsidRDefault="002B4859"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090" w:type="dxa"/>
            <w:vAlign w:val="center"/>
          </w:tcPr>
          <w:p w14:paraId="5B4C4597" w14:textId="77777777" w:rsidR="002B4859" w:rsidRPr="00295259" w:rsidRDefault="002B4859"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Array[1]</w:t>
            </w:r>
          </w:p>
        </w:tc>
        <w:tc>
          <w:tcPr>
            <w:tcW w:w="3588" w:type="dxa"/>
            <w:vAlign w:val="center"/>
          </w:tcPr>
          <w:p w14:paraId="181686D4" w14:textId="1CB436A1" w:rsidR="002B4859" w:rsidRPr="00295259" w:rsidRDefault="002B4859" w:rsidP="002F1AF9">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New Roman" w:hAnsi="Times New Roman" w:cs="Times New Roman"/>
                <w:color w:val="auto"/>
                <w:sz w:val="24"/>
                <w:szCs w:val="24"/>
                <w:shd w:val="clear" w:color="auto" w:fill="FFFFFF"/>
              </w:rPr>
              <w:t>[</w:t>
            </w:r>
            <w:proofErr w:type="spellStart"/>
            <w:r w:rsidRPr="00295259">
              <w:rPr>
                <w:rFonts w:ascii="Times New Roman" w:hAnsi="Times New Roman" w:cs="Times New Roman"/>
                <w:color w:val="auto"/>
                <w:sz w:val="24"/>
                <w:szCs w:val="24"/>
                <w:shd w:val="clear" w:color="auto" w:fill="FFFFFF"/>
              </w:rPr>
              <w:t>dentistID</w:t>
            </w:r>
            <w:proofErr w:type="spellEnd"/>
            <w:r w:rsidRPr="00295259">
              <w:rPr>
                <w:rFonts w:ascii="Times New Roman" w:hAnsi="Times New Roman" w:cs="Times New Roman"/>
                <w:color w:val="auto"/>
                <w:sz w:val="24"/>
                <w:szCs w:val="24"/>
                <w:shd w:val="clear" w:color="auto" w:fill="FFFFFF"/>
              </w:rPr>
              <w:t>] =&gt; D002          [password] =&gt; 6789                    [</w:t>
            </w:r>
            <w:proofErr w:type="spellStart"/>
            <w:r w:rsidRPr="00295259">
              <w:rPr>
                <w:rFonts w:ascii="Times New Roman" w:hAnsi="Times New Roman" w:cs="Times New Roman"/>
                <w:color w:val="auto"/>
                <w:sz w:val="24"/>
                <w:szCs w:val="24"/>
                <w:shd w:val="clear" w:color="auto" w:fill="FFFFFF"/>
              </w:rPr>
              <w:t>f_name</w:t>
            </w:r>
            <w:proofErr w:type="spellEnd"/>
            <w:r w:rsidRPr="00295259">
              <w:rPr>
                <w:rFonts w:ascii="Times New Roman" w:hAnsi="Times New Roman" w:cs="Times New Roman"/>
                <w:color w:val="auto"/>
                <w:sz w:val="24"/>
                <w:szCs w:val="24"/>
                <w:shd w:val="clear" w:color="auto" w:fill="FFFFFF"/>
              </w:rPr>
              <w:t xml:space="preserve">] =&gt; Daisy </w:t>
            </w:r>
            <w:r w:rsidR="0057180E" w:rsidRPr="00295259">
              <w:rPr>
                <w:rFonts w:ascii="Times New Roman" w:hAnsi="Times New Roman" w:cs="Times New Roman"/>
                <w:color w:val="auto"/>
                <w:sz w:val="24"/>
                <w:szCs w:val="24"/>
                <w:shd w:val="clear" w:color="auto" w:fill="FFFFFF"/>
              </w:rPr>
              <w:t xml:space="preserve">          </w:t>
            </w:r>
            <w:r w:rsidRPr="00295259">
              <w:rPr>
                <w:rFonts w:ascii="Times New Roman" w:hAnsi="Times New Roman" w:cs="Times New Roman"/>
                <w:color w:val="auto"/>
                <w:sz w:val="24"/>
                <w:szCs w:val="24"/>
                <w:shd w:val="clear" w:color="auto" w:fill="FFFFFF"/>
              </w:rPr>
              <w:t xml:space="preserve"> [</w:t>
            </w:r>
            <w:proofErr w:type="spellStart"/>
            <w:r w:rsidRPr="00295259">
              <w:rPr>
                <w:rFonts w:ascii="Times New Roman" w:hAnsi="Times New Roman" w:cs="Times New Roman"/>
                <w:color w:val="auto"/>
                <w:sz w:val="24"/>
                <w:szCs w:val="24"/>
                <w:shd w:val="clear" w:color="auto" w:fill="FFFFFF"/>
              </w:rPr>
              <w:t>l_name</w:t>
            </w:r>
            <w:proofErr w:type="spellEnd"/>
            <w:r w:rsidRPr="00295259">
              <w:rPr>
                <w:rFonts w:ascii="Times New Roman" w:hAnsi="Times New Roman" w:cs="Times New Roman"/>
                <w:color w:val="auto"/>
                <w:sz w:val="24"/>
                <w:szCs w:val="24"/>
                <w:shd w:val="clear" w:color="auto" w:fill="FFFFFF"/>
              </w:rPr>
              <w:t xml:space="preserve">] =&gt; Duck   </w:t>
            </w:r>
            <w:r w:rsidR="0057180E" w:rsidRPr="00295259">
              <w:rPr>
                <w:rFonts w:ascii="Times New Roman" w:hAnsi="Times New Roman" w:cs="Times New Roman"/>
                <w:color w:val="auto"/>
                <w:sz w:val="24"/>
                <w:szCs w:val="24"/>
                <w:shd w:val="clear" w:color="auto" w:fill="FFFFFF"/>
              </w:rPr>
              <w:t xml:space="preserve">         </w:t>
            </w:r>
            <w:r w:rsidRPr="00295259">
              <w:rPr>
                <w:rFonts w:ascii="Times New Roman" w:hAnsi="Times New Roman" w:cs="Times New Roman"/>
                <w:color w:val="auto"/>
                <w:sz w:val="24"/>
                <w:szCs w:val="24"/>
                <w:shd w:val="clear" w:color="auto" w:fill="FFFFFF"/>
              </w:rPr>
              <w:t xml:space="preserve"> [address] =&gt; New </w:t>
            </w:r>
            <w:proofErr w:type="spellStart"/>
            <w:r w:rsidRPr="00295259">
              <w:rPr>
                <w:rFonts w:ascii="Times New Roman" w:hAnsi="Times New Roman" w:cs="Times New Roman"/>
                <w:color w:val="auto"/>
                <w:sz w:val="24"/>
                <w:szCs w:val="24"/>
                <w:shd w:val="clear" w:color="auto" w:fill="FFFFFF"/>
              </w:rPr>
              <w:t>York,USA</w:t>
            </w:r>
            <w:proofErr w:type="spellEnd"/>
            <w:r w:rsidRPr="00295259">
              <w:rPr>
                <w:rFonts w:ascii="Times New Roman" w:hAnsi="Times New Roman" w:cs="Times New Roman"/>
                <w:color w:val="auto"/>
                <w:sz w:val="24"/>
                <w:szCs w:val="24"/>
                <w:shd w:val="clear" w:color="auto" w:fill="FFFFFF"/>
              </w:rPr>
              <w:t xml:space="preserve">                  [email] =&gt; D_lady@hotmail.com      [</w:t>
            </w:r>
            <w:proofErr w:type="spellStart"/>
            <w:r w:rsidRPr="00295259">
              <w:rPr>
                <w:rFonts w:ascii="Times New Roman" w:hAnsi="Times New Roman" w:cs="Times New Roman"/>
                <w:color w:val="auto"/>
                <w:sz w:val="24"/>
                <w:szCs w:val="24"/>
                <w:shd w:val="clear" w:color="auto" w:fill="FFFFFF"/>
              </w:rPr>
              <w:t>tel</w:t>
            </w:r>
            <w:proofErr w:type="spellEnd"/>
            <w:r w:rsidRPr="00295259">
              <w:rPr>
                <w:rFonts w:ascii="Times New Roman" w:hAnsi="Times New Roman" w:cs="Times New Roman"/>
                <w:color w:val="auto"/>
                <w:sz w:val="24"/>
                <w:szCs w:val="24"/>
                <w:shd w:val="clear" w:color="auto" w:fill="FFFFFF"/>
              </w:rPr>
              <w:t xml:space="preserve">] =&gt; 0810000001 </w:t>
            </w:r>
            <w:r w:rsidR="0057180E" w:rsidRPr="00295259">
              <w:rPr>
                <w:rFonts w:ascii="Times" w:eastAsiaTheme="minorEastAsia" w:hAnsi="Times" w:cs="Times"/>
                <w:color w:val="auto"/>
                <w:sz w:val="24"/>
                <w:szCs w:val="24"/>
                <w:lang w:bidi="ar-SA"/>
              </w:rPr>
              <w:t xml:space="preserve">            [submit] =&gt; submit</w:t>
            </w:r>
          </w:p>
        </w:tc>
      </w:tr>
    </w:tbl>
    <w:p w14:paraId="02BC8298" w14:textId="77777777" w:rsidR="001351DE" w:rsidRPr="00295259" w:rsidRDefault="001351DE" w:rsidP="001351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1351DE" w:rsidRPr="00295259" w14:paraId="70875EA3" w14:textId="77777777" w:rsidTr="00651001">
        <w:trPr>
          <w:trHeight w:val="1042"/>
        </w:trPr>
        <w:tc>
          <w:tcPr>
            <w:tcW w:w="493" w:type="dxa"/>
            <w:shd w:val="clear" w:color="auto" w:fill="D9D9D9" w:themeFill="background1" w:themeFillShade="D9"/>
            <w:vAlign w:val="center"/>
          </w:tcPr>
          <w:p w14:paraId="14EAA902" w14:textId="77777777" w:rsidR="001351DE" w:rsidRPr="00295259"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14:paraId="09627684" w14:textId="77777777" w:rsidR="001351DE" w:rsidRPr="00295259"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14:paraId="216966B2" w14:textId="77777777" w:rsidR="001351DE" w:rsidRPr="00295259"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14:paraId="63956BBE" w14:textId="77777777" w:rsidR="001351DE" w:rsidRPr="00295259"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14:paraId="765330E3" w14:textId="77777777" w:rsidR="001351DE" w:rsidRPr="00295259"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Expected</w:t>
            </w:r>
          </w:p>
        </w:tc>
      </w:tr>
      <w:tr w:rsidR="001351DE" w:rsidRPr="00295259" w14:paraId="0DE1C9D0" w14:textId="77777777" w:rsidTr="00651001">
        <w:tc>
          <w:tcPr>
            <w:tcW w:w="493" w:type="dxa"/>
            <w:vAlign w:val="center"/>
          </w:tcPr>
          <w:p w14:paraId="14467BE5" w14:textId="77777777" w:rsidR="001351DE" w:rsidRPr="00295259"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1</w:t>
            </w:r>
          </w:p>
        </w:tc>
        <w:tc>
          <w:tcPr>
            <w:tcW w:w="3584" w:type="dxa"/>
            <w:vAlign w:val="center"/>
          </w:tcPr>
          <w:p w14:paraId="6F0BAA39" w14:textId="42AC05F1" w:rsidR="001351DE" w:rsidRPr="00295259" w:rsidRDefault="001351DE" w:rsidP="00813814">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 xml:space="preserve">Test </w:t>
            </w:r>
            <w:r w:rsidR="00651001" w:rsidRPr="00295259">
              <w:rPr>
                <w:rFonts w:ascii="Times" w:eastAsiaTheme="minorEastAsia" w:hAnsi="Times" w:cs="Times"/>
                <w:color w:val="auto"/>
                <w:sz w:val="24"/>
                <w:szCs w:val="24"/>
                <w:lang w:bidi="ar-SA"/>
              </w:rPr>
              <w:t xml:space="preserve">view all </w:t>
            </w:r>
            <w:r w:rsidR="00813814" w:rsidRPr="00295259">
              <w:rPr>
                <w:rFonts w:ascii="Times" w:eastAsiaTheme="minorEastAsia" w:hAnsi="Times" w:cs="Times"/>
                <w:color w:val="auto"/>
                <w:sz w:val="24"/>
                <w:szCs w:val="24"/>
                <w:lang w:bidi="ar-SA"/>
              </w:rPr>
              <w:t>dentist</w:t>
            </w:r>
            <w:r w:rsidRPr="00295259">
              <w:rPr>
                <w:rFonts w:ascii="Times" w:eastAsiaTheme="minorEastAsia" w:hAnsi="Times" w:cs="Times"/>
                <w:color w:val="auto"/>
                <w:sz w:val="24"/>
                <w:szCs w:val="24"/>
                <w:lang w:bidi="ar-SA"/>
              </w:rPr>
              <w:t xml:space="preserve"> list</w:t>
            </w:r>
          </w:p>
        </w:tc>
        <w:tc>
          <w:tcPr>
            <w:tcW w:w="1701" w:type="dxa"/>
            <w:vAlign w:val="center"/>
          </w:tcPr>
          <w:p w14:paraId="2D8E4917" w14:textId="77777777" w:rsidR="001351DE" w:rsidRPr="00295259" w:rsidRDefault="001351DE"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
        </w:tc>
        <w:tc>
          <w:tcPr>
            <w:tcW w:w="1442" w:type="dxa"/>
            <w:vAlign w:val="center"/>
          </w:tcPr>
          <w:p w14:paraId="4696BEE9" w14:textId="3BEFCA67" w:rsidR="001351DE" w:rsidRPr="00295259" w:rsidRDefault="002B4859"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highlight w:val="yellow"/>
                <w:lang w:bidi="ar-SA"/>
              </w:rPr>
              <w:t>$</w:t>
            </w:r>
            <w:proofErr w:type="spellStart"/>
            <w:r w:rsidRPr="00295259">
              <w:rPr>
                <w:rFonts w:ascii="Times" w:eastAsiaTheme="minorEastAsia" w:hAnsi="Times" w:cs="Times"/>
                <w:color w:val="auto"/>
                <w:sz w:val="24"/>
                <w:szCs w:val="24"/>
                <w:highlight w:val="yellow"/>
                <w:lang w:bidi="ar-SA"/>
              </w:rPr>
              <w:t>expResult</w:t>
            </w:r>
            <w:proofErr w:type="spellEnd"/>
            <w:r w:rsidRPr="00295259">
              <w:rPr>
                <w:rFonts w:ascii="Times" w:eastAsiaTheme="minorEastAsia" w:hAnsi="Times" w:cs="Times"/>
                <w:color w:val="auto"/>
                <w:sz w:val="24"/>
                <w:szCs w:val="24"/>
                <w:highlight w:val="yellow"/>
                <w:lang w:bidi="ar-SA"/>
              </w:rPr>
              <w:t xml:space="preserve"> is already in database</w:t>
            </w:r>
          </w:p>
        </w:tc>
        <w:tc>
          <w:tcPr>
            <w:tcW w:w="1296" w:type="dxa"/>
            <w:vAlign w:val="center"/>
          </w:tcPr>
          <w:p w14:paraId="2026DC65" w14:textId="77777777" w:rsidR="001351DE" w:rsidRPr="00295259" w:rsidRDefault="001351DE"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expResult</w:t>
            </w:r>
            <w:proofErr w:type="spellEnd"/>
          </w:p>
        </w:tc>
      </w:tr>
    </w:tbl>
    <w:p w14:paraId="0D92F07D" w14:textId="77777777" w:rsidR="00651001" w:rsidRPr="00295259" w:rsidRDefault="000E7D24" w:rsidP="00FE50CD">
      <w:pPr>
        <w:pStyle w:val="Heading3"/>
        <w:rPr>
          <w:rFonts w:ascii="Times New Roman" w:eastAsiaTheme="minorEastAsia" w:hAnsi="Times New Roman" w:cs="Times New Roman"/>
          <w:color w:val="auto"/>
          <w:sz w:val="24"/>
          <w:szCs w:val="24"/>
          <w:lang w:bidi="ar-SA"/>
        </w:rPr>
      </w:pPr>
      <w:bookmarkStart w:id="173" w:name="_Toc394490883"/>
      <w:r w:rsidRPr="00295259">
        <w:rPr>
          <w:rFonts w:ascii="Times New Roman" w:eastAsiaTheme="minorEastAsia" w:hAnsi="Times New Roman" w:cs="Times New Roman"/>
          <w:color w:val="auto"/>
          <w:sz w:val="24"/>
          <w:szCs w:val="24"/>
          <w:lang w:bidi="ar-SA"/>
        </w:rPr>
        <w:lastRenderedPageBreak/>
        <w:t xml:space="preserve">Unit Test Case 08 (UTC-08): </w:t>
      </w:r>
      <w:proofErr w:type="spellStart"/>
      <w:r w:rsidR="00651001" w:rsidRPr="00295259">
        <w:rPr>
          <w:rFonts w:ascii="Times New Roman" w:eastAsiaTheme="minorEastAsia" w:hAnsi="Times New Roman" w:cs="Times New Roman"/>
          <w:color w:val="auto"/>
          <w:sz w:val="24"/>
          <w:szCs w:val="24"/>
          <w:lang w:bidi="ar-SA"/>
        </w:rPr>
        <w:t>testp_</w:t>
      </w:r>
      <w:proofErr w:type="gramStart"/>
      <w:r w:rsidR="00651001" w:rsidRPr="00295259">
        <w:rPr>
          <w:rFonts w:ascii="Times New Roman" w:eastAsiaTheme="minorEastAsia" w:hAnsi="Times New Roman" w:cs="Times New Roman"/>
          <w:color w:val="auto"/>
          <w:sz w:val="24"/>
          <w:szCs w:val="24"/>
          <w:lang w:bidi="ar-SA"/>
        </w:rPr>
        <w:t>register</w:t>
      </w:r>
      <w:proofErr w:type="spellEnd"/>
      <w:r w:rsidR="00651001" w:rsidRPr="00295259">
        <w:rPr>
          <w:rFonts w:ascii="Times New Roman" w:eastAsiaTheme="minorEastAsia" w:hAnsi="Times New Roman" w:cs="Times New Roman"/>
          <w:color w:val="auto"/>
          <w:sz w:val="24"/>
          <w:szCs w:val="24"/>
          <w:lang w:bidi="ar-SA"/>
        </w:rPr>
        <w:t>()</w:t>
      </w:r>
      <w:bookmarkEnd w:id="173"/>
      <w:proofErr w:type="gramEnd"/>
    </w:p>
    <w:p w14:paraId="5920931F" w14:textId="77777777" w:rsidR="00651001" w:rsidRPr="00295259" w:rsidRDefault="00651001"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p w14:paraId="51B8F071" w14:textId="1511EAA3" w:rsidR="00651001" w:rsidRPr="00295259" w:rsidRDefault="00882F0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b/>
        <w:t xml:space="preserve">Test register for patient function by officer and input all required </w:t>
      </w:r>
      <w:proofErr w:type="gramStart"/>
      <w:r w:rsidRPr="00295259">
        <w:rPr>
          <w:rFonts w:ascii="Times" w:eastAsiaTheme="minorEastAsia" w:hAnsi="Times" w:cs="Times"/>
          <w:color w:val="auto"/>
          <w:sz w:val="24"/>
          <w:szCs w:val="24"/>
          <w:lang w:bidi="ar-SA"/>
        </w:rPr>
        <w:t>data</w:t>
      </w:r>
      <w:r w:rsidR="00812E72" w:rsidRPr="00295259">
        <w:rPr>
          <w:rFonts w:ascii="Times" w:eastAsiaTheme="minorEastAsia" w:hAnsi="Times" w:cs="Times"/>
          <w:color w:val="auto"/>
          <w:sz w:val="24"/>
          <w:szCs w:val="24"/>
          <w:lang w:bidi="ar-SA"/>
        </w:rPr>
        <w:t xml:space="preserve"> :</w:t>
      </w:r>
      <w:proofErr w:type="gramEnd"/>
      <w:r w:rsidR="00812E72" w:rsidRPr="00295259">
        <w:rPr>
          <w:rFonts w:ascii="Times" w:eastAsiaTheme="minorEastAsia" w:hAnsi="Times" w:cs="Times"/>
          <w:color w:val="auto"/>
          <w:sz w:val="24"/>
          <w:szCs w:val="24"/>
          <w:lang w:bidi="ar-SA"/>
        </w:rPr>
        <w:t xml:space="preserve"> </w:t>
      </w:r>
      <w:r w:rsidR="00812E72" w:rsidRPr="00295259">
        <w:rPr>
          <w:rFonts w:ascii="Times" w:eastAsiaTheme="minorEastAsia" w:hAnsi="Times" w:cs="Times"/>
          <w:color w:val="auto"/>
          <w:sz w:val="24"/>
          <w:szCs w:val="24"/>
          <w:highlight w:val="yellow"/>
          <w:lang w:bidi="ar-SA"/>
        </w:rPr>
        <w:t xml:space="preserve">public function </w:t>
      </w:r>
      <w:proofErr w:type="spellStart"/>
      <w:r w:rsidR="00812E72" w:rsidRPr="00295259">
        <w:rPr>
          <w:rFonts w:ascii="Times" w:eastAsiaTheme="minorEastAsia" w:hAnsi="Times" w:cs="Times"/>
          <w:color w:val="auto"/>
          <w:sz w:val="24"/>
          <w:szCs w:val="24"/>
          <w:highlight w:val="yellow"/>
          <w:lang w:bidi="ar-SA"/>
        </w:rPr>
        <w:t>p_register</w:t>
      </w:r>
      <w:proofErr w:type="spellEnd"/>
      <w:r w:rsidR="00812E72" w:rsidRPr="00295259">
        <w:rPr>
          <w:rFonts w:ascii="Times" w:eastAsiaTheme="minorEastAsia" w:hAnsi="Times" w:cs="Times"/>
          <w:color w:val="auto"/>
          <w:sz w:val="24"/>
          <w:szCs w:val="24"/>
          <w:highlight w:val="yellow"/>
          <w:lang w:bidi="ar-SA"/>
        </w:rPr>
        <w:t>($data)</w:t>
      </w:r>
    </w:p>
    <w:p w14:paraId="3EECF345" w14:textId="7E0FF445" w:rsidR="00651001" w:rsidRPr="00295259" w:rsidRDefault="00651001"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Data:</w:t>
      </w:r>
      <w:r w:rsidR="003B5C24" w:rsidRPr="00295259">
        <w:rPr>
          <w:rFonts w:ascii="Times" w:eastAsiaTheme="minorEastAsia" w:hAnsi="Times" w:cs="Times"/>
          <w:b/>
          <w:bCs/>
          <w:color w:val="auto"/>
          <w:sz w:val="24"/>
          <w:szCs w:val="24"/>
          <w:lang w:bidi="ar-SA"/>
        </w:rPr>
        <w:t xml:space="preserve"> Refer to </w:t>
      </w:r>
      <w:proofErr w:type="gramStart"/>
      <w:r w:rsidR="003B5C24" w:rsidRPr="00295259">
        <w:rPr>
          <w:rFonts w:ascii="Times" w:eastAsiaTheme="minorEastAsia" w:hAnsi="Times" w:cs="Times"/>
          <w:b/>
          <w:bCs/>
          <w:color w:val="auto"/>
          <w:sz w:val="24"/>
          <w:szCs w:val="24"/>
          <w:lang w:bidi="ar-SA"/>
        </w:rPr>
        <w:t>Appendix(</w:t>
      </w:r>
      <w:proofErr w:type="gramEnd"/>
      <w:r w:rsidR="003B5C24" w:rsidRPr="00295259">
        <w:rPr>
          <w:rFonts w:ascii="Times" w:eastAsiaTheme="minorEastAsia" w:hAnsi="Times" w:cs="Times"/>
          <w:b/>
          <w:bCs/>
          <w:color w:val="auto"/>
          <w:sz w:val="24"/>
          <w:szCs w:val="24"/>
          <w:lang w:bidi="ar-SA"/>
        </w:rPr>
        <w:t>p.67) for test data</w:t>
      </w:r>
    </w:p>
    <w:tbl>
      <w:tblPr>
        <w:tblStyle w:val="TableGrid"/>
        <w:tblW w:w="0" w:type="auto"/>
        <w:tblLook w:val="04A0" w:firstRow="1" w:lastRow="0" w:firstColumn="1" w:lastColumn="0" w:noHBand="0" w:noVBand="1"/>
      </w:tblPr>
      <w:tblGrid>
        <w:gridCol w:w="2235"/>
        <w:gridCol w:w="2268"/>
        <w:gridCol w:w="4013"/>
      </w:tblGrid>
      <w:tr w:rsidR="00571E85" w:rsidRPr="00295259" w14:paraId="5550242A" w14:textId="77777777" w:rsidTr="00571E85">
        <w:tc>
          <w:tcPr>
            <w:tcW w:w="2235" w:type="dxa"/>
            <w:shd w:val="clear" w:color="auto" w:fill="D9D9D9" w:themeFill="background1" w:themeFillShade="D9"/>
            <w:vAlign w:val="center"/>
          </w:tcPr>
          <w:p w14:paraId="233D7E34" w14:textId="77777777" w:rsidR="00571E85" w:rsidRPr="00295259" w:rsidRDefault="00571E8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Parameter name</w:t>
            </w:r>
          </w:p>
        </w:tc>
        <w:tc>
          <w:tcPr>
            <w:tcW w:w="2268" w:type="dxa"/>
            <w:shd w:val="clear" w:color="auto" w:fill="D9D9D9" w:themeFill="background1" w:themeFillShade="D9"/>
            <w:vAlign w:val="center"/>
          </w:tcPr>
          <w:p w14:paraId="091F4618" w14:textId="77777777" w:rsidR="00571E85" w:rsidRPr="00295259" w:rsidRDefault="00571E8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Parameter type</w:t>
            </w:r>
          </w:p>
        </w:tc>
        <w:tc>
          <w:tcPr>
            <w:tcW w:w="4013" w:type="dxa"/>
            <w:shd w:val="clear" w:color="auto" w:fill="D9D9D9" w:themeFill="background1" w:themeFillShade="D9"/>
            <w:vAlign w:val="center"/>
          </w:tcPr>
          <w:p w14:paraId="0FD0B8D9" w14:textId="77777777" w:rsidR="00571E85" w:rsidRPr="00295259" w:rsidRDefault="00571E8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Value</w:t>
            </w:r>
          </w:p>
        </w:tc>
      </w:tr>
      <w:tr w:rsidR="00571E85" w:rsidRPr="00295259" w14:paraId="732618B7" w14:textId="77777777" w:rsidTr="00571E85">
        <w:tc>
          <w:tcPr>
            <w:tcW w:w="2235" w:type="dxa"/>
            <w:vAlign w:val="center"/>
          </w:tcPr>
          <w:p w14:paraId="7E883619" w14:textId="77777777" w:rsidR="00571E85" w:rsidRPr="00295259" w:rsidRDefault="00571E8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$data</w:t>
            </w:r>
          </w:p>
        </w:tc>
        <w:tc>
          <w:tcPr>
            <w:tcW w:w="2268" w:type="dxa"/>
            <w:vAlign w:val="center"/>
          </w:tcPr>
          <w:p w14:paraId="4A904AED" w14:textId="77777777" w:rsidR="00571E85" w:rsidRPr="00295259" w:rsidRDefault="00571E8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Array</w:t>
            </w:r>
          </w:p>
        </w:tc>
        <w:tc>
          <w:tcPr>
            <w:tcW w:w="4013" w:type="dxa"/>
            <w:vAlign w:val="center"/>
          </w:tcPr>
          <w:p w14:paraId="1C974B07" w14:textId="0C5B389A" w:rsidR="00571E85" w:rsidRPr="00295259" w:rsidRDefault="00A669FA" w:rsidP="00A669FA">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New Roman" w:hAnsi="Times New Roman" w:cs="Times New Roman"/>
                <w:color w:val="auto"/>
                <w:sz w:val="24"/>
                <w:szCs w:val="24"/>
                <w:shd w:val="clear" w:color="auto" w:fill="FFFFFF"/>
              </w:rPr>
              <w:t>[</w:t>
            </w:r>
            <w:proofErr w:type="spellStart"/>
            <w:r w:rsidRPr="00295259">
              <w:rPr>
                <w:rFonts w:ascii="Times New Roman" w:hAnsi="Times New Roman" w:cs="Times New Roman"/>
                <w:color w:val="auto"/>
                <w:sz w:val="24"/>
                <w:szCs w:val="24"/>
                <w:shd w:val="clear" w:color="auto" w:fill="FFFFFF"/>
              </w:rPr>
              <w:t>patientID</w:t>
            </w:r>
            <w:proofErr w:type="spellEnd"/>
            <w:r w:rsidRPr="00295259">
              <w:rPr>
                <w:rFonts w:ascii="Times New Roman" w:hAnsi="Times New Roman" w:cs="Times New Roman"/>
                <w:color w:val="auto"/>
                <w:sz w:val="24"/>
                <w:szCs w:val="24"/>
                <w:shd w:val="clear" w:color="auto" w:fill="FFFFFF"/>
              </w:rPr>
              <w:t>] =&gt; P0</w:t>
            </w:r>
            <w:r w:rsidR="00571E85" w:rsidRPr="00295259">
              <w:rPr>
                <w:rFonts w:ascii="Times New Roman" w:hAnsi="Times New Roman" w:cs="Times New Roman"/>
                <w:color w:val="auto"/>
                <w:sz w:val="24"/>
                <w:szCs w:val="24"/>
                <w:shd w:val="clear" w:color="auto" w:fill="FFFFFF"/>
              </w:rPr>
              <w:t>0</w:t>
            </w:r>
            <w:r w:rsidR="004A0B2D" w:rsidRPr="00295259">
              <w:rPr>
                <w:rFonts w:ascii="Times New Roman" w:hAnsi="Times New Roman" w:cs="Times New Roman"/>
                <w:color w:val="auto"/>
                <w:sz w:val="24"/>
                <w:szCs w:val="24"/>
                <w:shd w:val="clear" w:color="auto" w:fill="FFFFFF"/>
              </w:rPr>
              <w:t>4</w:t>
            </w:r>
            <w:r w:rsidR="00571E85" w:rsidRPr="00295259">
              <w:rPr>
                <w:rFonts w:ascii="Times New Roman" w:hAnsi="Times New Roman" w:cs="Times New Roman"/>
                <w:color w:val="auto"/>
                <w:sz w:val="24"/>
                <w:szCs w:val="24"/>
                <w:shd w:val="clear" w:color="auto" w:fill="FFFFFF"/>
              </w:rPr>
              <w:t xml:space="preserve">   </w:t>
            </w:r>
            <w:r w:rsidR="004A0B2D" w:rsidRPr="00295259">
              <w:rPr>
                <w:rFonts w:ascii="Times New Roman" w:hAnsi="Times New Roman" w:cs="Times New Roman"/>
                <w:color w:val="auto"/>
                <w:sz w:val="24"/>
                <w:szCs w:val="24"/>
                <w:shd w:val="clear" w:color="auto" w:fill="FFFFFF"/>
              </w:rPr>
              <w:t xml:space="preserve"> </w:t>
            </w:r>
            <w:r w:rsidRPr="00295259">
              <w:rPr>
                <w:rFonts w:ascii="Times New Roman" w:hAnsi="Times New Roman" w:cs="Times New Roman"/>
                <w:color w:val="auto"/>
                <w:sz w:val="24"/>
                <w:szCs w:val="24"/>
                <w:shd w:val="clear" w:color="auto" w:fill="FFFFFF"/>
              </w:rPr>
              <w:t xml:space="preserve">   </w:t>
            </w:r>
            <w:r w:rsidR="004A0B2D" w:rsidRPr="00295259">
              <w:rPr>
                <w:rFonts w:ascii="Times New Roman" w:hAnsi="Times New Roman" w:cs="Times New Roman"/>
                <w:color w:val="auto"/>
                <w:sz w:val="24"/>
                <w:szCs w:val="24"/>
                <w:shd w:val="clear" w:color="auto" w:fill="FFFFFF"/>
              </w:rPr>
              <w:t xml:space="preserve">      </w:t>
            </w:r>
            <w:r w:rsidR="00571E85" w:rsidRPr="00295259">
              <w:rPr>
                <w:rFonts w:ascii="Times New Roman" w:hAnsi="Times New Roman" w:cs="Times New Roman"/>
                <w:color w:val="auto"/>
                <w:sz w:val="24"/>
                <w:szCs w:val="24"/>
                <w:shd w:val="clear" w:color="auto" w:fill="FFFFFF"/>
              </w:rPr>
              <w:t xml:space="preserve">  [password] =&gt; 1234      </w:t>
            </w:r>
            <w:r w:rsidR="00FA0AD2" w:rsidRPr="00295259">
              <w:rPr>
                <w:rFonts w:ascii="Times New Roman" w:hAnsi="Times New Roman" w:cs="Times New Roman"/>
                <w:color w:val="auto"/>
                <w:sz w:val="24"/>
                <w:szCs w:val="24"/>
                <w:shd w:val="clear" w:color="auto" w:fill="FFFFFF"/>
              </w:rPr>
              <w:t xml:space="preserve">             [</w:t>
            </w:r>
            <w:proofErr w:type="spellStart"/>
            <w:r w:rsidR="00FA0AD2" w:rsidRPr="00295259">
              <w:rPr>
                <w:rFonts w:ascii="Times New Roman" w:hAnsi="Times New Roman" w:cs="Times New Roman"/>
                <w:color w:val="auto"/>
                <w:sz w:val="24"/>
                <w:szCs w:val="24"/>
                <w:shd w:val="clear" w:color="auto" w:fill="FFFFFF"/>
              </w:rPr>
              <w:t>f_</w:t>
            </w:r>
            <w:r w:rsidR="00571E85" w:rsidRPr="00295259">
              <w:rPr>
                <w:rFonts w:ascii="Times New Roman" w:hAnsi="Times New Roman" w:cs="Times New Roman"/>
                <w:color w:val="auto"/>
                <w:sz w:val="24"/>
                <w:szCs w:val="24"/>
                <w:shd w:val="clear" w:color="auto" w:fill="FFFFFF"/>
              </w:rPr>
              <w:t>name</w:t>
            </w:r>
            <w:proofErr w:type="spellEnd"/>
            <w:r w:rsidR="00571E85" w:rsidRPr="00295259">
              <w:rPr>
                <w:rFonts w:ascii="Times New Roman" w:hAnsi="Times New Roman" w:cs="Times New Roman"/>
                <w:color w:val="auto"/>
                <w:sz w:val="24"/>
                <w:szCs w:val="24"/>
                <w:shd w:val="clear" w:color="auto" w:fill="FFFFFF"/>
              </w:rPr>
              <w:t xml:space="preserve">] =&gt; </w:t>
            </w:r>
            <w:r w:rsidR="00A42AFA" w:rsidRPr="00295259">
              <w:rPr>
                <w:rFonts w:ascii="Times New Roman" w:hAnsi="Times New Roman" w:cs="Times New Roman"/>
                <w:color w:val="auto"/>
                <w:sz w:val="24"/>
                <w:szCs w:val="24"/>
                <w:shd w:val="clear" w:color="auto" w:fill="FFFFFF"/>
              </w:rPr>
              <w:t>Paula</w:t>
            </w:r>
            <w:r w:rsidR="00571E85" w:rsidRPr="00295259">
              <w:rPr>
                <w:rFonts w:ascii="Times New Roman" w:hAnsi="Times New Roman" w:cs="Times New Roman"/>
                <w:color w:val="auto"/>
                <w:sz w:val="24"/>
                <w:szCs w:val="24"/>
                <w:shd w:val="clear" w:color="auto" w:fill="FFFFFF"/>
              </w:rPr>
              <w:t xml:space="preserve">     </w:t>
            </w:r>
            <w:r w:rsidR="00FA0AD2" w:rsidRPr="00295259">
              <w:rPr>
                <w:rFonts w:ascii="Times New Roman" w:hAnsi="Times New Roman" w:cs="Times New Roman"/>
                <w:color w:val="auto"/>
                <w:sz w:val="24"/>
                <w:szCs w:val="24"/>
                <w:shd w:val="clear" w:color="auto" w:fill="FFFFFF"/>
              </w:rPr>
              <w:t xml:space="preserve">               [</w:t>
            </w:r>
            <w:proofErr w:type="spellStart"/>
            <w:r w:rsidR="00FA0AD2" w:rsidRPr="00295259">
              <w:rPr>
                <w:rFonts w:ascii="Times New Roman" w:hAnsi="Times New Roman" w:cs="Times New Roman"/>
                <w:color w:val="auto"/>
                <w:sz w:val="24"/>
                <w:szCs w:val="24"/>
                <w:shd w:val="clear" w:color="auto" w:fill="FFFFFF"/>
              </w:rPr>
              <w:t>l_</w:t>
            </w:r>
            <w:r w:rsidR="00A42AFA" w:rsidRPr="00295259">
              <w:rPr>
                <w:rFonts w:ascii="Times New Roman" w:hAnsi="Times New Roman" w:cs="Times New Roman"/>
                <w:color w:val="auto"/>
                <w:sz w:val="24"/>
                <w:szCs w:val="24"/>
                <w:shd w:val="clear" w:color="auto" w:fill="FFFFFF"/>
              </w:rPr>
              <w:t>name</w:t>
            </w:r>
            <w:proofErr w:type="spellEnd"/>
            <w:r w:rsidR="00A42AFA" w:rsidRPr="00295259">
              <w:rPr>
                <w:rFonts w:ascii="Times New Roman" w:hAnsi="Times New Roman" w:cs="Times New Roman"/>
                <w:color w:val="auto"/>
                <w:sz w:val="24"/>
                <w:szCs w:val="24"/>
                <w:shd w:val="clear" w:color="auto" w:fill="FFFFFF"/>
              </w:rPr>
              <w:t>] =&gt; Abdul</w:t>
            </w:r>
            <w:r w:rsidR="00571E85" w:rsidRPr="00295259">
              <w:rPr>
                <w:rFonts w:ascii="Times New Roman" w:hAnsi="Times New Roman" w:cs="Times New Roman"/>
                <w:color w:val="auto"/>
                <w:sz w:val="24"/>
                <w:szCs w:val="24"/>
                <w:shd w:val="clear" w:color="auto" w:fill="FFFFFF"/>
              </w:rPr>
              <w:t xml:space="preserve">  </w:t>
            </w:r>
            <w:r w:rsidR="004A0B2D" w:rsidRPr="00295259">
              <w:rPr>
                <w:rFonts w:ascii="Times New Roman" w:hAnsi="Times New Roman" w:cs="Times New Roman"/>
                <w:color w:val="auto"/>
                <w:sz w:val="24"/>
                <w:szCs w:val="24"/>
                <w:shd w:val="clear" w:color="auto" w:fill="FFFFFF"/>
              </w:rPr>
              <w:t xml:space="preserve">        </w:t>
            </w:r>
            <w:r w:rsidR="00FA0AD2" w:rsidRPr="00295259">
              <w:rPr>
                <w:rFonts w:ascii="Times New Roman" w:hAnsi="Times New Roman" w:cs="Times New Roman"/>
                <w:color w:val="auto"/>
                <w:sz w:val="24"/>
                <w:szCs w:val="24"/>
                <w:shd w:val="clear" w:color="auto" w:fill="FFFFFF"/>
              </w:rPr>
              <w:t xml:space="preserve">   </w:t>
            </w:r>
            <w:r w:rsidR="004A0B2D" w:rsidRPr="00295259">
              <w:rPr>
                <w:rFonts w:ascii="Times New Roman" w:hAnsi="Times New Roman" w:cs="Times New Roman"/>
                <w:color w:val="auto"/>
                <w:sz w:val="24"/>
                <w:szCs w:val="24"/>
                <w:shd w:val="clear" w:color="auto" w:fill="FFFFFF"/>
              </w:rPr>
              <w:t xml:space="preserve">         </w:t>
            </w:r>
            <w:r w:rsidR="00571E85" w:rsidRPr="00295259">
              <w:rPr>
                <w:rFonts w:ascii="Times New Roman" w:hAnsi="Times New Roman" w:cs="Times New Roman"/>
                <w:color w:val="auto"/>
                <w:sz w:val="24"/>
                <w:szCs w:val="24"/>
                <w:shd w:val="clear" w:color="auto" w:fill="FFFFFF"/>
              </w:rPr>
              <w:t xml:space="preserve"> </w:t>
            </w:r>
            <w:r w:rsidR="00FA0AD2" w:rsidRPr="00295259">
              <w:rPr>
                <w:rFonts w:ascii="Times New Roman" w:hAnsi="Times New Roman" w:cs="Times New Roman"/>
                <w:color w:val="auto"/>
                <w:sz w:val="24"/>
                <w:szCs w:val="24"/>
                <w:shd w:val="clear" w:color="auto" w:fill="FFFFFF"/>
              </w:rPr>
              <w:t xml:space="preserve">  [a</w:t>
            </w:r>
            <w:r w:rsidR="00571E85" w:rsidRPr="00295259">
              <w:rPr>
                <w:rFonts w:ascii="Times New Roman" w:hAnsi="Times New Roman" w:cs="Times New Roman"/>
                <w:color w:val="auto"/>
                <w:sz w:val="24"/>
                <w:szCs w:val="24"/>
                <w:shd w:val="clear" w:color="auto" w:fill="FFFFFF"/>
              </w:rPr>
              <w:t xml:space="preserve">ge] =&gt; </w:t>
            </w:r>
            <w:r w:rsidR="00A42AFA" w:rsidRPr="00295259">
              <w:rPr>
                <w:rFonts w:ascii="Times New Roman" w:hAnsi="Times New Roman" w:cs="Times New Roman"/>
                <w:color w:val="auto"/>
                <w:sz w:val="24"/>
                <w:szCs w:val="24"/>
                <w:shd w:val="clear" w:color="auto" w:fill="FFFFFF"/>
              </w:rPr>
              <w:t xml:space="preserve">44                     </w:t>
            </w:r>
            <w:r w:rsidR="00FA0AD2" w:rsidRPr="00295259">
              <w:rPr>
                <w:rFonts w:ascii="Times New Roman" w:hAnsi="Times New Roman" w:cs="Times New Roman"/>
                <w:color w:val="auto"/>
                <w:sz w:val="24"/>
                <w:szCs w:val="24"/>
                <w:shd w:val="clear" w:color="auto" w:fill="FFFFFF"/>
              </w:rPr>
              <w:t xml:space="preserve">           [g</w:t>
            </w:r>
            <w:r w:rsidR="00571E85" w:rsidRPr="00295259">
              <w:rPr>
                <w:rFonts w:ascii="Times New Roman" w:hAnsi="Times New Roman" w:cs="Times New Roman"/>
                <w:color w:val="auto"/>
                <w:sz w:val="24"/>
                <w:szCs w:val="24"/>
                <w:shd w:val="clear" w:color="auto" w:fill="FFFFFF"/>
              </w:rPr>
              <w:t>ender] =&gt; 2</w:t>
            </w:r>
            <w:r w:rsidR="00A42AFA" w:rsidRPr="00295259">
              <w:rPr>
                <w:rFonts w:ascii="Times New Roman" w:hAnsi="Times New Roman" w:cs="Times New Roman"/>
                <w:color w:val="auto"/>
                <w:sz w:val="24"/>
                <w:szCs w:val="24"/>
                <w:shd w:val="clear" w:color="auto" w:fill="FFFFFF"/>
              </w:rPr>
              <w:t xml:space="preserve">                  </w:t>
            </w:r>
            <w:r w:rsidR="00FA0AD2" w:rsidRPr="00295259">
              <w:rPr>
                <w:rFonts w:ascii="Times New Roman" w:hAnsi="Times New Roman" w:cs="Times New Roman"/>
                <w:color w:val="auto"/>
                <w:sz w:val="24"/>
                <w:szCs w:val="24"/>
                <w:shd w:val="clear" w:color="auto" w:fill="FFFFFF"/>
              </w:rPr>
              <w:t xml:space="preserve"> </w:t>
            </w:r>
            <w:r w:rsidR="00A42AFA" w:rsidRPr="00295259">
              <w:rPr>
                <w:rFonts w:ascii="Times New Roman" w:hAnsi="Times New Roman" w:cs="Times New Roman"/>
                <w:color w:val="auto"/>
                <w:sz w:val="24"/>
                <w:szCs w:val="24"/>
                <w:shd w:val="clear" w:color="auto" w:fill="FFFFFF"/>
              </w:rPr>
              <w:t xml:space="preserve">  </w:t>
            </w:r>
            <w:r w:rsidR="00571E85" w:rsidRPr="00295259">
              <w:rPr>
                <w:rFonts w:ascii="Times New Roman" w:hAnsi="Times New Roman" w:cs="Times New Roman"/>
                <w:color w:val="auto"/>
                <w:sz w:val="24"/>
                <w:szCs w:val="24"/>
                <w:shd w:val="clear" w:color="auto" w:fill="FFFFFF"/>
              </w:rPr>
              <w:t xml:space="preserve">   </w:t>
            </w:r>
            <w:r w:rsidR="00FA0AD2" w:rsidRPr="00295259">
              <w:rPr>
                <w:rFonts w:ascii="Times New Roman" w:hAnsi="Times New Roman" w:cs="Times New Roman"/>
                <w:color w:val="auto"/>
                <w:sz w:val="24"/>
                <w:szCs w:val="24"/>
                <w:shd w:val="clear" w:color="auto" w:fill="FFFFFF"/>
              </w:rPr>
              <w:t>[t</w:t>
            </w:r>
            <w:r w:rsidR="00571E85" w:rsidRPr="00295259">
              <w:rPr>
                <w:rFonts w:ascii="Times New Roman" w:hAnsi="Times New Roman" w:cs="Times New Roman"/>
                <w:color w:val="auto"/>
                <w:sz w:val="24"/>
                <w:szCs w:val="24"/>
                <w:shd w:val="clear" w:color="auto" w:fill="FFFFFF"/>
              </w:rPr>
              <w:t xml:space="preserve">reatment] =&gt; </w:t>
            </w:r>
            <w:r w:rsidR="00A42AFA" w:rsidRPr="00295259">
              <w:rPr>
                <w:rFonts w:ascii="Times New Roman" w:hAnsi="Times New Roman" w:cs="Times New Roman"/>
                <w:color w:val="auto"/>
                <w:sz w:val="24"/>
                <w:szCs w:val="24"/>
                <w:shd w:val="clear" w:color="auto" w:fill="FFFFFF"/>
              </w:rPr>
              <w:t xml:space="preserve">Whitening         </w:t>
            </w:r>
            <w:r w:rsidR="00FA0AD2" w:rsidRPr="00295259">
              <w:rPr>
                <w:rFonts w:ascii="Times New Roman" w:hAnsi="Times New Roman" w:cs="Times New Roman"/>
                <w:color w:val="auto"/>
                <w:sz w:val="24"/>
                <w:szCs w:val="24"/>
                <w:shd w:val="clear" w:color="auto" w:fill="FFFFFF"/>
              </w:rPr>
              <w:t>[a</w:t>
            </w:r>
            <w:r w:rsidR="00571E85" w:rsidRPr="00295259">
              <w:rPr>
                <w:rFonts w:ascii="Times New Roman" w:hAnsi="Times New Roman" w:cs="Times New Roman"/>
                <w:color w:val="auto"/>
                <w:sz w:val="24"/>
                <w:szCs w:val="24"/>
                <w:shd w:val="clear" w:color="auto" w:fill="FFFFFF"/>
              </w:rPr>
              <w:t xml:space="preserve">ddress] =&gt; </w:t>
            </w:r>
            <w:r w:rsidR="00A42AFA" w:rsidRPr="00295259">
              <w:rPr>
                <w:rFonts w:ascii="Times New Roman" w:hAnsi="Times New Roman" w:cs="Times New Roman"/>
                <w:color w:val="auto"/>
                <w:sz w:val="24"/>
                <w:szCs w:val="24"/>
                <w:shd w:val="clear" w:color="auto" w:fill="FFFFFF"/>
              </w:rPr>
              <w:t xml:space="preserve">199 sun </w:t>
            </w:r>
            <w:proofErr w:type="spellStart"/>
            <w:r w:rsidR="00A42AFA" w:rsidRPr="00295259">
              <w:rPr>
                <w:rFonts w:ascii="Times New Roman" w:hAnsi="Times New Roman" w:cs="Times New Roman"/>
                <w:color w:val="auto"/>
                <w:sz w:val="24"/>
                <w:szCs w:val="24"/>
                <w:shd w:val="clear" w:color="auto" w:fill="FFFFFF"/>
              </w:rPr>
              <w:t>st.</w:t>
            </w:r>
            <w:proofErr w:type="spellEnd"/>
            <w:r w:rsidR="00A42AFA" w:rsidRPr="00295259">
              <w:rPr>
                <w:rFonts w:ascii="Times New Roman" w:hAnsi="Times New Roman" w:cs="Times New Roman"/>
                <w:color w:val="auto"/>
                <w:sz w:val="24"/>
                <w:szCs w:val="24"/>
                <w:shd w:val="clear" w:color="auto" w:fill="FFFFFF"/>
              </w:rPr>
              <w:t xml:space="preserve">, Honolulu, Hawaii, USA                   </w:t>
            </w:r>
            <w:r w:rsidR="00FA0AD2" w:rsidRPr="00295259">
              <w:rPr>
                <w:rFonts w:ascii="Times New Roman" w:hAnsi="Times New Roman" w:cs="Times New Roman"/>
                <w:color w:val="auto"/>
                <w:sz w:val="24"/>
                <w:szCs w:val="24"/>
                <w:shd w:val="clear" w:color="auto" w:fill="FFFFFF"/>
              </w:rPr>
              <w:t xml:space="preserve">                 [</w:t>
            </w:r>
            <w:proofErr w:type="spellStart"/>
            <w:r w:rsidR="00FA0AD2" w:rsidRPr="00295259">
              <w:rPr>
                <w:rFonts w:ascii="Times New Roman" w:hAnsi="Times New Roman" w:cs="Times New Roman"/>
                <w:color w:val="auto"/>
                <w:sz w:val="24"/>
                <w:szCs w:val="24"/>
                <w:shd w:val="clear" w:color="auto" w:fill="FFFFFF"/>
              </w:rPr>
              <w:t>t</w:t>
            </w:r>
            <w:r w:rsidR="00571E85" w:rsidRPr="00295259">
              <w:rPr>
                <w:rFonts w:ascii="Times New Roman" w:hAnsi="Times New Roman" w:cs="Times New Roman"/>
                <w:color w:val="auto"/>
                <w:sz w:val="24"/>
                <w:szCs w:val="24"/>
                <w:shd w:val="clear" w:color="auto" w:fill="FFFFFF"/>
              </w:rPr>
              <w:t>el</w:t>
            </w:r>
            <w:proofErr w:type="spellEnd"/>
            <w:r w:rsidR="00571E85" w:rsidRPr="00295259">
              <w:rPr>
                <w:rFonts w:ascii="Times New Roman" w:hAnsi="Times New Roman" w:cs="Times New Roman"/>
                <w:color w:val="auto"/>
                <w:sz w:val="24"/>
                <w:szCs w:val="24"/>
                <w:shd w:val="clear" w:color="auto" w:fill="FFFFFF"/>
              </w:rPr>
              <w:t xml:space="preserve">] =&gt; </w:t>
            </w:r>
            <w:r w:rsidR="00A42AFA" w:rsidRPr="00295259">
              <w:rPr>
                <w:rFonts w:ascii="Times New Roman" w:hAnsi="Times New Roman" w:cs="Times New Roman"/>
                <w:color w:val="auto"/>
                <w:sz w:val="24"/>
                <w:szCs w:val="24"/>
                <w:shd w:val="clear" w:color="auto" w:fill="FFFFFF"/>
              </w:rPr>
              <w:t xml:space="preserve">111111111          </w:t>
            </w:r>
            <w:r w:rsidR="00FA0AD2" w:rsidRPr="00295259">
              <w:rPr>
                <w:rFonts w:ascii="Times New Roman" w:hAnsi="Times New Roman" w:cs="Times New Roman"/>
                <w:color w:val="auto"/>
                <w:sz w:val="24"/>
                <w:szCs w:val="24"/>
                <w:shd w:val="clear" w:color="auto" w:fill="FFFFFF"/>
              </w:rPr>
              <w:t xml:space="preserve"> </w:t>
            </w:r>
            <w:r w:rsidR="00A42AFA" w:rsidRPr="00295259">
              <w:rPr>
                <w:rFonts w:ascii="Times New Roman" w:hAnsi="Times New Roman" w:cs="Times New Roman"/>
                <w:color w:val="auto"/>
                <w:sz w:val="24"/>
                <w:szCs w:val="24"/>
                <w:shd w:val="clear" w:color="auto" w:fill="FFFFFF"/>
              </w:rPr>
              <w:t xml:space="preserve">      </w:t>
            </w:r>
            <w:r w:rsidR="00FA0AD2" w:rsidRPr="00295259">
              <w:rPr>
                <w:rFonts w:ascii="Times New Roman" w:hAnsi="Times New Roman" w:cs="Times New Roman"/>
                <w:color w:val="auto"/>
                <w:sz w:val="24"/>
                <w:szCs w:val="24"/>
                <w:shd w:val="clear" w:color="auto" w:fill="FFFFFF"/>
              </w:rPr>
              <w:t>[e</w:t>
            </w:r>
            <w:r w:rsidR="00571E85" w:rsidRPr="00295259">
              <w:rPr>
                <w:rFonts w:ascii="Times New Roman" w:hAnsi="Times New Roman" w:cs="Times New Roman"/>
                <w:color w:val="auto"/>
                <w:sz w:val="24"/>
                <w:szCs w:val="24"/>
                <w:shd w:val="clear" w:color="auto" w:fill="FFFFFF"/>
              </w:rPr>
              <w:t>mail]=&gt;</w:t>
            </w:r>
            <w:r w:rsidR="00571E85" w:rsidRPr="00295259">
              <w:rPr>
                <w:color w:val="auto"/>
              </w:rPr>
              <w:t xml:space="preserve"> </w:t>
            </w:r>
            <w:r w:rsidR="00A42AFA" w:rsidRPr="00295259">
              <w:rPr>
                <w:rFonts w:ascii="Times New Roman" w:hAnsi="Times New Roman" w:cs="Times New Roman"/>
                <w:color w:val="auto"/>
                <w:sz w:val="24"/>
                <w:szCs w:val="24"/>
                <w:shd w:val="clear" w:color="auto" w:fill="FFFFFF"/>
              </w:rPr>
              <w:t xml:space="preserve">paula.a@aloha.com </w:t>
            </w:r>
            <w:r w:rsidR="00571C3B" w:rsidRPr="00295259">
              <w:rPr>
                <w:rFonts w:ascii="Times" w:eastAsiaTheme="minorEastAsia" w:hAnsi="Times" w:cs="Times"/>
                <w:color w:val="auto"/>
                <w:sz w:val="24"/>
                <w:szCs w:val="24"/>
                <w:lang w:bidi="ar-SA"/>
              </w:rPr>
              <w:t xml:space="preserve">   [submit] =&gt; Submit</w:t>
            </w:r>
          </w:p>
        </w:tc>
      </w:tr>
      <w:tr w:rsidR="007D37F1" w:rsidRPr="00295259" w14:paraId="10EFD0E6" w14:textId="77777777" w:rsidTr="00571E85">
        <w:tc>
          <w:tcPr>
            <w:tcW w:w="2235" w:type="dxa"/>
            <w:vAlign w:val="center"/>
          </w:tcPr>
          <w:p w14:paraId="4AC51970" w14:textId="7BE0136F" w:rsidR="007D37F1" w:rsidRPr="00295259" w:rsidRDefault="002D0801" w:rsidP="00FA5908">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$data2</w:t>
            </w:r>
          </w:p>
        </w:tc>
        <w:tc>
          <w:tcPr>
            <w:tcW w:w="2268" w:type="dxa"/>
            <w:vAlign w:val="center"/>
          </w:tcPr>
          <w:p w14:paraId="066DAF4A" w14:textId="5E5696F0" w:rsidR="007D37F1" w:rsidRPr="00295259" w:rsidRDefault="002D0801" w:rsidP="00FA5908">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Array</w:t>
            </w:r>
          </w:p>
        </w:tc>
        <w:tc>
          <w:tcPr>
            <w:tcW w:w="4013" w:type="dxa"/>
            <w:vAlign w:val="center"/>
          </w:tcPr>
          <w:p w14:paraId="38EA55F1" w14:textId="20D2F2BC" w:rsidR="007D37F1" w:rsidRPr="00295259" w:rsidRDefault="002D0801" w:rsidP="002D0801">
            <w:pPr>
              <w:widowControl w:val="0"/>
              <w:autoSpaceDE w:val="0"/>
              <w:autoSpaceDN w:val="0"/>
              <w:adjustRightInd w:val="0"/>
              <w:spacing w:after="240" w:line="240" w:lineRule="auto"/>
              <w:rPr>
                <w:rFonts w:ascii="Times New Roman" w:hAnsi="Times New Roman" w:cs="Times New Roman"/>
                <w:color w:val="auto"/>
                <w:sz w:val="24"/>
                <w:szCs w:val="24"/>
                <w:highlight w:val="yellow"/>
                <w:shd w:val="clear" w:color="auto" w:fill="FFFFFF"/>
              </w:rPr>
            </w:pPr>
            <w:r w:rsidRPr="00295259">
              <w:rPr>
                <w:rFonts w:ascii="Times New Roman" w:hAnsi="Times New Roman" w:cs="Times New Roman"/>
                <w:color w:val="auto"/>
                <w:sz w:val="24"/>
                <w:szCs w:val="24"/>
                <w:highlight w:val="yellow"/>
                <w:shd w:val="clear" w:color="auto" w:fill="FFFFFF"/>
              </w:rPr>
              <w:t>[</w:t>
            </w:r>
            <w:proofErr w:type="spellStart"/>
            <w:r w:rsidRPr="00295259">
              <w:rPr>
                <w:rFonts w:ascii="Times New Roman" w:hAnsi="Times New Roman" w:cs="Times New Roman"/>
                <w:color w:val="auto"/>
                <w:sz w:val="24"/>
                <w:szCs w:val="24"/>
                <w:highlight w:val="yellow"/>
                <w:shd w:val="clear" w:color="auto" w:fill="FFFFFF"/>
              </w:rPr>
              <w:t>patientID</w:t>
            </w:r>
            <w:proofErr w:type="spellEnd"/>
            <w:r w:rsidRPr="00295259">
              <w:rPr>
                <w:rFonts w:ascii="Times New Roman" w:hAnsi="Times New Roman" w:cs="Times New Roman"/>
                <w:color w:val="auto"/>
                <w:sz w:val="24"/>
                <w:szCs w:val="24"/>
                <w:highlight w:val="yellow"/>
                <w:shd w:val="clear" w:color="auto" w:fill="FFFFFF"/>
              </w:rPr>
              <w:t xml:space="preserve">] =&gt; P001               [password] =&gt; 1234      </w:t>
            </w:r>
            <w:r w:rsidR="00FA0AD2" w:rsidRPr="00295259">
              <w:rPr>
                <w:rFonts w:ascii="Times New Roman" w:hAnsi="Times New Roman" w:cs="Times New Roman"/>
                <w:color w:val="auto"/>
                <w:sz w:val="24"/>
                <w:szCs w:val="24"/>
                <w:highlight w:val="yellow"/>
                <w:shd w:val="clear" w:color="auto" w:fill="FFFFFF"/>
              </w:rPr>
              <w:t xml:space="preserve">             [</w:t>
            </w:r>
            <w:proofErr w:type="spellStart"/>
            <w:r w:rsidR="00FA0AD2" w:rsidRPr="00295259">
              <w:rPr>
                <w:rFonts w:ascii="Times New Roman" w:hAnsi="Times New Roman" w:cs="Times New Roman"/>
                <w:color w:val="auto"/>
                <w:sz w:val="24"/>
                <w:szCs w:val="24"/>
                <w:highlight w:val="yellow"/>
                <w:shd w:val="clear" w:color="auto" w:fill="FFFFFF"/>
              </w:rPr>
              <w:t>f_</w:t>
            </w:r>
            <w:r w:rsidRPr="00295259">
              <w:rPr>
                <w:rFonts w:ascii="Times New Roman" w:hAnsi="Times New Roman" w:cs="Times New Roman"/>
                <w:color w:val="auto"/>
                <w:sz w:val="24"/>
                <w:szCs w:val="24"/>
                <w:highlight w:val="yellow"/>
                <w:shd w:val="clear" w:color="auto" w:fill="FFFFFF"/>
              </w:rPr>
              <w:t>name</w:t>
            </w:r>
            <w:proofErr w:type="spellEnd"/>
            <w:r w:rsidRPr="00295259">
              <w:rPr>
                <w:rFonts w:ascii="Times New Roman" w:hAnsi="Times New Roman" w:cs="Times New Roman"/>
                <w:color w:val="auto"/>
                <w:sz w:val="24"/>
                <w:szCs w:val="24"/>
                <w:highlight w:val="yellow"/>
                <w:shd w:val="clear" w:color="auto" w:fill="FFFFFF"/>
              </w:rPr>
              <w:t xml:space="preserve">] =&gt; Lawrence      </w:t>
            </w:r>
            <w:r w:rsidR="00FA0AD2" w:rsidRPr="00295259">
              <w:rPr>
                <w:rFonts w:ascii="Times New Roman" w:hAnsi="Times New Roman" w:cs="Times New Roman"/>
                <w:color w:val="auto"/>
                <w:sz w:val="24"/>
                <w:szCs w:val="24"/>
                <w:highlight w:val="yellow"/>
                <w:shd w:val="clear" w:color="auto" w:fill="FFFFFF"/>
              </w:rPr>
              <w:t xml:space="preserve">              [</w:t>
            </w:r>
            <w:proofErr w:type="spellStart"/>
            <w:r w:rsidR="00FA0AD2" w:rsidRPr="00295259">
              <w:rPr>
                <w:rFonts w:ascii="Times New Roman" w:hAnsi="Times New Roman" w:cs="Times New Roman"/>
                <w:color w:val="auto"/>
                <w:sz w:val="24"/>
                <w:szCs w:val="24"/>
                <w:highlight w:val="yellow"/>
                <w:shd w:val="clear" w:color="auto" w:fill="FFFFFF"/>
              </w:rPr>
              <w:t>l_</w:t>
            </w:r>
            <w:r w:rsidRPr="00295259">
              <w:rPr>
                <w:rFonts w:ascii="Times New Roman" w:hAnsi="Times New Roman" w:cs="Times New Roman"/>
                <w:color w:val="auto"/>
                <w:sz w:val="24"/>
                <w:szCs w:val="24"/>
                <w:highlight w:val="yellow"/>
                <w:shd w:val="clear" w:color="auto" w:fill="FFFFFF"/>
              </w:rPr>
              <w:t>name</w:t>
            </w:r>
            <w:proofErr w:type="spellEnd"/>
            <w:r w:rsidRPr="00295259">
              <w:rPr>
                <w:rFonts w:ascii="Times New Roman" w:hAnsi="Times New Roman" w:cs="Times New Roman"/>
                <w:color w:val="auto"/>
                <w:sz w:val="24"/>
                <w:szCs w:val="24"/>
                <w:highlight w:val="yellow"/>
                <w:shd w:val="clear" w:color="auto" w:fill="FFFFFF"/>
              </w:rPr>
              <w:t>] =&gt;</w:t>
            </w:r>
            <w:proofErr w:type="spellStart"/>
            <w:r w:rsidRPr="00295259">
              <w:rPr>
                <w:rFonts w:ascii="Times New Roman" w:hAnsi="Times New Roman" w:cs="Times New Roman"/>
                <w:color w:val="auto"/>
                <w:sz w:val="24"/>
                <w:szCs w:val="24"/>
                <w:highlight w:val="yellow"/>
                <w:shd w:val="clear" w:color="auto" w:fill="FFFFFF"/>
              </w:rPr>
              <w:t>Devera</w:t>
            </w:r>
            <w:proofErr w:type="spellEnd"/>
            <w:r w:rsidRPr="00295259">
              <w:rPr>
                <w:rFonts w:ascii="Times New Roman" w:hAnsi="Times New Roman" w:cs="Times New Roman"/>
                <w:color w:val="auto"/>
                <w:sz w:val="24"/>
                <w:szCs w:val="24"/>
                <w:highlight w:val="yellow"/>
                <w:shd w:val="clear" w:color="auto" w:fill="FFFFFF"/>
              </w:rPr>
              <w:t xml:space="preserve">      </w:t>
            </w:r>
            <w:r w:rsidR="00FA0AD2" w:rsidRPr="00295259">
              <w:rPr>
                <w:rFonts w:ascii="Times New Roman" w:hAnsi="Times New Roman" w:cs="Times New Roman"/>
                <w:color w:val="auto"/>
                <w:sz w:val="24"/>
                <w:szCs w:val="24"/>
                <w:highlight w:val="yellow"/>
                <w:shd w:val="clear" w:color="auto" w:fill="FFFFFF"/>
              </w:rPr>
              <w:t xml:space="preserve"> </w:t>
            </w:r>
            <w:r w:rsidRPr="00295259">
              <w:rPr>
                <w:rFonts w:ascii="Times New Roman" w:hAnsi="Times New Roman" w:cs="Times New Roman"/>
                <w:color w:val="auto"/>
                <w:sz w:val="24"/>
                <w:szCs w:val="24"/>
                <w:highlight w:val="yellow"/>
                <w:shd w:val="clear" w:color="auto" w:fill="FFFFFF"/>
              </w:rPr>
              <w:t xml:space="preserve">        </w:t>
            </w:r>
            <w:r w:rsidR="00FA0AD2" w:rsidRPr="00295259">
              <w:rPr>
                <w:rFonts w:ascii="Times New Roman" w:hAnsi="Times New Roman" w:cs="Times New Roman"/>
                <w:color w:val="auto"/>
                <w:sz w:val="24"/>
                <w:szCs w:val="24"/>
                <w:highlight w:val="yellow"/>
                <w:shd w:val="clear" w:color="auto" w:fill="FFFFFF"/>
              </w:rPr>
              <w:t xml:space="preserve"> </w:t>
            </w:r>
            <w:r w:rsidRPr="00295259">
              <w:rPr>
                <w:rFonts w:ascii="Times New Roman" w:hAnsi="Times New Roman" w:cs="Times New Roman"/>
                <w:color w:val="auto"/>
                <w:sz w:val="24"/>
                <w:szCs w:val="24"/>
                <w:highlight w:val="yellow"/>
                <w:shd w:val="clear" w:color="auto" w:fill="FFFFFF"/>
              </w:rPr>
              <w:t xml:space="preserve">       </w:t>
            </w:r>
            <w:r w:rsidR="00FA0AD2" w:rsidRPr="00295259">
              <w:rPr>
                <w:rFonts w:ascii="Times New Roman" w:hAnsi="Times New Roman" w:cs="Times New Roman"/>
                <w:color w:val="auto"/>
                <w:sz w:val="24"/>
                <w:szCs w:val="24"/>
                <w:highlight w:val="yellow"/>
                <w:shd w:val="clear" w:color="auto" w:fill="FFFFFF"/>
              </w:rPr>
              <w:t xml:space="preserve"> [a</w:t>
            </w:r>
            <w:r w:rsidRPr="00295259">
              <w:rPr>
                <w:rFonts w:ascii="Times New Roman" w:hAnsi="Times New Roman" w:cs="Times New Roman"/>
                <w:color w:val="auto"/>
                <w:sz w:val="24"/>
                <w:szCs w:val="24"/>
                <w:highlight w:val="yellow"/>
                <w:shd w:val="clear" w:color="auto" w:fill="FFFFFF"/>
              </w:rPr>
              <w:t xml:space="preserve">ge] =&gt; 26                     </w:t>
            </w:r>
            <w:r w:rsidR="00FA0AD2" w:rsidRPr="00295259">
              <w:rPr>
                <w:rFonts w:ascii="Times New Roman" w:hAnsi="Times New Roman" w:cs="Times New Roman"/>
                <w:color w:val="auto"/>
                <w:sz w:val="24"/>
                <w:szCs w:val="24"/>
                <w:highlight w:val="yellow"/>
                <w:shd w:val="clear" w:color="auto" w:fill="FFFFFF"/>
              </w:rPr>
              <w:t xml:space="preserve">           [g</w:t>
            </w:r>
            <w:r w:rsidRPr="00295259">
              <w:rPr>
                <w:rFonts w:ascii="Times New Roman" w:hAnsi="Times New Roman" w:cs="Times New Roman"/>
                <w:color w:val="auto"/>
                <w:sz w:val="24"/>
                <w:szCs w:val="24"/>
                <w:highlight w:val="yellow"/>
                <w:shd w:val="clear" w:color="auto" w:fill="FFFFFF"/>
              </w:rPr>
              <w:t xml:space="preserve">ender] =&gt; 1        </w:t>
            </w:r>
            <w:r w:rsidR="00FA0AD2" w:rsidRPr="00295259">
              <w:rPr>
                <w:rFonts w:ascii="Times New Roman" w:hAnsi="Times New Roman" w:cs="Times New Roman"/>
                <w:color w:val="auto"/>
                <w:sz w:val="24"/>
                <w:szCs w:val="24"/>
                <w:highlight w:val="yellow"/>
                <w:shd w:val="clear" w:color="auto" w:fill="FFFFFF"/>
              </w:rPr>
              <w:t xml:space="preserve"> </w:t>
            </w:r>
            <w:r w:rsidRPr="00295259">
              <w:rPr>
                <w:rFonts w:ascii="Times New Roman" w:hAnsi="Times New Roman" w:cs="Times New Roman"/>
                <w:color w:val="auto"/>
                <w:sz w:val="24"/>
                <w:szCs w:val="24"/>
                <w:highlight w:val="yellow"/>
                <w:shd w:val="clear" w:color="auto" w:fill="FFFFFF"/>
              </w:rPr>
              <w:t xml:space="preserve">               </w:t>
            </w:r>
            <w:r w:rsidR="00FA0AD2" w:rsidRPr="00295259">
              <w:rPr>
                <w:rFonts w:ascii="Times New Roman" w:hAnsi="Times New Roman" w:cs="Times New Roman"/>
                <w:color w:val="auto"/>
                <w:sz w:val="24"/>
                <w:szCs w:val="24"/>
                <w:highlight w:val="yellow"/>
                <w:shd w:val="clear" w:color="auto" w:fill="FFFFFF"/>
              </w:rPr>
              <w:t>[t</w:t>
            </w:r>
            <w:r w:rsidRPr="00295259">
              <w:rPr>
                <w:rFonts w:ascii="Times New Roman" w:hAnsi="Times New Roman" w:cs="Times New Roman"/>
                <w:color w:val="auto"/>
                <w:sz w:val="24"/>
                <w:szCs w:val="24"/>
                <w:highlight w:val="yellow"/>
                <w:shd w:val="clear" w:color="auto" w:fill="FFFFFF"/>
              </w:rPr>
              <w:t xml:space="preserve">reatment] =&gt; Cleaning    </w:t>
            </w:r>
            <w:r w:rsidR="00FA0AD2" w:rsidRPr="00295259">
              <w:rPr>
                <w:rFonts w:ascii="Times New Roman" w:hAnsi="Times New Roman" w:cs="Times New Roman"/>
                <w:color w:val="auto"/>
                <w:sz w:val="24"/>
                <w:szCs w:val="24"/>
                <w:highlight w:val="yellow"/>
                <w:shd w:val="clear" w:color="auto" w:fill="FFFFFF"/>
              </w:rPr>
              <w:t xml:space="preserve">  </w:t>
            </w:r>
            <w:r w:rsidRPr="00295259">
              <w:rPr>
                <w:rFonts w:ascii="Times New Roman" w:hAnsi="Times New Roman" w:cs="Times New Roman"/>
                <w:color w:val="auto"/>
                <w:sz w:val="24"/>
                <w:szCs w:val="24"/>
                <w:highlight w:val="yellow"/>
                <w:shd w:val="clear" w:color="auto" w:fill="FFFFFF"/>
              </w:rPr>
              <w:t xml:space="preserve">    </w:t>
            </w:r>
            <w:r w:rsidR="00FA0AD2" w:rsidRPr="00295259">
              <w:rPr>
                <w:rFonts w:ascii="Times New Roman" w:hAnsi="Times New Roman" w:cs="Times New Roman"/>
                <w:color w:val="auto"/>
                <w:sz w:val="24"/>
                <w:szCs w:val="24"/>
                <w:highlight w:val="yellow"/>
                <w:shd w:val="clear" w:color="auto" w:fill="FFFFFF"/>
              </w:rPr>
              <w:t>[a</w:t>
            </w:r>
            <w:r w:rsidRPr="00295259">
              <w:rPr>
                <w:rFonts w:ascii="Times New Roman" w:hAnsi="Times New Roman" w:cs="Times New Roman"/>
                <w:color w:val="auto"/>
                <w:sz w:val="24"/>
                <w:szCs w:val="24"/>
                <w:highlight w:val="yellow"/>
                <w:shd w:val="clear" w:color="auto" w:fill="FFFFFF"/>
              </w:rPr>
              <w:t xml:space="preserve">ddress] =&gt; California, USA                   </w:t>
            </w:r>
            <w:r w:rsidR="00FA0AD2" w:rsidRPr="00295259">
              <w:rPr>
                <w:rFonts w:ascii="Times New Roman" w:hAnsi="Times New Roman" w:cs="Times New Roman"/>
                <w:color w:val="auto"/>
                <w:sz w:val="24"/>
                <w:szCs w:val="24"/>
                <w:highlight w:val="yellow"/>
                <w:shd w:val="clear" w:color="auto" w:fill="FFFFFF"/>
              </w:rPr>
              <w:t xml:space="preserve">                 [</w:t>
            </w:r>
            <w:proofErr w:type="spellStart"/>
            <w:r w:rsidR="00FA0AD2" w:rsidRPr="00295259">
              <w:rPr>
                <w:rFonts w:ascii="Times New Roman" w:hAnsi="Times New Roman" w:cs="Times New Roman"/>
                <w:color w:val="auto"/>
                <w:sz w:val="24"/>
                <w:szCs w:val="24"/>
                <w:highlight w:val="yellow"/>
                <w:shd w:val="clear" w:color="auto" w:fill="FFFFFF"/>
              </w:rPr>
              <w:t>t</w:t>
            </w:r>
            <w:r w:rsidRPr="00295259">
              <w:rPr>
                <w:rFonts w:ascii="Times New Roman" w:hAnsi="Times New Roman" w:cs="Times New Roman"/>
                <w:color w:val="auto"/>
                <w:sz w:val="24"/>
                <w:szCs w:val="24"/>
                <w:highlight w:val="yellow"/>
                <w:shd w:val="clear" w:color="auto" w:fill="FFFFFF"/>
              </w:rPr>
              <w:t>el</w:t>
            </w:r>
            <w:proofErr w:type="spellEnd"/>
            <w:r w:rsidRPr="00295259">
              <w:rPr>
                <w:rFonts w:ascii="Times New Roman" w:hAnsi="Times New Roman" w:cs="Times New Roman"/>
                <w:color w:val="auto"/>
                <w:sz w:val="24"/>
                <w:szCs w:val="24"/>
                <w:highlight w:val="yellow"/>
                <w:shd w:val="clear" w:color="auto" w:fill="FFFFFF"/>
              </w:rPr>
              <w:t xml:space="preserve">] =&gt; 111111111           </w:t>
            </w:r>
            <w:r w:rsidR="00FA0AD2" w:rsidRPr="00295259">
              <w:rPr>
                <w:rFonts w:ascii="Times New Roman" w:hAnsi="Times New Roman" w:cs="Times New Roman"/>
                <w:color w:val="auto"/>
                <w:sz w:val="24"/>
                <w:szCs w:val="24"/>
                <w:highlight w:val="yellow"/>
                <w:shd w:val="clear" w:color="auto" w:fill="FFFFFF"/>
              </w:rPr>
              <w:t xml:space="preserve"> </w:t>
            </w:r>
            <w:r w:rsidRPr="00295259">
              <w:rPr>
                <w:rFonts w:ascii="Times New Roman" w:hAnsi="Times New Roman" w:cs="Times New Roman"/>
                <w:color w:val="auto"/>
                <w:sz w:val="24"/>
                <w:szCs w:val="24"/>
                <w:highlight w:val="yellow"/>
                <w:shd w:val="clear" w:color="auto" w:fill="FFFFFF"/>
              </w:rPr>
              <w:t xml:space="preserve">     </w:t>
            </w:r>
            <w:r w:rsidR="00FA0AD2" w:rsidRPr="00295259">
              <w:rPr>
                <w:rFonts w:ascii="Times New Roman" w:hAnsi="Times New Roman" w:cs="Times New Roman"/>
                <w:color w:val="auto"/>
                <w:sz w:val="24"/>
                <w:szCs w:val="24"/>
                <w:highlight w:val="yellow"/>
                <w:shd w:val="clear" w:color="auto" w:fill="FFFFFF"/>
              </w:rPr>
              <w:t>[e</w:t>
            </w:r>
            <w:r w:rsidRPr="00295259">
              <w:rPr>
                <w:rFonts w:ascii="Times New Roman" w:hAnsi="Times New Roman" w:cs="Times New Roman"/>
                <w:color w:val="auto"/>
                <w:sz w:val="24"/>
                <w:szCs w:val="24"/>
                <w:highlight w:val="yellow"/>
                <w:shd w:val="clear" w:color="auto" w:fill="FFFFFF"/>
              </w:rPr>
              <w:t>mail]=&gt;</w:t>
            </w:r>
            <w:r w:rsidRPr="00295259">
              <w:rPr>
                <w:color w:val="auto"/>
                <w:highlight w:val="yellow"/>
              </w:rPr>
              <w:t xml:space="preserve"> </w:t>
            </w:r>
            <w:r w:rsidR="00FA0AD2" w:rsidRPr="00295259">
              <w:rPr>
                <w:rFonts w:ascii="Times New Roman" w:hAnsi="Times New Roman" w:cs="Times New Roman"/>
                <w:color w:val="auto"/>
                <w:sz w:val="24"/>
                <w:szCs w:val="24"/>
                <w:highlight w:val="yellow"/>
                <w:shd w:val="clear" w:color="auto" w:fill="FFFFFF"/>
              </w:rPr>
              <w:t xml:space="preserve">law.d@gmail.com </w:t>
            </w:r>
            <w:r w:rsidR="00571C3B" w:rsidRPr="00295259">
              <w:rPr>
                <w:rFonts w:ascii="Times New Roman" w:hAnsi="Times New Roman" w:cs="Times New Roman"/>
                <w:color w:val="auto"/>
                <w:sz w:val="24"/>
                <w:szCs w:val="24"/>
                <w:highlight w:val="yellow"/>
                <w:shd w:val="clear" w:color="auto" w:fill="FFFFFF"/>
              </w:rPr>
              <w:t xml:space="preserve">   [submit] =&gt; Submit</w:t>
            </w:r>
          </w:p>
        </w:tc>
      </w:tr>
    </w:tbl>
    <w:p w14:paraId="178F2822" w14:textId="77777777" w:rsidR="00651001" w:rsidRPr="00295259" w:rsidRDefault="0065100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A03595F" w14:textId="77777777" w:rsidR="00651001" w:rsidRPr="00295259" w:rsidRDefault="00651001"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651001" w:rsidRPr="00295259" w14:paraId="4B68E340" w14:textId="77777777" w:rsidTr="00651001">
        <w:trPr>
          <w:trHeight w:val="1042"/>
        </w:trPr>
        <w:tc>
          <w:tcPr>
            <w:tcW w:w="493" w:type="dxa"/>
            <w:shd w:val="clear" w:color="auto" w:fill="D9D9D9" w:themeFill="background1" w:themeFillShade="D9"/>
            <w:vAlign w:val="center"/>
          </w:tcPr>
          <w:p w14:paraId="1D88741F" w14:textId="77777777" w:rsidR="00651001" w:rsidRPr="00295259"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14:paraId="16DB7E3D" w14:textId="77777777" w:rsidR="00651001" w:rsidRPr="00295259"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14:paraId="7D86ADBE" w14:textId="77777777" w:rsidR="00651001" w:rsidRPr="00295259"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14:paraId="32C44C15" w14:textId="77777777" w:rsidR="00651001" w:rsidRPr="00295259"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14:paraId="2FA7976C" w14:textId="77777777" w:rsidR="00651001" w:rsidRPr="00295259"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Expected</w:t>
            </w:r>
          </w:p>
        </w:tc>
      </w:tr>
      <w:tr w:rsidR="00651001" w:rsidRPr="00295259" w14:paraId="1A5B7C7B" w14:textId="77777777" w:rsidTr="00651001">
        <w:tc>
          <w:tcPr>
            <w:tcW w:w="493" w:type="dxa"/>
            <w:vAlign w:val="center"/>
          </w:tcPr>
          <w:p w14:paraId="11E2E000" w14:textId="77777777" w:rsidR="00651001" w:rsidRPr="00295259"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1</w:t>
            </w:r>
          </w:p>
        </w:tc>
        <w:tc>
          <w:tcPr>
            <w:tcW w:w="3584" w:type="dxa"/>
            <w:vAlign w:val="center"/>
          </w:tcPr>
          <w:p w14:paraId="47B819FF" w14:textId="460A10BE" w:rsidR="00651001" w:rsidRPr="00295259" w:rsidRDefault="00497539"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Test register for patient</w:t>
            </w:r>
            <w:r w:rsidR="00B532C0" w:rsidRPr="00295259">
              <w:rPr>
                <w:rFonts w:ascii="Times" w:eastAsiaTheme="minorEastAsia" w:hAnsi="Times" w:cs="Times"/>
                <w:color w:val="auto"/>
                <w:sz w:val="24"/>
                <w:szCs w:val="24"/>
                <w:lang w:bidi="ar-SA"/>
              </w:rPr>
              <w:t xml:space="preserve"> true case</w:t>
            </w:r>
          </w:p>
        </w:tc>
        <w:tc>
          <w:tcPr>
            <w:tcW w:w="1701" w:type="dxa"/>
            <w:vAlign w:val="center"/>
          </w:tcPr>
          <w:p w14:paraId="7CCA15BD" w14:textId="77777777" w:rsidR="00651001" w:rsidRPr="00295259" w:rsidRDefault="00497539"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$data</w:t>
            </w:r>
          </w:p>
        </w:tc>
        <w:tc>
          <w:tcPr>
            <w:tcW w:w="1442" w:type="dxa"/>
            <w:vAlign w:val="center"/>
          </w:tcPr>
          <w:p w14:paraId="6FB0E626" w14:textId="77777777" w:rsidR="00651001" w:rsidRPr="00295259" w:rsidRDefault="00651001"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
        </w:tc>
        <w:tc>
          <w:tcPr>
            <w:tcW w:w="1296" w:type="dxa"/>
            <w:vAlign w:val="center"/>
          </w:tcPr>
          <w:p w14:paraId="707A2E9F" w14:textId="77777777" w:rsidR="00651001" w:rsidRPr="00295259" w:rsidRDefault="00146AF9"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true</w:t>
            </w:r>
          </w:p>
        </w:tc>
      </w:tr>
      <w:tr w:rsidR="00B532C0" w:rsidRPr="00295259" w14:paraId="7BA967E4" w14:textId="77777777" w:rsidTr="00651001">
        <w:tc>
          <w:tcPr>
            <w:tcW w:w="493" w:type="dxa"/>
            <w:vAlign w:val="center"/>
          </w:tcPr>
          <w:p w14:paraId="4BE685BA" w14:textId="2D03937C" w:rsidR="00B532C0" w:rsidRPr="00295259" w:rsidRDefault="00B532C0"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r w:rsidRPr="00295259">
              <w:rPr>
                <w:rFonts w:ascii="Times" w:eastAsiaTheme="minorEastAsia" w:hAnsi="Times" w:cs="Times"/>
                <w:b/>
                <w:bCs/>
                <w:color w:val="auto"/>
                <w:sz w:val="24"/>
                <w:szCs w:val="24"/>
                <w:highlight w:val="yellow"/>
                <w:lang w:bidi="ar-SA"/>
              </w:rPr>
              <w:t>2</w:t>
            </w:r>
          </w:p>
        </w:tc>
        <w:tc>
          <w:tcPr>
            <w:tcW w:w="3584" w:type="dxa"/>
            <w:vAlign w:val="center"/>
          </w:tcPr>
          <w:p w14:paraId="65A51F03" w14:textId="698DE50F" w:rsidR="00B532C0" w:rsidRPr="00295259" w:rsidRDefault="00B532C0" w:rsidP="00651001">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Test register for patient false case</w:t>
            </w:r>
          </w:p>
        </w:tc>
        <w:tc>
          <w:tcPr>
            <w:tcW w:w="1701" w:type="dxa"/>
            <w:vAlign w:val="center"/>
          </w:tcPr>
          <w:p w14:paraId="0AA3AC41" w14:textId="039952D6" w:rsidR="00B532C0" w:rsidRPr="00295259" w:rsidRDefault="00B532C0" w:rsidP="00651001">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$data2</w:t>
            </w:r>
          </w:p>
        </w:tc>
        <w:tc>
          <w:tcPr>
            <w:tcW w:w="1442" w:type="dxa"/>
            <w:vAlign w:val="center"/>
          </w:tcPr>
          <w:p w14:paraId="4413FE3F" w14:textId="0F3DA32E" w:rsidR="00B532C0" w:rsidRPr="00295259" w:rsidRDefault="00B532C0" w:rsidP="00651001">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proofErr w:type="spellStart"/>
            <w:r w:rsidRPr="00295259">
              <w:rPr>
                <w:rFonts w:ascii="Times" w:eastAsiaTheme="minorEastAsia" w:hAnsi="Times" w:cs="Times"/>
                <w:color w:val="auto"/>
                <w:sz w:val="24"/>
                <w:szCs w:val="24"/>
                <w:highlight w:val="yellow"/>
                <w:lang w:bidi="ar-SA"/>
              </w:rPr>
              <w:t>patientID</w:t>
            </w:r>
            <w:proofErr w:type="spellEnd"/>
            <w:r w:rsidRPr="00295259">
              <w:rPr>
                <w:rFonts w:ascii="Times" w:eastAsiaTheme="minorEastAsia" w:hAnsi="Times" w:cs="Times"/>
                <w:color w:val="auto"/>
                <w:sz w:val="24"/>
                <w:szCs w:val="24"/>
                <w:highlight w:val="yellow"/>
                <w:lang w:bidi="ar-SA"/>
              </w:rPr>
              <w:t xml:space="preserve"> in $data2 is already exist</w:t>
            </w:r>
          </w:p>
        </w:tc>
        <w:tc>
          <w:tcPr>
            <w:tcW w:w="1296" w:type="dxa"/>
            <w:vAlign w:val="center"/>
          </w:tcPr>
          <w:p w14:paraId="4E0D9F69" w14:textId="4AA9DED9" w:rsidR="00B532C0" w:rsidRPr="00295259" w:rsidRDefault="00B532C0" w:rsidP="00651001">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false</w:t>
            </w:r>
          </w:p>
        </w:tc>
      </w:tr>
    </w:tbl>
    <w:p w14:paraId="36273422" w14:textId="77777777" w:rsidR="002F204D" w:rsidRPr="00295259" w:rsidRDefault="002F204D" w:rsidP="00B67F64">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1907DEE3" w14:textId="77777777" w:rsidR="00B67F64" w:rsidRPr="00295259" w:rsidRDefault="000E7D24" w:rsidP="00FE50CD">
      <w:pPr>
        <w:pStyle w:val="Heading3"/>
        <w:rPr>
          <w:rFonts w:ascii="Times New Roman" w:eastAsiaTheme="minorEastAsia" w:hAnsi="Times New Roman" w:cs="Times New Roman"/>
          <w:color w:val="auto"/>
          <w:sz w:val="24"/>
          <w:szCs w:val="24"/>
          <w:lang w:bidi="ar-SA"/>
        </w:rPr>
      </w:pPr>
      <w:bookmarkStart w:id="174" w:name="_Toc394490884"/>
      <w:r w:rsidRPr="00295259">
        <w:rPr>
          <w:rFonts w:ascii="Times New Roman" w:eastAsiaTheme="minorEastAsia" w:hAnsi="Times New Roman" w:cs="Times New Roman"/>
          <w:color w:val="auto"/>
          <w:sz w:val="24"/>
          <w:szCs w:val="24"/>
          <w:lang w:bidi="ar-SA"/>
        </w:rPr>
        <w:lastRenderedPageBreak/>
        <w:t xml:space="preserve">Unit Test Case 09 (UTC-09): </w:t>
      </w:r>
      <w:proofErr w:type="spellStart"/>
      <w:r w:rsidR="00B67F64" w:rsidRPr="00295259">
        <w:rPr>
          <w:rFonts w:ascii="Times New Roman" w:eastAsiaTheme="minorEastAsia" w:hAnsi="Times New Roman" w:cs="Times New Roman"/>
          <w:color w:val="auto"/>
          <w:sz w:val="24"/>
          <w:szCs w:val="24"/>
          <w:lang w:bidi="ar-SA"/>
        </w:rPr>
        <w:t>testp_</w:t>
      </w:r>
      <w:proofErr w:type="gramStart"/>
      <w:r w:rsidR="00B67F64" w:rsidRPr="00295259">
        <w:rPr>
          <w:rFonts w:ascii="Times New Roman" w:eastAsiaTheme="minorEastAsia" w:hAnsi="Times New Roman" w:cs="Times New Roman"/>
          <w:color w:val="auto"/>
          <w:sz w:val="24"/>
          <w:szCs w:val="24"/>
          <w:lang w:bidi="ar-SA"/>
        </w:rPr>
        <w:t>edit</w:t>
      </w:r>
      <w:proofErr w:type="spellEnd"/>
      <w:r w:rsidR="00B67F64" w:rsidRPr="00295259">
        <w:rPr>
          <w:rFonts w:ascii="Times New Roman" w:eastAsiaTheme="minorEastAsia" w:hAnsi="Times New Roman" w:cs="Times New Roman"/>
          <w:color w:val="auto"/>
          <w:sz w:val="24"/>
          <w:szCs w:val="24"/>
          <w:lang w:bidi="ar-SA"/>
        </w:rPr>
        <w:t>()</w:t>
      </w:r>
      <w:bookmarkEnd w:id="174"/>
      <w:proofErr w:type="gramEnd"/>
    </w:p>
    <w:p w14:paraId="5DFE5878" w14:textId="77777777" w:rsidR="00B67F64" w:rsidRPr="00295259" w:rsidRDefault="00B67F64" w:rsidP="00B67F6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p w14:paraId="0194E1AB" w14:textId="3997C02C" w:rsidR="00B67F64" w:rsidRPr="00295259" w:rsidRDefault="00B67F64" w:rsidP="00B67F64">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b/>
        <w:t xml:space="preserve">Test patient edit function </w:t>
      </w:r>
      <w:r w:rsidR="004D4F9F" w:rsidRPr="00295259">
        <w:rPr>
          <w:rFonts w:ascii="Times" w:eastAsiaTheme="minorEastAsia" w:hAnsi="Times" w:cs="Times"/>
          <w:color w:val="auto"/>
          <w:sz w:val="24"/>
          <w:szCs w:val="24"/>
          <w:lang w:bidi="ar-SA"/>
        </w:rPr>
        <w:t xml:space="preserve">to see that system can retrieve data from database correctly or </w:t>
      </w:r>
      <w:proofErr w:type="gramStart"/>
      <w:r w:rsidR="004D4F9F" w:rsidRPr="00295259">
        <w:rPr>
          <w:rFonts w:ascii="Times" w:eastAsiaTheme="minorEastAsia" w:hAnsi="Times" w:cs="Times"/>
          <w:color w:val="auto"/>
          <w:sz w:val="24"/>
          <w:szCs w:val="24"/>
          <w:lang w:bidi="ar-SA"/>
        </w:rPr>
        <w:t>not</w:t>
      </w:r>
      <w:r w:rsidR="00571C3B" w:rsidRPr="00295259">
        <w:rPr>
          <w:rFonts w:ascii="Times" w:eastAsiaTheme="minorEastAsia" w:hAnsi="Times" w:cs="Times"/>
          <w:color w:val="auto"/>
          <w:sz w:val="24"/>
          <w:szCs w:val="24"/>
          <w:lang w:bidi="ar-SA"/>
        </w:rPr>
        <w:t xml:space="preserve"> :</w:t>
      </w:r>
      <w:proofErr w:type="gramEnd"/>
      <w:r w:rsidR="00571C3B" w:rsidRPr="00295259">
        <w:rPr>
          <w:rFonts w:ascii="Times" w:eastAsiaTheme="minorEastAsia" w:hAnsi="Times" w:cs="Times"/>
          <w:color w:val="auto"/>
          <w:sz w:val="24"/>
          <w:szCs w:val="24"/>
          <w:lang w:bidi="ar-SA"/>
        </w:rPr>
        <w:t xml:space="preserve"> </w:t>
      </w:r>
      <w:r w:rsidR="00571C3B" w:rsidRPr="00295259">
        <w:rPr>
          <w:rFonts w:ascii="Times" w:eastAsiaTheme="minorEastAsia" w:hAnsi="Times" w:cs="Times"/>
          <w:color w:val="auto"/>
          <w:sz w:val="24"/>
          <w:szCs w:val="24"/>
          <w:highlight w:val="yellow"/>
          <w:lang w:bidi="ar-SA"/>
        </w:rPr>
        <w:t xml:space="preserve">public function </w:t>
      </w:r>
      <w:proofErr w:type="spellStart"/>
      <w:r w:rsidR="00571C3B" w:rsidRPr="00295259">
        <w:rPr>
          <w:rFonts w:ascii="Times" w:eastAsiaTheme="minorEastAsia" w:hAnsi="Times" w:cs="Times"/>
          <w:color w:val="auto"/>
          <w:sz w:val="24"/>
          <w:szCs w:val="24"/>
          <w:highlight w:val="yellow"/>
          <w:lang w:bidi="ar-SA"/>
        </w:rPr>
        <w:t>p_edit</w:t>
      </w:r>
      <w:proofErr w:type="spellEnd"/>
      <w:r w:rsidR="00571C3B" w:rsidRPr="00295259">
        <w:rPr>
          <w:rFonts w:ascii="Times" w:eastAsiaTheme="minorEastAsia" w:hAnsi="Times" w:cs="Times"/>
          <w:color w:val="auto"/>
          <w:sz w:val="24"/>
          <w:szCs w:val="24"/>
          <w:highlight w:val="yellow"/>
          <w:lang w:bidi="ar-SA"/>
        </w:rPr>
        <w:t>($</w:t>
      </w:r>
      <w:proofErr w:type="spellStart"/>
      <w:r w:rsidR="00571C3B" w:rsidRPr="00295259">
        <w:rPr>
          <w:rFonts w:ascii="Times" w:eastAsiaTheme="minorEastAsia" w:hAnsi="Times" w:cs="Times"/>
          <w:color w:val="auto"/>
          <w:sz w:val="24"/>
          <w:szCs w:val="24"/>
          <w:highlight w:val="yellow"/>
          <w:lang w:bidi="ar-SA"/>
        </w:rPr>
        <w:t>patientID</w:t>
      </w:r>
      <w:proofErr w:type="spellEnd"/>
      <w:r w:rsidR="00571C3B" w:rsidRPr="00295259">
        <w:rPr>
          <w:rFonts w:ascii="Times" w:eastAsiaTheme="minorEastAsia" w:hAnsi="Times" w:cs="Times"/>
          <w:color w:val="auto"/>
          <w:sz w:val="24"/>
          <w:szCs w:val="24"/>
          <w:highlight w:val="yellow"/>
          <w:lang w:bidi="ar-SA"/>
        </w:rPr>
        <w:t>)</w:t>
      </w:r>
    </w:p>
    <w:p w14:paraId="47A20A14" w14:textId="65175EAF" w:rsidR="00B67F64" w:rsidRPr="00295259" w:rsidRDefault="00B67F64" w:rsidP="00B67F6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Data:</w:t>
      </w:r>
      <w:r w:rsidR="003B5C24" w:rsidRPr="00295259">
        <w:rPr>
          <w:rFonts w:ascii="Times" w:eastAsiaTheme="minorEastAsia" w:hAnsi="Times" w:cs="Times"/>
          <w:b/>
          <w:bCs/>
          <w:color w:val="auto"/>
          <w:sz w:val="24"/>
          <w:szCs w:val="24"/>
          <w:lang w:bidi="ar-SA"/>
        </w:rPr>
        <w:t xml:space="preserve"> Refer to </w:t>
      </w:r>
      <w:proofErr w:type="gramStart"/>
      <w:r w:rsidR="003B5C24" w:rsidRPr="00295259">
        <w:rPr>
          <w:rFonts w:ascii="Times" w:eastAsiaTheme="minorEastAsia" w:hAnsi="Times" w:cs="Times"/>
          <w:b/>
          <w:bCs/>
          <w:color w:val="auto"/>
          <w:sz w:val="24"/>
          <w:szCs w:val="24"/>
          <w:lang w:bidi="ar-SA"/>
        </w:rPr>
        <w:t>Appendix(</w:t>
      </w:r>
      <w:proofErr w:type="gramEnd"/>
      <w:r w:rsidR="003B5C24" w:rsidRPr="00295259">
        <w:rPr>
          <w:rFonts w:ascii="Times" w:eastAsiaTheme="minorEastAsia" w:hAnsi="Times" w:cs="Times"/>
          <w:b/>
          <w:bCs/>
          <w:color w:val="auto"/>
          <w:sz w:val="24"/>
          <w:szCs w:val="24"/>
          <w:lang w:bidi="ar-SA"/>
        </w:rPr>
        <w:t>p.67) for test data</w:t>
      </w:r>
    </w:p>
    <w:tbl>
      <w:tblPr>
        <w:tblStyle w:val="TableGrid"/>
        <w:tblW w:w="0" w:type="auto"/>
        <w:tblLook w:val="04A0" w:firstRow="1" w:lastRow="0" w:firstColumn="1" w:lastColumn="0" w:noHBand="0" w:noVBand="1"/>
      </w:tblPr>
      <w:tblGrid>
        <w:gridCol w:w="2802"/>
        <w:gridCol w:w="2268"/>
        <w:gridCol w:w="3446"/>
      </w:tblGrid>
      <w:tr w:rsidR="00571C3B" w:rsidRPr="00295259" w14:paraId="2F5D82C7" w14:textId="77777777" w:rsidTr="00571C3B">
        <w:tc>
          <w:tcPr>
            <w:tcW w:w="2802" w:type="dxa"/>
            <w:shd w:val="clear" w:color="auto" w:fill="D9D9D9" w:themeFill="background1" w:themeFillShade="D9"/>
            <w:vAlign w:val="center"/>
          </w:tcPr>
          <w:p w14:paraId="2E697A82" w14:textId="77777777" w:rsidR="00B67F64" w:rsidRPr="00295259"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Parameter name</w:t>
            </w:r>
          </w:p>
        </w:tc>
        <w:tc>
          <w:tcPr>
            <w:tcW w:w="2268" w:type="dxa"/>
            <w:shd w:val="clear" w:color="auto" w:fill="D9D9D9" w:themeFill="background1" w:themeFillShade="D9"/>
            <w:vAlign w:val="center"/>
          </w:tcPr>
          <w:p w14:paraId="1F8D98FB" w14:textId="77777777" w:rsidR="00B67F64" w:rsidRPr="00295259"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Parameter type</w:t>
            </w:r>
          </w:p>
        </w:tc>
        <w:tc>
          <w:tcPr>
            <w:tcW w:w="3446" w:type="dxa"/>
            <w:shd w:val="clear" w:color="auto" w:fill="D9D9D9" w:themeFill="background1" w:themeFillShade="D9"/>
            <w:vAlign w:val="center"/>
          </w:tcPr>
          <w:p w14:paraId="1632A12A" w14:textId="77777777" w:rsidR="00B67F64" w:rsidRPr="00295259"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Value</w:t>
            </w:r>
          </w:p>
        </w:tc>
      </w:tr>
      <w:tr w:rsidR="00571C3B" w:rsidRPr="00295259" w14:paraId="4CFE0BDE" w14:textId="77777777" w:rsidTr="00571C3B">
        <w:tc>
          <w:tcPr>
            <w:tcW w:w="2802" w:type="dxa"/>
            <w:vAlign w:val="center"/>
          </w:tcPr>
          <w:p w14:paraId="316EE0D0" w14:textId="4D8BC0AE" w:rsidR="00B67F64" w:rsidRPr="00295259" w:rsidRDefault="00B67F6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00FB5C6C" w:rsidRPr="00295259">
              <w:rPr>
                <w:rFonts w:ascii="Times" w:eastAsiaTheme="minorEastAsia" w:hAnsi="Times" w:cs="Times"/>
                <w:color w:val="auto"/>
                <w:sz w:val="24"/>
                <w:szCs w:val="24"/>
                <w:lang w:bidi="ar-SA"/>
              </w:rPr>
              <w:t>in_id_f</w:t>
            </w:r>
            <w:proofErr w:type="spellEnd"/>
          </w:p>
        </w:tc>
        <w:tc>
          <w:tcPr>
            <w:tcW w:w="2268" w:type="dxa"/>
            <w:vAlign w:val="center"/>
          </w:tcPr>
          <w:p w14:paraId="05B36136" w14:textId="77777777" w:rsidR="00B67F64" w:rsidRPr="00295259" w:rsidRDefault="00D6767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sidRPr="00295259">
              <w:rPr>
                <w:rFonts w:ascii="Times" w:eastAsiaTheme="minorEastAsia" w:hAnsi="Times" w:cs="Times"/>
                <w:color w:val="auto"/>
                <w:sz w:val="24"/>
                <w:szCs w:val="24"/>
                <w:lang w:bidi="ar-SA"/>
              </w:rPr>
              <w:t>Varchar</w:t>
            </w:r>
            <w:proofErr w:type="spellEnd"/>
          </w:p>
        </w:tc>
        <w:tc>
          <w:tcPr>
            <w:tcW w:w="3446" w:type="dxa"/>
            <w:vAlign w:val="center"/>
          </w:tcPr>
          <w:p w14:paraId="4DA4F955" w14:textId="7A9BFE55" w:rsidR="00B67F64" w:rsidRPr="00295259" w:rsidRDefault="00A669FA"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P000</w:t>
            </w:r>
          </w:p>
        </w:tc>
      </w:tr>
      <w:tr w:rsidR="00571C3B" w:rsidRPr="00295259" w14:paraId="52B496A7" w14:textId="77777777" w:rsidTr="00571C3B">
        <w:tc>
          <w:tcPr>
            <w:tcW w:w="2802" w:type="dxa"/>
            <w:vAlign w:val="center"/>
          </w:tcPr>
          <w:p w14:paraId="491A2342" w14:textId="353BF1F7" w:rsidR="00D67671" w:rsidRPr="00295259" w:rsidRDefault="00FB5C6C"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in_id_t</w:t>
            </w:r>
            <w:proofErr w:type="spellEnd"/>
          </w:p>
        </w:tc>
        <w:tc>
          <w:tcPr>
            <w:tcW w:w="2268" w:type="dxa"/>
            <w:vAlign w:val="center"/>
          </w:tcPr>
          <w:p w14:paraId="0AC76C21" w14:textId="77777777" w:rsidR="00D67671" w:rsidRPr="00295259" w:rsidRDefault="00D6767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sidRPr="00295259">
              <w:rPr>
                <w:rFonts w:ascii="Times" w:eastAsiaTheme="minorEastAsia" w:hAnsi="Times" w:cs="Times"/>
                <w:color w:val="auto"/>
                <w:sz w:val="24"/>
                <w:szCs w:val="24"/>
                <w:lang w:bidi="ar-SA"/>
              </w:rPr>
              <w:t>Varchar</w:t>
            </w:r>
            <w:proofErr w:type="spellEnd"/>
          </w:p>
        </w:tc>
        <w:tc>
          <w:tcPr>
            <w:tcW w:w="3446" w:type="dxa"/>
            <w:vAlign w:val="center"/>
          </w:tcPr>
          <w:p w14:paraId="1F8BD69A" w14:textId="55202ABC" w:rsidR="00D67671" w:rsidRPr="00295259" w:rsidRDefault="00A669FA"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P00</w:t>
            </w:r>
            <w:r w:rsidR="00D67671" w:rsidRPr="00295259">
              <w:rPr>
                <w:rFonts w:ascii="Times" w:eastAsiaTheme="minorEastAsia" w:hAnsi="Times" w:cs="Times"/>
                <w:color w:val="auto"/>
                <w:sz w:val="24"/>
                <w:szCs w:val="24"/>
                <w:lang w:bidi="ar-SA"/>
              </w:rPr>
              <w:t>1</w:t>
            </w:r>
          </w:p>
        </w:tc>
      </w:tr>
      <w:tr w:rsidR="00571C3B" w:rsidRPr="00295259" w14:paraId="3F680E9C" w14:textId="77777777" w:rsidTr="00571C3B">
        <w:tc>
          <w:tcPr>
            <w:tcW w:w="2802" w:type="dxa"/>
            <w:vAlign w:val="center"/>
          </w:tcPr>
          <w:p w14:paraId="75047429" w14:textId="77777777" w:rsidR="006E1F36" w:rsidRPr="00295259"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$expResult1</w:t>
            </w:r>
          </w:p>
        </w:tc>
        <w:tc>
          <w:tcPr>
            <w:tcW w:w="2268" w:type="dxa"/>
            <w:vAlign w:val="center"/>
          </w:tcPr>
          <w:p w14:paraId="46E92D86" w14:textId="77777777" w:rsidR="006E1F36" w:rsidRPr="00295259"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Array</w:t>
            </w:r>
          </w:p>
        </w:tc>
        <w:tc>
          <w:tcPr>
            <w:tcW w:w="3446" w:type="dxa"/>
            <w:vAlign w:val="center"/>
          </w:tcPr>
          <w:p w14:paraId="7A84456B" w14:textId="77777777" w:rsidR="006E1F36" w:rsidRPr="00295259" w:rsidRDefault="006E1F36"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Null</w:t>
            </w:r>
          </w:p>
        </w:tc>
      </w:tr>
      <w:tr w:rsidR="00571C3B" w:rsidRPr="00295259" w14:paraId="6B272628" w14:textId="77777777" w:rsidTr="00571C3B">
        <w:tc>
          <w:tcPr>
            <w:tcW w:w="2802" w:type="dxa"/>
            <w:vAlign w:val="center"/>
          </w:tcPr>
          <w:p w14:paraId="16055084" w14:textId="77777777" w:rsidR="006E1F36" w:rsidRPr="00295259"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$expResult2</w:t>
            </w:r>
          </w:p>
        </w:tc>
        <w:tc>
          <w:tcPr>
            <w:tcW w:w="2268" w:type="dxa"/>
            <w:vAlign w:val="center"/>
          </w:tcPr>
          <w:p w14:paraId="64EE8342" w14:textId="77777777" w:rsidR="006E1F36" w:rsidRPr="00295259"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 xml:space="preserve">Array </w:t>
            </w:r>
          </w:p>
        </w:tc>
        <w:tc>
          <w:tcPr>
            <w:tcW w:w="3446" w:type="dxa"/>
            <w:vAlign w:val="center"/>
          </w:tcPr>
          <w:p w14:paraId="2D2E7ABB" w14:textId="79EB88C8" w:rsidR="006E1F36" w:rsidRPr="00295259" w:rsidRDefault="00A669FA"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New Roman" w:hAnsi="Times New Roman" w:cs="Times New Roman"/>
                <w:color w:val="auto"/>
                <w:sz w:val="24"/>
                <w:szCs w:val="24"/>
                <w:shd w:val="clear" w:color="auto" w:fill="FFFFFF"/>
              </w:rPr>
              <w:t>[</w:t>
            </w:r>
            <w:proofErr w:type="spellStart"/>
            <w:r w:rsidRPr="00295259">
              <w:rPr>
                <w:rFonts w:ascii="Times New Roman" w:hAnsi="Times New Roman" w:cs="Times New Roman"/>
                <w:color w:val="auto"/>
                <w:sz w:val="24"/>
                <w:szCs w:val="24"/>
                <w:shd w:val="clear" w:color="auto" w:fill="FFFFFF"/>
              </w:rPr>
              <w:t>patientID</w:t>
            </w:r>
            <w:proofErr w:type="spellEnd"/>
            <w:r w:rsidRPr="00295259">
              <w:rPr>
                <w:rFonts w:ascii="Times New Roman" w:hAnsi="Times New Roman" w:cs="Times New Roman"/>
                <w:color w:val="auto"/>
                <w:sz w:val="24"/>
                <w:szCs w:val="24"/>
                <w:shd w:val="clear" w:color="auto" w:fill="FFFFFF"/>
              </w:rPr>
              <w:t>] =&gt; P001     [password] =&gt; 1234                   [</w:t>
            </w:r>
            <w:proofErr w:type="spellStart"/>
            <w:r w:rsidRPr="00295259">
              <w:rPr>
                <w:rFonts w:ascii="Times New Roman" w:hAnsi="Times New Roman" w:cs="Times New Roman"/>
                <w:color w:val="auto"/>
                <w:sz w:val="24"/>
                <w:szCs w:val="24"/>
                <w:shd w:val="clear" w:color="auto" w:fill="FFFFFF"/>
              </w:rPr>
              <w:t>f_name</w:t>
            </w:r>
            <w:proofErr w:type="spellEnd"/>
            <w:r w:rsidRPr="00295259">
              <w:rPr>
                <w:rFonts w:ascii="Times New Roman" w:hAnsi="Times New Roman" w:cs="Times New Roman"/>
                <w:color w:val="auto"/>
                <w:sz w:val="24"/>
                <w:szCs w:val="24"/>
                <w:shd w:val="clear" w:color="auto" w:fill="FFFFFF"/>
              </w:rPr>
              <w:t xml:space="preserve">] =&gt; Mickey </w:t>
            </w:r>
            <w:r w:rsidR="00571C3B" w:rsidRPr="00295259">
              <w:rPr>
                <w:rFonts w:ascii="Times New Roman" w:hAnsi="Times New Roman" w:cs="Times New Roman"/>
                <w:color w:val="auto"/>
                <w:sz w:val="24"/>
                <w:szCs w:val="24"/>
                <w:shd w:val="clear" w:color="auto" w:fill="FFFFFF"/>
              </w:rPr>
              <w:t xml:space="preserve">        </w:t>
            </w:r>
            <w:r w:rsidRPr="00295259">
              <w:rPr>
                <w:rFonts w:ascii="Times New Roman" w:hAnsi="Times New Roman" w:cs="Times New Roman"/>
                <w:color w:val="auto"/>
                <w:sz w:val="24"/>
                <w:szCs w:val="24"/>
                <w:shd w:val="clear" w:color="auto" w:fill="FFFFFF"/>
              </w:rPr>
              <w:t>[</w:t>
            </w:r>
            <w:proofErr w:type="spellStart"/>
            <w:r w:rsidRPr="00295259">
              <w:rPr>
                <w:rFonts w:ascii="Times New Roman" w:hAnsi="Times New Roman" w:cs="Times New Roman"/>
                <w:color w:val="auto"/>
                <w:sz w:val="24"/>
                <w:szCs w:val="24"/>
                <w:shd w:val="clear" w:color="auto" w:fill="FFFFFF"/>
              </w:rPr>
              <w:t>l_name</w:t>
            </w:r>
            <w:proofErr w:type="spellEnd"/>
            <w:r w:rsidRPr="00295259">
              <w:rPr>
                <w:rFonts w:ascii="Times New Roman" w:hAnsi="Times New Roman" w:cs="Times New Roman"/>
                <w:color w:val="auto"/>
                <w:sz w:val="24"/>
                <w:szCs w:val="24"/>
                <w:shd w:val="clear" w:color="auto" w:fill="FFFFFF"/>
              </w:rPr>
              <w:t xml:space="preserve">] =&gt; Mouse    </w:t>
            </w:r>
            <w:r w:rsidR="00571C3B" w:rsidRPr="00295259">
              <w:rPr>
                <w:rFonts w:ascii="Times New Roman" w:hAnsi="Times New Roman" w:cs="Times New Roman"/>
                <w:color w:val="auto"/>
                <w:sz w:val="24"/>
                <w:szCs w:val="24"/>
                <w:shd w:val="clear" w:color="auto" w:fill="FFFFFF"/>
              </w:rPr>
              <w:t xml:space="preserve">          </w:t>
            </w:r>
            <w:r w:rsidRPr="00295259">
              <w:rPr>
                <w:rFonts w:ascii="Times New Roman" w:hAnsi="Times New Roman" w:cs="Times New Roman"/>
                <w:color w:val="auto"/>
                <w:sz w:val="24"/>
                <w:szCs w:val="24"/>
                <w:shd w:val="clear" w:color="auto" w:fill="FFFFFF"/>
              </w:rPr>
              <w:t xml:space="preserve"> [age] =&gt; 80        </w:t>
            </w:r>
            <w:r w:rsidR="00571C3B" w:rsidRPr="00295259">
              <w:rPr>
                <w:rFonts w:ascii="Times New Roman" w:hAnsi="Times New Roman" w:cs="Times New Roman"/>
                <w:color w:val="auto"/>
                <w:sz w:val="24"/>
                <w:szCs w:val="24"/>
                <w:shd w:val="clear" w:color="auto" w:fill="FFFFFF"/>
              </w:rPr>
              <w:t xml:space="preserve">          </w:t>
            </w:r>
            <w:r w:rsidRPr="00295259">
              <w:rPr>
                <w:rFonts w:ascii="Times New Roman" w:hAnsi="Times New Roman" w:cs="Times New Roman"/>
                <w:color w:val="auto"/>
                <w:sz w:val="24"/>
                <w:szCs w:val="24"/>
                <w:shd w:val="clear" w:color="auto" w:fill="FFFFFF"/>
              </w:rPr>
              <w:t xml:space="preserve">     [gender] =&gt; 1     </w:t>
            </w:r>
            <w:r w:rsidR="00571C3B" w:rsidRPr="00295259">
              <w:rPr>
                <w:rFonts w:ascii="Times New Roman" w:hAnsi="Times New Roman" w:cs="Times New Roman"/>
                <w:color w:val="auto"/>
                <w:sz w:val="24"/>
                <w:szCs w:val="24"/>
                <w:shd w:val="clear" w:color="auto" w:fill="FFFFFF"/>
              </w:rPr>
              <w:t xml:space="preserve">          </w:t>
            </w:r>
            <w:r w:rsidRPr="00295259">
              <w:rPr>
                <w:rFonts w:ascii="Times New Roman" w:hAnsi="Times New Roman" w:cs="Times New Roman"/>
                <w:color w:val="auto"/>
                <w:sz w:val="24"/>
                <w:szCs w:val="24"/>
                <w:shd w:val="clear" w:color="auto" w:fill="FFFFFF"/>
              </w:rPr>
              <w:t xml:space="preserve">[treatment] =&gt; Tooth </w:t>
            </w:r>
            <w:proofErr w:type="spellStart"/>
            <w:r w:rsidRPr="00295259">
              <w:rPr>
                <w:rFonts w:ascii="Times New Roman" w:hAnsi="Times New Roman" w:cs="Times New Roman"/>
                <w:color w:val="auto"/>
                <w:sz w:val="24"/>
                <w:szCs w:val="24"/>
                <w:shd w:val="clear" w:color="auto" w:fill="FFFFFF"/>
              </w:rPr>
              <w:t>braces,tooth</w:t>
            </w:r>
            <w:proofErr w:type="spellEnd"/>
            <w:r w:rsidRPr="00295259">
              <w:rPr>
                <w:rFonts w:ascii="Times New Roman" w:hAnsi="Times New Roman" w:cs="Times New Roman"/>
                <w:color w:val="auto"/>
                <w:sz w:val="24"/>
                <w:szCs w:val="24"/>
                <w:shd w:val="clear" w:color="auto" w:fill="FFFFFF"/>
              </w:rPr>
              <w:t xml:space="preserve"> </w:t>
            </w:r>
            <w:proofErr w:type="spellStart"/>
            <w:r w:rsidRPr="00295259">
              <w:rPr>
                <w:rFonts w:ascii="Times New Roman" w:hAnsi="Times New Roman" w:cs="Times New Roman"/>
                <w:color w:val="auto"/>
                <w:sz w:val="24"/>
                <w:szCs w:val="24"/>
                <w:shd w:val="clear" w:color="auto" w:fill="FFFFFF"/>
              </w:rPr>
              <w:t>zeplin</w:t>
            </w:r>
            <w:proofErr w:type="spellEnd"/>
            <w:r w:rsidRPr="00295259">
              <w:rPr>
                <w:rFonts w:ascii="Times New Roman" w:hAnsi="Times New Roman" w:cs="Times New Roman"/>
                <w:color w:val="auto"/>
                <w:sz w:val="24"/>
                <w:szCs w:val="24"/>
                <w:shd w:val="clear" w:color="auto" w:fill="FFFFFF"/>
              </w:rPr>
              <w:t xml:space="preserve">    </w:t>
            </w:r>
            <w:r w:rsidR="00571C3B" w:rsidRPr="00295259">
              <w:rPr>
                <w:rFonts w:ascii="Times New Roman" w:hAnsi="Times New Roman" w:cs="Times New Roman"/>
                <w:color w:val="auto"/>
                <w:sz w:val="24"/>
                <w:szCs w:val="24"/>
                <w:shd w:val="clear" w:color="auto" w:fill="FFFFFF"/>
              </w:rPr>
              <w:t xml:space="preserve">     </w:t>
            </w:r>
            <w:r w:rsidRPr="00295259">
              <w:rPr>
                <w:rFonts w:ascii="Times New Roman" w:hAnsi="Times New Roman" w:cs="Times New Roman"/>
                <w:color w:val="auto"/>
                <w:sz w:val="24"/>
                <w:szCs w:val="24"/>
                <w:shd w:val="clear" w:color="auto" w:fill="FFFFFF"/>
              </w:rPr>
              <w:t xml:space="preserve"> [address] =&gt; </w:t>
            </w:r>
            <w:proofErr w:type="spellStart"/>
            <w:r w:rsidRPr="00295259">
              <w:rPr>
                <w:rFonts w:ascii="Times New Roman" w:hAnsi="Times New Roman" w:cs="Times New Roman"/>
                <w:color w:val="auto"/>
                <w:sz w:val="24"/>
                <w:szCs w:val="24"/>
                <w:shd w:val="clear" w:color="auto" w:fill="FFFFFF"/>
              </w:rPr>
              <w:t>Chaingmai</w:t>
            </w:r>
            <w:proofErr w:type="spellEnd"/>
            <w:r w:rsidRPr="00295259">
              <w:rPr>
                <w:rFonts w:ascii="Times New Roman" w:hAnsi="Times New Roman" w:cs="Times New Roman"/>
                <w:color w:val="auto"/>
                <w:sz w:val="24"/>
                <w:szCs w:val="24"/>
                <w:shd w:val="clear" w:color="auto" w:fill="FFFFFF"/>
              </w:rPr>
              <w:t xml:space="preserve"> Thailand             </w:t>
            </w:r>
            <w:r w:rsidR="00571C3B" w:rsidRPr="00295259">
              <w:rPr>
                <w:rFonts w:ascii="Times New Roman" w:hAnsi="Times New Roman" w:cs="Times New Roman"/>
                <w:color w:val="auto"/>
                <w:sz w:val="24"/>
                <w:szCs w:val="24"/>
                <w:shd w:val="clear" w:color="auto" w:fill="FFFFFF"/>
              </w:rPr>
              <w:t xml:space="preserve">         </w:t>
            </w:r>
            <w:r w:rsidRPr="00295259">
              <w:rPr>
                <w:rFonts w:ascii="Times New Roman" w:hAnsi="Times New Roman" w:cs="Times New Roman"/>
                <w:color w:val="auto"/>
                <w:sz w:val="24"/>
                <w:szCs w:val="24"/>
                <w:shd w:val="clear" w:color="auto" w:fill="FFFFFF"/>
              </w:rPr>
              <w:t xml:space="preserve">           [</w:t>
            </w:r>
            <w:proofErr w:type="spellStart"/>
            <w:r w:rsidRPr="00295259">
              <w:rPr>
                <w:rFonts w:ascii="Times New Roman" w:hAnsi="Times New Roman" w:cs="Times New Roman"/>
                <w:color w:val="auto"/>
                <w:sz w:val="24"/>
                <w:szCs w:val="24"/>
                <w:shd w:val="clear" w:color="auto" w:fill="FFFFFF"/>
              </w:rPr>
              <w:t>tel</w:t>
            </w:r>
            <w:proofErr w:type="spellEnd"/>
            <w:r w:rsidRPr="00295259">
              <w:rPr>
                <w:rFonts w:ascii="Times New Roman" w:hAnsi="Times New Roman" w:cs="Times New Roman"/>
                <w:color w:val="auto"/>
                <w:sz w:val="24"/>
                <w:szCs w:val="24"/>
                <w:shd w:val="clear" w:color="auto" w:fill="FFFFFF"/>
              </w:rPr>
              <w:t>] =&gt; 053111111</w:t>
            </w:r>
            <w:r w:rsidR="00571C3B" w:rsidRPr="00295259">
              <w:rPr>
                <w:rFonts w:ascii="Times New Roman" w:hAnsi="Times New Roman" w:cs="Times New Roman"/>
                <w:color w:val="auto"/>
                <w:sz w:val="24"/>
                <w:szCs w:val="24"/>
                <w:shd w:val="clear" w:color="auto" w:fill="FFFFFF"/>
              </w:rPr>
              <w:t xml:space="preserve"> </w:t>
            </w:r>
            <w:r w:rsidRPr="00295259">
              <w:rPr>
                <w:rFonts w:ascii="Times New Roman" w:hAnsi="Times New Roman" w:cs="Times New Roman"/>
                <w:color w:val="auto"/>
                <w:sz w:val="24"/>
                <w:szCs w:val="24"/>
                <w:shd w:val="clear" w:color="auto" w:fill="FFFFFF"/>
              </w:rPr>
              <w:t xml:space="preserve"> </w:t>
            </w:r>
            <w:r w:rsidR="00571C3B" w:rsidRPr="00295259">
              <w:rPr>
                <w:rFonts w:ascii="Times New Roman" w:hAnsi="Times New Roman" w:cs="Times New Roman"/>
                <w:color w:val="auto"/>
                <w:sz w:val="24"/>
                <w:szCs w:val="24"/>
                <w:shd w:val="clear" w:color="auto" w:fill="FFFFFF"/>
              </w:rPr>
              <w:t xml:space="preserve">     </w:t>
            </w:r>
            <w:r w:rsidRPr="00295259">
              <w:rPr>
                <w:rFonts w:ascii="Times New Roman" w:hAnsi="Times New Roman" w:cs="Times New Roman"/>
                <w:color w:val="auto"/>
                <w:sz w:val="24"/>
                <w:szCs w:val="24"/>
                <w:shd w:val="clear" w:color="auto" w:fill="FFFFFF"/>
              </w:rPr>
              <w:t>[email]=&gt;</w:t>
            </w:r>
            <w:r w:rsidRPr="00295259">
              <w:rPr>
                <w:color w:val="auto"/>
              </w:rPr>
              <w:t xml:space="preserve"> </w:t>
            </w:r>
            <w:r w:rsidR="00571C3B" w:rsidRPr="00295259">
              <w:rPr>
                <w:rFonts w:ascii="Times New Roman" w:hAnsi="Times New Roman" w:cs="Times New Roman"/>
                <w:color w:val="auto"/>
                <w:sz w:val="24"/>
                <w:szCs w:val="24"/>
                <w:shd w:val="clear" w:color="auto" w:fill="FFFFFF"/>
              </w:rPr>
              <w:t>M.ky@hotmail.com</w:t>
            </w:r>
            <w:r w:rsidR="00571C3B" w:rsidRPr="00295259">
              <w:rPr>
                <w:rFonts w:ascii="Times" w:eastAsiaTheme="minorEastAsia" w:hAnsi="Times" w:cs="Times"/>
                <w:color w:val="auto"/>
                <w:sz w:val="24"/>
                <w:szCs w:val="24"/>
                <w:lang w:bidi="ar-SA"/>
              </w:rPr>
              <w:t xml:space="preserve">  [submit] =&gt; Submit</w:t>
            </w:r>
          </w:p>
        </w:tc>
      </w:tr>
    </w:tbl>
    <w:p w14:paraId="57EFBEA5" w14:textId="77777777" w:rsidR="00B67F64" w:rsidRPr="00295259" w:rsidRDefault="00B67F64" w:rsidP="00B67F6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371B25C" w14:textId="77777777" w:rsidR="00B67F64" w:rsidRPr="00295259" w:rsidRDefault="00B67F64" w:rsidP="00B67F6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2"/>
        <w:gridCol w:w="3381"/>
        <w:gridCol w:w="1640"/>
        <w:gridCol w:w="1416"/>
        <w:gridCol w:w="1593"/>
      </w:tblGrid>
      <w:tr w:rsidR="00B67F64" w:rsidRPr="00295259" w14:paraId="665BBF70" w14:textId="77777777" w:rsidTr="007569A3">
        <w:trPr>
          <w:trHeight w:val="1042"/>
        </w:trPr>
        <w:tc>
          <w:tcPr>
            <w:tcW w:w="493" w:type="dxa"/>
            <w:shd w:val="clear" w:color="auto" w:fill="D9D9D9" w:themeFill="background1" w:themeFillShade="D9"/>
            <w:vAlign w:val="center"/>
          </w:tcPr>
          <w:p w14:paraId="5BD434E8" w14:textId="77777777" w:rsidR="00B67F64" w:rsidRPr="00295259"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76FE9F0A" w14:textId="77777777" w:rsidR="00B67F64" w:rsidRPr="00295259"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21283F04" w14:textId="77777777" w:rsidR="00B67F64" w:rsidRPr="00295259"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20064403" w14:textId="77777777" w:rsidR="00B67F64" w:rsidRPr="00295259"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2B6BEC7A" w14:textId="77777777" w:rsidR="00B67F64" w:rsidRPr="00295259"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Expected</w:t>
            </w:r>
          </w:p>
        </w:tc>
      </w:tr>
      <w:tr w:rsidR="00B67F64" w:rsidRPr="00295259" w14:paraId="23EB1EB5" w14:textId="77777777" w:rsidTr="007569A3">
        <w:tc>
          <w:tcPr>
            <w:tcW w:w="493" w:type="dxa"/>
            <w:vAlign w:val="center"/>
          </w:tcPr>
          <w:p w14:paraId="68CC1196" w14:textId="77777777" w:rsidR="00B67F64" w:rsidRPr="00295259"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1</w:t>
            </w:r>
          </w:p>
        </w:tc>
        <w:tc>
          <w:tcPr>
            <w:tcW w:w="3502" w:type="dxa"/>
            <w:vAlign w:val="center"/>
          </w:tcPr>
          <w:p w14:paraId="77CBA8E4" w14:textId="77777777" w:rsidR="00B67F64" w:rsidRPr="00295259" w:rsidRDefault="00B67F6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 xml:space="preserve">Test </w:t>
            </w:r>
            <w:r w:rsidR="00B74262" w:rsidRPr="00295259">
              <w:rPr>
                <w:rFonts w:ascii="Times" w:eastAsiaTheme="minorEastAsia" w:hAnsi="Times" w:cs="Times"/>
                <w:color w:val="auto"/>
                <w:sz w:val="24"/>
                <w:szCs w:val="24"/>
                <w:lang w:bidi="ar-SA"/>
              </w:rPr>
              <w:t xml:space="preserve">call patient edit page with not exist </w:t>
            </w:r>
            <w:proofErr w:type="spellStart"/>
            <w:r w:rsidR="00B74262" w:rsidRPr="00295259">
              <w:rPr>
                <w:rFonts w:ascii="Times" w:eastAsiaTheme="minorEastAsia" w:hAnsi="Times" w:cs="Times"/>
                <w:color w:val="auto"/>
                <w:sz w:val="24"/>
                <w:szCs w:val="24"/>
                <w:lang w:bidi="ar-SA"/>
              </w:rPr>
              <w:t>patientID</w:t>
            </w:r>
            <w:proofErr w:type="spellEnd"/>
          </w:p>
        </w:tc>
        <w:tc>
          <w:tcPr>
            <w:tcW w:w="1677" w:type="dxa"/>
            <w:vAlign w:val="center"/>
          </w:tcPr>
          <w:p w14:paraId="5B1B2744" w14:textId="7AF060A0" w:rsidR="00B67F64" w:rsidRPr="00295259" w:rsidRDefault="00FB5C6C"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in_id_f</w:t>
            </w:r>
            <w:proofErr w:type="spellEnd"/>
          </w:p>
        </w:tc>
        <w:tc>
          <w:tcPr>
            <w:tcW w:w="1240" w:type="dxa"/>
            <w:vAlign w:val="center"/>
          </w:tcPr>
          <w:p w14:paraId="3BBE4008" w14:textId="77777777" w:rsidR="00B67F64" w:rsidRPr="00295259" w:rsidRDefault="00B67F64"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
        </w:tc>
        <w:tc>
          <w:tcPr>
            <w:tcW w:w="1604" w:type="dxa"/>
            <w:vAlign w:val="center"/>
          </w:tcPr>
          <w:p w14:paraId="0CAB5511" w14:textId="77777777" w:rsidR="00B67F64" w:rsidRPr="00295259" w:rsidRDefault="00B74262"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$expResult1</w:t>
            </w:r>
          </w:p>
        </w:tc>
      </w:tr>
      <w:tr w:rsidR="007569A3" w:rsidRPr="00295259" w14:paraId="42F8648A" w14:textId="77777777" w:rsidTr="007569A3">
        <w:tc>
          <w:tcPr>
            <w:tcW w:w="493" w:type="dxa"/>
            <w:vAlign w:val="center"/>
          </w:tcPr>
          <w:p w14:paraId="0E05BBB5" w14:textId="77777777" w:rsidR="007569A3" w:rsidRPr="00295259" w:rsidRDefault="007569A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2</w:t>
            </w:r>
          </w:p>
        </w:tc>
        <w:tc>
          <w:tcPr>
            <w:tcW w:w="3502" w:type="dxa"/>
            <w:vAlign w:val="center"/>
          </w:tcPr>
          <w:p w14:paraId="0CFEB9D7" w14:textId="77777777" w:rsidR="007569A3" w:rsidRPr="00295259" w:rsidRDefault="007569A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 xml:space="preserve">Test call patient edit page with  exist </w:t>
            </w:r>
            <w:proofErr w:type="spellStart"/>
            <w:r w:rsidRPr="00295259">
              <w:rPr>
                <w:rFonts w:ascii="Times" w:eastAsiaTheme="minorEastAsia" w:hAnsi="Times" w:cs="Times"/>
                <w:color w:val="auto"/>
                <w:sz w:val="24"/>
                <w:szCs w:val="24"/>
                <w:lang w:bidi="ar-SA"/>
              </w:rPr>
              <w:t>patientID</w:t>
            </w:r>
            <w:proofErr w:type="spellEnd"/>
          </w:p>
        </w:tc>
        <w:tc>
          <w:tcPr>
            <w:tcW w:w="1677" w:type="dxa"/>
            <w:vAlign w:val="center"/>
          </w:tcPr>
          <w:p w14:paraId="232C3198" w14:textId="0034797A" w:rsidR="007569A3" w:rsidRPr="00295259" w:rsidRDefault="00FB5C6C"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in_id_t</w:t>
            </w:r>
            <w:proofErr w:type="spellEnd"/>
          </w:p>
        </w:tc>
        <w:tc>
          <w:tcPr>
            <w:tcW w:w="1240" w:type="dxa"/>
            <w:vAlign w:val="center"/>
          </w:tcPr>
          <w:p w14:paraId="71774871" w14:textId="1CF2C801" w:rsidR="007569A3" w:rsidRPr="00295259" w:rsidRDefault="00FB5C6C"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highlight w:val="yellow"/>
                <w:lang w:bidi="ar-SA"/>
              </w:rPr>
              <w:t>$expResult2 is already in database</w:t>
            </w:r>
          </w:p>
        </w:tc>
        <w:tc>
          <w:tcPr>
            <w:tcW w:w="1604" w:type="dxa"/>
            <w:vAlign w:val="center"/>
          </w:tcPr>
          <w:p w14:paraId="0823080C" w14:textId="77777777" w:rsidR="007569A3" w:rsidRPr="00295259" w:rsidRDefault="007569A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$expResult2</w:t>
            </w:r>
          </w:p>
        </w:tc>
      </w:tr>
    </w:tbl>
    <w:p w14:paraId="4E35D41B" w14:textId="77777777" w:rsidR="00B67F64" w:rsidRPr="00295259" w:rsidRDefault="00B67F64" w:rsidP="00651001">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216DEB6" w14:textId="77777777" w:rsidR="00480014" w:rsidRPr="00295259" w:rsidRDefault="00480014" w:rsidP="009F4923">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26AA9DC" w14:textId="77777777" w:rsidR="00FE50CD" w:rsidRPr="00295259" w:rsidRDefault="00FE50CD"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175D53E" w14:textId="77777777" w:rsidR="009F4923" w:rsidRPr="00295259" w:rsidRDefault="004C1E28" w:rsidP="00FE50CD">
      <w:pPr>
        <w:pStyle w:val="Heading3"/>
        <w:rPr>
          <w:rFonts w:ascii="Times New Roman" w:eastAsiaTheme="minorEastAsia" w:hAnsi="Times New Roman" w:cs="Times New Roman"/>
          <w:color w:val="auto"/>
          <w:sz w:val="24"/>
          <w:szCs w:val="24"/>
          <w:lang w:bidi="ar-SA"/>
        </w:rPr>
      </w:pPr>
      <w:bookmarkStart w:id="175" w:name="_Toc394490885"/>
      <w:r w:rsidRPr="00295259">
        <w:rPr>
          <w:rFonts w:ascii="Times New Roman" w:eastAsiaTheme="minorEastAsia" w:hAnsi="Times New Roman" w:cs="Times New Roman"/>
          <w:color w:val="auto"/>
          <w:sz w:val="24"/>
          <w:szCs w:val="24"/>
          <w:lang w:bidi="ar-SA"/>
        </w:rPr>
        <w:lastRenderedPageBreak/>
        <w:t xml:space="preserve">Unit Test Case 10 (UTC-10): </w:t>
      </w:r>
      <w:proofErr w:type="spellStart"/>
      <w:r w:rsidR="009F4923" w:rsidRPr="00295259">
        <w:rPr>
          <w:rFonts w:ascii="Times New Roman" w:eastAsiaTheme="minorEastAsia" w:hAnsi="Times New Roman" w:cs="Times New Roman"/>
          <w:color w:val="auto"/>
          <w:sz w:val="24"/>
          <w:szCs w:val="24"/>
          <w:lang w:bidi="ar-SA"/>
        </w:rPr>
        <w:t>testp_</w:t>
      </w:r>
      <w:proofErr w:type="gramStart"/>
      <w:r w:rsidR="009F4923" w:rsidRPr="00295259">
        <w:rPr>
          <w:rFonts w:ascii="Times New Roman" w:eastAsiaTheme="minorEastAsia" w:hAnsi="Times New Roman" w:cs="Times New Roman"/>
          <w:color w:val="auto"/>
          <w:sz w:val="24"/>
          <w:szCs w:val="24"/>
          <w:lang w:bidi="ar-SA"/>
        </w:rPr>
        <w:t>delete</w:t>
      </w:r>
      <w:proofErr w:type="spellEnd"/>
      <w:r w:rsidR="009F4923" w:rsidRPr="00295259">
        <w:rPr>
          <w:rFonts w:ascii="Times New Roman" w:eastAsiaTheme="minorEastAsia" w:hAnsi="Times New Roman" w:cs="Times New Roman"/>
          <w:color w:val="auto"/>
          <w:sz w:val="24"/>
          <w:szCs w:val="24"/>
          <w:lang w:bidi="ar-SA"/>
        </w:rPr>
        <w:t>()</w:t>
      </w:r>
      <w:bookmarkEnd w:id="175"/>
      <w:proofErr w:type="gramEnd"/>
    </w:p>
    <w:p w14:paraId="60827DA5" w14:textId="77777777" w:rsidR="009F4923" w:rsidRPr="00295259" w:rsidRDefault="009F4923"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p w14:paraId="091AFFC8" w14:textId="1AACDB70" w:rsidR="009F4923" w:rsidRPr="00295259" w:rsidRDefault="009F4923" w:rsidP="009F4923">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b/>
        <w:t xml:space="preserve">Test </w:t>
      </w:r>
      <w:r w:rsidR="00FC48FC" w:rsidRPr="00295259">
        <w:rPr>
          <w:rFonts w:ascii="Times" w:eastAsiaTheme="minorEastAsia" w:hAnsi="Times" w:cs="Times"/>
          <w:color w:val="auto"/>
          <w:sz w:val="24"/>
          <w:szCs w:val="24"/>
          <w:lang w:bidi="ar-SA"/>
        </w:rPr>
        <w:t>function for delete p</w:t>
      </w:r>
      <w:r w:rsidR="00571C3B" w:rsidRPr="00295259">
        <w:rPr>
          <w:rFonts w:ascii="Times" w:eastAsiaTheme="minorEastAsia" w:hAnsi="Times" w:cs="Times"/>
          <w:color w:val="auto"/>
          <w:sz w:val="24"/>
          <w:szCs w:val="24"/>
          <w:lang w:bidi="ar-SA"/>
        </w:rPr>
        <w:t>atient from database by input a</w:t>
      </w:r>
      <w:r w:rsidR="00FC48FC" w:rsidRPr="00295259">
        <w:rPr>
          <w:rFonts w:ascii="Times" w:eastAsiaTheme="minorEastAsia" w:hAnsi="Times" w:cs="Times"/>
          <w:color w:val="auto"/>
          <w:sz w:val="24"/>
          <w:szCs w:val="24"/>
          <w:lang w:bidi="ar-SA"/>
        </w:rPr>
        <w:t xml:space="preserve"> </w:t>
      </w:r>
      <w:proofErr w:type="spellStart"/>
      <w:proofErr w:type="gramStart"/>
      <w:r w:rsidR="00FC48FC" w:rsidRPr="00295259">
        <w:rPr>
          <w:rFonts w:ascii="Times" w:eastAsiaTheme="minorEastAsia" w:hAnsi="Times" w:cs="Times"/>
          <w:color w:val="auto"/>
          <w:sz w:val="24"/>
          <w:szCs w:val="24"/>
          <w:lang w:bidi="ar-SA"/>
        </w:rPr>
        <w:t>patientID</w:t>
      </w:r>
      <w:proofErr w:type="spellEnd"/>
      <w:r w:rsidR="00571C3B" w:rsidRPr="00295259">
        <w:rPr>
          <w:rFonts w:ascii="Times" w:eastAsiaTheme="minorEastAsia" w:hAnsi="Times" w:cs="Times"/>
          <w:color w:val="auto"/>
          <w:sz w:val="24"/>
          <w:szCs w:val="24"/>
          <w:lang w:bidi="ar-SA"/>
        </w:rPr>
        <w:t xml:space="preserve"> :</w:t>
      </w:r>
      <w:proofErr w:type="gramEnd"/>
      <w:r w:rsidR="00571C3B" w:rsidRPr="00295259">
        <w:rPr>
          <w:rFonts w:ascii="Times" w:eastAsiaTheme="minorEastAsia" w:hAnsi="Times" w:cs="Times"/>
          <w:color w:val="auto"/>
          <w:sz w:val="24"/>
          <w:szCs w:val="24"/>
          <w:lang w:bidi="ar-SA"/>
        </w:rPr>
        <w:t xml:space="preserve"> </w:t>
      </w:r>
      <w:r w:rsidR="00571C3B" w:rsidRPr="00295259">
        <w:rPr>
          <w:rFonts w:ascii="Times" w:eastAsiaTheme="minorEastAsia" w:hAnsi="Times" w:cs="Times"/>
          <w:color w:val="auto"/>
          <w:sz w:val="24"/>
          <w:szCs w:val="24"/>
          <w:highlight w:val="yellow"/>
          <w:lang w:bidi="ar-SA"/>
        </w:rPr>
        <w:t xml:space="preserve">public function </w:t>
      </w:r>
      <w:proofErr w:type="spellStart"/>
      <w:r w:rsidR="00571C3B" w:rsidRPr="00295259">
        <w:rPr>
          <w:rFonts w:ascii="Times" w:eastAsiaTheme="minorEastAsia" w:hAnsi="Times" w:cs="Times"/>
          <w:color w:val="auto"/>
          <w:sz w:val="24"/>
          <w:szCs w:val="24"/>
          <w:highlight w:val="yellow"/>
          <w:lang w:bidi="ar-SA"/>
        </w:rPr>
        <w:t>p_delete</w:t>
      </w:r>
      <w:proofErr w:type="spellEnd"/>
      <w:r w:rsidR="00571C3B" w:rsidRPr="00295259">
        <w:rPr>
          <w:rFonts w:ascii="Times" w:eastAsiaTheme="minorEastAsia" w:hAnsi="Times" w:cs="Times"/>
          <w:color w:val="auto"/>
          <w:sz w:val="24"/>
          <w:szCs w:val="24"/>
          <w:highlight w:val="yellow"/>
          <w:lang w:bidi="ar-SA"/>
        </w:rPr>
        <w:t>($</w:t>
      </w:r>
      <w:proofErr w:type="spellStart"/>
      <w:r w:rsidR="00571C3B" w:rsidRPr="00295259">
        <w:rPr>
          <w:rFonts w:ascii="Times" w:eastAsiaTheme="minorEastAsia" w:hAnsi="Times" w:cs="Times"/>
          <w:color w:val="auto"/>
          <w:sz w:val="24"/>
          <w:szCs w:val="24"/>
          <w:highlight w:val="yellow"/>
          <w:lang w:bidi="ar-SA"/>
        </w:rPr>
        <w:t>patientID</w:t>
      </w:r>
      <w:proofErr w:type="spellEnd"/>
      <w:r w:rsidR="00571C3B" w:rsidRPr="00295259">
        <w:rPr>
          <w:rFonts w:ascii="Times" w:eastAsiaTheme="minorEastAsia" w:hAnsi="Times" w:cs="Times"/>
          <w:color w:val="auto"/>
          <w:sz w:val="24"/>
          <w:szCs w:val="24"/>
          <w:highlight w:val="yellow"/>
          <w:lang w:bidi="ar-SA"/>
        </w:rPr>
        <w:t>)</w:t>
      </w:r>
    </w:p>
    <w:p w14:paraId="6BD35127" w14:textId="56034648" w:rsidR="009F4923" w:rsidRPr="00295259" w:rsidRDefault="009F4923"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Data:</w:t>
      </w:r>
      <w:r w:rsidR="003B5C24" w:rsidRPr="00295259">
        <w:rPr>
          <w:rFonts w:ascii="Times" w:eastAsiaTheme="minorEastAsia" w:hAnsi="Times" w:cs="Times"/>
          <w:b/>
          <w:bCs/>
          <w:color w:val="auto"/>
          <w:sz w:val="24"/>
          <w:szCs w:val="24"/>
          <w:lang w:bidi="ar-SA"/>
        </w:rPr>
        <w:t xml:space="preserve"> Refer to </w:t>
      </w:r>
      <w:proofErr w:type="gramStart"/>
      <w:r w:rsidR="003B5C24" w:rsidRPr="00295259">
        <w:rPr>
          <w:rFonts w:ascii="Times" w:eastAsiaTheme="minorEastAsia" w:hAnsi="Times" w:cs="Times"/>
          <w:b/>
          <w:bCs/>
          <w:color w:val="auto"/>
          <w:sz w:val="24"/>
          <w:szCs w:val="24"/>
          <w:lang w:bidi="ar-SA"/>
        </w:rPr>
        <w:t>Appendix(</w:t>
      </w:r>
      <w:proofErr w:type="gramEnd"/>
      <w:r w:rsidR="003B5C24" w:rsidRPr="00295259">
        <w:rPr>
          <w:rFonts w:ascii="Times" w:eastAsiaTheme="minorEastAsia" w:hAnsi="Times" w:cs="Times"/>
          <w:b/>
          <w:bCs/>
          <w:color w:val="auto"/>
          <w:sz w:val="24"/>
          <w:szCs w:val="24"/>
          <w:lang w:bidi="ar-SA"/>
        </w:rPr>
        <w:t>p.67) for test data</w:t>
      </w:r>
    </w:p>
    <w:tbl>
      <w:tblPr>
        <w:tblStyle w:val="TableGrid"/>
        <w:tblW w:w="0" w:type="auto"/>
        <w:tblLook w:val="04A0" w:firstRow="1" w:lastRow="0" w:firstColumn="1" w:lastColumn="0" w:noHBand="0" w:noVBand="1"/>
      </w:tblPr>
      <w:tblGrid>
        <w:gridCol w:w="2802"/>
        <w:gridCol w:w="3118"/>
        <w:gridCol w:w="2596"/>
      </w:tblGrid>
      <w:tr w:rsidR="009F4923" w:rsidRPr="00295259" w14:paraId="732BB84E" w14:textId="77777777" w:rsidTr="00FA5908">
        <w:tc>
          <w:tcPr>
            <w:tcW w:w="2802" w:type="dxa"/>
            <w:shd w:val="clear" w:color="auto" w:fill="D9D9D9" w:themeFill="background1" w:themeFillShade="D9"/>
            <w:vAlign w:val="center"/>
          </w:tcPr>
          <w:p w14:paraId="24DD3989" w14:textId="77777777" w:rsidR="009F4923" w:rsidRPr="00295259"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Parameter name</w:t>
            </w:r>
          </w:p>
        </w:tc>
        <w:tc>
          <w:tcPr>
            <w:tcW w:w="3118" w:type="dxa"/>
            <w:shd w:val="clear" w:color="auto" w:fill="D9D9D9" w:themeFill="background1" w:themeFillShade="D9"/>
            <w:vAlign w:val="center"/>
          </w:tcPr>
          <w:p w14:paraId="55F4F3B1" w14:textId="77777777" w:rsidR="009F4923" w:rsidRPr="00295259"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Parameter type</w:t>
            </w:r>
          </w:p>
        </w:tc>
        <w:tc>
          <w:tcPr>
            <w:tcW w:w="2596" w:type="dxa"/>
            <w:shd w:val="clear" w:color="auto" w:fill="D9D9D9" w:themeFill="background1" w:themeFillShade="D9"/>
            <w:vAlign w:val="center"/>
          </w:tcPr>
          <w:p w14:paraId="3135AC9C" w14:textId="77777777" w:rsidR="009F4923" w:rsidRPr="00295259"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Value</w:t>
            </w:r>
          </w:p>
        </w:tc>
      </w:tr>
      <w:tr w:rsidR="009F4923" w:rsidRPr="00295259" w14:paraId="12F6E928" w14:textId="77777777" w:rsidTr="00FA5908">
        <w:tc>
          <w:tcPr>
            <w:tcW w:w="2802" w:type="dxa"/>
            <w:vAlign w:val="center"/>
          </w:tcPr>
          <w:p w14:paraId="6F4A8E28" w14:textId="0E02A4D0" w:rsidR="009F4923" w:rsidRPr="00295259" w:rsidRDefault="005141C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in_id_f</w:t>
            </w:r>
            <w:proofErr w:type="spellEnd"/>
          </w:p>
        </w:tc>
        <w:tc>
          <w:tcPr>
            <w:tcW w:w="3118" w:type="dxa"/>
            <w:vAlign w:val="center"/>
          </w:tcPr>
          <w:p w14:paraId="1A3C7E42" w14:textId="77777777" w:rsidR="009F4923" w:rsidRPr="00295259" w:rsidRDefault="009F492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sidRPr="00295259">
              <w:rPr>
                <w:rFonts w:ascii="Times" w:eastAsiaTheme="minorEastAsia" w:hAnsi="Times" w:cs="Times"/>
                <w:color w:val="auto"/>
                <w:sz w:val="24"/>
                <w:szCs w:val="24"/>
                <w:lang w:bidi="ar-SA"/>
              </w:rPr>
              <w:t>Varchar</w:t>
            </w:r>
            <w:proofErr w:type="spellEnd"/>
          </w:p>
        </w:tc>
        <w:tc>
          <w:tcPr>
            <w:tcW w:w="2596" w:type="dxa"/>
            <w:vAlign w:val="center"/>
          </w:tcPr>
          <w:p w14:paraId="1DC468D8" w14:textId="550BF6C5" w:rsidR="009F4923" w:rsidRPr="00295259" w:rsidRDefault="005141C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0</w:t>
            </w:r>
          </w:p>
        </w:tc>
      </w:tr>
      <w:tr w:rsidR="009F4923" w:rsidRPr="00295259" w14:paraId="1657632D" w14:textId="77777777" w:rsidTr="00FA5908">
        <w:tc>
          <w:tcPr>
            <w:tcW w:w="2802" w:type="dxa"/>
            <w:vAlign w:val="center"/>
          </w:tcPr>
          <w:p w14:paraId="255B7056" w14:textId="4E8AF984" w:rsidR="009F4923" w:rsidRPr="00295259" w:rsidRDefault="005141C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in_id_t</w:t>
            </w:r>
            <w:proofErr w:type="spellEnd"/>
          </w:p>
        </w:tc>
        <w:tc>
          <w:tcPr>
            <w:tcW w:w="3118" w:type="dxa"/>
            <w:vAlign w:val="center"/>
          </w:tcPr>
          <w:p w14:paraId="3FF14DB0" w14:textId="77777777" w:rsidR="009F4923" w:rsidRPr="00295259" w:rsidRDefault="009F492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sidRPr="00295259">
              <w:rPr>
                <w:rFonts w:ascii="Times" w:eastAsiaTheme="minorEastAsia" w:hAnsi="Times" w:cs="Times"/>
                <w:color w:val="auto"/>
                <w:sz w:val="24"/>
                <w:szCs w:val="24"/>
                <w:lang w:bidi="ar-SA"/>
              </w:rPr>
              <w:t>Varchar</w:t>
            </w:r>
            <w:proofErr w:type="spellEnd"/>
          </w:p>
        </w:tc>
        <w:tc>
          <w:tcPr>
            <w:tcW w:w="2596" w:type="dxa"/>
            <w:vAlign w:val="center"/>
          </w:tcPr>
          <w:p w14:paraId="273E267D" w14:textId="699FC4D0" w:rsidR="009F4923" w:rsidRPr="00295259" w:rsidRDefault="005141C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P004</w:t>
            </w:r>
          </w:p>
        </w:tc>
      </w:tr>
    </w:tbl>
    <w:p w14:paraId="3184800D" w14:textId="77777777" w:rsidR="009F4923" w:rsidRPr="00295259" w:rsidRDefault="009F4923" w:rsidP="009F492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331503C" w14:textId="77777777" w:rsidR="009F4923" w:rsidRPr="00295259" w:rsidRDefault="009F4923"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9F4923" w:rsidRPr="00295259" w14:paraId="5FA149F3" w14:textId="77777777" w:rsidTr="00FA5908">
        <w:trPr>
          <w:trHeight w:val="1042"/>
        </w:trPr>
        <w:tc>
          <w:tcPr>
            <w:tcW w:w="493" w:type="dxa"/>
            <w:shd w:val="clear" w:color="auto" w:fill="D9D9D9" w:themeFill="background1" w:themeFillShade="D9"/>
            <w:vAlign w:val="center"/>
          </w:tcPr>
          <w:p w14:paraId="55DFDBA5" w14:textId="77777777" w:rsidR="009F4923" w:rsidRPr="00295259"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07FA3E95" w14:textId="77777777" w:rsidR="009F4923" w:rsidRPr="00295259"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263F945A" w14:textId="77777777" w:rsidR="009F4923" w:rsidRPr="00295259"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702AF957" w14:textId="77777777" w:rsidR="009F4923" w:rsidRPr="00295259"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3BAC64BC" w14:textId="77777777" w:rsidR="009F4923" w:rsidRPr="00295259"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Expected</w:t>
            </w:r>
          </w:p>
        </w:tc>
      </w:tr>
      <w:tr w:rsidR="009F4923" w:rsidRPr="00295259" w14:paraId="7A7E244C" w14:textId="77777777" w:rsidTr="00FA5908">
        <w:tc>
          <w:tcPr>
            <w:tcW w:w="493" w:type="dxa"/>
            <w:vAlign w:val="center"/>
          </w:tcPr>
          <w:p w14:paraId="499EDE52" w14:textId="77777777" w:rsidR="009F4923" w:rsidRPr="00295259"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1</w:t>
            </w:r>
          </w:p>
        </w:tc>
        <w:tc>
          <w:tcPr>
            <w:tcW w:w="3502" w:type="dxa"/>
            <w:vAlign w:val="center"/>
          </w:tcPr>
          <w:p w14:paraId="6EC3D0F8" w14:textId="77777777" w:rsidR="009F4923" w:rsidRPr="00295259" w:rsidRDefault="009F4923" w:rsidP="00F831DC">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 xml:space="preserve">Test </w:t>
            </w:r>
            <w:r w:rsidR="00F831DC" w:rsidRPr="00295259">
              <w:rPr>
                <w:rFonts w:ascii="Times" w:eastAsiaTheme="minorEastAsia" w:hAnsi="Times" w:cs="Times"/>
                <w:color w:val="auto"/>
                <w:sz w:val="24"/>
                <w:szCs w:val="24"/>
                <w:lang w:bidi="ar-SA"/>
              </w:rPr>
              <w:t xml:space="preserve">delete patient from database with no </w:t>
            </w:r>
            <w:proofErr w:type="spellStart"/>
            <w:r w:rsidRPr="00295259">
              <w:rPr>
                <w:rFonts w:ascii="Times" w:eastAsiaTheme="minorEastAsia" w:hAnsi="Times" w:cs="Times"/>
                <w:color w:val="auto"/>
                <w:sz w:val="24"/>
                <w:szCs w:val="24"/>
                <w:lang w:bidi="ar-SA"/>
              </w:rPr>
              <w:t>patientID</w:t>
            </w:r>
            <w:proofErr w:type="spellEnd"/>
          </w:p>
        </w:tc>
        <w:tc>
          <w:tcPr>
            <w:tcW w:w="1677" w:type="dxa"/>
            <w:vAlign w:val="center"/>
          </w:tcPr>
          <w:p w14:paraId="6934AA7C" w14:textId="48957FD0" w:rsidR="009F4923" w:rsidRPr="00295259" w:rsidRDefault="005141C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in_id_f</w:t>
            </w:r>
            <w:proofErr w:type="spellEnd"/>
          </w:p>
        </w:tc>
        <w:tc>
          <w:tcPr>
            <w:tcW w:w="1240" w:type="dxa"/>
            <w:vAlign w:val="center"/>
          </w:tcPr>
          <w:p w14:paraId="247D4292" w14:textId="2AF1F076" w:rsidR="009F4923" w:rsidRPr="00295259" w:rsidRDefault="005141C3" w:rsidP="00FA5908">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w:t>
            </w:r>
            <w:proofErr w:type="spellStart"/>
            <w:r w:rsidRPr="00295259">
              <w:rPr>
                <w:rFonts w:ascii="Times" w:eastAsiaTheme="minorEastAsia" w:hAnsi="Times" w:cs="Times"/>
                <w:color w:val="auto"/>
                <w:sz w:val="24"/>
                <w:szCs w:val="24"/>
                <w:highlight w:val="yellow"/>
                <w:lang w:bidi="ar-SA"/>
              </w:rPr>
              <w:t>in_id_f</w:t>
            </w:r>
            <w:proofErr w:type="spellEnd"/>
            <w:r w:rsidRPr="00295259">
              <w:rPr>
                <w:rFonts w:ascii="Times" w:eastAsiaTheme="minorEastAsia" w:hAnsi="Times" w:cs="Times"/>
                <w:color w:val="auto"/>
                <w:sz w:val="24"/>
                <w:szCs w:val="24"/>
                <w:highlight w:val="yellow"/>
                <w:lang w:bidi="ar-SA"/>
              </w:rPr>
              <w:t xml:space="preserve"> is not in datab</w:t>
            </w:r>
            <w:r w:rsidR="007F021F" w:rsidRPr="00295259">
              <w:rPr>
                <w:rFonts w:ascii="Times" w:eastAsiaTheme="minorEastAsia" w:hAnsi="Times" w:cs="Times"/>
                <w:color w:val="auto"/>
                <w:sz w:val="24"/>
                <w:szCs w:val="24"/>
                <w:highlight w:val="yellow"/>
                <w:lang w:bidi="ar-SA"/>
              </w:rPr>
              <w:t>a</w:t>
            </w:r>
            <w:r w:rsidRPr="00295259">
              <w:rPr>
                <w:rFonts w:ascii="Times" w:eastAsiaTheme="minorEastAsia" w:hAnsi="Times" w:cs="Times"/>
                <w:color w:val="auto"/>
                <w:sz w:val="24"/>
                <w:szCs w:val="24"/>
                <w:highlight w:val="yellow"/>
                <w:lang w:bidi="ar-SA"/>
              </w:rPr>
              <w:t>se</w:t>
            </w:r>
          </w:p>
        </w:tc>
        <w:tc>
          <w:tcPr>
            <w:tcW w:w="1604" w:type="dxa"/>
            <w:vAlign w:val="center"/>
          </w:tcPr>
          <w:p w14:paraId="746FA79D" w14:textId="77777777" w:rsidR="009F4923" w:rsidRPr="00295259" w:rsidRDefault="00F831DC"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false</w:t>
            </w:r>
          </w:p>
        </w:tc>
      </w:tr>
      <w:tr w:rsidR="009F4923" w:rsidRPr="00295259" w14:paraId="429BFDC0" w14:textId="77777777" w:rsidTr="00FA5908">
        <w:tc>
          <w:tcPr>
            <w:tcW w:w="493" w:type="dxa"/>
            <w:vAlign w:val="center"/>
          </w:tcPr>
          <w:p w14:paraId="544377F6" w14:textId="77777777" w:rsidR="009F4923" w:rsidRPr="00295259"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2</w:t>
            </w:r>
          </w:p>
        </w:tc>
        <w:tc>
          <w:tcPr>
            <w:tcW w:w="3502" w:type="dxa"/>
            <w:vAlign w:val="center"/>
          </w:tcPr>
          <w:p w14:paraId="3B5DF80D" w14:textId="77777777" w:rsidR="009F4923" w:rsidRPr="00295259" w:rsidRDefault="00F831DC"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 xml:space="preserve">Test delete patient from database with </w:t>
            </w:r>
            <w:proofErr w:type="spellStart"/>
            <w:r w:rsidRPr="00295259">
              <w:rPr>
                <w:rFonts w:ascii="Times" w:eastAsiaTheme="minorEastAsia" w:hAnsi="Times" w:cs="Times"/>
                <w:color w:val="auto"/>
                <w:sz w:val="24"/>
                <w:szCs w:val="24"/>
                <w:lang w:bidi="ar-SA"/>
              </w:rPr>
              <w:t>patientID</w:t>
            </w:r>
            <w:proofErr w:type="spellEnd"/>
          </w:p>
        </w:tc>
        <w:tc>
          <w:tcPr>
            <w:tcW w:w="1677" w:type="dxa"/>
            <w:vAlign w:val="center"/>
          </w:tcPr>
          <w:p w14:paraId="1F01E2D7" w14:textId="01739A05" w:rsidR="009F4923" w:rsidRPr="00295259" w:rsidRDefault="005141C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in_id_t</w:t>
            </w:r>
            <w:proofErr w:type="spellEnd"/>
          </w:p>
        </w:tc>
        <w:tc>
          <w:tcPr>
            <w:tcW w:w="1240" w:type="dxa"/>
            <w:vAlign w:val="center"/>
          </w:tcPr>
          <w:p w14:paraId="26681CF6" w14:textId="555747A6" w:rsidR="009F4923" w:rsidRPr="00295259" w:rsidRDefault="005141C3" w:rsidP="00FA5908">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w:t>
            </w:r>
            <w:proofErr w:type="spellStart"/>
            <w:r w:rsidRPr="00295259">
              <w:rPr>
                <w:rFonts w:ascii="Times" w:eastAsiaTheme="minorEastAsia" w:hAnsi="Times" w:cs="Times"/>
                <w:color w:val="auto"/>
                <w:sz w:val="24"/>
                <w:szCs w:val="24"/>
                <w:highlight w:val="yellow"/>
                <w:lang w:bidi="ar-SA"/>
              </w:rPr>
              <w:t>in_id_t</w:t>
            </w:r>
            <w:proofErr w:type="spellEnd"/>
            <w:r w:rsidRPr="00295259">
              <w:rPr>
                <w:rFonts w:ascii="Times" w:eastAsiaTheme="minorEastAsia" w:hAnsi="Times" w:cs="Times"/>
                <w:color w:val="auto"/>
                <w:sz w:val="24"/>
                <w:szCs w:val="24"/>
                <w:highlight w:val="yellow"/>
                <w:lang w:bidi="ar-SA"/>
              </w:rPr>
              <w:t xml:space="preserve"> is already in database</w:t>
            </w:r>
          </w:p>
        </w:tc>
        <w:tc>
          <w:tcPr>
            <w:tcW w:w="1604" w:type="dxa"/>
            <w:vAlign w:val="center"/>
          </w:tcPr>
          <w:p w14:paraId="032BCE75" w14:textId="77777777" w:rsidR="009F4923" w:rsidRPr="00295259" w:rsidRDefault="00C77C50"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true</w:t>
            </w:r>
          </w:p>
        </w:tc>
      </w:tr>
    </w:tbl>
    <w:p w14:paraId="75627EC6" w14:textId="77777777" w:rsidR="009F4923" w:rsidRPr="00295259" w:rsidRDefault="009F4923" w:rsidP="009F4923">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EA66278" w14:textId="77777777" w:rsidR="009827C4" w:rsidRPr="00295259" w:rsidRDefault="004C1E28" w:rsidP="00FE50CD">
      <w:pPr>
        <w:pStyle w:val="Heading3"/>
        <w:rPr>
          <w:rFonts w:ascii="Times New Roman" w:eastAsiaTheme="minorEastAsia" w:hAnsi="Times New Roman" w:cs="Times New Roman"/>
          <w:color w:val="auto"/>
          <w:sz w:val="24"/>
          <w:szCs w:val="24"/>
          <w:lang w:bidi="ar-SA"/>
        </w:rPr>
      </w:pPr>
      <w:bookmarkStart w:id="176" w:name="_Toc394490886"/>
      <w:r w:rsidRPr="00295259">
        <w:rPr>
          <w:rFonts w:ascii="Times New Roman" w:eastAsiaTheme="minorEastAsia" w:hAnsi="Times New Roman" w:cs="Times New Roman"/>
          <w:color w:val="auto"/>
          <w:sz w:val="24"/>
          <w:szCs w:val="24"/>
          <w:lang w:bidi="ar-SA"/>
        </w:rPr>
        <w:t xml:space="preserve">Unit Test Case 11 (UTC-11): </w:t>
      </w:r>
      <w:proofErr w:type="spellStart"/>
      <w:r w:rsidR="00B62142" w:rsidRPr="00295259">
        <w:rPr>
          <w:rFonts w:ascii="Times New Roman" w:eastAsiaTheme="minorEastAsia" w:hAnsi="Times New Roman" w:cs="Times New Roman"/>
          <w:color w:val="auto"/>
          <w:sz w:val="24"/>
          <w:szCs w:val="24"/>
          <w:lang w:bidi="ar-SA"/>
        </w:rPr>
        <w:t>testd</w:t>
      </w:r>
      <w:r w:rsidR="009827C4" w:rsidRPr="00295259">
        <w:rPr>
          <w:rFonts w:ascii="Times New Roman" w:eastAsiaTheme="minorEastAsia" w:hAnsi="Times New Roman" w:cs="Times New Roman"/>
          <w:color w:val="auto"/>
          <w:sz w:val="24"/>
          <w:szCs w:val="24"/>
          <w:lang w:bidi="ar-SA"/>
        </w:rPr>
        <w:t>_</w:t>
      </w:r>
      <w:proofErr w:type="gramStart"/>
      <w:r w:rsidR="009827C4" w:rsidRPr="00295259">
        <w:rPr>
          <w:rFonts w:ascii="Times New Roman" w:eastAsiaTheme="minorEastAsia" w:hAnsi="Times New Roman" w:cs="Times New Roman"/>
          <w:color w:val="auto"/>
          <w:sz w:val="24"/>
          <w:szCs w:val="24"/>
          <w:lang w:bidi="ar-SA"/>
        </w:rPr>
        <w:t>register</w:t>
      </w:r>
      <w:proofErr w:type="spellEnd"/>
      <w:r w:rsidR="009827C4" w:rsidRPr="00295259">
        <w:rPr>
          <w:rFonts w:ascii="Times New Roman" w:eastAsiaTheme="minorEastAsia" w:hAnsi="Times New Roman" w:cs="Times New Roman"/>
          <w:color w:val="auto"/>
          <w:sz w:val="24"/>
          <w:szCs w:val="24"/>
          <w:lang w:bidi="ar-SA"/>
        </w:rPr>
        <w:t>()</w:t>
      </w:r>
      <w:bookmarkEnd w:id="176"/>
      <w:proofErr w:type="gramEnd"/>
    </w:p>
    <w:p w14:paraId="301C8F34" w14:textId="77777777" w:rsidR="009827C4" w:rsidRPr="00295259" w:rsidRDefault="009827C4" w:rsidP="009827C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p w14:paraId="52AE9029" w14:textId="7435A316" w:rsidR="009827C4" w:rsidRPr="00295259" w:rsidRDefault="009827C4" w:rsidP="009827C4">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b/>
        <w:t xml:space="preserve">Test register for </w:t>
      </w:r>
      <w:r w:rsidR="00B62142" w:rsidRPr="00295259">
        <w:rPr>
          <w:rFonts w:ascii="Times" w:eastAsiaTheme="minorEastAsia" w:hAnsi="Times" w:cs="Times"/>
          <w:color w:val="auto"/>
          <w:sz w:val="24"/>
          <w:szCs w:val="24"/>
          <w:lang w:bidi="ar-SA"/>
        </w:rPr>
        <w:t>dentist</w:t>
      </w:r>
      <w:r w:rsidRPr="00295259">
        <w:rPr>
          <w:rFonts w:ascii="Times" w:eastAsiaTheme="minorEastAsia" w:hAnsi="Times" w:cs="Times"/>
          <w:color w:val="auto"/>
          <w:sz w:val="24"/>
          <w:szCs w:val="24"/>
          <w:lang w:bidi="ar-SA"/>
        </w:rPr>
        <w:t xml:space="preserve"> function by officer and input all required </w:t>
      </w:r>
      <w:proofErr w:type="gramStart"/>
      <w:r w:rsidRPr="00295259">
        <w:rPr>
          <w:rFonts w:ascii="Times" w:eastAsiaTheme="minorEastAsia" w:hAnsi="Times" w:cs="Times"/>
          <w:color w:val="auto"/>
          <w:sz w:val="24"/>
          <w:szCs w:val="24"/>
          <w:lang w:bidi="ar-SA"/>
        </w:rPr>
        <w:t>data</w:t>
      </w:r>
      <w:r w:rsidR="00571C3B" w:rsidRPr="00295259">
        <w:rPr>
          <w:rFonts w:ascii="Times" w:eastAsiaTheme="minorEastAsia" w:hAnsi="Times" w:cs="Times"/>
          <w:color w:val="auto"/>
          <w:sz w:val="24"/>
          <w:szCs w:val="24"/>
          <w:lang w:bidi="ar-SA"/>
        </w:rPr>
        <w:t xml:space="preserve"> </w:t>
      </w:r>
      <w:r w:rsidR="00571C3B" w:rsidRPr="00295259">
        <w:rPr>
          <w:rFonts w:ascii="Times" w:eastAsiaTheme="minorEastAsia" w:hAnsi="Times" w:cs="Times"/>
          <w:color w:val="auto"/>
          <w:sz w:val="24"/>
          <w:szCs w:val="24"/>
          <w:highlight w:val="yellow"/>
          <w:lang w:bidi="ar-SA"/>
        </w:rPr>
        <w:t>:</w:t>
      </w:r>
      <w:proofErr w:type="gramEnd"/>
      <w:r w:rsidR="00571C3B" w:rsidRPr="00295259">
        <w:rPr>
          <w:rFonts w:ascii="Times" w:eastAsiaTheme="minorEastAsia" w:hAnsi="Times" w:cs="Times"/>
          <w:color w:val="auto"/>
          <w:sz w:val="24"/>
          <w:szCs w:val="24"/>
          <w:highlight w:val="yellow"/>
          <w:lang w:bidi="ar-SA"/>
        </w:rPr>
        <w:t xml:space="preserve"> public function </w:t>
      </w:r>
      <w:proofErr w:type="spellStart"/>
      <w:r w:rsidR="00571C3B" w:rsidRPr="00295259">
        <w:rPr>
          <w:rFonts w:ascii="Times" w:eastAsiaTheme="minorEastAsia" w:hAnsi="Times" w:cs="Times"/>
          <w:color w:val="auto"/>
          <w:sz w:val="24"/>
          <w:szCs w:val="24"/>
          <w:highlight w:val="yellow"/>
          <w:lang w:bidi="ar-SA"/>
        </w:rPr>
        <w:t>d_register</w:t>
      </w:r>
      <w:proofErr w:type="spellEnd"/>
      <w:r w:rsidR="00571C3B" w:rsidRPr="00295259">
        <w:rPr>
          <w:rFonts w:ascii="Times" w:eastAsiaTheme="minorEastAsia" w:hAnsi="Times" w:cs="Times"/>
          <w:color w:val="auto"/>
          <w:sz w:val="24"/>
          <w:szCs w:val="24"/>
          <w:highlight w:val="yellow"/>
          <w:lang w:bidi="ar-SA"/>
        </w:rPr>
        <w:t>($data)</w:t>
      </w:r>
    </w:p>
    <w:p w14:paraId="0DDD5FAC" w14:textId="25EFCAA2" w:rsidR="009827C4" w:rsidRPr="00295259" w:rsidRDefault="009827C4" w:rsidP="009827C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Data:</w:t>
      </w:r>
      <w:r w:rsidR="003B5C24" w:rsidRPr="00295259">
        <w:rPr>
          <w:rFonts w:ascii="Times" w:eastAsiaTheme="minorEastAsia" w:hAnsi="Times" w:cs="Times"/>
          <w:b/>
          <w:bCs/>
          <w:color w:val="auto"/>
          <w:sz w:val="24"/>
          <w:szCs w:val="24"/>
          <w:lang w:bidi="ar-SA"/>
        </w:rPr>
        <w:t xml:space="preserve"> Refer to </w:t>
      </w:r>
      <w:proofErr w:type="gramStart"/>
      <w:r w:rsidR="003B5C24" w:rsidRPr="00295259">
        <w:rPr>
          <w:rFonts w:ascii="Times" w:eastAsiaTheme="minorEastAsia" w:hAnsi="Times" w:cs="Times"/>
          <w:b/>
          <w:bCs/>
          <w:color w:val="auto"/>
          <w:sz w:val="24"/>
          <w:szCs w:val="24"/>
          <w:lang w:bidi="ar-SA"/>
        </w:rPr>
        <w:t>Appendix(</w:t>
      </w:r>
      <w:proofErr w:type="gramEnd"/>
      <w:r w:rsidR="003B5C24" w:rsidRPr="00295259">
        <w:rPr>
          <w:rFonts w:ascii="Times" w:eastAsiaTheme="minorEastAsia" w:hAnsi="Times" w:cs="Times"/>
          <w:b/>
          <w:bCs/>
          <w:color w:val="auto"/>
          <w:sz w:val="24"/>
          <w:szCs w:val="24"/>
          <w:lang w:bidi="ar-SA"/>
        </w:rPr>
        <w:t>p.68) for test data</w:t>
      </w:r>
    </w:p>
    <w:tbl>
      <w:tblPr>
        <w:tblStyle w:val="TableGrid"/>
        <w:tblW w:w="0" w:type="auto"/>
        <w:tblLook w:val="04A0" w:firstRow="1" w:lastRow="0" w:firstColumn="1" w:lastColumn="0" w:noHBand="0" w:noVBand="1"/>
      </w:tblPr>
      <w:tblGrid>
        <w:gridCol w:w="2660"/>
        <w:gridCol w:w="2551"/>
        <w:gridCol w:w="3305"/>
      </w:tblGrid>
      <w:tr w:rsidR="009827C4" w:rsidRPr="00295259" w14:paraId="2C2D670A" w14:textId="77777777" w:rsidTr="00AB35F4">
        <w:tc>
          <w:tcPr>
            <w:tcW w:w="2660" w:type="dxa"/>
            <w:shd w:val="clear" w:color="auto" w:fill="D9D9D9" w:themeFill="background1" w:themeFillShade="D9"/>
            <w:vAlign w:val="center"/>
          </w:tcPr>
          <w:p w14:paraId="00ABF6BF" w14:textId="77777777" w:rsidR="009827C4" w:rsidRPr="00295259"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Parameter name</w:t>
            </w:r>
          </w:p>
        </w:tc>
        <w:tc>
          <w:tcPr>
            <w:tcW w:w="2551" w:type="dxa"/>
            <w:shd w:val="clear" w:color="auto" w:fill="D9D9D9" w:themeFill="background1" w:themeFillShade="D9"/>
            <w:vAlign w:val="center"/>
          </w:tcPr>
          <w:p w14:paraId="6025A5C5" w14:textId="77777777" w:rsidR="009827C4" w:rsidRPr="00295259"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Parameter type</w:t>
            </w:r>
          </w:p>
        </w:tc>
        <w:tc>
          <w:tcPr>
            <w:tcW w:w="3305" w:type="dxa"/>
            <w:shd w:val="clear" w:color="auto" w:fill="D9D9D9" w:themeFill="background1" w:themeFillShade="D9"/>
            <w:vAlign w:val="center"/>
          </w:tcPr>
          <w:p w14:paraId="1F55731A" w14:textId="77777777" w:rsidR="009827C4" w:rsidRPr="00295259"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Value</w:t>
            </w:r>
          </w:p>
        </w:tc>
      </w:tr>
      <w:tr w:rsidR="009827C4" w:rsidRPr="00295259" w14:paraId="7C277E6C" w14:textId="77777777" w:rsidTr="00AB35F4">
        <w:tc>
          <w:tcPr>
            <w:tcW w:w="2660" w:type="dxa"/>
            <w:vAlign w:val="center"/>
          </w:tcPr>
          <w:p w14:paraId="64D6C61E" w14:textId="77777777" w:rsidR="009827C4" w:rsidRPr="00295259" w:rsidRDefault="009827C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$data</w:t>
            </w:r>
          </w:p>
        </w:tc>
        <w:tc>
          <w:tcPr>
            <w:tcW w:w="2551" w:type="dxa"/>
            <w:vAlign w:val="center"/>
          </w:tcPr>
          <w:p w14:paraId="1E7B64C9" w14:textId="77777777" w:rsidR="009827C4" w:rsidRPr="00295259" w:rsidRDefault="009827C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Array</w:t>
            </w:r>
          </w:p>
        </w:tc>
        <w:tc>
          <w:tcPr>
            <w:tcW w:w="3305" w:type="dxa"/>
            <w:vAlign w:val="center"/>
          </w:tcPr>
          <w:p w14:paraId="7ED63E78" w14:textId="49161D83" w:rsidR="009827C4" w:rsidRPr="00295259" w:rsidRDefault="009827C4" w:rsidP="007F021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New Roman" w:hAnsi="Times New Roman" w:cs="Times New Roman"/>
                <w:color w:val="auto"/>
                <w:sz w:val="24"/>
                <w:szCs w:val="24"/>
                <w:shd w:val="clear" w:color="auto" w:fill="FFFFFF"/>
              </w:rPr>
              <w:t>[</w:t>
            </w:r>
            <w:proofErr w:type="spellStart"/>
            <w:r w:rsidR="007F021F" w:rsidRPr="00295259">
              <w:rPr>
                <w:rFonts w:ascii="Times New Roman" w:hAnsi="Times New Roman" w:cs="Times New Roman"/>
                <w:color w:val="auto"/>
                <w:sz w:val="24"/>
                <w:szCs w:val="24"/>
                <w:shd w:val="clear" w:color="auto" w:fill="FFFFFF"/>
              </w:rPr>
              <w:t>dentist</w:t>
            </w:r>
            <w:r w:rsidR="00B62142" w:rsidRPr="00295259">
              <w:rPr>
                <w:rFonts w:ascii="Times New Roman" w:hAnsi="Times New Roman" w:cs="Times New Roman"/>
                <w:color w:val="auto"/>
                <w:sz w:val="24"/>
                <w:szCs w:val="24"/>
                <w:shd w:val="clear" w:color="auto" w:fill="FFFFFF"/>
              </w:rPr>
              <w:t>ID</w:t>
            </w:r>
            <w:proofErr w:type="spellEnd"/>
            <w:r w:rsidRPr="00295259">
              <w:rPr>
                <w:rFonts w:ascii="Times New Roman" w:hAnsi="Times New Roman" w:cs="Times New Roman"/>
                <w:color w:val="auto"/>
                <w:sz w:val="24"/>
                <w:szCs w:val="24"/>
                <w:shd w:val="clear" w:color="auto" w:fill="FFFFFF"/>
              </w:rPr>
              <w:t xml:space="preserve">] =&gt; </w:t>
            </w:r>
            <w:r w:rsidR="007F021F" w:rsidRPr="00295259">
              <w:rPr>
                <w:rFonts w:ascii="Times New Roman" w:hAnsi="Times New Roman" w:cs="Times New Roman"/>
                <w:color w:val="auto"/>
                <w:sz w:val="24"/>
                <w:szCs w:val="24"/>
                <w:shd w:val="clear" w:color="auto" w:fill="FFFFFF"/>
              </w:rPr>
              <w:t>D003</w:t>
            </w:r>
            <w:r w:rsidR="00A86EA2" w:rsidRPr="00295259">
              <w:rPr>
                <w:rFonts w:ascii="Times New Roman" w:hAnsi="Times New Roman" w:cs="Times New Roman"/>
                <w:color w:val="auto"/>
                <w:sz w:val="24"/>
                <w:szCs w:val="24"/>
                <w:shd w:val="clear" w:color="auto" w:fill="FFFFFF"/>
              </w:rPr>
              <w:t xml:space="preserve">                       </w:t>
            </w:r>
            <w:r w:rsidRPr="00295259">
              <w:rPr>
                <w:rFonts w:ascii="Times New Roman" w:hAnsi="Times New Roman" w:cs="Times New Roman"/>
                <w:color w:val="auto"/>
                <w:sz w:val="24"/>
                <w:szCs w:val="24"/>
                <w:shd w:val="clear" w:color="auto" w:fill="FFFFFF"/>
              </w:rPr>
              <w:t xml:space="preserve"> [</w:t>
            </w:r>
            <w:r w:rsidR="00B62142" w:rsidRPr="00295259">
              <w:rPr>
                <w:rFonts w:ascii="Times New Roman" w:hAnsi="Times New Roman" w:cs="Times New Roman"/>
                <w:color w:val="auto"/>
                <w:sz w:val="24"/>
                <w:szCs w:val="24"/>
                <w:shd w:val="clear" w:color="auto" w:fill="FFFFFF"/>
              </w:rPr>
              <w:t>password</w:t>
            </w:r>
            <w:r w:rsidRPr="00295259">
              <w:rPr>
                <w:rFonts w:ascii="Times New Roman" w:hAnsi="Times New Roman" w:cs="Times New Roman"/>
                <w:color w:val="auto"/>
                <w:sz w:val="24"/>
                <w:szCs w:val="24"/>
                <w:shd w:val="clear" w:color="auto" w:fill="FFFFFF"/>
              </w:rPr>
              <w:t xml:space="preserve">] =&gt; </w:t>
            </w:r>
            <w:r w:rsidR="00AB35F4" w:rsidRPr="00295259">
              <w:rPr>
                <w:rFonts w:ascii="Times New Roman" w:hAnsi="Times New Roman" w:cs="Times New Roman"/>
                <w:color w:val="auto"/>
                <w:sz w:val="24"/>
                <w:szCs w:val="24"/>
                <w:shd w:val="clear" w:color="auto" w:fill="FFFFFF"/>
              </w:rPr>
              <w:t>1234</w:t>
            </w:r>
            <w:r w:rsidRPr="00295259">
              <w:rPr>
                <w:rFonts w:ascii="Times New Roman" w:hAnsi="Times New Roman" w:cs="Times New Roman"/>
                <w:color w:val="auto"/>
                <w:sz w:val="24"/>
                <w:szCs w:val="24"/>
                <w:shd w:val="clear" w:color="auto" w:fill="FFFFFF"/>
              </w:rPr>
              <w:t xml:space="preserve">                    [</w:t>
            </w:r>
            <w:proofErr w:type="spellStart"/>
            <w:r w:rsidR="00B62142" w:rsidRPr="00295259">
              <w:rPr>
                <w:rFonts w:ascii="Times New Roman" w:hAnsi="Times New Roman" w:cs="Times New Roman"/>
                <w:color w:val="auto"/>
                <w:sz w:val="24"/>
                <w:szCs w:val="24"/>
                <w:shd w:val="clear" w:color="auto" w:fill="FFFFFF"/>
              </w:rPr>
              <w:t>f_name</w:t>
            </w:r>
            <w:proofErr w:type="spellEnd"/>
            <w:r w:rsidRPr="00295259">
              <w:rPr>
                <w:rFonts w:ascii="Times New Roman" w:hAnsi="Times New Roman" w:cs="Times New Roman"/>
                <w:color w:val="auto"/>
                <w:sz w:val="24"/>
                <w:szCs w:val="24"/>
                <w:shd w:val="clear" w:color="auto" w:fill="FFFFFF"/>
              </w:rPr>
              <w:t xml:space="preserve">] =&gt; </w:t>
            </w:r>
            <w:r w:rsidR="00AB35F4" w:rsidRPr="00295259">
              <w:rPr>
                <w:rFonts w:ascii="Times New Roman" w:hAnsi="Times New Roman" w:cs="Times New Roman"/>
                <w:color w:val="auto"/>
                <w:sz w:val="24"/>
                <w:szCs w:val="24"/>
                <w:shd w:val="clear" w:color="auto" w:fill="FFFFFF"/>
              </w:rPr>
              <w:t>dent</w:t>
            </w:r>
            <w:r w:rsidRPr="00295259">
              <w:rPr>
                <w:rFonts w:ascii="Times New Roman" w:hAnsi="Times New Roman" w:cs="Times New Roman"/>
                <w:color w:val="auto"/>
                <w:sz w:val="24"/>
                <w:szCs w:val="24"/>
                <w:shd w:val="clear" w:color="auto" w:fill="FFFFFF"/>
              </w:rPr>
              <w:t xml:space="preserve">                     [</w:t>
            </w:r>
            <w:proofErr w:type="spellStart"/>
            <w:r w:rsidR="00B62142" w:rsidRPr="00295259">
              <w:rPr>
                <w:rFonts w:ascii="Times New Roman" w:hAnsi="Times New Roman" w:cs="Times New Roman"/>
                <w:color w:val="auto"/>
                <w:sz w:val="24"/>
                <w:szCs w:val="24"/>
                <w:shd w:val="clear" w:color="auto" w:fill="FFFFFF"/>
              </w:rPr>
              <w:t>l_name</w:t>
            </w:r>
            <w:proofErr w:type="spellEnd"/>
            <w:r w:rsidRPr="00295259">
              <w:rPr>
                <w:rFonts w:ascii="Times New Roman" w:hAnsi="Times New Roman" w:cs="Times New Roman"/>
                <w:color w:val="auto"/>
                <w:sz w:val="24"/>
                <w:szCs w:val="24"/>
                <w:shd w:val="clear" w:color="auto" w:fill="FFFFFF"/>
              </w:rPr>
              <w:t xml:space="preserve">] =&gt; </w:t>
            </w:r>
            <w:proofErr w:type="spellStart"/>
            <w:r w:rsidR="00AB35F4" w:rsidRPr="00295259">
              <w:rPr>
                <w:rFonts w:ascii="Times New Roman" w:hAnsi="Times New Roman" w:cs="Times New Roman"/>
                <w:color w:val="auto"/>
                <w:sz w:val="24"/>
                <w:szCs w:val="24"/>
                <w:shd w:val="clear" w:color="auto" w:fill="FFFFFF"/>
              </w:rPr>
              <w:t>tist</w:t>
            </w:r>
            <w:proofErr w:type="spellEnd"/>
            <w:r w:rsidRPr="00295259">
              <w:rPr>
                <w:rFonts w:ascii="Times New Roman" w:hAnsi="Times New Roman" w:cs="Times New Roman"/>
                <w:color w:val="auto"/>
                <w:sz w:val="24"/>
                <w:szCs w:val="24"/>
                <w:shd w:val="clear" w:color="auto" w:fill="FFFFFF"/>
              </w:rPr>
              <w:t xml:space="preserve">                                [</w:t>
            </w:r>
            <w:r w:rsidR="00B62142" w:rsidRPr="00295259">
              <w:rPr>
                <w:rFonts w:ascii="Times New Roman" w:hAnsi="Times New Roman" w:cs="Times New Roman"/>
                <w:color w:val="auto"/>
                <w:sz w:val="24"/>
                <w:szCs w:val="24"/>
                <w:shd w:val="clear" w:color="auto" w:fill="FFFFFF"/>
              </w:rPr>
              <w:t>address</w:t>
            </w:r>
            <w:r w:rsidRPr="00295259">
              <w:rPr>
                <w:rFonts w:ascii="Times New Roman" w:hAnsi="Times New Roman" w:cs="Times New Roman"/>
                <w:color w:val="auto"/>
                <w:sz w:val="24"/>
                <w:szCs w:val="24"/>
                <w:shd w:val="clear" w:color="auto" w:fill="FFFFFF"/>
              </w:rPr>
              <w:t xml:space="preserve">] =&gt; </w:t>
            </w:r>
            <w:r w:rsidR="00AB35F4" w:rsidRPr="00295259">
              <w:rPr>
                <w:rFonts w:ascii="Times New Roman" w:hAnsi="Times New Roman" w:cs="Times New Roman"/>
                <w:color w:val="auto"/>
                <w:sz w:val="24"/>
                <w:szCs w:val="24"/>
                <w:shd w:val="clear" w:color="auto" w:fill="FFFFFF"/>
              </w:rPr>
              <w:t>clinic</w:t>
            </w:r>
            <w:r w:rsidRPr="00295259">
              <w:rPr>
                <w:rFonts w:ascii="Times New Roman" w:hAnsi="Times New Roman" w:cs="Times New Roman"/>
                <w:color w:val="auto"/>
                <w:sz w:val="24"/>
                <w:szCs w:val="24"/>
                <w:shd w:val="clear" w:color="auto" w:fill="FFFFFF"/>
              </w:rPr>
              <w:t xml:space="preserve">                       [</w:t>
            </w:r>
            <w:proofErr w:type="spellStart"/>
            <w:r w:rsidR="00A521AD" w:rsidRPr="00295259">
              <w:rPr>
                <w:rFonts w:ascii="Times New Roman" w:hAnsi="Times New Roman" w:cs="Times New Roman"/>
                <w:color w:val="auto"/>
                <w:sz w:val="24"/>
                <w:szCs w:val="24"/>
                <w:shd w:val="clear" w:color="auto" w:fill="FFFFFF"/>
              </w:rPr>
              <w:t>tel</w:t>
            </w:r>
            <w:proofErr w:type="spellEnd"/>
            <w:r w:rsidRPr="00295259">
              <w:rPr>
                <w:rFonts w:ascii="Times New Roman" w:hAnsi="Times New Roman" w:cs="Times New Roman"/>
                <w:color w:val="auto"/>
                <w:sz w:val="24"/>
                <w:szCs w:val="24"/>
                <w:shd w:val="clear" w:color="auto" w:fill="FFFFFF"/>
              </w:rPr>
              <w:t xml:space="preserve">] =&gt; </w:t>
            </w:r>
            <w:r w:rsidR="00AB35F4" w:rsidRPr="00295259">
              <w:rPr>
                <w:rFonts w:ascii="Times New Roman" w:hAnsi="Times New Roman" w:cs="Times New Roman"/>
                <w:color w:val="auto"/>
                <w:sz w:val="24"/>
                <w:szCs w:val="24"/>
                <w:shd w:val="clear" w:color="auto" w:fill="FFFFFF"/>
              </w:rPr>
              <w:t xml:space="preserve">0000000000 </w:t>
            </w:r>
            <w:r w:rsidR="00A521AD" w:rsidRPr="00295259">
              <w:rPr>
                <w:rFonts w:ascii="Times New Roman" w:hAnsi="Times New Roman" w:cs="Times New Roman"/>
                <w:color w:val="auto"/>
                <w:sz w:val="24"/>
                <w:szCs w:val="24"/>
                <w:shd w:val="clear" w:color="auto" w:fill="FFFFFF"/>
              </w:rPr>
              <w:t xml:space="preserve">      </w:t>
            </w:r>
            <w:r w:rsidRPr="00295259">
              <w:rPr>
                <w:rFonts w:ascii="Times New Roman" w:hAnsi="Times New Roman" w:cs="Times New Roman"/>
                <w:color w:val="auto"/>
                <w:sz w:val="24"/>
                <w:szCs w:val="24"/>
                <w:shd w:val="clear" w:color="auto" w:fill="FFFFFF"/>
              </w:rPr>
              <w:t>[</w:t>
            </w:r>
            <w:r w:rsidR="00B62142" w:rsidRPr="00295259">
              <w:rPr>
                <w:rFonts w:ascii="Times New Roman" w:hAnsi="Times New Roman" w:cs="Times New Roman"/>
                <w:color w:val="auto"/>
                <w:sz w:val="24"/>
                <w:szCs w:val="24"/>
                <w:shd w:val="clear" w:color="auto" w:fill="FFFFFF"/>
              </w:rPr>
              <w:t>email</w:t>
            </w:r>
            <w:r w:rsidRPr="00295259">
              <w:rPr>
                <w:rFonts w:ascii="Times New Roman" w:hAnsi="Times New Roman" w:cs="Times New Roman"/>
                <w:color w:val="auto"/>
                <w:sz w:val="24"/>
                <w:szCs w:val="24"/>
                <w:shd w:val="clear" w:color="auto" w:fill="FFFFFF"/>
              </w:rPr>
              <w:t xml:space="preserve">] =&gt; </w:t>
            </w:r>
            <w:r w:rsidR="00571C3B" w:rsidRPr="00295259">
              <w:rPr>
                <w:rFonts w:ascii="Times New Roman" w:hAnsi="Times New Roman" w:cs="Times New Roman"/>
                <w:color w:val="auto"/>
                <w:sz w:val="24"/>
                <w:szCs w:val="24"/>
                <w:shd w:val="clear" w:color="auto" w:fill="FFFFFF"/>
              </w:rPr>
              <w:t>dentist.t@clinic.com [submit] =&gt; Submit</w:t>
            </w:r>
            <w:r w:rsidR="00AB35F4" w:rsidRPr="00295259">
              <w:rPr>
                <w:rFonts w:ascii="Times New Roman" w:hAnsi="Times New Roman" w:cs="Times New Roman"/>
                <w:color w:val="auto"/>
                <w:sz w:val="24"/>
                <w:szCs w:val="24"/>
                <w:shd w:val="clear" w:color="auto" w:fill="FFFFFF"/>
              </w:rPr>
              <w:t xml:space="preserve"> </w:t>
            </w:r>
          </w:p>
        </w:tc>
      </w:tr>
      <w:tr w:rsidR="00B532C0" w:rsidRPr="00295259" w14:paraId="0B14B092" w14:textId="77777777" w:rsidTr="00AB35F4">
        <w:tc>
          <w:tcPr>
            <w:tcW w:w="2660" w:type="dxa"/>
            <w:vAlign w:val="center"/>
          </w:tcPr>
          <w:p w14:paraId="3ABB4656" w14:textId="33C699B8" w:rsidR="00B532C0" w:rsidRPr="00295259" w:rsidRDefault="00B532C0" w:rsidP="00FA5908">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lastRenderedPageBreak/>
              <w:t>$data2</w:t>
            </w:r>
          </w:p>
        </w:tc>
        <w:tc>
          <w:tcPr>
            <w:tcW w:w="2551" w:type="dxa"/>
            <w:vAlign w:val="center"/>
          </w:tcPr>
          <w:p w14:paraId="3D8612F4" w14:textId="65040906" w:rsidR="00B532C0" w:rsidRPr="00295259" w:rsidRDefault="00B532C0" w:rsidP="00FA5908">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Array</w:t>
            </w:r>
          </w:p>
        </w:tc>
        <w:tc>
          <w:tcPr>
            <w:tcW w:w="3305" w:type="dxa"/>
            <w:vAlign w:val="center"/>
          </w:tcPr>
          <w:p w14:paraId="5B91FFF1" w14:textId="287EC109" w:rsidR="00B532C0" w:rsidRPr="00295259" w:rsidRDefault="00B532C0" w:rsidP="007F021F">
            <w:pPr>
              <w:widowControl w:val="0"/>
              <w:autoSpaceDE w:val="0"/>
              <w:autoSpaceDN w:val="0"/>
              <w:adjustRightInd w:val="0"/>
              <w:spacing w:after="240" w:line="240" w:lineRule="auto"/>
              <w:rPr>
                <w:rFonts w:ascii="Times New Roman" w:hAnsi="Times New Roman" w:cs="Times New Roman"/>
                <w:color w:val="auto"/>
                <w:sz w:val="24"/>
                <w:szCs w:val="24"/>
                <w:highlight w:val="yellow"/>
                <w:shd w:val="clear" w:color="auto" w:fill="FFFFFF"/>
              </w:rPr>
            </w:pPr>
            <w:r w:rsidRPr="00295259">
              <w:rPr>
                <w:rFonts w:ascii="Times New Roman" w:hAnsi="Times New Roman" w:cs="Times New Roman"/>
                <w:color w:val="auto"/>
                <w:sz w:val="24"/>
                <w:szCs w:val="24"/>
                <w:highlight w:val="yellow"/>
                <w:shd w:val="clear" w:color="auto" w:fill="FFFFFF"/>
              </w:rPr>
              <w:t>[</w:t>
            </w:r>
            <w:proofErr w:type="spellStart"/>
            <w:r w:rsidRPr="00295259">
              <w:rPr>
                <w:rFonts w:ascii="Times New Roman" w:hAnsi="Times New Roman" w:cs="Times New Roman"/>
                <w:color w:val="auto"/>
                <w:sz w:val="24"/>
                <w:szCs w:val="24"/>
                <w:highlight w:val="yellow"/>
                <w:shd w:val="clear" w:color="auto" w:fill="FFFFFF"/>
              </w:rPr>
              <w:t>dentistID</w:t>
            </w:r>
            <w:proofErr w:type="spellEnd"/>
            <w:r w:rsidRPr="00295259">
              <w:rPr>
                <w:rFonts w:ascii="Times New Roman" w:hAnsi="Times New Roman" w:cs="Times New Roman"/>
                <w:color w:val="auto"/>
                <w:sz w:val="24"/>
                <w:szCs w:val="24"/>
                <w:highlight w:val="yellow"/>
                <w:shd w:val="clear" w:color="auto" w:fill="FFFFFF"/>
              </w:rPr>
              <w:t>] =&gt; D001                        [password] =&gt; 1234                    [</w:t>
            </w:r>
            <w:proofErr w:type="spellStart"/>
            <w:r w:rsidRPr="00295259">
              <w:rPr>
                <w:rFonts w:ascii="Times New Roman" w:hAnsi="Times New Roman" w:cs="Times New Roman"/>
                <w:color w:val="auto"/>
                <w:sz w:val="24"/>
                <w:szCs w:val="24"/>
                <w:highlight w:val="yellow"/>
                <w:shd w:val="clear" w:color="auto" w:fill="FFFFFF"/>
              </w:rPr>
              <w:t>f_name</w:t>
            </w:r>
            <w:proofErr w:type="spellEnd"/>
            <w:r w:rsidRPr="00295259">
              <w:rPr>
                <w:rFonts w:ascii="Times New Roman" w:hAnsi="Times New Roman" w:cs="Times New Roman"/>
                <w:color w:val="auto"/>
                <w:sz w:val="24"/>
                <w:szCs w:val="24"/>
                <w:highlight w:val="yellow"/>
                <w:shd w:val="clear" w:color="auto" w:fill="FFFFFF"/>
              </w:rPr>
              <w:t xml:space="preserve">] =&gt; </w:t>
            </w:r>
            <w:r w:rsidR="002214FF" w:rsidRPr="00295259">
              <w:rPr>
                <w:rFonts w:ascii="Times New Roman" w:hAnsi="Times New Roman" w:cs="Times New Roman"/>
                <w:color w:val="auto"/>
                <w:sz w:val="24"/>
                <w:szCs w:val="24"/>
                <w:highlight w:val="yellow"/>
                <w:shd w:val="clear" w:color="auto" w:fill="FFFFFF"/>
              </w:rPr>
              <w:t>John</w:t>
            </w:r>
            <w:r w:rsidRPr="00295259">
              <w:rPr>
                <w:rFonts w:ascii="Times New Roman" w:hAnsi="Times New Roman" w:cs="Times New Roman"/>
                <w:color w:val="auto"/>
                <w:sz w:val="24"/>
                <w:szCs w:val="24"/>
                <w:highlight w:val="yellow"/>
                <w:shd w:val="clear" w:color="auto" w:fill="FFFFFF"/>
              </w:rPr>
              <w:t xml:space="preserve">                     [</w:t>
            </w:r>
            <w:proofErr w:type="spellStart"/>
            <w:r w:rsidRPr="00295259">
              <w:rPr>
                <w:rFonts w:ascii="Times New Roman" w:hAnsi="Times New Roman" w:cs="Times New Roman"/>
                <w:color w:val="auto"/>
                <w:sz w:val="24"/>
                <w:szCs w:val="24"/>
                <w:highlight w:val="yellow"/>
                <w:shd w:val="clear" w:color="auto" w:fill="FFFFFF"/>
              </w:rPr>
              <w:t>l_name</w:t>
            </w:r>
            <w:proofErr w:type="spellEnd"/>
            <w:r w:rsidRPr="00295259">
              <w:rPr>
                <w:rFonts w:ascii="Times New Roman" w:hAnsi="Times New Roman" w:cs="Times New Roman"/>
                <w:color w:val="auto"/>
                <w:sz w:val="24"/>
                <w:szCs w:val="24"/>
                <w:highlight w:val="yellow"/>
                <w:shd w:val="clear" w:color="auto" w:fill="FFFFFF"/>
              </w:rPr>
              <w:t xml:space="preserve">] =&gt; </w:t>
            </w:r>
            <w:r w:rsidR="002214FF" w:rsidRPr="00295259">
              <w:rPr>
                <w:rFonts w:ascii="Times New Roman" w:hAnsi="Times New Roman" w:cs="Times New Roman"/>
                <w:color w:val="auto"/>
                <w:sz w:val="24"/>
                <w:szCs w:val="24"/>
                <w:highlight w:val="yellow"/>
                <w:shd w:val="clear" w:color="auto" w:fill="FFFFFF"/>
              </w:rPr>
              <w:t>Doe</w:t>
            </w:r>
            <w:r w:rsidRPr="00295259">
              <w:rPr>
                <w:rFonts w:ascii="Times New Roman" w:hAnsi="Times New Roman" w:cs="Times New Roman"/>
                <w:color w:val="auto"/>
                <w:sz w:val="24"/>
                <w:szCs w:val="24"/>
                <w:highlight w:val="yellow"/>
                <w:shd w:val="clear" w:color="auto" w:fill="FFFFFF"/>
              </w:rPr>
              <w:t xml:space="preserve">                                [address] =&gt; </w:t>
            </w:r>
            <w:r w:rsidR="002214FF" w:rsidRPr="00295259">
              <w:rPr>
                <w:rFonts w:ascii="Times New Roman" w:hAnsi="Times New Roman" w:cs="Times New Roman"/>
                <w:color w:val="auto"/>
                <w:sz w:val="24"/>
                <w:szCs w:val="24"/>
                <w:highlight w:val="yellow"/>
                <w:shd w:val="clear" w:color="auto" w:fill="FFFFFF"/>
              </w:rPr>
              <w:t>Munich, Germany</w:t>
            </w:r>
            <w:r w:rsidRPr="00295259">
              <w:rPr>
                <w:rFonts w:ascii="Times New Roman" w:hAnsi="Times New Roman" w:cs="Times New Roman"/>
                <w:color w:val="auto"/>
                <w:sz w:val="24"/>
                <w:szCs w:val="24"/>
                <w:highlight w:val="yellow"/>
                <w:shd w:val="clear" w:color="auto" w:fill="FFFFFF"/>
              </w:rPr>
              <w:t xml:space="preserve">                       </w:t>
            </w:r>
            <w:r w:rsidR="00A521AD" w:rsidRPr="00295259">
              <w:rPr>
                <w:rFonts w:ascii="Times New Roman" w:hAnsi="Times New Roman" w:cs="Times New Roman"/>
                <w:color w:val="auto"/>
                <w:sz w:val="24"/>
                <w:szCs w:val="24"/>
                <w:highlight w:val="yellow"/>
                <w:shd w:val="clear" w:color="auto" w:fill="FFFFFF"/>
              </w:rPr>
              <w:t>[</w:t>
            </w:r>
            <w:proofErr w:type="spellStart"/>
            <w:r w:rsidR="00A521AD" w:rsidRPr="00295259">
              <w:rPr>
                <w:rFonts w:ascii="Times New Roman" w:hAnsi="Times New Roman" w:cs="Times New Roman"/>
                <w:color w:val="auto"/>
                <w:sz w:val="24"/>
                <w:szCs w:val="24"/>
                <w:highlight w:val="yellow"/>
                <w:shd w:val="clear" w:color="auto" w:fill="FFFFFF"/>
              </w:rPr>
              <w:t>tel</w:t>
            </w:r>
            <w:proofErr w:type="spellEnd"/>
            <w:r w:rsidRPr="00295259">
              <w:rPr>
                <w:rFonts w:ascii="Times New Roman" w:hAnsi="Times New Roman" w:cs="Times New Roman"/>
                <w:color w:val="auto"/>
                <w:sz w:val="24"/>
                <w:szCs w:val="24"/>
                <w:highlight w:val="yellow"/>
                <w:shd w:val="clear" w:color="auto" w:fill="FFFFFF"/>
              </w:rPr>
              <w:t>] =&gt; 0000000000</w:t>
            </w:r>
            <w:r w:rsidR="00A521AD" w:rsidRPr="00295259">
              <w:rPr>
                <w:rFonts w:ascii="Times New Roman" w:hAnsi="Times New Roman" w:cs="Times New Roman"/>
                <w:color w:val="auto"/>
                <w:sz w:val="24"/>
                <w:szCs w:val="24"/>
                <w:highlight w:val="yellow"/>
                <w:shd w:val="clear" w:color="auto" w:fill="FFFFFF"/>
              </w:rPr>
              <w:t xml:space="preserve">       </w:t>
            </w:r>
            <w:r w:rsidRPr="00295259">
              <w:rPr>
                <w:rFonts w:ascii="Times New Roman" w:hAnsi="Times New Roman" w:cs="Times New Roman"/>
                <w:color w:val="auto"/>
                <w:sz w:val="24"/>
                <w:szCs w:val="24"/>
                <w:highlight w:val="yellow"/>
                <w:shd w:val="clear" w:color="auto" w:fill="FFFFFF"/>
              </w:rPr>
              <w:t xml:space="preserve"> [email] =&gt; </w:t>
            </w:r>
            <w:r w:rsidR="00571C3B" w:rsidRPr="00295259">
              <w:rPr>
                <w:rFonts w:ascii="Times New Roman" w:hAnsi="Times New Roman" w:cs="Times New Roman"/>
                <w:color w:val="auto"/>
                <w:sz w:val="24"/>
                <w:szCs w:val="24"/>
                <w:highlight w:val="yellow"/>
                <w:shd w:val="clear" w:color="auto" w:fill="FFFFFF"/>
              </w:rPr>
              <w:t>j.doe@clinic.com [submit] =&gt; Submit</w:t>
            </w:r>
          </w:p>
        </w:tc>
      </w:tr>
    </w:tbl>
    <w:p w14:paraId="1229E6C1" w14:textId="77777777" w:rsidR="009827C4" w:rsidRPr="00295259" w:rsidRDefault="009827C4" w:rsidP="009827C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C8634C8" w14:textId="77777777" w:rsidR="009827C4" w:rsidRPr="00295259" w:rsidRDefault="009827C4" w:rsidP="009827C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9827C4" w:rsidRPr="00295259" w14:paraId="7407A3A6" w14:textId="77777777" w:rsidTr="00FA5908">
        <w:trPr>
          <w:trHeight w:val="1042"/>
        </w:trPr>
        <w:tc>
          <w:tcPr>
            <w:tcW w:w="493" w:type="dxa"/>
            <w:shd w:val="clear" w:color="auto" w:fill="D9D9D9" w:themeFill="background1" w:themeFillShade="D9"/>
            <w:vAlign w:val="center"/>
          </w:tcPr>
          <w:p w14:paraId="73A3BF1C" w14:textId="77777777" w:rsidR="009827C4" w:rsidRPr="00295259"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14:paraId="6BE78915" w14:textId="77777777" w:rsidR="009827C4" w:rsidRPr="00295259"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14:paraId="2C82EAD5" w14:textId="77777777" w:rsidR="009827C4" w:rsidRPr="00295259"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14:paraId="3577BF20" w14:textId="77777777" w:rsidR="009827C4" w:rsidRPr="00295259"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14:paraId="4DEC0EFB" w14:textId="77777777" w:rsidR="009827C4" w:rsidRPr="00295259"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Expected</w:t>
            </w:r>
          </w:p>
        </w:tc>
      </w:tr>
      <w:tr w:rsidR="009827C4" w:rsidRPr="00295259" w14:paraId="3E4A3042" w14:textId="77777777" w:rsidTr="00FA5908">
        <w:tc>
          <w:tcPr>
            <w:tcW w:w="493" w:type="dxa"/>
            <w:vAlign w:val="center"/>
          </w:tcPr>
          <w:p w14:paraId="641E09CB" w14:textId="77777777" w:rsidR="009827C4" w:rsidRPr="00295259"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1</w:t>
            </w:r>
          </w:p>
        </w:tc>
        <w:tc>
          <w:tcPr>
            <w:tcW w:w="3584" w:type="dxa"/>
            <w:vAlign w:val="center"/>
          </w:tcPr>
          <w:p w14:paraId="6F6A9F90" w14:textId="3FBB566A" w:rsidR="009827C4" w:rsidRPr="00295259" w:rsidRDefault="009827C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 xml:space="preserve">Test </w:t>
            </w:r>
            <w:r w:rsidR="00421B85" w:rsidRPr="00295259">
              <w:rPr>
                <w:rFonts w:ascii="Times" w:eastAsiaTheme="minorEastAsia" w:hAnsi="Times" w:cs="Times"/>
                <w:color w:val="auto"/>
                <w:sz w:val="24"/>
                <w:szCs w:val="24"/>
                <w:lang w:bidi="ar-SA"/>
              </w:rPr>
              <w:t>register for dentist</w:t>
            </w:r>
            <w:r w:rsidR="00B532C0" w:rsidRPr="00295259">
              <w:rPr>
                <w:rFonts w:ascii="Times" w:eastAsiaTheme="minorEastAsia" w:hAnsi="Times" w:cs="Times"/>
                <w:color w:val="auto"/>
                <w:sz w:val="24"/>
                <w:szCs w:val="24"/>
                <w:lang w:bidi="ar-SA"/>
              </w:rPr>
              <w:t xml:space="preserve"> true case</w:t>
            </w:r>
          </w:p>
        </w:tc>
        <w:tc>
          <w:tcPr>
            <w:tcW w:w="1701" w:type="dxa"/>
            <w:vAlign w:val="center"/>
          </w:tcPr>
          <w:p w14:paraId="687849F3" w14:textId="77777777" w:rsidR="009827C4" w:rsidRPr="00295259" w:rsidRDefault="009827C4"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$data</w:t>
            </w:r>
          </w:p>
        </w:tc>
        <w:tc>
          <w:tcPr>
            <w:tcW w:w="1442" w:type="dxa"/>
            <w:vAlign w:val="center"/>
          </w:tcPr>
          <w:p w14:paraId="69B9EC2E" w14:textId="77777777" w:rsidR="009827C4" w:rsidRPr="00295259" w:rsidRDefault="009827C4"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
        </w:tc>
        <w:tc>
          <w:tcPr>
            <w:tcW w:w="1296" w:type="dxa"/>
            <w:vAlign w:val="center"/>
          </w:tcPr>
          <w:p w14:paraId="1CA6990C" w14:textId="77777777" w:rsidR="009827C4" w:rsidRPr="00295259" w:rsidRDefault="009827C4"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true</w:t>
            </w:r>
          </w:p>
        </w:tc>
      </w:tr>
      <w:tr w:rsidR="00B532C0" w:rsidRPr="00295259" w14:paraId="16A7FB19" w14:textId="77777777" w:rsidTr="00FA5908">
        <w:tc>
          <w:tcPr>
            <w:tcW w:w="493" w:type="dxa"/>
            <w:vAlign w:val="center"/>
          </w:tcPr>
          <w:p w14:paraId="470E441D" w14:textId="4F98EB6F" w:rsidR="00B532C0" w:rsidRPr="00295259" w:rsidRDefault="00B532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r w:rsidRPr="00295259">
              <w:rPr>
                <w:rFonts w:ascii="Times" w:eastAsiaTheme="minorEastAsia" w:hAnsi="Times" w:cs="Times"/>
                <w:b/>
                <w:bCs/>
                <w:color w:val="auto"/>
                <w:sz w:val="24"/>
                <w:szCs w:val="24"/>
                <w:highlight w:val="yellow"/>
                <w:lang w:bidi="ar-SA"/>
              </w:rPr>
              <w:t>2</w:t>
            </w:r>
          </w:p>
        </w:tc>
        <w:tc>
          <w:tcPr>
            <w:tcW w:w="3584" w:type="dxa"/>
            <w:vAlign w:val="center"/>
          </w:tcPr>
          <w:p w14:paraId="0957E93A" w14:textId="7C84C244" w:rsidR="00B532C0" w:rsidRPr="00295259" w:rsidRDefault="00B532C0" w:rsidP="00FA5908">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Test register for dentist false case</w:t>
            </w:r>
          </w:p>
        </w:tc>
        <w:tc>
          <w:tcPr>
            <w:tcW w:w="1701" w:type="dxa"/>
            <w:vAlign w:val="center"/>
          </w:tcPr>
          <w:p w14:paraId="0C9AFDA3" w14:textId="0D64DB95" w:rsidR="00B532C0" w:rsidRPr="00295259" w:rsidRDefault="00B532C0" w:rsidP="00FA5908">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$data2</w:t>
            </w:r>
          </w:p>
        </w:tc>
        <w:tc>
          <w:tcPr>
            <w:tcW w:w="1442" w:type="dxa"/>
            <w:vAlign w:val="center"/>
          </w:tcPr>
          <w:p w14:paraId="31010618" w14:textId="1B3395FA" w:rsidR="00B532C0" w:rsidRPr="00295259" w:rsidRDefault="00B532C0" w:rsidP="00FA5908">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proofErr w:type="spellStart"/>
            <w:r w:rsidRPr="00295259">
              <w:rPr>
                <w:rFonts w:ascii="Times" w:eastAsiaTheme="minorEastAsia" w:hAnsi="Times" w:cs="Times"/>
                <w:color w:val="auto"/>
                <w:sz w:val="24"/>
                <w:szCs w:val="24"/>
                <w:highlight w:val="yellow"/>
                <w:lang w:bidi="ar-SA"/>
              </w:rPr>
              <w:t>dentistID</w:t>
            </w:r>
            <w:proofErr w:type="spellEnd"/>
            <w:r w:rsidRPr="00295259">
              <w:rPr>
                <w:rFonts w:ascii="Times" w:eastAsiaTheme="minorEastAsia" w:hAnsi="Times" w:cs="Times"/>
                <w:color w:val="auto"/>
                <w:sz w:val="24"/>
                <w:szCs w:val="24"/>
                <w:highlight w:val="yellow"/>
                <w:lang w:bidi="ar-SA"/>
              </w:rPr>
              <w:t xml:space="preserve"> in $data2 is already exist</w:t>
            </w:r>
          </w:p>
        </w:tc>
        <w:tc>
          <w:tcPr>
            <w:tcW w:w="1296" w:type="dxa"/>
            <w:vAlign w:val="center"/>
          </w:tcPr>
          <w:p w14:paraId="0F53A32F" w14:textId="08B26AE4" w:rsidR="00B532C0" w:rsidRPr="00295259" w:rsidRDefault="00B532C0" w:rsidP="00FA5908">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false</w:t>
            </w:r>
          </w:p>
        </w:tc>
      </w:tr>
    </w:tbl>
    <w:p w14:paraId="3F2A3815" w14:textId="77777777" w:rsidR="009F4923" w:rsidRPr="00295259" w:rsidRDefault="009F4923"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1B64AE1" w14:textId="77777777" w:rsidR="007C01E3" w:rsidRPr="00295259" w:rsidRDefault="004C1E28" w:rsidP="00FE50CD">
      <w:pPr>
        <w:pStyle w:val="Heading3"/>
        <w:rPr>
          <w:rFonts w:ascii="Times New Roman" w:eastAsiaTheme="minorEastAsia" w:hAnsi="Times New Roman" w:cs="Times New Roman"/>
          <w:color w:val="auto"/>
          <w:sz w:val="24"/>
          <w:szCs w:val="24"/>
          <w:lang w:bidi="ar-SA"/>
        </w:rPr>
      </w:pPr>
      <w:bookmarkStart w:id="177" w:name="_Toc394490887"/>
      <w:r w:rsidRPr="00295259">
        <w:rPr>
          <w:rFonts w:ascii="Times New Roman" w:eastAsiaTheme="minorEastAsia" w:hAnsi="Times New Roman" w:cs="Times New Roman"/>
          <w:color w:val="auto"/>
          <w:sz w:val="24"/>
          <w:szCs w:val="24"/>
          <w:lang w:bidi="ar-SA"/>
        </w:rPr>
        <w:t xml:space="preserve">Unit Test Case 12 (UTC-12): </w:t>
      </w:r>
      <w:proofErr w:type="spellStart"/>
      <w:r w:rsidR="007C01E3" w:rsidRPr="00295259">
        <w:rPr>
          <w:rFonts w:ascii="Times New Roman" w:eastAsiaTheme="minorEastAsia" w:hAnsi="Times New Roman" w:cs="Times New Roman"/>
          <w:color w:val="auto"/>
          <w:sz w:val="24"/>
          <w:szCs w:val="24"/>
          <w:lang w:bidi="ar-SA"/>
        </w:rPr>
        <w:t>testd_</w:t>
      </w:r>
      <w:proofErr w:type="gramStart"/>
      <w:r w:rsidR="007C01E3" w:rsidRPr="00295259">
        <w:rPr>
          <w:rFonts w:ascii="Times New Roman" w:eastAsiaTheme="minorEastAsia" w:hAnsi="Times New Roman" w:cs="Times New Roman"/>
          <w:color w:val="auto"/>
          <w:sz w:val="24"/>
          <w:szCs w:val="24"/>
          <w:lang w:bidi="ar-SA"/>
        </w:rPr>
        <w:t>edit</w:t>
      </w:r>
      <w:proofErr w:type="spellEnd"/>
      <w:r w:rsidR="007C01E3" w:rsidRPr="00295259">
        <w:rPr>
          <w:rFonts w:ascii="Times New Roman" w:eastAsiaTheme="minorEastAsia" w:hAnsi="Times New Roman" w:cs="Times New Roman"/>
          <w:color w:val="auto"/>
          <w:sz w:val="24"/>
          <w:szCs w:val="24"/>
          <w:lang w:bidi="ar-SA"/>
        </w:rPr>
        <w:t>()</w:t>
      </w:r>
      <w:bookmarkEnd w:id="177"/>
      <w:proofErr w:type="gramEnd"/>
    </w:p>
    <w:p w14:paraId="59637DFE" w14:textId="77777777" w:rsidR="007C01E3" w:rsidRPr="00295259" w:rsidRDefault="007C01E3" w:rsidP="007C01E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p w14:paraId="58E55476" w14:textId="0B47EEE6" w:rsidR="007C01E3" w:rsidRPr="00295259" w:rsidRDefault="007C01E3" w:rsidP="007C01E3">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b/>
        <w:t xml:space="preserve">Test dentist edit function to see that system can retrieve data from database correctly or </w:t>
      </w:r>
      <w:proofErr w:type="gramStart"/>
      <w:r w:rsidRPr="00295259">
        <w:rPr>
          <w:rFonts w:ascii="Times" w:eastAsiaTheme="minorEastAsia" w:hAnsi="Times" w:cs="Times"/>
          <w:color w:val="auto"/>
          <w:sz w:val="24"/>
          <w:szCs w:val="24"/>
          <w:lang w:bidi="ar-SA"/>
        </w:rPr>
        <w:t>not</w:t>
      </w:r>
      <w:r w:rsidR="00176C53" w:rsidRPr="00295259">
        <w:rPr>
          <w:rFonts w:ascii="Times" w:eastAsiaTheme="minorEastAsia" w:hAnsi="Times" w:cs="Times"/>
          <w:color w:val="auto"/>
          <w:sz w:val="24"/>
          <w:szCs w:val="24"/>
          <w:lang w:bidi="ar-SA"/>
        </w:rPr>
        <w:t xml:space="preserve"> </w:t>
      </w:r>
      <w:r w:rsidR="00176C53" w:rsidRPr="00295259">
        <w:rPr>
          <w:rFonts w:ascii="Times" w:eastAsiaTheme="minorEastAsia" w:hAnsi="Times" w:cs="Times"/>
          <w:color w:val="auto"/>
          <w:sz w:val="24"/>
          <w:szCs w:val="24"/>
          <w:highlight w:val="yellow"/>
          <w:lang w:bidi="ar-SA"/>
        </w:rPr>
        <w:t>:</w:t>
      </w:r>
      <w:proofErr w:type="gramEnd"/>
      <w:r w:rsidR="00176C53" w:rsidRPr="00295259">
        <w:rPr>
          <w:rFonts w:ascii="Times" w:eastAsiaTheme="minorEastAsia" w:hAnsi="Times" w:cs="Times"/>
          <w:color w:val="auto"/>
          <w:sz w:val="24"/>
          <w:szCs w:val="24"/>
          <w:highlight w:val="yellow"/>
          <w:lang w:bidi="ar-SA"/>
        </w:rPr>
        <w:t xml:space="preserve"> public function </w:t>
      </w:r>
      <w:proofErr w:type="spellStart"/>
      <w:r w:rsidR="00176C53" w:rsidRPr="00295259">
        <w:rPr>
          <w:rFonts w:ascii="Times" w:eastAsiaTheme="minorEastAsia" w:hAnsi="Times" w:cs="Times"/>
          <w:color w:val="auto"/>
          <w:sz w:val="24"/>
          <w:szCs w:val="24"/>
          <w:highlight w:val="yellow"/>
          <w:lang w:bidi="ar-SA"/>
        </w:rPr>
        <w:t>d_edit</w:t>
      </w:r>
      <w:proofErr w:type="spellEnd"/>
      <w:r w:rsidR="00176C53" w:rsidRPr="00295259">
        <w:rPr>
          <w:rFonts w:ascii="Times" w:eastAsiaTheme="minorEastAsia" w:hAnsi="Times" w:cs="Times"/>
          <w:color w:val="auto"/>
          <w:sz w:val="24"/>
          <w:szCs w:val="24"/>
          <w:highlight w:val="yellow"/>
          <w:lang w:bidi="ar-SA"/>
        </w:rPr>
        <w:t>($</w:t>
      </w:r>
      <w:proofErr w:type="spellStart"/>
      <w:r w:rsidR="00176C53" w:rsidRPr="00295259">
        <w:rPr>
          <w:rFonts w:ascii="Times" w:eastAsiaTheme="minorEastAsia" w:hAnsi="Times" w:cs="Times"/>
          <w:color w:val="auto"/>
          <w:sz w:val="24"/>
          <w:szCs w:val="24"/>
          <w:highlight w:val="yellow"/>
          <w:lang w:bidi="ar-SA"/>
        </w:rPr>
        <w:t>dentistID</w:t>
      </w:r>
      <w:proofErr w:type="spellEnd"/>
      <w:r w:rsidR="00176C53" w:rsidRPr="00295259">
        <w:rPr>
          <w:rFonts w:ascii="Times" w:eastAsiaTheme="minorEastAsia" w:hAnsi="Times" w:cs="Times"/>
          <w:color w:val="auto"/>
          <w:sz w:val="24"/>
          <w:szCs w:val="24"/>
          <w:highlight w:val="yellow"/>
          <w:lang w:bidi="ar-SA"/>
        </w:rPr>
        <w:t>)</w:t>
      </w:r>
    </w:p>
    <w:p w14:paraId="70E60EE0" w14:textId="7F25307D" w:rsidR="007C01E3" w:rsidRPr="00295259" w:rsidRDefault="007C01E3" w:rsidP="007C01E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Data:</w:t>
      </w:r>
      <w:r w:rsidR="003B5C24" w:rsidRPr="00295259">
        <w:rPr>
          <w:rFonts w:ascii="Times" w:eastAsiaTheme="minorEastAsia" w:hAnsi="Times" w:cs="Times"/>
          <w:b/>
          <w:bCs/>
          <w:color w:val="auto"/>
          <w:sz w:val="24"/>
          <w:szCs w:val="24"/>
          <w:lang w:bidi="ar-SA"/>
        </w:rPr>
        <w:t xml:space="preserve"> Refer to </w:t>
      </w:r>
      <w:proofErr w:type="gramStart"/>
      <w:r w:rsidR="003B5C24" w:rsidRPr="00295259">
        <w:rPr>
          <w:rFonts w:ascii="Times" w:eastAsiaTheme="minorEastAsia" w:hAnsi="Times" w:cs="Times"/>
          <w:b/>
          <w:bCs/>
          <w:color w:val="auto"/>
          <w:sz w:val="24"/>
          <w:szCs w:val="24"/>
          <w:lang w:bidi="ar-SA"/>
        </w:rPr>
        <w:t>Appendix(</w:t>
      </w:r>
      <w:proofErr w:type="gramEnd"/>
      <w:r w:rsidR="003B5C24" w:rsidRPr="00295259">
        <w:rPr>
          <w:rFonts w:ascii="Times" w:eastAsiaTheme="minorEastAsia" w:hAnsi="Times" w:cs="Times"/>
          <w:b/>
          <w:bCs/>
          <w:color w:val="auto"/>
          <w:sz w:val="24"/>
          <w:szCs w:val="24"/>
          <w:lang w:bidi="ar-SA"/>
        </w:rPr>
        <w:t>p.68) for test data</w:t>
      </w:r>
    </w:p>
    <w:tbl>
      <w:tblPr>
        <w:tblStyle w:val="TableGrid"/>
        <w:tblW w:w="0" w:type="auto"/>
        <w:tblLook w:val="04A0" w:firstRow="1" w:lastRow="0" w:firstColumn="1" w:lastColumn="0" w:noHBand="0" w:noVBand="1"/>
      </w:tblPr>
      <w:tblGrid>
        <w:gridCol w:w="2802"/>
        <w:gridCol w:w="2409"/>
        <w:gridCol w:w="3305"/>
      </w:tblGrid>
      <w:tr w:rsidR="00A521AD" w:rsidRPr="00295259" w14:paraId="72E0510E" w14:textId="77777777" w:rsidTr="00A521AD">
        <w:tc>
          <w:tcPr>
            <w:tcW w:w="2802" w:type="dxa"/>
            <w:shd w:val="clear" w:color="auto" w:fill="D9D9D9" w:themeFill="background1" w:themeFillShade="D9"/>
            <w:vAlign w:val="center"/>
          </w:tcPr>
          <w:p w14:paraId="44D5A9AD" w14:textId="77777777" w:rsidR="007C01E3" w:rsidRPr="00295259"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Parameter name</w:t>
            </w:r>
          </w:p>
        </w:tc>
        <w:tc>
          <w:tcPr>
            <w:tcW w:w="2409" w:type="dxa"/>
            <w:shd w:val="clear" w:color="auto" w:fill="D9D9D9" w:themeFill="background1" w:themeFillShade="D9"/>
            <w:vAlign w:val="center"/>
          </w:tcPr>
          <w:p w14:paraId="53DB26E4" w14:textId="77777777" w:rsidR="007C01E3" w:rsidRPr="00295259"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Parameter type</w:t>
            </w:r>
          </w:p>
        </w:tc>
        <w:tc>
          <w:tcPr>
            <w:tcW w:w="3305" w:type="dxa"/>
            <w:shd w:val="clear" w:color="auto" w:fill="D9D9D9" w:themeFill="background1" w:themeFillShade="D9"/>
            <w:vAlign w:val="center"/>
          </w:tcPr>
          <w:p w14:paraId="196FD8E4" w14:textId="77777777" w:rsidR="007C01E3" w:rsidRPr="00295259"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Value</w:t>
            </w:r>
          </w:p>
        </w:tc>
      </w:tr>
      <w:tr w:rsidR="00A521AD" w:rsidRPr="00295259" w14:paraId="1CF9428D" w14:textId="77777777" w:rsidTr="00A521AD">
        <w:tc>
          <w:tcPr>
            <w:tcW w:w="2802" w:type="dxa"/>
            <w:vAlign w:val="center"/>
          </w:tcPr>
          <w:p w14:paraId="22928910" w14:textId="2C5C8BE1" w:rsidR="007C01E3" w:rsidRPr="00295259" w:rsidRDefault="007F021F"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in_id_f</w:t>
            </w:r>
            <w:proofErr w:type="spellEnd"/>
          </w:p>
        </w:tc>
        <w:tc>
          <w:tcPr>
            <w:tcW w:w="2409" w:type="dxa"/>
            <w:vAlign w:val="center"/>
          </w:tcPr>
          <w:p w14:paraId="6AA0F1C4" w14:textId="77777777" w:rsidR="007C01E3" w:rsidRPr="00295259"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sidRPr="00295259">
              <w:rPr>
                <w:rFonts w:ascii="Times" w:eastAsiaTheme="minorEastAsia" w:hAnsi="Times" w:cs="Times"/>
                <w:color w:val="auto"/>
                <w:sz w:val="24"/>
                <w:szCs w:val="24"/>
                <w:lang w:bidi="ar-SA"/>
              </w:rPr>
              <w:t>Varchar</w:t>
            </w:r>
            <w:proofErr w:type="spellEnd"/>
          </w:p>
        </w:tc>
        <w:tc>
          <w:tcPr>
            <w:tcW w:w="3305" w:type="dxa"/>
            <w:vAlign w:val="center"/>
          </w:tcPr>
          <w:p w14:paraId="3B67ECEE" w14:textId="403D5771" w:rsidR="007C01E3" w:rsidRPr="00295259" w:rsidRDefault="006E432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D</w:t>
            </w:r>
            <w:r w:rsidR="007F021F" w:rsidRPr="00295259">
              <w:rPr>
                <w:rFonts w:ascii="Times" w:eastAsiaTheme="minorEastAsia" w:hAnsi="Times" w:cs="Times"/>
                <w:color w:val="auto"/>
                <w:sz w:val="24"/>
                <w:szCs w:val="24"/>
                <w:lang w:bidi="ar-SA"/>
              </w:rPr>
              <w:t>000</w:t>
            </w:r>
          </w:p>
        </w:tc>
      </w:tr>
      <w:tr w:rsidR="00A521AD" w:rsidRPr="00295259" w14:paraId="3FAA05A2" w14:textId="77777777" w:rsidTr="00A521AD">
        <w:tc>
          <w:tcPr>
            <w:tcW w:w="2802" w:type="dxa"/>
            <w:vAlign w:val="center"/>
          </w:tcPr>
          <w:p w14:paraId="217AD7C4" w14:textId="30F23F27" w:rsidR="007C01E3" w:rsidRPr="00295259" w:rsidRDefault="007F021F"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in_id_t</w:t>
            </w:r>
            <w:proofErr w:type="spellEnd"/>
          </w:p>
        </w:tc>
        <w:tc>
          <w:tcPr>
            <w:tcW w:w="2409" w:type="dxa"/>
            <w:vAlign w:val="center"/>
          </w:tcPr>
          <w:p w14:paraId="00B44B0E" w14:textId="77777777" w:rsidR="007C01E3" w:rsidRPr="00295259"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sidRPr="00295259">
              <w:rPr>
                <w:rFonts w:ascii="Times" w:eastAsiaTheme="minorEastAsia" w:hAnsi="Times" w:cs="Times"/>
                <w:color w:val="auto"/>
                <w:sz w:val="24"/>
                <w:szCs w:val="24"/>
                <w:lang w:bidi="ar-SA"/>
              </w:rPr>
              <w:t>Varchar</w:t>
            </w:r>
            <w:proofErr w:type="spellEnd"/>
          </w:p>
        </w:tc>
        <w:tc>
          <w:tcPr>
            <w:tcW w:w="3305" w:type="dxa"/>
            <w:vAlign w:val="center"/>
          </w:tcPr>
          <w:p w14:paraId="1FB00B30" w14:textId="0C50641E" w:rsidR="007C01E3" w:rsidRPr="00295259" w:rsidRDefault="007F021F"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D003</w:t>
            </w:r>
          </w:p>
        </w:tc>
      </w:tr>
      <w:tr w:rsidR="00A521AD" w:rsidRPr="00295259" w14:paraId="00D9BCB6" w14:textId="77777777" w:rsidTr="00A521AD">
        <w:tc>
          <w:tcPr>
            <w:tcW w:w="2802" w:type="dxa"/>
            <w:vAlign w:val="center"/>
          </w:tcPr>
          <w:p w14:paraId="78A6EAFB" w14:textId="77777777" w:rsidR="007C01E3" w:rsidRPr="00295259"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$expResult1</w:t>
            </w:r>
          </w:p>
        </w:tc>
        <w:tc>
          <w:tcPr>
            <w:tcW w:w="2409" w:type="dxa"/>
            <w:vAlign w:val="center"/>
          </w:tcPr>
          <w:p w14:paraId="3691A083" w14:textId="77777777" w:rsidR="007C01E3" w:rsidRPr="00295259"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Array</w:t>
            </w:r>
          </w:p>
        </w:tc>
        <w:tc>
          <w:tcPr>
            <w:tcW w:w="3305" w:type="dxa"/>
            <w:vAlign w:val="center"/>
          </w:tcPr>
          <w:p w14:paraId="0BC788DA" w14:textId="77777777" w:rsidR="007C01E3" w:rsidRPr="00295259"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Null</w:t>
            </w:r>
          </w:p>
        </w:tc>
      </w:tr>
      <w:tr w:rsidR="00A521AD" w:rsidRPr="00295259" w14:paraId="4CB69D42" w14:textId="77777777" w:rsidTr="00A521AD">
        <w:tc>
          <w:tcPr>
            <w:tcW w:w="2802" w:type="dxa"/>
            <w:vAlign w:val="center"/>
          </w:tcPr>
          <w:p w14:paraId="3C29375B" w14:textId="77777777" w:rsidR="007F021F" w:rsidRPr="00295259" w:rsidRDefault="007F021F"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$expResult2</w:t>
            </w:r>
          </w:p>
        </w:tc>
        <w:tc>
          <w:tcPr>
            <w:tcW w:w="2409" w:type="dxa"/>
            <w:vAlign w:val="center"/>
          </w:tcPr>
          <w:p w14:paraId="143D8277" w14:textId="77777777" w:rsidR="007F021F" w:rsidRPr="00295259" w:rsidRDefault="007F021F"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 xml:space="preserve">Array </w:t>
            </w:r>
          </w:p>
        </w:tc>
        <w:tc>
          <w:tcPr>
            <w:tcW w:w="3305" w:type="dxa"/>
            <w:vAlign w:val="center"/>
          </w:tcPr>
          <w:p w14:paraId="16C2DD75" w14:textId="797DF369" w:rsidR="007F021F" w:rsidRPr="00295259" w:rsidRDefault="007F021F" w:rsidP="007F021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New Roman" w:hAnsi="Times New Roman" w:cs="Times New Roman"/>
                <w:color w:val="auto"/>
                <w:sz w:val="24"/>
                <w:szCs w:val="24"/>
                <w:shd w:val="clear" w:color="auto" w:fill="FFFFFF"/>
              </w:rPr>
              <w:t>[</w:t>
            </w:r>
            <w:proofErr w:type="spellStart"/>
            <w:r w:rsidRPr="00295259">
              <w:rPr>
                <w:rFonts w:ascii="Times New Roman" w:hAnsi="Times New Roman" w:cs="Times New Roman"/>
                <w:color w:val="auto"/>
                <w:sz w:val="24"/>
                <w:szCs w:val="24"/>
                <w:shd w:val="clear" w:color="auto" w:fill="FFFFFF"/>
              </w:rPr>
              <w:t>dentistID</w:t>
            </w:r>
            <w:proofErr w:type="spellEnd"/>
            <w:r w:rsidRPr="00295259">
              <w:rPr>
                <w:rFonts w:ascii="Times New Roman" w:hAnsi="Times New Roman" w:cs="Times New Roman"/>
                <w:color w:val="auto"/>
                <w:sz w:val="24"/>
                <w:szCs w:val="24"/>
                <w:shd w:val="clear" w:color="auto" w:fill="FFFFFF"/>
              </w:rPr>
              <w:t>] =&gt; D003                        [password] =&gt; 1234                    [</w:t>
            </w:r>
            <w:proofErr w:type="spellStart"/>
            <w:r w:rsidRPr="00295259">
              <w:rPr>
                <w:rFonts w:ascii="Times New Roman" w:hAnsi="Times New Roman" w:cs="Times New Roman"/>
                <w:color w:val="auto"/>
                <w:sz w:val="24"/>
                <w:szCs w:val="24"/>
                <w:shd w:val="clear" w:color="auto" w:fill="FFFFFF"/>
              </w:rPr>
              <w:t>f_name</w:t>
            </w:r>
            <w:proofErr w:type="spellEnd"/>
            <w:r w:rsidRPr="00295259">
              <w:rPr>
                <w:rFonts w:ascii="Times New Roman" w:hAnsi="Times New Roman" w:cs="Times New Roman"/>
                <w:color w:val="auto"/>
                <w:sz w:val="24"/>
                <w:szCs w:val="24"/>
                <w:shd w:val="clear" w:color="auto" w:fill="FFFFFF"/>
              </w:rPr>
              <w:t>] =&gt; dent                     [</w:t>
            </w:r>
            <w:proofErr w:type="spellStart"/>
            <w:r w:rsidRPr="00295259">
              <w:rPr>
                <w:rFonts w:ascii="Times New Roman" w:hAnsi="Times New Roman" w:cs="Times New Roman"/>
                <w:color w:val="auto"/>
                <w:sz w:val="24"/>
                <w:szCs w:val="24"/>
                <w:shd w:val="clear" w:color="auto" w:fill="FFFFFF"/>
              </w:rPr>
              <w:t>l_name</w:t>
            </w:r>
            <w:proofErr w:type="spellEnd"/>
            <w:r w:rsidRPr="00295259">
              <w:rPr>
                <w:rFonts w:ascii="Times New Roman" w:hAnsi="Times New Roman" w:cs="Times New Roman"/>
                <w:color w:val="auto"/>
                <w:sz w:val="24"/>
                <w:szCs w:val="24"/>
                <w:shd w:val="clear" w:color="auto" w:fill="FFFFFF"/>
              </w:rPr>
              <w:t xml:space="preserve">] =&gt; </w:t>
            </w:r>
            <w:proofErr w:type="spellStart"/>
            <w:r w:rsidRPr="00295259">
              <w:rPr>
                <w:rFonts w:ascii="Times New Roman" w:hAnsi="Times New Roman" w:cs="Times New Roman"/>
                <w:color w:val="auto"/>
                <w:sz w:val="24"/>
                <w:szCs w:val="24"/>
                <w:shd w:val="clear" w:color="auto" w:fill="FFFFFF"/>
              </w:rPr>
              <w:t>tist</w:t>
            </w:r>
            <w:proofErr w:type="spellEnd"/>
            <w:r w:rsidRPr="00295259">
              <w:rPr>
                <w:rFonts w:ascii="Times New Roman" w:hAnsi="Times New Roman" w:cs="Times New Roman"/>
                <w:color w:val="auto"/>
                <w:sz w:val="24"/>
                <w:szCs w:val="24"/>
                <w:shd w:val="clear" w:color="auto" w:fill="FFFFFF"/>
              </w:rPr>
              <w:t xml:space="preserve">                                [address] =&gt; clinic                       [</w:t>
            </w:r>
            <w:proofErr w:type="spellStart"/>
            <w:r w:rsidR="00A521AD" w:rsidRPr="00295259">
              <w:rPr>
                <w:rFonts w:ascii="Times New Roman" w:hAnsi="Times New Roman" w:cs="Times New Roman"/>
                <w:color w:val="auto"/>
                <w:sz w:val="24"/>
                <w:szCs w:val="24"/>
                <w:shd w:val="clear" w:color="auto" w:fill="FFFFFF"/>
              </w:rPr>
              <w:t>tel</w:t>
            </w:r>
            <w:proofErr w:type="spellEnd"/>
            <w:r w:rsidRPr="00295259">
              <w:rPr>
                <w:rFonts w:ascii="Times New Roman" w:hAnsi="Times New Roman" w:cs="Times New Roman"/>
                <w:color w:val="auto"/>
                <w:sz w:val="24"/>
                <w:szCs w:val="24"/>
                <w:shd w:val="clear" w:color="auto" w:fill="FFFFFF"/>
              </w:rPr>
              <w:t>] =&gt; 0000000000</w:t>
            </w:r>
            <w:r w:rsidR="00A521AD" w:rsidRPr="00295259">
              <w:rPr>
                <w:rFonts w:ascii="Times New Roman" w:hAnsi="Times New Roman" w:cs="Times New Roman"/>
                <w:color w:val="auto"/>
                <w:sz w:val="24"/>
                <w:szCs w:val="24"/>
                <w:shd w:val="clear" w:color="auto" w:fill="FFFFFF"/>
              </w:rPr>
              <w:t xml:space="preserve">      </w:t>
            </w:r>
            <w:r w:rsidRPr="00295259">
              <w:rPr>
                <w:rFonts w:ascii="Times New Roman" w:hAnsi="Times New Roman" w:cs="Times New Roman"/>
                <w:color w:val="auto"/>
                <w:sz w:val="24"/>
                <w:szCs w:val="24"/>
                <w:shd w:val="clear" w:color="auto" w:fill="FFFFFF"/>
              </w:rPr>
              <w:t xml:space="preserve"> [email] =&gt; </w:t>
            </w:r>
            <w:r w:rsidR="00A521AD" w:rsidRPr="00295259">
              <w:rPr>
                <w:rFonts w:ascii="Times New Roman" w:hAnsi="Times New Roman" w:cs="Times New Roman"/>
                <w:color w:val="auto"/>
                <w:sz w:val="24"/>
                <w:szCs w:val="24"/>
                <w:shd w:val="clear" w:color="auto" w:fill="FFFFFF"/>
              </w:rPr>
              <w:t>dentist.t@clinic.com [submit] =&gt; Submit</w:t>
            </w:r>
            <w:r w:rsidRPr="00295259">
              <w:rPr>
                <w:rFonts w:ascii="Times New Roman" w:hAnsi="Times New Roman" w:cs="Times New Roman"/>
                <w:color w:val="auto"/>
                <w:sz w:val="24"/>
                <w:szCs w:val="24"/>
                <w:shd w:val="clear" w:color="auto" w:fill="FFFFFF"/>
              </w:rPr>
              <w:t xml:space="preserve"> </w:t>
            </w:r>
          </w:p>
        </w:tc>
      </w:tr>
    </w:tbl>
    <w:p w14:paraId="14BBB8F5" w14:textId="77777777" w:rsidR="00480014" w:rsidRPr="00295259" w:rsidRDefault="00480014" w:rsidP="007C01E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0B34987" w14:textId="77777777" w:rsidR="007C01E3" w:rsidRPr="00295259" w:rsidRDefault="007C01E3" w:rsidP="007C01E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lastRenderedPageBreak/>
        <w:t>Test Case:</w:t>
      </w:r>
    </w:p>
    <w:tbl>
      <w:tblPr>
        <w:tblStyle w:val="TableGrid"/>
        <w:tblW w:w="0" w:type="auto"/>
        <w:tblLook w:val="04A0" w:firstRow="1" w:lastRow="0" w:firstColumn="1" w:lastColumn="0" w:noHBand="0" w:noVBand="1"/>
      </w:tblPr>
      <w:tblGrid>
        <w:gridCol w:w="493"/>
        <w:gridCol w:w="3502"/>
        <w:gridCol w:w="1677"/>
        <w:gridCol w:w="1240"/>
        <w:gridCol w:w="1604"/>
      </w:tblGrid>
      <w:tr w:rsidR="007C01E3" w:rsidRPr="00295259" w14:paraId="22129435" w14:textId="77777777" w:rsidTr="00FA5908">
        <w:trPr>
          <w:trHeight w:val="1042"/>
        </w:trPr>
        <w:tc>
          <w:tcPr>
            <w:tcW w:w="493" w:type="dxa"/>
            <w:shd w:val="clear" w:color="auto" w:fill="D9D9D9" w:themeFill="background1" w:themeFillShade="D9"/>
            <w:vAlign w:val="center"/>
          </w:tcPr>
          <w:p w14:paraId="79186E32" w14:textId="77777777" w:rsidR="007C01E3" w:rsidRPr="00295259"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3948702C" w14:textId="77777777" w:rsidR="007C01E3" w:rsidRPr="00295259"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2B041EAE" w14:textId="77777777" w:rsidR="007C01E3" w:rsidRPr="00295259"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5819B2C1" w14:textId="77777777" w:rsidR="007C01E3" w:rsidRPr="00295259"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6CEB8322" w14:textId="77777777" w:rsidR="007C01E3" w:rsidRPr="00295259"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Expected</w:t>
            </w:r>
          </w:p>
        </w:tc>
      </w:tr>
      <w:tr w:rsidR="007C01E3" w:rsidRPr="00295259" w14:paraId="1F461A8D" w14:textId="77777777" w:rsidTr="00FA5908">
        <w:tc>
          <w:tcPr>
            <w:tcW w:w="493" w:type="dxa"/>
            <w:vAlign w:val="center"/>
          </w:tcPr>
          <w:p w14:paraId="3DCC7B9D" w14:textId="77777777" w:rsidR="007C01E3" w:rsidRPr="00295259"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1</w:t>
            </w:r>
          </w:p>
        </w:tc>
        <w:tc>
          <w:tcPr>
            <w:tcW w:w="3502" w:type="dxa"/>
            <w:vAlign w:val="center"/>
          </w:tcPr>
          <w:p w14:paraId="68AEFF03" w14:textId="40F997C4" w:rsidR="007C01E3" w:rsidRPr="00295259" w:rsidRDefault="007C01E3" w:rsidP="00BA17A2">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 xml:space="preserve">Test call </w:t>
            </w:r>
            <w:r w:rsidR="00BA17A2" w:rsidRPr="00295259">
              <w:rPr>
                <w:rFonts w:ascii="Times" w:eastAsiaTheme="minorEastAsia" w:hAnsi="Times" w:cs="Times"/>
                <w:color w:val="auto"/>
                <w:sz w:val="24"/>
                <w:szCs w:val="24"/>
                <w:lang w:bidi="ar-SA"/>
              </w:rPr>
              <w:t>dentist</w:t>
            </w:r>
            <w:r w:rsidRPr="00295259">
              <w:rPr>
                <w:rFonts w:ascii="Times" w:eastAsiaTheme="minorEastAsia" w:hAnsi="Times" w:cs="Times"/>
                <w:color w:val="auto"/>
                <w:sz w:val="24"/>
                <w:szCs w:val="24"/>
                <w:lang w:bidi="ar-SA"/>
              </w:rPr>
              <w:t xml:space="preserve"> edit page with not exist </w:t>
            </w:r>
            <w:proofErr w:type="spellStart"/>
            <w:r w:rsidR="0043307A" w:rsidRPr="00295259">
              <w:rPr>
                <w:rFonts w:ascii="Times" w:eastAsiaTheme="minorEastAsia" w:hAnsi="Times" w:cs="Times"/>
                <w:color w:val="auto"/>
                <w:sz w:val="24"/>
                <w:szCs w:val="24"/>
                <w:lang w:bidi="ar-SA"/>
              </w:rPr>
              <w:t>dentist</w:t>
            </w:r>
            <w:r w:rsidRPr="00295259">
              <w:rPr>
                <w:rFonts w:ascii="Times" w:eastAsiaTheme="minorEastAsia" w:hAnsi="Times" w:cs="Times"/>
                <w:color w:val="auto"/>
                <w:sz w:val="24"/>
                <w:szCs w:val="24"/>
                <w:lang w:bidi="ar-SA"/>
              </w:rPr>
              <w:t>ID</w:t>
            </w:r>
            <w:proofErr w:type="spellEnd"/>
          </w:p>
        </w:tc>
        <w:tc>
          <w:tcPr>
            <w:tcW w:w="1677" w:type="dxa"/>
            <w:vAlign w:val="center"/>
          </w:tcPr>
          <w:p w14:paraId="1C7A1326" w14:textId="77777777" w:rsidR="007C01E3" w:rsidRPr="00295259"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$in_id_1</w:t>
            </w:r>
          </w:p>
        </w:tc>
        <w:tc>
          <w:tcPr>
            <w:tcW w:w="1240" w:type="dxa"/>
            <w:vAlign w:val="center"/>
          </w:tcPr>
          <w:p w14:paraId="123D525A" w14:textId="2F48953A" w:rsidR="007C01E3" w:rsidRPr="00295259" w:rsidRDefault="007F021F"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
        </w:tc>
        <w:tc>
          <w:tcPr>
            <w:tcW w:w="1604" w:type="dxa"/>
            <w:vAlign w:val="center"/>
          </w:tcPr>
          <w:p w14:paraId="558D0D5A" w14:textId="77777777" w:rsidR="007C01E3" w:rsidRPr="00295259"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$expResult1</w:t>
            </w:r>
          </w:p>
        </w:tc>
      </w:tr>
      <w:tr w:rsidR="007C01E3" w:rsidRPr="00295259" w14:paraId="11613355" w14:textId="77777777" w:rsidTr="00FA5908">
        <w:tc>
          <w:tcPr>
            <w:tcW w:w="493" w:type="dxa"/>
            <w:vAlign w:val="center"/>
          </w:tcPr>
          <w:p w14:paraId="5F75596E" w14:textId="77777777" w:rsidR="007C01E3" w:rsidRPr="00295259"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2</w:t>
            </w:r>
          </w:p>
        </w:tc>
        <w:tc>
          <w:tcPr>
            <w:tcW w:w="3502" w:type="dxa"/>
            <w:vAlign w:val="center"/>
          </w:tcPr>
          <w:p w14:paraId="33F4B25E" w14:textId="5A34FB9E" w:rsidR="007C01E3" w:rsidRPr="00295259" w:rsidRDefault="007C01E3" w:rsidP="00BA17A2">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 xml:space="preserve">Test call </w:t>
            </w:r>
            <w:r w:rsidR="00BA17A2" w:rsidRPr="00295259">
              <w:rPr>
                <w:rFonts w:ascii="Times" w:eastAsiaTheme="minorEastAsia" w:hAnsi="Times" w:cs="Times"/>
                <w:color w:val="auto"/>
                <w:sz w:val="24"/>
                <w:szCs w:val="24"/>
                <w:lang w:bidi="ar-SA"/>
              </w:rPr>
              <w:t>dentist</w:t>
            </w:r>
            <w:r w:rsidRPr="00295259">
              <w:rPr>
                <w:rFonts w:ascii="Times" w:eastAsiaTheme="minorEastAsia" w:hAnsi="Times" w:cs="Times"/>
                <w:color w:val="auto"/>
                <w:sz w:val="24"/>
                <w:szCs w:val="24"/>
                <w:lang w:bidi="ar-SA"/>
              </w:rPr>
              <w:t xml:space="preserve"> edit page with  exist </w:t>
            </w:r>
            <w:proofErr w:type="spellStart"/>
            <w:r w:rsidR="0043307A" w:rsidRPr="00295259">
              <w:rPr>
                <w:rFonts w:ascii="Times" w:eastAsiaTheme="minorEastAsia" w:hAnsi="Times" w:cs="Times"/>
                <w:color w:val="auto"/>
                <w:sz w:val="24"/>
                <w:szCs w:val="24"/>
                <w:lang w:bidi="ar-SA"/>
              </w:rPr>
              <w:t>dentist</w:t>
            </w:r>
            <w:r w:rsidR="00BA17A2" w:rsidRPr="00295259">
              <w:rPr>
                <w:rFonts w:ascii="Times" w:eastAsiaTheme="minorEastAsia" w:hAnsi="Times" w:cs="Times"/>
                <w:color w:val="auto"/>
                <w:sz w:val="24"/>
                <w:szCs w:val="24"/>
                <w:lang w:bidi="ar-SA"/>
              </w:rPr>
              <w:t>I</w:t>
            </w:r>
            <w:r w:rsidRPr="00295259">
              <w:rPr>
                <w:rFonts w:ascii="Times" w:eastAsiaTheme="minorEastAsia" w:hAnsi="Times" w:cs="Times"/>
                <w:color w:val="auto"/>
                <w:sz w:val="24"/>
                <w:szCs w:val="24"/>
                <w:lang w:bidi="ar-SA"/>
              </w:rPr>
              <w:t>D</w:t>
            </w:r>
            <w:proofErr w:type="spellEnd"/>
          </w:p>
        </w:tc>
        <w:tc>
          <w:tcPr>
            <w:tcW w:w="1677" w:type="dxa"/>
            <w:vAlign w:val="center"/>
          </w:tcPr>
          <w:p w14:paraId="4D6B9F15" w14:textId="77777777" w:rsidR="007C01E3" w:rsidRPr="00295259"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$in_id_2</w:t>
            </w:r>
          </w:p>
        </w:tc>
        <w:tc>
          <w:tcPr>
            <w:tcW w:w="1240" w:type="dxa"/>
            <w:vAlign w:val="center"/>
          </w:tcPr>
          <w:p w14:paraId="34C2C7CA" w14:textId="2BCBDF1A" w:rsidR="007C01E3" w:rsidRPr="00295259" w:rsidRDefault="007F021F"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highlight w:val="yellow"/>
                <w:lang w:bidi="ar-SA"/>
              </w:rPr>
              <w:t>$</w:t>
            </w:r>
            <w:proofErr w:type="spellStart"/>
            <w:r w:rsidRPr="00295259">
              <w:rPr>
                <w:rFonts w:ascii="Times" w:eastAsiaTheme="minorEastAsia" w:hAnsi="Times" w:cs="Times"/>
                <w:color w:val="auto"/>
                <w:sz w:val="24"/>
                <w:szCs w:val="24"/>
                <w:highlight w:val="yellow"/>
                <w:lang w:bidi="ar-SA"/>
              </w:rPr>
              <w:t>in_id_t</w:t>
            </w:r>
            <w:proofErr w:type="spellEnd"/>
            <w:r w:rsidRPr="00295259">
              <w:rPr>
                <w:rFonts w:ascii="Times" w:eastAsiaTheme="minorEastAsia" w:hAnsi="Times" w:cs="Times"/>
                <w:color w:val="auto"/>
                <w:sz w:val="24"/>
                <w:szCs w:val="24"/>
                <w:highlight w:val="yellow"/>
                <w:lang w:bidi="ar-SA"/>
              </w:rPr>
              <w:t xml:space="preserve"> is already in database</w:t>
            </w:r>
          </w:p>
        </w:tc>
        <w:tc>
          <w:tcPr>
            <w:tcW w:w="1604" w:type="dxa"/>
            <w:vAlign w:val="center"/>
          </w:tcPr>
          <w:p w14:paraId="2F775E16" w14:textId="77777777" w:rsidR="007C01E3" w:rsidRPr="00295259"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$expResult2</w:t>
            </w:r>
          </w:p>
        </w:tc>
      </w:tr>
    </w:tbl>
    <w:p w14:paraId="040A60C6" w14:textId="77777777" w:rsidR="003B5C24" w:rsidRPr="00295259" w:rsidRDefault="003B5C24" w:rsidP="00FE50CD">
      <w:pPr>
        <w:pStyle w:val="Heading3"/>
        <w:rPr>
          <w:rFonts w:ascii="Times New Roman" w:eastAsiaTheme="minorEastAsia" w:hAnsi="Times New Roman" w:cs="Times New Roman"/>
          <w:color w:val="auto"/>
          <w:sz w:val="24"/>
          <w:szCs w:val="24"/>
          <w:lang w:bidi="ar-SA"/>
        </w:rPr>
      </w:pPr>
    </w:p>
    <w:p w14:paraId="7666AC74" w14:textId="77777777" w:rsidR="00070E75" w:rsidRPr="00295259" w:rsidRDefault="004C1E28" w:rsidP="00FE50CD">
      <w:pPr>
        <w:pStyle w:val="Heading3"/>
        <w:rPr>
          <w:rFonts w:ascii="Times New Roman" w:eastAsiaTheme="minorEastAsia" w:hAnsi="Times New Roman" w:cs="Times New Roman"/>
          <w:color w:val="auto"/>
          <w:sz w:val="24"/>
          <w:szCs w:val="24"/>
          <w:lang w:bidi="ar-SA"/>
        </w:rPr>
      </w:pPr>
      <w:bookmarkStart w:id="178" w:name="_Toc394490888"/>
      <w:r w:rsidRPr="00295259">
        <w:rPr>
          <w:rFonts w:ascii="Times New Roman" w:eastAsiaTheme="minorEastAsia" w:hAnsi="Times New Roman" w:cs="Times New Roman"/>
          <w:color w:val="auto"/>
          <w:sz w:val="24"/>
          <w:szCs w:val="24"/>
          <w:lang w:bidi="ar-SA"/>
        </w:rPr>
        <w:t xml:space="preserve">Unit Test Case 13 (UTC-13): </w:t>
      </w:r>
      <w:proofErr w:type="spellStart"/>
      <w:r w:rsidR="00070E75" w:rsidRPr="00295259">
        <w:rPr>
          <w:rFonts w:ascii="Times New Roman" w:eastAsiaTheme="minorEastAsia" w:hAnsi="Times New Roman" w:cs="Times New Roman"/>
          <w:color w:val="auto"/>
          <w:sz w:val="24"/>
          <w:szCs w:val="24"/>
          <w:lang w:bidi="ar-SA"/>
        </w:rPr>
        <w:t>testd_</w:t>
      </w:r>
      <w:proofErr w:type="gramStart"/>
      <w:r w:rsidR="00070E75" w:rsidRPr="00295259">
        <w:rPr>
          <w:rFonts w:ascii="Times New Roman" w:eastAsiaTheme="minorEastAsia" w:hAnsi="Times New Roman" w:cs="Times New Roman"/>
          <w:color w:val="auto"/>
          <w:sz w:val="24"/>
          <w:szCs w:val="24"/>
          <w:lang w:bidi="ar-SA"/>
        </w:rPr>
        <w:t>delete</w:t>
      </w:r>
      <w:proofErr w:type="spellEnd"/>
      <w:r w:rsidR="00070E75" w:rsidRPr="00295259">
        <w:rPr>
          <w:rFonts w:ascii="Times New Roman" w:eastAsiaTheme="minorEastAsia" w:hAnsi="Times New Roman" w:cs="Times New Roman"/>
          <w:color w:val="auto"/>
          <w:sz w:val="24"/>
          <w:szCs w:val="24"/>
          <w:lang w:bidi="ar-SA"/>
        </w:rPr>
        <w:t>()</w:t>
      </w:r>
      <w:bookmarkEnd w:id="178"/>
      <w:proofErr w:type="gramEnd"/>
    </w:p>
    <w:p w14:paraId="5BF2D0EE" w14:textId="77777777" w:rsidR="00070E75" w:rsidRPr="00295259" w:rsidRDefault="00070E75"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p w14:paraId="0D461ECB" w14:textId="621980C0" w:rsidR="00070E75" w:rsidRPr="00295259" w:rsidRDefault="00070E75" w:rsidP="00070E75">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b/>
        <w:t xml:space="preserve">Test function for delete </w:t>
      </w:r>
      <w:r w:rsidR="00434C4A" w:rsidRPr="00295259">
        <w:rPr>
          <w:rFonts w:ascii="Times" w:eastAsiaTheme="minorEastAsia" w:hAnsi="Times" w:cs="Times"/>
          <w:color w:val="auto"/>
          <w:sz w:val="24"/>
          <w:szCs w:val="24"/>
          <w:lang w:bidi="ar-SA"/>
        </w:rPr>
        <w:t>d</w:t>
      </w:r>
      <w:r w:rsidR="00E956DD" w:rsidRPr="00295259">
        <w:rPr>
          <w:rFonts w:ascii="Times" w:eastAsiaTheme="minorEastAsia" w:hAnsi="Times" w:cs="Times"/>
          <w:color w:val="auto"/>
          <w:sz w:val="24"/>
          <w:szCs w:val="24"/>
          <w:lang w:bidi="ar-SA"/>
        </w:rPr>
        <w:t>entist</w:t>
      </w:r>
      <w:r w:rsidRPr="00295259">
        <w:rPr>
          <w:rFonts w:ascii="Times" w:eastAsiaTheme="minorEastAsia" w:hAnsi="Times" w:cs="Times"/>
          <w:color w:val="auto"/>
          <w:sz w:val="24"/>
          <w:szCs w:val="24"/>
          <w:lang w:bidi="ar-SA"/>
        </w:rPr>
        <w:t xml:space="preserve"> from database by input </w:t>
      </w:r>
      <w:proofErr w:type="spellStart"/>
      <w:proofErr w:type="gramStart"/>
      <w:r w:rsidR="00A521AD" w:rsidRPr="00295259">
        <w:rPr>
          <w:rFonts w:ascii="Times" w:eastAsiaTheme="minorEastAsia" w:hAnsi="Times" w:cs="Times"/>
          <w:color w:val="auto"/>
          <w:sz w:val="24"/>
          <w:szCs w:val="24"/>
          <w:lang w:bidi="ar-SA"/>
        </w:rPr>
        <w:t>dentist</w:t>
      </w:r>
      <w:r w:rsidRPr="00295259">
        <w:rPr>
          <w:rFonts w:ascii="Times" w:eastAsiaTheme="minorEastAsia" w:hAnsi="Times" w:cs="Times"/>
          <w:color w:val="auto"/>
          <w:sz w:val="24"/>
          <w:szCs w:val="24"/>
          <w:lang w:bidi="ar-SA"/>
        </w:rPr>
        <w:t>ID</w:t>
      </w:r>
      <w:proofErr w:type="spellEnd"/>
      <w:r w:rsidR="00A521AD" w:rsidRPr="00295259">
        <w:rPr>
          <w:rFonts w:ascii="Times" w:eastAsiaTheme="minorEastAsia" w:hAnsi="Times" w:cs="Times"/>
          <w:color w:val="auto"/>
          <w:sz w:val="24"/>
          <w:szCs w:val="24"/>
          <w:lang w:bidi="ar-SA"/>
        </w:rPr>
        <w:t xml:space="preserve"> :</w:t>
      </w:r>
      <w:proofErr w:type="gramEnd"/>
      <w:r w:rsidR="00A521AD" w:rsidRPr="00295259">
        <w:rPr>
          <w:rFonts w:ascii="Times" w:eastAsiaTheme="minorEastAsia" w:hAnsi="Times" w:cs="Times"/>
          <w:color w:val="auto"/>
          <w:sz w:val="24"/>
          <w:szCs w:val="24"/>
          <w:lang w:bidi="ar-SA"/>
        </w:rPr>
        <w:t xml:space="preserve"> </w:t>
      </w:r>
      <w:r w:rsidR="00A521AD" w:rsidRPr="00295259">
        <w:rPr>
          <w:rFonts w:ascii="Times" w:eastAsiaTheme="minorEastAsia" w:hAnsi="Times" w:cs="Times"/>
          <w:color w:val="auto"/>
          <w:sz w:val="24"/>
          <w:szCs w:val="24"/>
          <w:highlight w:val="yellow"/>
          <w:lang w:bidi="ar-SA"/>
        </w:rPr>
        <w:t xml:space="preserve">public function </w:t>
      </w:r>
      <w:proofErr w:type="spellStart"/>
      <w:r w:rsidR="00A521AD" w:rsidRPr="00295259">
        <w:rPr>
          <w:rFonts w:ascii="Times" w:eastAsiaTheme="minorEastAsia" w:hAnsi="Times" w:cs="Times"/>
          <w:color w:val="auto"/>
          <w:sz w:val="24"/>
          <w:szCs w:val="24"/>
          <w:highlight w:val="yellow"/>
          <w:lang w:bidi="ar-SA"/>
        </w:rPr>
        <w:t>d_delete</w:t>
      </w:r>
      <w:proofErr w:type="spellEnd"/>
      <w:r w:rsidR="00A521AD" w:rsidRPr="00295259">
        <w:rPr>
          <w:rFonts w:ascii="Times" w:eastAsiaTheme="minorEastAsia" w:hAnsi="Times" w:cs="Times"/>
          <w:color w:val="auto"/>
          <w:sz w:val="24"/>
          <w:szCs w:val="24"/>
          <w:highlight w:val="yellow"/>
          <w:lang w:bidi="ar-SA"/>
        </w:rPr>
        <w:t>($</w:t>
      </w:r>
      <w:proofErr w:type="spellStart"/>
      <w:r w:rsidR="00A521AD" w:rsidRPr="00295259">
        <w:rPr>
          <w:rFonts w:ascii="Times" w:eastAsiaTheme="minorEastAsia" w:hAnsi="Times" w:cs="Times"/>
          <w:color w:val="auto"/>
          <w:sz w:val="24"/>
          <w:szCs w:val="24"/>
          <w:highlight w:val="yellow"/>
          <w:lang w:bidi="ar-SA"/>
        </w:rPr>
        <w:t>dentistID</w:t>
      </w:r>
      <w:proofErr w:type="spellEnd"/>
      <w:r w:rsidR="00A521AD" w:rsidRPr="00295259">
        <w:rPr>
          <w:rFonts w:ascii="Times" w:eastAsiaTheme="minorEastAsia" w:hAnsi="Times" w:cs="Times"/>
          <w:color w:val="auto"/>
          <w:sz w:val="24"/>
          <w:szCs w:val="24"/>
          <w:highlight w:val="yellow"/>
          <w:lang w:bidi="ar-SA"/>
        </w:rPr>
        <w:t>)</w:t>
      </w:r>
    </w:p>
    <w:p w14:paraId="56180D8A" w14:textId="4609E105" w:rsidR="00070E75" w:rsidRPr="00295259" w:rsidRDefault="00070E75"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Data:</w:t>
      </w:r>
      <w:r w:rsidR="003B5C24" w:rsidRPr="00295259">
        <w:rPr>
          <w:rFonts w:ascii="Times" w:eastAsiaTheme="minorEastAsia" w:hAnsi="Times" w:cs="Times"/>
          <w:b/>
          <w:bCs/>
          <w:color w:val="auto"/>
          <w:sz w:val="24"/>
          <w:szCs w:val="24"/>
          <w:lang w:bidi="ar-SA"/>
        </w:rPr>
        <w:t xml:space="preserve"> Refer to </w:t>
      </w:r>
      <w:proofErr w:type="gramStart"/>
      <w:r w:rsidR="003B5C24" w:rsidRPr="00295259">
        <w:rPr>
          <w:rFonts w:ascii="Times" w:eastAsiaTheme="minorEastAsia" w:hAnsi="Times" w:cs="Times"/>
          <w:b/>
          <w:bCs/>
          <w:color w:val="auto"/>
          <w:sz w:val="24"/>
          <w:szCs w:val="24"/>
          <w:lang w:bidi="ar-SA"/>
        </w:rPr>
        <w:t>Appendix(</w:t>
      </w:r>
      <w:proofErr w:type="gramEnd"/>
      <w:r w:rsidR="003B5C24" w:rsidRPr="00295259">
        <w:rPr>
          <w:rFonts w:ascii="Times" w:eastAsiaTheme="minorEastAsia" w:hAnsi="Times" w:cs="Times"/>
          <w:b/>
          <w:bCs/>
          <w:color w:val="auto"/>
          <w:sz w:val="24"/>
          <w:szCs w:val="24"/>
          <w:lang w:bidi="ar-SA"/>
        </w:rPr>
        <w:t>p.68) for test data</w:t>
      </w:r>
    </w:p>
    <w:tbl>
      <w:tblPr>
        <w:tblStyle w:val="TableGrid"/>
        <w:tblW w:w="0" w:type="auto"/>
        <w:tblLook w:val="04A0" w:firstRow="1" w:lastRow="0" w:firstColumn="1" w:lastColumn="0" w:noHBand="0" w:noVBand="1"/>
      </w:tblPr>
      <w:tblGrid>
        <w:gridCol w:w="2802"/>
        <w:gridCol w:w="3118"/>
        <w:gridCol w:w="2596"/>
      </w:tblGrid>
      <w:tr w:rsidR="00070E75" w:rsidRPr="00295259" w14:paraId="0F67E345" w14:textId="77777777" w:rsidTr="00FA5908">
        <w:tc>
          <w:tcPr>
            <w:tcW w:w="2802" w:type="dxa"/>
            <w:shd w:val="clear" w:color="auto" w:fill="D9D9D9" w:themeFill="background1" w:themeFillShade="D9"/>
            <w:vAlign w:val="center"/>
          </w:tcPr>
          <w:p w14:paraId="73CC3F05" w14:textId="77777777" w:rsidR="00070E75" w:rsidRPr="00295259"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Parameter name</w:t>
            </w:r>
          </w:p>
        </w:tc>
        <w:tc>
          <w:tcPr>
            <w:tcW w:w="3118" w:type="dxa"/>
            <w:shd w:val="clear" w:color="auto" w:fill="D9D9D9" w:themeFill="background1" w:themeFillShade="D9"/>
            <w:vAlign w:val="center"/>
          </w:tcPr>
          <w:p w14:paraId="7D9AA57D" w14:textId="77777777" w:rsidR="00070E75" w:rsidRPr="00295259"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Parameter type</w:t>
            </w:r>
          </w:p>
        </w:tc>
        <w:tc>
          <w:tcPr>
            <w:tcW w:w="2596" w:type="dxa"/>
            <w:shd w:val="clear" w:color="auto" w:fill="D9D9D9" w:themeFill="background1" w:themeFillShade="D9"/>
            <w:vAlign w:val="center"/>
          </w:tcPr>
          <w:p w14:paraId="30CBA439" w14:textId="77777777" w:rsidR="00070E75" w:rsidRPr="00295259"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Value</w:t>
            </w:r>
          </w:p>
        </w:tc>
      </w:tr>
      <w:tr w:rsidR="00070E75" w:rsidRPr="00295259" w14:paraId="2647A034" w14:textId="77777777" w:rsidTr="00FA5908">
        <w:tc>
          <w:tcPr>
            <w:tcW w:w="2802" w:type="dxa"/>
            <w:vAlign w:val="center"/>
          </w:tcPr>
          <w:p w14:paraId="1F868943" w14:textId="46054991" w:rsidR="00070E75" w:rsidRPr="00295259" w:rsidRDefault="007F021F"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in_id_f</w:t>
            </w:r>
            <w:proofErr w:type="spellEnd"/>
          </w:p>
        </w:tc>
        <w:tc>
          <w:tcPr>
            <w:tcW w:w="3118" w:type="dxa"/>
            <w:vAlign w:val="center"/>
          </w:tcPr>
          <w:p w14:paraId="074C95DA" w14:textId="77777777" w:rsidR="00070E75" w:rsidRPr="00295259"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sidRPr="00295259">
              <w:rPr>
                <w:rFonts w:ascii="Times" w:eastAsiaTheme="minorEastAsia" w:hAnsi="Times" w:cs="Times"/>
                <w:color w:val="auto"/>
                <w:sz w:val="24"/>
                <w:szCs w:val="24"/>
                <w:lang w:bidi="ar-SA"/>
              </w:rPr>
              <w:t>Varchar</w:t>
            </w:r>
            <w:proofErr w:type="spellEnd"/>
          </w:p>
        </w:tc>
        <w:tc>
          <w:tcPr>
            <w:tcW w:w="2596" w:type="dxa"/>
            <w:vAlign w:val="center"/>
          </w:tcPr>
          <w:p w14:paraId="201D7CC0" w14:textId="78769FC6" w:rsidR="00070E75" w:rsidRPr="00295259" w:rsidRDefault="00716F1E"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0</w:t>
            </w:r>
          </w:p>
        </w:tc>
      </w:tr>
      <w:tr w:rsidR="00070E75" w:rsidRPr="00295259" w14:paraId="2DC145E4" w14:textId="77777777" w:rsidTr="00FA5908">
        <w:tc>
          <w:tcPr>
            <w:tcW w:w="2802" w:type="dxa"/>
            <w:vAlign w:val="center"/>
          </w:tcPr>
          <w:p w14:paraId="24D9A530" w14:textId="5EA8399A" w:rsidR="00070E75" w:rsidRPr="00295259" w:rsidRDefault="007F021F"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in_id_t</w:t>
            </w:r>
            <w:proofErr w:type="spellEnd"/>
          </w:p>
        </w:tc>
        <w:tc>
          <w:tcPr>
            <w:tcW w:w="3118" w:type="dxa"/>
            <w:vAlign w:val="center"/>
          </w:tcPr>
          <w:p w14:paraId="4CA2E20D" w14:textId="77777777" w:rsidR="00070E75" w:rsidRPr="00295259"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sidRPr="00295259">
              <w:rPr>
                <w:rFonts w:ascii="Times" w:eastAsiaTheme="minorEastAsia" w:hAnsi="Times" w:cs="Times"/>
                <w:color w:val="auto"/>
                <w:sz w:val="24"/>
                <w:szCs w:val="24"/>
                <w:lang w:bidi="ar-SA"/>
              </w:rPr>
              <w:t>Varchar</w:t>
            </w:r>
            <w:proofErr w:type="spellEnd"/>
          </w:p>
        </w:tc>
        <w:tc>
          <w:tcPr>
            <w:tcW w:w="2596" w:type="dxa"/>
            <w:vAlign w:val="center"/>
          </w:tcPr>
          <w:p w14:paraId="1FC6EEBB" w14:textId="1655D77C" w:rsidR="00070E75" w:rsidRPr="00295259" w:rsidRDefault="00716F1E"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D003</w:t>
            </w:r>
          </w:p>
        </w:tc>
      </w:tr>
    </w:tbl>
    <w:p w14:paraId="6AA2FA04" w14:textId="77777777" w:rsidR="00070E75" w:rsidRPr="00295259" w:rsidRDefault="00070E75" w:rsidP="00070E7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95E6285" w14:textId="77777777" w:rsidR="00070E75" w:rsidRPr="00295259" w:rsidRDefault="00070E75"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070E75" w:rsidRPr="00295259" w14:paraId="50754C97" w14:textId="77777777" w:rsidTr="00FA5908">
        <w:trPr>
          <w:trHeight w:val="1042"/>
        </w:trPr>
        <w:tc>
          <w:tcPr>
            <w:tcW w:w="493" w:type="dxa"/>
            <w:shd w:val="clear" w:color="auto" w:fill="D9D9D9" w:themeFill="background1" w:themeFillShade="D9"/>
            <w:vAlign w:val="center"/>
          </w:tcPr>
          <w:p w14:paraId="04F62D7C" w14:textId="77777777" w:rsidR="00070E75" w:rsidRPr="00295259"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733BA51E" w14:textId="77777777" w:rsidR="00070E75" w:rsidRPr="00295259"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523A5D25" w14:textId="77777777" w:rsidR="00070E75" w:rsidRPr="00295259"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241427FD" w14:textId="77777777" w:rsidR="00070E75" w:rsidRPr="00295259"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344EDCB1" w14:textId="77777777" w:rsidR="00070E75" w:rsidRPr="00295259"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Expected</w:t>
            </w:r>
          </w:p>
        </w:tc>
      </w:tr>
      <w:tr w:rsidR="00070E75" w:rsidRPr="00295259" w14:paraId="765538AF" w14:textId="77777777" w:rsidTr="00FA5908">
        <w:tc>
          <w:tcPr>
            <w:tcW w:w="493" w:type="dxa"/>
            <w:vAlign w:val="center"/>
          </w:tcPr>
          <w:p w14:paraId="3F0811F9" w14:textId="77777777" w:rsidR="00070E75" w:rsidRPr="00295259"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1</w:t>
            </w:r>
          </w:p>
        </w:tc>
        <w:tc>
          <w:tcPr>
            <w:tcW w:w="3502" w:type="dxa"/>
            <w:vAlign w:val="center"/>
          </w:tcPr>
          <w:p w14:paraId="33A6647C" w14:textId="2F580CD9" w:rsidR="00070E75" w:rsidRPr="00295259" w:rsidRDefault="00070E75" w:rsidP="00E956DD">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 xml:space="preserve">Test delete </w:t>
            </w:r>
            <w:r w:rsidR="00E956DD" w:rsidRPr="00295259">
              <w:rPr>
                <w:rFonts w:ascii="Times" w:eastAsiaTheme="minorEastAsia" w:hAnsi="Times" w:cs="Times"/>
                <w:color w:val="auto"/>
                <w:sz w:val="24"/>
                <w:szCs w:val="24"/>
                <w:lang w:bidi="ar-SA"/>
              </w:rPr>
              <w:t>dentist</w:t>
            </w:r>
            <w:r w:rsidRPr="00295259">
              <w:rPr>
                <w:rFonts w:ascii="Times" w:eastAsiaTheme="minorEastAsia" w:hAnsi="Times" w:cs="Times"/>
                <w:color w:val="auto"/>
                <w:sz w:val="24"/>
                <w:szCs w:val="24"/>
                <w:lang w:bidi="ar-SA"/>
              </w:rPr>
              <w:t xml:space="preserve"> from database with no </w:t>
            </w:r>
            <w:proofErr w:type="spellStart"/>
            <w:r w:rsidR="0043307A" w:rsidRPr="00295259">
              <w:rPr>
                <w:rFonts w:ascii="Times" w:eastAsiaTheme="minorEastAsia" w:hAnsi="Times" w:cs="Times"/>
                <w:color w:val="auto"/>
                <w:sz w:val="24"/>
                <w:szCs w:val="24"/>
                <w:lang w:bidi="ar-SA"/>
              </w:rPr>
              <w:t>dentist</w:t>
            </w:r>
            <w:r w:rsidRPr="00295259">
              <w:rPr>
                <w:rFonts w:ascii="Times" w:eastAsiaTheme="minorEastAsia" w:hAnsi="Times" w:cs="Times"/>
                <w:color w:val="auto"/>
                <w:sz w:val="24"/>
                <w:szCs w:val="24"/>
                <w:lang w:bidi="ar-SA"/>
              </w:rPr>
              <w:t>ID</w:t>
            </w:r>
            <w:proofErr w:type="spellEnd"/>
          </w:p>
        </w:tc>
        <w:tc>
          <w:tcPr>
            <w:tcW w:w="1677" w:type="dxa"/>
            <w:vAlign w:val="center"/>
          </w:tcPr>
          <w:p w14:paraId="1169B986" w14:textId="2C7B0C49" w:rsidR="00070E75" w:rsidRPr="00295259" w:rsidRDefault="007F021F"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in_id_f</w:t>
            </w:r>
            <w:proofErr w:type="spellEnd"/>
          </w:p>
        </w:tc>
        <w:tc>
          <w:tcPr>
            <w:tcW w:w="1240" w:type="dxa"/>
            <w:vAlign w:val="center"/>
          </w:tcPr>
          <w:p w14:paraId="1FFF004E" w14:textId="60EC8DB1" w:rsidR="00070E75" w:rsidRPr="00295259" w:rsidRDefault="007F021F"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highlight w:val="yellow"/>
                <w:lang w:bidi="ar-SA"/>
              </w:rPr>
              <w:t>$</w:t>
            </w:r>
            <w:proofErr w:type="spellStart"/>
            <w:r w:rsidRPr="00295259">
              <w:rPr>
                <w:rFonts w:ascii="Times" w:eastAsiaTheme="minorEastAsia" w:hAnsi="Times" w:cs="Times"/>
                <w:color w:val="auto"/>
                <w:sz w:val="24"/>
                <w:szCs w:val="24"/>
                <w:highlight w:val="yellow"/>
                <w:lang w:bidi="ar-SA"/>
              </w:rPr>
              <w:t>in_id_f</w:t>
            </w:r>
            <w:proofErr w:type="spellEnd"/>
            <w:r w:rsidRPr="00295259">
              <w:rPr>
                <w:rFonts w:ascii="Times" w:eastAsiaTheme="minorEastAsia" w:hAnsi="Times" w:cs="Times"/>
                <w:color w:val="auto"/>
                <w:sz w:val="24"/>
                <w:szCs w:val="24"/>
                <w:highlight w:val="yellow"/>
                <w:lang w:bidi="ar-SA"/>
              </w:rPr>
              <w:t xml:space="preserve"> is not in database</w:t>
            </w:r>
          </w:p>
        </w:tc>
        <w:tc>
          <w:tcPr>
            <w:tcW w:w="1604" w:type="dxa"/>
            <w:vAlign w:val="center"/>
          </w:tcPr>
          <w:p w14:paraId="14BB73C6" w14:textId="77777777" w:rsidR="00070E75" w:rsidRPr="00295259"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false</w:t>
            </w:r>
          </w:p>
        </w:tc>
      </w:tr>
      <w:tr w:rsidR="00070E75" w:rsidRPr="00295259" w14:paraId="1A691CD4" w14:textId="77777777" w:rsidTr="00FA5908">
        <w:tc>
          <w:tcPr>
            <w:tcW w:w="493" w:type="dxa"/>
            <w:vAlign w:val="center"/>
          </w:tcPr>
          <w:p w14:paraId="3E6C95E6" w14:textId="77777777" w:rsidR="00070E75" w:rsidRPr="00295259"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2</w:t>
            </w:r>
          </w:p>
        </w:tc>
        <w:tc>
          <w:tcPr>
            <w:tcW w:w="3502" w:type="dxa"/>
            <w:vAlign w:val="center"/>
          </w:tcPr>
          <w:p w14:paraId="66BF6A00" w14:textId="531173B7" w:rsidR="00070E75" w:rsidRPr="00295259" w:rsidRDefault="00070E75" w:rsidP="00E956DD">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 xml:space="preserve">Test delete </w:t>
            </w:r>
            <w:r w:rsidR="00E956DD" w:rsidRPr="00295259">
              <w:rPr>
                <w:rFonts w:ascii="Times" w:eastAsiaTheme="minorEastAsia" w:hAnsi="Times" w:cs="Times"/>
                <w:color w:val="auto"/>
                <w:sz w:val="24"/>
                <w:szCs w:val="24"/>
                <w:lang w:bidi="ar-SA"/>
              </w:rPr>
              <w:t>dentis</w:t>
            </w:r>
            <w:r w:rsidRPr="00295259">
              <w:rPr>
                <w:rFonts w:ascii="Times" w:eastAsiaTheme="minorEastAsia" w:hAnsi="Times" w:cs="Times"/>
                <w:color w:val="auto"/>
                <w:sz w:val="24"/>
                <w:szCs w:val="24"/>
                <w:lang w:bidi="ar-SA"/>
              </w:rPr>
              <w:t xml:space="preserve">t from database with </w:t>
            </w:r>
            <w:proofErr w:type="spellStart"/>
            <w:r w:rsidR="0043307A" w:rsidRPr="00295259">
              <w:rPr>
                <w:rFonts w:ascii="Times" w:eastAsiaTheme="minorEastAsia" w:hAnsi="Times" w:cs="Times"/>
                <w:color w:val="auto"/>
                <w:sz w:val="24"/>
                <w:szCs w:val="24"/>
                <w:lang w:bidi="ar-SA"/>
              </w:rPr>
              <w:t>dentist</w:t>
            </w:r>
            <w:r w:rsidRPr="00295259">
              <w:rPr>
                <w:rFonts w:ascii="Times" w:eastAsiaTheme="minorEastAsia" w:hAnsi="Times" w:cs="Times"/>
                <w:color w:val="auto"/>
                <w:sz w:val="24"/>
                <w:szCs w:val="24"/>
                <w:lang w:bidi="ar-SA"/>
              </w:rPr>
              <w:t>ID</w:t>
            </w:r>
            <w:proofErr w:type="spellEnd"/>
          </w:p>
        </w:tc>
        <w:tc>
          <w:tcPr>
            <w:tcW w:w="1677" w:type="dxa"/>
            <w:vAlign w:val="center"/>
          </w:tcPr>
          <w:p w14:paraId="58526CD9" w14:textId="29BB4DE4" w:rsidR="00070E75" w:rsidRPr="00295259" w:rsidRDefault="007F021F"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in_id_t</w:t>
            </w:r>
            <w:proofErr w:type="spellEnd"/>
          </w:p>
        </w:tc>
        <w:tc>
          <w:tcPr>
            <w:tcW w:w="1240" w:type="dxa"/>
            <w:vAlign w:val="center"/>
          </w:tcPr>
          <w:p w14:paraId="6D269B6B" w14:textId="3FB2A22B" w:rsidR="00070E75" w:rsidRPr="00295259" w:rsidRDefault="007F021F"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highlight w:val="yellow"/>
                <w:lang w:bidi="ar-SA"/>
              </w:rPr>
              <w:t>$</w:t>
            </w:r>
            <w:proofErr w:type="spellStart"/>
            <w:r w:rsidRPr="00295259">
              <w:rPr>
                <w:rFonts w:ascii="Times" w:eastAsiaTheme="minorEastAsia" w:hAnsi="Times" w:cs="Times"/>
                <w:color w:val="auto"/>
                <w:sz w:val="24"/>
                <w:szCs w:val="24"/>
                <w:highlight w:val="yellow"/>
                <w:lang w:bidi="ar-SA"/>
              </w:rPr>
              <w:t>in_id_t</w:t>
            </w:r>
            <w:proofErr w:type="spellEnd"/>
            <w:r w:rsidRPr="00295259">
              <w:rPr>
                <w:rFonts w:ascii="Times" w:eastAsiaTheme="minorEastAsia" w:hAnsi="Times" w:cs="Times"/>
                <w:color w:val="auto"/>
                <w:sz w:val="24"/>
                <w:szCs w:val="24"/>
                <w:highlight w:val="yellow"/>
                <w:lang w:bidi="ar-SA"/>
              </w:rPr>
              <w:t xml:space="preserve"> is already in database</w:t>
            </w:r>
          </w:p>
        </w:tc>
        <w:tc>
          <w:tcPr>
            <w:tcW w:w="1604" w:type="dxa"/>
            <w:vAlign w:val="center"/>
          </w:tcPr>
          <w:p w14:paraId="7D2548DC" w14:textId="77777777" w:rsidR="00070E75" w:rsidRPr="00295259"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true</w:t>
            </w:r>
          </w:p>
        </w:tc>
      </w:tr>
    </w:tbl>
    <w:p w14:paraId="4D83C310" w14:textId="77777777" w:rsidR="00D51BD0" w:rsidRPr="00295259" w:rsidRDefault="00D51BD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C49FEE1" w14:textId="77777777" w:rsidR="00716F1E" w:rsidRPr="00295259" w:rsidRDefault="00716F1E"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DC3F433" w14:textId="77777777" w:rsidR="00716F1E" w:rsidRPr="00295259" w:rsidRDefault="00716F1E"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52DF12AE" w14:textId="77777777" w:rsidR="009C35C0" w:rsidRPr="00295259" w:rsidRDefault="009448D6" w:rsidP="00FE50CD">
      <w:pPr>
        <w:pStyle w:val="Heading3"/>
        <w:rPr>
          <w:rFonts w:ascii="Times New Roman" w:eastAsiaTheme="minorEastAsia" w:hAnsi="Times New Roman" w:cs="Times New Roman"/>
          <w:color w:val="auto"/>
          <w:sz w:val="24"/>
          <w:szCs w:val="24"/>
          <w:lang w:bidi="ar-SA"/>
        </w:rPr>
      </w:pPr>
      <w:bookmarkStart w:id="179" w:name="_Toc394490889"/>
      <w:r w:rsidRPr="00295259">
        <w:rPr>
          <w:rFonts w:ascii="Times New Roman" w:eastAsiaTheme="minorEastAsia" w:hAnsi="Times New Roman" w:cs="Times New Roman"/>
          <w:color w:val="auto"/>
          <w:sz w:val="24"/>
          <w:szCs w:val="24"/>
          <w:lang w:bidi="ar-SA"/>
        </w:rPr>
        <w:lastRenderedPageBreak/>
        <w:t xml:space="preserve">Unit Test Case 14 (UTC-14): </w:t>
      </w:r>
      <w:proofErr w:type="spellStart"/>
      <w:r w:rsidR="009C35C0" w:rsidRPr="00295259">
        <w:rPr>
          <w:rFonts w:ascii="Times New Roman" w:eastAsiaTheme="minorEastAsia" w:hAnsi="Times New Roman" w:cs="Times New Roman"/>
          <w:color w:val="auto"/>
          <w:sz w:val="24"/>
          <w:szCs w:val="24"/>
          <w:lang w:bidi="ar-SA"/>
        </w:rPr>
        <w:t>testview_</w:t>
      </w:r>
      <w:proofErr w:type="gramStart"/>
      <w:r w:rsidR="009C35C0" w:rsidRPr="00295259">
        <w:rPr>
          <w:rFonts w:ascii="Times New Roman" w:eastAsiaTheme="minorEastAsia" w:hAnsi="Times New Roman" w:cs="Times New Roman"/>
          <w:color w:val="auto"/>
          <w:sz w:val="24"/>
          <w:szCs w:val="24"/>
          <w:lang w:bidi="ar-SA"/>
        </w:rPr>
        <w:t>appointment</w:t>
      </w:r>
      <w:proofErr w:type="spellEnd"/>
      <w:r w:rsidR="009C35C0" w:rsidRPr="00295259">
        <w:rPr>
          <w:rFonts w:ascii="Times New Roman" w:eastAsiaTheme="minorEastAsia" w:hAnsi="Times New Roman" w:cs="Times New Roman"/>
          <w:color w:val="auto"/>
          <w:sz w:val="24"/>
          <w:szCs w:val="24"/>
          <w:lang w:bidi="ar-SA"/>
        </w:rPr>
        <w:t>()</w:t>
      </w:r>
      <w:bookmarkEnd w:id="179"/>
      <w:proofErr w:type="gramEnd"/>
    </w:p>
    <w:p w14:paraId="52DC7D31" w14:textId="77777777" w:rsidR="009C35C0" w:rsidRPr="00295259" w:rsidRDefault="009C35C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p w14:paraId="6FBBB4CA" w14:textId="70605B34" w:rsidR="009C35C0" w:rsidRPr="00295259" w:rsidRDefault="009C35C0" w:rsidP="009C35C0">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b/>
        <w:t xml:space="preserve">Test the function of get </w:t>
      </w:r>
      <w:r w:rsidR="009A5E2A" w:rsidRPr="00295259">
        <w:rPr>
          <w:rFonts w:ascii="Times" w:eastAsiaTheme="minorEastAsia" w:hAnsi="Times" w:cs="Times"/>
          <w:color w:val="auto"/>
          <w:sz w:val="24"/>
          <w:szCs w:val="24"/>
          <w:lang w:bidi="ar-SA"/>
        </w:rPr>
        <w:t>all appointment</w:t>
      </w:r>
      <w:r w:rsidRPr="00295259">
        <w:rPr>
          <w:rFonts w:ascii="Times" w:eastAsiaTheme="minorEastAsia" w:hAnsi="Times" w:cs="Times"/>
          <w:color w:val="auto"/>
          <w:sz w:val="24"/>
          <w:szCs w:val="24"/>
          <w:lang w:bidi="ar-SA"/>
        </w:rPr>
        <w:t xml:space="preserve"> data from database to view as a </w:t>
      </w:r>
      <w:proofErr w:type="gramStart"/>
      <w:r w:rsidRPr="00295259">
        <w:rPr>
          <w:rFonts w:ascii="Times" w:eastAsiaTheme="minorEastAsia" w:hAnsi="Times" w:cs="Times"/>
          <w:color w:val="auto"/>
          <w:sz w:val="24"/>
          <w:szCs w:val="24"/>
          <w:lang w:bidi="ar-SA"/>
        </w:rPr>
        <w:t>list</w:t>
      </w:r>
      <w:r w:rsidR="00A521AD" w:rsidRPr="00295259">
        <w:rPr>
          <w:rFonts w:ascii="Times" w:eastAsiaTheme="minorEastAsia" w:hAnsi="Times" w:cs="Times"/>
          <w:color w:val="auto"/>
          <w:sz w:val="24"/>
          <w:szCs w:val="24"/>
          <w:lang w:bidi="ar-SA"/>
        </w:rPr>
        <w:t xml:space="preserve"> :</w:t>
      </w:r>
      <w:proofErr w:type="gramEnd"/>
      <w:r w:rsidR="00A521AD" w:rsidRPr="00295259">
        <w:rPr>
          <w:rFonts w:ascii="Times" w:eastAsiaTheme="minorEastAsia" w:hAnsi="Times" w:cs="Times"/>
          <w:color w:val="auto"/>
          <w:sz w:val="24"/>
          <w:szCs w:val="24"/>
          <w:lang w:bidi="ar-SA"/>
        </w:rPr>
        <w:t xml:space="preserve"> </w:t>
      </w:r>
      <w:r w:rsidR="00A521AD" w:rsidRPr="00295259">
        <w:rPr>
          <w:rFonts w:ascii="Times" w:eastAsiaTheme="minorEastAsia" w:hAnsi="Times" w:cs="Times"/>
          <w:color w:val="auto"/>
          <w:sz w:val="24"/>
          <w:szCs w:val="24"/>
          <w:highlight w:val="yellow"/>
          <w:lang w:bidi="ar-SA"/>
        </w:rPr>
        <w:t xml:space="preserve">public function </w:t>
      </w:r>
      <w:proofErr w:type="spellStart"/>
      <w:r w:rsidR="00A521AD" w:rsidRPr="00295259">
        <w:rPr>
          <w:rFonts w:ascii="Times" w:eastAsiaTheme="minorEastAsia" w:hAnsi="Times" w:cs="Times"/>
          <w:color w:val="auto"/>
          <w:sz w:val="24"/>
          <w:szCs w:val="24"/>
          <w:highlight w:val="yellow"/>
          <w:lang w:bidi="ar-SA"/>
        </w:rPr>
        <w:t>view_appointment</w:t>
      </w:r>
      <w:proofErr w:type="spellEnd"/>
      <w:r w:rsidR="00A521AD" w:rsidRPr="00295259">
        <w:rPr>
          <w:rFonts w:ascii="Times" w:eastAsiaTheme="minorEastAsia" w:hAnsi="Times" w:cs="Times"/>
          <w:color w:val="auto"/>
          <w:sz w:val="24"/>
          <w:szCs w:val="24"/>
          <w:highlight w:val="yellow"/>
          <w:lang w:bidi="ar-SA"/>
        </w:rPr>
        <w:t>()</w:t>
      </w:r>
    </w:p>
    <w:p w14:paraId="0F138A1E" w14:textId="3A667605" w:rsidR="009C35C0" w:rsidRPr="00295259" w:rsidRDefault="009C35C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Data:</w:t>
      </w:r>
      <w:r w:rsidR="003B5C24" w:rsidRPr="00295259">
        <w:rPr>
          <w:rFonts w:ascii="Times" w:eastAsiaTheme="minorEastAsia" w:hAnsi="Times" w:cs="Times"/>
          <w:b/>
          <w:bCs/>
          <w:color w:val="auto"/>
          <w:sz w:val="24"/>
          <w:szCs w:val="24"/>
          <w:lang w:bidi="ar-SA"/>
        </w:rPr>
        <w:t xml:space="preserve"> Refer to </w:t>
      </w:r>
      <w:proofErr w:type="gramStart"/>
      <w:r w:rsidR="003B5C24" w:rsidRPr="00295259">
        <w:rPr>
          <w:rFonts w:ascii="Times" w:eastAsiaTheme="minorEastAsia" w:hAnsi="Times" w:cs="Times"/>
          <w:b/>
          <w:bCs/>
          <w:color w:val="auto"/>
          <w:sz w:val="24"/>
          <w:szCs w:val="24"/>
          <w:lang w:bidi="ar-SA"/>
        </w:rPr>
        <w:t>Appendix(</w:t>
      </w:r>
      <w:proofErr w:type="gramEnd"/>
      <w:r w:rsidR="003B5C24" w:rsidRPr="00295259">
        <w:rPr>
          <w:rFonts w:ascii="Times" w:eastAsiaTheme="minorEastAsia" w:hAnsi="Times" w:cs="Times"/>
          <w:b/>
          <w:bCs/>
          <w:color w:val="auto"/>
          <w:sz w:val="24"/>
          <w:szCs w:val="24"/>
          <w:lang w:bidi="ar-SA"/>
        </w:rPr>
        <w:t>p.68) for test data</w:t>
      </w:r>
    </w:p>
    <w:tbl>
      <w:tblPr>
        <w:tblStyle w:val="TableGrid"/>
        <w:tblW w:w="0" w:type="auto"/>
        <w:tblLook w:val="04A0" w:firstRow="1" w:lastRow="0" w:firstColumn="1" w:lastColumn="0" w:noHBand="0" w:noVBand="1"/>
      </w:tblPr>
      <w:tblGrid>
        <w:gridCol w:w="2838"/>
        <w:gridCol w:w="2657"/>
        <w:gridCol w:w="3021"/>
      </w:tblGrid>
      <w:tr w:rsidR="009C35C0" w:rsidRPr="00295259" w14:paraId="09CDD521" w14:textId="77777777" w:rsidTr="00716F1E">
        <w:tc>
          <w:tcPr>
            <w:tcW w:w="2838" w:type="dxa"/>
            <w:shd w:val="clear" w:color="auto" w:fill="D9D9D9" w:themeFill="background1" w:themeFillShade="D9"/>
            <w:vAlign w:val="center"/>
          </w:tcPr>
          <w:p w14:paraId="7BA6678D" w14:textId="77777777" w:rsidR="009C35C0" w:rsidRPr="00295259"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Parameter name</w:t>
            </w:r>
          </w:p>
        </w:tc>
        <w:tc>
          <w:tcPr>
            <w:tcW w:w="2657" w:type="dxa"/>
            <w:shd w:val="clear" w:color="auto" w:fill="D9D9D9" w:themeFill="background1" w:themeFillShade="D9"/>
            <w:vAlign w:val="center"/>
          </w:tcPr>
          <w:p w14:paraId="39DF9771" w14:textId="77777777" w:rsidR="009C35C0" w:rsidRPr="00295259"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14:paraId="51C19068" w14:textId="77777777" w:rsidR="009C35C0" w:rsidRPr="00295259"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Value</w:t>
            </w:r>
          </w:p>
        </w:tc>
      </w:tr>
      <w:tr w:rsidR="00716F1E" w:rsidRPr="00295259" w14:paraId="03182B6A" w14:textId="77777777" w:rsidTr="00716F1E">
        <w:tc>
          <w:tcPr>
            <w:tcW w:w="2838" w:type="dxa"/>
            <w:vMerge w:val="restart"/>
            <w:vAlign w:val="center"/>
          </w:tcPr>
          <w:p w14:paraId="38760351" w14:textId="77777777" w:rsidR="00716F1E" w:rsidRPr="00295259" w:rsidRDefault="00716F1E"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expResult</w:t>
            </w:r>
            <w:proofErr w:type="spellEnd"/>
          </w:p>
        </w:tc>
        <w:tc>
          <w:tcPr>
            <w:tcW w:w="2657" w:type="dxa"/>
            <w:vAlign w:val="center"/>
          </w:tcPr>
          <w:p w14:paraId="226A1A56" w14:textId="77777777" w:rsidR="00716F1E" w:rsidRPr="00295259" w:rsidRDefault="00716F1E"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Array[0]</w:t>
            </w:r>
          </w:p>
        </w:tc>
        <w:tc>
          <w:tcPr>
            <w:tcW w:w="3021" w:type="dxa"/>
            <w:vAlign w:val="center"/>
          </w:tcPr>
          <w:p w14:paraId="5B811BE6" w14:textId="058FE9CA" w:rsidR="00716F1E" w:rsidRPr="00295259" w:rsidRDefault="00716F1E" w:rsidP="00716F1E">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295259">
              <w:rPr>
                <w:rFonts w:ascii="Times New Roman" w:hAnsi="Times New Roman" w:cs="Times New Roman"/>
                <w:color w:val="auto"/>
                <w:sz w:val="24"/>
                <w:szCs w:val="24"/>
                <w:shd w:val="clear" w:color="auto" w:fill="FFFFFF"/>
              </w:rPr>
              <w:t>[</w:t>
            </w:r>
            <w:proofErr w:type="spellStart"/>
            <w:r w:rsidRPr="00295259">
              <w:rPr>
                <w:rFonts w:ascii="Times New Roman" w:hAnsi="Times New Roman" w:cs="Times New Roman"/>
                <w:color w:val="auto"/>
                <w:sz w:val="24"/>
                <w:szCs w:val="24"/>
                <w:shd w:val="clear" w:color="auto" w:fill="FFFFFF"/>
              </w:rPr>
              <w:t>appointmentID</w:t>
            </w:r>
            <w:proofErr w:type="spellEnd"/>
            <w:r w:rsidRPr="00295259">
              <w:rPr>
                <w:rFonts w:ascii="Times New Roman" w:hAnsi="Times New Roman" w:cs="Times New Roman"/>
                <w:color w:val="auto"/>
                <w:sz w:val="24"/>
                <w:szCs w:val="24"/>
                <w:shd w:val="clear" w:color="auto" w:fill="FFFFFF"/>
              </w:rPr>
              <w:t>] =&gt; 1      [</w:t>
            </w:r>
            <w:proofErr w:type="spellStart"/>
            <w:r w:rsidRPr="00295259">
              <w:rPr>
                <w:rFonts w:ascii="Times New Roman" w:hAnsi="Times New Roman" w:cs="Times New Roman"/>
                <w:color w:val="auto"/>
                <w:sz w:val="24"/>
                <w:szCs w:val="24"/>
                <w:shd w:val="clear" w:color="auto" w:fill="FFFFFF"/>
              </w:rPr>
              <w:t>patientID</w:t>
            </w:r>
            <w:proofErr w:type="spellEnd"/>
            <w:r w:rsidRPr="00295259">
              <w:rPr>
                <w:rFonts w:ascii="Times New Roman" w:hAnsi="Times New Roman" w:cs="Times New Roman"/>
                <w:color w:val="auto"/>
                <w:sz w:val="24"/>
                <w:szCs w:val="24"/>
                <w:shd w:val="clear" w:color="auto" w:fill="FFFFFF"/>
              </w:rPr>
              <w:t>] =&gt; P001 [</w:t>
            </w:r>
            <w:proofErr w:type="spellStart"/>
            <w:r w:rsidRPr="00295259">
              <w:rPr>
                <w:rFonts w:ascii="Times New Roman" w:hAnsi="Times New Roman" w:cs="Times New Roman"/>
                <w:color w:val="auto"/>
                <w:sz w:val="24"/>
                <w:szCs w:val="24"/>
                <w:shd w:val="clear" w:color="auto" w:fill="FFFFFF"/>
              </w:rPr>
              <w:t>dentistID</w:t>
            </w:r>
            <w:proofErr w:type="spellEnd"/>
            <w:r w:rsidRPr="00295259">
              <w:rPr>
                <w:rFonts w:ascii="Times New Roman" w:hAnsi="Times New Roman" w:cs="Times New Roman"/>
                <w:color w:val="auto"/>
                <w:sz w:val="24"/>
                <w:szCs w:val="24"/>
                <w:shd w:val="clear" w:color="auto" w:fill="FFFFFF"/>
              </w:rPr>
              <w:t>] =&gt; D001  [</w:t>
            </w:r>
            <w:proofErr w:type="spellStart"/>
            <w:r w:rsidRPr="00295259">
              <w:rPr>
                <w:rFonts w:ascii="Times New Roman" w:hAnsi="Times New Roman" w:cs="Times New Roman"/>
                <w:color w:val="auto"/>
                <w:sz w:val="24"/>
                <w:szCs w:val="24"/>
                <w:shd w:val="clear" w:color="auto" w:fill="FFFFFF"/>
              </w:rPr>
              <w:t>aDate</w:t>
            </w:r>
            <w:proofErr w:type="spellEnd"/>
            <w:r w:rsidRPr="00295259">
              <w:rPr>
                <w:rFonts w:ascii="Times New Roman" w:hAnsi="Times New Roman" w:cs="Times New Roman"/>
                <w:color w:val="auto"/>
                <w:sz w:val="24"/>
                <w:szCs w:val="24"/>
                <w:shd w:val="clear" w:color="auto" w:fill="FFFFFF"/>
              </w:rPr>
              <w:t>] =&gt; 2014-08-01 [</w:t>
            </w:r>
            <w:proofErr w:type="spellStart"/>
            <w:r w:rsidRPr="00295259">
              <w:rPr>
                <w:rFonts w:ascii="Times New Roman" w:hAnsi="Times New Roman" w:cs="Times New Roman"/>
                <w:color w:val="auto"/>
                <w:sz w:val="24"/>
                <w:szCs w:val="24"/>
                <w:shd w:val="clear" w:color="auto" w:fill="FFFFFF"/>
              </w:rPr>
              <w:t>startTime</w:t>
            </w:r>
            <w:proofErr w:type="spellEnd"/>
            <w:r w:rsidRPr="00295259">
              <w:rPr>
                <w:rFonts w:ascii="Times New Roman" w:hAnsi="Times New Roman" w:cs="Times New Roman"/>
                <w:color w:val="auto"/>
                <w:sz w:val="24"/>
                <w:szCs w:val="24"/>
                <w:shd w:val="clear" w:color="auto" w:fill="FFFFFF"/>
              </w:rPr>
              <w:t>] =&gt; 09:00:00 [</w:t>
            </w:r>
            <w:proofErr w:type="spellStart"/>
            <w:r w:rsidRPr="00295259">
              <w:rPr>
                <w:rFonts w:ascii="Times New Roman" w:hAnsi="Times New Roman" w:cs="Times New Roman"/>
                <w:color w:val="auto"/>
                <w:sz w:val="24"/>
                <w:szCs w:val="24"/>
                <w:shd w:val="clear" w:color="auto" w:fill="FFFFFF"/>
              </w:rPr>
              <w:t>endTime</w:t>
            </w:r>
            <w:proofErr w:type="spellEnd"/>
            <w:r w:rsidRPr="00295259">
              <w:rPr>
                <w:rFonts w:ascii="Times New Roman" w:hAnsi="Times New Roman" w:cs="Times New Roman"/>
                <w:color w:val="auto"/>
                <w:sz w:val="24"/>
                <w:szCs w:val="24"/>
                <w:shd w:val="clear" w:color="auto" w:fill="FFFFFF"/>
              </w:rPr>
              <w:t xml:space="preserve">] =&gt; 09:30:00 [treatment] =&gt; Tooth braces                [description] =&gt;100 baht    </w:t>
            </w:r>
            <w:r w:rsidR="00A521AD" w:rsidRPr="00295259">
              <w:rPr>
                <w:rFonts w:ascii="Times New Roman" w:hAnsi="Times New Roman" w:cs="Times New Roman"/>
                <w:color w:val="auto"/>
                <w:sz w:val="24"/>
                <w:szCs w:val="24"/>
                <w:shd w:val="clear" w:color="auto" w:fill="FFFFFF"/>
              </w:rPr>
              <w:t>[submit] =&gt; Submit</w:t>
            </w:r>
          </w:p>
        </w:tc>
      </w:tr>
      <w:tr w:rsidR="00716F1E" w:rsidRPr="00295259" w14:paraId="64FD87B1" w14:textId="77777777" w:rsidTr="00716F1E">
        <w:trPr>
          <w:trHeight w:val="2795"/>
        </w:trPr>
        <w:tc>
          <w:tcPr>
            <w:tcW w:w="2838" w:type="dxa"/>
            <w:vMerge/>
            <w:vAlign w:val="center"/>
          </w:tcPr>
          <w:p w14:paraId="5146215A" w14:textId="77777777" w:rsidR="00716F1E" w:rsidRPr="00295259" w:rsidRDefault="00716F1E"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657" w:type="dxa"/>
            <w:vAlign w:val="center"/>
          </w:tcPr>
          <w:p w14:paraId="0A7A5B1C" w14:textId="77777777" w:rsidR="00716F1E" w:rsidRPr="00295259" w:rsidRDefault="00716F1E"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Array[1]</w:t>
            </w:r>
          </w:p>
        </w:tc>
        <w:tc>
          <w:tcPr>
            <w:tcW w:w="3021" w:type="dxa"/>
            <w:vAlign w:val="center"/>
          </w:tcPr>
          <w:p w14:paraId="1305EA63" w14:textId="0BE3A301" w:rsidR="00716F1E" w:rsidRPr="00295259" w:rsidRDefault="00716F1E" w:rsidP="00B32252">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New Roman" w:hAnsi="Times New Roman" w:cs="Times New Roman"/>
                <w:color w:val="auto"/>
                <w:sz w:val="24"/>
                <w:szCs w:val="24"/>
                <w:shd w:val="clear" w:color="auto" w:fill="FFFFFF"/>
              </w:rPr>
              <w:t>[</w:t>
            </w:r>
            <w:proofErr w:type="spellStart"/>
            <w:r w:rsidRPr="00295259">
              <w:rPr>
                <w:rFonts w:ascii="Times New Roman" w:hAnsi="Times New Roman" w:cs="Times New Roman"/>
                <w:color w:val="auto"/>
                <w:sz w:val="24"/>
                <w:szCs w:val="24"/>
                <w:shd w:val="clear" w:color="auto" w:fill="FFFFFF"/>
              </w:rPr>
              <w:t>appointmentID</w:t>
            </w:r>
            <w:proofErr w:type="spellEnd"/>
            <w:r w:rsidRPr="00295259">
              <w:rPr>
                <w:rFonts w:ascii="Times New Roman" w:hAnsi="Times New Roman" w:cs="Times New Roman"/>
                <w:color w:val="auto"/>
                <w:sz w:val="24"/>
                <w:szCs w:val="24"/>
                <w:shd w:val="clear" w:color="auto" w:fill="FFFFFF"/>
              </w:rPr>
              <w:t>] =&gt; 2      [</w:t>
            </w:r>
            <w:proofErr w:type="spellStart"/>
            <w:r w:rsidRPr="00295259">
              <w:rPr>
                <w:rFonts w:ascii="Times New Roman" w:hAnsi="Times New Roman" w:cs="Times New Roman"/>
                <w:color w:val="auto"/>
                <w:sz w:val="24"/>
                <w:szCs w:val="24"/>
                <w:shd w:val="clear" w:color="auto" w:fill="FFFFFF"/>
              </w:rPr>
              <w:t>patientID</w:t>
            </w:r>
            <w:proofErr w:type="spellEnd"/>
            <w:r w:rsidRPr="00295259">
              <w:rPr>
                <w:rFonts w:ascii="Times New Roman" w:hAnsi="Times New Roman" w:cs="Times New Roman"/>
                <w:color w:val="auto"/>
                <w:sz w:val="24"/>
                <w:szCs w:val="24"/>
                <w:shd w:val="clear" w:color="auto" w:fill="FFFFFF"/>
              </w:rPr>
              <w:t>] =&gt; P002 [</w:t>
            </w:r>
            <w:proofErr w:type="spellStart"/>
            <w:r w:rsidRPr="00295259">
              <w:rPr>
                <w:rFonts w:ascii="Times New Roman" w:hAnsi="Times New Roman" w:cs="Times New Roman"/>
                <w:color w:val="auto"/>
                <w:sz w:val="24"/>
                <w:szCs w:val="24"/>
                <w:shd w:val="clear" w:color="auto" w:fill="FFFFFF"/>
              </w:rPr>
              <w:t>dentistID</w:t>
            </w:r>
            <w:proofErr w:type="spellEnd"/>
            <w:r w:rsidRPr="00295259">
              <w:rPr>
                <w:rFonts w:ascii="Times New Roman" w:hAnsi="Times New Roman" w:cs="Times New Roman"/>
                <w:color w:val="auto"/>
                <w:sz w:val="24"/>
                <w:szCs w:val="24"/>
                <w:shd w:val="clear" w:color="auto" w:fill="FFFFFF"/>
              </w:rPr>
              <w:t>] =&gt; D002   [</w:t>
            </w:r>
            <w:proofErr w:type="spellStart"/>
            <w:r w:rsidRPr="00295259">
              <w:rPr>
                <w:rFonts w:ascii="Times New Roman" w:hAnsi="Times New Roman" w:cs="Times New Roman"/>
                <w:color w:val="auto"/>
                <w:sz w:val="24"/>
                <w:szCs w:val="24"/>
                <w:shd w:val="clear" w:color="auto" w:fill="FFFFFF"/>
              </w:rPr>
              <w:t>aDate</w:t>
            </w:r>
            <w:proofErr w:type="spellEnd"/>
            <w:r w:rsidRPr="00295259">
              <w:rPr>
                <w:rFonts w:ascii="Times New Roman" w:hAnsi="Times New Roman" w:cs="Times New Roman"/>
                <w:color w:val="auto"/>
                <w:sz w:val="24"/>
                <w:szCs w:val="24"/>
                <w:shd w:val="clear" w:color="auto" w:fill="FFFFFF"/>
              </w:rPr>
              <w:t>] =&gt; 2014-08-05 [</w:t>
            </w:r>
            <w:proofErr w:type="spellStart"/>
            <w:r w:rsidRPr="00295259">
              <w:rPr>
                <w:rFonts w:ascii="Times New Roman" w:hAnsi="Times New Roman" w:cs="Times New Roman"/>
                <w:color w:val="auto"/>
                <w:sz w:val="24"/>
                <w:szCs w:val="24"/>
                <w:shd w:val="clear" w:color="auto" w:fill="FFFFFF"/>
              </w:rPr>
              <w:t>startTime</w:t>
            </w:r>
            <w:proofErr w:type="spellEnd"/>
            <w:r w:rsidRPr="00295259">
              <w:rPr>
                <w:rFonts w:ascii="Times New Roman" w:hAnsi="Times New Roman" w:cs="Times New Roman"/>
                <w:color w:val="auto"/>
                <w:sz w:val="24"/>
                <w:szCs w:val="24"/>
                <w:shd w:val="clear" w:color="auto" w:fill="FFFFFF"/>
              </w:rPr>
              <w:t>] =&gt; 13:00:00 [</w:t>
            </w:r>
            <w:proofErr w:type="spellStart"/>
            <w:r w:rsidRPr="00295259">
              <w:rPr>
                <w:rFonts w:ascii="Times New Roman" w:hAnsi="Times New Roman" w:cs="Times New Roman"/>
                <w:color w:val="auto"/>
                <w:sz w:val="24"/>
                <w:szCs w:val="24"/>
                <w:shd w:val="clear" w:color="auto" w:fill="FFFFFF"/>
              </w:rPr>
              <w:t>endTime</w:t>
            </w:r>
            <w:proofErr w:type="spellEnd"/>
            <w:r w:rsidRPr="00295259">
              <w:rPr>
                <w:rFonts w:ascii="Times New Roman" w:hAnsi="Times New Roman" w:cs="Times New Roman"/>
                <w:color w:val="auto"/>
                <w:sz w:val="24"/>
                <w:szCs w:val="24"/>
                <w:shd w:val="clear" w:color="auto" w:fill="FFFFFF"/>
              </w:rPr>
              <w:t>] =&gt; 14:00:00 [treatment] =&gt; Whitening</w:t>
            </w:r>
            <w:r w:rsidR="00B32252" w:rsidRPr="00295259">
              <w:rPr>
                <w:rFonts w:ascii="Times New Roman" w:hAnsi="Times New Roman" w:cs="Times New Roman"/>
                <w:color w:val="auto"/>
                <w:sz w:val="24"/>
                <w:szCs w:val="24"/>
                <w:shd w:val="clear" w:color="auto" w:fill="FFFFFF"/>
              </w:rPr>
              <w:t xml:space="preserve"> [description] =&gt; 1000 baht    </w:t>
            </w:r>
            <w:r w:rsidR="00A521AD" w:rsidRPr="00295259">
              <w:rPr>
                <w:rFonts w:ascii="Times" w:eastAsiaTheme="minorEastAsia" w:hAnsi="Times" w:cs="Times"/>
                <w:color w:val="auto"/>
                <w:sz w:val="24"/>
                <w:szCs w:val="24"/>
                <w:lang w:bidi="ar-SA"/>
              </w:rPr>
              <w:t xml:space="preserve"> [submit] =&gt; Submit</w:t>
            </w:r>
          </w:p>
        </w:tc>
      </w:tr>
    </w:tbl>
    <w:p w14:paraId="4BBA0D83" w14:textId="77777777" w:rsidR="009C35C0" w:rsidRPr="00295259" w:rsidRDefault="009C35C0" w:rsidP="009C35C0">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BA53BB3" w14:textId="77777777" w:rsidR="009C35C0" w:rsidRPr="00295259" w:rsidRDefault="009C35C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9C35C0" w:rsidRPr="00295259" w14:paraId="419155F8" w14:textId="77777777" w:rsidTr="00FA5908">
        <w:trPr>
          <w:trHeight w:val="1042"/>
        </w:trPr>
        <w:tc>
          <w:tcPr>
            <w:tcW w:w="493" w:type="dxa"/>
            <w:shd w:val="clear" w:color="auto" w:fill="D9D9D9" w:themeFill="background1" w:themeFillShade="D9"/>
            <w:vAlign w:val="center"/>
          </w:tcPr>
          <w:p w14:paraId="4CF00516" w14:textId="77777777" w:rsidR="009C35C0" w:rsidRPr="00295259"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14:paraId="2F000CA3" w14:textId="77777777" w:rsidR="009C35C0" w:rsidRPr="00295259"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14:paraId="2FF1956B" w14:textId="77777777" w:rsidR="009C35C0" w:rsidRPr="00295259"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14:paraId="61FDF94B" w14:textId="77777777" w:rsidR="009C35C0" w:rsidRPr="00295259"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14:paraId="6751A0C3" w14:textId="77777777" w:rsidR="009C35C0" w:rsidRPr="00295259"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Expected</w:t>
            </w:r>
          </w:p>
        </w:tc>
      </w:tr>
      <w:tr w:rsidR="009C35C0" w:rsidRPr="00295259" w14:paraId="7BC1E3FC" w14:textId="77777777" w:rsidTr="00FA5908">
        <w:tc>
          <w:tcPr>
            <w:tcW w:w="493" w:type="dxa"/>
            <w:vAlign w:val="center"/>
          </w:tcPr>
          <w:p w14:paraId="7F9BF1F7" w14:textId="77777777" w:rsidR="009C35C0" w:rsidRPr="00295259"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1</w:t>
            </w:r>
          </w:p>
        </w:tc>
        <w:tc>
          <w:tcPr>
            <w:tcW w:w="3584" w:type="dxa"/>
            <w:vAlign w:val="center"/>
          </w:tcPr>
          <w:p w14:paraId="1C9E9FFF" w14:textId="77777777" w:rsidR="009C35C0" w:rsidRPr="00295259" w:rsidRDefault="009C35C0" w:rsidP="00EF0F2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 xml:space="preserve">Test view all </w:t>
            </w:r>
            <w:r w:rsidR="00EF0F2B" w:rsidRPr="00295259">
              <w:rPr>
                <w:rFonts w:ascii="Times" w:eastAsiaTheme="minorEastAsia" w:hAnsi="Times" w:cs="Times"/>
                <w:color w:val="auto"/>
                <w:sz w:val="24"/>
                <w:szCs w:val="24"/>
                <w:lang w:bidi="ar-SA"/>
              </w:rPr>
              <w:t>appointment</w:t>
            </w:r>
            <w:r w:rsidRPr="00295259">
              <w:rPr>
                <w:rFonts w:ascii="Times" w:eastAsiaTheme="minorEastAsia" w:hAnsi="Times" w:cs="Times"/>
                <w:color w:val="auto"/>
                <w:sz w:val="24"/>
                <w:szCs w:val="24"/>
                <w:lang w:bidi="ar-SA"/>
              </w:rPr>
              <w:t xml:space="preserve"> list</w:t>
            </w:r>
          </w:p>
        </w:tc>
        <w:tc>
          <w:tcPr>
            <w:tcW w:w="1701" w:type="dxa"/>
            <w:vAlign w:val="center"/>
          </w:tcPr>
          <w:p w14:paraId="0C6CB881" w14:textId="77777777" w:rsidR="009C35C0" w:rsidRPr="00295259" w:rsidRDefault="009C35C0"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
        </w:tc>
        <w:tc>
          <w:tcPr>
            <w:tcW w:w="1442" w:type="dxa"/>
            <w:vAlign w:val="center"/>
          </w:tcPr>
          <w:p w14:paraId="41EEEF8D" w14:textId="2DCEEB94" w:rsidR="009C35C0" w:rsidRPr="00295259" w:rsidRDefault="00716F1E"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expResult</w:t>
            </w:r>
            <w:proofErr w:type="spellEnd"/>
            <w:r w:rsidRPr="00295259">
              <w:rPr>
                <w:rFonts w:ascii="Times" w:eastAsiaTheme="minorEastAsia" w:hAnsi="Times" w:cs="Times"/>
                <w:color w:val="auto"/>
                <w:sz w:val="24"/>
                <w:szCs w:val="24"/>
                <w:lang w:bidi="ar-SA"/>
              </w:rPr>
              <w:t xml:space="preserve"> is already in database</w:t>
            </w:r>
          </w:p>
        </w:tc>
        <w:tc>
          <w:tcPr>
            <w:tcW w:w="1296" w:type="dxa"/>
            <w:vAlign w:val="center"/>
          </w:tcPr>
          <w:p w14:paraId="0668C107" w14:textId="77777777" w:rsidR="009C35C0" w:rsidRPr="00295259" w:rsidRDefault="009C35C0"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expResult</w:t>
            </w:r>
            <w:proofErr w:type="spellEnd"/>
          </w:p>
        </w:tc>
      </w:tr>
    </w:tbl>
    <w:p w14:paraId="58542E76" w14:textId="77777777" w:rsidR="00FE50CD" w:rsidRPr="00295259" w:rsidRDefault="00FE50CD"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0873EB5" w14:textId="77777777" w:rsidR="00FE50CD" w:rsidRPr="00295259" w:rsidRDefault="00FE50CD"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F7D776D" w14:textId="77777777" w:rsidR="00FE50CD" w:rsidRPr="00295259" w:rsidRDefault="00FE50CD"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B5B69FD" w14:textId="77777777" w:rsidR="00FE50CD" w:rsidRPr="00295259" w:rsidRDefault="00FE50CD"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CFDDD23" w14:textId="77777777" w:rsidR="00FE50CD" w:rsidRPr="00295259" w:rsidRDefault="00FE50CD"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C0437ED" w14:textId="77777777" w:rsidR="00EF0F2B" w:rsidRPr="00295259" w:rsidRDefault="009448D6" w:rsidP="00FE50CD">
      <w:pPr>
        <w:pStyle w:val="Heading3"/>
        <w:rPr>
          <w:rFonts w:ascii="Times New Roman" w:eastAsiaTheme="minorEastAsia" w:hAnsi="Times New Roman" w:cs="Times New Roman"/>
          <w:color w:val="auto"/>
          <w:sz w:val="24"/>
          <w:szCs w:val="24"/>
          <w:lang w:bidi="ar-SA"/>
        </w:rPr>
      </w:pPr>
      <w:bookmarkStart w:id="180" w:name="_Toc394490890"/>
      <w:r w:rsidRPr="00295259">
        <w:rPr>
          <w:rFonts w:ascii="Times New Roman" w:eastAsiaTheme="minorEastAsia" w:hAnsi="Times New Roman" w:cs="Times New Roman"/>
          <w:color w:val="auto"/>
          <w:sz w:val="24"/>
          <w:szCs w:val="24"/>
          <w:lang w:bidi="ar-SA"/>
        </w:rPr>
        <w:lastRenderedPageBreak/>
        <w:t xml:space="preserve">Unit Test Case 15 (UTC-15): </w:t>
      </w:r>
      <w:proofErr w:type="spellStart"/>
      <w:r w:rsidR="00EF0F2B" w:rsidRPr="00295259">
        <w:rPr>
          <w:rFonts w:ascii="Times New Roman" w:eastAsiaTheme="minorEastAsia" w:hAnsi="Times New Roman" w:cs="Times New Roman"/>
          <w:color w:val="auto"/>
          <w:sz w:val="24"/>
          <w:szCs w:val="24"/>
          <w:lang w:bidi="ar-SA"/>
        </w:rPr>
        <w:t>test</w:t>
      </w:r>
      <w:r w:rsidR="0060654C" w:rsidRPr="00295259">
        <w:rPr>
          <w:rFonts w:ascii="Times New Roman" w:eastAsiaTheme="minorEastAsia" w:hAnsi="Times New Roman" w:cs="Times New Roman"/>
          <w:color w:val="auto"/>
          <w:sz w:val="24"/>
          <w:szCs w:val="24"/>
          <w:lang w:bidi="ar-SA"/>
        </w:rPr>
        <w:t>make_</w:t>
      </w:r>
      <w:proofErr w:type="gramStart"/>
      <w:r w:rsidR="0060654C" w:rsidRPr="00295259">
        <w:rPr>
          <w:rFonts w:ascii="Times New Roman" w:eastAsiaTheme="minorEastAsia" w:hAnsi="Times New Roman" w:cs="Times New Roman"/>
          <w:color w:val="auto"/>
          <w:sz w:val="24"/>
          <w:szCs w:val="24"/>
          <w:lang w:bidi="ar-SA"/>
        </w:rPr>
        <w:t>appointment</w:t>
      </w:r>
      <w:proofErr w:type="spellEnd"/>
      <w:r w:rsidR="00EF0F2B" w:rsidRPr="00295259">
        <w:rPr>
          <w:rFonts w:ascii="Times New Roman" w:eastAsiaTheme="minorEastAsia" w:hAnsi="Times New Roman" w:cs="Times New Roman"/>
          <w:color w:val="auto"/>
          <w:sz w:val="24"/>
          <w:szCs w:val="24"/>
          <w:lang w:bidi="ar-SA"/>
        </w:rPr>
        <w:t>()</w:t>
      </w:r>
      <w:bookmarkEnd w:id="180"/>
      <w:proofErr w:type="gramEnd"/>
    </w:p>
    <w:p w14:paraId="68E22D40" w14:textId="77777777" w:rsidR="00EF0F2B" w:rsidRPr="00295259" w:rsidRDefault="00EF0F2B"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p w14:paraId="47EEEC42" w14:textId="040D6485" w:rsidR="00EF0F2B" w:rsidRPr="00295259" w:rsidRDefault="00EF0F2B" w:rsidP="00EF0F2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b/>
        <w:t xml:space="preserve">Test </w:t>
      </w:r>
      <w:r w:rsidR="0060654C" w:rsidRPr="00295259">
        <w:rPr>
          <w:rFonts w:ascii="Times" w:eastAsiaTheme="minorEastAsia" w:hAnsi="Times" w:cs="Times"/>
          <w:color w:val="auto"/>
          <w:sz w:val="24"/>
          <w:szCs w:val="24"/>
          <w:lang w:bidi="ar-SA"/>
        </w:rPr>
        <w:t xml:space="preserve">make appointment </w:t>
      </w:r>
      <w:r w:rsidRPr="00295259">
        <w:rPr>
          <w:rFonts w:ascii="Times" w:eastAsiaTheme="minorEastAsia" w:hAnsi="Times" w:cs="Times"/>
          <w:color w:val="auto"/>
          <w:sz w:val="24"/>
          <w:szCs w:val="24"/>
          <w:lang w:bidi="ar-SA"/>
        </w:rPr>
        <w:t xml:space="preserve">function by officer and input all required </w:t>
      </w:r>
      <w:proofErr w:type="gramStart"/>
      <w:r w:rsidRPr="00295259">
        <w:rPr>
          <w:rFonts w:ascii="Times" w:eastAsiaTheme="minorEastAsia" w:hAnsi="Times" w:cs="Times"/>
          <w:color w:val="auto"/>
          <w:sz w:val="24"/>
          <w:szCs w:val="24"/>
          <w:lang w:bidi="ar-SA"/>
        </w:rPr>
        <w:t>data</w:t>
      </w:r>
      <w:r w:rsidR="00A521AD" w:rsidRPr="00295259">
        <w:rPr>
          <w:rFonts w:ascii="Times" w:eastAsiaTheme="minorEastAsia" w:hAnsi="Times" w:cs="Times"/>
          <w:color w:val="auto"/>
          <w:sz w:val="24"/>
          <w:szCs w:val="24"/>
          <w:lang w:bidi="ar-SA"/>
        </w:rPr>
        <w:t xml:space="preserve"> :</w:t>
      </w:r>
      <w:proofErr w:type="gramEnd"/>
      <w:r w:rsidR="00A521AD" w:rsidRPr="00295259">
        <w:rPr>
          <w:rFonts w:ascii="Times" w:eastAsiaTheme="minorEastAsia" w:hAnsi="Times" w:cs="Times"/>
          <w:color w:val="auto"/>
          <w:sz w:val="24"/>
          <w:szCs w:val="24"/>
          <w:lang w:bidi="ar-SA"/>
        </w:rPr>
        <w:t xml:space="preserve"> </w:t>
      </w:r>
      <w:r w:rsidR="00A521AD" w:rsidRPr="00295259">
        <w:rPr>
          <w:rFonts w:ascii="Times" w:eastAsiaTheme="minorEastAsia" w:hAnsi="Times" w:cs="Times"/>
          <w:color w:val="auto"/>
          <w:sz w:val="24"/>
          <w:szCs w:val="24"/>
          <w:highlight w:val="yellow"/>
          <w:lang w:bidi="ar-SA"/>
        </w:rPr>
        <w:t xml:space="preserve">public function </w:t>
      </w:r>
      <w:proofErr w:type="spellStart"/>
      <w:r w:rsidR="00A521AD" w:rsidRPr="00295259">
        <w:rPr>
          <w:rFonts w:ascii="Times" w:eastAsiaTheme="minorEastAsia" w:hAnsi="Times" w:cs="Times"/>
          <w:color w:val="auto"/>
          <w:sz w:val="24"/>
          <w:szCs w:val="24"/>
          <w:highlight w:val="yellow"/>
          <w:lang w:bidi="ar-SA"/>
        </w:rPr>
        <w:t>make_appointment</w:t>
      </w:r>
      <w:proofErr w:type="spellEnd"/>
      <w:r w:rsidR="00A521AD" w:rsidRPr="00295259">
        <w:rPr>
          <w:rFonts w:ascii="Times" w:eastAsiaTheme="minorEastAsia" w:hAnsi="Times" w:cs="Times"/>
          <w:color w:val="auto"/>
          <w:sz w:val="24"/>
          <w:szCs w:val="24"/>
          <w:highlight w:val="yellow"/>
          <w:lang w:bidi="ar-SA"/>
        </w:rPr>
        <w:t>($data)</w:t>
      </w:r>
    </w:p>
    <w:p w14:paraId="33EA6B0E" w14:textId="07CA7842" w:rsidR="00EF0F2B" w:rsidRPr="00295259" w:rsidRDefault="00EF0F2B"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Data:</w:t>
      </w:r>
      <w:r w:rsidR="003B5C24" w:rsidRPr="00295259">
        <w:rPr>
          <w:rFonts w:ascii="Times" w:eastAsiaTheme="minorEastAsia" w:hAnsi="Times" w:cs="Times"/>
          <w:b/>
          <w:bCs/>
          <w:color w:val="auto"/>
          <w:sz w:val="24"/>
          <w:szCs w:val="24"/>
          <w:lang w:bidi="ar-SA"/>
        </w:rPr>
        <w:t xml:space="preserve"> Refer to </w:t>
      </w:r>
      <w:proofErr w:type="gramStart"/>
      <w:r w:rsidR="003B5C24" w:rsidRPr="00295259">
        <w:rPr>
          <w:rFonts w:ascii="Times" w:eastAsiaTheme="minorEastAsia" w:hAnsi="Times" w:cs="Times"/>
          <w:b/>
          <w:bCs/>
          <w:color w:val="auto"/>
          <w:sz w:val="24"/>
          <w:szCs w:val="24"/>
          <w:lang w:bidi="ar-SA"/>
        </w:rPr>
        <w:t>Appendix(</w:t>
      </w:r>
      <w:proofErr w:type="gramEnd"/>
      <w:r w:rsidR="003B5C24" w:rsidRPr="00295259">
        <w:rPr>
          <w:rFonts w:ascii="Times" w:eastAsiaTheme="minorEastAsia" w:hAnsi="Times" w:cs="Times"/>
          <w:b/>
          <w:bCs/>
          <w:color w:val="auto"/>
          <w:sz w:val="24"/>
          <w:szCs w:val="24"/>
          <w:lang w:bidi="ar-SA"/>
        </w:rPr>
        <w:t>p.68) for test data</w:t>
      </w:r>
    </w:p>
    <w:tbl>
      <w:tblPr>
        <w:tblStyle w:val="TableGrid"/>
        <w:tblW w:w="0" w:type="auto"/>
        <w:tblLook w:val="04A0" w:firstRow="1" w:lastRow="0" w:firstColumn="1" w:lastColumn="0" w:noHBand="0" w:noVBand="1"/>
      </w:tblPr>
      <w:tblGrid>
        <w:gridCol w:w="2660"/>
        <w:gridCol w:w="2551"/>
        <w:gridCol w:w="3305"/>
      </w:tblGrid>
      <w:tr w:rsidR="00EF0F2B" w:rsidRPr="00295259" w14:paraId="7A9F1DA2" w14:textId="77777777" w:rsidTr="00FA5908">
        <w:tc>
          <w:tcPr>
            <w:tcW w:w="2660" w:type="dxa"/>
            <w:shd w:val="clear" w:color="auto" w:fill="D9D9D9" w:themeFill="background1" w:themeFillShade="D9"/>
            <w:vAlign w:val="center"/>
          </w:tcPr>
          <w:p w14:paraId="4319D213" w14:textId="77777777" w:rsidR="00EF0F2B" w:rsidRPr="00295259"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Parameter name</w:t>
            </w:r>
          </w:p>
        </w:tc>
        <w:tc>
          <w:tcPr>
            <w:tcW w:w="2551" w:type="dxa"/>
            <w:shd w:val="clear" w:color="auto" w:fill="D9D9D9" w:themeFill="background1" w:themeFillShade="D9"/>
            <w:vAlign w:val="center"/>
          </w:tcPr>
          <w:p w14:paraId="509D0283" w14:textId="77777777" w:rsidR="00EF0F2B" w:rsidRPr="00295259"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Parameter type</w:t>
            </w:r>
          </w:p>
        </w:tc>
        <w:tc>
          <w:tcPr>
            <w:tcW w:w="3305" w:type="dxa"/>
            <w:shd w:val="clear" w:color="auto" w:fill="D9D9D9" w:themeFill="background1" w:themeFillShade="D9"/>
            <w:vAlign w:val="center"/>
          </w:tcPr>
          <w:p w14:paraId="32762CBD" w14:textId="77777777" w:rsidR="00EF0F2B" w:rsidRPr="00295259"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Value</w:t>
            </w:r>
          </w:p>
        </w:tc>
      </w:tr>
      <w:tr w:rsidR="00EF0F2B" w:rsidRPr="00295259" w14:paraId="42BC4C96" w14:textId="77777777" w:rsidTr="00FA5908">
        <w:tc>
          <w:tcPr>
            <w:tcW w:w="2660" w:type="dxa"/>
            <w:vAlign w:val="center"/>
          </w:tcPr>
          <w:p w14:paraId="4540BAED" w14:textId="77777777" w:rsidR="00EF0F2B" w:rsidRPr="00295259" w:rsidRDefault="00EF0F2B"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$data</w:t>
            </w:r>
          </w:p>
        </w:tc>
        <w:tc>
          <w:tcPr>
            <w:tcW w:w="2551" w:type="dxa"/>
            <w:vAlign w:val="center"/>
          </w:tcPr>
          <w:p w14:paraId="5F4FDF4D" w14:textId="77777777" w:rsidR="00EF0F2B" w:rsidRPr="00295259" w:rsidRDefault="00EF0F2B"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Array</w:t>
            </w:r>
          </w:p>
        </w:tc>
        <w:tc>
          <w:tcPr>
            <w:tcW w:w="3305" w:type="dxa"/>
            <w:vAlign w:val="center"/>
          </w:tcPr>
          <w:p w14:paraId="16367893" w14:textId="0D367E66" w:rsidR="00EF0F2B" w:rsidRPr="00295259" w:rsidRDefault="0060654C" w:rsidP="00D716A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New Roman" w:hAnsi="Times New Roman" w:cs="Times New Roman"/>
                <w:color w:val="auto"/>
                <w:sz w:val="24"/>
                <w:szCs w:val="24"/>
                <w:shd w:val="clear" w:color="auto" w:fill="FFFFFF"/>
              </w:rPr>
              <w:t>[</w:t>
            </w:r>
            <w:proofErr w:type="spellStart"/>
            <w:r w:rsidRPr="00295259">
              <w:rPr>
                <w:rFonts w:ascii="Times New Roman" w:hAnsi="Times New Roman" w:cs="Times New Roman"/>
                <w:color w:val="auto"/>
                <w:sz w:val="24"/>
                <w:szCs w:val="24"/>
                <w:shd w:val="clear" w:color="auto" w:fill="FFFFFF"/>
              </w:rPr>
              <w:t>patientID</w:t>
            </w:r>
            <w:proofErr w:type="spellEnd"/>
            <w:r w:rsidRPr="00295259">
              <w:rPr>
                <w:rFonts w:ascii="Times New Roman" w:hAnsi="Times New Roman" w:cs="Times New Roman"/>
                <w:color w:val="auto"/>
                <w:sz w:val="24"/>
                <w:szCs w:val="24"/>
                <w:shd w:val="clear" w:color="auto" w:fill="FFFFFF"/>
              </w:rPr>
              <w:t xml:space="preserve">] =&gt; </w:t>
            </w:r>
            <w:r w:rsidR="00D716AF" w:rsidRPr="00295259">
              <w:rPr>
                <w:rFonts w:ascii="Times New Roman" w:hAnsi="Times New Roman" w:cs="Times New Roman"/>
                <w:color w:val="auto"/>
                <w:sz w:val="24"/>
                <w:szCs w:val="24"/>
                <w:shd w:val="clear" w:color="auto" w:fill="FFFFFF"/>
              </w:rPr>
              <w:t>P003</w:t>
            </w:r>
            <w:r w:rsidRPr="00295259">
              <w:rPr>
                <w:rFonts w:ascii="Times New Roman" w:hAnsi="Times New Roman" w:cs="Times New Roman"/>
                <w:color w:val="auto"/>
                <w:sz w:val="24"/>
                <w:szCs w:val="24"/>
                <w:shd w:val="clear" w:color="auto" w:fill="FFFFFF"/>
              </w:rPr>
              <w:t xml:space="preserve">                    [</w:t>
            </w:r>
            <w:proofErr w:type="spellStart"/>
            <w:r w:rsidR="00D716AF" w:rsidRPr="00295259">
              <w:rPr>
                <w:rFonts w:ascii="Times New Roman" w:hAnsi="Times New Roman" w:cs="Times New Roman"/>
                <w:color w:val="auto"/>
                <w:sz w:val="24"/>
                <w:szCs w:val="24"/>
                <w:shd w:val="clear" w:color="auto" w:fill="FFFFFF"/>
              </w:rPr>
              <w:t>dentist</w:t>
            </w:r>
            <w:r w:rsidRPr="00295259">
              <w:rPr>
                <w:rFonts w:ascii="Times New Roman" w:hAnsi="Times New Roman" w:cs="Times New Roman"/>
                <w:color w:val="auto"/>
                <w:sz w:val="24"/>
                <w:szCs w:val="24"/>
                <w:shd w:val="clear" w:color="auto" w:fill="FFFFFF"/>
              </w:rPr>
              <w:t>ID</w:t>
            </w:r>
            <w:proofErr w:type="spellEnd"/>
            <w:r w:rsidRPr="00295259">
              <w:rPr>
                <w:rFonts w:ascii="Times New Roman" w:hAnsi="Times New Roman" w:cs="Times New Roman"/>
                <w:color w:val="auto"/>
                <w:sz w:val="24"/>
                <w:szCs w:val="24"/>
                <w:shd w:val="clear" w:color="auto" w:fill="FFFFFF"/>
              </w:rPr>
              <w:t xml:space="preserve">] =&gt; </w:t>
            </w:r>
            <w:r w:rsidR="00D716AF" w:rsidRPr="00295259">
              <w:rPr>
                <w:rFonts w:ascii="Times New Roman" w:hAnsi="Times New Roman" w:cs="Times New Roman"/>
                <w:color w:val="auto"/>
                <w:sz w:val="24"/>
                <w:szCs w:val="24"/>
                <w:shd w:val="clear" w:color="auto" w:fill="FFFFFF"/>
              </w:rPr>
              <w:t xml:space="preserve">D003            </w:t>
            </w:r>
            <w:r w:rsidRPr="00295259">
              <w:rPr>
                <w:rFonts w:ascii="Times New Roman" w:hAnsi="Times New Roman" w:cs="Times New Roman"/>
                <w:color w:val="auto"/>
                <w:sz w:val="24"/>
                <w:szCs w:val="24"/>
                <w:shd w:val="clear" w:color="auto" w:fill="FFFFFF"/>
              </w:rPr>
              <w:t>[</w:t>
            </w:r>
            <w:proofErr w:type="spellStart"/>
            <w:r w:rsidRPr="00295259">
              <w:rPr>
                <w:rFonts w:ascii="Times New Roman" w:hAnsi="Times New Roman" w:cs="Times New Roman"/>
                <w:color w:val="auto"/>
                <w:sz w:val="24"/>
                <w:szCs w:val="24"/>
                <w:shd w:val="clear" w:color="auto" w:fill="FFFFFF"/>
              </w:rPr>
              <w:t>aDate</w:t>
            </w:r>
            <w:proofErr w:type="spellEnd"/>
            <w:r w:rsidRPr="00295259">
              <w:rPr>
                <w:rFonts w:ascii="Times New Roman" w:hAnsi="Times New Roman" w:cs="Times New Roman"/>
                <w:color w:val="auto"/>
                <w:sz w:val="24"/>
                <w:szCs w:val="24"/>
                <w:shd w:val="clear" w:color="auto" w:fill="FFFFFF"/>
              </w:rPr>
              <w:t xml:space="preserve">] =&gt; </w:t>
            </w:r>
            <w:r w:rsidR="00D716AF" w:rsidRPr="00295259">
              <w:rPr>
                <w:rFonts w:ascii="Times New Roman" w:hAnsi="Times New Roman" w:cs="Times New Roman"/>
                <w:color w:val="auto"/>
                <w:sz w:val="24"/>
                <w:szCs w:val="24"/>
                <w:shd w:val="clear" w:color="auto" w:fill="FFFFFF"/>
              </w:rPr>
              <w:t xml:space="preserve">2014-08-04 </w:t>
            </w:r>
            <w:r w:rsidRPr="00295259">
              <w:rPr>
                <w:rFonts w:ascii="Times New Roman" w:hAnsi="Times New Roman" w:cs="Times New Roman"/>
                <w:color w:val="auto"/>
                <w:sz w:val="24"/>
                <w:szCs w:val="24"/>
                <w:shd w:val="clear" w:color="auto" w:fill="FFFFFF"/>
              </w:rPr>
              <w:t>[</w:t>
            </w:r>
            <w:proofErr w:type="spellStart"/>
            <w:r w:rsidRPr="00295259">
              <w:rPr>
                <w:rFonts w:ascii="Times New Roman" w:hAnsi="Times New Roman" w:cs="Times New Roman"/>
                <w:color w:val="auto"/>
                <w:sz w:val="24"/>
                <w:szCs w:val="24"/>
                <w:shd w:val="clear" w:color="auto" w:fill="FFFFFF"/>
              </w:rPr>
              <w:t>startTime</w:t>
            </w:r>
            <w:proofErr w:type="spellEnd"/>
            <w:r w:rsidRPr="00295259">
              <w:rPr>
                <w:rFonts w:ascii="Times New Roman" w:hAnsi="Times New Roman" w:cs="Times New Roman"/>
                <w:color w:val="auto"/>
                <w:sz w:val="24"/>
                <w:szCs w:val="24"/>
                <w:shd w:val="clear" w:color="auto" w:fill="FFFFFF"/>
              </w:rPr>
              <w:t>] =&gt; 13:00:00 [</w:t>
            </w:r>
            <w:proofErr w:type="spellStart"/>
            <w:r w:rsidRPr="00295259">
              <w:rPr>
                <w:rFonts w:ascii="Times New Roman" w:hAnsi="Times New Roman" w:cs="Times New Roman"/>
                <w:color w:val="auto"/>
                <w:sz w:val="24"/>
                <w:szCs w:val="24"/>
                <w:shd w:val="clear" w:color="auto" w:fill="FFFFFF"/>
              </w:rPr>
              <w:t>endTime</w:t>
            </w:r>
            <w:proofErr w:type="spellEnd"/>
            <w:r w:rsidRPr="00295259">
              <w:rPr>
                <w:rFonts w:ascii="Times New Roman" w:hAnsi="Times New Roman" w:cs="Times New Roman"/>
                <w:color w:val="auto"/>
                <w:sz w:val="24"/>
                <w:szCs w:val="24"/>
                <w:shd w:val="clear" w:color="auto" w:fill="FFFFFF"/>
              </w:rPr>
              <w:t xml:space="preserve">] =&gt; 13:30:00 [treatment] =&gt; </w:t>
            </w:r>
            <w:r w:rsidR="00A856F1" w:rsidRPr="00295259">
              <w:rPr>
                <w:rFonts w:ascii="Times New Roman" w:hAnsi="Times New Roman" w:cs="Times New Roman"/>
                <w:color w:val="auto"/>
                <w:sz w:val="24"/>
                <w:szCs w:val="24"/>
                <w:shd w:val="clear" w:color="auto" w:fill="FFFFFF"/>
              </w:rPr>
              <w:t>Whitening</w:t>
            </w:r>
            <w:r w:rsidRPr="00295259">
              <w:rPr>
                <w:rFonts w:ascii="Times New Roman" w:hAnsi="Times New Roman" w:cs="Times New Roman"/>
                <w:color w:val="auto"/>
                <w:sz w:val="24"/>
                <w:szCs w:val="24"/>
                <w:shd w:val="clear" w:color="auto" w:fill="FFFFFF"/>
              </w:rPr>
              <w:t xml:space="preserve"> [description] =&gt; </w:t>
            </w:r>
            <w:r w:rsidR="00D716AF" w:rsidRPr="00295259">
              <w:rPr>
                <w:rFonts w:ascii="Times New Roman" w:hAnsi="Times New Roman" w:cs="Times New Roman"/>
                <w:color w:val="auto"/>
                <w:sz w:val="24"/>
                <w:szCs w:val="24"/>
                <w:shd w:val="clear" w:color="auto" w:fill="FFFFFF"/>
              </w:rPr>
              <w:t>4500 THB</w:t>
            </w:r>
            <w:r w:rsidRPr="00295259">
              <w:rPr>
                <w:rFonts w:ascii="Times New Roman" w:hAnsi="Times New Roman" w:cs="Times New Roman"/>
                <w:color w:val="auto"/>
                <w:sz w:val="24"/>
                <w:szCs w:val="24"/>
                <w:shd w:val="clear" w:color="auto" w:fill="FFFFFF"/>
              </w:rPr>
              <w:t xml:space="preserve">    </w:t>
            </w:r>
            <w:r w:rsidR="00A521AD" w:rsidRPr="00295259">
              <w:rPr>
                <w:rFonts w:ascii="Times" w:eastAsiaTheme="minorEastAsia" w:hAnsi="Times" w:cs="Times"/>
                <w:color w:val="auto"/>
                <w:sz w:val="24"/>
                <w:szCs w:val="24"/>
                <w:lang w:bidi="ar-SA"/>
              </w:rPr>
              <w:t>[submit] =&gt; Submit</w:t>
            </w:r>
          </w:p>
        </w:tc>
      </w:tr>
      <w:tr w:rsidR="00D716AF" w:rsidRPr="00295259" w14:paraId="7C99AE0B" w14:textId="77777777" w:rsidTr="00FA5908">
        <w:tc>
          <w:tcPr>
            <w:tcW w:w="2660" w:type="dxa"/>
            <w:vAlign w:val="center"/>
          </w:tcPr>
          <w:p w14:paraId="764A951D" w14:textId="2EB6D036" w:rsidR="00D716AF" w:rsidRPr="00295259" w:rsidRDefault="00D716AF"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$data2</w:t>
            </w:r>
          </w:p>
        </w:tc>
        <w:tc>
          <w:tcPr>
            <w:tcW w:w="2551" w:type="dxa"/>
            <w:vAlign w:val="center"/>
          </w:tcPr>
          <w:p w14:paraId="26477A7D" w14:textId="5C64AA0B" w:rsidR="00D716AF" w:rsidRPr="00295259" w:rsidRDefault="00D716AF"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Array</w:t>
            </w:r>
          </w:p>
        </w:tc>
        <w:tc>
          <w:tcPr>
            <w:tcW w:w="3305" w:type="dxa"/>
            <w:vAlign w:val="center"/>
          </w:tcPr>
          <w:p w14:paraId="1F32D81E" w14:textId="029E6714" w:rsidR="00D716AF" w:rsidRPr="00295259" w:rsidRDefault="00D716AF" w:rsidP="00D716AF">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295259">
              <w:rPr>
                <w:rFonts w:ascii="Times New Roman" w:hAnsi="Times New Roman" w:cs="Times New Roman"/>
                <w:color w:val="auto"/>
                <w:sz w:val="24"/>
                <w:szCs w:val="24"/>
                <w:shd w:val="clear" w:color="auto" w:fill="FFFFFF"/>
              </w:rPr>
              <w:t>[</w:t>
            </w:r>
            <w:proofErr w:type="spellStart"/>
            <w:r w:rsidRPr="00295259">
              <w:rPr>
                <w:rFonts w:ascii="Times New Roman" w:hAnsi="Times New Roman" w:cs="Times New Roman"/>
                <w:color w:val="auto"/>
                <w:sz w:val="24"/>
                <w:szCs w:val="24"/>
                <w:shd w:val="clear" w:color="auto" w:fill="FFFFFF"/>
              </w:rPr>
              <w:t>patientID</w:t>
            </w:r>
            <w:proofErr w:type="spellEnd"/>
            <w:r w:rsidRPr="00295259">
              <w:rPr>
                <w:rFonts w:ascii="Times New Roman" w:hAnsi="Times New Roman" w:cs="Times New Roman"/>
                <w:color w:val="auto"/>
                <w:sz w:val="24"/>
                <w:szCs w:val="24"/>
                <w:shd w:val="clear" w:color="auto" w:fill="FFFFFF"/>
              </w:rPr>
              <w:t>] =&gt; P003                    [</w:t>
            </w:r>
            <w:proofErr w:type="spellStart"/>
            <w:r w:rsidRPr="00295259">
              <w:rPr>
                <w:rFonts w:ascii="Times New Roman" w:hAnsi="Times New Roman" w:cs="Times New Roman"/>
                <w:color w:val="auto"/>
                <w:sz w:val="24"/>
                <w:szCs w:val="24"/>
                <w:shd w:val="clear" w:color="auto" w:fill="FFFFFF"/>
              </w:rPr>
              <w:t>dentistID</w:t>
            </w:r>
            <w:proofErr w:type="spellEnd"/>
            <w:r w:rsidRPr="00295259">
              <w:rPr>
                <w:rFonts w:ascii="Times New Roman" w:hAnsi="Times New Roman" w:cs="Times New Roman"/>
                <w:color w:val="auto"/>
                <w:sz w:val="24"/>
                <w:szCs w:val="24"/>
                <w:shd w:val="clear" w:color="auto" w:fill="FFFFFF"/>
              </w:rPr>
              <w:t>] =&gt; D001           [</w:t>
            </w:r>
            <w:proofErr w:type="spellStart"/>
            <w:r w:rsidRPr="00295259">
              <w:rPr>
                <w:rFonts w:ascii="Times New Roman" w:hAnsi="Times New Roman" w:cs="Times New Roman"/>
                <w:color w:val="auto"/>
                <w:sz w:val="24"/>
                <w:szCs w:val="24"/>
                <w:shd w:val="clear" w:color="auto" w:fill="FFFFFF"/>
              </w:rPr>
              <w:t>aDate</w:t>
            </w:r>
            <w:proofErr w:type="spellEnd"/>
            <w:r w:rsidRPr="00295259">
              <w:rPr>
                <w:rFonts w:ascii="Times New Roman" w:hAnsi="Times New Roman" w:cs="Times New Roman"/>
                <w:color w:val="auto"/>
                <w:sz w:val="24"/>
                <w:szCs w:val="24"/>
                <w:shd w:val="clear" w:color="auto" w:fill="FFFFFF"/>
              </w:rPr>
              <w:t>] =&gt; 2014-08-01 [</w:t>
            </w:r>
            <w:proofErr w:type="spellStart"/>
            <w:r w:rsidRPr="00295259">
              <w:rPr>
                <w:rFonts w:ascii="Times New Roman" w:hAnsi="Times New Roman" w:cs="Times New Roman"/>
                <w:color w:val="auto"/>
                <w:sz w:val="24"/>
                <w:szCs w:val="24"/>
                <w:shd w:val="clear" w:color="auto" w:fill="FFFFFF"/>
              </w:rPr>
              <w:t>startTime</w:t>
            </w:r>
            <w:proofErr w:type="spellEnd"/>
            <w:r w:rsidRPr="00295259">
              <w:rPr>
                <w:rFonts w:ascii="Times New Roman" w:hAnsi="Times New Roman" w:cs="Times New Roman"/>
                <w:color w:val="auto"/>
                <w:sz w:val="24"/>
                <w:szCs w:val="24"/>
                <w:shd w:val="clear" w:color="auto" w:fill="FFFFFF"/>
              </w:rPr>
              <w:t>] =&gt; 09:00:00 [</w:t>
            </w:r>
            <w:proofErr w:type="spellStart"/>
            <w:r w:rsidRPr="00295259">
              <w:rPr>
                <w:rFonts w:ascii="Times New Roman" w:hAnsi="Times New Roman" w:cs="Times New Roman"/>
                <w:color w:val="auto"/>
                <w:sz w:val="24"/>
                <w:szCs w:val="24"/>
                <w:shd w:val="clear" w:color="auto" w:fill="FFFFFF"/>
              </w:rPr>
              <w:t>endTime</w:t>
            </w:r>
            <w:proofErr w:type="spellEnd"/>
            <w:r w:rsidRPr="00295259">
              <w:rPr>
                <w:rFonts w:ascii="Times New Roman" w:hAnsi="Times New Roman" w:cs="Times New Roman"/>
                <w:color w:val="auto"/>
                <w:sz w:val="24"/>
                <w:szCs w:val="24"/>
                <w:shd w:val="clear" w:color="auto" w:fill="FFFFFF"/>
              </w:rPr>
              <w:t xml:space="preserve">] =&gt; 09:30:00 [treatment] =&gt; Whitening [description] =&gt; 4500 THB    </w:t>
            </w:r>
            <w:r w:rsidR="00A521AD" w:rsidRPr="00295259">
              <w:rPr>
                <w:rFonts w:ascii="Times" w:eastAsiaTheme="minorEastAsia" w:hAnsi="Times" w:cs="Times"/>
                <w:color w:val="auto"/>
                <w:sz w:val="24"/>
                <w:szCs w:val="24"/>
                <w:lang w:bidi="ar-SA"/>
              </w:rPr>
              <w:t>[submit] =&gt; Submit</w:t>
            </w:r>
          </w:p>
        </w:tc>
      </w:tr>
      <w:tr w:rsidR="00C57849" w:rsidRPr="00295259" w14:paraId="4492063A" w14:textId="77777777" w:rsidTr="00FA5908">
        <w:tc>
          <w:tcPr>
            <w:tcW w:w="2660" w:type="dxa"/>
            <w:vAlign w:val="center"/>
          </w:tcPr>
          <w:p w14:paraId="7D1D9EEC" w14:textId="3105BED4" w:rsidR="00C57849" w:rsidRPr="00295259" w:rsidRDefault="00C57849"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$data3</w:t>
            </w:r>
          </w:p>
        </w:tc>
        <w:tc>
          <w:tcPr>
            <w:tcW w:w="2551" w:type="dxa"/>
            <w:vAlign w:val="center"/>
          </w:tcPr>
          <w:p w14:paraId="7466B0AD" w14:textId="17686E2E" w:rsidR="00C57849" w:rsidRPr="00295259" w:rsidRDefault="00C57849"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Array</w:t>
            </w:r>
          </w:p>
        </w:tc>
        <w:tc>
          <w:tcPr>
            <w:tcW w:w="3305" w:type="dxa"/>
            <w:vAlign w:val="center"/>
          </w:tcPr>
          <w:p w14:paraId="2294E140" w14:textId="11E51414" w:rsidR="00C57849" w:rsidRPr="00295259" w:rsidRDefault="00C57849" w:rsidP="00D716AF">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295259">
              <w:rPr>
                <w:rFonts w:ascii="Times New Roman" w:hAnsi="Times New Roman" w:cs="Times New Roman"/>
                <w:color w:val="auto"/>
                <w:sz w:val="24"/>
                <w:szCs w:val="24"/>
                <w:shd w:val="clear" w:color="auto" w:fill="FFFFFF"/>
              </w:rPr>
              <w:t>[</w:t>
            </w:r>
            <w:proofErr w:type="spellStart"/>
            <w:r w:rsidRPr="00295259">
              <w:rPr>
                <w:rFonts w:ascii="Times New Roman" w:hAnsi="Times New Roman" w:cs="Times New Roman"/>
                <w:color w:val="auto"/>
                <w:sz w:val="24"/>
                <w:szCs w:val="24"/>
                <w:shd w:val="clear" w:color="auto" w:fill="FFFFFF"/>
              </w:rPr>
              <w:t>patientID</w:t>
            </w:r>
            <w:proofErr w:type="spellEnd"/>
            <w:r w:rsidRPr="00295259">
              <w:rPr>
                <w:rFonts w:ascii="Times New Roman" w:hAnsi="Times New Roman" w:cs="Times New Roman"/>
                <w:color w:val="auto"/>
                <w:sz w:val="24"/>
                <w:szCs w:val="24"/>
                <w:shd w:val="clear" w:color="auto" w:fill="FFFFFF"/>
              </w:rPr>
              <w:t>] =&gt; P003                    [</w:t>
            </w:r>
            <w:proofErr w:type="spellStart"/>
            <w:r w:rsidRPr="00295259">
              <w:rPr>
                <w:rFonts w:ascii="Times New Roman" w:hAnsi="Times New Roman" w:cs="Times New Roman"/>
                <w:color w:val="auto"/>
                <w:sz w:val="24"/>
                <w:szCs w:val="24"/>
                <w:shd w:val="clear" w:color="auto" w:fill="FFFFFF"/>
              </w:rPr>
              <w:t>dentistID</w:t>
            </w:r>
            <w:proofErr w:type="spellEnd"/>
            <w:r w:rsidRPr="00295259">
              <w:rPr>
                <w:rFonts w:ascii="Times New Roman" w:hAnsi="Times New Roman" w:cs="Times New Roman"/>
                <w:color w:val="auto"/>
                <w:sz w:val="24"/>
                <w:szCs w:val="24"/>
                <w:shd w:val="clear" w:color="auto" w:fill="FFFFFF"/>
              </w:rPr>
              <w:t>] =&gt; D001           [</w:t>
            </w:r>
            <w:proofErr w:type="spellStart"/>
            <w:r w:rsidRPr="00295259">
              <w:rPr>
                <w:rFonts w:ascii="Times New Roman" w:hAnsi="Times New Roman" w:cs="Times New Roman"/>
                <w:color w:val="auto"/>
                <w:sz w:val="24"/>
                <w:szCs w:val="24"/>
                <w:shd w:val="clear" w:color="auto" w:fill="FFFFFF"/>
              </w:rPr>
              <w:t>aDate</w:t>
            </w:r>
            <w:proofErr w:type="spellEnd"/>
            <w:r w:rsidRPr="00295259">
              <w:rPr>
                <w:rFonts w:ascii="Times New Roman" w:hAnsi="Times New Roman" w:cs="Times New Roman"/>
                <w:color w:val="auto"/>
                <w:sz w:val="24"/>
                <w:szCs w:val="24"/>
                <w:shd w:val="clear" w:color="auto" w:fill="FFFFFF"/>
              </w:rPr>
              <w:t>] =&gt; 2014-08-01 [</w:t>
            </w:r>
            <w:proofErr w:type="spellStart"/>
            <w:r w:rsidRPr="00295259">
              <w:rPr>
                <w:rFonts w:ascii="Times New Roman" w:hAnsi="Times New Roman" w:cs="Times New Roman"/>
                <w:color w:val="auto"/>
                <w:sz w:val="24"/>
                <w:szCs w:val="24"/>
                <w:shd w:val="clear" w:color="auto" w:fill="FFFFFF"/>
              </w:rPr>
              <w:t>startTime</w:t>
            </w:r>
            <w:proofErr w:type="spellEnd"/>
            <w:r w:rsidRPr="00295259">
              <w:rPr>
                <w:rFonts w:ascii="Times New Roman" w:hAnsi="Times New Roman" w:cs="Times New Roman"/>
                <w:color w:val="auto"/>
                <w:sz w:val="24"/>
                <w:szCs w:val="24"/>
                <w:shd w:val="clear" w:color="auto" w:fill="FFFFFF"/>
              </w:rPr>
              <w:t>] =&gt; 09:30:00 [</w:t>
            </w:r>
            <w:proofErr w:type="spellStart"/>
            <w:r w:rsidRPr="00295259">
              <w:rPr>
                <w:rFonts w:ascii="Times New Roman" w:hAnsi="Times New Roman" w:cs="Times New Roman"/>
                <w:color w:val="auto"/>
                <w:sz w:val="24"/>
                <w:szCs w:val="24"/>
                <w:shd w:val="clear" w:color="auto" w:fill="FFFFFF"/>
              </w:rPr>
              <w:t>endTime</w:t>
            </w:r>
            <w:proofErr w:type="spellEnd"/>
            <w:r w:rsidRPr="00295259">
              <w:rPr>
                <w:rFonts w:ascii="Times New Roman" w:hAnsi="Times New Roman" w:cs="Times New Roman"/>
                <w:color w:val="auto"/>
                <w:sz w:val="24"/>
                <w:szCs w:val="24"/>
                <w:shd w:val="clear" w:color="auto" w:fill="FFFFFF"/>
              </w:rPr>
              <w:t xml:space="preserve">] =&gt; 10:00:00 [treatment] =&gt; Whitening [description] =&gt; 4500 THB    </w:t>
            </w:r>
            <w:r w:rsidR="00A521AD" w:rsidRPr="00295259">
              <w:rPr>
                <w:rFonts w:ascii="Times" w:eastAsiaTheme="minorEastAsia" w:hAnsi="Times" w:cs="Times"/>
                <w:color w:val="auto"/>
                <w:sz w:val="24"/>
                <w:szCs w:val="24"/>
                <w:lang w:bidi="ar-SA"/>
              </w:rPr>
              <w:t>[submit] =&gt; Submit</w:t>
            </w:r>
          </w:p>
        </w:tc>
      </w:tr>
      <w:tr w:rsidR="00C57849" w:rsidRPr="00295259" w14:paraId="68F8826D" w14:textId="77777777" w:rsidTr="00FA5908">
        <w:tc>
          <w:tcPr>
            <w:tcW w:w="2660" w:type="dxa"/>
            <w:vAlign w:val="center"/>
          </w:tcPr>
          <w:p w14:paraId="1C15CFF6" w14:textId="20B08D68" w:rsidR="00C57849" w:rsidRPr="00295259" w:rsidRDefault="00C57849"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$data4</w:t>
            </w:r>
          </w:p>
        </w:tc>
        <w:tc>
          <w:tcPr>
            <w:tcW w:w="2551" w:type="dxa"/>
            <w:vAlign w:val="center"/>
          </w:tcPr>
          <w:p w14:paraId="0BD7D501" w14:textId="302D8149" w:rsidR="00C57849" w:rsidRPr="00295259" w:rsidRDefault="00C57849"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Array</w:t>
            </w:r>
          </w:p>
        </w:tc>
        <w:tc>
          <w:tcPr>
            <w:tcW w:w="3305" w:type="dxa"/>
            <w:vAlign w:val="center"/>
          </w:tcPr>
          <w:p w14:paraId="72134986" w14:textId="1C400462" w:rsidR="00C57849" w:rsidRPr="00295259" w:rsidRDefault="00C57849" w:rsidP="00D716AF">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295259">
              <w:rPr>
                <w:rFonts w:ascii="Times New Roman" w:hAnsi="Times New Roman" w:cs="Times New Roman"/>
                <w:color w:val="auto"/>
                <w:sz w:val="24"/>
                <w:szCs w:val="24"/>
                <w:shd w:val="clear" w:color="auto" w:fill="FFFFFF"/>
              </w:rPr>
              <w:t>[</w:t>
            </w:r>
            <w:proofErr w:type="spellStart"/>
            <w:r w:rsidRPr="00295259">
              <w:rPr>
                <w:rFonts w:ascii="Times New Roman" w:hAnsi="Times New Roman" w:cs="Times New Roman"/>
                <w:color w:val="auto"/>
                <w:sz w:val="24"/>
                <w:szCs w:val="24"/>
                <w:shd w:val="clear" w:color="auto" w:fill="FFFFFF"/>
              </w:rPr>
              <w:t>patientID</w:t>
            </w:r>
            <w:proofErr w:type="spellEnd"/>
            <w:r w:rsidRPr="00295259">
              <w:rPr>
                <w:rFonts w:ascii="Times New Roman" w:hAnsi="Times New Roman" w:cs="Times New Roman"/>
                <w:color w:val="auto"/>
                <w:sz w:val="24"/>
                <w:szCs w:val="24"/>
                <w:shd w:val="clear" w:color="auto" w:fill="FFFFFF"/>
              </w:rPr>
              <w:t>] =&gt; P003                    [</w:t>
            </w:r>
            <w:proofErr w:type="spellStart"/>
            <w:r w:rsidRPr="00295259">
              <w:rPr>
                <w:rFonts w:ascii="Times New Roman" w:hAnsi="Times New Roman" w:cs="Times New Roman"/>
                <w:color w:val="auto"/>
                <w:sz w:val="24"/>
                <w:szCs w:val="24"/>
                <w:shd w:val="clear" w:color="auto" w:fill="FFFFFF"/>
              </w:rPr>
              <w:t>dentistID</w:t>
            </w:r>
            <w:proofErr w:type="spellEnd"/>
            <w:r w:rsidRPr="00295259">
              <w:rPr>
                <w:rFonts w:ascii="Times New Roman" w:hAnsi="Times New Roman" w:cs="Times New Roman"/>
                <w:color w:val="auto"/>
                <w:sz w:val="24"/>
                <w:szCs w:val="24"/>
                <w:shd w:val="clear" w:color="auto" w:fill="FFFFFF"/>
              </w:rPr>
              <w:t>] =&gt; D001           [</w:t>
            </w:r>
            <w:proofErr w:type="spellStart"/>
            <w:r w:rsidRPr="00295259">
              <w:rPr>
                <w:rFonts w:ascii="Times New Roman" w:hAnsi="Times New Roman" w:cs="Times New Roman"/>
                <w:color w:val="auto"/>
                <w:sz w:val="24"/>
                <w:szCs w:val="24"/>
                <w:shd w:val="clear" w:color="auto" w:fill="FFFFFF"/>
              </w:rPr>
              <w:t>aDate</w:t>
            </w:r>
            <w:proofErr w:type="spellEnd"/>
            <w:r w:rsidRPr="00295259">
              <w:rPr>
                <w:rFonts w:ascii="Times New Roman" w:hAnsi="Times New Roman" w:cs="Times New Roman"/>
                <w:color w:val="auto"/>
                <w:sz w:val="24"/>
                <w:szCs w:val="24"/>
                <w:shd w:val="clear" w:color="auto" w:fill="FFFFFF"/>
              </w:rPr>
              <w:t>] =&gt; 2014-08-02 [</w:t>
            </w:r>
            <w:proofErr w:type="spellStart"/>
            <w:r w:rsidRPr="00295259">
              <w:rPr>
                <w:rFonts w:ascii="Times New Roman" w:hAnsi="Times New Roman" w:cs="Times New Roman"/>
                <w:color w:val="auto"/>
                <w:sz w:val="24"/>
                <w:szCs w:val="24"/>
                <w:shd w:val="clear" w:color="auto" w:fill="FFFFFF"/>
              </w:rPr>
              <w:t>startTime</w:t>
            </w:r>
            <w:proofErr w:type="spellEnd"/>
            <w:r w:rsidRPr="00295259">
              <w:rPr>
                <w:rFonts w:ascii="Times New Roman" w:hAnsi="Times New Roman" w:cs="Times New Roman"/>
                <w:color w:val="auto"/>
                <w:sz w:val="24"/>
                <w:szCs w:val="24"/>
                <w:shd w:val="clear" w:color="auto" w:fill="FFFFFF"/>
              </w:rPr>
              <w:t>] =&gt; 09:30:00 [</w:t>
            </w:r>
            <w:proofErr w:type="spellStart"/>
            <w:r w:rsidRPr="00295259">
              <w:rPr>
                <w:rFonts w:ascii="Times New Roman" w:hAnsi="Times New Roman" w:cs="Times New Roman"/>
                <w:color w:val="auto"/>
                <w:sz w:val="24"/>
                <w:szCs w:val="24"/>
                <w:shd w:val="clear" w:color="auto" w:fill="FFFFFF"/>
              </w:rPr>
              <w:t>endTime</w:t>
            </w:r>
            <w:proofErr w:type="spellEnd"/>
            <w:r w:rsidRPr="00295259">
              <w:rPr>
                <w:rFonts w:ascii="Times New Roman" w:hAnsi="Times New Roman" w:cs="Times New Roman"/>
                <w:color w:val="auto"/>
                <w:sz w:val="24"/>
                <w:szCs w:val="24"/>
                <w:shd w:val="clear" w:color="auto" w:fill="FFFFFF"/>
              </w:rPr>
              <w:t xml:space="preserve">] =&gt; 10:00:00 [treatment] =&gt; Whitening [description] =&gt; 4500 THB    </w:t>
            </w:r>
            <w:r w:rsidR="00A521AD" w:rsidRPr="00295259">
              <w:rPr>
                <w:rFonts w:ascii="Times" w:eastAsiaTheme="minorEastAsia" w:hAnsi="Times" w:cs="Times"/>
                <w:color w:val="auto"/>
                <w:sz w:val="24"/>
                <w:szCs w:val="24"/>
                <w:lang w:bidi="ar-SA"/>
              </w:rPr>
              <w:t>[submit] =&gt; Submit</w:t>
            </w:r>
          </w:p>
        </w:tc>
      </w:tr>
    </w:tbl>
    <w:p w14:paraId="4CD2DE46" w14:textId="77777777" w:rsidR="00EF0F2B" w:rsidRPr="00295259" w:rsidRDefault="00EF0F2B" w:rsidP="00EF0F2B">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EF4E829" w14:textId="77777777" w:rsidR="00A521AD" w:rsidRPr="00295259" w:rsidRDefault="00A521AD" w:rsidP="00EF0F2B">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47B4E73" w14:textId="77777777" w:rsidR="00A521AD" w:rsidRPr="00295259" w:rsidRDefault="00A521AD" w:rsidP="00EF0F2B">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0A5FDB8" w14:textId="77777777" w:rsidR="00EF0F2B" w:rsidRPr="00295259" w:rsidRDefault="00EF0F2B"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lastRenderedPageBreak/>
        <w:t>Test Case:</w:t>
      </w:r>
    </w:p>
    <w:tbl>
      <w:tblPr>
        <w:tblStyle w:val="TableGrid"/>
        <w:tblW w:w="0" w:type="auto"/>
        <w:tblLook w:val="04A0" w:firstRow="1" w:lastRow="0" w:firstColumn="1" w:lastColumn="0" w:noHBand="0" w:noVBand="1"/>
      </w:tblPr>
      <w:tblGrid>
        <w:gridCol w:w="493"/>
        <w:gridCol w:w="3584"/>
        <w:gridCol w:w="1701"/>
        <w:gridCol w:w="1442"/>
        <w:gridCol w:w="1296"/>
      </w:tblGrid>
      <w:tr w:rsidR="00EF0F2B" w:rsidRPr="00295259" w14:paraId="5D2654E9" w14:textId="77777777" w:rsidTr="00FA5908">
        <w:trPr>
          <w:trHeight w:val="1042"/>
        </w:trPr>
        <w:tc>
          <w:tcPr>
            <w:tcW w:w="493" w:type="dxa"/>
            <w:shd w:val="clear" w:color="auto" w:fill="D9D9D9" w:themeFill="background1" w:themeFillShade="D9"/>
            <w:vAlign w:val="center"/>
          </w:tcPr>
          <w:p w14:paraId="0B0350F7" w14:textId="77777777" w:rsidR="00EF0F2B" w:rsidRPr="00295259"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14:paraId="1945D465" w14:textId="77777777" w:rsidR="00EF0F2B" w:rsidRPr="00295259"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14:paraId="26F1F72B" w14:textId="77777777" w:rsidR="00EF0F2B" w:rsidRPr="00295259"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14:paraId="2BA3E33F" w14:textId="77777777" w:rsidR="00EF0F2B" w:rsidRPr="00295259"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14:paraId="4951AB52" w14:textId="77777777" w:rsidR="00EF0F2B" w:rsidRPr="00295259"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Expected</w:t>
            </w:r>
          </w:p>
        </w:tc>
      </w:tr>
      <w:tr w:rsidR="00EF0F2B" w:rsidRPr="00295259" w14:paraId="141E7FA9" w14:textId="77777777" w:rsidTr="00FA5908">
        <w:tc>
          <w:tcPr>
            <w:tcW w:w="493" w:type="dxa"/>
            <w:vAlign w:val="center"/>
          </w:tcPr>
          <w:p w14:paraId="22944C9B" w14:textId="77777777" w:rsidR="00EF0F2B" w:rsidRPr="00295259"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1</w:t>
            </w:r>
          </w:p>
        </w:tc>
        <w:tc>
          <w:tcPr>
            <w:tcW w:w="3584" w:type="dxa"/>
            <w:vAlign w:val="center"/>
          </w:tcPr>
          <w:p w14:paraId="2E4BA79B" w14:textId="1CEDC120" w:rsidR="00EF0F2B" w:rsidRPr="00295259" w:rsidRDefault="00EF0F2B" w:rsidP="00D716AF">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 xml:space="preserve">Test </w:t>
            </w:r>
            <w:r w:rsidR="00D716AF" w:rsidRPr="00295259">
              <w:rPr>
                <w:rFonts w:ascii="Times" w:eastAsiaTheme="minorEastAsia" w:hAnsi="Times" w:cs="Times"/>
                <w:color w:val="auto"/>
                <w:sz w:val="24"/>
                <w:szCs w:val="24"/>
                <w:highlight w:val="yellow"/>
                <w:lang w:bidi="ar-SA"/>
              </w:rPr>
              <w:t>make an appointment</w:t>
            </w:r>
            <w:r w:rsidR="00965436" w:rsidRPr="00295259">
              <w:rPr>
                <w:rFonts w:ascii="Times" w:eastAsiaTheme="minorEastAsia" w:hAnsi="Times" w:cs="Times"/>
                <w:color w:val="auto"/>
                <w:sz w:val="24"/>
                <w:szCs w:val="24"/>
                <w:highlight w:val="yellow"/>
                <w:lang w:bidi="ar-SA"/>
              </w:rPr>
              <w:t xml:space="preserve"> true case</w:t>
            </w:r>
          </w:p>
        </w:tc>
        <w:tc>
          <w:tcPr>
            <w:tcW w:w="1701" w:type="dxa"/>
            <w:vAlign w:val="center"/>
          </w:tcPr>
          <w:p w14:paraId="2769C239" w14:textId="77777777" w:rsidR="00EF0F2B" w:rsidRPr="00295259" w:rsidRDefault="00EF0F2B"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$data</w:t>
            </w:r>
          </w:p>
        </w:tc>
        <w:tc>
          <w:tcPr>
            <w:tcW w:w="1442" w:type="dxa"/>
            <w:vAlign w:val="center"/>
          </w:tcPr>
          <w:p w14:paraId="1F4CC12D" w14:textId="77777777" w:rsidR="00EF0F2B" w:rsidRPr="00295259" w:rsidRDefault="00EF0F2B"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
        </w:tc>
        <w:tc>
          <w:tcPr>
            <w:tcW w:w="1296" w:type="dxa"/>
            <w:vAlign w:val="center"/>
          </w:tcPr>
          <w:p w14:paraId="5E9BA53A" w14:textId="77777777" w:rsidR="00EF0F2B" w:rsidRPr="00295259" w:rsidRDefault="00EF0F2B"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true</w:t>
            </w:r>
          </w:p>
        </w:tc>
      </w:tr>
      <w:tr w:rsidR="00965436" w:rsidRPr="00295259" w14:paraId="37C85EE8" w14:textId="77777777" w:rsidTr="00FA5908">
        <w:tc>
          <w:tcPr>
            <w:tcW w:w="493" w:type="dxa"/>
            <w:vAlign w:val="center"/>
          </w:tcPr>
          <w:p w14:paraId="405B7C67" w14:textId="6816B01B" w:rsidR="00965436" w:rsidRPr="00295259" w:rsidRDefault="00965436"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2</w:t>
            </w:r>
          </w:p>
        </w:tc>
        <w:tc>
          <w:tcPr>
            <w:tcW w:w="3584" w:type="dxa"/>
            <w:vAlign w:val="center"/>
          </w:tcPr>
          <w:p w14:paraId="10C04FA4" w14:textId="514E5194" w:rsidR="00965436" w:rsidRPr="00295259" w:rsidRDefault="00965436" w:rsidP="00965436">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 xml:space="preserve">Test make an appointment false case </w:t>
            </w:r>
          </w:p>
        </w:tc>
        <w:tc>
          <w:tcPr>
            <w:tcW w:w="1701" w:type="dxa"/>
            <w:vAlign w:val="center"/>
          </w:tcPr>
          <w:p w14:paraId="3CBC0059" w14:textId="449C71AF" w:rsidR="00965436" w:rsidRPr="00295259" w:rsidRDefault="00965436"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$data2</w:t>
            </w:r>
          </w:p>
        </w:tc>
        <w:tc>
          <w:tcPr>
            <w:tcW w:w="1442" w:type="dxa"/>
            <w:vAlign w:val="center"/>
          </w:tcPr>
          <w:p w14:paraId="136631E6" w14:textId="7D590EEC" w:rsidR="00965436" w:rsidRPr="00295259" w:rsidRDefault="00965436" w:rsidP="00FA5908">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date, start time, and dentist are already added to the database</w:t>
            </w:r>
          </w:p>
        </w:tc>
        <w:tc>
          <w:tcPr>
            <w:tcW w:w="1296" w:type="dxa"/>
            <w:vAlign w:val="center"/>
          </w:tcPr>
          <w:p w14:paraId="5294F6AE" w14:textId="5C9E6B05" w:rsidR="00965436" w:rsidRPr="00295259" w:rsidRDefault="00965436" w:rsidP="00FA5908">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false</w:t>
            </w:r>
          </w:p>
        </w:tc>
      </w:tr>
      <w:tr w:rsidR="00C57849" w:rsidRPr="00295259" w14:paraId="3E7C79C7" w14:textId="77777777" w:rsidTr="00FA5908">
        <w:tc>
          <w:tcPr>
            <w:tcW w:w="493" w:type="dxa"/>
            <w:vAlign w:val="center"/>
          </w:tcPr>
          <w:p w14:paraId="139327FA" w14:textId="4858A208" w:rsidR="00C57849" w:rsidRPr="00295259" w:rsidRDefault="00C57849"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3</w:t>
            </w:r>
          </w:p>
        </w:tc>
        <w:tc>
          <w:tcPr>
            <w:tcW w:w="3584" w:type="dxa"/>
            <w:vAlign w:val="center"/>
          </w:tcPr>
          <w:p w14:paraId="0F715992" w14:textId="0F7F9D22" w:rsidR="00C57849" w:rsidRPr="00295259" w:rsidRDefault="00C57849" w:rsidP="00965436">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Test make an appointment true case</w:t>
            </w:r>
          </w:p>
        </w:tc>
        <w:tc>
          <w:tcPr>
            <w:tcW w:w="1701" w:type="dxa"/>
            <w:vAlign w:val="center"/>
          </w:tcPr>
          <w:p w14:paraId="0A85EEEA" w14:textId="0E4EA1E3" w:rsidR="00C57849" w:rsidRPr="00295259" w:rsidRDefault="00C57849"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$data3</w:t>
            </w:r>
          </w:p>
        </w:tc>
        <w:tc>
          <w:tcPr>
            <w:tcW w:w="1442" w:type="dxa"/>
            <w:vAlign w:val="center"/>
          </w:tcPr>
          <w:p w14:paraId="4F2B3550" w14:textId="5F79F0AC" w:rsidR="00C57849" w:rsidRPr="00295259" w:rsidRDefault="00C57849" w:rsidP="00FA5908">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Same dentist and date but different time</w:t>
            </w:r>
          </w:p>
        </w:tc>
        <w:tc>
          <w:tcPr>
            <w:tcW w:w="1296" w:type="dxa"/>
            <w:vAlign w:val="center"/>
          </w:tcPr>
          <w:p w14:paraId="47A921A4" w14:textId="79A53C5B" w:rsidR="00C57849" w:rsidRPr="00295259" w:rsidRDefault="00C57849" w:rsidP="00FA5908">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true</w:t>
            </w:r>
          </w:p>
        </w:tc>
      </w:tr>
      <w:tr w:rsidR="00C57849" w:rsidRPr="00295259" w14:paraId="7F629A0D" w14:textId="77777777" w:rsidTr="00FA5908">
        <w:tc>
          <w:tcPr>
            <w:tcW w:w="493" w:type="dxa"/>
            <w:vAlign w:val="center"/>
          </w:tcPr>
          <w:p w14:paraId="1C964ABA" w14:textId="04BCDABD" w:rsidR="00C57849" w:rsidRPr="00295259" w:rsidRDefault="00C57849"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4</w:t>
            </w:r>
          </w:p>
        </w:tc>
        <w:tc>
          <w:tcPr>
            <w:tcW w:w="3584" w:type="dxa"/>
            <w:vAlign w:val="center"/>
          </w:tcPr>
          <w:p w14:paraId="4CBD8707" w14:textId="231111AE" w:rsidR="00C57849" w:rsidRPr="00295259" w:rsidRDefault="00C57849" w:rsidP="00C57849">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 xml:space="preserve">Test make an appointment </w:t>
            </w:r>
            <w:proofErr w:type="spellStart"/>
            <w:r w:rsidRPr="00295259">
              <w:rPr>
                <w:rFonts w:ascii="Times" w:eastAsiaTheme="minorEastAsia" w:hAnsi="Times" w:cs="Times"/>
                <w:color w:val="auto"/>
                <w:sz w:val="24"/>
                <w:szCs w:val="24"/>
                <w:highlight w:val="yellow"/>
                <w:lang w:bidi="ar-SA"/>
              </w:rPr>
              <w:t>truecase</w:t>
            </w:r>
            <w:proofErr w:type="spellEnd"/>
          </w:p>
        </w:tc>
        <w:tc>
          <w:tcPr>
            <w:tcW w:w="1701" w:type="dxa"/>
            <w:vAlign w:val="center"/>
          </w:tcPr>
          <w:p w14:paraId="1DF1FFFF" w14:textId="60E00BE3" w:rsidR="00C57849" w:rsidRPr="00295259" w:rsidRDefault="00C57849"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$data4</w:t>
            </w:r>
          </w:p>
        </w:tc>
        <w:tc>
          <w:tcPr>
            <w:tcW w:w="1442" w:type="dxa"/>
            <w:vAlign w:val="center"/>
          </w:tcPr>
          <w:p w14:paraId="67F6950E" w14:textId="7D25CD91" w:rsidR="00C57849" w:rsidRPr="00295259" w:rsidRDefault="00C57849" w:rsidP="00FA5908">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Same dentist but different date</w:t>
            </w:r>
          </w:p>
        </w:tc>
        <w:tc>
          <w:tcPr>
            <w:tcW w:w="1296" w:type="dxa"/>
            <w:vAlign w:val="center"/>
          </w:tcPr>
          <w:p w14:paraId="79C1157F" w14:textId="2E4C39E0" w:rsidR="00C57849" w:rsidRPr="00295259" w:rsidRDefault="00C57849" w:rsidP="00FA5908">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true</w:t>
            </w:r>
          </w:p>
        </w:tc>
      </w:tr>
    </w:tbl>
    <w:p w14:paraId="343BF539" w14:textId="77777777" w:rsidR="00965436" w:rsidRPr="00295259" w:rsidRDefault="00965436" w:rsidP="00FA590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CD68A5A" w14:textId="77777777" w:rsidR="00FA5908" w:rsidRPr="00295259" w:rsidRDefault="00E7685F" w:rsidP="00FE50CD">
      <w:pPr>
        <w:pStyle w:val="Heading3"/>
        <w:rPr>
          <w:rFonts w:ascii="Times New Roman" w:eastAsiaTheme="minorEastAsia" w:hAnsi="Times New Roman" w:cs="Times New Roman"/>
          <w:color w:val="auto"/>
          <w:sz w:val="24"/>
          <w:szCs w:val="24"/>
          <w:lang w:bidi="ar-SA"/>
        </w:rPr>
      </w:pPr>
      <w:bookmarkStart w:id="181" w:name="_Toc394490891"/>
      <w:r w:rsidRPr="00295259">
        <w:rPr>
          <w:rFonts w:ascii="Times New Roman" w:eastAsiaTheme="minorEastAsia" w:hAnsi="Times New Roman" w:cs="Times New Roman"/>
          <w:color w:val="auto"/>
          <w:sz w:val="24"/>
          <w:szCs w:val="24"/>
          <w:lang w:bidi="ar-SA"/>
        </w:rPr>
        <w:t xml:space="preserve">Unit Test Case 16 (UTC-16): </w:t>
      </w:r>
      <w:proofErr w:type="spellStart"/>
      <w:r w:rsidR="00FA5908" w:rsidRPr="00295259">
        <w:rPr>
          <w:rFonts w:ascii="Times New Roman" w:eastAsiaTheme="minorEastAsia" w:hAnsi="Times New Roman" w:cs="Times New Roman"/>
          <w:color w:val="auto"/>
          <w:sz w:val="24"/>
          <w:szCs w:val="24"/>
          <w:lang w:bidi="ar-SA"/>
        </w:rPr>
        <w:t>testapp_</w:t>
      </w:r>
      <w:proofErr w:type="gramStart"/>
      <w:r w:rsidR="00FA5908" w:rsidRPr="00295259">
        <w:rPr>
          <w:rFonts w:ascii="Times New Roman" w:eastAsiaTheme="minorEastAsia" w:hAnsi="Times New Roman" w:cs="Times New Roman"/>
          <w:color w:val="auto"/>
          <w:sz w:val="24"/>
          <w:szCs w:val="24"/>
          <w:lang w:bidi="ar-SA"/>
        </w:rPr>
        <w:t>edit</w:t>
      </w:r>
      <w:proofErr w:type="spellEnd"/>
      <w:r w:rsidR="00FA5908" w:rsidRPr="00295259">
        <w:rPr>
          <w:rFonts w:ascii="Times New Roman" w:eastAsiaTheme="minorEastAsia" w:hAnsi="Times New Roman" w:cs="Times New Roman"/>
          <w:color w:val="auto"/>
          <w:sz w:val="24"/>
          <w:szCs w:val="24"/>
          <w:lang w:bidi="ar-SA"/>
        </w:rPr>
        <w:t>()</w:t>
      </w:r>
      <w:bookmarkEnd w:id="181"/>
      <w:proofErr w:type="gramEnd"/>
    </w:p>
    <w:p w14:paraId="3D86595D" w14:textId="77777777" w:rsidR="00FA5908" w:rsidRPr="00295259" w:rsidRDefault="00FA5908" w:rsidP="00FA59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p w14:paraId="661F273D" w14:textId="2FA7BC9E" w:rsidR="00FA5908" w:rsidRPr="00295259"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b/>
        <w:t>Test appointment</w:t>
      </w:r>
      <w:r w:rsidR="00FA5908" w:rsidRPr="00295259">
        <w:rPr>
          <w:rFonts w:ascii="Times" w:eastAsiaTheme="minorEastAsia" w:hAnsi="Times" w:cs="Times"/>
          <w:color w:val="auto"/>
          <w:sz w:val="24"/>
          <w:szCs w:val="24"/>
          <w:lang w:bidi="ar-SA"/>
        </w:rPr>
        <w:t xml:space="preserve"> edit function to see that system can retrieve data from database correctly or </w:t>
      </w:r>
      <w:proofErr w:type="gramStart"/>
      <w:r w:rsidR="00FA5908" w:rsidRPr="00295259">
        <w:rPr>
          <w:rFonts w:ascii="Times" w:eastAsiaTheme="minorEastAsia" w:hAnsi="Times" w:cs="Times"/>
          <w:color w:val="auto"/>
          <w:sz w:val="24"/>
          <w:szCs w:val="24"/>
          <w:lang w:bidi="ar-SA"/>
        </w:rPr>
        <w:t>not</w:t>
      </w:r>
      <w:r w:rsidR="00A521AD" w:rsidRPr="00295259">
        <w:rPr>
          <w:rFonts w:ascii="Times" w:eastAsiaTheme="minorEastAsia" w:hAnsi="Times" w:cs="Times"/>
          <w:color w:val="auto"/>
          <w:sz w:val="24"/>
          <w:szCs w:val="24"/>
          <w:lang w:bidi="ar-SA"/>
        </w:rPr>
        <w:t xml:space="preserve"> :</w:t>
      </w:r>
      <w:proofErr w:type="gramEnd"/>
      <w:r w:rsidR="00A521AD" w:rsidRPr="00295259">
        <w:rPr>
          <w:rFonts w:ascii="Times" w:eastAsiaTheme="minorEastAsia" w:hAnsi="Times" w:cs="Times"/>
          <w:color w:val="auto"/>
          <w:sz w:val="24"/>
          <w:szCs w:val="24"/>
          <w:lang w:bidi="ar-SA"/>
        </w:rPr>
        <w:t xml:space="preserve"> </w:t>
      </w:r>
      <w:r w:rsidR="00A521AD" w:rsidRPr="00295259">
        <w:rPr>
          <w:rFonts w:ascii="Times" w:eastAsiaTheme="minorEastAsia" w:hAnsi="Times" w:cs="Times"/>
          <w:color w:val="auto"/>
          <w:sz w:val="24"/>
          <w:szCs w:val="24"/>
          <w:highlight w:val="yellow"/>
          <w:lang w:bidi="ar-SA"/>
        </w:rPr>
        <w:t xml:space="preserve">public function </w:t>
      </w:r>
      <w:proofErr w:type="spellStart"/>
      <w:r w:rsidR="00A521AD" w:rsidRPr="00295259">
        <w:rPr>
          <w:rFonts w:ascii="Times" w:eastAsiaTheme="minorEastAsia" w:hAnsi="Times" w:cs="Times"/>
          <w:color w:val="auto"/>
          <w:sz w:val="24"/>
          <w:szCs w:val="24"/>
          <w:highlight w:val="yellow"/>
          <w:lang w:bidi="ar-SA"/>
        </w:rPr>
        <w:t>app_edit</w:t>
      </w:r>
      <w:proofErr w:type="spellEnd"/>
      <w:r w:rsidR="00A521AD" w:rsidRPr="00295259">
        <w:rPr>
          <w:rFonts w:ascii="Times" w:eastAsiaTheme="minorEastAsia" w:hAnsi="Times" w:cs="Times"/>
          <w:color w:val="auto"/>
          <w:sz w:val="24"/>
          <w:szCs w:val="24"/>
          <w:highlight w:val="yellow"/>
          <w:lang w:bidi="ar-SA"/>
        </w:rPr>
        <w:t>($</w:t>
      </w:r>
      <w:proofErr w:type="spellStart"/>
      <w:r w:rsidR="00A521AD" w:rsidRPr="00295259">
        <w:rPr>
          <w:rFonts w:ascii="Times" w:eastAsiaTheme="minorEastAsia" w:hAnsi="Times" w:cs="Times"/>
          <w:color w:val="auto"/>
          <w:sz w:val="24"/>
          <w:szCs w:val="24"/>
          <w:highlight w:val="yellow"/>
          <w:lang w:bidi="ar-SA"/>
        </w:rPr>
        <w:t>appointmentID</w:t>
      </w:r>
      <w:proofErr w:type="spellEnd"/>
      <w:r w:rsidR="00A521AD" w:rsidRPr="00295259">
        <w:rPr>
          <w:rFonts w:ascii="Times" w:eastAsiaTheme="minorEastAsia" w:hAnsi="Times" w:cs="Times"/>
          <w:color w:val="auto"/>
          <w:sz w:val="24"/>
          <w:szCs w:val="24"/>
          <w:highlight w:val="yellow"/>
          <w:lang w:bidi="ar-SA"/>
        </w:rPr>
        <w:t>)</w:t>
      </w:r>
    </w:p>
    <w:p w14:paraId="543142EC" w14:textId="7D7438AA" w:rsidR="00FA5908" w:rsidRPr="00295259" w:rsidRDefault="00FA5908" w:rsidP="00FA59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Data:</w:t>
      </w:r>
      <w:r w:rsidR="003B5C24" w:rsidRPr="00295259">
        <w:rPr>
          <w:rFonts w:ascii="Times" w:eastAsiaTheme="minorEastAsia" w:hAnsi="Times" w:cs="Times"/>
          <w:b/>
          <w:bCs/>
          <w:color w:val="auto"/>
          <w:sz w:val="24"/>
          <w:szCs w:val="24"/>
          <w:lang w:bidi="ar-SA"/>
        </w:rPr>
        <w:t xml:space="preserve"> Refer to </w:t>
      </w:r>
      <w:proofErr w:type="gramStart"/>
      <w:r w:rsidR="003B5C24" w:rsidRPr="00295259">
        <w:rPr>
          <w:rFonts w:ascii="Times" w:eastAsiaTheme="minorEastAsia" w:hAnsi="Times" w:cs="Times"/>
          <w:b/>
          <w:bCs/>
          <w:color w:val="auto"/>
          <w:sz w:val="24"/>
          <w:szCs w:val="24"/>
          <w:lang w:bidi="ar-SA"/>
        </w:rPr>
        <w:t>Appendix(</w:t>
      </w:r>
      <w:proofErr w:type="gramEnd"/>
      <w:r w:rsidR="003B5C24" w:rsidRPr="00295259">
        <w:rPr>
          <w:rFonts w:ascii="Times" w:eastAsiaTheme="minorEastAsia" w:hAnsi="Times" w:cs="Times"/>
          <w:b/>
          <w:bCs/>
          <w:color w:val="auto"/>
          <w:sz w:val="24"/>
          <w:szCs w:val="24"/>
          <w:lang w:bidi="ar-SA"/>
        </w:rPr>
        <w:t>p.68) for test data</w:t>
      </w:r>
    </w:p>
    <w:tbl>
      <w:tblPr>
        <w:tblStyle w:val="TableGrid"/>
        <w:tblW w:w="0" w:type="auto"/>
        <w:tblLook w:val="04A0" w:firstRow="1" w:lastRow="0" w:firstColumn="1" w:lastColumn="0" w:noHBand="0" w:noVBand="1"/>
      </w:tblPr>
      <w:tblGrid>
        <w:gridCol w:w="2802"/>
        <w:gridCol w:w="2693"/>
        <w:gridCol w:w="3021"/>
      </w:tblGrid>
      <w:tr w:rsidR="00FA5908" w:rsidRPr="00295259" w14:paraId="3958E8D6" w14:textId="77777777" w:rsidTr="00FA5908">
        <w:tc>
          <w:tcPr>
            <w:tcW w:w="2802" w:type="dxa"/>
            <w:shd w:val="clear" w:color="auto" w:fill="D9D9D9" w:themeFill="background1" w:themeFillShade="D9"/>
            <w:vAlign w:val="center"/>
          </w:tcPr>
          <w:p w14:paraId="00E149EE" w14:textId="77777777" w:rsidR="00FA5908" w:rsidRPr="00295259"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Parameter name</w:t>
            </w:r>
          </w:p>
        </w:tc>
        <w:tc>
          <w:tcPr>
            <w:tcW w:w="2693" w:type="dxa"/>
            <w:shd w:val="clear" w:color="auto" w:fill="D9D9D9" w:themeFill="background1" w:themeFillShade="D9"/>
            <w:vAlign w:val="center"/>
          </w:tcPr>
          <w:p w14:paraId="5DDDDC0B" w14:textId="77777777" w:rsidR="00FA5908" w:rsidRPr="00295259"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14:paraId="234F6EC3" w14:textId="77777777" w:rsidR="00FA5908" w:rsidRPr="00295259"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Value</w:t>
            </w:r>
          </w:p>
        </w:tc>
      </w:tr>
      <w:tr w:rsidR="00FA5908" w:rsidRPr="00295259" w14:paraId="003CDAEF" w14:textId="77777777" w:rsidTr="00FA5908">
        <w:tc>
          <w:tcPr>
            <w:tcW w:w="2802" w:type="dxa"/>
            <w:vAlign w:val="center"/>
          </w:tcPr>
          <w:p w14:paraId="22E923D9" w14:textId="1ED22D31" w:rsidR="00FA5908" w:rsidRPr="00295259" w:rsidRDefault="009654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in_id_f</w:t>
            </w:r>
            <w:proofErr w:type="spellEnd"/>
          </w:p>
        </w:tc>
        <w:tc>
          <w:tcPr>
            <w:tcW w:w="2693" w:type="dxa"/>
            <w:vAlign w:val="center"/>
          </w:tcPr>
          <w:p w14:paraId="651107F5" w14:textId="77777777" w:rsidR="00FA5908" w:rsidRPr="00295259"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sidRPr="00295259">
              <w:rPr>
                <w:rFonts w:ascii="Times" w:eastAsiaTheme="minorEastAsia" w:hAnsi="Times" w:cs="Times"/>
                <w:color w:val="auto"/>
                <w:sz w:val="24"/>
                <w:szCs w:val="24"/>
                <w:lang w:bidi="ar-SA"/>
              </w:rPr>
              <w:t>Varchar</w:t>
            </w:r>
            <w:proofErr w:type="spellEnd"/>
          </w:p>
        </w:tc>
        <w:tc>
          <w:tcPr>
            <w:tcW w:w="3021" w:type="dxa"/>
            <w:vAlign w:val="center"/>
          </w:tcPr>
          <w:p w14:paraId="596B30D2" w14:textId="77777777" w:rsidR="00FA5908" w:rsidRPr="00295259"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3</w:t>
            </w:r>
          </w:p>
        </w:tc>
      </w:tr>
      <w:tr w:rsidR="00FA5908" w:rsidRPr="00295259" w14:paraId="44C87105" w14:textId="77777777" w:rsidTr="00FA5908">
        <w:tc>
          <w:tcPr>
            <w:tcW w:w="2802" w:type="dxa"/>
            <w:vAlign w:val="center"/>
          </w:tcPr>
          <w:p w14:paraId="39A7B2DB" w14:textId="6A76659C" w:rsidR="00FA5908" w:rsidRPr="00295259" w:rsidRDefault="009654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in_id_t</w:t>
            </w:r>
            <w:proofErr w:type="spellEnd"/>
          </w:p>
        </w:tc>
        <w:tc>
          <w:tcPr>
            <w:tcW w:w="2693" w:type="dxa"/>
            <w:vAlign w:val="center"/>
          </w:tcPr>
          <w:p w14:paraId="71853F98" w14:textId="77777777" w:rsidR="00FA5908" w:rsidRPr="00295259"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sidRPr="00295259">
              <w:rPr>
                <w:rFonts w:ascii="Times" w:eastAsiaTheme="minorEastAsia" w:hAnsi="Times" w:cs="Times"/>
                <w:color w:val="auto"/>
                <w:sz w:val="24"/>
                <w:szCs w:val="24"/>
                <w:lang w:bidi="ar-SA"/>
              </w:rPr>
              <w:t>Varchar</w:t>
            </w:r>
            <w:proofErr w:type="spellEnd"/>
          </w:p>
        </w:tc>
        <w:tc>
          <w:tcPr>
            <w:tcW w:w="3021" w:type="dxa"/>
            <w:vAlign w:val="center"/>
          </w:tcPr>
          <w:p w14:paraId="1FE58FC0" w14:textId="77777777" w:rsidR="00FA5908" w:rsidRPr="00295259"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2</w:t>
            </w:r>
          </w:p>
        </w:tc>
      </w:tr>
      <w:tr w:rsidR="00FA5908" w:rsidRPr="00295259" w14:paraId="27F5D7AB" w14:textId="77777777" w:rsidTr="00FA5908">
        <w:tc>
          <w:tcPr>
            <w:tcW w:w="2802" w:type="dxa"/>
            <w:vAlign w:val="center"/>
          </w:tcPr>
          <w:p w14:paraId="58A4B677" w14:textId="77777777" w:rsidR="00FA5908" w:rsidRPr="00295259"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$expResult1</w:t>
            </w:r>
          </w:p>
        </w:tc>
        <w:tc>
          <w:tcPr>
            <w:tcW w:w="2693" w:type="dxa"/>
            <w:vAlign w:val="center"/>
          </w:tcPr>
          <w:p w14:paraId="41F8D16A" w14:textId="77777777" w:rsidR="00FA5908" w:rsidRPr="00295259"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Array</w:t>
            </w:r>
          </w:p>
        </w:tc>
        <w:tc>
          <w:tcPr>
            <w:tcW w:w="3021" w:type="dxa"/>
            <w:vAlign w:val="center"/>
          </w:tcPr>
          <w:p w14:paraId="0186B5B7" w14:textId="77777777" w:rsidR="00FA5908" w:rsidRPr="00295259"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Null</w:t>
            </w:r>
          </w:p>
        </w:tc>
      </w:tr>
      <w:tr w:rsidR="00FA5908" w:rsidRPr="00295259" w14:paraId="2803B638" w14:textId="77777777" w:rsidTr="00FA5908">
        <w:tc>
          <w:tcPr>
            <w:tcW w:w="2802" w:type="dxa"/>
            <w:vAlign w:val="center"/>
          </w:tcPr>
          <w:p w14:paraId="1D5F78B7" w14:textId="77777777" w:rsidR="00FA5908" w:rsidRPr="00295259"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$expResult2</w:t>
            </w:r>
          </w:p>
        </w:tc>
        <w:tc>
          <w:tcPr>
            <w:tcW w:w="2693" w:type="dxa"/>
            <w:vAlign w:val="center"/>
          </w:tcPr>
          <w:p w14:paraId="72A6CF4B" w14:textId="77777777" w:rsidR="00FA5908" w:rsidRPr="00295259"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 xml:space="preserve">Array </w:t>
            </w:r>
          </w:p>
        </w:tc>
        <w:tc>
          <w:tcPr>
            <w:tcW w:w="3021" w:type="dxa"/>
            <w:vAlign w:val="center"/>
          </w:tcPr>
          <w:p w14:paraId="046B6B65" w14:textId="397D7EA6" w:rsidR="00FA5908" w:rsidRPr="00295259" w:rsidRDefault="00165F21" w:rsidP="007A7C8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New Roman" w:hAnsi="Times New Roman" w:cs="Times New Roman"/>
                <w:color w:val="auto"/>
                <w:sz w:val="24"/>
                <w:szCs w:val="24"/>
                <w:shd w:val="clear" w:color="auto" w:fill="FFFFFF"/>
              </w:rPr>
              <w:t>[</w:t>
            </w:r>
            <w:proofErr w:type="spellStart"/>
            <w:r w:rsidRPr="00295259">
              <w:rPr>
                <w:rFonts w:ascii="Times New Roman" w:hAnsi="Times New Roman" w:cs="Times New Roman"/>
                <w:color w:val="auto"/>
                <w:sz w:val="24"/>
                <w:szCs w:val="24"/>
                <w:shd w:val="clear" w:color="auto" w:fill="FFFFFF"/>
              </w:rPr>
              <w:t>appointmentID</w:t>
            </w:r>
            <w:proofErr w:type="spellEnd"/>
            <w:r w:rsidRPr="00295259">
              <w:rPr>
                <w:rFonts w:ascii="Times New Roman" w:hAnsi="Times New Roman" w:cs="Times New Roman"/>
                <w:color w:val="auto"/>
                <w:sz w:val="24"/>
                <w:szCs w:val="24"/>
                <w:shd w:val="clear" w:color="auto" w:fill="FFFFFF"/>
              </w:rPr>
              <w:t>] =&gt; 2      [</w:t>
            </w:r>
            <w:proofErr w:type="spellStart"/>
            <w:r w:rsidRPr="00295259">
              <w:rPr>
                <w:rFonts w:ascii="Times New Roman" w:hAnsi="Times New Roman" w:cs="Times New Roman"/>
                <w:color w:val="auto"/>
                <w:sz w:val="24"/>
                <w:szCs w:val="24"/>
                <w:shd w:val="clear" w:color="auto" w:fill="FFFFFF"/>
              </w:rPr>
              <w:t>patientID</w:t>
            </w:r>
            <w:proofErr w:type="spellEnd"/>
            <w:r w:rsidR="00965436" w:rsidRPr="00295259">
              <w:rPr>
                <w:rFonts w:ascii="Times New Roman" w:hAnsi="Times New Roman" w:cs="Times New Roman"/>
                <w:color w:val="auto"/>
                <w:sz w:val="24"/>
                <w:szCs w:val="24"/>
                <w:shd w:val="clear" w:color="auto" w:fill="FFFFFF"/>
              </w:rPr>
              <w:t>] =&gt; P002</w:t>
            </w:r>
            <w:r w:rsidRPr="00295259">
              <w:rPr>
                <w:rFonts w:ascii="Times New Roman" w:hAnsi="Times New Roman" w:cs="Times New Roman"/>
                <w:color w:val="auto"/>
                <w:sz w:val="24"/>
                <w:szCs w:val="24"/>
                <w:shd w:val="clear" w:color="auto" w:fill="FFFFFF"/>
              </w:rPr>
              <w:t xml:space="preserve">                    [</w:t>
            </w:r>
            <w:proofErr w:type="spellStart"/>
            <w:r w:rsidR="00965436" w:rsidRPr="00295259">
              <w:rPr>
                <w:rFonts w:ascii="Times New Roman" w:hAnsi="Times New Roman" w:cs="Times New Roman"/>
                <w:color w:val="auto"/>
                <w:sz w:val="24"/>
                <w:szCs w:val="24"/>
                <w:shd w:val="clear" w:color="auto" w:fill="FFFFFF"/>
              </w:rPr>
              <w:t>dentist</w:t>
            </w:r>
            <w:r w:rsidRPr="00295259">
              <w:rPr>
                <w:rFonts w:ascii="Times New Roman" w:hAnsi="Times New Roman" w:cs="Times New Roman"/>
                <w:color w:val="auto"/>
                <w:sz w:val="24"/>
                <w:szCs w:val="24"/>
                <w:shd w:val="clear" w:color="auto" w:fill="FFFFFF"/>
              </w:rPr>
              <w:t>ID</w:t>
            </w:r>
            <w:proofErr w:type="spellEnd"/>
            <w:r w:rsidR="00965436" w:rsidRPr="00295259">
              <w:rPr>
                <w:rFonts w:ascii="Times New Roman" w:hAnsi="Times New Roman" w:cs="Times New Roman"/>
                <w:color w:val="auto"/>
                <w:sz w:val="24"/>
                <w:szCs w:val="24"/>
                <w:shd w:val="clear" w:color="auto" w:fill="FFFFFF"/>
              </w:rPr>
              <w:t>] =&gt; D002</w:t>
            </w:r>
            <w:r w:rsidRPr="00295259">
              <w:rPr>
                <w:rFonts w:ascii="Times New Roman" w:hAnsi="Times New Roman" w:cs="Times New Roman"/>
                <w:color w:val="auto"/>
                <w:sz w:val="24"/>
                <w:szCs w:val="24"/>
                <w:shd w:val="clear" w:color="auto" w:fill="FFFFFF"/>
              </w:rPr>
              <w:t xml:space="preserve">                     [</w:t>
            </w:r>
            <w:proofErr w:type="spellStart"/>
            <w:r w:rsidRPr="00295259">
              <w:rPr>
                <w:rFonts w:ascii="Times New Roman" w:hAnsi="Times New Roman" w:cs="Times New Roman"/>
                <w:color w:val="auto"/>
                <w:sz w:val="24"/>
                <w:szCs w:val="24"/>
                <w:shd w:val="clear" w:color="auto" w:fill="FFFFFF"/>
              </w:rPr>
              <w:t>aDate</w:t>
            </w:r>
            <w:proofErr w:type="spellEnd"/>
            <w:r w:rsidRPr="00295259">
              <w:rPr>
                <w:rFonts w:ascii="Times New Roman" w:hAnsi="Times New Roman" w:cs="Times New Roman"/>
                <w:color w:val="auto"/>
                <w:sz w:val="24"/>
                <w:szCs w:val="24"/>
                <w:shd w:val="clear" w:color="auto" w:fill="FFFFFF"/>
              </w:rPr>
              <w:t xml:space="preserve">] =&gt; </w:t>
            </w:r>
            <w:r w:rsidR="00965436" w:rsidRPr="00295259">
              <w:rPr>
                <w:rFonts w:ascii="Times New Roman" w:hAnsi="Times New Roman" w:cs="Times New Roman"/>
                <w:color w:val="auto"/>
                <w:sz w:val="24"/>
                <w:szCs w:val="24"/>
                <w:shd w:val="clear" w:color="auto" w:fill="FFFFFF"/>
              </w:rPr>
              <w:t xml:space="preserve">2014-08-05 </w:t>
            </w:r>
            <w:r w:rsidRPr="00295259">
              <w:rPr>
                <w:rFonts w:ascii="Times New Roman" w:hAnsi="Times New Roman" w:cs="Times New Roman"/>
                <w:color w:val="auto"/>
                <w:sz w:val="24"/>
                <w:szCs w:val="24"/>
                <w:shd w:val="clear" w:color="auto" w:fill="FFFFFF"/>
              </w:rPr>
              <w:t>[</w:t>
            </w:r>
            <w:proofErr w:type="spellStart"/>
            <w:r w:rsidRPr="00295259">
              <w:rPr>
                <w:rFonts w:ascii="Times New Roman" w:hAnsi="Times New Roman" w:cs="Times New Roman"/>
                <w:color w:val="auto"/>
                <w:sz w:val="24"/>
                <w:szCs w:val="24"/>
                <w:shd w:val="clear" w:color="auto" w:fill="FFFFFF"/>
              </w:rPr>
              <w:t>startTime</w:t>
            </w:r>
            <w:proofErr w:type="spellEnd"/>
            <w:r w:rsidRPr="00295259">
              <w:rPr>
                <w:rFonts w:ascii="Times New Roman" w:hAnsi="Times New Roman" w:cs="Times New Roman"/>
                <w:color w:val="auto"/>
                <w:sz w:val="24"/>
                <w:szCs w:val="24"/>
                <w:shd w:val="clear" w:color="auto" w:fill="FFFFFF"/>
              </w:rPr>
              <w:t xml:space="preserve">] =&gt; </w:t>
            </w:r>
            <w:r w:rsidR="00965436" w:rsidRPr="00295259">
              <w:rPr>
                <w:rFonts w:ascii="Times New Roman" w:hAnsi="Times New Roman" w:cs="Times New Roman"/>
                <w:color w:val="auto"/>
                <w:sz w:val="24"/>
                <w:szCs w:val="24"/>
                <w:shd w:val="clear" w:color="auto" w:fill="FFFFFF"/>
              </w:rPr>
              <w:t xml:space="preserve">13:00:00 </w:t>
            </w:r>
            <w:r w:rsidRPr="00295259">
              <w:rPr>
                <w:rFonts w:ascii="Times New Roman" w:hAnsi="Times New Roman" w:cs="Times New Roman"/>
                <w:color w:val="auto"/>
                <w:sz w:val="24"/>
                <w:szCs w:val="24"/>
                <w:shd w:val="clear" w:color="auto" w:fill="FFFFFF"/>
              </w:rPr>
              <w:t>[</w:t>
            </w:r>
            <w:proofErr w:type="spellStart"/>
            <w:r w:rsidRPr="00295259">
              <w:rPr>
                <w:rFonts w:ascii="Times New Roman" w:hAnsi="Times New Roman" w:cs="Times New Roman"/>
                <w:color w:val="auto"/>
                <w:sz w:val="24"/>
                <w:szCs w:val="24"/>
                <w:shd w:val="clear" w:color="auto" w:fill="FFFFFF"/>
              </w:rPr>
              <w:t>endTime</w:t>
            </w:r>
            <w:proofErr w:type="spellEnd"/>
            <w:r w:rsidRPr="00295259">
              <w:rPr>
                <w:rFonts w:ascii="Times New Roman" w:hAnsi="Times New Roman" w:cs="Times New Roman"/>
                <w:color w:val="auto"/>
                <w:sz w:val="24"/>
                <w:szCs w:val="24"/>
                <w:shd w:val="clear" w:color="auto" w:fill="FFFFFF"/>
              </w:rPr>
              <w:t xml:space="preserve">] =&gt; </w:t>
            </w:r>
            <w:r w:rsidR="00965436" w:rsidRPr="00295259">
              <w:rPr>
                <w:rFonts w:ascii="Times New Roman" w:hAnsi="Times New Roman" w:cs="Times New Roman"/>
                <w:color w:val="auto"/>
                <w:sz w:val="24"/>
                <w:szCs w:val="24"/>
                <w:shd w:val="clear" w:color="auto" w:fill="FFFFFF"/>
              </w:rPr>
              <w:t xml:space="preserve">14:00:00 </w:t>
            </w:r>
            <w:r w:rsidRPr="00295259">
              <w:rPr>
                <w:rFonts w:ascii="Times New Roman" w:hAnsi="Times New Roman" w:cs="Times New Roman"/>
                <w:color w:val="auto"/>
                <w:sz w:val="24"/>
                <w:szCs w:val="24"/>
                <w:shd w:val="clear" w:color="auto" w:fill="FFFFFF"/>
              </w:rPr>
              <w:lastRenderedPageBreak/>
              <w:t xml:space="preserve">[treatment] =&gt; </w:t>
            </w:r>
            <w:r w:rsidR="007A7C81" w:rsidRPr="00295259">
              <w:rPr>
                <w:rFonts w:ascii="Times New Roman" w:hAnsi="Times New Roman" w:cs="Times New Roman"/>
                <w:color w:val="auto"/>
                <w:sz w:val="24"/>
                <w:szCs w:val="24"/>
                <w:shd w:val="clear" w:color="auto" w:fill="FFFFFF"/>
              </w:rPr>
              <w:t>Whitening</w:t>
            </w:r>
            <w:r w:rsidRPr="00295259">
              <w:rPr>
                <w:rFonts w:ascii="Times New Roman" w:hAnsi="Times New Roman" w:cs="Times New Roman"/>
                <w:color w:val="auto"/>
                <w:sz w:val="24"/>
                <w:szCs w:val="24"/>
                <w:shd w:val="clear" w:color="auto" w:fill="FFFFFF"/>
              </w:rPr>
              <w:t xml:space="preserve"> [description] =&gt; </w:t>
            </w:r>
            <w:r w:rsidR="007A7C81" w:rsidRPr="00295259">
              <w:rPr>
                <w:rFonts w:ascii="Times New Roman" w:hAnsi="Times New Roman" w:cs="Times New Roman"/>
                <w:color w:val="auto"/>
                <w:sz w:val="24"/>
                <w:szCs w:val="24"/>
                <w:shd w:val="clear" w:color="auto" w:fill="FFFFFF"/>
              </w:rPr>
              <w:t>1000 baht</w:t>
            </w:r>
            <w:r w:rsidRPr="00295259">
              <w:rPr>
                <w:rFonts w:ascii="Times New Roman" w:hAnsi="Times New Roman" w:cs="Times New Roman"/>
                <w:color w:val="auto"/>
                <w:sz w:val="24"/>
                <w:szCs w:val="24"/>
                <w:shd w:val="clear" w:color="auto" w:fill="FFFFFF"/>
              </w:rPr>
              <w:t xml:space="preserve">   </w:t>
            </w:r>
            <w:r w:rsidR="00A521AD" w:rsidRPr="00295259">
              <w:rPr>
                <w:rFonts w:ascii="Times" w:eastAsiaTheme="minorEastAsia" w:hAnsi="Times" w:cs="Times"/>
                <w:color w:val="auto"/>
                <w:sz w:val="24"/>
                <w:szCs w:val="24"/>
                <w:lang w:bidi="ar-SA"/>
              </w:rPr>
              <w:t>[submit] =&gt; Submit</w:t>
            </w:r>
          </w:p>
        </w:tc>
      </w:tr>
    </w:tbl>
    <w:p w14:paraId="68FD7760" w14:textId="77777777" w:rsidR="00A521AD" w:rsidRPr="00295259" w:rsidRDefault="00A521AD" w:rsidP="00FA5908">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76D551C" w14:textId="77777777" w:rsidR="00FA5908" w:rsidRPr="00295259" w:rsidRDefault="00FA5908" w:rsidP="00FA59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FA5908" w:rsidRPr="00295259" w14:paraId="3F438DA3" w14:textId="77777777" w:rsidTr="00FA5908">
        <w:trPr>
          <w:trHeight w:val="1042"/>
        </w:trPr>
        <w:tc>
          <w:tcPr>
            <w:tcW w:w="493" w:type="dxa"/>
            <w:shd w:val="clear" w:color="auto" w:fill="D9D9D9" w:themeFill="background1" w:themeFillShade="D9"/>
            <w:vAlign w:val="center"/>
          </w:tcPr>
          <w:p w14:paraId="0866C048" w14:textId="77777777" w:rsidR="00FA5908" w:rsidRPr="00295259"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68EB4AF8" w14:textId="77777777" w:rsidR="00FA5908" w:rsidRPr="00295259"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25A7EA81" w14:textId="77777777" w:rsidR="00FA5908" w:rsidRPr="00295259"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35DC2B9C" w14:textId="77777777" w:rsidR="00FA5908" w:rsidRPr="00295259"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5A81C3DB" w14:textId="77777777" w:rsidR="00FA5908" w:rsidRPr="00295259"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Expected</w:t>
            </w:r>
          </w:p>
        </w:tc>
      </w:tr>
      <w:tr w:rsidR="00FA5908" w:rsidRPr="00295259" w14:paraId="588446D7" w14:textId="77777777" w:rsidTr="00FA5908">
        <w:tc>
          <w:tcPr>
            <w:tcW w:w="493" w:type="dxa"/>
            <w:vAlign w:val="center"/>
          </w:tcPr>
          <w:p w14:paraId="1D9D8154" w14:textId="77777777" w:rsidR="00FA5908" w:rsidRPr="00295259"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1</w:t>
            </w:r>
          </w:p>
        </w:tc>
        <w:tc>
          <w:tcPr>
            <w:tcW w:w="3502" w:type="dxa"/>
            <w:vAlign w:val="center"/>
          </w:tcPr>
          <w:p w14:paraId="3E77488F" w14:textId="182AD5CC" w:rsidR="00FA5908" w:rsidRPr="00295259"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Test call appointment</w:t>
            </w:r>
            <w:r w:rsidR="00A521AD" w:rsidRPr="00295259">
              <w:rPr>
                <w:rFonts w:ascii="Times" w:eastAsiaTheme="minorEastAsia" w:hAnsi="Times" w:cs="Times"/>
                <w:color w:val="auto"/>
                <w:sz w:val="24"/>
                <w:szCs w:val="24"/>
                <w:lang w:bidi="ar-SA"/>
              </w:rPr>
              <w:t xml:space="preserve"> edit page with not exist </w:t>
            </w:r>
            <w:proofErr w:type="spellStart"/>
            <w:r w:rsidR="00A521AD" w:rsidRPr="00295259">
              <w:rPr>
                <w:rFonts w:ascii="Times" w:eastAsiaTheme="minorEastAsia" w:hAnsi="Times" w:cs="Times"/>
                <w:color w:val="auto"/>
                <w:sz w:val="24"/>
                <w:szCs w:val="24"/>
                <w:lang w:bidi="ar-SA"/>
              </w:rPr>
              <w:t>dentist</w:t>
            </w:r>
            <w:r w:rsidR="00FA5908" w:rsidRPr="00295259">
              <w:rPr>
                <w:rFonts w:ascii="Times" w:eastAsiaTheme="minorEastAsia" w:hAnsi="Times" w:cs="Times"/>
                <w:color w:val="auto"/>
                <w:sz w:val="24"/>
                <w:szCs w:val="24"/>
                <w:lang w:bidi="ar-SA"/>
              </w:rPr>
              <w:t>ID</w:t>
            </w:r>
            <w:proofErr w:type="spellEnd"/>
          </w:p>
        </w:tc>
        <w:tc>
          <w:tcPr>
            <w:tcW w:w="1677" w:type="dxa"/>
            <w:vAlign w:val="center"/>
          </w:tcPr>
          <w:p w14:paraId="01277603" w14:textId="6D617C3F" w:rsidR="00FA5908" w:rsidRPr="00295259" w:rsidRDefault="007A7C81"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in_id_f</w:t>
            </w:r>
            <w:proofErr w:type="spellEnd"/>
          </w:p>
        </w:tc>
        <w:tc>
          <w:tcPr>
            <w:tcW w:w="1240" w:type="dxa"/>
            <w:vAlign w:val="center"/>
          </w:tcPr>
          <w:p w14:paraId="61E6FF52" w14:textId="64BAAF00" w:rsidR="00FA5908" w:rsidRPr="00295259" w:rsidRDefault="007A7C81"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highlight w:val="yellow"/>
                <w:lang w:bidi="ar-SA"/>
              </w:rPr>
              <w:t>$</w:t>
            </w:r>
            <w:proofErr w:type="spellStart"/>
            <w:r w:rsidRPr="00295259">
              <w:rPr>
                <w:rFonts w:ascii="Times" w:eastAsiaTheme="minorEastAsia" w:hAnsi="Times" w:cs="Times"/>
                <w:color w:val="auto"/>
                <w:sz w:val="24"/>
                <w:szCs w:val="24"/>
                <w:highlight w:val="yellow"/>
                <w:lang w:bidi="ar-SA"/>
              </w:rPr>
              <w:t>in_id_f</w:t>
            </w:r>
            <w:proofErr w:type="spellEnd"/>
            <w:r w:rsidRPr="00295259">
              <w:rPr>
                <w:rFonts w:ascii="Times" w:eastAsiaTheme="minorEastAsia" w:hAnsi="Times" w:cs="Times"/>
                <w:color w:val="auto"/>
                <w:sz w:val="24"/>
                <w:szCs w:val="24"/>
                <w:highlight w:val="yellow"/>
                <w:lang w:bidi="ar-SA"/>
              </w:rPr>
              <w:t xml:space="preserve"> is not in database</w:t>
            </w:r>
          </w:p>
        </w:tc>
        <w:tc>
          <w:tcPr>
            <w:tcW w:w="1604" w:type="dxa"/>
            <w:vAlign w:val="center"/>
          </w:tcPr>
          <w:p w14:paraId="75DDC966" w14:textId="77777777" w:rsidR="00FA5908" w:rsidRPr="00295259"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$expResult1</w:t>
            </w:r>
          </w:p>
        </w:tc>
      </w:tr>
      <w:tr w:rsidR="00FA5908" w:rsidRPr="00295259" w14:paraId="7797FD66" w14:textId="77777777" w:rsidTr="00FA5908">
        <w:tc>
          <w:tcPr>
            <w:tcW w:w="493" w:type="dxa"/>
            <w:vAlign w:val="center"/>
          </w:tcPr>
          <w:p w14:paraId="659E7873" w14:textId="77777777" w:rsidR="00FA5908" w:rsidRPr="00295259"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2</w:t>
            </w:r>
          </w:p>
        </w:tc>
        <w:tc>
          <w:tcPr>
            <w:tcW w:w="3502" w:type="dxa"/>
            <w:vAlign w:val="center"/>
          </w:tcPr>
          <w:p w14:paraId="0B7FC586" w14:textId="77BFEC7D" w:rsidR="00FA5908" w:rsidRPr="00295259"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Test call appointment</w:t>
            </w:r>
            <w:r w:rsidR="00A521AD" w:rsidRPr="00295259">
              <w:rPr>
                <w:rFonts w:ascii="Times" w:eastAsiaTheme="minorEastAsia" w:hAnsi="Times" w:cs="Times"/>
                <w:color w:val="auto"/>
                <w:sz w:val="24"/>
                <w:szCs w:val="24"/>
                <w:lang w:bidi="ar-SA"/>
              </w:rPr>
              <w:t xml:space="preserve"> edit page with  exist </w:t>
            </w:r>
            <w:proofErr w:type="spellStart"/>
            <w:r w:rsidR="00A521AD" w:rsidRPr="00295259">
              <w:rPr>
                <w:rFonts w:ascii="Times" w:eastAsiaTheme="minorEastAsia" w:hAnsi="Times" w:cs="Times"/>
                <w:color w:val="auto"/>
                <w:sz w:val="24"/>
                <w:szCs w:val="24"/>
                <w:lang w:bidi="ar-SA"/>
              </w:rPr>
              <w:t>dentist</w:t>
            </w:r>
            <w:r w:rsidR="00FA5908" w:rsidRPr="00295259">
              <w:rPr>
                <w:rFonts w:ascii="Times" w:eastAsiaTheme="minorEastAsia" w:hAnsi="Times" w:cs="Times"/>
                <w:color w:val="auto"/>
                <w:sz w:val="24"/>
                <w:szCs w:val="24"/>
                <w:lang w:bidi="ar-SA"/>
              </w:rPr>
              <w:t>ID</w:t>
            </w:r>
            <w:proofErr w:type="spellEnd"/>
          </w:p>
        </w:tc>
        <w:tc>
          <w:tcPr>
            <w:tcW w:w="1677" w:type="dxa"/>
            <w:vAlign w:val="center"/>
          </w:tcPr>
          <w:p w14:paraId="3FC94ED1" w14:textId="04D78536" w:rsidR="00FA5908" w:rsidRPr="00295259" w:rsidRDefault="007A7C81"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in_id_t</w:t>
            </w:r>
            <w:proofErr w:type="spellEnd"/>
          </w:p>
        </w:tc>
        <w:tc>
          <w:tcPr>
            <w:tcW w:w="1240" w:type="dxa"/>
            <w:vAlign w:val="center"/>
          </w:tcPr>
          <w:p w14:paraId="28E1770D" w14:textId="3A2D680C" w:rsidR="00FA5908" w:rsidRPr="00295259" w:rsidRDefault="007A7C81"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highlight w:val="yellow"/>
                <w:lang w:bidi="ar-SA"/>
              </w:rPr>
              <w:t>$</w:t>
            </w:r>
            <w:proofErr w:type="spellStart"/>
            <w:r w:rsidRPr="00295259">
              <w:rPr>
                <w:rFonts w:ascii="Times" w:eastAsiaTheme="minorEastAsia" w:hAnsi="Times" w:cs="Times"/>
                <w:color w:val="auto"/>
                <w:sz w:val="24"/>
                <w:szCs w:val="24"/>
                <w:highlight w:val="yellow"/>
                <w:lang w:bidi="ar-SA"/>
              </w:rPr>
              <w:t>in_id_t</w:t>
            </w:r>
            <w:proofErr w:type="spellEnd"/>
            <w:r w:rsidRPr="00295259">
              <w:rPr>
                <w:rFonts w:ascii="Times" w:eastAsiaTheme="minorEastAsia" w:hAnsi="Times" w:cs="Times"/>
                <w:color w:val="auto"/>
                <w:sz w:val="24"/>
                <w:szCs w:val="24"/>
                <w:highlight w:val="yellow"/>
                <w:lang w:bidi="ar-SA"/>
              </w:rPr>
              <w:t xml:space="preserve"> is already in database</w:t>
            </w:r>
          </w:p>
        </w:tc>
        <w:tc>
          <w:tcPr>
            <w:tcW w:w="1604" w:type="dxa"/>
            <w:vAlign w:val="center"/>
          </w:tcPr>
          <w:p w14:paraId="6CA1005E" w14:textId="77777777" w:rsidR="00FA5908" w:rsidRPr="00295259"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$expResult2</w:t>
            </w:r>
          </w:p>
        </w:tc>
      </w:tr>
    </w:tbl>
    <w:p w14:paraId="7AFD58B1" w14:textId="77777777" w:rsidR="007A7C81" w:rsidRPr="00295259" w:rsidRDefault="007A7C81" w:rsidP="00FE50CD">
      <w:pPr>
        <w:pStyle w:val="Heading3"/>
        <w:rPr>
          <w:rFonts w:ascii="Times New Roman" w:eastAsiaTheme="minorEastAsia" w:hAnsi="Times New Roman" w:cs="Times New Roman"/>
          <w:color w:val="auto"/>
          <w:sz w:val="24"/>
          <w:szCs w:val="24"/>
          <w:lang w:bidi="ar-SA"/>
        </w:rPr>
      </w:pPr>
    </w:p>
    <w:p w14:paraId="1CE11796" w14:textId="674403CA" w:rsidR="00AD5552" w:rsidRPr="00295259" w:rsidRDefault="00E7685F" w:rsidP="00FE50CD">
      <w:pPr>
        <w:pStyle w:val="Heading3"/>
        <w:rPr>
          <w:rFonts w:ascii="Times New Roman" w:eastAsiaTheme="minorEastAsia" w:hAnsi="Times New Roman" w:cs="Times New Roman"/>
          <w:color w:val="auto"/>
          <w:sz w:val="24"/>
          <w:szCs w:val="24"/>
          <w:lang w:bidi="ar-SA"/>
        </w:rPr>
      </w:pPr>
      <w:bookmarkStart w:id="182" w:name="_Toc394490892"/>
      <w:r w:rsidRPr="00295259">
        <w:rPr>
          <w:rFonts w:ascii="Times New Roman" w:eastAsiaTheme="minorEastAsia" w:hAnsi="Times New Roman" w:cs="Times New Roman"/>
          <w:color w:val="auto"/>
          <w:sz w:val="24"/>
          <w:szCs w:val="24"/>
          <w:lang w:bidi="ar-SA"/>
        </w:rPr>
        <w:t xml:space="preserve">Unit Test Case 17 (UTC-17): </w:t>
      </w:r>
      <w:proofErr w:type="spellStart"/>
      <w:r w:rsidR="00AD5552" w:rsidRPr="00295259">
        <w:rPr>
          <w:rFonts w:ascii="Times New Roman" w:eastAsiaTheme="minorEastAsia" w:hAnsi="Times New Roman" w:cs="Times New Roman"/>
          <w:color w:val="auto"/>
          <w:sz w:val="24"/>
          <w:szCs w:val="24"/>
          <w:lang w:bidi="ar-SA"/>
        </w:rPr>
        <w:t>testapp_</w:t>
      </w:r>
      <w:proofErr w:type="gramStart"/>
      <w:r w:rsidR="00AD5552" w:rsidRPr="00295259">
        <w:rPr>
          <w:rFonts w:ascii="Times New Roman" w:eastAsiaTheme="minorEastAsia" w:hAnsi="Times New Roman" w:cs="Times New Roman"/>
          <w:color w:val="auto"/>
          <w:sz w:val="24"/>
          <w:szCs w:val="24"/>
          <w:lang w:bidi="ar-SA"/>
        </w:rPr>
        <w:t>delete</w:t>
      </w:r>
      <w:proofErr w:type="spellEnd"/>
      <w:r w:rsidR="00AD5552" w:rsidRPr="00295259">
        <w:rPr>
          <w:rFonts w:ascii="Times New Roman" w:eastAsiaTheme="minorEastAsia" w:hAnsi="Times New Roman" w:cs="Times New Roman"/>
          <w:color w:val="auto"/>
          <w:sz w:val="24"/>
          <w:szCs w:val="24"/>
          <w:lang w:bidi="ar-SA"/>
        </w:rPr>
        <w:t>()</w:t>
      </w:r>
      <w:bookmarkEnd w:id="182"/>
      <w:proofErr w:type="gramEnd"/>
    </w:p>
    <w:p w14:paraId="02528DC4" w14:textId="77777777" w:rsidR="00AD5552" w:rsidRPr="00295259" w:rsidRDefault="00AD5552" w:rsidP="00AD555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p w14:paraId="34155B7D" w14:textId="6BE2705C" w:rsidR="00AD5552" w:rsidRPr="00295259" w:rsidRDefault="00AD5552" w:rsidP="00AD5552">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b/>
        <w:t xml:space="preserve">Test function for delete appointment from database by input </w:t>
      </w:r>
      <w:proofErr w:type="spellStart"/>
      <w:proofErr w:type="gramStart"/>
      <w:r w:rsidRPr="00295259">
        <w:rPr>
          <w:rFonts w:ascii="Times" w:eastAsiaTheme="minorEastAsia" w:hAnsi="Times" w:cs="Times"/>
          <w:color w:val="auto"/>
          <w:sz w:val="24"/>
          <w:szCs w:val="24"/>
          <w:lang w:bidi="ar-SA"/>
        </w:rPr>
        <w:t>appointmentID</w:t>
      </w:r>
      <w:proofErr w:type="spellEnd"/>
      <w:r w:rsidR="00A521AD" w:rsidRPr="00295259">
        <w:rPr>
          <w:rFonts w:ascii="Times" w:eastAsiaTheme="minorEastAsia" w:hAnsi="Times" w:cs="Times"/>
          <w:color w:val="auto"/>
          <w:sz w:val="24"/>
          <w:szCs w:val="24"/>
          <w:lang w:bidi="ar-SA"/>
        </w:rPr>
        <w:t xml:space="preserve"> :</w:t>
      </w:r>
      <w:proofErr w:type="gramEnd"/>
      <w:r w:rsidR="00A521AD" w:rsidRPr="00295259">
        <w:rPr>
          <w:rFonts w:ascii="Times" w:eastAsiaTheme="minorEastAsia" w:hAnsi="Times" w:cs="Times"/>
          <w:color w:val="auto"/>
          <w:sz w:val="24"/>
          <w:szCs w:val="24"/>
          <w:lang w:bidi="ar-SA"/>
        </w:rPr>
        <w:t xml:space="preserve"> </w:t>
      </w:r>
      <w:r w:rsidR="00A521AD" w:rsidRPr="00295259">
        <w:rPr>
          <w:rFonts w:ascii="Times" w:eastAsiaTheme="minorEastAsia" w:hAnsi="Times" w:cs="Times"/>
          <w:color w:val="auto"/>
          <w:sz w:val="24"/>
          <w:szCs w:val="24"/>
          <w:highlight w:val="yellow"/>
          <w:lang w:bidi="ar-SA"/>
        </w:rPr>
        <w:t xml:space="preserve">public function </w:t>
      </w:r>
      <w:proofErr w:type="spellStart"/>
      <w:r w:rsidR="00A521AD" w:rsidRPr="00295259">
        <w:rPr>
          <w:rFonts w:ascii="Times" w:eastAsiaTheme="minorEastAsia" w:hAnsi="Times" w:cs="Times"/>
          <w:color w:val="auto"/>
          <w:sz w:val="24"/>
          <w:szCs w:val="24"/>
          <w:highlight w:val="yellow"/>
          <w:lang w:bidi="ar-SA"/>
        </w:rPr>
        <w:t>app_delete</w:t>
      </w:r>
      <w:proofErr w:type="spellEnd"/>
      <w:r w:rsidR="00A521AD" w:rsidRPr="00295259">
        <w:rPr>
          <w:rFonts w:ascii="Times" w:eastAsiaTheme="minorEastAsia" w:hAnsi="Times" w:cs="Times"/>
          <w:color w:val="auto"/>
          <w:sz w:val="24"/>
          <w:szCs w:val="24"/>
          <w:highlight w:val="yellow"/>
          <w:lang w:bidi="ar-SA"/>
        </w:rPr>
        <w:t>($</w:t>
      </w:r>
      <w:proofErr w:type="spellStart"/>
      <w:r w:rsidR="00A521AD" w:rsidRPr="00295259">
        <w:rPr>
          <w:rFonts w:ascii="Times" w:eastAsiaTheme="minorEastAsia" w:hAnsi="Times" w:cs="Times"/>
          <w:color w:val="auto"/>
          <w:sz w:val="24"/>
          <w:szCs w:val="24"/>
          <w:highlight w:val="yellow"/>
          <w:lang w:bidi="ar-SA"/>
        </w:rPr>
        <w:t>appointmentID</w:t>
      </w:r>
      <w:proofErr w:type="spellEnd"/>
      <w:r w:rsidR="00A521AD" w:rsidRPr="00295259">
        <w:rPr>
          <w:rFonts w:ascii="Times" w:eastAsiaTheme="minorEastAsia" w:hAnsi="Times" w:cs="Times"/>
          <w:color w:val="auto"/>
          <w:sz w:val="24"/>
          <w:szCs w:val="24"/>
          <w:highlight w:val="yellow"/>
          <w:lang w:bidi="ar-SA"/>
        </w:rPr>
        <w:t>)</w:t>
      </w:r>
    </w:p>
    <w:p w14:paraId="3263A899" w14:textId="6EAED6E7" w:rsidR="00AD5552" w:rsidRPr="00295259" w:rsidRDefault="00AD5552" w:rsidP="00AD555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Data:</w:t>
      </w:r>
      <w:r w:rsidR="003B5C24" w:rsidRPr="00295259">
        <w:rPr>
          <w:rFonts w:ascii="Times" w:eastAsiaTheme="minorEastAsia" w:hAnsi="Times" w:cs="Times"/>
          <w:b/>
          <w:bCs/>
          <w:color w:val="auto"/>
          <w:sz w:val="24"/>
          <w:szCs w:val="24"/>
          <w:lang w:bidi="ar-SA"/>
        </w:rPr>
        <w:t xml:space="preserve"> Refer to </w:t>
      </w:r>
      <w:proofErr w:type="gramStart"/>
      <w:r w:rsidR="003B5C24" w:rsidRPr="00295259">
        <w:rPr>
          <w:rFonts w:ascii="Times" w:eastAsiaTheme="minorEastAsia" w:hAnsi="Times" w:cs="Times"/>
          <w:b/>
          <w:bCs/>
          <w:color w:val="auto"/>
          <w:sz w:val="24"/>
          <w:szCs w:val="24"/>
          <w:lang w:bidi="ar-SA"/>
        </w:rPr>
        <w:t>Appendix(</w:t>
      </w:r>
      <w:proofErr w:type="gramEnd"/>
      <w:r w:rsidR="003B5C24" w:rsidRPr="00295259">
        <w:rPr>
          <w:rFonts w:ascii="Times" w:eastAsiaTheme="minorEastAsia" w:hAnsi="Times" w:cs="Times"/>
          <w:b/>
          <w:bCs/>
          <w:color w:val="auto"/>
          <w:sz w:val="24"/>
          <w:szCs w:val="24"/>
          <w:lang w:bidi="ar-SA"/>
        </w:rPr>
        <w:t>p.68) for test data</w:t>
      </w:r>
    </w:p>
    <w:tbl>
      <w:tblPr>
        <w:tblStyle w:val="TableGrid"/>
        <w:tblW w:w="0" w:type="auto"/>
        <w:tblLook w:val="04A0" w:firstRow="1" w:lastRow="0" w:firstColumn="1" w:lastColumn="0" w:noHBand="0" w:noVBand="1"/>
      </w:tblPr>
      <w:tblGrid>
        <w:gridCol w:w="2802"/>
        <w:gridCol w:w="3118"/>
        <w:gridCol w:w="2596"/>
      </w:tblGrid>
      <w:tr w:rsidR="00AD5552" w:rsidRPr="00295259" w14:paraId="77B82099" w14:textId="77777777" w:rsidTr="00696458">
        <w:tc>
          <w:tcPr>
            <w:tcW w:w="2802" w:type="dxa"/>
            <w:shd w:val="clear" w:color="auto" w:fill="D9D9D9" w:themeFill="background1" w:themeFillShade="D9"/>
            <w:vAlign w:val="center"/>
          </w:tcPr>
          <w:p w14:paraId="3447CC6D" w14:textId="77777777" w:rsidR="00AD5552" w:rsidRPr="00295259"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Parameter name</w:t>
            </w:r>
          </w:p>
        </w:tc>
        <w:tc>
          <w:tcPr>
            <w:tcW w:w="3118" w:type="dxa"/>
            <w:shd w:val="clear" w:color="auto" w:fill="D9D9D9" w:themeFill="background1" w:themeFillShade="D9"/>
            <w:vAlign w:val="center"/>
          </w:tcPr>
          <w:p w14:paraId="417A3914" w14:textId="77777777" w:rsidR="00AD5552" w:rsidRPr="00295259"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Parameter type</w:t>
            </w:r>
          </w:p>
        </w:tc>
        <w:tc>
          <w:tcPr>
            <w:tcW w:w="2596" w:type="dxa"/>
            <w:shd w:val="clear" w:color="auto" w:fill="D9D9D9" w:themeFill="background1" w:themeFillShade="D9"/>
            <w:vAlign w:val="center"/>
          </w:tcPr>
          <w:p w14:paraId="08EC990C" w14:textId="77777777" w:rsidR="00AD5552" w:rsidRPr="00295259"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Value</w:t>
            </w:r>
          </w:p>
        </w:tc>
      </w:tr>
      <w:tr w:rsidR="00AD5552" w:rsidRPr="00295259" w14:paraId="02ACCA1B" w14:textId="77777777" w:rsidTr="00696458">
        <w:tc>
          <w:tcPr>
            <w:tcW w:w="2802" w:type="dxa"/>
            <w:vAlign w:val="center"/>
          </w:tcPr>
          <w:p w14:paraId="6DC7731B" w14:textId="12240DF8" w:rsidR="00AD5552" w:rsidRPr="00295259" w:rsidRDefault="007A7C81"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in_id_f</w:t>
            </w:r>
            <w:proofErr w:type="spellEnd"/>
          </w:p>
        </w:tc>
        <w:tc>
          <w:tcPr>
            <w:tcW w:w="3118" w:type="dxa"/>
            <w:vAlign w:val="center"/>
          </w:tcPr>
          <w:p w14:paraId="1797D7CF" w14:textId="77777777" w:rsidR="00AD5552" w:rsidRPr="00295259"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sidRPr="00295259">
              <w:rPr>
                <w:rFonts w:ascii="Times" w:eastAsiaTheme="minorEastAsia" w:hAnsi="Times" w:cs="Times"/>
                <w:color w:val="auto"/>
                <w:sz w:val="24"/>
                <w:szCs w:val="24"/>
                <w:lang w:bidi="ar-SA"/>
              </w:rPr>
              <w:t>Varchar</w:t>
            </w:r>
            <w:proofErr w:type="spellEnd"/>
          </w:p>
        </w:tc>
        <w:tc>
          <w:tcPr>
            <w:tcW w:w="2596" w:type="dxa"/>
            <w:vAlign w:val="center"/>
          </w:tcPr>
          <w:p w14:paraId="373EE390" w14:textId="0ECA8498" w:rsidR="00AD5552" w:rsidRPr="00295259" w:rsidRDefault="007A7C81"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0</w:t>
            </w:r>
          </w:p>
        </w:tc>
      </w:tr>
      <w:tr w:rsidR="00AD5552" w:rsidRPr="00295259" w14:paraId="6AB0D8A0" w14:textId="77777777" w:rsidTr="00696458">
        <w:tc>
          <w:tcPr>
            <w:tcW w:w="2802" w:type="dxa"/>
            <w:vAlign w:val="center"/>
          </w:tcPr>
          <w:p w14:paraId="39D22987" w14:textId="26D18D1D" w:rsidR="00AD5552" w:rsidRPr="00295259" w:rsidRDefault="007A7C81"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in_id_t</w:t>
            </w:r>
            <w:proofErr w:type="spellEnd"/>
          </w:p>
        </w:tc>
        <w:tc>
          <w:tcPr>
            <w:tcW w:w="3118" w:type="dxa"/>
            <w:vAlign w:val="center"/>
          </w:tcPr>
          <w:p w14:paraId="4E8FF0F8" w14:textId="77777777" w:rsidR="00AD5552" w:rsidRPr="00295259"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sidRPr="00295259">
              <w:rPr>
                <w:rFonts w:ascii="Times" w:eastAsiaTheme="minorEastAsia" w:hAnsi="Times" w:cs="Times"/>
                <w:color w:val="auto"/>
                <w:sz w:val="24"/>
                <w:szCs w:val="24"/>
                <w:lang w:bidi="ar-SA"/>
              </w:rPr>
              <w:t>Varchar</w:t>
            </w:r>
            <w:proofErr w:type="spellEnd"/>
          </w:p>
        </w:tc>
        <w:tc>
          <w:tcPr>
            <w:tcW w:w="2596" w:type="dxa"/>
            <w:vAlign w:val="center"/>
          </w:tcPr>
          <w:p w14:paraId="031C2B2C" w14:textId="155F57A6" w:rsidR="00AD5552" w:rsidRPr="00295259" w:rsidRDefault="007A7C81"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3</w:t>
            </w:r>
          </w:p>
        </w:tc>
      </w:tr>
    </w:tbl>
    <w:p w14:paraId="6E69668B" w14:textId="77777777" w:rsidR="00AD5552" w:rsidRPr="00295259" w:rsidRDefault="00AD5552" w:rsidP="00AD555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AD5552" w:rsidRPr="00295259" w14:paraId="144D6B8B" w14:textId="77777777" w:rsidTr="00696458">
        <w:trPr>
          <w:trHeight w:val="1042"/>
        </w:trPr>
        <w:tc>
          <w:tcPr>
            <w:tcW w:w="493" w:type="dxa"/>
            <w:shd w:val="clear" w:color="auto" w:fill="D9D9D9" w:themeFill="background1" w:themeFillShade="D9"/>
            <w:vAlign w:val="center"/>
          </w:tcPr>
          <w:p w14:paraId="5C8FE7F1" w14:textId="77777777" w:rsidR="00AD5552" w:rsidRPr="00295259"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17C1F5B9" w14:textId="77777777" w:rsidR="00AD5552" w:rsidRPr="00295259"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06FC86A3" w14:textId="77777777" w:rsidR="00AD5552" w:rsidRPr="00295259"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20C5D92F" w14:textId="77777777" w:rsidR="00AD5552" w:rsidRPr="00295259"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61299BDE" w14:textId="77777777" w:rsidR="00AD5552" w:rsidRPr="00295259"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Expected</w:t>
            </w:r>
          </w:p>
        </w:tc>
      </w:tr>
      <w:tr w:rsidR="00AD5552" w:rsidRPr="00295259" w14:paraId="117FD562" w14:textId="77777777" w:rsidTr="00696458">
        <w:tc>
          <w:tcPr>
            <w:tcW w:w="493" w:type="dxa"/>
            <w:vAlign w:val="center"/>
          </w:tcPr>
          <w:p w14:paraId="79236971" w14:textId="77777777" w:rsidR="00AD5552" w:rsidRPr="00295259"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1</w:t>
            </w:r>
          </w:p>
        </w:tc>
        <w:tc>
          <w:tcPr>
            <w:tcW w:w="3502" w:type="dxa"/>
            <w:vAlign w:val="center"/>
          </w:tcPr>
          <w:p w14:paraId="5E910BDC" w14:textId="77777777" w:rsidR="00AD5552" w:rsidRPr="00295259" w:rsidRDefault="00AD5552" w:rsidP="008338CC">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 xml:space="preserve">Test delete </w:t>
            </w:r>
            <w:r w:rsidR="008338CC" w:rsidRPr="00295259">
              <w:rPr>
                <w:rFonts w:ascii="Times" w:eastAsiaTheme="minorEastAsia" w:hAnsi="Times" w:cs="Times"/>
                <w:color w:val="auto"/>
                <w:sz w:val="24"/>
                <w:szCs w:val="24"/>
                <w:lang w:bidi="ar-SA"/>
              </w:rPr>
              <w:t>appointment</w:t>
            </w:r>
            <w:r w:rsidRPr="00295259">
              <w:rPr>
                <w:rFonts w:ascii="Times" w:eastAsiaTheme="minorEastAsia" w:hAnsi="Times" w:cs="Times"/>
                <w:color w:val="auto"/>
                <w:sz w:val="24"/>
                <w:szCs w:val="24"/>
                <w:lang w:bidi="ar-SA"/>
              </w:rPr>
              <w:t xml:space="preserve"> from database with no </w:t>
            </w:r>
            <w:r w:rsidR="008338CC" w:rsidRPr="00295259">
              <w:rPr>
                <w:rFonts w:ascii="Times" w:eastAsiaTheme="minorEastAsia" w:hAnsi="Times" w:cs="Times"/>
                <w:color w:val="auto"/>
                <w:sz w:val="24"/>
                <w:szCs w:val="24"/>
                <w:lang w:bidi="ar-SA"/>
              </w:rPr>
              <w:t xml:space="preserve">appointment </w:t>
            </w:r>
            <w:r w:rsidRPr="00295259">
              <w:rPr>
                <w:rFonts w:ascii="Times" w:eastAsiaTheme="minorEastAsia" w:hAnsi="Times" w:cs="Times"/>
                <w:color w:val="auto"/>
                <w:sz w:val="24"/>
                <w:szCs w:val="24"/>
                <w:lang w:bidi="ar-SA"/>
              </w:rPr>
              <w:t>ID</w:t>
            </w:r>
          </w:p>
        </w:tc>
        <w:tc>
          <w:tcPr>
            <w:tcW w:w="1677" w:type="dxa"/>
            <w:vAlign w:val="center"/>
          </w:tcPr>
          <w:p w14:paraId="7D80E1D7" w14:textId="12B15649" w:rsidR="00AD5552" w:rsidRPr="00295259" w:rsidRDefault="007A7C81"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in_id_f</w:t>
            </w:r>
            <w:proofErr w:type="spellEnd"/>
          </w:p>
        </w:tc>
        <w:tc>
          <w:tcPr>
            <w:tcW w:w="1240" w:type="dxa"/>
            <w:vAlign w:val="center"/>
          </w:tcPr>
          <w:p w14:paraId="5464FD06" w14:textId="24557FEE" w:rsidR="00AD5552" w:rsidRPr="00295259" w:rsidRDefault="007A7C81"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highlight w:val="yellow"/>
                <w:lang w:bidi="ar-SA"/>
              </w:rPr>
              <w:t>$</w:t>
            </w:r>
            <w:proofErr w:type="spellStart"/>
            <w:r w:rsidRPr="00295259">
              <w:rPr>
                <w:rFonts w:ascii="Times" w:eastAsiaTheme="minorEastAsia" w:hAnsi="Times" w:cs="Times"/>
                <w:color w:val="auto"/>
                <w:sz w:val="24"/>
                <w:szCs w:val="24"/>
                <w:highlight w:val="yellow"/>
                <w:lang w:bidi="ar-SA"/>
              </w:rPr>
              <w:t>in_id_f</w:t>
            </w:r>
            <w:proofErr w:type="spellEnd"/>
            <w:r w:rsidRPr="00295259">
              <w:rPr>
                <w:rFonts w:ascii="Times" w:eastAsiaTheme="minorEastAsia" w:hAnsi="Times" w:cs="Times"/>
                <w:color w:val="auto"/>
                <w:sz w:val="24"/>
                <w:szCs w:val="24"/>
                <w:highlight w:val="yellow"/>
                <w:lang w:bidi="ar-SA"/>
              </w:rPr>
              <w:t xml:space="preserve"> is not in database</w:t>
            </w:r>
          </w:p>
        </w:tc>
        <w:tc>
          <w:tcPr>
            <w:tcW w:w="1604" w:type="dxa"/>
            <w:vAlign w:val="center"/>
          </w:tcPr>
          <w:p w14:paraId="414BBC33" w14:textId="77777777" w:rsidR="00AD5552" w:rsidRPr="00295259" w:rsidRDefault="00AD555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false</w:t>
            </w:r>
          </w:p>
        </w:tc>
      </w:tr>
      <w:tr w:rsidR="00AD5552" w:rsidRPr="00295259" w14:paraId="6D7A8234" w14:textId="77777777" w:rsidTr="00696458">
        <w:tc>
          <w:tcPr>
            <w:tcW w:w="493" w:type="dxa"/>
            <w:vAlign w:val="center"/>
          </w:tcPr>
          <w:p w14:paraId="7029D6CF" w14:textId="77777777" w:rsidR="00AD5552" w:rsidRPr="00295259"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2</w:t>
            </w:r>
          </w:p>
        </w:tc>
        <w:tc>
          <w:tcPr>
            <w:tcW w:w="3502" w:type="dxa"/>
            <w:vAlign w:val="center"/>
          </w:tcPr>
          <w:p w14:paraId="1022A49C" w14:textId="77777777" w:rsidR="00AD5552" w:rsidRPr="00295259"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 xml:space="preserve">Test delete </w:t>
            </w:r>
            <w:r w:rsidR="008338CC" w:rsidRPr="00295259">
              <w:rPr>
                <w:rFonts w:ascii="Times" w:eastAsiaTheme="minorEastAsia" w:hAnsi="Times" w:cs="Times"/>
                <w:color w:val="auto"/>
                <w:sz w:val="24"/>
                <w:szCs w:val="24"/>
                <w:lang w:bidi="ar-SA"/>
              </w:rPr>
              <w:t>appointment</w:t>
            </w:r>
            <w:r w:rsidRPr="00295259">
              <w:rPr>
                <w:rFonts w:ascii="Times" w:eastAsiaTheme="minorEastAsia" w:hAnsi="Times" w:cs="Times"/>
                <w:color w:val="auto"/>
                <w:sz w:val="24"/>
                <w:szCs w:val="24"/>
                <w:lang w:bidi="ar-SA"/>
              </w:rPr>
              <w:t xml:space="preserve"> from database with </w:t>
            </w:r>
            <w:r w:rsidR="008338CC" w:rsidRPr="00295259">
              <w:rPr>
                <w:rFonts w:ascii="Times" w:eastAsiaTheme="minorEastAsia" w:hAnsi="Times" w:cs="Times"/>
                <w:color w:val="auto"/>
                <w:sz w:val="24"/>
                <w:szCs w:val="24"/>
                <w:lang w:bidi="ar-SA"/>
              </w:rPr>
              <w:t xml:space="preserve">appointment </w:t>
            </w:r>
            <w:r w:rsidRPr="00295259">
              <w:rPr>
                <w:rFonts w:ascii="Times" w:eastAsiaTheme="minorEastAsia" w:hAnsi="Times" w:cs="Times"/>
                <w:color w:val="auto"/>
                <w:sz w:val="24"/>
                <w:szCs w:val="24"/>
                <w:lang w:bidi="ar-SA"/>
              </w:rPr>
              <w:t>ID</w:t>
            </w:r>
          </w:p>
        </w:tc>
        <w:tc>
          <w:tcPr>
            <w:tcW w:w="1677" w:type="dxa"/>
            <w:vAlign w:val="center"/>
          </w:tcPr>
          <w:p w14:paraId="1C11AD3F" w14:textId="74C323ED" w:rsidR="00AD5552" w:rsidRPr="00295259" w:rsidRDefault="007A7C81"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in_id_t</w:t>
            </w:r>
            <w:proofErr w:type="spellEnd"/>
          </w:p>
        </w:tc>
        <w:tc>
          <w:tcPr>
            <w:tcW w:w="1240" w:type="dxa"/>
            <w:vAlign w:val="center"/>
          </w:tcPr>
          <w:p w14:paraId="6D3002AE" w14:textId="347FF962" w:rsidR="00AD5552" w:rsidRPr="00295259" w:rsidRDefault="007A7C81"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highlight w:val="yellow"/>
                <w:lang w:bidi="ar-SA"/>
              </w:rPr>
              <w:t>$</w:t>
            </w:r>
            <w:proofErr w:type="spellStart"/>
            <w:r w:rsidRPr="00295259">
              <w:rPr>
                <w:rFonts w:ascii="Times" w:eastAsiaTheme="minorEastAsia" w:hAnsi="Times" w:cs="Times"/>
                <w:color w:val="auto"/>
                <w:sz w:val="24"/>
                <w:szCs w:val="24"/>
                <w:highlight w:val="yellow"/>
                <w:lang w:bidi="ar-SA"/>
              </w:rPr>
              <w:t>in_id_t</w:t>
            </w:r>
            <w:proofErr w:type="spellEnd"/>
            <w:r w:rsidRPr="00295259">
              <w:rPr>
                <w:rFonts w:ascii="Times" w:eastAsiaTheme="minorEastAsia" w:hAnsi="Times" w:cs="Times"/>
                <w:color w:val="auto"/>
                <w:sz w:val="24"/>
                <w:szCs w:val="24"/>
                <w:highlight w:val="yellow"/>
                <w:lang w:bidi="ar-SA"/>
              </w:rPr>
              <w:t xml:space="preserve"> is already in database</w:t>
            </w:r>
          </w:p>
        </w:tc>
        <w:tc>
          <w:tcPr>
            <w:tcW w:w="1604" w:type="dxa"/>
            <w:vAlign w:val="center"/>
          </w:tcPr>
          <w:p w14:paraId="65E3C146" w14:textId="77777777" w:rsidR="00AD5552" w:rsidRPr="00295259" w:rsidRDefault="00AD555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true</w:t>
            </w:r>
          </w:p>
        </w:tc>
      </w:tr>
    </w:tbl>
    <w:p w14:paraId="6A74B7B6" w14:textId="77777777" w:rsidR="007D15AB" w:rsidRPr="00295259" w:rsidRDefault="00E7685F" w:rsidP="00FE50CD">
      <w:pPr>
        <w:pStyle w:val="Heading3"/>
        <w:rPr>
          <w:rFonts w:ascii="Times New Roman" w:eastAsiaTheme="minorEastAsia" w:hAnsi="Times New Roman" w:cs="Times New Roman"/>
          <w:color w:val="auto"/>
          <w:sz w:val="24"/>
          <w:szCs w:val="24"/>
          <w:lang w:bidi="ar-SA"/>
        </w:rPr>
      </w:pPr>
      <w:bookmarkStart w:id="183" w:name="_Toc394490893"/>
      <w:r w:rsidRPr="00295259">
        <w:rPr>
          <w:rFonts w:ascii="Times New Roman" w:eastAsiaTheme="minorEastAsia" w:hAnsi="Times New Roman" w:cs="Times New Roman"/>
          <w:color w:val="auto"/>
          <w:sz w:val="24"/>
          <w:szCs w:val="24"/>
          <w:lang w:bidi="ar-SA"/>
        </w:rPr>
        <w:lastRenderedPageBreak/>
        <w:t xml:space="preserve">Unit Test </w:t>
      </w:r>
      <w:r w:rsidR="002F204D" w:rsidRPr="00295259">
        <w:rPr>
          <w:rFonts w:ascii="Times New Roman" w:eastAsiaTheme="minorEastAsia" w:hAnsi="Times New Roman" w:cs="Times New Roman"/>
          <w:color w:val="auto"/>
          <w:sz w:val="24"/>
          <w:szCs w:val="24"/>
          <w:lang w:bidi="ar-SA"/>
        </w:rPr>
        <w:t>Case 18 (UTC-18</w:t>
      </w:r>
      <w:r w:rsidRPr="00295259">
        <w:rPr>
          <w:rFonts w:ascii="Times New Roman" w:eastAsiaTheme="minorEastAsia" w:hAnsi="Times New Roman" w:cs="Times New Roman"/>
          <w:color w:val="auto"/>
          <w:sz w:val="24"/>
          <w:szCs w:val="24"/>
          <w:lang w:bidi="ar-SA"/>
        </w:rPr>
        <w:t xml:space="preserve">): </w:t>
      </w:r>
      <w:proofErr w:type="spellStart"/>
      <w:proofErr w:type="gramStart"/>
      <w:r w:rsidR="007D15AB" w:rsidRPr="00295259">
        <w:rPr>
          <w:rFonts w:ascii="Times New Roman" w:eastAsiaTheme="minorEastAsia" w:hAnsi="Times New Roman" w:cs="Times New Roman"/>
          <w:color w:val="auto"/>
          <w:sz w:val="24"/>
          <w:szCs w:val="24"/>
          <w:lang w:bidi="ar-SA"/>
        </w:rPr>
        <w:t>testPatientCalendar</w:t>
      </w:r>
      <w:proofErr w:type="spellEnd"/>
      <w:r w:rsidR="007D15AB" w:rsidRPr="00295259">
        <w:rPr>
          <w:rFonts w:ascii="Times New Roman" w:eastAsiaTheme="minorEastAsia" w:hAnsi="Times New Roman" w:cs="Times New Roman"/>
          <w:color w:val="auto"/>
          <w:sz w:val="24"/>
          <w:szCs w:val="24"/>
          <w:lang w:bidi="ar-SA"/>
        </w:rPr>
        <w:t>()</w:t>
      </w:r>
      <w:bookmarkEnd w:id="183"/>
      <w:proofErr w:type="gramEnd"/>
    </w:p>
    <w:p w14:paraId="1AB8AEAA" w14:textId="77777777" w:rsidR="007D15AB" w:rsidRPr="00295259" w:rsidRDefault="007D15AB" w:rsidP="007D15A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p w14:paraId="3A1178AA" w14:textId="65D2A447" w:rsidR="007D15AB" w:rsidRPr="00295259" w:rsidRDefault="007D15AB" w:rsidP="007D15A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b/>
        <w:t xml:space="preserve">Test </w:t>
      </w:r>
      <w:r w:rsidR="0070062C" w:rsidRPr="00295259">
        <w:rPr>
          <w:rFonts w:ascii="Times" w:eastAsiaTheme="minorEastAsia" w:hAnsi="Times" w:cs="Times"/>
          <w:color w:val="auto"/>
          <w:sz w:val="24"/>
          <w:szCs w:val="24"/>
          <w:lang w:bidi="ar-SA"/>
        </w:rPr>
        <w:t xml:space="preserve">view patients’ </w:t>
      </w:r>
      <w:r w:rsidRPr="00295259">
        <w:rPr>
          <w:rFonts w:ascii="Times" w:eastAsiaTheme="minorEastAsia" w:hAnsi="Times" w:cs="Times"/>
          <w:color w:val="auto"/>
          <w:sz w:val="24"/>
          <w:szCs w:val="24"/>
          <w:lang w:bidi="ar-SA"/>
        </w:rPr>
        <w:t>appointment function</w:t>
      </w:r>
      <w:r w:rsidR="0070062C" w:rsidRPr="00295259">
        <w:rPr>
          <w:rFonts w:ascii="Times" w:eastAsiaTheme="minorEastAsia" w:hAnsi="Times" w:cs="Times"/>
          <w:color w:val="auto"/>
          <w:sz w:val="24"/>
          <w:szCs w:val="24"/>
          <w:lang w:bidi="ar-SA"/>
        </w:rPr>
        <w:t xml:space="preserve"> with specific </w:t>
      </w:r>
      <w:proofErr w:type="spellStart"/>
      <w:r w:rsidR="0070062C" w:rsidRPr="00295259">
        <w:rPr>
          <w:rFonts w:ascii="Times" w:eastAsiaTheme="minorEastAsia" w:hAnsi="Times" w:cs="Times"/>
          <w:color w:val="auto"/>
          <w:sz w:val="24"/>
          <w:szCs w:val="24"/>
          <w:lang w:bidi="ar-SA"/>
        </w:rPr>
        <w:t>appointmentID</w:t>
      </w:r>
      <w:proofErr w:type="spellEnd"/>
      <w:r w:rsidRPr="00295259">
        <w:rPr>
          <w:rFonts w:ascii="Times" w:eastAsiaTheme="minorEastAsia" w:hAnsi="Times" w:cs="Times"/>
          <w:color w:val="auto"/>
          <w:sz w:val="24"/>
          <w:szCs w:val="24"/>
          <w:lang w:bidi="ar-SA"/>
        </w:rPr>
        <w:t xml:space="preserve"> to see that system can retrieve data from database correctly or </w:t>
      </w:r>
      <w:proofErr w:type="gramStart"/>
      <w:r w:rsidRPr="00295259">
        <w:rPr>
          <w:rFonts w:ascii="Times" w:eastAsiaTheme="minorEastAsia" w:hAnsi="Times" w:cs="Times"/>
          <w:color w:val="auto"/>
          <w:sz w:val="24"/>
          <w:szCs w:val="24"/>
          <w:lang w:bidi="ar-SA"/>
        </w:rPr>
        <w:t>not</w:t>
      </w:r>
      <w:r w:rsidR="00A521AD" w:rsidRPr="00295259">
        <w:rPr>
          <w:rFonts w:ascii="Times" w:eastAsiaTheme="minorEastAsia" w:hAnsi="Times" w:cs="Times"/>
          <w:color w:val="auto"/>
          <w:sz w:val="24"/>
          <w:szCs w:val="24"/>
          <w:lang w:bidi="ar-SA"/>
        </w:rPr>
        <w:t xml:space="preserve"> :</w:t>
      </w:r>
      <w:proofErr w:type="gramEnd"/>
      <w:r w:rsidR="00A521AD" w:rsidRPr="00295259">
        <w:rPr>
          <w:rFonts w:ascii="Times" w:eastAsiaTheme="minorEastAsia" w:hAnsi="Times" w:cs="Times"/>
          <w:color w:val="auto"/>
          <w:sz w:val="24"/>
          <w:szCs w:val="24"/>
          <w:lang w:bidi="ar-SA"/>
        </w:rPr>
        <w:t xml:space="preserve"> </w:t>
      </w:r>
      <w:r w:rsidR="00272FED" w:rsidRPr="00295259">
        <w:rPr>
          <w:rFonts w:ascii="Times" w:eastAsiaTheme="minorEastAsia" w:hAnsi="Times" w:cs="Times"/>
          <w:color w:val="auto"/>
          <w:sz w:val="24"/>
          <w:szCs w:val="24"/>
          <w:highlight w:val="yellow"/>
          <w:lang w:bidi="ar-SA"/>
        </w:rPr>
        <w:t xml:space="preserve">public function </w:t>
      </w:r>
      <w:proofErr w:type="spellStart"/>
      <w:r w:rsidR="00272FED" w:rsidRPr="00295259">
        <w:rPr>
          <w:rFonts w:ascii="Times" w:eastAsiaTheme="minorEastAsia" w:hAnsi="Times" w:cs="Times"/>
          <w:color w:val="auto"/>
          <w:sz w:val="24"/>
          <w:szCs w:val="24"/>
          <w:highlight w:val="yellow"/>
          <w:lang w:bidi="ar-SA"/>
        </w:rPr>
        <w:t>patientCalendar</w:t>
      </w:r>
      <w:proofErr w:type="spellEnd"/>
      <w:r w:rsidR="00272FED" w:rsidRPr="00295259">
        <w:rPr>
          <w:rFonts w:ascii="Times" w:eastAsiaTheme="minorEastAsia" w:hAnsi="Times" w:cs="Times"/>
          <w:color w:val="auto"/>
          <w:sz w:val="24"/>
          <w:szCs w:val="24"/>
          <w:highlight w:val="yellow"/>
          <w:lang w:bidi="ar-SA"/>
        </w:rPr>
        <w:t>($</w:t>
      </w:r>
      <w:proofErr w:type="spellStart"/>
      <w:r w:rsidR="00272FED" w:rsidRPr="00295259">
        <w:rPr>
          <w:rFonts w:ascii="Times" w:eastAsiaTheme="minorEastAsia" w:hAnsi="Times" w:cs="Times"/>
          <w:color w:val="auto"/>
          <w:sz w:val="24"/>
          <w:szCs w:val="24"/>
          <w:highlight w:val="yellow"/>
          <w:lang w:bidi="ar-SA"/>
        </w:rPr>
        <w:t>patientID</w:t>
      </w:r>
      <w:proofErr w:type="spellEnd"/>
      <w:r w:rsidR="00272FED" w:rsidRPr="00295259">
        <w:rPr>
          <w:rFonts w:ascii="Times" w:eastAsiaTheme="minorEastAsia" w:hAnsi="Times" w:cs="Times"/>
          <w:color w:val="auto"/>
          <w:sz w:val="24"/>
          <w:szCs w:val="24"/>
          <w:highlight w:val="yellow"/>
          <w:lang w:bidi="ar-SA"/>
        </w:rPr>
        <w:t>)</w:t>
      </w:r>
    </w:p>
    <w:p w14:paraId="4B4EE17B" w14:textId="44775394" w:rsidR="007D15AB" w:rsidRPr="00295259" w:rsidRDefault="007D15AB" w:rsidP="007D15A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Data:</w:t>
      </w:r>
      <w:r w:rsidR="003B5C24" w:rsidRPr="00295259">
        <w:rPr>
          <w:rFonts w:ascii="Times" w:eastAsiaTheme="minorEastAsia" w:hAnsi="Times" w:cs="Times"/>
          <w:b/>
          <w:bCs/>
          <w:color w:val="auto"/>
          <w:sz w:val="24"/>
          <w:szCs w:val="24"/>
          <w:lang w:bidi="ar-SA"/>
        </w:rPr>
        <w:t xml:space="preserve"> Refer to </w:t>
      </w:r>
      <w:proofErr w:type="gramStart"/>
      <w:r w:rsidR="003B5C24" w:rsidRPr="00295259">
        <w:rPr>
          <w:rFonts w:ascii="Times" w:eastAsiaTheme="minorEastAsia" w:hAnsi="Times" w:cs="Times"/>
          <w:b/>
          <w:bCs/>
          <w:color w:val="auto"/>
          <w:sz w:val="24"/>
          <w:szCs w:val="24"/>
          <w:lang w:bidi="ar-SA"/>
        </w:rPr>
        <w:t>Appendix(</w:t>
      </w:r>
      <w:proofErr w:type="gramEnd"/>
      <w:r w:rsidR="003B5C24" w:rsidRPr="00295259">
        <w:rPr>
          <w:rFonts w:ascii="Times" w:eastAsiaTheme="minorEastAsia" w:hAnsi="Times" w:cs="Times"/>
          <w:b/>
          <w:bCs/>
          <w:color w:val="auto"/>
          <w:sz w:val="24"/>
          <w:szCs w:val="24"/>
          <w:lang w:bidi="ar-SA"/>
        </w:rPr>
        <w:t>p.68) for test data</w:t>
      </w:r>
    </w:p>
    <w:tbl>
      <w:tblPr>
        <w:tblStyle w:val="TableGrid"/>
        <w:tblW w:w="0" w:type="auto"/>
        <w:tblLook w:val="04A0" w:firstRow="1" w:lastRow="0" w:firstColumn="1" w:lastColumn="0" w:noHBand="0" w:noVBand="1"/>
      </w:tblPr>
      <w:tblGrid>
        <w:gridCol w:w="2802"/>
        <w:gridCol w:w="2693"/>
        <w:gridCol w:w="3021"/>
      </w:tblGrid>
      <w:tr w:rsidR="007D15AB" w:rsidRPr="00295259" w14:paraId="755BA2CA" w14:textId="77777777" w:rsidTr="00696458">
        <w:tc>
          <w:tcPr>
            <w:tcW w:w="2802" w:type="dxa"/>
            <w:shd w:val="clear" w:color="auto" w:fill="D9D9D9" w:themeFill="background1" w:themeFillShade="D9"/>
            <w:vAlign w:val="center"/>
          </w:tcPr>
          <w:p w14:paraId="2C2D0FB7" w14:textId="77777777" w:rsidR="007D15AB" w:rsidRPr="00295259"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Parameter name</w:t>
            </w:r>
          </w:p>
        </w:tc>
        <w:tc>
          <w:tcPr>
            <w:tcW w:w="2693" w:type="dxa"/>
            <w:shd w:val="clear" w:color="auto" w:fill="D9D9D9" w:themeFill="background1" w:themeFillShade="D9"/>
            <w:vAlign w:val="center"/>
          </w:tcPr>
          <w:p w14:paraId="57C0A5C3" w14:textId="77777777" w:rsidR="007D15AB" w:rsidRPr="00295259"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14:paraId="14A41238" w14:textId="77777777" w:rsidR="007D15AB" w:rsidRPr="00295259"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Value</w:t>
            </w:r>
          </w:p>
        </w:tc>
      </w:tr>
      <w:tr w:rsidR="007D15AB" w:rsidRPr="00295259" w14:paraId="65F042D4" w14:textId="77777777" w:rsidTr="00696458">
        <w:tc>
          <w:tcPr>
            <w:tcW w:w="2802" w:type="dxa"/>
            <w:vAlign w:val="center"/>
          </w:tcPr>
          <w:p w14:paraId="57812547" w14:textId="1BCF3BF9" w:rsidR="007D15AB" w:rsidRPr="00295259" w:rsidRDefault="000A2A2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in_id_f</w:t>
            </w:r>
            <w:proofErr w:type="spellEnd"/>
          </w:p>
        </w:tc>
        <w:tc>
          <w:tcPr>
            <w:tcW w:w="2693" w:type="dxa"/>
            <w:vAlign w:val="center"/>
          </w:tcPr>
          <w:p w14:paraId="1080056A" w14:textId="77777777" w:rsidR="007D15AB" w:rsidRPr="00295259"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sidRPr="00295259">
              <w:rPr>
                <w:rFonts w:ascii="Times" w:eastAsiaTheme="minorEastAsia" w:hAnsi="Times" w:cs="Times"/>
                <w:color w:val="auto"/>
                <w:sz w:val="24"/>
                <w:szCs w:val="24"/>
                <w:lang w:bidi="ar-SA"/>
              </w:rPr>
              <w:t>Varchar</w:t>
            </w:r>
            <w:proofErr w:type="spellEnd"/>
          </w:p>
        </w:tc>
        <w:tc>
          <w:tcPr>
            <w:tcW w:w="3021" w:type="dxa"/>
            <w:vAlign w:val="center"/>
          </w:tcPr>
          <w:p w14:paraId="1A5C6736" w14:textId="77777777" w:rsidR="007D15AB" w:rsidRPr="00295259"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P0002</w:t>
            </w:r>
          </w:p>
        </w:tc>
      </w:tr>
      <w:tr w:rsidR="007D15AB" w:rsidRPr="00295259" w14:paraId="75032505" w14:textId="77777777" w:rsidTr="00696458">
        <w:tc>
          <w:tcPr>
            <w:tcW w:w="2802" w:type="dxa"/>
            <w:vAlign w:val="center"/>
          </w:tcPr>
          <w:p w14:paraId="4D40B268" w14:textId="4F4A06E6" w:rsidR="007D15AB" w:rsidRPr="00295259" w:rsidRDefault="000A2A2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in_id_t</w:t>
            </w:r>
            <w:proofErr w:type="spellEnd"/>
          </w:p>
        </w:tc>
        <w:tc>
          <w:tcPr>
            <w:tcW w:w="2693" w:type="dxa"/>
            <w:vAlign w:val="center"/>
          </w:tcPr>
          <w:p w14:paraId="46090F21" w14:textId="77777777" w:rsidR="007D15AB" w:rsidRPr="00295259"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sidRPr="00295259">
              <w:rPr>
                <w:rFonts w:ascii="Times" w:eastAsiaTheme="minorEastAsia" w:hAnsi="Times" w:cs="Times"/>
                <w:color w:val="auto"/>
                <w:sz w:val="24"/>
                <w:szCs w:val="24"/>
                <w:lang w:bidi="ar-SA"/>
              </w:rPr>
              <w:t>Varchar</w:t>
            </w:r>
            <w:proofErr w:type="spellEnd"/>
          </w:p>
        </w:tc>
        <w:tc>
          <w:tcPr>
            <w:tcW w:w="3021" w:type="dxa"/>
            <w:vAlign w:val="center"/>
          </w:tcPr>
          <w:p w14:paraId="64964C8A" w14:textId="26E52534" w:rsidR="007D15AB" w:rsidRPr="00295259" w:rsidRDefault="000A2A2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P00</w:t>
            </w:r>
            <w:r w:rsidR="007D15AB" w:rsidRPr="00295259">
              <w:rPr>
                <w:rFonts w:ascii="Times" w:eastAsiaTheme="minorEastAsia" w:hAnsi="Times" w:cs="Times"/>
                <w:color w:val="auto"/>
                <w:sz w:val="24"/>
                <w:szCs w:val="24"/>
                <w:lang w:bidi="ar-SA"/>
              </w:rPr>
              <w:t>1</w:t>
            </w:r>
          </w:p>
        </w:tc>
      </w:tr>
      <w:tr w:rsidR="007D15AB" w:rsidRPr="00295259" w14:paraId="1BC9A327" w14:textId="77777777" w:rsidTr="00696458">
        <w:tc>
          <w:tcPr>
            <w:tcW w:w="2802" w:type="dxa"/>
            <w:vAlign w:val="center"/>
          </w:tcPr>
          <w:p w14:paraId="14B01752" w14:textId="77777777" w:rsidR="007D15AB" w:rsidRPr="00295259"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$expResult1</w:t>
            </w:r>
          </w:p>
        </w:tc>
        <w:tc>
          <w:tcPr>
            <w:tcW w:w="2693" w:type="dxa"/>
            <w:vAlign w:val="center"/>
          </w:tcPr>
          <w:p w14:paraId="427B6AD9" w14:textId="77777777" w:rsidR="007D15AB" w:rsidRPr="00295259"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Array</w:t>
            </w:r>
          </w:p>
        </w:tc>
        <w:tc>
          <w:tcPr>
            <w:tcW w:w="3021" w:type="dxa"/>
            <w:vAlign w:val="center"/>
          </w:tcPr>
          <w:p w14:paraId="13BEDA4E" w14:textId="77777777" w:rsidR="007D15AB" w:rsidRPr="00295259" w:rsidRDefault="001C0B8C"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n</w:t>
            </w:r>
            <w:r w:rsidR="007D15AB" w:rsidRPr="00295259">
              <w:rPr>
                <w:rFonts w:ascii="Times" w:eastAsiaTheme="minorEastAsia" w:hAnsi="Times" w:cs="Times"/>
                <w:color w:val="auto"/>
                <w:sz w:val="24"/>
                <w:szCs w:val="24"/>
                <w:lang w:bidi="ar-SA"/>
              </w:rPr>
              <w:t>ull</w:t>
            </w:r>
          </w:p>
        </w:tc>
      </w:tr>
      <w:tr w:rsidR="007D15AB" w:rsidRPr="00295259" w14:paraId="29040D58" w14:textId="77777777" w:rsidTr="00696458">
        <w:tc>
          <w:tcPr>
            <w:tcW w:w="2802" w:type="dxa"/>
            <w:vAlign w:val="center"/>
          </w:tcPr>
          <w:p w14:paraId="2184C737" w14:textId="77777777" w:rsidR="007D15AB" w:rsidRPr="00295259"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$expResult2</w:t>
            </w:r>
          </w:p>
        </w:tc>
        <w:tc>
          <w:tcPr>
            <w:tcW w:w="2693" w:type="dxa"/>
            <w:vAlign w:val="center"/>
          </w:tcPr>
          <w:p w14:paraId="7DDB5DB9" w14:textId="77777777" w:rsidR="007D15AB" w:rsidRPr="00295259"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 xml:space="preserve">Array </w:t>
            </w:r>
          </w:p>
        </w:tc>
        <w:tc>
          <w:tcPr>
            <w:tcW w:w="3021" w:type="dxa"/>
            <w:vAlign w:val="center"/>
          </w:tcPr>
          <w:p w14:paraId="63A76CC1" w14:textId="2F640AAC" w:rsidR="007D15AB" w:rsidRPr="00295259" w:rsidRDefault="001C0B8C" w:rsidP="000A2A22">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New Roman" w:hAnsi="Times New Roman" w:cs="Times New Roman"/>
                <w:color w:val="auto"/>
                <w:sz w:val="24"/>
                <w:szCs w:val="24"/>
                <w:shd w:val="clear" w:color="auto" w:fill="FFFFFF"/>
              </w:rPr>
              <w:t>[</w:t>
            </w:r>
            <w:proofErr w:type="spellStart"/>
            <w:r w:rsidRPr="00295259">
              <w:rPr>
                <w:rFonts w:ascii="Times New Roman" w:hAnsi="Times New Roman" w:cs="Times New Roman"/>
                <w:color w:val="auto"/>
                <w:sz w:val="24"/>
                <w:szCs w:val="24"/>
                <w:shd w:val="clear" w:color="auto" w:fill="FFFFFF"/>
              </w:rPr>
              <w:t>appointmentID</w:t>
            </w:r>
            <w:proofErr w:type="spellEnd"/>
            <w:r w:rsidR="000A2A22" w:rsidRPr="00295259">
              <w:rPr>
                <w:rFonts w:ascii="Times New Roman" w:hAnsi="Times New Roman" w:cs="Times New Roman"/>
                <w:color w:val="auto"/>
                <w:sz w:val="24"/>
                <w:szCs w:val="24"/>
                <w:shd w:val="clear" w:color="auto" w:fill="FFFFFF"/>
              </w:rPr>
              <w:t>] =&gt; 1</w:t>
            </w:r>
            <w:r w:rsidRPr="00295259">
              <w:rPr>
                <w:rFonts w:ascii="Times New Roman" w:hAnsi="Times New Roman" w:cs="Times New Roman"/>
                <w:color w:val="auto"/>
                <w:sz w:val="24"/>
                <w:szCs w:val="24"/>
                <w:shd w:val="clear" w:color="auto" w:fill="FFFFFF"/>
              </w:rPr>
              <w:t xml:space="preserve">      [</w:t>
            </w:r>
            <w:proofErr w:type="spellStart"/>
            <w:r w:rsidRPr="00295259">
              <w:rPr>
                <w:rFonts w:ascii="Times New Roman" w:hAnsi="Times New Roman" w:cs="Times New Roman"/>
                <w:color w:val="auto"/>
                <w:sz w:val="24"/>
                <w:szCs w:val="24"/>
                <w:shd w:val="clear" w:color="auto" w:fill="FFFFFF"/>
              </w:rPr>
              <w:t>patientID</w:t>
            </w:r>
            <w:proofErr w:type="spellEnd"/>
            <w:r w:rsidRPr="00295259">
              <w:rPr>
                <w:rFonts w:ascii="Times New Roman" w:hAnsi="Times New Roman" w:cs="Times New Roman"/>
                <w:color w:val="auto"/>
                <w:sz w:val="24"/>
                <w:szCs w:val="24"/>
                <w:shd w:val="clear" w:color="auto" w:fill="FFFFFF"/>
              </w:rPr>
              <w:t xml:space="preserve">] =&gt; </w:t>
            </w:r>
            <w:r w:rsidR="000A2A22" w:rsidRPr="00295259">
              <w:rPr>
                <w:rFonts w:ascii="Times New Roman" w:hAnsi="Times New Roman" w:cs="Times New Roman"/>
                <w:color w:val="auto"/>
                <w:sz w:val="24"/>
                <w:szCs w:val="24"/>
                <w:shd w:val="clear" w:color="auto" w:fill="FFFFFF"/>
              </w:rPr>
              <w:t>P00</w:t>
            </w:r>
            <w:r w:rsidRPr="00295259">
              <w:rPr>
                <w:rFonts w:ascii="Times New Roman" w:hAnsi="Times New Roman" w:cs="Times New Roman"/>
                <w:color w:val="auto"/>
                <w:sz w:val="24"/>
                <w:szCs w:val="24"/>
                <w:shd w:val="clear" w:color="auto" w:fill="FFFFFF"/>
              </w:rPr>
              <w:t>1 [</w:t>
            </w:r>
            <w:proofErr w:type="spellStart"/>
            <w:r w:rsidR="000A2A22" w:rsidRPr="00295259">
              <w:rPr>
                <w:rFonts w:ascii="Times New Roman" w:hAnsi="Times New Roman" w:cs="Times New Roman"/>
                <w:color w:val="auto"/>
                <w:sz w:val="24"/>
                <w:szCs w:val="24"/>
                <w:shd w:val="clear" w:color="auto" w:fill="FFFFFF"/>
              </w:rPr>
              <w:t>dentist</w:t>
            </w:r>
            <w:r w:rsidRPr="00295259">
              <w:rPr>
                <w:rFonts w:ascii="Times New Roman" w:hAnsi="Times New Roman" w:cs="Times New Roman"/>
                <w:color w:val="auto"/>
                <w:sz w:val="24"/>
                <w:szCs w:val="24"/>
                <w:shd w:val="clear" w:color="auto" w:fill="FFFFFF"/>
              </w:rPr>
              <w:t>ID</w:t>
            </w:r>
            <w:proofErr w:type="spellEnd"/>
            <w:r w:rsidRPr="00295259">
              <w:rPr>
                <w:rFonts w:ascii="Times New Roman" w:hAnsi="Times New Roman" w:cs="Times New Roman"/>
                <w:color w:val="auto"/>
                <w:sz w:val="24"/>
                <w:szCs w:val="24"/>
                <w:shd w:val="clear" w:color="auto" w:fill="FFFFFF"/>
              </w:rPr>
              <w:t xml:space="preserve">] =&gt; </w:t>
            </w:r>
            <w:r w:rsidR="000A2A22" w:rsidRPr="00295259">
              <w:rPr>
                <w:rFonts w:ascii="Times New Roman" w:hAnsi="Times New Roman" w:cs="Times New Roman"/>
                <w:color w:val="auto"/>
                <w:sz w:val="24"/>
                <w:szCs w:val="24"/>
                <w:shd w:val="clear" w:color="auto" w:fill="FFFFFF"/>
              </w:rPr>
              <w:t>D00</w:t>
            </w:r>
            <w:r w:rsidRPr="00295259">
              <w:rPr>
                <w:rFonts w:ascii="Times New Roman" w:hAnsi="Times New Roman" w:cs="Times New Roman"/>
                <w:color w:val="auto"/>
                <w:sz w:val="24"/>
                <w:szCs w:val="24"/>
                <w:shd w:val="clear" w:color="auto" w:fill="FFFFFF"/>
              </w:rPr>
              <w:t xml:space="preserve">1  </w:t>
            </w:r>
            <w:r w:rsidR="000A2A22" w:rsidRPr="00295259">
              <w:rPr>
                <w:rFonts w:ascii="Times New Roman" w:hAnsi="Times New Roman" w:cs="Times New Roman"/>
                <w:color w:val="auto"/>
                <w:sz w:val="24"/>
                <w:szCs w:val="24"/>
                <w:shd w:val="clear" w:color="auto" w:fill="FFFFFF"/>
              </w:rPr>
              <w:t xml:space="preserve">  </w:t>
            </w:r>
            <w:r w:rsidRPr="00295259">
              <w:rPr>
                <w:rFonts w:ascii="Times New Roman" w:hAnsi="Times New Roman" w:cs="Times New Roman"/>
                <w:color w:val="auto"/>
                <w:sz w:val="24"/>
                <w:szCs w:val="24"/>
                <w:shd w:val="clear" w:color="auto" w:fill="FFFFFF"/>
              </w:rPr>
              <w:t xml:space="preserve"> [</w:t>
            </w:r>
            <w:proofErr w:type="spellStart"/>
            <w:r w:rsidRPr="00295259">
              <w:rPr>
                <w:rFonts w:ascii="Times New Roman" w:hAnsi="Times New Roman" w:cs="Times New Roman"/>
                <w:color w:val="auto"/>
                <w:sz w:val="24"/>
                <w:szCs w:val="24"/>
                <w:shd w:val="clear" w:color="auto" w:fill="FFFFFF"/>
              </w:rPr>
              <w:t>aDate</w:t>
            </w:r>
            <w:proofErr w:type="spellEnd"/>
            <w:r w:rsidRPr="00295259">
              <w:rPr>
                <w:rFonts w:ascii="Times New Roman" w:hAnsi="Times New Roman" w:cs="Times New Roman"/>
                <w:color w:val="auto"/>
                <w:sz w:val="24"/>
                <w:szCs w:val="24"/>
                <w:shd w:val="clear" w:color="auto" w:fill="FFFFFF"/>
              </w:rPr>
              <w:t xml:space="preserve">] =&gt; </w:t>
            </w:r>
            <w:r w:rsidR="000A2A22" w:rsidRPr="00295259">
              <w:rPr>
                <w:rFonts w:ascii="Times New Roman" w:hAnsi="Times New Roman" w:cs="Times New Roman"/>
                <w:color w:val="auto"/>
                <w:sz w:val="24"/>
                <w:szCs w:val="24"/>
                <w:shd w:val="clear" w:color="auto" w:fill="FFFFFF"/>
              </w:rPr>
              <w:t xml:space="preserve">2014-08-01 </w:t>
            </w:r>
            <w:r w:rsidRPr="00295259">
              <w:rPr>
                <w:rFonts w:ascii="Times New Roman" w:hAnsi="Times New Roman" w:cs="Times New Roman"/>
                <w:color w:val="auto"/>
                <w:sz w:val="24"/>
                <w:szCs w:val="24"/>
                <w:shd w:val="clear" w:color="auto" w:fill="FFFFFF"/>
              </w:rPr>
              <w:t>[</w:t>
            </w:r>
            <w:proofErr w:type="spellStart"/>
            <w:r w:rsidRPr="00295259">
              <w:rPr>
                <w:rFonts w:ascii="Times New Roman" w:hAnsi="Times New Roman" w:cs="Times New Roman"/>
                <w:color w:val="auto"/>
                <w:sz w:val="24"/>
                <w:szCs w:val="24"/>
                <w:shd w:val="clear" w:color="auto" w:fill="FFFFFF"/>
              </w:rPr>
              <w:t>startTime</w:t>
            </w:r>
            <w:proofErr w:type="spellEnd"/>
            <w:r w:rsidRPr="00295259">
              <w:rPr>
                <w:rFonts w:ascii="Times New Roman" w:hAnsi="Times New Roman" w:cs="Times New Roman"/>
                <w:color w:val="auto"/>
                <w:sz w:val="24"/>
                <w:szCs w:val="24"/>
                <w:shd w:val="clear" w:color="auto" w:fill="FFFFFF"/>
              </w:rPr>
              <w:t xml:space="preserve">] =&gt; </w:t>
            </w:r>
            <w:r w:rsidR="000A2A22" w:rsidRPr="00295259">
              <w:rPr>
                <w:rFonts w:ascii="Times New Roman" w:hAnsi="Times New Roman" w:cs="Times New Roman"/>
                <w:color w:val="auto"/>
                <w:sz w:val="24"/>
                <w:szCs w:val="24"/>
                <w:shd w:val="clear" w:color="auto" w:fill="FFFFFF"/>
              </w:rPr>
              <w:t xml:space="preserve">09:00:00 </w:t>
            </w:r>
            <w:r w:rsidRPr="00295259">
              <w:rPr>
                <w:rFonts w:ascii="Times New Roman" w:hAnsi="Times New Roman" w:cs="Times New Roman"/>
                <w:color w:val="auto"/>
                <w:sz w:val="24"/>
                <w:szCs w:val="24"/>
                <w:shd w:val="clear" w:color="auto" w:fill="FFFFFF"/>
              </w:rPr>
              <w:t>[</w:t>
            </w:r>
            <w:proofErr w:type="spellStart"/>
            <w:r w:rsidRPr="00295259">
              <w:rPr>
                <w:rFonts w:ascii="Times New Roman" w:hAnsi="Times New Roman" w:cs="Times New Roman"/>
                <w:color w:val="auto"/>
                <w:sz w:val="24"/>
                <w:szCs w:val="24"/>
                <w:shd w:val="clear" w:color="auto" w:fill="FFFFFF"/>
              </w:rPr>
              <w:t>endTime</w:t>
            </w:r>
            <w:proofErr w:type="spellEnd"/>
            <w:r w:rsidRPr="00295259">
              <w:rPr>
                <w:rFonts w:ascii="Times New Roman" w:hAnsi="Times New Roman" w:cs="Times New Roman"/>
                <w:color w:val="auto"/>
                <w:sz w:val="24"/>
                <w:szCs w:val="24"/>
                <w:shd w:val="clear" w:color="auto" w:fill="FFFFFF"/>
              </w:rPr>
              <w:t xml:space="preserve">] =&gt; </w:t>
            </w:r>
            <w:r w:rsidR="000A2A22" w:rsidRPr="00295259">
              <w:rPr>
                <w:rFonts w:ascii="Times New Roman" w:hAnsi="Times New Roman" w:cs="Times New Roman"/>
                <w:color w:val="auto"/>
                <w:sz w:val="24"/>
                <w:szCs w:val="24"/>
                <w:shd w:val="clear" w:color="auto" w:fill="FFFFFF"/>
              </w:rPr>
              <w:t xml:space="preserve">09:30:00 </w:t>
            </w:r>
            <w:r w:rsidRPr="00295259">
              <w:rPr>
                <w:rFonts w:ascii="Times New Roman" w:hAnsi="Times New Roman" w:cs="Times New Roman"/>
                <w:color w:val="auto"/>
                <w:sz w:val="24"/>
                <w:szCs w:val="24"/>
                <w:shd w:val="clear" w:color="auto" w:fill="FFFFFF"/>
              </w:rPr>
              <w:t xml:space="preserve">[treatment] =&gt; </w:t>
            </w:r>
            <w:r w:rsidR="000A2A22" w:rsidRPr="00295259">
              <w:rPr>
                <w:rFonts w:ascii="Times New Roman" w:hAnsi="Times New Roman" w:cs="Times New Roman"/>
                <w:color w:val="auto"/>
                <w:sz w:val="24"/>
                <w:szCs w:val="24"/>
                <w:shd w:val="clear" w:color="auto" w:fill="FFFFFF"/>
              </w:rPr>
              <w:t>Tooth braces</w:t>
            </w:r>
            <w:r w:rsidRPr="00295259">
              <w:rPr>
                <w:rFonts w:ascii="Times New Roman" w:hAnsi="Times New Roman" w:cs="Times New Roman"/>
                <w:color w:val="auto"/>
                <w:sz w:val="24"/>
                <w:szCs w:val="24"/>
                <w:shd w:val="clear" w:color="auto" w:fill="FFFFFF"/>
              </w:rPr>
              <w:t xml:space="preserve"> [description] =&gt; </w:t>
            </w:r>
            <w:r w:rsidR="000A2A22" w:rsidRPr="00295259">
              <w:rPr>
                <w:rFonts w:ascii="Times New Roman" w:hAnsi="Times New Roman" w:cs="Times New Roman"/>
                <w:color w:val="auto"/>
                <w:sz w:val="24"/>
                <w:szCs w:val="24"/>
                <w:shd w:val="clear" w:color="auto" w:fill="FFFFFF"/>
              </w:rPr>
              <w:t>100 baht</w:t>
            </w:r>
            <w:r w:rsidR="00272FED" w:rsidRPr="00295259">
              <w:rPr>
                <w:rFonts w:ascii="Times New Roman" w:hAnsi="Times New Roman" w:cs="Times New Roman"/>
                <w:color w:val="auto"/>
                <w:sz w:val="24"/>
                <w:szCs w:val="24"/>
                <w:shd w:val="clear" w:color="auto" w:fill="FFFFFF"/>
              </w:rPr>
              <w:t xml:space="preserve">   [submit] =&gt; Submit</w:t>
            </w:r>
            <w:r w:rsidR="000A2A22" w:rsidRPr="00295259">
              <w:rPr>
                <w:rFonts w:ascii="Times New Roman" w:hAnsi="Times New Roman" w:cs="Times New Roman"/>
                <w:color w:val="auto"/>
                <w:sz w:val="24"/>
                <w:szCs w:val="24"/>
                <w:shd w:val="clear" w:color="auto" w:fill="FFFFFF"/>
              </w:rPr>
              <w:t xml:space="preserve"> </w:t>
            </w:r>
          </w:p>
        </w:tc>
      </w:tr>
    </w:tbl>
    <w:p w14:paraId="1B80ABA8" w14:textId="77777777" w:rsidR="007D15AB" w:rsidRPr="00295259" w:rsidRDefault="007D15AB" w:rsidP="007D15AB">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24618D5" w14:textId="77777777" w:rsidR="007D15AB" w:rsidRPr="00295259" w:rsidRDefault="007D15AB" w:rsidP="007D15A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381"/>
        <w:gridCol w:w="1639"/>
        <w:gridCol w:w="1416"/>
        <w:gridCol w:w="1593"/>
      </w:tblGrid>
      <w:tr w:rsidR="007D15AB" w:rsidRPr="00295259" w14:paraId="4C325026" w14:textId="77777777" w:rsidTr="00696458">
        <w:trPr>
          <w:trHeight w:val="1042"/>
        </w:trPr>
        <w:tc>
          <w:tcPr>
            <w:tcW w:w="493" w:type="dxa"/>
            <w:shd w:val="clear" w:color="auto" w:fill="D9D9D9" w:themeFill="background1" w:themeFillShade="D9"/>
            <w:vAlign w:val="center"/>
          </w:tcPr>
          <w:p w14:paraId="46338430" w14:textId="77777777" w:rsidR="007D15AB" w:rsidRPr="00295259"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4162F2FD" w14:textId="77777777" w:rsidR="007D15AB" w:rsidRPr="00295259"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0C10ADAE" w14:textId="77777777" w:rsidR="007D15AB" w:rsidRPr="00295259"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76E3908C" w14:textId="77777777" w:rsidR="007D15AB" w:rsidRPr="00295259"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132D4EBC" w14:textId="77777777" w:rsidR="007D15AB" w:rsidRPr="00295259"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Expected</w:t>
            </w:r>
          </w:p>
        </w:tc>
      </w:tr>
      <w:tr w:rsidR="007D15AB" w:rsidRPr="00295259" w14:paraId="5CD15EF3" w14:textId="77777777" w:rsidTr="00696458">
        <w:tc>
          <w:tcPr>
            <w:tcW w:w="493" w:type="dxa"/>
            <w:vAlign w:val="center"/>
          </w:tcPr>
          <w:p w14:paraId="41399114" w14:textId="77777777" w:rsidR="007D15AB" w:rsidRPr="00295259"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1</w:t>
            </w:r>
          </w:p>
        </w:tc>
        <w:tc>
          <w:tcPr>
            <w:tcW w:w="3502" w:type="dxa"/>
            <w:vAlign w:val="center"/>
          </w:tcPr>
          <w:p w14:paraId="587F8CD9" w14:textId="1B75B14D" w:rsidR="007D15AB" w:rsidRPr="00295259" w:rsidRDefault="007D15AB" w:rsidP="00970859">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 xml:space="preserve">Test call </w:t>
            </w:r>
            <w:r w:rsidR="001C0B8C" w:rsidRPr="00295259">
              <w:rPr>
                <w:rFonts w:ascii="Times" w:eastAsiaTheme="minorEastAsia" w:hAnsi="Times" w:cs="Times"/>
                <w:color w:val="auto"/>
                <w:sz w:val="24"/>
                <w:szCs w:val="24"/>
                <w:lang w:bidi="ar-SA"/>
              </w:rPr>
              <w:t xml:space="preserve">patients’ </w:t>
            </w:r>
            <w:r w:rsidRPr="00295259">
              <w:rPr>
                <w:rFonts w:ascii="Times" w:eastAsiaTheme="minorEastAsia" w:hAnsi="Times" w:cs="Times"/>
                <w:color w:val="auto"/>
                <w:sz w:val="24"/>
                <w:szCs w:val="24"/>
                <w:lang w:bidi="ar-SA"/>
              </w:rPr>
              <w:t>appointment</w:t>
            </w:r>
            <w:r w:rsidR="001C0B8C" w:rsidRPr="00295259">
              <w:rPr>
                <w:rFonts w:ascii="Times" w:eastAsiaTheme="minorEastAsia" w:hAnsi="Times" w:cs="Times"/>
                <w:color w:val="auto"/>
                <w:sz w:val="24"/>
                <w:szCs w:val="24"/>
                <w:lang w:bidi="ar-SA"/>
              </w:rPr>
              <w:t xml:space="preserve"> edit page with not exist </w:t>
            </w:r>
            <w:proofErr w:type="spellStart"/>
            <w:r w:rsidR="00970859" w:rsidRPr="00295259">
              <w:rPr>
                <w:rFonts w:ascii="Times" w:eastAsiaTheme="minorEastAsia" w:hAnsi="Times" w:cs="Times"/>
                <w:color w:val="auto"/>
                <w:sz w:val="24"/>
                <w:szCs w:val="24"/>
                <w:lang w:bidi="ar-SA"/>
              </w:rPr>
              <w:t>patient</w:t>
            </w:r>
            <w:r w:rsidRPr="00295259">
              <w:rPr>
                <w:rFonts w:ascii="Times" w:eastAsiaTheme="minorEastAsia" w:hAnsi="Times" w:cs="Times"/>
                <w:color w:val="auto"/>
                <w:sz w:val="24"/>
                <w:szCs w:val="24"/>
                <w:lang w:bidi="ar-SA"/>
              </w:rPr>
              <w:t>ID</w:t>
            </w:r>
            <w:proofErr w:type="spellEnd"/>
          </w:p>
        </w:tc>
        <w:tc>
          <w:tcPr>
            <w:tcW w:w="1677" w:type="dxa"/>
            <w:vAlign w:val="center"/>
          </w:tcPr>
          <w:p w14:paraId="304B3FD8" w14:textId="0BA56D73" w:rsidR="007D15AB" w:rsidRPr="00295259" w:rsidRDefault="000A2A2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in_id_f</w:t>
            </w:r>
            <w:proofErr w:type="spellEnd"/>
          </w:p>
        </w:tc>
        <w:tc>
          <w:tcPr>
            <w:tcW w:w="1240" w:type="dxa"/>
            <w:vAlign w:val="center"/>
          </w:tcPr>
          <w:p w14:paraId="51DD013B" w14:textId="77777777" w:rsidR="007D15AB" w:rsidRPr="00295259" w:rsidRDefault="007D15AB"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
        </w:tc>
        <w:tc>
          <w:tcPr>
            <w:tcW w:w="1604" w:type="dxa"/>
            <w:vAlign w:val="center"/>
          </w:tcPr>
          <w:p w14:paraId="26852461" w14:textId="77777777" w:rsidR="007D15AB" w:rsidRPr="00295259" w:rsidRDefault="007D15AB"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$expResult1</w:t>
            </w:r>
          </w:p>
        </w:tc>
      </w:tr>
      <w:tr w:rsidR="007D15AB" w:rsidRPr="00295259" w14:paraId="6A523776" w14:textId="77777777" w:rsidTr="00696458">
        <w:tc>
          <w:tcPr>
            <w:tcW w:w="493" w:type="dxa"/>
            <w:vAlign w:val="center"/>
          </w:tcPr>
          <w:p w14:paraId="67347594" w14:textId="77777777" w:rsidR="007D15AB" w:rsidRPr="00295259"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2</w:t>
            </w:r>
          </w:p>
        </w:tc>
        <w:tc>
          <w:tcPr>
            <w:tcW w:w="3502" w:type="dxa"/>
            <w:vAlign w:val="center"/>
          </w:tcPr>
          <w:p w14:paraId="628F9EC8" w14:textId="56297455" w:rsidR="007D15AB" w:rsidRPr="00295259"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 xml:space="preserve">Test call </w:t>
            </w:r>
            <w:r w:rsidR="001C0B8C" w:rsidRPr="00295259">
              <w:rPr>
                <w:rFonts w:ascii="Times" w:eastAsiaTheme="minorEastAsia" w:hAnsi="Times" w:cs="Times"/>
                <w:color w:val="auto"/>
                <w:sz w:val="24"/>
                <w:szCs w:val="24"/>
                <w:lang w:bidi="ar-SA"/>
              </w:rPr>
              <w:t xml:space="preserve">patients’ </w:t>
            </w:r>
            <w:r w:rsidRPr="00295259">
              <w:rPr>
                <w:rFonts w:ascii="Times" w:eastAsiaTheme="minorEastAsia" w:hAnsi="Times" w:cs="Times"/>
                <w:color w:val="auto"/>
                <w:sz w:val="24"/>
                <w:szCs w:val="24"/>
                <w:lang w:bidi="ar-SA"/>
              </w:rPr>
              <w:t>appointment</w:t>
            </w:r>
            <w:r w:rsidR="001C0B8C" w:rsidRPr="00295259">
              <w:rPr>
                <w:rFonts w:ascii="Times" w:eastAsiaTheme="minorEastAsia" w:hAnsi="Times" w:cs="Times"/>
                <w:color w:val="auto"/>
                <w:sz w:val="24"/>
                <w:szCs w:val="24"/>
                <w:lang w:bidi="ar-SA"/>
              </w:rPr>
              <w:t xml:space="preserve"> edit page with  exist </w:t>
            </w:r>
            <w:proofErr w:type="spellStart"/>
            <w:r w:rsidR="00970859" w:rsidRPr="00295259">
              <w:rPr>
                <w:rFonts w:ascii="Times" w:eastAsiaTheme="minorEastAsia" w:hAnsi="Times" w:cs="Times"/>
                <w:color w:val="auto"/>
                <w:sz w:val="24"/>
                <w:szCs w:val="24"/>
                <w:lang w:bidi="ar-SA"/>
              </w:rPr>
              <w:t>patient</w:t>
            </w:r>
            <w:r w:rsidRPr="00295259">
              <w:rPr>
                <w:rFonts w:ascii="Times" w:eastAsiaTheme="minorEastAsia" w:hAnsi="Times" w:cs="Times"/>
                <w:color w:val="auto"/>
                <w:sz w:val="24"/>
                <w:szCs w:val="24"/>
                <w:lang w:bidi="ar-SA"/>
              </w:rPr>
              <w:t>ID</w:t>
            </w:r>
            <w:proofErr w:type="spellEnd"/>
          </w:p>
        </w:tc>
        <w:tc>
          <w:tcPr>
            <w:tcW w:w="1677" w:type="dxa"/>
            <w:vAlign w:val="center"/>
          </w:tcPr>
          <w:p w14:paraId="3ACB4DB3" w14:textId="05CF0E33" w:rsidR="007D15AB" w:rsidRPr="00295259" w:rsidRDefault="000A2A2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in_id_t</w:t>
            </w:r>
            <w:proofErr w:type="spellEnd"/>
          </w:p>
        </w:tc>
        <w:tc>
          <w:tcPr>
            <w:tcW w:w="1240" w:type="dxa"/>
            <w:vAlign w:val="center"/>
          </w:tcPr>
          <w:p w14:paraId="2470AD36" w14:textId="28A92865" w:rsidR="007D15AB" w:rsidRPr="00295259" w:rsidRDefault="00970859"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highlight w:val="yellow"/>
                <w:lang w:bidi="ar-SA"/>
              </w:rPr>
              <w:t>$expResult2 is already in database</w:t>
            </w:r>
          </w:p>
        </w:tc>
        <w:tc>
          <w:tcPr>
            <w:tcW w:w="1604" w:type="dxa"/>
            <w:vAlign w:val="center"/>
          </w:tcPr>
          <w:p w14:paraId="11B1BAA6" w14:textId="77777777" w:rsidR="007D15AB" w:rsidRPr="00295259" w:rsidRDefault="007D15AB"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$expResult2</w:t>
            </w:r>
          </w:p>
        </w:tc>
      </w:tr>
    </w:tbl>
    <w:p w14:paraId="6F269CCE" w14:textId="77777777" w:rsidR="00FE50CD" w:rsidRPr="00295259" w:rsidRDefault="00FE50CD"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sectPr w:rsidR="00FE50CD" w:rsidRPr="00295259" w:rsidSect="00900B6C">
          <w:pgSz w:w="11900" w:h="16840"/>
          <w:pgMar w:top="1440" w:right="1797" w:bottom="1440" w:left="1797" w:header="708" w:footer="708" w:gutter="0"/>
          <w:cols w:space="708"/>
          <w:docGrid w:linePitch="360"/>
        </w:sectPr>
      </w:pPr>
    </w:p>
    <w:p w14:paraId="375A7D1A" w14:textId="77777777" w:rsidR="001D3F3A" w:rsidRPr="00295259" w:rsidRDefault="00E7685F" w:rsidP="00FE50CD">
      <w:pPr>
        <w:pStyle w:val="Heading3"/>
        <w:rPr>
          <w:rFonts w:ascii="Times New Roman" w:eastAsiaTheme="minorEastAsia" w:hAnsi="Times New Roman" w:cs="Times New Roman"/>
          <w:color w:val="auto"/>
          <w:sz w:val="24"/>
          <w:szCs w:val="24"/>
          <w:lang w:bidi="ar-SA"/>
        </w:rPr>
      </w:pPr>
      <w:bookmarkStart w:id="184" w:name="_Toc394490894"/>
      <w:r w:rsidRPr="00295259">
        <w:rPr>
          <w:rFonts w:ascii="Times New Roman" w:eastAsiaTheme="minorEastAsia" w:hAnsi="Times New Roman" w:cs="Times New Roman"/>
          <w:color w:val="auto"/>
          <w:sz w:val="24"/>
          <w:szCs w:val="24"/>
          <w:lang w:bidi="ar-SA"/>
        </w:rPr>
        <w:lastRenderedPageBreak/>
        <w:t xml:space="preserve">Unit Test Case 19 (UTC-19): </w:t>
      </w:r>
      <w:proofErr w:type="spellStart"/>
      <w:proofErr w:type="gramStart"/>
      <w:r w:rsidR="001D3F3A" w:rsidRPr="00295259">
        <w:rPr>
          <w:rFonts w:ascii="Times New Roman" w:eastAsiaTheme="minorEastAsia" w:hAnsi="Times New Roman" w:cs="Times New Roman"/>
          <w:color w:val="auto"/>
          <w:sz w:val="24"/>
          <w:szCs w:val="24"/>
          <w:lang w:bidi="ar-SA"/>
        </w:rPr>
        <w:t>testDentistCalendar</w:t>
      </w:r>
      <w:proofErr w:type="spellEnd"/>
      <w:r w:rsidR="001D3F3A" w:rsidRPr="00295259">
        <w:rPr>
          <w:rFonts w:ascii="Times New Roman" w:eastAsiaTheme="minorEastAsia" w:hAnsi="Times New Roman" w:cs="Times New Roman"/>
          <w:color w:val="auto"/>
          <w:sz w:val="24"/>
          <w:szCs w:val="24"/>
          <w:lang w:bidi="ar-SA"/>
        </w:rPr>
        <w:t>()</w:t>
      </w:r>
      <w:bookmarkEnd w:id="184"/>
      <w:proofErr w:type="gramEnd"/>
    </w:p>
    <w:p w14:paraId="257E2870" w14:textId="77777777" w:rsidR="001D3F3A" w:rsidRPr="00295259"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p w14:paraId="73E209EE" w14:textId="58AAF03C" w:rsidR="0070062C" w:rsidRPr="00295259" w:rsidRDefault="001D3F3A" w:rsidP="0070062C">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b/>
      </w:r>
      <w:r w:rsidR="0070062C" w:rsidRPr="00295259">
        <w:rPr>
          <w:rFonts w:ascii="Times" w:eastAsiaTheme="minorEastAsia" w:hAnsi="Times" w:cs="Times"/>
          <w:color w:val="auto"/>
          <w:sz w:val="24"/>
          <w:szCs w:val="24"/>
          <w:lang w:bidi="ar-SA"/>
        </w:rPr>
        <w:t xml:space="preserve">Test view dentists’ appointment function with specific </w:t>
      </w:r>
      <w:proofErr w:type="spellStart"/>
      <w:r w:rsidR="0070062C" w:rsidRPr="00295259">
        <w:rPr>
          <w:rFonts w:ascii="Times" w:eastAsiaTheme="minorEastAsia" w:hAnsi="Times" w:cs="Times"/>
          <w:color w:val="auto"/>
          <w:sz w:val="24"/>
          <w:szCs w:val="24"/>
          <w:lang w:bidi="ar-SA"/>
        </w:rPr>
        <w:t>appointmentID</w:t>
      </w:r>
      <w:proofErr w:type="spellEnd"/>
      <w:r w:rsidR="0070062C" w:rsidRPr="00295259">
        <w:rPr>
          <w:rFonts w:ascii="Times" w:eastAsiaTheme="minorEastAsia" w:hAnsi="Times" w:cs="Times"/>
          <w:color w:val="auto"/>
          <w:sz w:val="24"/>
          <w:szCs w:val="24"/>
          <w:lang w:bidi="ar-SA"/>
        </w:rPr>
        <w:t xml:space="preserve"> to see that system can retrieve data from database correctly or </w:t>
      </w:r>
      <w:proofErr w:type="gramStart"/>
      <w:r w:rsidR="0070062C" w:rsidRPr="00295259">
        <w:rPr>
          <w:rFonts w:ascii="Times" w:eastAsiaTheme="minorEastAsia" w:hAnsi="Times" w:cs="Times"/>
          <w:color w:val="auto"/>
          <w:sz w:val="24"/>
          <w:szCs w:val="24"/>
          <w:lang w:bidi="ar-SA"/>
        </w:rPr>
        <w:t>not</w:t>
      </w:r>
      <w:r w:rsidR="00272FED" w:rsidRPr="00295259">
        <w:rPr>
          <w:rFonts w:ascii="Times" w:eastAsiaTheme="minorEastAsia" w:hAnsi="Times" w:cs="Times"/>
          <w:color w:val="auto"/>
          <w:sz w:val="24"/>
          <w:szCs w:val="24"/>
          <w:lang w:bidi="ar-SA"/>
        </w:rPr>
        <w:t xml:space="preserve"> :</w:t>
      </w:r>
      <w:proofErr w:type="gramEnd"/>
      <w:r w:rsidR="00272FED" w:rsidRPr="00295259">
        <w:rPr>
          <w:rFonts w:ascii="Times" w:eastAsiaTheme="minorEastAsia" w:hAnsi="Times" w:cs="Times"/>
          <w:color w:val="auto"/>
          <w:sz w:val="24"/>
          <w:szCs w:val="24"/>
          <w:lang w:bidi="ar-SA"/>
        </w:rPr>
        <w:t xml:space="preserve"> </w:t>
      </w:r>
      <w:r w:rsidR="00272FED" w:rsidRPr="00295259">
        <w:rPr>
          <w:rFonts w:ascii="Times" w:eastAsiaTheme="minorEastAsia" w:hAnsi="Times" w:cs="Times"/>
          <w:color w:val="auto"/>
          <w:sz w:val="24"/>
          <w:szCs w:val="24"/>
          <w:highlight w:val="yellow"/>
          <w:lang w:bidi="ar-SA"/>
        </w:rPr>
        <w:t xml:space="preserve">public function </w:t>
      </w:r>
      <w:proofErr w:type="spellStart"/>
      <w:r w:rsidR="00272FED" w:rsidRPr="00295259">
        <w:rPr>
          <w:rFonts w:ascii="Times" w:eastAsiaTheme="minorEastAsia" w:hAnsi="Times" w:cs="Times"/>
          <w:color w:val="auto"/>
          <w:sz w:val="24"/>
          <w:szCs w:val="24"/>
          <w:highlight w:val="yellow"/>
          <w:lang w:bidi="ar-SA"/>
        </w:rPr>
        <w:t>dentistCalendar</w:t>
      </w:r>
      <w:proofErr w:type="spellEnd"/>
      <w:r w:rsidR="00272FED" w:rsidRPr="00295259">
        <w:rPr>
          <w:rFonts w:ascii="Times" w:eastAsiaTheme="minorEastAsia" w:hAnsi="Times" w:cs="Times"/>
          <w:color w:val="auto"/>
          <w:sz w:val="24"/>
          <w:szCs w:val="24"/>
          <w:highlight w:val="yellow"/>
          <w:lang w:bidi="ar-SA"/>
        </w:rPr>
        <w:t>($</w:t>
      </w:r>
      <w:proofErr w:type="spellStart"/>
      <w:r w:rsidR="00272FED" w:rsidRPr="00295259">
        <w:rPr>
          <w:rFonts w:ascii="Times" w:eastAsiaTheme="minorEastAsia" w:hAnsi="Times" w:cs="Times"/>
          <w:color w:val="auto"/>
          <w:sz w:val="24"/>
          <w:szCs w:val="24"/>
          <w:highlight w:val="yellow"/>
          <w:lang w:bidi="ar-SA"/>
        </w:rPr>
        <w:t>dentistID</w:t>
      </w:r>
      <w:proofErr w:type="spellEnd"/>
      <w:r w:rsidR="00272FED" w:rsidRPr="00295259">
        <w:rPr>
          <w:rFonts w:ascii="Times" w:eastAsiaTheme="minorEastAsia" w:hAnsi="Times" w:cs="Times"/>
          <w:color w:val="auto"/>
          <w:sz w:val="24"/>
          <w:szCs w:val="24"/>
          <w:highlight w:val="yellow"/>
          <w:lang w:bidi="ar-SA"/>
        </w:rPr>
        <w:t>)</w:t>
      </w:r>
    </w:p>
    <w:p w14:paraId="41A3E6F9" w14:textId="30CE31C1" w:rsidR="001D3F3A" w:rsidRPr="00295259"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Data:</w:t>
      </w:r>
      <w:r w:rsidR="003B5C24" w:rsidRPr="00295259">
        <w:rPr>
          <w:rFonts w:ascii="Times" w:eastAsiaTheme="minorEastAsia" w:hAnsi="Times" w:cs="Times"/>
          <w:b/>
          <w:bCs/>
          <w:color w:val="auto"/>
          <w:sz w:val="24"/>
          <w:szCs w:val="24"/>
          <w:lang w:bidi="ar-SA"/>
        </w:rPr>
        <w:t xml:space="preserve"> Refer to </w:t>
      </w:r>
      <w:proofErr w:type="gramStart"/>
      <w:r w:rsidR="003B5C24" w:rsidRPr="00295259">
        <w:rPr>
          <w:rFonts w:ascii="Times" w:eastAsiaTheme="minorEastAsia" w:hAnsi="Times" w:cs="Times"/>
          <w:b/>
          <w:bCs/>
          <w:color w:val="auto"/>
          <w:sz w:val="24"/>
          <w:szCs w:val="24"/>
          <w:lang w:bidi="ar-SA"/>
        </w:rPr>
        <w:t>Appendix(</w:t>
      </w:r>
      <w:proofErr w:type="gramEnd"/>
      <w:r w:rsidR="003B5C24" w:rsidRPr="00295259">
        <w:rPr>
          <w:rFonts w:ascii="Times" w:eastAsiaTheme="minorEastAsia" w:hAnsi="Times" w:cs="Times"/>
          <w:b/>
          <w:bCs/>
          <w:color w:val="auto"/>
          <w:sz w:val="24"/>
          <w:szCs w:val="24"/>
          <w:lang w:bidi="ar-SA"/>
        </w:rPr>
        <w:t>p.68) for test data</w:t>
      </w:r>
    </w:p>
    <w:tbl>
      <w:tblPr>
        <w:tblStyle w:val="TableGrid"/>
        <w:tblW w:w="0" w:type="auto"/>
        <w:tblLook w:val="04A0" w:firstRow="1" w:lastRow="0" w:firstColumn="1" w:lastColumn="0" w:noHBand="0" w:noVBand="1"/>
      </w:tblPr>
      <w:tblGrid>
        <w:gridCol w:w="2802"/>
        <w:gridCol w:w="2693"/>
        <w:gridCol w:w="3021"/>
      </w:tblGrid>
      <w:tr w:rsidR="001D3F3A" w:rsidRPr="00295259" w14:paraId="694317E2" w14:textId="77777777" w:rsidTr="00696458">
        <w:tc>
          <w:tcPr>
            <w:tcW w:w="2802" w:type="dxa"/>
            <w:shd w:val="clear" w:color="auto" w:fill="D9D9D9" w:themeFill="background1" w:themeFillShade="D9"/>
            <w:vAlign w:val="center"/>
          </w:tcPr>
          <w:p w14:paraId="47E0AD82" w14:textId="77777777" w:rsidR="001D3F3A" w:rsidRPr="00295259"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Parameter name</w:t>
            </w:r>
          </w:p>
        </w:tc>
        <w:tc>
          <w:tcPr>
            <w:tcW w:w="2693" w:type="dxa"/>
            <w:shd w:val="clear" w:color="auto" w:fill="D9D9D9" w:themeFill="background1" w:themeFillShade="D9"/>
            <w:vAlign w:val="center"/>
          </w:tcPr>
          <w:p w14:paraId="116D1FE8" w14:textId="77777777" w:rsidR="001D3F3A" w:rsidRPr="00295259"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14:paraId="226DCC4B" w14:textId="77777777" w:rsidR="001D3F3A" w:rsidRPr="00295259"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Value</w:t>
            </w:r>
          </w:p>
        </w:tc>
      </w:tr>
      <w:tr w:rsidR="001D3F3A" w:rsidRPr="00295259" w14:paraId="316D7AB7" w14:textId="77777777" w:rsidTr="00696458">
        <w:tc>
          <w:tcPr>
            <w:tcW w:w="2802" w:type="dxa"/>
            <w:vAlign w:val="center"/>
          </w:tcPr>
          <w:p w14:paraId="4DF8339C" w14:textId="009B2872" w:rsidR="001D3F3A" w:rsidRPr="00295259" w:rsidRDefault="00970859"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in_id_f</w:t>
            </w:r>
            <w:proofErr w:type="spellEnd"/>
          </w:p>
        </w:tc>
        <w:tc>
          <w:tcPr>
            <w:tcW w:w="2693" w:type="dxa"/>
            <w:vAlign w:val="center"/>
          </w:tcPr>
          <w:p w14:paraId="45E0C0D6" w14:textId="77777777" w:rsidR="001D3F3A" w:rsidRPr="00295259"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sidRPr="00295259">
              <w:rPr>
                <w:rFonts w:ascii="Times" w:eastAsiaTheme="minorEastAsia" w:hAnsi="Times" w:cs="Times"/>
                <w:color w:val="auto"/>
                <w:sz w:val="24"/>
                <w:szCs w:val="24"/>
                <w:lang w:bidi="ar-SA"/>
              </w:rPr>
              <w:t>Varchar</w:t>
            </w:r>
            <w:proofErr w:type="spellEnd"/>
          </w:p>
        </w:tc>
        <w:tc>
          <w:tcPr>
            <w:tcW w:w="3021" w:type="dxa"/>
            <w:vAlign w:val="center"/>
          </w:tcPr>
          <w:p w14:paraId="5A52B16D" w14:textId="3C95FDB9" w:rsidR="001D3F3A" w:rsidRPr="00295259" w:rsidRDefault="00970859"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dent001</w:t>
            </w:r>
          </w:p>
        </w:tc>
      </w:tr>
      <w:tr w:rsidR="001D3F3A" w:rsidRPr="00295259" w14:paraId="35549CA6" w14:textId="77777777" w:rsidTr="00696458">
        <w:tc>
          <w:tcPr>
            <w:tcW w:w="2802" w:type="dxa"/>
            <w:vAlign w:val="center"/>
          </w:tcPr>
          <w:p w14:paraId="50098955" w14:textId="0CB56619" w:rsidR="001D3F3A" w:rsidRPr="00295259" w:rsidRDefault="00970859"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in_id_t</w:t>
            </w:r>
            <w:proofErr w:type="spellEnd"/>
          </w:p>
        </w:tc>
        <w:tc>
          <w:tcPr>
            <w:tcW w:w="2693" w:type="dxa"/>
            <w:vAlign w:val="center"/>
          </w:tcPr>
          <w:p w14:paraId="18E66D54" w14:textId="77777777" w:rsidR="001D3F3A" w:rsidRPr="00295259"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sidRPr="00295259">
              <w:rPr>
                <w:rFonts w:ascii="Times" w:eastAsiaTheme="minorEastAsia" w:hAnsi="Times" w:cs="Times"/>
                <w:color w:val="auto"/>
                <w:sz w:val="24"/>
                <w:szCs w:val="24"/>
                <w:lang w:bidi="ar-SA"/>
              </w:rPr>
              <w:t>Varchar</w:t>
            </w:r>
            <w:proofErr w:type="spellEnd"/>
          </w:p>
        </w:tc>
        <w:tc>
          <w:tcPr>
            <w:tcW w:w="3021" w:type="dxa"/>
            <w:vAlign w:val="center"/>
          </w:tcPr>
          <w:p w14:paraId="5AFCF51F" w14:textId="4B25D4C6" w:rsidR="001D3F3A" w:rsidRPr="00295259" w:rsidRDefault="00970859"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D002</w:t>
            </w:r>
          </w:p>
        </w:tc>
      </w:tr>
      <w:tr w:rsidR="001D3F3A" w:rsidRPr="00295259" w14:paraId="077BE184" w14:textId="77777777" w:rsidTr="00696458">
        <w:tc>
          <w:tcPr>
            <w:tcW w:w="2802" w:type="dxa"/>
            <w:vAlign w:val="center"/>
          </w:tcPr>
          <w:p w14:paraId="0A0A65D9" w14:textId="77777777" w:rsidR="001D3F3A" w:rsidRPr="00295259"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$expResult1</w:t>
            </w:r>
          </w:p>
        </w:tc>
        <w:tc>
          <w:tcPr>
            <w:tcW w:w="2693" w:type="dxa"/>
            <w:vAlign w:val="center"/>
          </w:tcPr>
          <w:p w14:paraId="4BF1EBA1" w14:textId="77777777" w:rsidR="001D3F3A" w:rsidRPr="00295259"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Array</w:t>
            </w:r>
          </w:p>
        </w:tc>
        <w:tc>
          <w:tcPr>
            <w:tcW w:w="3021" w:type="dxa"/>
            <w:vAlign w:val="center"/>
          </w:tcPr>
          <w:p w14:paraId="1AE9695D" w14:textId="77777777" w:rsidR="001D3F3A" w:rsidRPr="00295259" w:rsidRDefault="001B452E"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N</w:t>
            </w:r>
            <w:r w:rsidR="001D3F3A" w:rsidRPr="00295259">
              <w:rPr>
                <w:rFonts w:ascii="Times" w:eastAsiaTheme="minorEastAsia" w:hAnsi="Times" w:cs="Times"/>
                <w:color w:val="auto"/>
                <w:sz w:val="24"/>
                <w:szCs w:val="24"/>
                <w:lang w:bidi="ar-SA"/>
              </w:rPr>
              <w:t>ull</w:t>
            </w:r>
          </w:p>
        </w:tc>
      </w:tr>
      <w:tr w:rsidR="001D3F3A" w:rsidRPr="00295259" w14:paraId="359145D3" w14:textId="77777777" w:rsidTr="00696458">
        <w:tc>
          <w:tcPr>
            <w:tcW w:w="2802" w:type="dxa"/>
            <w:vAlign w:val="center"/>
          </w:tcPr>
          <w:p w14:paraId="3687386E" w14:textId="77777777" w:rsidR="001D3F3A" w:rsidRPr="00295259"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$expResult2</w:t>
            </w:r>
          </w:p>
        </w:tc>
        <w:tc>
          <w:tcPr>
            <w:tcW w:w="2693" w:type="dxa"/>
            <w:vAlign w:val="center"/>
          </w:tcPr>
          <w:p w14:paraId="7C8CA5A1" w14:textId="77777777" w:rsidR="001D3F3A" w:rsidRPr="00295259"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 xml:space="preserve">Array </w:t>
            </w:r>
          </w:p>
        </w:tc>
        <w:tc>
          <w:tcPr>
            <w:tcW w:w="3021" w:type="dxa"/>
            <w:vAlign w:val="center"/>
          </w:tcPr>
          <w:p w14:paraId="3ABB113E" w14:textId="5E76C368" w:rsidR="001D3F3A" w:rsidRPr="00295259" w:rsidRDefault="001D3F3A" w:rsidP="00970859">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New Roman" w:hAnsi="Times New Roman" w:cs="Times New Roman"/>
                <w:color w:val="auto"/>
                <w:sz w:val="24"/>
                <w:szCs w:val="24"/>
                <w:shd w:val="clear" w:color="auto" w:fill="FFFFFF"/>
              </w:rPr>
              <w:t>[</w:t>
            </w:r>
            <w:proofErr w:type="spellStart"/>
            <w:r w:rsidRPr="00295259">
              <w:rPr>
                <w:rFonts w:ascii="Times New Roman" w:hAnsi="Times New Roman" w:cs="Times New Roman"/>
                <w:color w:val="auto"/>
                <w:sz w:val="24"/>
                <w:szCs w:val="24"/>
                <w:shd w:val="clear" w:color="auto" w:fill="FFFFFF"/>
              </w:rPr>
              <w:t>appointmentID</w:t>
            </w:r>
            <w:proofErr w:type="spellEnd"/>
            <w:r w:rsidR="00970859" w:rsidRPr="00295259">
              <w:rPr>
                <w:rFonts w:ascii="Times New Roman" w:hAnsi="Times New Roman" w:cs="Times New Roman"/>
                <w:color w:val="auto"/>
                <w:sz w:val="24"/>
                <w:szCs w:val="24"/>
                <w:shd w:val="clear" w:color="auto" w:fill="FFFFFF"/>
              </w:rPr>
              <w:t>] =&gt; 2</w:t>
            </w:r>
            <w:r w:rsidRPr="00295259">
              <w:rPr>
                <w:rFonts w:ascii="Times New Roman" w:hAnsi="Times New Roman" w:cs="Times New Roman"/>
                <w:color w:val="auto"/>
                <w:sz w:val="24"/>
                <w:szCs w:val="24"/>
                <w:shd w:val="clear" w:color="auto" w:fill="FFFFFF"/>
              </w:rPr>
              <w:t xml:space="preserve">      [</w:t>
            </w:r>
            <w:proofErr w:type="spellStart"/>
            <w:r w:rsidRPr="00295259">
              <w:rPr>
                <w:rFonts w:ascii="Times New Roman" w:hAnsi="Times New Roman" w:cs="Times New Roman"/>
                <w:color w:val="auto"/>
                <w:sz w:val="24"/>
                <w:szCs w:val="24"/>
                <w:shd w:val="clear" w:color="auto" w:fill="FFFFFF"/>
              </w:rPr>
              <w:t>patientID</w:t>
            </w:r>
            <w:proofErr w:type="spellEnd"/>
            <w:r w:rsidRPr="00295259">
              <w:rPr>
                <w:rFonts w:ascii="Times New Roman" w:hAnsi="Times New Roman" w:cs="Times New Roman"/>
                <w:color w:val="auto"/>
                <w:sz w:val="24"/>
                <w:szCs w:val="24"/>
                <w:shd w:val="clear" w:color="auto" w:fill="FFFFFF"/>
              </w:rPr>
              <w:t xml:space="preserve">] =&gt; </w:t>
            </w:r>
            <w:r w:rsidR="00970859" w:rsidRPr="00295259">
              <w:rPr>
                <w:rFonts w:ascii="Times New Roman" w:hAnsi="Times New Roman" w:cs="Times New Roman"/>
                <w:color w:val="auto"/>
                <w:sz w:val="24"/>
                <w:szCs w:val="24"/>
                <w:shd w:val="clear" w:color="auto" w:fill="FFFFFF"/>
              </w:rPr>
              <w:t>P002</w:t>
            </w:r>
            <w:r w:rsidRPr="00295259">
              <w:rPr>
                <w:rFonts w:ascii="Times New Roman" w:hAnsi="Times New Roman" w:cs="Times New Roman"/>
                <w:color w:val="auto"/>
                <w:sz w:val="24"/>
                <w:szCs w:val="24"/>
                <w:shd w:val="clear" w:color="auto" w:fill="FFFFFF"/>
              </w:rPr>
              <w:t xml:space="preserve"> [</w:t>
            </w:r>
            <w:proofErr w:type="spellStart"/>
            <w:r w:rsidR="00970859" w:rsidRPr="00295259">
              <w:rPr>
                <w:rFonts w:ascii="Times New Roman" w:hAnsi="Times New Roman" w:cs="Times New Roman"/>
                <w:color w:val="auto"/>
                <w:sz w:val="24"/>
                <w:szCs w:val="24"/>
                <w:shd w:val="clear" w:color="auto" w:fill="FFFFFF"/>
              </w:rPr>
              <w:t>dentist</w:t>
            </w:r>
            <w:r w:rsidRPr="00295259">
              <w:rPr>
                <w:rFonts w:ascii="Times New Roman" w:hAnsi="Times New Roman" w:cs="Times New Roman"/>
                <w:color w:val="auto"/>
                <w:sz w:val="24"/>
                <w:szCs w:val="24"/>
                <w:shd w:val="clear" w:color="auto" w:fill="FFFFFF"/>
              </w:rPr>
              <w:t>ID</w:t>
            </w:r>
            <w:proofErr w:type="spellEnd"/>
            <w:r w:rsidRPr="00295259">
              <w:rPr>
                <w:rFonts w:ascii="Times New Roman" w:hAnsi="Times New Roman" w:cs="Times New Roman"/>
                <w:color w:val="auto"/>
                <w:sz w:val="24"/>
                <w:szCs w:val="24"/>
                <w:shd w:val="clear" w:color="auto" w:fill="FFFFFF"/>
              </w:rPr>
              <w:t xml:space="preserve">] =&gt; </w:t>
            </w:r>
            <w:r w:rsidR="00970859" w:rsidRPr="00295259">
              <w:rPr>
                <w:rFonts w:ascii="Times New Roman" w:hAnsi="Times New Roman" w:cs="Times New Roman"/>
                <w:color w:val="auto"/>
                <w:sz w:val="24"/>
                <w:szCs w:val="24"/>
                <w:shd w:val="clear" w:color="auto" w:fill="FFFFFF"/>
              </w:rPr>
              <w:t>D002</w:t>
            </w:r>
            <w:r w:rsidRPr="00295259">
              <w:rPr>
                <w:rFonts w:ascii="Times New Roman" w:hAnsi="Times New Roman" w:cs="Times New Roman"/>
                <w:color w:val="auto"/>
                <w:sz w:val="24"/>
                <w:szCs w:val="24"/>
                <w:shd w:val="clear" w:color="auto" w:fill="FFFFFF"/>
              </w:rPr>
              <w:t xml:space="preserve">   [</w:t>
            </w:r>
            <w:proofErr w:type="spellStart"/>
            <w:r w:rsidRPr="00295259">
              <w:rPr>
                <w:rFonts w:ascii="Times New Roman" w:hAnsi="Times New Roman" w:cs="Times New Roman"/>
                <w:color w:val="auto"/>
                <w:sz w:val="24"/>
                <w:szCs w:val="24"/>
                <w:shd w:val="clear" w:color="auto" w:fill="FFFFFF"/>
              </w:rPr>
              <w:t>aDate</w:t>
            </w:r>
            <w:proofErr w:type="spellEnd"/>
            <w:r w:rsidRPr="00295259">
              <w:rPr>
                <w:rFonts w:ascii="Times New Roman" w:hAnsi="Times New Roman" w:cs="Times New Roman"/>
                <w:color w:val="auto"/>
                <w:sz w:val="24"/>
                <w:szCs w:val="24"/>
                <w:shd w:val="clear" w:color="auto" w:fill="FFFFFF"/>
              </w:rPr>
              <w:t xml:space="preserve">] =&gt; </w:t>
            </w:r>
            <w:r w:rsidR="00970859" w:rsidRPr="00295259">
              <w:rPr>
                <w:rFonts w:ascii="Times New Roman" w:hAnsi="Times New Roman" w:cs="Times New Roman"/>
                <w:color w:val="auto"/>
                <w:sz w:val="24"/>
                <w:szCs w:val="24"/>
                <w:shd w:val="clear" w:color="auto" w:fill="FFFFFF"/>
              </w:rPr>
              <w:t xml:space="preserve">2014-08-05 </w:t>
            </w:r>
            <w:r w:rsidRPr="00295259">
              <w:rPr>
                <w:rFonts w:ascii="Times New Roman" w:hAnsi="Times New Roman" w:cs="Times New Roman"/>
                <w:color w:val="auto"/>
                <w:sz w:val="24"/>
                <w:szCs w:val="24"/>
                <w:shd w:val="clear" w:color="auto" w:fill="FFFFFF"/>
              </w:rPr>
              <w:t>[</w:t>
            </w:r>
            <w:proofErr w:type="spellStart"/>
            <w:r w:rsidRPr="00295259">
              <w:rPr>
                <w:rFonts w:ascii="Times New Roman" w:hAnsi="Times New Roman" w:cs="Times New Roman"/>
                <w:color w:val="auto"/>
                <w:sz w:val="24"/>
                <w:szCs w:val="24"/>
                <w:shd w:val="clear" w:color="auto" w:fill="FFFFFF"/>
              </w:rPr>
              <w:t>startTime</w:t>
            </w:r>
            <w:proofErr w:type="spellEnd"/>
            <w:r w:rsidRPr="00295259">
              <w:rPr>
                <w:rFonts w:ascii="Times New Roman" w:hAnsi="Times New Roman" w:cs="Times New Roman"/>
                <w:color w:val="auto"/>
                <w:sz w:val="24"/>
                <w:szCs w:val="24"/>
                <w:shd w:val="clear" w:color="auto" w:fill="FFFFFF"/>
              </w:rPr>
              <w:t xml:space="preserve">] =&gt; </w:t>
            </w:r>
            <w:r w:rsidR="00970859" w:rsidRPr="00295259">
              <w:rPr>
                <w:rFonts w:ascii="Times New Roman" w:hAnsi="Times New Roman" w:cs="Times New Roman"/>
                <w:color w:val="auto"/>
                <w:sz w:val="24"/>
                <w:szCs w:val="24"/>
                <w:shd w:val="clear" w:color="auto" w:fill="FFFFFF"/>
              </w:rPr>
              <w:t xml:space="preserve">13:00:00 </w:t>
            </w:r>
            <w:r w:rsidRPr="00295259">
              <w:rPr>
                <w:rFonts w:ascii="Times New Roman" w:hAnsi="Times New Roman" w:cs="Times New Roman"/>
                <w:color w:val="auto"/>
                <w:sz w:val="24"/>
                <w:szCs w:val="24"/>
                <w:shd w:val="clear" w:color="auto" w:fill="FFFFFF"/>
              </w:rPr>
              <w:t>[</w:t>
            </w:r>
            <w:proofErr w:type="spellStart"/>
            <w:r w:rsidRPr="00295259">
              <w:rPr>
                <w:rFonts w:ascii="Times New Roman" w:hAnsi="Times New Roman" w:cs="Times New Roman"/>
                <w:color w:val="auto"/>
                <w:sz w:val="24"/>
                <w:szCs w:val="24"/>
                <w:shd w:val="clear" w:color="auto" w:fill="FFFFFF"/>
              </w:rPr>
              <w:t>endTime</w:t>
            </w:r>
            <w:proofErr w:type="spellEnd"/>
            <w:r w:rsidRPr="00295259">
              <w:rPr>
                <w:rFonts w:ascii="Times New Roman" w:hAnsi="Times New Roman" w:cs="Times New Roman"/>
                <w:color w:val="auto"/>
                <w:sz w:val="24"/>
                <w:szCs w:val="24"/>
                <w:shd w:val="clear" w:color="auto" w:fill="FFFFFF"/>
              </w:rPr>
              <w:t xml:space="preserve">] =&gt; </w:t>
            </w:r>
            <w:r w:rsidR="00970859" w:rsidRPr="00295259">
              <w:rPr>
                <w:rFonts w:ascii="Times New Roman" w:hAnsi="Times New Roman" w:cs="Times New Roman"/>
                <w:color w:val="auto"/>
                <w:sz w:val="24"/>
                <w:szCs w:val="24"/>
                <w:shd w:val="clear" w:color="auto" w:fill="FFFFFF"/>
              </w:rPr>
              <w:t>14</w:t>
            </w:r>
            <w:r w:rsidRPr="00295259">
              <w:rPr>
                <w:rFonts w:ascii="Times New Roman" w:hAnsi="Times New Roman" w:cs="Times New Roman"/>
                <w:color w:val="auto"/>
                <w:sz w:val="24"/>
                <w:szCs w:val="24"/>
                <w:shd w:val="clear" w:color="auto" w:fill="FFFFFF"/>
              </w:rPr>
              <w:t xml:space="preserve">:00:00 [treatment] =&gt; </w:t>
            </w:r>
            <w:r w:rsidR="00970859" w:rsidRPr="00295259">
              <w:rPr>
                <w:rFonts w:ascii="Times New Roman" w:hAnsi="Times New Roman" w:cs="Times New Roman"/>
                <w:color w:val="auto"/>
                <w:sz w:val="24"/>
                <w:szCs w:val="24"/>
                <w:shd w:val="clear" w:color="auto" w:fill="FFFFFF"/>
              </w:rPr>
              <w:t xml:space="preserve">Whitening </w:t>
            </w:r>
            <w:r w:rsidRPr="00295259">
              <w:rPr>
                <w:rFonts w:ascii="Times New Roman" w:hAnsi="Times New Roman" w:cs="Times New Roman"/>
                <w:color w:val="auto"/>
                <w:sz w:val="24"/>
                <w:szCs w:val="24"/>
                <w:shd w:val="clear" w:color="auto" w:fill="FFFFFF"/>
              </w:rPr>
              <w:t>[description] =&gt; 3</w:t>
            </w:r>
            <w:r w:rsidR="00970859" w:rsidRPr="00295259">
              <w:rPr>
                <w:rFonts w:ascii="Times New Roman" w:hAnsi="Times New Roman" w:cs="Times New Roman"/>
                <w:color w:val="auto"/>
                <w:sz w:val="24"/>
                <w:szCs w:val="24"/>
                <w:shd w:val="clear" w:color="auto" w:fill="FFFFFF"/>
              </w:rPr>
              <w:t>1000 baht</w:t>
            </w:r>
            <w:r w:rsidRPr="00295259">
              <w:rPr>
                <w:rFonts w:ascii="Times New Roman" w:hAnsi="Times New Roman" w:cs="Times New Roman"/>
                <w:color w:val="auto"/>
                <w:sz w:val="24"/>
                <w:szCs w:val="24"/>
                <w:shd w:val="clear" w:color="auto" w:fill="FFFFFF"/>
              </w:rPr>
              <w:t xml:space="preserve">  </w:t>
            </w:r>
            <w:r w:rsidR="00272FED" w:rsidRPr="00295259">
              <w:rPr>
                <w:rFonts w:ascii="Times New Roman" w:hAnsi="Times New Roman" w:cs="Times New Roman"/>
                <w:color w:val="auto"/>
                <w:sz w:val="24"/>
                <w:szCs w:val="24"/>
                <w:shd w:val="clear" w:color="auto" w:fill="FFFFFF"/>
              </w:rPr>
              <w:t>[submit] =&gt; Submit</w:t>
            </w:r>
            <w:r w:rsidRPr="00295259">
              <w:rPr>
                <w:rFonts w:ascii="Times New Roman" w:hAnsi="Times New Roman" w:cs="Times New Roman"/>
                <w:color w:val="auto"/>
                <w:sz w:val="24"/>
                <w:szCs w:val="24"/>
                <w:shd w:val="clear" w:color="auto" w:fill="FFFFFF"/>
              </w:rPr>
              <w:t xml:space="preserve">  </w:t>
            </w:r>
          </w:p>
        </w:tc>
      </w:tr>
    </w:tbl>
    <w:p w14:paraId="21308260" w14:textId="77777777" w:rsidR="001D3F3A" w:rsidRPr="00295259" w:rsidRDefault="001D3F3A" w:rsidP="001D3F3A">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D0664BB" w14:textId="77777777" w:rsidR="001D3F3A" w:rsidRPr="00295259"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2"/>
        <w:gridCol w:w="3377"/>
        <w:gridCol w:w="1638"/>
        <w:gridCol w:w="1416"/>
        <w:gridCol w:w="1593"/>
      </w:tblGrid>
      <w:tr w:rsidR="001D3F3A" w:rsidRPr="00295259" w14:paraId="1F882B0D" w14:textId="77777777" w:rsidTr="00696458">
        <w:trPr>
          <w:trHeight w:val="1042"/>
        </w:trPr>
        <w:tc>
          <w:tcPr>
            <w:tcW w:w="493" w:type="dxa"/>
            <w:shd w:val="clear" w:color="auto" w:fill="D9D9D9" w:themeFill="background1" w:themeFillShade="D9"/>
            <w:vAlign w:val="center"/>
          </w:tcPr>
          <w:p w14:paraId="59533B30" w14:textId="77777777" w:rsidR="001D3F3A" w:rsidRPr="00295259"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691297CC" w14:textId="77777777" w:rsidR="001D3F3A" w:rsidRPr="00295259"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09565484" w14:textId="77777777" w:rsidR="001D3F3A" w:rsidRPr="00295259"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4FF4F28A" w14:textId="77777777" w:rsidR="001D3F3A" w:rsidRPr="00295259"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030986E2" w14:textId="77777777" w:rsidR="001D3F3A" w:rsidRPr="00295259"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Expected</w:t>
            </w:r>
          </w:p>
        </w:tc>
      </w:tr>
      <w:tr w:rsidR="001D3F3A" w:rsidRPr="00295259" w14:paraId="10A0838E" w14:textId="77777777" w:rsidTr="00696458">
        <w:tc>
          <w:tcPr>
            <w:tcW w:w="493" w:type="dxa"/>
            <w:vAlign w:val="center"/>
          </w:tcPr>
          <w:p w14:paraId="45E845E0" w14:textId="77777777" w:rsidR="001D3F3A" w:rsidRPr="00295259"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1</w:t>
            </w:r>
          </w:p>
        </w:tc>
        <w:tc>
          <w:tcPr>
            <w:tcW w:w="3502" w:type="dxa"/>
            <w:vAlign w:val="center"/>
          </w:tcPr>
          <w:p w14:paraId="7ACD7D09" w14:textId="1C89405B" w:rsidR="001D3F3A" w:rsidRPr="00295259" w:rsidRDefault="001D3F3A" w:rsidP="00ED5A4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 xml:space="preserve">Test call </w:t>
            </w:r>
            <w:r w:rsidR="00ED5A4F" w:rsidRPr="00295259">
              <w:rPr>
                <w:rFonts w:ascii="Times" w:eastAsiaTheme="minorEastAsia" w:hAnsi="Times" w:cs="Times"/>
                <w:color w:val="auto"/>
                <w:sz w:val="24"/>
                <w:szCs w:val="24"/>
                <w:lang w:bidi="ar-SA"/>
              </w:rPr>
              <w:t>dentist</w:t>
            </w:r>
            <w:r w:rsidRPr="00295259">
              <w:rPr>
                <w:rFonts w:ascii="Times" w:eastAsiaTheme="minorEastAsia" w:hAnsi="Times" w:cs="Times"/>
                <w:color w:val="auto"/>
                <w:sz w:val="24"/>
                <w:szCs w:val="24"/>
                <w:lang w:bidi="ar-SA"/>
              </w:rPr>
              <w:t xml:space="preserve">s’ appointment edit page with not exist </w:t>
            </w:r>
            <w:proofErr w:type="spellStart"/>
            <w:r w:rsidR="00970859" w:rsidRPr="00295259">
              <w:rPr>
                <w:rFonts w:ascii="Times" w:eastAsiaTheme="minorEastAsia" w:hAnsi="Times" w:cs="Times"/>
                <w:color w:val="auto"/>
                <w:sz w:val="24"/>
                <w:szCs w:val="24"/>
                <w:lang w:bidi="ar-SA"/>
              </w:rPr>
              <w:t>dentist</w:t>
            </w:r>
            <w:r w:rsidRPr="00295259">
              <w:rPr>
                <w:rFonts w:ascii="Times" w:eastAsiaTheme="minorEastAsia" w:hAnsi="Times" w:cs="Times"/>
                <w:color w:val="auto"/>
                <w:sz w:val="24"/>
                <w:szCs w:val="24"/>
                <w:lang w:bidi="ar-SA"/>
              </w:rPr>
              <w:t>ID</w:t>
            </w:r>
            <w:proofErr w:type="spellEnd"/>
          </w:p>
        </w:tc>
        <w:tc>
          <w:tcPr>
            <w:tcW w:w="1677" w:type="dxa"/>
            <w:vAlign w:val="center"/>
          </w:tcPr>
          <w:p w14:paraId="3842BA3B" w14:textId="539ADA91" w:rsidR="001D3F3A" w:rsidRPr="00295259" w:rsidRDefault="00970859"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in_id_f</w:t>
            </w:r>
            <w:proofErr w:type="spellEnd"/>
          </w:p>
        </w:tc>
        <w:tc>
          <w:tcPr>
            <w:tcW w:w="1240" w:type="dxa"/>
            <w:vAlign w:val="center"/>
          </w:tcPr>
          <w:p w14:paraId="72EF3BED" w14:textId="77777777" w:rsidR="001D3F3A" w:rsidRPr="00295259" w:rsidRDefault="001D3F3A"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
        </w:tc>
        <w:tc>
          <w:tcPr>
            <w:tcW w:w="1604" w:type="dxa"/>
            <w:vAlign w:val="center"/>
          </w:tcPr>
          <w:p w14:paraId="5EDAF2C6" w14:textId="77777777" w:rsidR="001D3F3A" w:rsidRPr="00295259" w:rsidRDefault="001D3F3A"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$expResult1</w:t>
            </w:r>
          </w:p>
        </w:tc>
      </w:tr>
      <w:tr w:rsidR="001D3F3A" w:rsidRPr="00295259" w14:paraId="24597B77" w14:textId="77777777" w:rsidTr="00696458">
        <w:tc>
          <w:tcPr>
            <w:tcW w:w="493" w:type="dxa"/>
            <w:vAlign w:val="center"/>
          </w:tcPr>
          <w:p w14:paraId="78E38818" w14:textId="77777777" w:rsidR="001D3F3A" w:rsidRPr="00295259"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2</w:t>
            </w:r>
          </w:p>
        </w:tc>
        <w:tc>
          <w:tcPr>
            <w:tcW w:w="3502" w:type="dxa"/>
            <w:vAlign w:val="center"/>
          </w:tcPr>
          <w:p w14:paraId="4BE8F2AF" w14:textId="752DFEF6" w:rsidR="001D3F3A" w:rsidRPr="00295259" w:rsidRDefault="001D3F3A" w:rsidP="00ED5A4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 xml:space="preserve">Test call </w:t>
            </w:r>
            <w:r w:rsidR="00ED5A4F" w:rsidRPr="00295259">
              <w:rPr>
                <w:rFonts w:ascii="Times" w:eastAsiaTheme="minorEastAsia" w:hAnsi="Times" w:cs="Times"/>
                <w:color w:val="auto"/>
                <w:sz w:val="24"/>
                <w:szCs w:val="24"/>
                <w:lang w:bidi="ar-SA"/>
              </w:rPr>
              <w:t>dentist</w:t>
            </w:r>
            <w:r w:rsidRPr="00295259">
              <w:rPr>
                <w:rFonts w:ascii="Times" w:eastAsiaTheme="minorEastAsia" w:hAnsi="Times" w:cs="Times"/>
                <w:color w:val="auto"/>
                <w:sz w:val="24"/>
                <w:szCs w:val="24"/>
                <w:lang w:bidi="ar-SA"/>
              </w:rPr>
              <w:t>s’ appointmen</w:t>
            </w:r>
            <w:r w:rsidR="00970859" w:rsidRPr="00295259">
              <w:rPr>
                <w:rFonts w:ascii="Times" w:eastAsiaTheme="minorEastAsia" w:hAnsi="Times" w:cs="Times"/>
                <w:color w:val="auto"/>
                <w:sz w:val="24"/>
                <w:szCs w:val="24"/>
                <w:lang w:bidi="ar-SA"/>
              </w:rPr>
              <w:t xml:space="preserve">t edit page with  exist </w:t>
            </w:r>
            <w:proofErr w:type="spellStart"/>
            <w:r w:rsidR="00970859" w:rsidRPr="00295259">
              <w:rPr>
                <w:rFonts w:ascii="Times" w:eastAsiaTheme="minorEastAsia" w:hAnsi="Times" w:cs="Times"/>
                <w:color w:val="auto"/>
                <w:sz w:val="24"/>
                <w:szCs w:val="24"/>
                <w:lang w:bidi="ar-SA"/>
              </w:rPr>
              <w:t>dentist</w:t>
            </w:r>
            <w:r w:rsidRPr="00295259">
              <w:rPr>
                <w:rFonts w:ascii="Times" w:eastAsiaTheme="minorEastAsia" w:hAnsi="Times" w:cs="Times"/>
                <w:color w:val="auto"/>
                <w:sz w:val="24"/>
                <w:szCs w:val="24"/>
                <w:lang w:bidi="ar-SA"/>
              </w:rPr>
              <w:t>ID</w:t>
            </w:r>
            <w:proofErr w:type="spellEnd"/>
          </w:p>
        </w:tc>
        <w:tc>
          <w:tcPr>
            <w:tcW w:w="1677" w:type="dxa"/>
            <w:vAlign w:val="center"/>
          </w:tcPr>
          <w:p w14:paraId="42B3080E" w14:textId="77F92592" w:rsidR="001D3F3A" w:rsidRPr="00295259" w:rsidRDefault="00970859"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in_id_t</w:t>
            </w:r>
            <w:proofErr w:type="spellEnd"/>
          </w:p>
        </w:tc>
        <w:tc>
          <w:tcPr>
            <w:tcW w:w="1240" w:type="dxa"/>
            <w:vAlign w:val="center"/>
          </w:tcPr>
          <w:p w14:paraId="6948CAD0" w14:textId="1B52C11E" w:rsidR="001D3F3A" w:rsidRPr="00295259" w:rsidRDefault="00970859" w:rsidP="00696458">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$expResult2 is already in database</w:t>
            </w:r>
          </w:p>
        </w:tc>
        <w:tc>
          <w:tcPr>
            <w:tcW w:w="1604" w:type="dxa"/>
            <w:vAlign w:val="center"/>
          </w:tcPr>
          <w:p w14:paraId="28998394" w14:textId="77777777" w:rsidR="001D3F3A" w:rsidRPr="00295259" w:rsidRDefault="001D3F3A"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$expResult2</w:t>
            </w:r>
          </w:p>
        </w:tc>
      </w:tr>
    </w:tbl>
    <w:p w14:paraId="17E24EA3" w14:textId="77777777" w:rsidR="001D3F3A" w:rsidRPr="00295259"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F9892CD" w14:textId="77777777" w:rsidR="00245053" w:rsidRPr="00295259" w:rsidRDefault="00245053" w:rsidP="00245053">
      <w:pPr>
        <w:pStyle w:val="Heading3"/>
        <w:rPr>
          <w:rFonts w:ascii="Times New Roman" w:eastAsiaTheme="minorEastAsia" w:hAnsi="Times New Roman" w:cs="Times New Roman"/>
          <w:color w:val="auto"/>
          <w:sz w:val="24"/>
          <w:szCs w:val="24"/>
          <w:lang w:bidi="ar-SA"/>
        </w:rPr>
      </w:pPr>
    </w:p>
    <w:p w14:paraId="2B44B1E5" w14:textId="77777777" w:rsidR="00245053" w:rsidRPr="00295259" w:rsidRDefault="00245053" w:rsidP="00245053">
      <w:pPr>
        <w:pStyle w:val="Heading3"/>
        <w:rPr>
          <w:rFonts w:ascii="Times New Roman" w:eastAsiaTheme="minorEastAsia" w:hAnsi="Times New Roman" w:cs="Times New Roman"/>
          <w:color w:val="auto"/>
          <w:sz w:val="24"/>
          <w:szCs w:val="24"/>
          <w:lang w:bidi="ar-SA"/>
        </w:rPr>
      </w:pPr>
    </w:p>
    <w:p w14:paraId="352E6648" w14:textId="77777777" w:rsidR="00245053" w:rsidRPr="00295259" w:rsidRDefault="00245053" w:rsidP="00245053">
      <w:pPr>
        <w:pStyle w:val="Heading3"/>
        <w:rPr>
          <w:rFonts w:ascii="Times New Roman" w:eastAsiaTheme="minorEastAsia" w:hAnsi="Times New Roman" w:cs="Times New Roman"/>
          <w:color w:val="auto"/>
          <w:sz w:val="24"/>
          <w:szCs w:val="24"/>
          <w:lang w:bidi="ar-SA"/>
        </w:rPr>
      </w:pPr>
      <w:r w:rsidRPr="00295259">
        <w:rPr>
          <w:rFonts w:ascii="Times New Roman" w:eastAsiaTheme="minorEastAsia" w:hAnsi="Times New Roman" w:cs="Times New Roman"/>
          <w:color w:val="auto"/>
          <w:sz w:val="24"/>
          <w:szCs w:val="24"/>
          <w:lang w:bidi="ar-SA"/>
        </w:rPr>
        <w:br w:type="page"/>
      </w:r>
    </w:p>
    <w:p w14:paraId="17A2A216" w14:textId="146D0390" w:rsidR="00245053" w:rsidRPr="00295259" w:rsidRDefault="00245053" w:rsidP="00245053">
      <w:pPr>
        <w:pStyle w:val="Heading3"/>
        <w:rPr>
          <w:rFonts w:ascii="Times New Roman" w:eastAsiaTheme="minorEastAsia" w:hAnsi="Times New Roman" w:cs="Times New Roman"/>
          <w:color w:val="auto"/>
          <w:sz w:val="24"/>
          <w:szCs w:val="24"/>
          <w:lang w:bidi="ar-SA"/>
        </w:rPr>
      </w:pPr>
      <w:bookmarkStart w:id="185" w:name="_Toc394490895"/>
      <w:r w:rsidRPr="00295259">
        <w:rPr>
          <w:rFonts w:ascii="Times New Roman" w:eastAsiaTheme="minorEastAsia" w:hAnsi="Times New Roman" w:cs="Times New Roman"/>
          <w:color w:val="auto"/>
          <w:sz w:val="24"/>
          <w:szCs w:val="24"/>
          <w:lang w:bidi="ar-SA"/>
        </w:rPr>
        <w:lastRenderedPageBreak/>
        <w:t xml:space="preserve">Unit Test Case 20 (UTC-20): </w:t>
      </w:r>
      <w:proofErr w:type="spellStart"/>
      <w:r w:rsidRPr="00295259">
        <w:rPr>
          <w:rFonts w:ascii="Times New Roman" w:eastAsiaTheme="minorEastAsia" w:hAnsi="Times New Roman" w:cs="Times New Roman"/>
          <w:color w:val="auto"/>
          <w:sz w:val="24"/>
          <w:szCs w:val="24"/>
          <w:lang w:bidi="ar-SA"/>
        </w:rPr>
        <w:t>testp_edit_</w:t>
      </w:r>
      <w:proofErr w:type="gramStart"/>
      <w:r w:rsidRPr="00295259">
        <w:rPr>
          <w:rFonts w:ascii="Times New Roman" w:eastAsiaTheme="minorEastAsia" w:hAnsi="Times New Roman" w:cs="Times New Roman"/>
          <w:color w:val="auto"/>
          <w:sz w:val="24"/>
          <w:szCs w:val="24"/>
          <w:lang w:bidi="ar-SA"/>
        </w:rPr>
        <w:t>data</w:t>
      </w:r>
      <w:proofErr w:type="spellEnd"/>
      <w:r w:rsidRPr="00295259">
        <w:rPr>
          <w:rFonts w:ascii="Times New Roman" w:eastAsiaTheme="minorEastAsia" w:hAnsi="Times New Roman" w:cs="Times New Roman"/>
          <w:color w:val="auto"/>
          <w:sz w:val="24"/>
          <w:szCs w:val="24"/>
          <w:lang w:bidi="ar-SA"/>
        </w:rPr>
        <w:t>()</w:t>
      </w:r>
      <w:bookmarkEnd w:id="185"/>
      <w:proofErr w:type="gramEnd"/>
    </w:p>
    <w:p w14:paraId="5530D74B"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p w14:paraId="4DC04604" w14:textId="7EBB2441"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b/>
        <w:t xml:space="preserve">Test edit patients’ account function by officer and input all required </w:t>
      </w:r>
      <w:proofErr w:type="gramStart"/>
      <w:r w:rsidRPr="00295259">
        <w:rPr>
          <w:rFonts w:ascii="Times" w:eastAsiaTheme="minorEastAsia" w:hAnsi="Times" w:cs="Times"/>
          <w:color w:val="auto"/>
          <w:sz w:val="24"/>
          <w:szCs w:val="24"/>
          <w:lang w:bidi="ar-SA"/>
        </w:rPr>
        <w:t>data :</w:t>
      </w:r>
      <w:proofErr w:type="gramEnd"/>
      <w:r w:rsidRPr="00295259">
        <w:rPr>
          <w:rFonts w:ascii="Times" w:eastAsiaTheme="minorEastAsia" w:hAnsi="Times" w:cs="Times"/>
          <w:color w:val="auto"/>
          <w:sz w:val="24"/>
          <w:szCs w:val="24"/>
          <w:lang w:bidi="ar-SA"/>
        </w:rPr>
        <w:t xml:space="preserve"> </w:t>
      </w:r>
      <w:r w:rsidRPr="00295259">
        <w:rPr>
          <w:rFonts w:ascii="Times" w:eastAsiaTheme="minorEastAsia" w:hAnsi="Times" w:cs="Times"/>
          <w:color w:val="auto"/>
          <w:sz w:val="24"/>
          <w:szCs w:val="24"/>
          <w:highlight w:val="yellow"/>
          <w:lang w:bidi="ar-SA"/>
        </w:rPr>
        <w:t xml:space="preserve">public function </w:t>
      </w:r>
      <w:proofErr w:type="spellStart"/>
      <w:r w:rsidRPr="00295259">
        <w:rPr>
          <w:rFonts w:ascii="Times" w:eastAsiaTheme="minorEastAsia" w:hAnsi="Times" w:cs="Times"/>
          <w:color w:val="auto"/>
          <w:sz w:val="24"/>
          <w:szCs w:val="24"/>
          <w:highlight w:val="yellow"/>
          <w:lang w:bidi="ar-SA"/>
        </w:rPr>
        <w:t>edit_data</w:t>
      </w:r>
      <w:proofErr w:type="spellEnd"/>
      <w:r w:rsidRPr="00295259">
        <w:rPr>
          <w:rFonts w:ascii="Times" w:eastAsiaTheme="minorEastAsia" w:hAnsi="Times" w:cs="Times"/>
          <w:color w:val="auto"/>
          <w:sz w:val="24"/>
          <w:szCs w:val="24"/>
          <w:highlight w:val="yellow"/>
          <w:lang w:bidi="ar-SA"/>
        </w:rPr>
        <w:t>($data)</w:t>
      </w:r>
    </w:p>
    <w:p w14:paraId="644AE543"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235"/>
        <w:gridCol w:w="2268"/>
        <w:gridCol w:w="4013"/>
      </w:tblGrid>
      <w:tr w:rsidR="00245053" w:rsidRPr="00295259" w14:paraId="5848007C" w14:textId="77777777" w:rsidTr="00245053">
        <w:tc>
          <w:tcPr>
            <w:tcW w:w="2235" w:type="dxa"/>
            <w:shd w:val="clear" w:color="auto" w:fill="D9D9D9" w:themeFill="background1" w:themeFillShade="D9"/>
            <w:vAlign w:val="center"/>
          </w:tcPr>
          <w:p w14:paraId="284A2511"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Parameter name</w:t>
            </w:r>
          </w:p>
        </w:tc>
        <w:tc>
          <w:tcPr>
            <w:tcW w:w="2268" w:type="dxa"/>
            <w:shd w:val="clear" w:color="auto" w:fill="D9D9D9" w:themeFill="background1" w:themeFillShade="D9"/>
            <w:vAlign w:val="center"/>
          </w:tcPr>
          <w:p w14:paraId="3F7CBBF7"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Parameter type</w:t>
            </w:r>
          </w:p>
        </w:tc>
        <w:tc>
          <w:tcPr>
            <w:tcW w:w="4013" w:type="dxa"/>
            <w:shd w:val="clear" w:color="auto" w:fill="D9D9D9" w:themeFill="background1" w:themeFillShade="D9"/>
            <w:vAlign w:val="center"/>
          </w:tcPr>
          <w:p w14:paraId="2F43D4D0"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Value</w:t>
            </w:r>
          </w:p>
        </w:tc>
      </w:tr>
      <w:tr w:rsidR="00245053" w:rsidRPr="00295259" w14:paraId="22884FE1" w14:textId="77777777" w:rsidTr="00245053">
        <w:tc>
          <w:tcPr>
            <w:tcW w:w="2235" w:type="dxa"/>
            <w:vAlign w:val="center"/>
          </w:tcPr>
          <w:p w14:paraId="5D47757A"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$data</w:t>
            </w:r>
          </w:p>
        </w:tc>
        <w:tc>
          <w:tcPr>
            <w:tcW w:w="2268" w:type="dxa"/>
            <w:vAlign w:val="center"/>
          </w:tcPr>
          <w:p w14:paraId="1972C0C2"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Array</w:t>
            </w:r>
          </w:p>
        </w:tc>
        <w:tc>
          <w:tcPr>
            <w:tcW w:w="4013" w:type="dxa"/>
            <w:vAlign w:val="center"/>
          </w:tcPr>
          <w:p w14:paraId="62599A7B" w14:textId="38AF33DF"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New Roman" w:hAnsi="Times New Roman" w:cs="Times New Roman"/>
                <w:color w:val="auto"/>
                <w:sz w:val="24"/>
                <w:szCs w:val="24"/>
                <w:highlight w:val="yellow"/>
                <w:shd w:val="clear" w:color="auto" w:fill="FFFFFF"/>
              </w:rPr>
              <w:t>[</w:t>
            </w:r>
            <w:proofErr w:type="spellStart"/>
            <w:r w:rsidRPr="00295259">
              <w:rPr>
                <w:rFonts w:ascii="Times New Roman" w:hAnsi="Times New Roman" w:cs="Times New Roman"/>
                <w:color w:val="auto"/>
                <w:sz w:val="24"/>
                <w:szCs w:val="24"/>
                <w:highlight w:val="yellow"/>
                <w:shd w:val="clear" w:color="auto" w:fill="FFFFFF"/>
              </w:rPr>
              <w:t>patientID</w:t>
            </w:r>
            <w:proofErr w:type="spellEnd"/>
            <w:r w:rsidRPr="00295259">
              <w:rPr>
                <w:rFonts w:ascii="Times New Roman" w:hAnsi="Times New Roman" w:cs="Times New Roman"/>
                <w:color w:val="auto"/>
                <w:sz w:val="24"/>
                <w:szCs w:val="24"/>
                <w:highlight w:val="yellow"/>
                <w:shd w:val="clear" w:color="auto" w:fill="FFFFFF"/>
              </w:rPr>
              <w:t>] =&gt; P001               [password] =&gt; 1234                   [</w:t>
            </w:r>
            <w:proofErr w:type="spellStart"/>
            <w:r w:rsidRPr="00295259">
              <w:rPr>
                <w:rFonts w:ascii="Times New Roman" w:hAnsi="Times New Roman" w:cs="Times New Roman"/>
                <w:color w:val="auto"/>
                <w:sz w:val="24"/>
                <w:szCs w:val="24"/>
                <w:highlight w:val="yellow"/>
                <w:shd w:val="clear" w:color="auto" w:fill="FFFFFF"/>
              </w:rPr>
              <w:t>f_name</w:t>
            </w:r>
            <w:proofErr w:type="spellEnd"/>
            <w:r w:rsidRPr="00295259">
              <w:rPr>
                <w:rFonts w:ascii="Times New Roman" w:hAnsi="Times New Roman" w:cs="Times New Roman"/>
                <w:color w:val="auto"/>
                <w:sz w:val="24"/>
                <w:szCs w:val="24"/>
                <w:highlight w:val="yellow"/>
                <w:shd w:val="clear" w:color="auto" w:fill="FFFFFF"/>
              </w:rPr>
              <w:t>] =&gt; Lawrence                    [</w:t>
            </w:r>
            <w:proofErr w:type="spellStart"/>
            <w:r w:rsidRPr="00295259">
              <w:rPr>
                <w:rFonts w:ascii="Times New Roman" w:hAnsi="Times New Roman" w:cs="Times New Roman"/>
                <w:color w:val="auto"/>
                <w:sz w:val="24"/>
                <w:szCs w:val="24"/>
                <w:highlight w:val="yellow"/>
                <w:shd w:val="clear" w:color="auto" w:fill="FFFFFF"/>
              </w:rPr>
              <w:t>l_name</w:t>
            </w:r>
            <w:proofErr w:type="spellEnd"/>
            <w:r w:rsidRPr="00295259">
              <w:rPr>
                <w:rFonts w:ascii="Times New Roman" w:hAnsi="Times New Roman" w:cs="Times New Roman"/>
                <w:color w:val="auto"/>
                <w:sz w:val="24"/>
                <w:szCs w:val="24"/>
                <w:highlight w:val="yellow"/>
                <w:shd w:val="clear" w:color="auto" w:fill="FFFFFF"/>
              </w:rPr>
              <w:t xml:space="preserve">] =&gt; Mouse                        [age] =&gt; 80                                [gender] =&gt; 1                        [treatment] =&gt; Tooth </w:t>
            </w:r>
            <w:proofErr w:type="spellStart"/>
            <w:r w:rsidRPr="00295259">
              <w:rPr>
                <w:rFonts w:ascii="Times New Roman" w:hAnsi="Times New Roman" w:cs="Times New Roman"/>
                <w:color w:val="auto"/>
                <w:sz w:val="24"/>
                <w:szCs w:val="24"/>
                <w:highlight w:val="yellow"/>
                <w:shd w:val="clear" w:color="auto" w:fill="FFFFFF"/>
              </w:rPr>
              <w:t>braces,tooth</w:t>
            </w:r>
            <w:proofErr w:type="spellEnd"/>
            <w:r w:rsidRPr="00295259">
              <w:rPr>
                <w:rFonts w:ascii="Times New Roman" w:hAnsi="Times New Roman" w:cs="Times New Roman"/>
                <w:color w:val="auto"/>
                <w:sz w:val="24"/>
                <w:szCs w:val="24"/>
                <w:highlight w:val="yellow"/>
                <w:shd w:val="clear" w:color="auto" w:fill="FFFFFF"/>
              </w:rPr>
              <w:t xml:space="preserve"> </w:t>
            </w:r>
            <w:proofErr w:type="spellStart"/>
            <w:r w:rsidRPr="00295259">
              <w:rPr>
                <w:rFonts w:ascii="Times New Roman" w:hAnsi="Times New Roman" w:cs="Times New Roman"/>
                <w:color w:val="auto"/>
                <w:sz w:val="24"/>
                <w:szCs w:val="24"/>
                <w:highlight w:val="yellow"/>
                <w:shd w:val="clear" w:color="auto" w:fill="FFFFFF"/>
              </w:rPr>
              <w:t>zeplin</w:t>
            </w:r>
            <w:proofErr w:type="spellEnd"/>
            <w:r w:rsidRPr="00295259">
              <w:rPr>
                <w:rFonts w:ascii="Times New Roman" w:hAnsi="Times New Roman" w:cs="Times New Roman"/>
                <w:color w:val="auto"/>
                <w:sz w:val="24"/>
                <w:szCs w:val="24"/>
                <w:highlight w:val="yellow"/>
                <w:shd w:val="clear" w:color="auto" w:fill="FFFFFF"/>
              </w:rPr>
              <w:t xml:space="preserve">                                       [address] =&gt; </w:t>
            </w:r>
            <w:proofErr w:type="spellStart"/>
            <w:r w:rsidRPr="00295259">
              <w:rPr>
                <w:rFonts w:ascii="Times New Roman" w:hAnsi="Times New Roman" w:cs="Times New Roman"/>
                <w:color w:val="auto"/>
                <w:sz w:val="24"/>
                <w:szCs w:val="24"/>
                <w:highlight w:val="yellow"/>
                <w:shd w:val="clear" w:color="auto" w:fill="FFFFFF"/>
              </w:rPr>
              <w:t>Chaingmai</w:t>
            </w:r>
            <w:proofErr w:type="spellEnd"/>
            <w:r w:rsidRPr="00295259">
              <w:rPr>
                <w:rFonts w:ascii="Times New Roman" w:hAnsi="Times New Roman" w:cs="Times New Roman"/>
                <w:color w:val="auto"/>
                <w:sz w:val="24"/>
                <w:szCs w:val="24"/>
                <w:highlight w:val="yellow"/>
                <w:shd w:val="clear" w:color="auto" w:fill="FFFFFF"/>
              </w:rPr>
              <w:t xml:space="preserve"> Thailand                        [</w:t>
            </w:r>
            <w:proofErr w:type="spellStart"/>
            <w:r w:rsidRPr="00295259">
              <w:rPr>
                <w:rFonts w:ascii="Times New Roman" w:hAnsi="Times New Roman" w:cs="Times New Roman"/>
                <w:color w:val="auto"/>
                <w:sz w:val="24"/>
                <w:szCs w:val="24"/>
                <w:highlight w:val="yellow"/>
                <w:shd w:val="clear" w:color="auto" w:fill="FFFFFF"/>
              </w:rPr>
              <w:t>tel</w:t>
            </w:r>
            <w:proofErr w:type="spellEnd"/>
            <w:r w:rsidRPr="00295259">
              <w:rPr>
                <w:rFonts w:ascii="Times New Roman" w:hAnsi="Times New Roman" w:cs="Times New Roman"/>
                <w:color w:val="auto"/>
                <w:sz w:val="24"/>
                <w:szCs w:val="24"/>
                <w:highlight w:val="yellow"/>
                <w:shd w:val="clear" w:color="auto" w:fill="FFFFFF"/>
              </w:rPr>
              <w:t>] =&gt; 053111111                  [email]=&gt;</w:t>
            </w:r>
            <w:r w:rsidRPr="00295259">
              <w:rPr>
                <w:color w:val="auto"/>
                <w:highlight w:val="yellow"/>
              </w:rPr>
              <w:t xml:space="preserve"> </w:t>
            </w:r>
            <w:r w:rsidRPr="00295259">
              <w:rPr>
                <w:rFonts w:ascii="Times New Roman" w:hAnsi="Times New Roman" w:cs="Times New Roman"/>
                <w:color w:val="auto"/>
                <w:sz w:val="24"/>
                <w:szCs w:val="24"/>
                <w:highlight w:val="yellow"/>
                <w:shd w:val="clear" w:color="auto" w:fill="FFFFFF"/>
              </w:rPr>
              <w:t>law.d@gmail.com</w:t>
            </w:r>
          </w:p>
        </w:tc>
      </w:tr>
      <w:tr w:rsidR="00245053" w:rsidRPr="00295259" w14:paraId="00BC1F02" w14:textId="77777777" w:rsidTr="00245053">
        <w:tc>
          <w:tcPr>
            <w:tcW w:w="2235" w:type="dxa"/>
            <w:vAlign w:val="center"/>
          </w:tcPr>
          <w:p w14:paraId="3ED59835" w14:textId="06021354"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w:t>
            </w:r>
            <w:proofErr w:type="spellStart"/>
            <w:r w:rsidRPr="00295259">
              <w:rPr>
                <w:rFonts w:ascii="Times" w:eastAsiaTheme="minorEastAsia" w:hAnsi="Times" w:cs="Times"/>
                <w:color w:val="auto"/>
                <w:sz w:val="24"/>
                <w:szCs w:val="24"/>
                <w:lang w:bidi="ar-SA"/>
              </w:rPr>
              <w:t>expResult</w:t>
            </w:r>
            <w:proofErr w:type="spellEnd"/>
          </w:p>
        </w:tc>
        <w:tc>
          <w:tcPr>
            <w:tcW w:w="2268" w:type="dxa"/>
            <w:vAlign w:val="center"/>
          </w:tcPr>
          <w:p w14:paraId="233CEE57" w14:textId="20A9B468"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Array</w:t>
            </w:r>
          </w:p>
        </w:tc>
        <w:tc>
          <w:tcPr>
            <w:tcW w:w="4013" w:type="dxa"/>
            <w:vAlign w:val="center"/>
          </w:tcPr>
          <w:p w14:paraId="73904536" w14:textId="1E079E93" w:rsidR="00245053" w:rsidRPr="00295259" w:rsidRDefault="00245053" w:rsidP="00245053">
            <w:pPr>
              <w:widowControl w:val="0"/>
              <w:autoSpaceDE w:val="0"/>
              <w:autoSpaceDN w:val="0"/>
              <w:adjustRightInd w:val="0"/>
              <w:spacing w:after="240" w:line="240" w:lineRule="auto"/>
              <w:rPr>
                <w:rFonts w:ascii="Times New Roman" w:hAnsi="Times New Roman" w:cs="Times New Roman"/>
                <w:color w:val="auto"/>
                <w:sz w:val="24"/>
                <w:szCs w:val="24"/>
                <w:highlight w:val="yellow"/>
                <w:shd w:val="clear" w:color="auto" w:fill="FFFFFF"/>
              </w:rPr>
            </w:pPr>
            <w:r w:rsidRPr="00295259">
              <w:rPr>
                <w:rFonts w:ascii="Times New Roman" w:hAnsi="Times New Roman" w:cs="Times New Roman"/>
                <w:color w:val="auto"/>
                <w:sz w:val="24"/>
                <w:szCs w:val="24"/>
                <w:highlight w:val="yellow"/>
                <w:shd w:val="clear" w:color="auto" w:fill="FFFFFF"/>
              </w:rPr>
              <w:t>[</w:t>
            </w:r>
            <w:proofErr w:type="spellStart"/>
            <w:r w:rsidRPr="00295259">
              <w:rPr>
                <w:rFonts w:ascii="Times New Roman" w:hAnsi="Times New Roman" w:cs="Times New Roman"/>
                <w:color w:val="auto"/>
                <w:sz w:val="24"/>
                <w:szCs w:val="24"/>
                <w:highlight w:val="yellow"/>
                <w:shd w:val="clear" w:color="auto" w:fill="FFFFFF"/>
              </w:rPr>
              <w:t>patientID</w:t>
            </w:r>
            <w:proofErr w:type="spellEnd"/>
            <w:r w:rsidRPr="00295259">
              <w:rPr>
                <w:rFonts w:ascii="Times New Roman" w:hAnsi="Times New Roman" w:cs="Times New Roman"/>
                <w:color w:val="auto"/>
                <w:sz w:val="24"/>
                <w:szCs w:val="24"/>
                <w:highlight w:val="yellow"/>
                <w:shd w:val="clear" w:color="auto" w:fill="FFFFFF"/>
              </w:rPr>
              <w:t>] =&gt; P001               [password] =&gt; 1234                   [</w:t>
            </w:r>
            <w:proofErr w:type="spellStart"/>
            <w:r w:rsidRPr="00295259">
              <w:rPr>
                <w:rFonts w:ascii="Times New Roman" w:hAnsi="Times New Roman" w:cs="Times New Roman"/>
                <w:color w:val="auto"/>
                <w:sz w:val="24"/>
                <w:szCs w:val="24"/>
                <w:highlight w:val="yellow"/>
                <w:shd w:val="clear" w:color="auto" w:fill="FFFFFF"/>
              </w:rPr>
              <w:t>f_name</w:t>
            </w:r>
            <w:proofErr w:type="spellEnd"/>
            <w:r w:rsidRPr="00295259">
              <w:rPr>
                <w:rFonts w:ascii="Times New Roman" w:hAnsi="Times New Roman" w:cs="Times New Roman"/>
                <w:color w:val="auto"/>
                <w:sz w:val="24"/>
                <w:szCs w:val="24"/>
                <w:highlight w:val="yellow"/>
                <w:shd w:val="clear" w:color="auto" w:fill="FFFFFF"/>
              </w:rPr>
              <w:t>] =&gt; Lawrence                    [</w:t>
            </w:r>
            <w:proofErr w:type="spellStart"/>
            <w:r w:rsidRPr="00295259">
              <w:rPr>
                <w:rFonts w:ascii="Times New Roman" w:hAnsi="Times New Roman" w:cs="Times New Roman"/>
                <w:color w:val="auto"/>
                <w:sz w:val="24"/>
                <w:szCs w:val="24"/>
                <w:highlight w:val="yellow"/>
                <w:shd w:val="clear" w:color="auto" w:fill="FFFFFF"/>
              </w:rPr>
              <w:t>l_name</w:t>
            </w:r>
            <w:proofErr w:type="spellEnd"/>
            <w:r w:rsidRPr="00295259">
              <w:rPr>
                <w:rFonts w:ascii="Times New Roman" w:hAnsi="Times New Roman" w:cs="Times New Roman"/>
                <w:color w:val="auto"/>
                <w:sz w:val="24"/>
                <w:szCs w:val="24"/>
                <w:highlight w:val="yellow"/>
                <w:shd w:val="clear" w:color="auto" w:fill="FFFFFF"/>
              </w:rPr>
              <w:t xml:space="preserve">] =&gt; Mouse                        [age] =&gt; 80                                [gender] =&gt; 1                        [treatment] =&gt; Tooth </w:t>
            </w:r>
            <w:proofErr w:type="spellStart"/>
            <w:r w:rsidRPr="00295259">
              <w:rPr>
                <w:rFonts w:ascii="Times New Roman" w:hAnsi="Times New Roman" w:cs="Times New Roman"/>
                <w:color w:val="auto"/>
                <w:sz w:val="24"/>
                <w:szCs w:val="24"/>
                <w:highlight w:val="yellow"/>
                <w:shd w:val="clear" w:color="auto" w:fill="FFFFFF"/>
              </w:rPr>
              <w:t>braces,tooth</w:t>
            </w:r>
            <w:proofErr w:type="spellEnd"/>
            <w:r w:rsidRPr="00295259">
              <w:rPr>
                <w:rFonts w:ascii="Times New Roman" w:hAnsi="Times New Roman" w:cs="Times New Roman"/>
                <w:color w:val="auto"/>
                <w:sz w:val="24"/>
                <w:szCs w:val="24"/>
                <w:highlight w:val="yellow"/>
                <w:shd w:val="clear" w:color="auto" w:fill="FFFFFF"/>
              </w:rPr>
              <w:t xml:space="preserve"> </w:t>
            </w:r>
            <w:proofErr w:type="spellStart"/>
            <w:r w:rsidRPr="00295259">
              <w:rPr>
                <w:rFonts w:ascii="Times New Roman" w:hAnsi="Times New Roman" w:cs="Times New Roman"/>
                <w:color w:val="auto"/>
                <w:sz w:val="24"/>
                <w:szCs w:val="24"/>
                <w:highlight w:val="yellow"/>
                <w:shd w:val="clear" w:color="auto" w:fill="FFFFFF"/>
              </w:rPr>
              <w:t>zeplin</w:t>
            </w:r>
            <w:proofErr w:type="spellEnd"/>
            <w:r w:rsidRPr="00295259">
              <w:rPr>
                <w:rFonts w:ascii="Times New Roman" w:hAnsi="Times New Roman" w:cs="Times New Roman"/>
                <w:color w:val="auto"/>
                <w:sz w:val="24"/>
                <w:szCs w:val="24"/>
                <w:highlight w:val="yellow"/>
                <w:shd w:val="clear" w:color="auto" w:fill="FFFFFF"/>
              </w:rPr>
              <w:t xml:space="preserve">                                       [address] =&gt; </w:t>
            </w:r>
            <w:proofErr w:type="spellStart"/>
            <w:r w:rsidRPr="00295259">
              <w:rPr>
                <w:rFonts w:ascii="Times New Roman" w:hAnsi="Times New Roman" w:cs="Times New Roman"/>
                <w:color w:val="auto"/>
                <w:sz w:val="24"/>
                <w:szCs w:val="24"/>
                <w:highlight w:val="yellow"/>
                <w:shd w:val="clear" w:color="auto" w:fill="FFFFFF"/>
              </w:rPr>
              <w:t>Chaingmai</w:t>
            </w:r>
            <w:proofErr w:type="spellEnd"/>
            <w:r w:rsidRPr="00295259">
              <w:rPr>
                <w:rFonts w:ascii="Times New Roman" w:hAnsi="Times New Roman" w:cs="Times New Roman"/>
                <w:color w:val="auto"/>
                <w:sz w:val="24"/>
                <w:szCs w:val="24"/>
                <w:highlight w:val="yellow"/>
                <w:shd w:val="clear" w:color="auto" w:fill="FFFFFF"/>
              </w:rPr>
              <w:t xml:space="preserve"> Thailand                        [</w:t>
            </w:r>
            <w:proofErr w:type="spellStart"/>
            <w:r w:rsidRPr="00295259">
              <w:rPr>
                <w:rFonts w:ascii="Times New Roman" w:hAnsi="Times New Roman" w:cs="Times New Roman"/>
                <w:color w:val="auto"/>
                <w:sz w:val="24"/>
                <w:szCs w:val="24"/>
                <w:highlight w:val="yellow"/>
                <w:shd w:val="clear" w:color="auto" w:fill="FFFFFF"/>
              </w:rPr>
              <w:t>tel</w:t>
            </w:r>
            <w:proofErr w:type="spellEnd"/>
            <w:r w:rsidRPr="00295259">
              <w:rPr>
                <w:rFonts w:ascii="Times New Roman" w:hAnsi="Times New Roman" w:cs="Times New Roman"/>
                <w:color w:val="auto"/>
                <w:sz w:val="24"/>
                <w:szCs w:val="24"/>
                <w:highlight w:val="yellow"/>
                <w:shd w:val="clear" w:color="auto" w:fill="FFFFFF"/>
              </w:rPr>
              <w:t>] =&gt; 053111111                 [email]=&gt;</w:t>
            </w:r>
            <w:r w:rsidRPr="00295259">
              <w:rPr>
                <w:color w:val="auto"/>
                <w:highlight w:val="yellow"/>
              </w:rPr>
              <w:t xml:space="preserve"> </w:t>
            </w:r>
            <w:r w:rsidRPr="00295259">
              <w:rPr>
                <w:rFonts w:ascii="Times New Roman" w:hAnsi="Times New Roman" w:cs="Times New Roman"/>
                <w:color w:val="auto"/>
                <w:sz w:val="24"/>
                <w:szCs w:val="24"/>
                <w:highlight w:val="yellow"/>
                <w:shd w:val="clear" w:color="auto" w:fill="FFFFFF"/>
              </w:rPr>
              <w:t>law.d@gmail.com</w:t>
            </w:r>
          </w:p>
        </w:tc>
      </w:tr>
    </w:tbl>
    <w:p w14:paraId="47610765"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0658B59"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245053" w:rsidRPr="00295259" w14:paraId="37B7E048" w14:textId="77777777" w:rsidTr="00245053">
        <w:trPr>
          <w:trHeight w:val="1042"/>
        </w:trPr>
        <w:tc>
          <w:tcPr>
            <w:tcW w:w="493" w:type="dxa"/>
            <w:shd w:val="clear" w:color="auto" w:fill="D9D9D9" w:themeFill="background1" w:themeFillShade="D9"/>
            <w:vAlign w:val="center"/>
          </w:tcPr>
          <w:p w14:paraId="029FD77D"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14:paraId="491A7727"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14:paraId="1759FB79"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14:paraId="72111570"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14:paraId="14706AA4"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Expected</w:t>
            </w:r>
          </w:p>
        </w:tc>
      </w:tr>
      <w:tr w:rsidR="00245053" w:rsidRPr="00295259" w14:paraId="1787BA7F" w14:textId="77777777" w:rsidTr="00245053">
        <w:tc>
          <w:tcPr>
            <w:tcW w:w="493" w:type="dxa"/>
            <w:vAlign w:val="center"/>
          </w:tcPr>
          <w:p w14:paraId="242407AB"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r w:rsidRPr="00295259">
              <w:rPr>
                <w:rFonts w:ascii="Times" w:eastAsiaTheme="minorEastAsia" w:hAnsi="Times" w:cs="Times"/>
                <w:b/>
                <w:bCs/>
                <w:color w:val="auto"/>
                <w:sz w:val="24"/>
                <w:szCs w:val="24"/>
                <w:highlight w:val="yellow"/>
                <w:lang w:bidi="ar-SA"/>
              </w:rPr>
              <w:t>1</w:t>
            </w:r>
          </w:p>
        </w:tc>
        <w:tc>
          <w:tcPr>
            <w:tcW w:w="3584" w:type="dxa"/>
            <w:vAlign w:val="center"/>
          </w:tcPr>
          <w:p w14:paraId="1546F8F9" w14:textId="5F2D6871"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Test edit for patients’ account true case</w:t>
            </w:r>
          </w:p>
        </w:tc>
        <w:tc>
          <w:tcPr>
            <w:tcW w:w="1701" w:type="dxa"/>
            <w:vAlign w:val="center"/>
          </w:tcPr>
          <w:p w14:paraId="5ECA37BB"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$data</w:t>
            </w:r>
          </w:p>
        </w:tc>
        <w:tc>
          <w:tcPr>
            <w:tcW w:w="1442" w:type="dxa"/>
            <w:vAlign w:val="center"/>
          </w:tcPr>
          <w:p w14:paraId="0EC8E185"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w:t>
            </w:r>
          </w:p>
        </w:tc>
        <w:tc>
          <w:tcPr>
            <w:tcW w:w="1296" w:type="dxa"/>
            <w:vAlign w:val="center"/>
          </w:tcPr>
          <w:p w14:paraId="4B8063F6" w14:textId="35DDEE31"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w:t>
            </w:r>
            <w:proofErr w:type="spellStart"/>
            <w:r w:rsidRPr="00295259">
              <w:rPr>
                <w:rFonts w:ascii="Times" w:eastAsiaTheme="minorEastAsia" w:hAnsi="Times" w:cs="Times"/>
                <w:color w:val="auto"/>
                <w:sz w:val="24"/>
                <w:szCs w:val="24"/>
                <w:highlight w:val="yellow"/>
                <w:lang w:bidi="ar-SA"/>
              </w:rPr>
              <w:t>expResult</w:t>
            </w:r>
            <w:proofErr w:type="spellEnd"/>
          </w:p>
        </w:tc>
      </w:tr>
    </w:tbl>
    <w:p w14:paraId="42A50409"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3ACC8797" w14:textId="77777777" w:rsidR="00245053" w:rsidRPr="00295259" w:rsidRDefault="00245053" w:rsidP="00245053">
      <w:pPr>
        <w:pStyle w:val="Heading3"/>
        <w:rPr>
          <w:rFonts w:ascii="Times New Roman" w:eastAsiaTheme="minorEastAsia" w:hAnsi="Times New Roman" w:cs="Times New Roman"/>
          <w:color w:val="auto"/>
          <w:sz w:val="24"/>
          <w:szCs w:val="24"/>
          <w:lang w:bidi="ar-SA"/>
        </w:rPr>
      </w:pPr>
      <w:r w:rsidRPr="00295259">
        <w:rPr>
          <w:rFonts w:ascii="Times New Roman" w:eastAsiaTheme="minorEastAsia" w:hAnsi="Times New Roman" w:cs="Times New Roman"/>
          <w:color w:val="auto"/>
          <w:sz w:val="24"/>
          <w:szCs w:val="24"/>
          <w:lang w:bidi="ar-SA"/>
        </w:rPr>
        <w:br w:type="page"/>
      </w:r>
    </w:p>
    <w:p w14:paraId="749B359A" w14:textId="53CEACEB" w:rsidR="00245053" w:rsidRPr="00295259" w:rsidRDefault="00245053" w:rsidP="00245053">
      <w:pPr>
        <w:pStyle w:val="Heading3"/>
        <w:rPr>
          <w:rFonts w:ascii="Times New Roman" w:eastAsiaTheme="minorEastAsia" w:hAnsi="Times New Roman" w:cs="Times New Roman"/>
          <w:color w:val="auto"/>
          <w:sz w:val="24"/>
          <w:szCs w:val="24"/>
          <w:lang w:bidi="ar-SA"/>
        </w:rPr>
      </w:pPr>
      <w:bookmarkStart w:id="186" w:name="_Toc394490896"/>
      <w:r w:rsidRPr="00295259">
        <w:rPr>
          <w:rFonts w:ascii="Times New Roman" w:eastAsiaTheme="minorEastAsia" w:hAnsi="Times New Roman" w:cs="Times New Roman"/>
          <w:color w:val="auto"/>
          <w:sz w:val="24"/>
          <w:szCs w:val="24"/>
          <w:lang w:bidi="ar-SA"/>
        </w:rPr>
        <w:lastRenderedPageBreak/>
        <w:t xml:space="preserve">Unit Test Case 21 (UTC-21): </w:t>
      </w:r>
      <w:proofErr w:type="spellStart"/>
      <w:r w:rsidRPr="00295259">
        <w:rPr>
          <w:rFonts w:ascii="Times New Roman" w:eastAsiaTheme="minorEastAsia" w:hAnsi="Times New Roman" w:cs="Times New Roman"/>
          <w:color w:val="auto"/>
          <w:sz w:val="24"/>
          <w:szCs w:val="24"/>
          <w:lang w:bidi="ar-SA"/>
        </w:rPr>
        <w:t>testd_edit_</w:t>
      </w:r>
      <w:proofErr w:type="gramStart"/>
      <w:r w:rsidRPr="00295259">
        <w:rPr>
          <w:rFonts w:ascii="Times New Roman" w:eastAsiaTheme="minorEastAsia" w:hAnsi="Times New Roman" w:cs="Times New Roman"/>
          <w:color w:val="auto"/>
          <w:sz w:val="24"/>
          <w:szCs w:val="24"/>
          <w:lang w:bidi="ar-SA"/>
        </w:rPr>
        <w:t>data</w:t>
      </w:r>
      <w:proofErr w:type="spellEnd"/>
      <w:r w:rsidRPr="00295259">
        <w:rPr>
          <w:rFonts w:ascii="Times New Roman" w:eastAsiaTheme="minorEastAsia" w:hAnsi="Times New Roman" w:cs="Times New Roman"/>
          <w:color w:val="auto"/>
          <w:sz w:val="24"/>
          <w:szCs w:val="24"/>
          <w:lang w:bidi="ar-SA"/>
        </w:rPr>
        <w:t>()</w:t>
      </w:r>
      <w:bookmarkEnd w:id="186"/>
      <w:proofErr w:type="gramEnd"/>
    </w:p>
    <w:p w14:paraId="01644C03"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p w14:paraId="7FC4B453" w14:textId="574149DA"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b/>
        <w:t xml:space="preserve">Test edit dentists’ account function by officer and input all required </w:t>
      </w:r>
      <w:proofErr w:type="gramStart"/>
      <w:r w:rsidRPr="00295259">
        <w:rPr>
          <w:rFonts w:ascii="Times" w:eastAsiaTheme="minorEastAsia" w:hAnsi="Times" w:cs="Times"/>
          <w:color w:val="auto"/>
          <w:sz w:val="24"/>
          <w:szCs w:val="24"/>
          <w:lang w:bidi="ar-SA"/>
        </w:rPr>
        <w:t>data :</w:t>
      </w:r>
      <w:proofErr w:type="gramEnd"/>
      <w:r w:rsidRPr="00295259">
        <w:rPr>
          <w:rFonts w:ascii="Times" w:eastAsiaTheme="minorEastAsia" w:hAnsi="Times" w:cs="Times"/>
          <w:color w:val="auto"/>
          <w:sz w:val="24"/>
          <w:szCs w:val="24"/>
          <w:lang w:bidi="ar-SA"/>
        </w:rPr>
        <w:t xml:space="preserve"> </w:t>
      </w:r>
      <w:r w:rsidRPr="00295259">
        <w:rPr>
          <w:rFonts w:ascii="Times" w:eastAsiaTheme="minorEastAsia" w:hAnsi="Times" w:cs="Times"/>
          <w:color w:val="auto"/>
          <w:sz w:val="24"/>
          <w:szCs w:val="24"/>
          <w:highlight w:val="yellow"/>
          <w:lang w:bidi="ar-SA"/>
        </w:rPr>
        <w:t xml:space="preserve">public function </w:t>
      </w:r>
      <w:proofErr w:type="spellStart"/>
      <w:r w:rsidRPr="00295259">
        <w:rPr>
          <w:rFonts w:ascii="Times" w:eastAsiaTheme="minorEastAsia" w:hAnsi="Times" w:cs="Times"/>
          <w:color w:val="auto"/>
          <w:sz w:val="24"/>
          <w:szCs w:val="24"/>
          <w:highlight w:val="yellow"/>
          <w:lang w:bidi="ar-SA"/>
        </w:rPr>
        <w:t>d_edit_data</w:t>
      </w:r>
      <w:proofErr w:type="spellEnd"/>
      <w:r w:rsidRPr="00295259">
        <w:rPr>
          <w:rFonts w:ascii="Times" w:eastAsiaTheme="minorEastAsia" w:hAnsi="Times" w:cs="Times"/>
          <w:color w:val="auto"/>
          <w:sz w:val="24"/>
          <w:szCs w:val="24"/>
          <w:highlight w:val="yellow"/>
          <w:lang w:bidi="ar-SA"/>
        </w:rPr>
        <w:t>($data)</w:t>
      </w:r>
    </w:p>
    <w:p w14:paraId="3846DEEC"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235"/>
        <w:gridCol w:w="2268"/>
        <w:gridCol w:w="4013"/>
      </w:tblGrid>
      <w:tr w:rsidR="00245053" w:rsidRPr="00295259" w14:paraId="74F7283E" w14:textId="77777777" w:rsidTr="00245053">
        <w:tc>
          <w:tcPr>
            <w:tcW w:w="2235" w:type="dxa"/>
            <w:shd w:val="clear" w:color="auto" w:fill="D9D9D9" w:themeFill="background1" w:themeFillShade="D9"/>
            <w:vAlign w:val="center"/>
          </w:tcPr>
          <w:p w14:paraId="11E2D20A"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Parameter name</w:t>
            </w:r>
          </w:p>
        </w:tc>
        <w:tc>
          <w:tcPr>
            <w:tcW w:w="2268" w:type="dxa"/>
            <w:shd w:val="clear" w:color="auto" w:fill="D9D9D9" w:themeFill="background1" w:themeFillShade="D9"/>
            <w:vAlign w:val="center"/>
          </w:tcPr>
          <w:p w14:paraId="45A075FE"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Parameter type</w:t>
            </w:r>
          </w:p>
        </w:tc>
        <w:tc>
          <w:tcPr>
            <w:tcW w:w="4013" w:type="dxa"/>
            <w:shd w:val="clear" w:color="auto" w:fill="D9D9D9" w:themeFill="background1" w:themeFillShade="D9"/>
            <w:vAlign w:val="center"/>
          </w:tcPr>
          <w:p w14:paraId="37DB5921"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Value</w:t>
            </w:r>
          </w:p>
        </w:tc>
      </w:tr>
      <w:tr w:rsidR="00245053" w:rsidRPr="00295259" w14:paraId="6F451B32" w14:textId="77777777" w:rsidTr="00245053">
        <w:tc>
          <w:tcPr>
            <w:tcW w:w="2235" w:type="dxa"/>
            <w:vAlign w:val="center"/>
          </w:tcPr>
          <w:p w14:paraId="48CFC9E2"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$data</w:t>
            </w:r>
          </w:p>
        </w:tc>
        <w:tc>
          <w:tcPr>
            <w:tcW w:w="2268" w:type="dxa"/>
            <w:vAlign w:val="center"/>
          </w:tcPr>
          <w:p w14:paraId="6680CA93"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Array</w:t>
            </w:r>
          </w:p>
        </w:tc>
        <w:tc>
          <w:tcPr>
            <w:tcW w:w="4013" w:type="dxa"/>
            <w:vAlign w:val="center"/>
          </w:tcPr>
          <w:p w14:paraId="75E863AF" w14:textId="606D0FD3"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295259">
              <w:rPr>
                <w:rFonts w:ascii="Times New Roman" w:hAnsi="Times New Roman" w:cs="Times New Roman"/>
                <w:color w:val="auto"/>
                <w:sz w:val="24"/>
                <w:szCs w:val="24"/>
                <w:highlight w:val="yellow"/>
                <w:shd w:val="clear" w:color="auto" w:fill="FFFFFF"/>
              </w:rPr>
              <w:t>[</w:t>
            </w:r>
            <w:proofErr w:type="spellStart"/>
            <w:r w:rsidRPr="00295259">
              <w:rPr>
                <w:rFonts w:ascii="Times New Roman" w:hAnsi="Times New Roman" w:cs="Times New Roman"/>
                <w:color w:val="auto"/>
                <w:sz w:val="24"/>
                <w:szCs w:val="24"/>
                <w:highlight w:val="yellow"/>
                <w:shd w:val="clear" w:color="auto" w:fill="FFFFFF"/>
              </w:rPr>
              <w:t>dentistID</w:t>
            </w:r>
            <w:proofErr w:type="spellEnd"/>
            <w:r w:rsidRPr="00295259">
              <w:rPr>
                <w:rFonts w:ascii="Times New Roman" w:hAnsi="Times New Roman" w:cs="Times New Roman"/>
                <w:color w:val="auto"/>
                <w:sz w:val="24"/>
                <w:szCs w:val="24"/>
                <w:highlight w:val="yellow"/>
                <w:shd w:val="clear" w:color="auto" w:fill="FFFFFF"/>
              </w:rPr>
              <w:t>] =&gt; D001              [password] =&gt; 1234                    [</w:t>
            </w:r>
            <w:proofErr w:type="spellStart"/>
            <w:r w:rsidRPr="00295259">
              <w:rPr>
                <w:rFonts w:ascii="Times New Roman" w:hAnsi="Times New Roman" w:cs="Times New Roman"/>
                <w:color w:val="auto"/>
                <w:sz w:val="24"/>
                <w:szCs w:val="24"/>
                <w:highlight w:val="yellow"/>
                <w:shd w:val="clear" w:color="auto" w:fill="FFFFFF"/>
              </w:rPr>
              <w:t>f_name</w:t>
            </w:r>
            <w:proofErr w:type="spellEnd"/>
            <w:r w:rsidRPr="00295259">
              <w:rPr>
                <w:rFonts w:ascii="Times New Roman" w:hAnsi="Times New Roman" w:cs="Times New Roman"/>
                <w:color w:val="auto"/>
                <w:sz w:val="24"/>
                <w:szCs w:val="24"/>
                <w:highlight w:val="yellow"/>
                <w:shd w:val="clear" w:color="auto" w:fill="FFFFFF"/>
              </w:rPr>
              <w:t>] =&gt; Dumbo                 [</w:t>
            </w:r>
            <w:proofErr w:type="spellStart"/>
            <w:r w:rsidRPr="00295259">
              <w:rPr>
                <w:rFonts w:ascii="Times New Roman" w:hAnsi="Times New Roman" w:cs="Times New Roman"/>
                <w:color w:val="auto"/>
                <w:sz w:val="24"/>
                <w:szCs w:val="24"/>
                <w:highlight w:val="yellow"/>
                <w:shd w:val="clear" w:color="auto" w:fill="FFFFFF"/>
              </w:rPr>
              <w:t>l_name</w:t>
            </w:r>
            <w:proofErr w:type="spellEnd"/>
            <w:r w:rsidRPr="00295259">
              <w:rPr>
                <w:rFonts w:ascii="Times New Roman" w:hAnsi="Times New Roman" w:cs="Times New Roman"/>
                <w:color w:val="auto"/>
                <w:sz w:val="24"/>
                <w:szCs w:val="24"/>
                <w:highlight w:val="yellow"/>
                <w:shd w:val="clear" w:color="auto" w:fill="FFFFFF"/>
              </w:rPr>
              <w:t xml:space="preserve">] =&gt; Duck                              [address] =&gt; </w:t>
            </w:r>
            <w:proofErr w:type="spellStart"/>
            <w:r w:rsidRPr="00295259">
              <w:rPr>
                <w:rFonts w:ascii="Times New Roman" w:hAnsi="Times New Roman" w:cs="Times New Roman"/>
                <w:color w:val="auto"/>
                <w:sz w:val="24"/>
                <w:szCs w:val="24"/>
                <w:highlight w:val="yellow"/>
                <w:shd w:val="clear" w:color="auto" w:fill="FFFFFF"/>
              </w:rPr>
              <w:t>Chaingmai</w:t>
            </w:r>
            <w:proofErr w:type="spellEnd"/>
            <w:r w:rsidRPr="00295259">
              <w:rPr>
                <w:rFonts w:ascii="Times New Roman" w:hAnsi="Times New Roman" w:cs="Times New Roman"/>
                <w:color w:val="auto"/>
                <w:sz w:val="24"/>
                <w:szCs w:val="24"/>
                <w:highlight w:val="yellow"/>
                <w:shd w:val="clear" w:color="auto" w:fill="FFFFFF"/>
              </w:rPr>
              <w:t xml:space="preserve"> Thailand                      [email] =&gt; DD@gmail.com              [</w:t>
            </w:r>
            <w:proofErr w:type="spellStart"/>
            <w:r w:rsidRPr="00295259">
              <w:rPr>
                <w:rFonts w:ascii="Times New Roman" w:hAnsi="Times New Roman" w:cs="Times New Roman"/>
                <w:color w:val="auto"/>
                <w:sz w:val="24"/>
                <w:szCs w:val="24"/>
                <w:highlight w:val="yellow"/>
                <w:shd w:val="clear" w:color="auto" w:fill="FFFFFF"/>
              </w:rPr>
              <w:t>tel</w:t>
            </w:r>
            <w:proofErr w:type="spellEnd"/>
            <w:r w:rsidRPr="00295259">
              <w:rPr>
                <w:rFonts w:ascii="Times New Roman" w:hAnsi="Times New Roman" w:cs="Times New Roman"/>
                <w:color w:val="auto"/>
                <w:sz w:val="24"/>
                <w:szCs w:val="24"/>
                <w:highlight w:val="yellow"/>
                <w:shd w:val="clear" w:color="auto" w:fill="FFFFFF"/>
              </w:rPr>
              <w:t>] =&gt; 0810000000</w:t>
            </w:r>
          </w:p>
        </w:tc>
      </w:tr>
      <w:tr w:rsidR="00245053" w:rsidRPr="00295259" w14:paraId="56CBF9D5" w14:textId="77777777" w:rsidTr="00245053">
        <w:tc>
          <w:tcPr>
            <w:tcW w:w="2235" w:type="dxa"/>
            <w:vAlign w:val="center"/>
          </w:tcPr>
          <w:p w14:paraId="6AD26DA7" w14:textId="6A3C4382"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w:t>
            </w:r>
            <w:proofErr w:type="spellStart"/>
            <w:r w:rsidRPr="00295259">
              <w:rPr>
                <w:rFonts w:ascii="Times" w:eastAsiaTheme="minorEastAsia" w:hAnsi="Times" w:cs="Times"/>
                <w:color w:val="auto"/>
                <w:sz w:val="24"/>
                <w:szCs w:val="24"/>
                <w:highlight w:val="yellow"/>
                <w:lang w:bidi="ar-SA"/>
              </w:rPr>
              <w:t>expResult</w:t>
            </w:r>
            <w:proofErr w:type="spellEnd"/>
          </w:p>
        </w:tc>
        <w:tc>
          <w:tcPr>
            <w:tcW w:w="2268" w:type="dxa"/>
            <w:vAlign w:val="center"/>
          </w:tcPr>
          <w:p w14:paraId="25C587A9" w14:textId="2BF4F7D7"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Array</w:t>
            </w:r>
          </w:p>
        </w:tc>
        <w:tc>
          <w:tcPr>
            <w:tcW w:w="4013" w:type="dxa"/>
            <w:vAlign w:val="center"/>
          </w:tcPr>
          <w:p w14:paraId="25F22D98" w14:textId="78274B04" w:rsidR="00245053" w:rsidRPr="00295259" w:rsidRDefault="00245053" w:rsidP="00245053">
            <w:pPr>
              <w:widowControl w:val="0"/>
              <w:autoSpaceDE w:val="0"/>
              <w:autoSpaceDN w:val="0"/>
              <w:adjustRightInd w:val="0"/>
              <w:spacing w:after="240" w:line="240" w:lineRule="auto"/>
              <w:rPr>
                <w:rFonts w:ascii="Times New Roman" w:hAnsi="Times New Roman" w:cs="Times New Roman"/>
                <w:color w:val="auto"/>
                <w:sz w:val="24"/>
                <w:szCs w:val="24"/>
                <w:highlight w:val="yellow"/>
                <w:shd w:val="clear" w:color="auto" w:fill="FFFFFF"/>
              </w:rPr>
            </w:pPr>
            <w:r w:rsidRPr="00295259">
              <w:rPr>
                <w:rFonts w:ascii="Times New Roman" w:hAnsi="Times New Roman" w:cs="Times New Roman"/>
                <w:color w:val="auto"/>
                <w:sz w:val="24"/>
                <w:szCs w:val="24"/>
                <w:highlight w:val="yellow"/>
                <w:shd w:val="clear" w:color="auto" w:fill="FFFFFF"/>
              </w:rPr>
              <w:t>[</w:t>
            </w:r>
            <w:proofErr w:type="spellStart"/>
            <w:r w:rsidRPr="00295259">
              <w:rPr>
                <w:rFonts w:ascii="Times New Roman" w:hAnsi="Times New Roman" w:cs="Times New Roman"/>
                <w:color w:val="auto"/>
                <w:sz w:val="24"/>
                <w:szCs w:val="24"/>
                <w:highlight w:val="yellow"/>
                <w:shd w:val="clear" w:color="auto" w:fill="FFFFFF"/>
              </w:rPr>
              <w:t>dentistID</w:t>
            </w:r>
            <w:proofErr w:type="spellEnd"/>
            <w:r w:rsidRPr="00295259">
              <w:rPr>
                <w:rFonts w:ascii="Times New Roman" w:hAnsi="Times New Roman" w:cs="Times New Roman"/>
                <w:color w:val="auto"/>
                <w:sz w:val="24"/>
                <w:szCs w:val="24"/>
                <w:highlight w:val="yellow"/>
                <w:shd w:val="clear" w:color="auto" w:fill="FFFFFF"/>
              </w:rPr>
              <w:t>] =&gt; D001              [password] =&gt; 1234                    [</w:t>
            </w:r>
            <w:proofErr w:type="spellStart"/>
            <w:r w:rsidRPr="00295259">
              <w:rPr>
                <w:rFonts w:ascii="Times New Roman" w:hAnsi="Times New Roman" w:cs="Times New Roman"/>
                <w:color w:val="auto"/>
                <w:sz w:val="24"/>
                <w:szCs w:val="24"/>
                <w:highlight w:val="yellow"/>
                <w:shd w:val="clear" w:color="auto" w:fill="FFFFFF"/>
              </w:rPr>
              <w:t>f_name</w:t>
            </w:r>
            <w:proofErr w:type="spellEnd"/>
            <w:r w:rsidRPr="00295259">
              <w:rPr>
                <w:rFonts w:ascii="Times New Roman" w:hAnsi="Times New Roman" w:cs="Times New Roman"/>
                <w:color w:val="auto"/>
                <w:sz w:val="24"/>
                <w:szCs w:val="24"/>
                <w:highlight w:val="yellow"/>
                <w:shd w:val="clear" w:color="auto" w:fill="FFFFFF"/>
              </w:rPr>
              <w:t>] =&gt; Dumbo                 [</w:t>
            </w:r>
            <w:proofErr w:type="spellStart"/>
            <w:r w:rsidRPr="00295259">
              <w:rPr>
                <w:rFonts w:ascii="Times New Roman" w:hAnsi="Times New Roman" w:cs="Times New Roman"/>
                <w:color w:val="auto"/>
                <w:sz w:val="24"/>
                <w:szCs w:val="24"/>
                <w:highlight w:val="yellow"/>
                <w:shd w:val="clear" w:color="auto" w:fill="FFFFFF"/>
              </w:rPr>
              <w:t>l_name</w:t>
            </w:r>
            <w:proofErr w:type="spellEnd"/>
            <w:r w:rsidRPr="00295259">
              <w:rPr>
                <w:rFonts w:ascii="Times New Roman" w:hAnsi="Times New Roman" w:cs="Times New Roman"/>
                <w:color w:val="auto"/>
                <w:sz w:val="24"/>
                <w:szCs w:val="24"/>
                <w:highlight w:val="yellow"/>
                <w:shd w:val="clear" w:color="auto" w:fill="FFFFFF"/>
              </w:rPr>
              <w:t xml:space="preserve">] =&gt; Duck                              [address] =&gt; </w:t>
            </w:r>
            <w:proofErr w:type="spellStart"/>
            <w:r w:rsidRPr="00295259">
              <w:rPr>
                <w:rFonts w:ascii="Times New Roman" w:hAnsi="Times New Roman" w:cs="Times New Roman"/>
                <w:color w:val="auto"/>
                <w:sz w:val="24"/>
                <w:szCs w:val="24"/>
                <w:highlight w:val="yellow"/>
                <w:shd w:val="clear" w:color="auto" w:fill="FFFFFF"/>
              </w:rPr>
              <w:t>Chaingmai</w:t>
            </w:r>
            <w:proofErr w:type="spellEnd"/>
            <w:r w:rsidRPr="00295259">
              <w:rPr>
                <w:rFonts w:ascii="Times New Roman" w:hAnsi="Times New Roman" w:cs="Times New Roman"/>
                <w:color w:val="auto"/>
                <w:sz w:val="24"/>
                <w:szCs w:val="24"/>
                <w:highlight w:val="yellow"/>
                <w:shd w:val="clear" w:color="auto" w:fill="FFFFFF"/>
              </w:rPr>
              <w:t xml:space="preserve"> Thailand                      [email] =&gt; DD@gmail.com              [</w:t>
            </w:r>
            <w:proofErr w:type="spellStart"/>
            <w:r w:rsidRPr="00295259">
              <w:rPr>
                <w:rFonts w:ascii="Times New Roman" w:hAnsi="Times New Roman" w:cs="Times New Roman"/>
                <w:color w:val="auto"/>
                <w:sz w:val="24"/>
                <w:szCs w:val="24"/>
                <w:highlight w:val="yellow"/>
                <w:shd w:val="clear" w:color="auto" w:fill="FFFFFF"/>
              </w:rPr>
              <w:t>tel</w:t>
            </w:r>
            <w:proofErr w:type="spellEnd"/>
            <w:r w:rsidRPr="00295259">
              <w:rPr>
                <w:rFonts w:ascii="Times New Roman" w:hAnsi="Times New Roman" w:cs="Times New Roman"/>
                <w:color w:val="auto"/>
                <w:sz w:val="24"/>
                <w:szCs w:val="24"/>
                <w:highlight w:val="yellow"/>
                <w:shd w:val="clear" w:color="auto" w:fill="FFFFFF"/>
              </w:rPr>
              <w:t>] =&gt; 0810000000</w:t>
            </w:r>
          </w:p>
        </w:tc>
      </w:tr>
    </w:tbl>
    <w:p w14:paraId="49313949"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06F838F"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245053" w:rsidRPr="00295259" w14:paraId="1C6C79AB" w14:textId="77777777" w:rsidTr="00245053">
        <w:trPr>
          <w:trHeight w:val="1042"/>
        </w:trPr>
        <w:tc>
          <w:tcPr>
            <w:tcW w:w="493" w:type="dxa"/>
            <w:shd w:val="clear" w:color="auto" w:fill="D9D9D9" w:themeFill="background1" w:themeFillShade="D9"/>
            <w:vAlign w:val="center"/>
          </w:tcPr>
          <w:p w14:paraId="5116B6DA"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14:paraId="6F71A1FC"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14:paraId="75602F37"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14:paraId="060035C3"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14:paraId="511B3927"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Expected</w:t>
            </w:r>
          </w:p>
        </w:tc>
      </w:tr>
      <w:tr w:rsidR="00245053" w:rsidRPr="00295259" w14:paraId="59539DF9" w14:textId="77777777" w:rsidTr="00245053">
        <w:tc>
          <w:tcPr>
            <w:tcW w:w="493" w:type="dxa"/>
            <w:vAlign w:val="center"/>
          </w:tcPr>
          <w:p w14:paraId="08844933"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r w:rsidRPr="00295259">
              <w:rPr>
                <w:rFonts w:ascii="Times" w:eastAsiaTheme="minorEastAsia" w:hAnsi="Times" w:cs="Times"/>
                <w:b/>
                <w:bCs/>
                <w:color w:val="auto"/>
                <w:sz w:val="24"/>
                <w:szCs w:val="24"/>
                <w:highlight w:val="yellow"/>
                <w:lang w:bidi="ar-SA"/>
              </w:rPr>
              <w:t>1</w:t>
            </w:r>
          </w:p>
        </w:tc>
        <w:tc>
          <w:tcPr>
            <w:tcW w:w="3584" w:type="dxa"/>
            <w:vAlign w:val="center"/>
          </w:tcPr>
          <w:p w14:paraId="55F8E638" w14:textId="2CEA76A1"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Test edit for dentists’ account true case</w:t>
            </w:r>
          </w:p>
        </w:tc>
        <w:tc>
          <w:tcPr>
            <w:tcW w:w="1701" w:type="dxa"/>
            <w:vAlign w:val="center"/>
          </w:tcPr>
          <w:p w14:paraId="48A4D121"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$data</w:t>
            </w:r>
          </w:p>
        </w:tc>
        <w:tc>
          <w:tcPr>
            <w:tcW w:w="1442" w:type="dxa"/>
            <w:vAlign w:val="center"/>
          </w:tcPr>
          <w:p w14:paraId="75F7B035"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w:t>
            </w:r>
          </w:p>
        </w:tc>
        <w:tc>
          <w:tcPr>
            <w:tcW w:w="1296" w:type="dxa"/>
            <w:vAlign w:val="center"/>
          </w:tcPr>
          <w:p w14:paraId="3A2FDD90" w14:textId="4105B983"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w:t>
            </w:r>
            <w:proofErr w:type="spellStart"/>
            <w:r w:rsidRPr="00295259">
              <w:rPr>
                <w:rFonts w:ascii="Times" w:eastAsiaTheme="minorEastAsia" w:hAnsi="Times" w:cs="Times"/>
                <w:color w:val="auto"/>
                <w:sz w:val="24"/>
                <w:szCs w:val="24"/>
                <w:highlight w:val="yellow"/>
                <w:lang w:bidi="ar-SA"/>
              </w:rPr>
              <w:t>expResult</w:t>
            </w:r>
            <w:proofErr w:type="spellEnd"/>
          </w:p>
        </w:tc>
      </w:tr>
    </w:tbl>
    <w:p w14:paraId="0498CA72"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1ECF7405" w14:textId="60768F3A" w:rsidR="00245053" w:rsidRPr="00295259" w:rsidRDefault="00245053"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br w:type="page"/>
      </w:r>
    </w:p>
    <w:p w14:paraId="1F3B6ADD" w14:textId="790AE764" w:rsidR="00245053" w:rsidRPr="00295259" w:rsidRDefault="00245053" w:rsidP="00245053">
      <w:pPr>
        <w:pStyle w:val="Heading3"/>
        <w:rPr>
          <w:rFonts w:ascii="Times New Roman" w:eastAsiaTheme="minorEastAsia" w:hAnsi="Times New Roman" w:cs="Times New Roman"/>
          <w:color w:val="auto"/>
          <w:sz w:val="24"/>
          <w:szCs w:val="24"/>
          <w:lang w:bidi="ar-SA"/>
        </w:rPr>
      </w:pPr>
      <w:bookmarkStart w:id="187" w:name="_Toc394490897"/>
      <w:r w:rsidRPr="00295259">
        <w:rPr>
          <w:rFonts w:ascii="Times New Roman" w:eastAsiaTheme="minorEastAsia" w:hAnsi="Times New Roman" w:cs="Times New Roman"/>
          <w:color w:val="auto"/>
          <w:sz w:val="24"/>
          <w:szCs w:val="24"/>
          <w:lang w:bidi="ar-SA"/>
        </w:rPr>
        <w:lastRenderedPageBreak/>
        <w:t xml:space="preserve">Unit Test Case 22 (UTC-22): </w:t>
      </w:r>
      <w:proofErr w:type="spellStart"/>
      <w:r w:rsidRPr="00295259">
        <w:rPr>
          <w:rFonts w:ascii="Times New Roman" w:eastAsiaTheme="minorEastAsia" w:hAnsi="Times New Roman" w:cs="Times New Roman"/>
          <w:color w:val="auto"/>
          <w:sz w:val="24"/>
          <w:szCs w:val="24"/>
          <w:lang w:bidi="ar-SA"/>
        </w:rPr>
        <w:t>testd_edit_</w:t>
      </w:r>
      <w:proofErr w:type="gramStart"/>
      <w:r w:rsidRPr="00295259">
        <w:rPr>
          <w:rFonts w:ascii="Times New Roman" w:eastAsiaTheme="minorEastAsia" w:hAnsi="Times New Roman" w:cs="Times New Roman"/>
          <w:color w:val="auto"/>
          <w:sz w:val="24"/>
          <w:szCs w:val="24"/>
          <w:lang w:bidi="ar-SA"/>
        </w:rPr>
        <w:t>data</w:t>
      </w:r>
      <w:proofErr w:type="spellEnd"/>
      <w:r w:rsidRPr="00295259">
        <w:rPr>
          <w:rFonts w:ascii="Times New Roman" w:eastAsiaTheme="minorEastAsia" w:hAnsi="Times New Roman" w:cs="Times New Roman"/>
          <w:color w:val="auto"/>
          <w:sz w:val="24"/>
          <w:szCs w:val="24"/>
          <w:lang w:bidi="ar-SA"/>
        </w:rPr>
        <w:t>()</w:t>
      </w:r>
      <w:bookmarkEnd w:id="187"/>
      <w:proofErr w:type="gramEnd"/>
    </w:p>
    <w:p w14:paraId="457F6465"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p w14:paraId="433B54CD" w14:textId="5ECB0DB8"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b/>
        <w:t xml:space="preserve">Test edit appointments’ data function by officer and input all required </w:t>
      </w:r>
      <w:proofErr w:type="gramStart"/>
      <w:r w:rsidRPr="00295259">
        <w:rPr>
          <w:rFonts w:ascii="Times" w:eastAsiaTheme="minorEastAsia" w:hAnsi="Times" w:cs="Times"/>
          <w:color w:val="auto"/>
          <w:sz w:val="24"/>
          <w:szCs w:val="24"/>
          <w:lang w:bidi="ar-SA"/>
        </w:rPr>
        <w:t>data :</w:t>
      </w:r>
      <w:proofErr w:type="gramEnd"/>
      <w:r w:rsidRPr="00295259">
        <w:rPr>
          <w:rFonts w:ascii="Times" w:eastAsiaTheme="minorEastAsia" w:hAnsi="Times" w:cs="Times"/>
          <w:color w:val="auto"/>
          <w:sz w:val="24"/>
          <w:szCs w:val="24"/>
          <w:lang w:bidi="ar-SA"/>
        </w:rPr>
        <w:t xml:space="preserve"> </w:t>
      </w:r>
      <w:r w:rsidRPr="00295259">
        <w:rPr>
          <w:rFonts w:ascii="Times" w:eastAsiaTheme="minorEastAsia" w:hAnsi="Times" w:cs="Times"/>
          <w:color w:val="auto"/>
          <w:sz w:val="24"/>
          <w:szCs w:val="24"/>
          <w:highlight w:val="yellow"/>
          <w:lang w:bidi="ar-SA"/>
        </w:rPr>
        <w:t xml:space="preserve">public function </w:t>
      </w:r>
      <w:proofErr w:type="spellStart"/>
      <w:r w:rsidRPr="00295259">
        <w:rPr>
          <w:rFonts w:ascii="Times" w:eastAsiaTheme="minorEastAsia" w:hAnsi="Times" w:cs="Times"/>
          <w:color w:val="auto"/>
          <w:sz w:val="24"/>
          <w:szCs w:val="24"/>
          <w:highlight w:val="yellow"/>
          <w:lang w:bidi="ar-SA"/>
        </w:rPr>
        <w:t>app_edit_data</w:t>
      </w:r>
      <w:proofErr w:type="spellEnd"/>
      <w:r w:rsidRPr="00295259">
        <w:rPr>
          <w:rFonts w:ascii="Times" w:eastAsiaTheme="minorEastAsia" w:hAnsi="Times" w:cs="Times"/>
          <w:color w:val="auto"/>
          <w:sz w:val="24"/>
          <w:szCs w:val="24"/>
          <w:highlight w:val="yellow"/>
          <w:lang w:bidi="ar-SA"/>
        </w:rPr>
        <w:t>($data)</w:t>
      </w:r>
    </w:p>
    <w:p w14:paraId="56311BB5"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235"/>
        <w:gridCol w:w="2268"/>
        <w:gridCol w:w="4013"/>
      </w:tblGrid>
      <w:tr w:rsidR="00245053" w:rsidRPr="00295259" w14:paraId="0D9E4895" w14:textId="77777777" w:rsidTr="00245053">
        <w:tc>
          <w:tcPr>
            <w:tcW w:w="2235" w:type="dxa"/>
            <w:shd w:val="clear" w:color="auto" w:fill="D9D9D9" w:themeFill="background1" w:themeFillShade="D9"/>
            <w:vAlign w:val="center"/>
          </w:tcPr>
          <w:p w14:paraId="3500C36D"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Parameter name</w:t>
            </w:r>
          </w:p>
        </w:tc>
        <w:tc>
          <w:tcPr>
            <w:tcW w:w="2268" w:type="dxa"/>
            <w:shd w:val="clear" w:color="auto" w:fill="D9D9D9" w:themeFill="background1" w:themeFillShade="D9"/>
            <w:vAlign w:val="center"/>
          </w:tcPr>
          <w:p w14:paraId="7955E9D0"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Parameter type</w:t>
            </w:r>
          </w:p>
        </w:tc>
        <w:tc>
          <w:tcPr>
            <w:tcW w:w="4013" w:type="dxa"/>
            <w:shd w:val="clear" w:color="auto" w:fill="D9D9D9" w:themeFill="background1" w:themeFillShade="D9"/>
            <w:vAlign w:val="center"/>
          </w:tcPr>
          <w:p w14:paraId="6FF7B9C2"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Value</w:t>
            </w:r>
          </w:p>
        </w:tc>
      </w:tr>
      <w:tr w:rsidR="00245053" w:rsidRPr="00295259" w14:paraId="5CFA3E75" w14:textId="77777777" w:rsidTr="00245053">
        <w:tc>
          <w:tcPr>
            <w:tcW w:w="2235" w:type="dxa"/>
            <w:vAlign w:val="center"/>
          </w:tcPr>
          <w:p w14:paraId="0C532E69"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$data</w:t>
            </w:r>
          </w:p>
        </w:tc>
        <w:tc>
          <w:tcPr>
            <w:tcW w:w="2268" w:type="dxa"/>
            <w:vAlign w:val="center"/>
          </w:tcPr>
          <w:p w14:paraId="6E28210C"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Array</w:t>
            </w:r>
          </w:p>
        </w:tc>
        <w:tc>
          <w:tcPr>
            <w:tcW w:w="4013" w:type="dxa"/>
            <w:vAlign w:val="center"/>
          </w:tcPr>
          <w:p w14:paraId="1488BE53" w14:textId="428A190C"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295259">
              <w:rPr>
                <w:rFonts w:ascii="Times New Roman" w:hAnsi="Times New Roman" w:cs="Times New Roman"/>
                <w:color w:val="auto"/>
                <w:sz w:val="24"/>
                <w:szCs w:val="24"/>
                <w:highlight w:val="yellow"/>
                <w:shd w:val="clear" w:color="auto" w:fill="FFFFFF"/>
              </w:rPr>
              <w:t>[</w:t>
            </w:r>
            <w:proofErr w:type="spellStart"/>
            <w:r w:rsidRPr="00295259">
              <w:rPr>
                <w:rFonts w:ascii="Times New Roman" w:hAnsi="Times New Roman" w:cs="Times New Roman"/>
                <w:color w:val="auto"/>
                <w:sz w:val="24"/>
                <w:szCs w:val="24"/>
                <w:highlight w:val="yellow"/>
                <w:shd w:val="clear" w:color="auto" w:fill="FFFFFF"/>
              </w:rPr>
              <w:t>appointmentID</w:t>
            </w:r>
            <w:proofErr w:type="spellEnd"/>
            <w:r w:rsidRPr="00295259">
              <w:rPr>
                <w:rFonts w:ascii="Times New Roman" w:hAnsi="Times New Roman" w:cs="Times New Roman"/>
                <w:color w:val="auto"/>
                <w:sz w:val="24"/>
                <w:szCs w:val="24"/>
                <w:highlight w:val="yellow"/>
                <w:shd w:val="clear" w:color="auto" w:fill="FFFFFF"/>
              </w:rPr>
              <w:t>] =&gt; 2              [</w:t>
            </w:r>
            <w:proofErr w:type="spellStart"/>
            <w:r w:rsidRPr="00295259">
              <w:rPr>
                <w:rFonts w:ascii="Times New Roman" w:hAnsi="Times New Roman" w:cs="Times New Roman"/>
                <w:color w:val="auto"/>
                <w:sz w:val="24"/>
                <w:szCs w:val="24"/>
                <w:highlight w:val="yellow"/>
                <w:shd w:val="clear" w:color="auto" w:fill="FFFFFF"/>
              </w:rPr>
              <w:t>patientID</w:t>
            </w:r>
            <w:proofErr w:type="spellEnd"/>
            <w:r w:rsidRPr="00295259">
              <w:rPr>
                <w:rFonts w:ascii="Times New Roman" w:hAnsi="Times New Roman" w:cs="Times New Roman"/>
                <w:color w:val="auto"/>
                <w:sz w:val="24"/>
                <w:szCs w:val="24"/>
                <w:highlight w:val="yellow"/>
                <w:shd w:val="clear" w:color="auto" w:fill="FFFFFF"/>
              </w:rPr>
              <w:t>] =&gt; P002                  [</w:t>
            </w:r>
            <w:proofErr w:type="spellStart"/>
            <w:r w:rsidRPr="00295259">
              <w:rPr>
                <w:rFonts w:ascii="Times New Roman" w:hAnsi="Times New Roman" w:cs="Times New Roman"/>
                <w:color w:val="auto"/>
                <w:sz w:val="24"/>
                <w:szCs w:val="24"/>
                <w:highlight w:val="yellow"/>
                <w:shd w:val="clear" w:color="auto" w:fill="FFFFFF"/>
              </w:rPr>
              <w:t>dentistID</w:t>
            </w:r>
            <w:proofErr w:type="spellEnd"/>
            <w:r w:rsidRPr="00295259">
              <w:rPr>
                <w:rFonts w:ascii="Times New Roman" w:hAnsi="Times New Roman" w:cs="Times New Roman"/>
                <w:color w:val="auto"/>
                <w:sz w:val="24"/>
                <w:szCs w:val="24"/>
                <w:highlight w:val="yellow"/>
                <w:shd w:val="clear" w:color="auto" w:fill="FFFFFF"/>
              </w:rPr>
              <w:t>] =&gt; D002                       [</w:t>
            </w:r>
            <w:proofErr w:type="spellStart"/>
            <w:r w:rsidRPr="00295259">
              <w:rPr>
                <w:rFonts w:ascii="Times New Roman" w:hAnsi="Times New Roman" w:cs="Times New Roman"/>
                <w:color w:val="auto"/>
                <w:sz w:val="24"/>
                <w:szCs w:val="24"/>
                <w:highlight w:val="yellow"/>
                <w:shd w:val="clear" w:color="auto" w:fill="FFFFFF"/>
              </w:rPr>
              <w:t>aDate</w:t>
            </w:r>
            <w:proofErr w:type="spellEnd"/>
            <w:r w:rsidRPr="00295259">
              <w:rPr>
                <w:rFonts w:ascii="Times New Roman" w:hAnsi="Times New Roman" w:cs="Times New Roman"/>
                <w:color w:val="auto"/>
                <w:sz w:val="24"/>
                <w:szCs w:val="24"/>
                <w:highlight w:val="yellow"/>
                <w:shd w:val="clear" w:color="auto" w:fill="FFFFFF"/>
              </w:rPr>
              <w:t>] =&gt; 2014-08-05              [</w:t>
            </w:r>
            <w:proofErr w:type="spellStart"/>
            <w:r w:rsidRPr="00295259">
              <w:rPr>
                <w:rFonts w:ascii="Times New Roman" w:hAnsi="Times New Roman" w:cs="Times New Roman"/>
                <w:color w:val="auto"/>
                <w:sz w:val="24"/>
                <w:szCs w:val="24"/>
                <w:highlight w:val="yellow"/>
                <w:shd w:val="clear" w:color="auto" w:fill="FFFFFF"/>
              </w:rPr>
              <w:t>startTime</w:t>
            </w:r>
            <w:proofErr w:type="spellEnd"/>
            <w:r w:rsidRPr="00295259">
              <w:rPr>
                <w:rFonts w:ascii="Times New Roman" w:hAnsi="Times New Roman" w:cs="Times New Roman"/>
                <w:color w:val="auto"/>
                <w:sz w:val="24"/>
                <w:szCs w:val="24"/>
                <w:highlight w:val="yellow"/>
                <w:shd w:val="clear" w:color="auto" w:fill="FFFFFF"/>
              </w:rPr>
              <w:t>] =&gt; 13:00:00              [</w:t>
            </w:r>
            <w:proofErr w:type="spellStart"/>
            <w:r w:rsidRPr="00295259">
              <w:rPr>
                <w:rFonts w:ascii="Times New Roman" w:hAnsi="Times New Roman" w:cs="Times New Roman"/>
                <w:color w:val="auto"/>
                <w:sz w:val="24"/>
                <w:szCs w:val="24"/>
                <w:highlight w:val="yellow"/>
                <w:shd w:val="clear" w:color="auto" w:fill="FFFFFF"/>
              </w:rPr>
              <w:t>endTime</w:t>
            </w:r>
            <w:proofErr w:type="spellEnd"/>
            <w:r w:rsidRPr="00295259">
              <w:rPr>
                <w:rFonts w:ascii="Times New Roman" w:hAnsi="Times New Roman" w:cs="Times New Roman"/>
                <w:color w:val="auto"/>
                <w:sz w:val="24"/>
                <w:szCs w:val="24"/>
                <w:highlight w:val="yellow"/>
                <w:shd w:val="clear" w:color="auto" w:fill="FFFFFF"/>
              </w:rPr>
              <w:t xml:space="preserve">] =&gt; 14:00:00             [treatment] =&gt; Whitening       [description] =&gt; 1000 baht    </w:t>
            </w:r>
          </w:p>
        </w:tc>
      </w:tr>
      <w:tr w:rsidR="00245053" w:rsidRPr="00295259" w14:paraId="7E99F2DE" w14:textId="77777777" w:rsidTr="00245053">
        <w:tc>
          <w:tcPr>
            <w:tcW w:w="2235" w:type="dxa"/>
            <w:vAlign w:val="center"/>
          </w:tcPr>
          <w:p w14:paraId="073AF336"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w:t>
            </w:r>
            <w:proofErr w:type="spellStart"/>
            <w:r w:rsidRPr="00295259">
              <w:rPr>
                <w:rFonts w:ascii="Times" w:eastAsiaTheme="minorEastAsia" w:hAnsi="Times" w:cs="Times"/>
                <w:color w:val="auto"/>
                <w:sz w:val="24"/>
                <w:szCs w:val="24"/>
                <w:highlight w:val="yellow"/>
                <w:lang w:bidi="ar-SA"/>
              </w:rPr>
              <w:t>expResult</w:t>
            </w:r>
            <w:proofErr w:type="spellEnd"/>
          </w:p>
        </w:tc>
        <w:tc>
          <w:tcPr>
            <w:tcW w:w="2268" w:type="dxa"/>
            <w:vAlign w:val="center"/>
          </w:tcPr>
          <w:p w14:paraId="7B9116E3"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Array</w:t>
            </w:r>
          </w:p>
        </w:tc>
        <w:tc>
          <w:tcPr>
            <w:tcW w:w="4013" w:type="dxa"/>
            <w:vAlign w:val="center"/>
          </w:tcPr>
          <w:p w14:paraId="0827EC1E" w14:textId="780787D6" w:rsidR="00245053" w:rsidRPr="00295259" w:rsidRDefault="00245053" w:rsidP="00245053">
            <w:pPr>
              <w:widowControl w:val="0"/>
              <w:autoSpaceDE w:val="0"/>
              <w:autoSpaceDN w:val="0"/>
              <w:adjustRightInd w:val="0"/>
              <w:spacing w:after="240" w:line="240" w:lineRule="auto"/>
              <w:rPr>
                <w:rFonts w:ascii="Times New Roman" w:hAnsi="Times New Roman" w:cs="Times New Roman"/>
                <w:color w:val="auto"/>
                <w:sz w:val="24"/>
                <w:szCs w:val="24"/>
                <w:highlight w:val="yellow"/>
                <w:shd w:val="clear" w:color="auto" w:fill="FFFFFF"/>
              </w:rPr>
            </w:pPr>
            <w:r w:rsidRPr="00295259">
              <w:rPr>
                <w:rFonts w:ascii="Times New Roman" w:hAnsi="Times New Roman" w:cs="Times New Roman"/>
                <w:color w:val="auto"/>
                <w:sz w:val="24"/>
                <w:szCs w:val="24"/>
                <w:highlight w:val="yellow"/>
                <w:shd w:val="clear" w:color="auto" w:fill="FFFFFF"/>
              </w:rPr>
              <w:t>[</w:t>
            </w:r>
            <w:proofErr w:type="spellStart"/>
            <w:r w:rsidRPr="00295259">
              <w:rPr>
                <w:rFonts w:ascii="Times New Roman" w:hAnsi="Times New Roman" w:cs="Times New Roman"/>
                <w:color w:val="auto"/>
                <w:sz w:val="24"/>
                <w:szCs w:val="24"/>
                <w:highlight w:val="yellow"/>
                <w:shd w:val="clear" w:color="auto" w:fill="FFFFFF"/>
              </w:rPr>
              <w:t>appointmentID</w:t>
            </w:r>
            <w:proofErr w:type="spellEnd"/>
            <w:r w:rsidRPr="00295259">
              <w:rPr>
                <w:rFonts w:ascii="Times New Roman" w:hAnsi="Times New Roman" w:cs="Times New Roman"/>
                <w:color w:val="auto"/>
                <w:sz w:val="24"/>
                <w:szCs w:val="24"/>
                <w:highlight w:val="yellow"/>
                <w:shd w:val="clear" w:color="auto" w:fill="FFFFFF"/>
              </w:rPr>
              <w:t>] =&gt; 2              [</w:t>
            </w:r>
            <w:proofErr w:type="spellStart"/>
            <w:r w:rsidRPr="00295259">
              <w:rPr>
                <w:rFonts w:ascii="Times New Roman" w:hAnsi="Times New Roman" w:cs="Times New Roman"/>
                <w:color w:val="auto"/>
                <w:sz w:val="24"/>
                <w:szCs w:val="24"/>
                <w:highlight w:val="yellow"/>
                <w:shd w:val="clear" w:color="auto" w:fill="FFFFFF"/>
              </w:rPr>
              <w:t>patientID</w:t>
            </w:r>
            <w:proofErr w:type="spellEnd"/>
            <w:r w:rsidRPr="00295259">
              <w:rPr>
                <w:rFonts w:ascii="Times New Roman" w:hAnsi="Times New Roman" w:cs="Times New Roman"/>
                <w:color w:val="auto"/>
                <w:sz w:val="24"/>
                <w:szCs w:val="24"/>
                <w:highlight w:val="yellow"/>
                <w:shd w:val="clear" w:color="auto" w:fill="FFFFFF"/>
              </w:rPr>
              <w:t>] =&gt; P002                  [</w:t>
            </w:r>
            <w:proofErr w:type="spellStart"/>
            <w:r w:rsidRPr="00295259">
              <w:rPr>
                <w:rFonts w:ascii="Times New Roman" w:hAnsi="Times New Roman" w:cs="Times New Roman"/>
                <w:color w:val="auto"/>
                <w:sz w:val="24"/>
                <w:szCs w:val="24"/>
                <w:highlight w:val="yellow"/>
                <w:shd w:val="clear" w:color="auto" w:fill="FFFFFF"/>
              </w:rPr>
              <w:t>dentistID</w:t>
            </w:r>
            <w:proofErr w:type="spellEnd"/>
            <w:r w:rsidRPr="00295259">
              <w:rPr>
                <w:rFonts w:ascii="Times New Roman" w:hAnsi="Times New Roman" w:cs="Times New Roman"/>
                <w:color w:val="auto"/>
                <w:sz w:val="24"/>
                <w:szCs w:val="24"/>
                <w:highlight w:val="yellow"/>
                <w:shd w:val="clear" w:color="auto" w:fill="FFFFFF"/>
              </w:rPr>
              <w:t>] =&gt; D002                       [</w:t>
            </w:r>
            <w:proofErr w:type="spellStart"/>
            <w:r w:rsidRPr="00295259">
              <w:rPr>
                <w:rFonts w:ascii="Times New Roman" w:hAnsi="Times New Roman" w:cs="Times New Roman"/>
                <w:color w:val="auto"/>
                <w:sz w:val="24"/>
                <w:szCs w:val="24"/>
                <w:highlight w:val="yellow"/>
                <w:shd w:val="clear" w:color="auto" w:fill="FFFFFF"/>
              </w:rPr>
              <w:t>aDate</w:t>
            </w:r>
            <w:proofErr w:type="spellEnd"/>
            <w:r w:rsidRPr="00295259">
              <w:rPr>
                <w:rFonts w:ascii="Times New Roman" w:hAnsi="Times New Roman" w:cs="Times New Roman"/>
                <w:color w:val="auto"/>
                <w:sz w:val="24"/>
                <w:szCs w:val="24"/>
                <w:highlight w:val="yellow"/>
                <w:shd w:val="clear" w:color="auto" w:fill="FFFFFF"/>
              </w:rPr>
              <w:t>] =&gt; 2014-08-05              [</w:t>
            </w:r>
            <w:proofErr w:type="spellStart"/>
            <w:r w:rsidRPr="00295259">
              <w:rPr>
                <w:rFonts w:ascii="Times New Roman" w:hAnsi="Times New Roman" w:cs="Times New Roman"/>
                <w:color w:val="auto"/>
                <w:sz w:val="24"/>
                <w:szCs w:val="24"/>
                <w:highlight w:val="yellow"/>
                <w:shd w:val="clear" w:color="auto" w:fill="FFFFFF"/>
              </w:rPr>
              <w:t>startTime</w:t>
            </w:r>
            <w:proofErr w:type="spellEnd"/>
            <w:r w:rsidRPr="00295259">
              <w:rPr>
                <w:rFonts w:ascii="Times New Roman" w:hAnsi="Times New Roman" w:cs="Times New Roman"/>
                <w:color w:val="auto"/>
                <w:sz w:val="24"/>
                <w:szCs w:val="24"/>
                <w:highlight w:val="yellow"/>
                <w:shd w:val="clear" w:color="auto" w:fill="FFFFFF"/>
              </w:rPr>
              <w:t>] =&gt; 13:00:00              [</w:t>
            </w:r>
            <w:proofErr w:type="spellStart"/>
            <w:r w:rsidRPr="00295259">
              <w:rPr>
                <w:rFonts w:ascii="Times New Roman" w:hAnsi="Times New Roman" w:cs="Times New Roman"/>
                <w:color w:val="auto"/>
                <w:sz w:val="24"/>
                <w:szCs w:val="24"/>
                <w:highlight w:val="yellow"/>
                <w:shd w:val="clear" w:color="auto" w:fill="FFFFFF"/>
              </w:rPr>
              <w:t>endTime</w:t>
            </w:r>
            <w:proofErr w:type="spellEnd"/>
            <w:r w:rsidRPr="00295259">
              <w:rPr>
                <w:rFonts w:ascii="Times New Roman" w:hAnsi="Times New Roman" w:cs="Times New Roman"/>
                <w:color w:val="auto"/>
                <w:sz w:val="24"/>
                <w:szCs w:val="24"/>
                <w:highlight w:val="yellow"/>
                <w:shd w:val="clear" w:color="auto" w:fill="FFFFFF"/>
              </w:rPr>
              <w:t xml:space="preserve">] =&gt; 14:00:00             [treatment] =&gt; Whitening       [description] =&gt; 1000 baht    </w:t>
            </w:r>
          </w:p>
        </w:tc>
      </w:tr>
    </w:tbl>
    <w:p w14:paraId="730722C9"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3CE67D6"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245053" w:rsidRPr="00295259" w14:paraId="6854051F" w14:textId="77777777" w:rsidTr="00245053">
        <w:trPr>
          <w:trHeight w:val="1042"/>
        </w:trPr>
        <w:tc>
          <w:tcPr>
            <w:tcW w:w="493" w:type="dxa"/>
            <w:shd w:val="clear" w:color="auto" w:fill="D9D9D9" w:themeFill="background1" w:themeFillShade="D9"/>
            <w:vAlign w:val="center"/>
          </w:tcPr>
          <w:p w14:paraId="50726F75"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14:paraId="512AB8F0"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14:paraId="6F05BC6E"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14:paraId="4A1AC1B8"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14:paraId="7F869020"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Expected</w:t>
            </w:r>
          </w:p>
        </w:tc>
      </w:tr>
      <w:tr w:rsidR="00245053" w:rsidRPr="00295259" w14:paraId="70D3318D" w14:textId="77777777" w:rsidTr="00245053">
        <w:tc>
          <w:tcPr>
            <w:tcW w:w="493" w:type="dxa"/>
            <w:vAlign w:val="center"/>
          </w:tcPr>
          <w:p w14:paraId="7A556CDF"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r w:rsidRPr="00295259">
              <w:rPr>
                <w:rFonts w:ascii="Times" w:eastAsiaTheme="minorEastAsia" w:hAnsi="Times" w:cs="Times"/>
                <w:b/>
                <w:bCs/>
                <w:color w:val="auto"/>
                <w:sz w:val="24"/>
                <w:szCs w:val="24"/>
                <w:highlight w:val="yellow"/>
                <w:lang w:bidi="ar-SA"/>
              </w:rPr>
              <w:t>1</w:t>
            </w:r>
          </w:p>
        </w:tc>
        <w:tc>
          <w:tcPr>
            <w:tcW w:w="3584" w:type="dxa"/>
            <w:vAlign w:val="center"/>
          </w:tcPr>
          <w:p w14:paraId="3A3E9575" w14:textId="6FD41A6D"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Test edit for appointments’ data true case</w:t>
            </w:r>
          </w:p>
        </w:tc>
        <w:tc>
          <w:tcPr>
            <w:tcW w:w="1701" w:type="dxa"/>
            <w:vAlign w:val="center"/>
          </w:tcPr>
          <w:p w14:paraId="0DF87975"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$data</w:t>
            </w:r>
          </w:p>
        </w:tc>
        <w:tc>
          <w:tcPr>
            <w:tcW w:w="1442" w:type="dxa"/>
            <w:vAlign w:val="center"/>
          </w:tcPr>
          <w:p w14:paraId="105829B7"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w:t>
            </w:r>
          </w:p>
        </w:tc>
        <w:tc>
          <w:tcPr>
            <w:tcW w:w="1296" w:type="dxa"/>
            <w:vAlign w:val="center"/>
          </w:tcPr>
          <w:p w14:paraId="21450B67"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w:t>
            </w:r>
            <w:proofErr w:type="spellStart"/>
            <w:r w:rsidRPr="00295259">
              <w:rPr>
                <w:rFonts w:ascii="Times" w:eastAsiaTheme="minorEastAsia" w:hAnsi="Times" w:cs="Times"/>
                <w:color w:val="auto"/>
                <w:sz w:val="24"/>
                <w:szCs w:val="24"/>
                <w:highlight w:val="yellow"/>
                <w:lang w:bidi="ar-SA"/>
              </w:rPr>
              <w:t>expResult</w:t>
            </w:r>
            <w:proofErr w:type="spellEnd"/>
          </w:p>
        </w:tc>
      </w:tr>
    </w:tbl>
    <w:p w14:paraId="3F619FC7" w14:textId="15F7ADE7" w:rsidR="00245053" w:rsidRPr="00295259" w:rsidRDefault="00245053"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br w:type="page"/>
      </w:r>
    </w:p>
    <w:p w14:paraId="3F8AF515" w14:textId="77777777" w:rsidR="00245053" w:rsidRPr="00295259" w:rsidRDefault="00245053" w:rsidP="00245053">
      <w:pPr>
        <w:pStyle w:val="Heading2"/>
        <w:rPr>
          <w:rFonts w:ascii="Times" w:hAnsi="Times"/>
          <w:color w:val="auto"/>
          <w:sz w:val="32"/>
          <w:szCs w:val="32"/>
          <w:lang w:bidi="ar-SA"/>
        </w:rPr>
      </w:pPr>
      <w:bookmarkStart w:id="188" w:name="_Toc394490898"/>
      <w:r w:rsidRPr="00295259">
        <w:rPr>
          <w:rFonts w:ascii="Times" w:hAnsi="Times"/>
          <w:color w:val="auto"/>
          <w:sz w:val="32"/>
          <w:szCs w:val="32"/>
          <w:highlight w:val="yellow"/>
          <w:lang w:bidi="ar-SA"/>
        </w:rPr>
        <w:lastRenderedPageBreak/>
        <w:t>3.2</w:t>
      </w:r>
      <w:r w:rsidRPr="00295259">
        <w:rPr>
          <w:rFonts w:ascii="Times" w:hAnsi="Times"/>
          <w:color w:val="auto"/>
          <w:sz w:val="32"/>
          <w:szCs w:val="32"/>
          <w:highlight w:val="yellow"/>
          <w:lang w:bidi="ar-SA"/>
        </w:rPr>
        <w:tab/>
        <w:t>Unit Testing of Mobile Application</w:t>
      </w:r>
      <w:bookmarkEnd w:id="188"/>
    </w:p>
    <w:p w14:paraId="50E9015E" w14:textId="77777777" w:rsidR="00245053" w:rsidRPr="00295259" w:rsidRDefault="00245053" w:rsidP="00245053">
      <w:pPr>
        <w:pStyle w:val="Heading3"/>
        <w:rPr>
          <w:rFonts w:ascii="Times New Roman" w:eastAsiaTheme="minorEastAsia" w:hAnsi="Times New Roman" w:cs="Times New Roman"/>
          <w:color w:val="auto"/>
          <w:sz w:val="28"/>
          <w:highlight w:val="yellow"/>
          <w:lang w:bidi="ar-SA"/>
        </w:rPr>
      </w:pPr>
      <w:bookmarkStart w:id="189" w:name="_Toc394490899"/>
      <w:r w:rsidRPr="00295259">
        <w:rPr>
          <w:rFonts w:ascii="Times New Roman" w:eastAsiaTheme="minorEastAsia" w:hAnsi="Times New Roman" w:cs="Times New Roman"/>
          <w:color w:val="auto"/>
          <w:sz w:val="28"/>
          <w:highlight w:val="yellow"/>
          <w:lang w:bidi="ar-SA"/>
        </w:rPr>
        <w:t xml:space="preserve">Class: </w:t>
      </w:r>
      <w:proofErr w:type="spellStart"/>
      <w:r w:rsidRPr="00295259">
        <w:rPr>
          <w:rFonts w:ascii="Times New Roman" w:eastAsiaTheme="minorEastAsia" w:hAnsi="Times New Roman" w:cs="Times New Roman"/>
          <w:color w:val="auto"/>
          <w:sz w:val="28"/>
          <w:highlight w:val="yellow"/>
          <w:lang w:bidi="ar-SA"/>
        </w:rPr>
        <w:t>PatientMobile_manage</w:t>
      </w:r>
      <w:bookmarkEnd w:id="189"/>
      <w:proofErr w:type="spellEnd"/>
    </w:p>
    <w:p w14:paraId="15E64BB7" w14:textId="35160DB9" w:rsidR="00245053" w:rsidRPr="00295259" w:rsidRDefault="00245053" w:rsidP="00245053">
      <w:pPr>
        <w:pStyle w:val="Heading3"/>
        <w:rPr>
          <w:rFonts w:ascii="Times New Roman" w:eastAsiaTheme="minorEastAsia" w:hAnsi="Times New Roman" w:cs="Times New Roman"/>
          <w:color w:val="auto"/>
          <w:sz w:val="24"/>
          <w:szCs w:val="24"/>
          <w:highlight w:val="yellow"/>
          <w:lang w:bidi="ar-SA"/>
        </w:rPr>
      </w:pPr>
      <w:bookmarkStart w:id="190" w:name="_Toc394490900"/>
      <w:r w:rsidRPr="00295259">
        <w:rPr>
          <w:rFonts w:ascii="Times New Roman" w:eastAsiaTheme="minorEastAsia" w:hAnsi="Times New Roman" w:cs="Times New Roman"/>
          <w:color w:val="auto"/>
          <w:sz w:val="24"/>
          <w:szCs w:val="24"/>
          <w:highlight w:val="yellow"/>
          <w:lang w:bidi="ar-SA"/>
        </w:rPr>
        <w:t xml:space="preserve">Unit Test Case 23 (UTC-23): </w:t>
      </w:r>
      <w:proofErr w:type="spellStart"/>
      <w:proofErr w:type="gramStart"/>
      <w:r w:rsidRPr="00295259">
        <w:rPr>
          <w:rFonts w:ascii="Times New Roman" w:eastAsiaTheme="minorEastAsia" w:hAnsi="Times New Roman" w:cs="Times New Roman"/>
          <w:color w:val="auto"/>
          <w:sz w:val="24"/>
          <w:szCs w:val="24"/>
          <w:highlight w:val="yellow"/>
          <w:lang w:bidi="ar-SA"/>
        </w:rPr>
        <w:t>testMobileLogin</w:t>
      </w:r>
      <w:proofErr w:type="spellEnd"/>
      <w:r w:rsidRPr="00295259">
        <w:rPr>
          <w:rFonts w:ascii="Times New Roman" w:eastAsiaTheme="minorEastAsia" w:hAnsi="Times New Roman" w:cs="Times New Roman"/>
          <w:color w:val="auto"/>
          <w:sz w:val="24"/>
          <w:szCs w:val="24"/>
          <w:highlight w:val="yellow"/>
          <w:lang w:bidi="ar-SA"/>
        </w:rPr>
        <w:t>()</w:t>
      </w:r>
      <w:bookmarkEnd w:id="190"/>
      <w:proofErr w:type="gramEnd"/>
    </w:p>
    <w:p w14:paraId="3EF379C8"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b/>
          <w:bCs/>
          <w:color w:val="auto"/>
          <w:sz w:val="24"/>
          <w:szCs w:val="24"/>
          <w:highlight w:val="yellow"/>
          <w:lang w:bidi="ar-SA"/>
        </w:rPr>
      </w:pPr>
      <w:r w:rsidRPr="00295259">
        <w:rPr>
          <w:rFonts w:ascii="Times" w:eastAsiaTheme="minorEastAsia" w:hAnsi="Times" w:cs="Times"/>
          <w:b/>
          <w:bCs/>
          <w:color w:val="auto"/>
          <w:sz w:val="24"/>
          <w:szCs w:val="24"/>
          <w:highlight w:val="yellow"/>
          <w:lang w:bidi="ar-SA"/>
        </w:rPr>
        <w:t>Description:</w:t>
      </w:r>
    </w:p>
    <w:p w14:paraId="1D93C061"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ab/>
        <w:t xml:space="preserve">Test the login function in mobile application of patient in class </w:t>
      </w:r>
      <w:proofErr w:type="spellStart"/>
      <w:r w:rsidRPr="00295259">
        <w:rPr>
          <w:rFonts w:ascii="Times" w:eastAsiaTheme="minorEastAsia" w:hAnsi="Times" w:cs="Times"/>
          <w:color w:val="auto"/>
          <w:sz w:val="24"/>
          <w:szCs w:val="24"/>
          <w:highlight w:val="yellow"/>
          <w:lang w:bidi="ar-SA"/>
        </w:rPr>
        <w:t>PatientMobile_manage</w:t>
      </w:r>
      <w:proofErr w:type="spellEnd"/>
      <w:r w:rsidRPr="00295259">
        <w:rPr>
          <w:rFonts w:ascii="Times" w:eastAsiaTheme="minorEastAsia" w:hAnsi="Times" w:cs="Times"/>
          <w:color w:val="auto"/>
          <w:sz w:val="24"/>
          <w:szCs w:val="24"/>
          <w:highlight w:val="yellow"/>
          <w:lang w:bidi="ar-SA"/>
        </w:rPr>
        <w:t xml:space="preserve"> by input </w:t>
      </w:r>
      <w:proofErr w:type="spellStart"/>
      <w:r w:rsidRPr="00295259">
        <w:rPr>
          <w:rFonts w:ascii="Times" w:eastAsiaTheme="minorEastAsia" w:hAnsi="Times" w:cs="Times"/>
          <w:color w:val="auto"/>
          <w:sz w:val="24"/>
          <w:szCs w:val="24"/>
          <w:highlight w:val="yellow"/>
          <w:lang w:bidi="ar-SA"/>
        </w:rPr>
        <w:t>patientID</w:t>
      </w:r>
      <w:proofErr w:type="spellEnd"/>
      <w:r w:rsidRPr="00295259">
        <w:rPr>
          <w:rFonts w:ascii="Times" w:eastAsiaTheme="minorEastAsia" w:hAnsi="Times" w:cs="Times"/>
          <w:color w:val="auto"/>
          <w:sz w:val="24"/>
          <w:szCs w:val="24"/>
          <w:highlight w:val="yellow"/>
          <w:lang w:bidi="ar-SA"/>
        </w:rPr>
        <w:t xml:space="preserve"> and password.</w:t>
      </w:r>
    </w:p>
    <w:p w14:paraId="48481118"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b/>
          <w:bCs/>
          <w:color w:val="auto"/>
          <w:sz w:val="24"/>
          <w:szCs w:val="24"/>
          <w:highlight w:val="yellow"/>
          <w:lang w:bidi="ar-SA"/>
        </w:rPr>
      </w:pPr>
      <w:r w:rsidRPr="00295259">
        <w:rPr>
          <w:rFonts w:ascii="Times" w:eastAsiaTheme="minorEastAsia" w:hAnsi="Times" w:cs="Times"/>
          <w:b/>
          <w:bCs/>
          <w:color w:val="auto"/>
          <w:sz w:val="24"/>
          <w:szCs w:val="24"/>
          <w:highlight w:val="yellow"/>
          <w:lang w:bidi="ar-SA"/>
        </w:rPr>
        <w:t>Test Data:</w:t>
      </w:r>
    </w:p>
    <w:tbl>
      <w:tblPr>
        <w:tblStyle w:val="TableGrid"/>
        <w:tblW w:w="0" w:type="auto"/>
        <w:tblLook w:val="04A0" w:firstRow="1" w:lastRow="0" w:firstColumn="1" w:lastColumn="0" w:noHBand="0" w:noVBand="1"/>
      </w:tblPr>
      <w:tblGrid>
        <w:gridCol w:w="2838"/>
        <w:gridCol w:w="2839"/>
        <w:gridCol w:w="2839"/>
      </w:tblGrid>
      <w:tr w:rsidR="00245053" w:rsidRPr="00295259" w14:paraId="3F0C1578" w14:textId="77777777" w:rsidTr="00245053">
        <w:tc>
          <w:tcPr>
            <w:tcW w:w="2838" w:type="dxa"/>
            <w:shd w:val="clear" w:color="auto" w:fill="D9D9D9" w:themeFill="background1" w:themeFillShade="D9"/>
            <w:vAlign w:val="center"/>
          </w:tcPr>
          <w:p w14:paraId="0FC4A6FB"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r w:rsidRPr="00295259">
              <w:rPr>
                <w:rFonts w:ascii="Times" w:eastAsiaTheme="minorEastAsia" w:hAnsi="Times" w:cs="Times"/>
                <w:b/>
                <w:bCs/>
                <w:color w:val="auto"/>
                <w:sz w:val="24"/>
                <w:szCs w:val="24"/>
                <w:highlight w:val="yellow"/>
                <w:lang w:bidi="ar-SA"/>
              </w:rPr>
              <w:t>Parameter name</w:t>
            </w:r>
          </w:p>
        </w:tc>
        <w:tc>
          <w:tcPr>
            <w:tcW w:w="2839" w:type="dxa"/>
            <w:shd w:val="clear" w:color="auto" w:fill="D9D9D9" w:themeFill="background1" w:themeFillShade="D9"/>
            <w:vAlign w:val="center"/>
          </w:tcPr>
          <w:p w14:paraId="064695D2"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r w:rsidRPr="00295259">
              <w:rPr>
                <w:rFonts w:ascii="Times" w:eastAsiaTheme="minorEastAsia" w:hAnsi="Times" w:cs="Times"/>
                <w:b/>
                <w:bCs/>
                <w:color w:val="auto"/>
                <w:sz w:val="24"/>
                <w:szCs w:val="24"/>
                <w:highlight w:val="yellow"/>
                <w:lang w:bidi="ar-SA"/>
              </w:rPr>
              <w:t>Parameter type</w:t>
            </w:r>
          </w:p>
        </w:tc>
        <w:tc>
          <w:tcPr>
            <w:tcW w:w="2839" w:type="dxa"/>
            <w:shd w:val="clear" w:color="auto" w:fill="D9D9D9" w:themeFill="background1" w:themeFillShade="D9"/>
            <w:vAlign w:val="center"/>
          </w:tcPr>
          <w:p w14:paraId="5CEE5A53"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r w:rsidRPr="00295259">
              <w:rPr>
                <w:rFonts w:ascii="Times" w:eastAsiaTheme="minorEastAsia" w:hAnsi="Times" w:cs="Times"/>
                <w:b/>
                <w:bCs/>
                <w:color w:val="auto"/>
                <w:sz w:val="24"/>
                <w:szCs w:val="24"/>
                <w:highlight w:val="yellow"/>
                <w:lang w:bidi="ar-SA"/>
              </w:rPr>
              <w:t>Value</w:t>
            </w:r>
          </w:p>
        </w:tc>
      </w:tr>
      <w:tr w:rsidR="00245053" w:rsidRPr="00295259" w14:paraId="07DE4487" w14:textId="77777777" w:rsidTr="00245053">
        <w:tc>
          <w:tcPr>
            <w:tcW w:w="2838" w:type="dxa"/>
            <w:vAlign w:val="center"/>
          </w:tcPr>
          <w:p w14:paraId="4DA064F9"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w:t>
            </w:r>
            <w:proofErr w:type="spellStart"/>
            <w:r w:rsidRPr="00295259">
              <w:rPr>
                <w:rFonts w:ascii="Times" w:eastAsiaTheme="minorEastAsia" w:hAnsi="Times" w:cs="Times"/>
                <w:color w:val="auto"/>
                <w:sz w:val="24"/>
                <w:szCs w:val="24"/>
                <w:highlight w:val="yellow"/>
                <w:lang w:bidi="ar-SA"/>
              </w:rPr>
              <w:t>in_user_f</w:t>
            </w:r>
            <w:proofErr w:type="spellEnd"/>
          </w:p>
        </w:tc>
        <w:tc>
          <w:tcPr>
            <w:tcW w:w="2839" w:type="dxa"/>
            <w:vAlign w:val="center"/>
          </w:tcPr>
          <w:p w14:paraId="1D4E9022"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proofErr w:type="spellStart"/>
            <w:r w:rsidRPr="00295259">
              <w:rPr>
                <w:rFonts w:ascii="Times" w:eastAsiaTheme="minorEastAsia" w:hAnsi="Times" w:cs="Times"/>
                <w:color w:val="auto"/>
                <w:sz w:val="24"/>
                <w:szCs w:val="24"/>
                <w:highlight w:val="yellow"/>
                <w:lang w:bidi="ar-SA"/>
              </w:rPr>
              <w:t>Varchar</w:t>
            </w:r>
            <w:proofErr w:type="spellEnd"/>
          </w:p>
        </w:tc>
        <w:tc>
          <w:tcPr>
            <w:tcW w:w="2839" w:type="dxa"/>
            <w:vAlign w:val="center"/>
          </w:tcPr>
          <w:p w14:paraId="69FC1C80"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proofErr w:type="spellStart"/>
            <w:r w:rsidRPr="00295259">
              <w:rPr>
                <w:rFonts w:ascii="Times" w:eastAsiaTheme="minorEastAsia" w:hAnsi="Times" w:cs="Times"/>
                <w:color w:val="auto"/>
                <w:sz w:val="24"/>
                <w:szCs w:val="24"/>
                <w:highlight w:val="yellow"/>
                <w:lang w:bidi="ar-SA"/>
              </w:rPr>
              <w:t>xxxx</w:t>
            </w:r>
            <w:proofErr w:type="spellEnd"/>
          </w:p>
        </w:tc>
      </w:tr>
      <w:tr w:rsidR="00245053" w:rsidRPr="00295259" w14:paraId="69E4A24C" w14:textId="77777777" w:rsidTr="00245053">
        <w:tc>
          <w:tcPr>
            <w:tcW w:w="2838" w:type="dxa"/>
            <w:vAlign w:val="center"/>
          </w:tcPr>
          <w:p w14:paraId="74F7A357"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w:t>
            </w:r>
            <w:proofErr w:type="spellStart"/>
            <w:r w:rsidRPr="00295259">
              <w:rPr>
                <w:rFonts w:ascii="Times" w:eastAsiaTheme="minorEastAsia" w:hAnsi="Times" w:cs="Times"/>
                <w:color w:val="auto"/>
                <w:sz w:val="24"/>
                <w:szCs w:val="24"/>
                <w:highlight w:val="yellow"/>
                <w:lang w:bidi="ar-SA"/>
              </w:rPr>
              <w:t>in_pass_f</w:t>
            </w:r>
            <w:proofErr w:type="spellEnd"/>
          </w:p>
        </w:tc>
        <w:tc>
          <w:tcPr>
            <w:tcW w:w="2839" w:type="dxa"/>
            <w:vAlign w:val="center"/>
          </w:tcPr>
          <w:p w14:paraId="5B423890"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proofErr w:type="spellStart"/>
            <w:r w:rsidRPr="00295259">
              <w:rPr>
                <w:rFonts w:ascii="Times" w:eastAsiaTheme="minorEastAsia" w:hAnsi="Times" w:cs="Times"/>
                <w:color w:val="auto"/>
                <w:sz w:val="24"/>
                <w:szCs w:val="24"/>
                <w:highlight w:val="yellow"/>
                <w:lang w:bidi="ar-SA"/>
              </w:rPr>
              <w:t>Varchar</w:t>
            </w:r>
            <w:proofErr w:type="spellEnd"/>
          </w:p>
        </w:tc>
        <w:tc>
          <w:tcPr>
            <w:tcW w:w="2839" w:type="dxa"/>
            <w:vAlign w:val="center"/>
          </w:tcPr>
          <w:p w14:paraId="1680E52D"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proofErr w:type="spellStart"/>
            <w:r w:rsidRPr="00295259">
              <w:rPr>
                <w:rFonts w:ascii="Times" w:eastAsiaTheme="minorEastAsia" w:hAnsi="Times" w:cs="Times"/>
                <w:color w:val="auto"/>
                <w:sz w:val="24"/>
                <w:szCs w:val="24"/>
                <w:highlight w:val="yellow"/>
                <w:lang w:bidi="ar-SA"/>
              </w:rPr>
              <w:t>xxxx</w:t>
            </w:r>
            <w:proofErr w:type="spellEnd"/>
          </w:p>
        </w:tc>
      </w:tr>
      <w:tr w:rsidR="00245053" w:rsidRPr="00295259" w14:paraId="6EFA5561" w14:textId="77777777" w:rsidTr="00245053">
        <w:tc>
          <w:tcPr>
            <w:tcW w:w="2838" w:type="dxa"/>
            <w:vAlign w:val="center"/>
          </w:tcPr>
          <w:p w14:paraId="03332B3C"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w:t>
            </w:r>
            <w:proofErr w:type="spellStart"/>
            <w:r w:rsidRPr="00295259">
              <w:rPr>
                <w:rFonts w:ascii="Times" w:eastAsiaTheme="minorEastAsia" w:hAnsi="Times" w:cs="Times"/>
                <w:color w:val="auto"/>
                <w:sz w:val="24"/>
                <w:szCs w:val="24"/>
                <w:highlight w:val="yellow"/>
                <w:lang w:bidi="ar-SA"/>
              </w:rPr>
              <w:t>in_user_t</w:t>
            </w:r>
            <w:proofErr w:type="spellEnd"/>
          </w:p>
        </w:tc>
        <w:tc>
          <w:tcPr>
            <w:tcW w:w="2839" w:type="dxa"/>
            <w:vAlign w:val="center"/>
          </w:tcPr>
          <w:p w14:paraId="5D0E464E"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proofErr w:type="spellStart"/>
            <w:r w:rsidRPr="00295259">
              <w:rPr>
                <w:rFonts w:ascii="Times" w:eastAsiaTheme="minorEastAsia" w:hAnsi="Times" w:cs="Times"/>
                <w:color w:val="auto"/>
                <w:sz w:val="24"/>
                <w:szCs w:val="24"/>
                <w:highlight w:val="yellow"/>
                <w:lang w:bidi="ar-SA"/>
              </w:rPr>
              <w:t>Varchar</w:t>
            </w:r>
            <w:proofErr w:type="spellEnd"/>
          </w:p>
        </w:tc>
        <w:tc>
          <w:tcPr>
            <w:tcW w:w="2839" w:type="dxa"/>
            <w:vAlign w:val="center"/>
          </w:tcPr>
          <w:p w14:paraId="07AC104F"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P001</w:t>
            </w:r>
          </w:p>
        </w:tc>
      </w:tr>
      <w:tr w:rsidR="00245053" w:rsidRPr="00295259" w14:paraId="3D77049A" w14:textId="77777777" w:rsidTr="00245053">
        <w:trPr>
          <w:trHeight w:val="70"/>
        </w:trPr>
        <w:tc>
          <w:tcPr>
            <w:tcW w:w="2838" w:type="dxa"/>
            <w:vAlign w:val="center"/>
          </w:tcPr>
          <w:p w14:paraId="14AA4A4D"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w:t>
            </w:r>
            <w:proofErr w:type="spellStart"/>
            <w:r w:rsidRPr="00295259">
              <w:rPr>
                <w:rFonts w:ascii="Times" w:eastAsiaTheme="minorEastAsia" w:hAnsi="Times" w:cs="Times"/>
                <w:color w:val="auto"/>
                <w:sz w:val="24"/>
                <w:szCs w:val="24"/>
                <w:highlight w:val="yellow"/>
                <w:lang w:bidi="ar-SA"/>
              </w:rPr>
              <w:t>in_pass_t</w:t>
            </w:r>
            <w:proofErr w:type="spellEnd"/>
          </w:p>
        </w:tc>
        <w:tc>
          <w:tcPr>
            <w:tcW w:w="2839" w:type="dxa"/>
            <w:vAlign w:val="center"/>
          </w:tcPr>
          <w:p w14:paraId="63F11A5A"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proofErr w:type="spellStart"/>
            <w:r w:rsidRPr="00295259">
              <w:rPr>
                <w:rFonts w:ascii="Times" w:eastAsiaTheme="minorEastAsia" w:hAnsi="Times" w:cs="Times"/>
                <w:color w:val="auto"/>
                <w:sz w:val="24"/>
                <w:szCs w:val="24"/>
                <w:highlight w:val="yellow"/>
                <w:lang w:bidi="ar-SA"/>
              </w:rPr>
              <w:t>Varchar</w:t>
            </w:r>
            <w:proofErr w:type="spellEnd"/>
          </w:p>
        </w:tc>
        <w:tc>
          <w:tcPr>
            <w:tcW w:w="2839" w:type="dxa"/>
            <w:vAlign w:val="center"/>
          </w:tcPr>
          <w:p w14:paraId="338CD93F"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1234</w:t>
            </w:r>
          </w:p>
        </w:tc>
      </w:tr>
    </w:tbl>
    <w:p w14:paraId="19F86310"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p>
    <w:p w14:paraId="68FD0B7E"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b/>
          <w:bCs/>
          <w:color w:val="auto"/>
          <w:sz w:val="24"/>
          <w:szCs w:val="24"/>
          <w:highlight w:val="yellow"/>
          <w:lang w:bidi="ar-SA"/>
        </w:rPr>
      </w:pPr>
      <w:r w:rsidRPr="00295259">
        <w:rPr>
          <w:rFonts w:ascii="Times" w:eastAsiaTheme="minorEastAsia" w:hAnsi="Times" w:cs="Times"/>
          <w:b/>
          <w:bCs/>
          <w:color w:val="auto"/>
          <w:sz w:val="24"/>
          <w:szCs w:val="24"/>
          <w:highlight w:val="yellow"/>
          <w:lang w:bidi="ar-SA"/>
        </w:rPr>
        <w:t>Test Case:</w:t>
      </w:r>
    </w:p>
    <w:tbl>
      <w:tblPr>
        <w:tblStyle w:val="TableGrid"/>
        <w:tblW w:w="0" w:type="auto"/>
        <w:tblLook w:val="04A0" w:firstRow="1" w:lastRow="0" w:firstColumn="1" w:lastColumn="0" w:noHBand="0" w:noVBand="1"/>
      </w:tblPr>
      <w:tblGrid>
        <w:gridCol w:w="494"/>
        <w:gridCol w:w="3009"/>
        <w:gridCol w:w="1405"/>
        <w:gridCol w:w="1296"/>
        <w:gridCol w:w="1143"/>
        <w:gridCol w:w="1169"/>
      </w:tblGrid>
      <w:tr w:rsidR="00245053" w:rsidRPr="00295259" w14:paraId="3307B597" w14:textId="77777777" w:rsidTr="00245053">
        <w:trPr>
          <w:trHeight w:val="368"/>
        </w:trPr>
        <w:tc>
          <w:tcPr>
            <w:tcW w:w="494" w:type="dxa"/>
            <w:vMerge w:val="restart"/>
            <w:shd w:val="clear" w:color="auto" w:fill="D9D9D9" w:themeFill="background1" w:themeFillShade="D9"/>
            <w:vAlign w:val="center"/>
          </w:tcPr>
          <w:p w14:paraId="4EAEC0D5"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r w:rsidRPr="00295259">
              <w:rPr>
                <w:rFonts w:ascii="Times" w:eastAsiaTheme="minorEastAsia" w:hAnsi="Times" w:cs="Times"/>
                <w:b/>
                <w:bCs/>
                <w:color w:val="auto"/>
                <w:sz w:val="24"/>
                <w:szCs w:val="24"/>
                <w:highlight w:val="yellow"/>
                <w:lang w:bidi="ar-SA"/>
              </w:rPr>
              <w:t>ID</w:t>
            </w:r>
          </w:p>
        </w:tc>
        <w:tc>
          <w:tcPr>
            <w:tcW w:w="3009" w:type="dxa"/>
            <w:vMerge w:val="restart"/>
            <w:shd w:val="clear" w:color="auto" w:fill="D9D9D9" w:themeFill="background1" w:themeFillShade="D9"/>
            <w:vAlign w:val="center"/>
          </w:tcPr>
          <w:p w14:paraId="21287FFA"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r w:rsidRPr="00295259">
              <w:rPr>
                <w:rFonts w:ascii="Times" w:eastAsiaTheme="minorEastAsia" w:hAnsi="Times" w:cs="Times"/>
                <w:b/>
                <w:bCs/>
                <w:color w:val="auto"/>
                <w:sz w:val="24"/>
                <w:szCs w:val="24"/>
                <w:highlight w:val="yellow"/>
                <w:lang w:bidi="ar-SA"/>
              </w:rPr>
              <w:t>Description</w:t>
            </w:r>
          </w:p>
        </w:tc>
        <w:tc>
          <w:tcPr>
            <w:tcW w:w="2701" w:type="dxa"/>
            <w:gridSpan w:val="2"/>
            <w:shd w:val="clear" w:color="auto" w:fill="D9D9D9" w:themeFill="background1" w:themeFillShade="D9"/>
            <w:vAlign w:val="center"/>
          </w:tcPr>
          <w:p w14:paraId="29C25012"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r w:rsidRPr="00295259">
              <w:rPr>
                <w:rFonts w:ascii="Times" w:eastAsiaTheme="minorEastAsia" w:hAnsi="Times" w:cs="Times"/>
                <w:b/>
                <w:bCs/>
                <w:color w:val="auto"/>
                <w:sz w:val="24"/>
                <w:szCs w:val="24"/>
                <w:highlight w:val="yellow"/>
                <w:lang w:bidi="ar-SA"/>
              </w:rPr>
              <w:t>Input</w:t>
            </w:r>
          </w:p>
        </w:tc>
        <w:tc>
          <w:tcPr>
            <w:tcW w:w="1143" w:type="dxa"/>
            <w:vMerge w:val="restart"/>
            <w:shd w:val="clear" w:color="auto" w:fill="D9D9D9" w:themeFill="background1" w:themeFillShade="D9"/>
            <w:vAlign w:val="center"/>
          </w:tcPr>
          <w:p w14:paraId="1E868980"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r w:rsidRPr="00295259">
              <w:rPr>
                <w:rFonts w:ascii="Times" w:eastAsiaTheme="minorEastAsia" w:hAnsi="Times" w:cs="Times"/>
                <w:b/>
                <w:bCs/>
                <w:color w:val="auto"/>
                <w:sz w:val="24"/>
                <w:szCs w:val="24"/>
                <w:highlight w:val="yellow"/>
                <w:lang w:bidi="ar-SA"/>
              </w:rPr>
              <w:t>Remark</w:t>
            </w:r>
          </w:p>
        </w:tc>
        <w:tc>
          <w:tcPr>
            <w:tcW w:w="1169" w:type="dxa"/>
            <w:vMerge w:val="restart"/>
            <w:shd w:val="clear" w:color="auto" w:fill="D9D9D9" w:themeFill="background1" w:themeFillShade="D9"/>
            <w:vAlign w:val="center"/>
          </w:tcPr>
          <w:p w14:paraId="2A55A780"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r w:rsidRPr="00295259">
              <w:rPr>
                <w:rFonts w:ascii="Times" w:eastAsiaTheme="minorEastAsia" w:hAnsi="Times" w:cs="Times"/>
                <w:b/>
                <w:bCs/>
                <w:color w:val="auto"/>
                <w:sz w:val="24"/>
                <w:szCs w:val="24"/>
                <w:highlight w:val="yellow"/>
                <w:lang w:bidi="ar-SA"/>
              </w:rPr>
              <w:t>Expected</w:t>
            </w:r>
          </w:p>
        </w:tc>
      </w:tr>
      <w:tr w:rsidR="00245053" w:rsidRPr="00295259" w14:paraId="5040003C" w14:textId="77777777" w:rsidTr="00245053">
        <w:trPr>
          <w:trHeight w:val="151"/>
        </w:trPr>
        <w:tc>
          <w:tcPr>
            <w:tcW w:w="494" w:type="dxa"/>
            <w:vMerge/>
            <w:vAlign w:val="center"/>
          </w:tcPr>
          <w:p w14:paraId="49CE1E66"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p>
        </w:tc>
        <w:tc>
          <w:tcPr>
            <w:tcW w:w="3009" w:type="dxa"/>
            <w:vMerge/>
            <w:vAlign w:val="center"/>
          </w:tcPr>
          <w:p w14:paraId="0370FFE8"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p>
        </w:tc>
        <w:tc>
          <w:tcPr>
            <w:tcW w:w="1405" w:type="dxa"/>
            <w:shd w:val="clear" w:color="auto" w:fill="D9D9D9" w:themeFill="background1" w:themeFillShade="D9"/>
            <w:vAlign w:val="center"/>
          </w:tcPr>
          <w:p w14:paraId="21161A62"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proofErr w:type="spellStart"/>
            <w:r w:rsidRPr="00295259">
              <w:rPr>
                <w:rFonts w:ascii="Times" w:eastAsiaTheme="minorEastAsia" w:hAnsi="Times" w:cs="Times"/>
                <w:b/>
                <w:bCs/>
                <w:color w:val="auto"/>
                <w:sz w:val="24"/>
                <w:szCs w:val="24"/>
                <w:highlight w:val="yellow"/>
                <w:lang w:bidi="ar-SA"/>
              </w:rPr>
              <w:t>patientID</w:t>
            </w:r>
            <w:proofErr w:type="spellEnd"/>
          </w:p>
        </w:tc>
        <w:tc>
          <w:tcPr>
            <w:tcW w:w="1296" w:type="dxa"/>
            <w:shd w:val="clear" w:color="auto" w:fill="D9D9D9" w:themeFill="background1" w:themeFillShade="D9"/>
            <w:vAlign w:val="center"/>
          </w:tcPr>
          <w:p w14:paraId="67FEF6CB"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r w:rsidRPr="00295259">
              <w:rPr>
                <w:rFonts w:ascii="Times" w:eastAsiaTheme="minorEastAsia" w:hAnsi="Times" w:cs="Times"/>
                <w:b/>
                <w:bCs/>
                <w:color w:val="auto"/>
                <w:sz w:val="24"/>
                <w:szCs w:val="24"/>
                <w:highlight w:val="yellow"/>
                <w:lang w:bidi="ar-SA"/>
              </w:rPr>
              <w:t>password</w:t>
            </w:r>
          </w:p>
        </w:tc>
        <w:tc>
          <w:tcPr>
            <w:tcW w:w="1143" w:type="dxa"/>
            <w:vMerge/>
          </w:tcPr>
          <w:p w14:paraId="3B4EB7BE"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b/>
                <w:bCs/>
                <w:color w:val="auto"/>
                <w:sz w:val="24"/>
                <w:szCs w:val="24"/>
                <w:highlight w:val="yellow"/>
                <w:lang w:bidi="ar-SA"/>
              </w:rPr>
            </w:pPr>
          </w:p>
        </w:tc>
        <w:tc>
          <w:tcPr>
            <w:tcW w:w="1169" w:type="dxa"/>
            <w:vMerge/>
          </w:tcPr>
          <w:p w14:paraId="55EBC060"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b/>
                <w:bCs/>
                <w:color w:val="auto"/>
                <w:sz w:val="24"/>
                <w:szCs w:val="24"/>
                <w:highlight w:val="yellow"/>
                <w:lang w:bidi="ar-SA"/>
              </w:rPr>
            </w:pPr>
          </w:p>
        </w:tc>
      </w:tr>
      <w:tr w:rsidR="00245053" w:rsidRPr="00295259" w14:paraId="23D97102" w14:textId="77777777" w:rsidTr="00245053">
        <w:tc>
          <w:tcPr>
            <w:tcW w:w="494" w:type="dxa"/>
            <w:vAlign w:val="center"/>
          </w:tcPr>
          <w:p w14:paraId="4255E413"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r w:rsidRPr="00295259">
              <w:rPr>
                <w:rFonts w:ascii="Times" w:eastAsiaTheme="minorEastAsia" w:hAnsi="Times" w:cs="Times"/>
                <w:b/>
                <w:bCs/>
                <w:color w:val="auto"/>
                <w:sz w:val="24"/>
                <w:szCs w:val="24"/>
                <w:highlight w:val="yellow"/>
                <w:lang w:bidi="ar-SA"/>
              </w:rPr>
              <w:t>1</w:t>
            </w:r>
          </w:p>
        </w:tc>
        <w:tc>
          <w:tcPr>
            <w:tcW w:w="3009" w:type="dxa"/>
            <w:vAlign w:val="center"/>
          </w:tcPr>
          <w:p w14:paraId="741B846A"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 xml:space="preserve">Test login in false case with no registered </w:t>
            </w:r>
            <w:proofErr w:type="spellStart"/>
            <w:r w:rsidRPr="00295259">
              <w:rPr>
                <w:rFonts w:ascii="Times" w:eastAsiaTheme="minorEastAsia" w:hAnsi="Times" w:cs="Times"/>
                <w:color w:val="auto"/>
                <w:sz w:val="24"/>
                <w:szCs w:val="24"/>
                <w:highlight w:val="yellow"/>
                <w:lang w:bidi="ar-SA"/>
              </w:rPr>
              <w:t>patientID</w:t>
            </w:r>
            <w:proofErr w:type="spellEnd"/>
            <w:r w:rsidRPr="00295259">
              <w:rPr>
                <w:rFonts w:ascii="Times" w:eastAsiaTheme="minorEastAsia" w:hAnsi="Times" w:cs="Times"/>
                <w:color w:val="auto"/>
                <w:sz w:val="24"/>
                <w:szCs w:val="24"/>
                <w:highlight w:val="yellow"/>
                <w:lang w:bidi="ar-SA"/>
              </w:rPr>
              <w:t xml:space="preserve"> and password</w:t>
            </w:r>
          </w:p>
        </w:tc>
        <w:tc>
          <w:tcPr>
            <w:tcW w:w="1405" w:type="dxa"/>
            <w:vAlign w:val="center"/>
          </w:tcPr>
          <w:p w14:paraId="5EB3DCB4"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w:t>
            </w:r>
            <w:proofErr w:type="spellStart"/>
            <w:r w:rsidRPr="00295259">
              <w:rPr>
                <w:rFonts w:ascii="Times" w:eastAsiaTheme="minorEastAsia" w:hAnsi="Times" w:cs="Times"/>
                <w:color w:val="auto"/>
                <w:sz w:val="24"/>
                <w:szCs w:val="24"/>
                <w:highlight w:val="yellow"/>
                <w:lang w:bidi="ar-SA"/>
              </w:rPr>
              <w:t>in_user_f</w:t>
            </w:r>
            <w:proofErr w:type="spellEnd"/>
          </w:p>
        </w:tc>
        <w:tc>
          <w:tcPr>
            <w:tcW w:w="1296" w:type="dxa"/>
            <w:vAlign w:val="center"/>
          </w:tcPr>
          <w:p w14:paraId="3526CB85"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w:t>
            </w:r>
            <w:proofErr w:type="spellStart"/>
            <w:r w:rsidRPr="00295259">
              <w:rPr>
                <w:rFonts w:ascii="Times" w:eastAsiaTheme="minorEastAsia" w:hAnsi="Times" w:cs="Times"/>
                <w:color w:val="auto"/>
                <w:sz w:val="24"/>
                <w:szCs w:val="24"/>
                <w:highlight w:val="yellow"/>
                <w:lang w:bidi="ar-SA"/>
              </w:rPr>
              <w:t>in_pass_f</w:t>
            </w:r>
            <w:proofErr w:type="spellEnd"/>
          </w:p>
        </w:tc>
        <w:tc>
          <w:tcPr>
            <w:tcW w:w="1143" w:type="dxa"/>
            <w:vAlign w:val="center"/>
          </w:tcPr>
          <w:p w14:paraId="2C5A76E6"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 xml:space="preserve">Both </w:t>
            </w:r>
            <w:proofErr w:type="spellStart"/>
            <w:r w:rsidRPr="00295259">
              <w:rPr>
                <w:rFonts w:ascii="Times" w:eastAsiaTheme="minorEastAsia" w:hAnsi="Times" w:cs="Times"/>
                <w:color w:val="auto"/>
                <w:sz w:val="24"/>
                <w:szCs w:val="24"/>
                <w:highlight w:val="yellow"/>
                <w:lang w:bidi="ar-SA"/>
              </w:rPr>
              <w:t>patientID</w:t>
            </w:r>
            <w:proofErr w:type="spellEnd"/>
            <w:r w:rsidRPr="00295259">
              <w:rPr>
                <w:rFonts w:ascii="Times" w:eastAsiaTheme="minorEastAsia" w:hAnsi="Times" w:cs="Times"/>
                <w:color w:val="auto"/>
                <w:sz w:val="24"/>
                <w:szCs w:val="24"/>
                <w:highlight w:val="yellow"/>
                <w:lang w:bidi="ar-SA"/>
              </w:rPr>
              <w:t xml:space="preserve"> and password are not in database</w:t>
            </w:r>
          </w:p>
        </w:tc>
        <w:tc>
          <w:tcPr>
            <w:tcW w:w="1169" w:type="dxa"/>
            <w:vAlign w:val="center"/>
          </w:tcPr>
          <w:p w14:paraId="25901745"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false</w:t>
            </w:r>
          </w:p>
        </w:tc>
      </w:tr>
      <w:tr w:rsidR="00245053" w:rsidRPr="00295259" w14:paraId="45F9C00B" w14:textId="77777777" w:rsidTr="00245053">
        <w:tc>
          <w:tcPr>
            <w:tcW w:w="494" w:type="dxa"/>
            <w:vAlign w:val="center"/>
          </w:tcPr>
          <w:p w14:paraId="67D12361"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r w:rsidRPr="00295259">
              <w:rPr>
                <w:rFonts w:ascii="Times" w:eastAsiaTheme="minorEastAsia" w:hAnsi="Times" w:cs="Times"/>
                <w:b/>
                <w:bCs/>
                <w:color w:val="auto"/>
                <w:sz w:val="24"/>
                <w:szCs w:val="24"/>
                <w:highlight w:val="yellow"/>
                <w:lang w:bidi="ar-SA"/>
              </w:rPr>
              <w:t>2</w:t>
            </w:r>
          </w:p>
        </w:tc>
        <w:tc>
          <w:tcPr>
            <w:tcW w:w="3009" w:type="dxa"/>
            <w:vAlign w:val="center"/>
          </w:tcPr>
          <w:p w14:paraId="5D472F48"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 xml:space="preserve">Test login in true case with registered </w:t>
            </w:r>
            <w:proofErr w:type="spellStart"/>
            <w:r w:rsidRPr="00295259">
              <w:rPr>
                <w:rFonts w:ascii="Times" w:eastAsiaTheme="minorEastAsia" w:hAnsi="Times" w:cs="Times"/>
                <w:color w:val="auto"/>
                <w:sz w:val="24"/>
                <w:szCs w:val="24"/>
                <w:highlight w:val="yellow"/>
                <w:lang w:bidi="ar-SA"/>
              </w:rPr>
              <w:t>patientID</w:t>
            </w:r>
            <w:proofErr w:type="spellEnd"/>
            <w:r w:rsidRPr="00295259">
              <w:rPr>
                <w:rFonts w:ascii="Times" w:eastAsiaTheme="minorEastAsia" w:hAnsi="Times" w:cs="Times"/>
                <w:color w:val="auto"/>
                <w:sz w:val="24"/>
                <w:szCs w:val="24"/>
                <w:highlight w:val="yellow"/>
                <w:lang w:bidi="ar-SA"/>
              </w:rPr>
              <w:t xml:space="preserve"> and password</w:t>
            </w:r>
          </w:p>
        </w:tc>
        <w:tc>
          <w:tcPr>
            <w:tcW w:w="1405" w:type="dxa"/>
            <w:vAlign w:val="center"/>
          </w:tcPr>
          <w:p w14:paraId="0EEDBE57"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w:t>
            </w:r>
            <w:proofErr w:type="spellStart"/>
            <w:r w:rsidRPr="00295259">
              <w:rPr>
                <w:rFonts w:ascii="Times" w:eastAsiaTheme="minorEastAsia" w:hAnsi="Times" w:cs="Times"/>
                <w:color w:val="auto"/>
                <w:sz w:val="24"/>
                <w:szCs w:val="24"/>
                <w:highlight w:val="yellow"/>
                <w:lang w:bidi="ar-SA"/>
              </w:rPr>
              <w:t>in_user_t</w:t>
            </w:r>
            <w:proofErr w:type="spellEnd"/>
          </w:p>
        </w:tc>
        <w:tc>
          <w:tcPr>
            <w:tcW w:w="1296" w:type="dxa"/>
            <w:vAlign w:val="center"/>
          </w:tcPr>
          <w:p w14:paraId="51ABD9A2"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w:t>
            </w:r>
            <w:proofErr w:type="spellStart"/>
            <w:r w:rsidRPr="00295259">
              <w:rPr>
                <w:rFonts w:ascii="Times" w:eastAsiaTheme="minorEastAsia" w:hAnsi="Times" w:cs="Times"/>
                <w:color w:val="auto"/>
                <w:sz w:val="24"/>
                <w:szCs w:val="24"/>
                <w:highlight w:val="yellow"/>
                <w:lang w:bidi="ar-SA"/>
              </w:rPr>
              <w:t>in_pass_t</w:t>
            </w:r>
            <w:proofErr w:type="spellEnd"/>
          </w:p>
        </w:tc>
        <w:tc>
          <w:tcPr>
            <w:tcW w:w="1143" w:type="dxa"/>
            <w:vAlign w:val="center"/>
          </w:tcPr>
          <w:p w14:paraId="48C90760"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 xml:space="preserve">Both </w:t>
            </w:r>
            <w:proofErr w:type="spellStart"/>
            <w:r w:rsidRPr="00295259">
              <w:rPr>
                <w:rFonts w:ascii="Times" w:eastAsiaTheme="minorEastAsia" w:hAnsi="Times" w:cs="Times"/>
                <w:color w:val="auto"/>
                <w:sz w:val="24"/>
                <w:szCs w:val="24"/>
                <w:highlight w:val="yellow"/>
                <w:lang w:bidi="ar-SA"/>
              </w:rPr>
              <w:t>patientID</w:t>
            </w:r>
            <w:proofErr w:type="spellEnd"/>
            <w:r w:rsidRPr="00295259">
              <w:rPr>
                <w:rFonts w:ascii="Times" w:eastAsiaTheme="minorEastAsia" w:hAnsi="Times" w:cs="Times"/>
                <w:color w:val="auto"/>
                <w:sz w:val="24"/>
                <w:szCs w:val="24"/>
                <w:highlight w:val="yellow"/>
                <w:lang w:bidi="ar-SA"/>
              </w:rPr>
              <w:t xml:space="preserve"> and password are in database</w:t>
            </w:r>
            <w:r w:rsidRPr="00295259" w:rsidDel="00303216">
              <w:rPr>
                <w:rFonts w:ascii="Times" w:eastAsiaTheme="minorEastAsia" w:hAnsi="Times" w:cs="Times"/>
                <w:color w:val="auto"/>
                <w:sz w:val="24"/>
                <w:szCs w:val="24"/>
                <w:highlight w:val="yellow"/>
                <w:lang w:bidi="ar-SA"/>
              </w:rPr>
              <w:t xml:space="preserve"> </w:t>
            </w:r>
          </w:p>
        </w:tc>
        <w:tc>
          <w:tcPr>
            <w:tcW w:w="1169" w:type="dxa"/>
            <w:vAlign w:val="center"/>
          </w:tcPr>
          <w:p w14:paraId="632CBA73"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true</w:t>
            </w:r>
          </w:p>
        </w:tc>
      </w:tr>
      <w:tr w:rsidR="00245053" w:rsidRPr="00295259" w14:paraId="56D2B083" w14:textId="77777777" w:rsidTr="00245053">
        <w:tc>
          <w:tcPr>
            <w:tcW w:w="494" w:type="dxa"/>
            <w:vAlign w:val="center"/>
          </w:tcPr>
          <w:p w14:paraId="19493FEA"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r w:rsidRPr="00295259">
              <w:rPr>
                <w:rFonts w:ascii="Times" w:eastAsiaTheme="minorEastAsia" w:hAnsi="Times" w:cs="Times"/>
                <w:b/>
                <w:bCs/>
                <w:color w:val="auto"/>
                <w:sz w:val="24"/>
                <w:szCs w:val="24"/>
                <w:highlight w:val="yellow"/>
                <w:lang w:bidi="ar-SA"/>
              </w:rPr>
              <w:t>3</w:t>
            </w:r>
          </w:p>
        </w:tc>
        <w:tc>
          <w:tcPr>
            <w:tcW w:w="3009" w:type="dxa"/>
            <w:vAlign w:val="center"/>
          </w:tcPr>
          <w:p w14:paraId="2A25A649"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 xml:space="preserve">Test login in false case with </w:t>
            </w:r>
            <w:proofErr w:type="spellStart"/>
            <w:r w:rsidRPr="00295259">
              <w:rPr>
                <w:rFonts w:ascii="Times" w:eastAsiaTheme="minorEastAsia" w:hAnsi="Times" w:cs="Times"/>
                <w:color w:val="auto"/>
                <w:sz w:val="24"/>
                <w:szCs w:val="24"/>
                <w:highlight w:val="yellow"/>
                <w:lang w:bidi="ar-SA"/>
              </w:rPr>
              <w:t>patientID</w:t>
            </w:r>
            <w:proofErr w:type="spellEnd"/>
            <w:r w:rsidRPr="00295259">
              <w:rPr>
                <w:rFonts w:ascii="Times" w:eastAsiaTheme="minorEastAsia" w:hAnsi="Times" w:cs="Times"/>
                <w:color w:val="auto"/>
                <w:sz w:val="24"/>
                <w:szCs w:val="24"/>
                <w:highlight w:val="yellow"/>
                <w:lang w:bidi="ar-SA"/>
              </w:rPr>
              <w:t xml:space="preserve"> and  incorrect password</w:t>
            </w:r>
          </w:p>
        </w:tc>
        <w:tc>
          <w:tcPr>
            <w:tcW w:w="1405" w:type="dxa"/>
            <w:vAlign w:val="center"/>
          </w:tcPr>
          <w:p w14:paraId="016913CB"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w:t>
            </w:r>
            <w:proofErr w:type="spellStart"/>
            <w:r w:rsidRPr="00295259">
              <w:rPr>
                <w:rFonts w:ascii="Times" w:eastAsiaTheme="minorEastAsia" w:hAnsi="Times" w:cs="Times"/>
                <w:color w:val="auto"/>
                <w:sz w:val="24"/>
                <w:szCs w:val="24"/>
                <w:highlight w:val="yellow"/>
                <w:lang w:bidi="ar-SA"/>
              </w:rPr>
              <w:t>in_user_t</w:t>
            </w:r>
            <w:proofErr w:type="spellEnd"/>
          </w:p>
        </w:tc>
        <w:tc>
          <w:tcPr>
            <w:tcW w:w="1296" w:type="dxa"/>
            <w:vAlign w:val="center"/>
          </w:tcPr>
          <w:p w14:paraId="3728FAFC"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w:t>
            </w:r>
            <w:proofErr w:type="spellStart"/>
            <w:r w:rsidRPr="00295259">
              <w:rPr>
                <w:rFonts w:ascii="Times" w:eastAsiaTheme="minorEastAsia" w:hAnsi="Times" w:cs="Times"/>
                <w:color w:val="auto"/>
                <w:sz w:val="24"/>
                <w:szCs w:val="24"/>
                <w:highlight w:val="yellow"/>
                <w:lang w:bidi="ar-SA"/>
              </w:rPr>
              <w:t>in_pass_f</w:t>
            </w:r>
            <w:proofErr w:type="spellEnd"/>
          </w:p>
        </w:tc>
        <w:tc>
          <w:tcPr>
            <w:tcW w:w="1143" w:type="dxa"/>
            <w:vAlign w:val="center"/>
          </w:tcPr>
          <w:p w14:paraId="3A315DC8"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w:t>
            </w:r>
          </w:p>
        </w:tc>
        <w:tc>
          <w:tcPr>
            <w:tcW w:w="1169" w:type="dxa"/>
            <w:vAlign w:val="center"/>
          </w:tcPr>
          <w:p w14:paraId="12E7847F"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highlight w:val="yellow"/>
                <w:lang w:bidi="ar-SA"/>
              </w:rPr>
              <w:t>false</w:t>
            </w:r>
          </w:p>
        </w:tc>
      </w:tr>
    </w:tbl>
    <w:p w14:paraId="6BCA6A27" w14:textId="77777777" w:rsidR="00245053" w:rsidRPr="00295259" w:rsidRDefault="00245053" w:rsidP="00245053">
      <w:pPr>
        <w:rPr>
          <w:color w:val="auto"/>
        </w:rPr>
        <w:sectPr w:rsidR="00245053" w:rsidRPr="00295259" w:rsidSect="00B43771">
          <w:pgSz w:w="11900" w:h="16840"/>
          <w:pgMar w:top="1644" w:right="1800" w:bottom="510" w:left="1800" w:header="708" w:footer="708" w:gutter="0"/>
          <w:cols w:space="708"/>
          <w:docGrid w:linePitch="360"/>
        </w:sectPr>
      </w:pPr>
    </w:p>
    <w:p w14:paraId="4F574ED5" w14:textId="14CBA375" w:rsidR="00245053" w:rsidRPr="00295259" w:rsidRDefault="00245053" w:rsidP="00245053">
      <w:pPr>
        <w:pStyle w:val="Heading3"/>
        <w:rPr>
          <w:rFonts w:ascii="Times New Roman" w:eastAsiaTheme="minorEastAsia" w:hAnsi="Times New Roman" w:cs="Times New Roman"/>
          <w:color w:val="auto"/>
          <w:sz w:val="24"/>
          <w:szCs w:val="24"/>
          <w:highlight w:val="yellow"/>
          <w:lang w:bidi="ar-SA"/>
        </w:rPr>
      </w:pPr>
      <w:bookmarkStart w:id="191" w:name="_Toc394490901"/>
      <w:r w:rsidRPr="00295259">
        <w:rPr>
          <w:rFonts w:ascii="Times New Roman" w:eastAsiaTheme="minorEastAsia" w:hAnsi="Times New Roman" w:cs="Times New Roman"/>
          <w:color w:val="auto"/>
          <w:sz w:val="24"/>
          <w:szCs w:val="24"/>
          <w:highlight w:val="yellow"/>
          <w:lang w:bidi="ar-SA"/>
        </w:rPr>
        <w:lastRenderedPageBreak/>
        <w:t xml:space="preserve">Unit Test Case 24 (UTC-24): </w:t>
      </w:r>
      <w:proofErr w:type="spellStart"/>
      <w:proofErr w:type="gramStart"/>
      <w:r w:rsidRPr="00295259">
        <w:rPr>
          <w:rFonts w:ascii="Times" w:eastAsiaTheme="minorEastAsia" w:hAnsi="Times" w:cs="Menlo Regular"/>
          <w:color w:val="auto"/>
          <w:sz w:val="24"/>
          <w:szCs w:val="24"/>
          <w:highlight w:val="yellow"/>
          <w:lang w:bidi="ar-SA"/>
        </w:rPr>
        <w:t>testOwnAppointmentMobile</w:t>
      </w:r>
      <w:proofErr w:type="spellEnd"/>
      <w:r w:rsidRPr="00295259">
        <w:rPr>
          <w:rFonts w:ascii="Times" w:eastAsiaTheme="minorEastAsia" w:hAnsi="Times" w:cs="Menlo Regular"/>
          <w:color w:val="auto"/>
          <w:sz w:val="24"/>
          <w:szCs w:val="24"/>
          <w:highlight w:val="yellow"/>
          <w:lang w:bidi="ar-SA"/>
        </w:rPr>
        <w:t>()</w:t>
      </w:r>
      <w:bookmarkEnd w:id="191"/>
      <w:proofErr w:type="gramEnd"/>
    </w:p>
    <w:p w14:paraId="6378142C"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b/>
          <w:bCs/>
          <w:color w:val="auto"/>
          <w:sz w:val="24"/>
          <w:szCs w:val="24"/>
          <w:highlight w:val="yellow"/>
          <w:lang w:bidi="ar-SA"/>
        </w:rPr>
      </w:pPr>
      <w:r w:rsidRPr="00295259">
        <w:rPr>
          <w:rFonts w:ascii="Times" w:eastAsiaTheme="minorEastAsia" w:hAnsi="Times" w:cs="Times"/>
          <w:b/>
          <w:bCs/>
          <w:color w:val="auto"/>
          <w:sz w:val="24"/>
          <w:szCs w:val="24"/>
          <w:highlight w:val="yellow"/>
          <w:lang w:bidi="ar-SA"/>
        </w:rPr>
        <w:t>Description:</w:t>
      </w:r>
    </w:p>
    <w:p w14:paraId="10AAD12D"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ab/>
        <w:t xml:space="preserve">Test view his/her appointment function of patient in mobile application which can display his/her appointment and get patients’ schedule from </w:t>
      </w:r>
      <w:proofErr w:type="spellStart"/>
      <w:r w:rsidRPr="00295259">
        <w:rPr>
          <w:rFonts w:ascii="Times" w:eastAsiaTheme="minorEastAsia" w:hAnsi="Times" w:cs="Times"/>
          <w:color w:val="auto"/>
          <w:sz w:val="24"/>
          <w:szCs w:val="24"/>
          <w:highlight w:val="yellow"/>
          <w:lang w:bidi="ar-SA"/>
        </w:rPr>
        <w:t>patientID</w:t>
      </w:r>
      <w:proofErr w:type="spellEnd"/>
    </w:p>
    <w:p w14:paraId="04276220"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b/>
          <w:bCs/>
          <w:color w:val="auto"/>
          <w:sz w:val="24"/>
          <w:szCs w:val="24"/>
          <w:highlight w:val="yellow"/>
          <w:lang w:bidi="ar-SA"/>
        </w:rPr>
      </w:pPr>
      <w:r w:rsidRPr="00295259">
        <w:rPr>
          <w:rFonts w:ascii="Times" w:eastAsiaTheme="minorEastAsia" w:hAnsi="Times" w:cs="Times"/>
          <w:b/>
          <w:bCs/>
          <w:color w:val="auto"/>
          <w:sz w:val="24"/>
          <w:szCs w:val="24"/>
          <w:highlight w:val="yellow"/>
          <w:lang w:bidi="ar-SA"/>
        </w:rPr>
        <w:t>Test Data:</w:t>
      </w:r>
    </w:p>
    <w:tbl>
      <w:tblPr>
        <w:tblStyle w:val="TableGrid"/>
        <w:tblW w:w="0" w:type="auto"/>
        <w:tblLook w:val="04A0" w:firstRow="1" w:lastRow="0" w:firstColumn="1" w:lastColumn="0" w:noHBand="0" w:noVBand="1"/>
      </w:tblPr>
      <w:tblGrid>
        <w:gridCol w:w="2838"/>
        <w:gridCol w:w="2090"/>
        <w:gridCol w:w="3588"/>
      </w:tblGrid>
      <w:tr w:rsidR="00245053" w:rsidRPr="00295259" w14:paraId="0B278225" w14:textId="77777777" w:rsidTr="00245053">
        <w:tc>
          <w:tcPr>
            <w:tcW w:w="2838" w:type="dxa"/>
            <w:shd w:val="clear" w:color="auto" w:fill="D9D9D9" w:themeFill="background1" w:themeFillShade="D9"/>
            <w:vAlign w:val="center"/>
          </w:tcPr>
          <w:p w14:paraId="75EC10A2"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r w:rsidRPr="00295259">
              <w:rPr>
                <w:rFonts w:ascii="Times" w:eastAsiaTheme="minorEastAsia" w:hAnsi="Times" w:cs="Times"/>
                <w:b/>
                <w:bCs/>
                <w:color w:val="auto"/>
                <w:sz w:val="24"/>
                <w:szCs w:val="24"/>
                <w:highlight w:val="yellow"/>
                <w:lang w:bidi="ar-SA"/>
              </w:rPr>
              <w:t>Parameter name</w:t>
            </w:r>
          </w:p>
        </w:tc>
        <w:tc>
          <w:tcPr>
            <w:tcW w:w="2090" w:type="dxa"/>
            <w:shd w:val="clear" w:color="auto" w:fill="D9D9D9" w:themeFill="background1" w:themeFillShade="D9"/>
            <w:vAlign w:val="center"/>
          </w:tcPr>
          <w:p w14:paraId="7C46FABA"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r w:rsidRPr="00295259">
              <w:rPr>
                <w:rFonts w:ascii="Times" w:eastAsiaTheme="minorEastAsia" w:hAnsi="Times" w:cs="Times"/>
                <w:b/>
                <w:bCs/>
                <w:color w:val="auto"/>
                <w:sz w:val="24"/>
                <w:szCs w:val="24"/>
                <w:highlight w:val="yellow"/>
                <w:lang w:bidi="ar-SA"/>
              </w:rPr>
              <w:t>Parameter type</w:t>
            </w:r>
          </w:p>
        </w:tc>
        <w:tc>
          <w:tcPr>
            <w:tcW w:w="3588" w:type="dxa"/>
            <w:shd w:val="clear" w:color="auto" w:fill="D9D9D9" w:themeFill="background1" w:themeFillShade="D9"/>
            <w:vAlign w:val="center"/>
          </w:tcPr>
          <w:p w14:paraId="4A0DB6B8"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r w:rsidRPr="00295259">
              <w:rPr>
                <w:rFonts w:ascii="Times" w:eastAsiaTheme="minorEastAsia" w:hAnsi="Times" w:cs="Times"/>
                <w:b/>
                <w:bCs/>
                <w:color w:val="auto"/>
                <w:sz w:val="24"/>
                <w:szCs w:val="24"/>
                <w:highlight w:val="yellow"/>
                <w:lang w:bidi="ar-SA"/>
              </w:rPr>
              <w:t>Value</w:t>
            </w:r>
          </w:p>
        </w:tc>
      </w:tr>
      <w:tr w:rsidR="00245053" w:rsidRPr="00295259" w14:paraId="46290881" w14:textId="77777777" w:rsidTr="00245053">
        <w:tc>
          <w:tcPr>
            <w:tcW w:w="2838" w:type="dxa"/>
            <w:vAlign w:val="center"/>
          </w:tcPr>
          <w:p w14:paraId="05B87BFE"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w:t>
            </w:r>
            <w:proofErr w:type="spellStart"/>
            <w:r w:rsidRPr="00295259">
              <w:rPr>
                <w:rFonts w:ascii="Times" w:eastAsiaTheme="minorEastAsia" w:hAnsi="Times" w:cs="Times"/>
                <w:color w:val="auto"/>
                <w:sz w:val="24"/>
                <w:szCs w:val="24"/>
                <w:highlight w:val="yellow"/>
                <w:lang w:bidi="ar-SA"/>
              </w:rPr>
              <w:t>in_id_f</w:t>
            </w:r>
            <w:proofErr w:type="spellEnd"/>
          </w:p>
        </w:tc>
        <w:tc>
          <w:tcPr>
            <w:tcW w:w="2090" w:type="dxa"/>
            <w:vAlign w:val="center"/>
          </w:tcPr>
          <w:p w14:paraId="11797BBE"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proofErr w:type="spellStart"/>
            <w:r w:rsidRPr="00295259">
              <w:rPr>
                <w:rFonts w:ascii="Times" w:eastAsiaTheme="minorEastAsia" w:hAnsi="Times" w:cs="Times"/>
                <w:color w:val="auto"/>
                <w:sz w:val="24"/>
                <w:szCs w:val="24"/>
                <w:highlight w:val="yellow"/>
                <w:lang w:bidi="ar-SA"/>
              </w:rPr>
              <w:t>Varchar</w:t>
            </w:r>
            <w:proofErr w:type="spellEnd"/>
          </w:p>
        </w:tc>
        <w:tc>
          <w:tcPr>
            <w:tcW w:w="3588" w:type="dxa"/>
            <w:vAlign w:val="center"/>
          </w:tcPr>
          <w:p w14:paraId="7C8CF1E6"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proofErr w:type="spellStart"/>
            <w:r w:rsidRPr="00295259">
              <w:rPr>
                <w:rFonts w:ascii="Times" w:eastAsiaTheme="minorEastAsia" w:hAnsi="Times" w:cs="Times"/>
                <w:color w:val="auto"/>
                <w:sz w:val="24"/>
                <w:szCs w:val="24"/>
                <w:highlight w:val="yellow"/>
                <w:lang w:bidi="ar-SA"/>
              </w:rPr>
              <w:t>xxxx</w:t>
            </w:r>
            <w:proofErr w:type="spellEnd"/>
          </w:p>
        </w:tc>
      </w:tr>
      <w:tr w:rsidR="00245053" w:rsidRPr="00295259" w14:paraId="60B19FBB" w14:textId="77777777" w:rsidTr="00245053">
        <w:tc>
          <w:tcPr>
            <w:tcW w:w="2838" w:type="dxa"/>
            <w:vAlign w:val="center"/>
          </w:tcPr>
          <w:p w14:paraId="2F3811C2"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w:t>
            </w:r>
            <w:proofErr w:type="spellStart"/>
            <w:r w:rsidRPr="00295259">
              <w:rPr>
                <w:rFonts w:ascii="Times" w:eastAsiaTheme="minorEastAsia" w:hAnsi="Times" w:cs="Times"/>
                <w:color w:val="auto"/>
                <w:sz w:val="24"/>
                <w:szCs w:val="24"/>
                <w:highlight w:val="yellow"/>
                <w:lang w:bidi="ar-SA"/>
              </w:rPr>
              <w:t>in_id_t</w:t>
            </w:r>
            <w:proofErr w:type="spellEnd"/>
          </w:p>
        </w:tc>
        <w:tc>
          <w:tcPr>
            <w:tcW w:w="2090" w:type="dxa"/>
            <w:vAlign w:val="center"/>
          </w:tcPr>
          <w:p w14:paraId="150E119A"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proofErr w:type="spellStart"/>
            <w:r w:rsidRPr="00295259">
              <w:rPr>
                <w:rFonts w:ascii="Times" w:eastAsiaTheme="minorEastAsia" w:hAnsi="Times" w:cs="Times"/>
                <w:color w:val="auto"/>
                <w:sz w:val="24"/>
                <w:szCs w:val="24"/>
                <w:highlight w:val="yellow"/>
                <w:lang w:bidi="ar-SA"/>
              </w:rPr>
              <w:t>Varchar</w:t>
            </w:r>
            <w:proofErr w:type="spellEnd"/>
          </w:p>
        </w:tc>
        <w:tc>
          <w:tcPr>
            <w:tcW w:w="3588" w:type="dxa"/>
            <w:vAlign w:val="center"/>
          </w:tcPr>
          <w:p w14:paraId="57C5F76B"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P001</w:t>
            </w:r>
          </w:p>
        </w:tc>
      </w:tr>
      <w:tr w:rsidR="00245053" w:rsidRPr="00295259" w14:paraId="5C81013F" w14:textId="77777777" w:rsidTr="00245053">
        <w:tc>
          <w:tcPr>
            <w:tcW w:w="2838" w:type="dxa"/>
            <w:vAlign w:val="center"/>
          </w:tcPr>
          <w:p w14:paraId="1949BD4D"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$expResult1</w:t>
            </w:r>
          </w:p>
        </w:tc>
        <w:tc>
          <w:tcPr>
            <w:tcW w:w="2090" w:type="dxa"/>
            <w:vAlign w:val="center"/>
          </w:tcPr>
          <w:p w14:paraId="3CEFE9D2"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Array</w:t>
            </w:r>
          </w:p>
        </w:tc>
        <w:tc>
          <w:tcPr>
            <w:tcW w:w="3588" w:type="dxa"/>
            <w:vAlign w:val="center"/>
          </w:tcPr>
          <w:p w14:paraId="5AE9F5A1"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null</w:t>
            </w:r>
          </w:p>
        </w:tc>
      </w:tr>
      <w:tr w:rsidR="00245053" w:rsidRPr="00295259" w14:paraId="0AE2C06E" w14:textId="77777777" w:rsidTr="00245053">
        <w:tc>
          <w:tcPr>
            <w:tcW w:w="2838" w:type="dxa"/>
            <w:vAlign w:val="center"/>
          </w:tcPr>
          <w:p w14:paraId="5C19ACF8"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$expResult2</w:t>
            </w:r>
          </w:p>
        </w:tc>
        <w:tc>
          <w:tcPr>
            <w:tcW w:w="2090" w:type="dxa"/>
            <w:vAlign w:val="center"/>
          </w:tcPr>
          <w:p w14:paraId="600D9330"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Array</w:t>
            </w:r>
          </w:p>
        </w:tc>
        <w:tc>
          <w:tcPr>
            <w:tcW w:w="3588" w:type="dxa"/>
            <w:vAlign w:val="center"/>
          </w:tcPr>
          <w:p w14:paraId="03D48443" w14:textId="01DBB015" w:rsidR="00245053" w:rsidRPr="00295259" w:rsidRDefault="00245053" w:rsidP="00245053">
            <w:pPr>
              <w:widowControl w:val="0"/>
              <w:autoSpaceDE w:val="0"/>
              <w:autoSpaceDN w:val="0"/>
              <w:adjustRightInd w:val="0"/>
              <w:spacing w:after="240" w:line="240" w:lineRule="auto"/>
              <w:rPr>
                <w:rFonts w:ascii="Times New Roman" w:hAnsi="Times New Roman" w:cs="Times New Roman"/>
                <w:color w:val="auto"/>
                <w:sz w:val="24"/>
                <w:szCs w:val="24"/>
                <w:highlight w:val="yellow"/>
                <w:shd w:val="clear" w:color="auto" w:fill="FFFFFF"/>
              </w:rPr>
            </w:pPr>
            <w:r w:rsidRPr="00295259">
              <w:rPr>
                <w:rFonts w:ascii="Times New Roman" w:hAnsi="Times New Roman" w:cs="Times New Roman"/>
                <w:color w:val="auto"/>
                <w:sz w:val="24"/>
                <w:szCs w:val="24"/>
                <w:highlight w:val="yellow"/>
                <w:shd w:val="clear" w:color="auto" w:fill="FFFFFF"/>
              </w:rPr>
              <w:t>[</w:t>
            </w:r>
            <w:proofErr w:type="spellStart"/>
            <w:r w:rsidRPr="00295259">
              <w:rPr>
                <w:rFonts w:ascii="Times New Roman" w:hAnsi="Times New Roman" w:cs="Times New Roman"/>
                <w:color w:val="auto"/>
                <w:sz w:val="24"/>
                <w:szCs w:val="24"/>
                <w:highlight w:val="yellow"/>
                <w:shd w:val="clear" w:color="auto" w:fill="FFFFFF"/>
              </w:rPr>
              <w:t>appointmentID</w:t>
            </w:r>
            <w:proofErr w:type="spellEnd"/>
            <w:r w:rsidRPr="00295259">
              <w:rPr>
                <w:rFonts w:ascii="Times New Roman" w:hAnsi="Times New Roman" w:cs="Times New Roman"/>
                <w:color w:val="auto"/>
                <w:sz w:val="24"/>
                <w:szCs w:val="24"/>
                <w:highlight w:val="yellow"/>
                <w:shd w:val="clear" w:color="auto" w:fill="FFFFFF"/>
              </w:rPr>
              <w:t>] =&gt; 1     [</w:t>
            </w:r>
            <w:proofErr w:type="spellStart"/>
            <w:r w:rsidRPr="00295259">
              <w:rPr>
                <w:rFonts w:ascii="Times New Roman" w:hAnsi="Times New Roman" w:cs="Times New Roman"/>
                <w:color w:val="auto"/>
                <w:sz w:val="24"/>
                <w:szCs w:val="24"/>
                <w:highlight w:val="yellow"/>
                <w:shd w:val="clear" w:color="auto" w:fill="FFFFFF"/>
              </w:rPr>
              <w:t>patientID</w:t>
            </w:r>
            <w:proofErr w:type="spellEnd"/>
            <w:r w:rsidRPr="00295259">
              <w:rPr>
                <w:rFonts w:ascii="Times New Roman" w:hAnsi="Times New Roman" w:cs="Times New Roman"/>
                <w:color w:val="auto"/>
                <w:sz w:val="24"/>
                <w:szCs w:val="24"/>
                <w:highlight w:val="yellow"/>
                <w:shd w:val="clear" w:color="auto" w:fill="FFFFFF"/>
              </w:rPr>
              <w:t>] =&gt; P001                   [</w:t>
            </w:r>
            <w:proofErr w:type="spellStart"/>
            <w:r w:rsidRPr="00295259">
              <w:rPr>
                <w:rFonts w:ascii="Times New Roman" w:hAnsi="Times New Roman" w:cs="Times New Roman"/>
                <w:color w:val="auto"/>
                <w:sz w:val="24"/>
                <w:szCs w:val="24"/>
                <w:highlight w:val="yellow"/>
                <w:shd w:val="clear" w:color="auto" w:fill="FFFFFF"/>
              </w:rPr>
              <w:t>dentistID</w:t>
            </w:r>
            <w:proofErr w:type="spellEnd"/>
            <w:r w:rsidRPr="00295259">
              <w:rPr>
                <w:rFonts w:ascii="Times New Roman" w:hAnsi="Times New Roman" w:cs="Times New Roman"/>
                <w:color w:val="auto"/>
                <w:sz w:val="24"/>
                <w:szCs w:val="24"/>
                <w:highlight w:val="yellow"/>
                <w:shd w:val="clear" w:color="auto" w:fill="FFFFFF"/>
              </w:rPr>
              <w:t>] =&gt; D001                    [</w:t>
            </w:r>
            <w:proofErr w:type="spellStart"/>
            <w:r w:rsidRPr="00295259">
              <w:rPr>
                <w:rFonts w:ascii="Times New Roman" w:hAnsi="Times New Roman" w:cs="Times New Roman"/>
                <w:color w:val="auto"/>
                <w:sz w:val="24"/>
                <w:szCs w:val="24"/>
                <w:highlight w:val="yellow"/>
                <w:shd w:val="clear" w:color="auto" w:fill="FFFFFF"/>
              </w:rPr>
              <w:t>aDate</w:t>
            </w:r>
            <w:proofErr w:type="spellEnd"/>
            <w:r w:rsidRPr="00295259">
              <w:rPr>
                <w:rFonts w:ascii="Times New Roman" w:hAnsi="Times New Roman" w:cs="Times New Roman"/>
                <w:color w:val="auto"/>
                <w:sz w:val="24"/>
                <w:szCs w:val="24"/>
                <w:highlight w:val="yellow"/>
                <w:shd w:val="clear" w:color="auto" w:fill="FFFFFF"/>
              </w:rPr>
              <w:t xml:space="preserve">] =&gt; </w:t>
            </w:r>
            <w:bookmarkStart w:id="192" w:name="_GoBack"/>
            <w:bookmarkEnd w:id="192"/>
            <w:r w:rsidRPr="00295259">
              <w:rPr>
                <w:rFonts w:ascii="Times New Roman" w:hAnsi="Times New Roman" w:cs="Times New Roman"/>
                <w:color w:val="auto"/>
                <w:sz w:val="24"/>
                <w:szCs w:val="24"/>
                <w:highlight w:val="yellow"/>
                <w:shd w:val="clear" w:color="auto" w:fill="FFFFFF"/>
              </w:rPr>
              <w:t>2014-08-02   [</w:t>
            </w:r>
            <w:proofErr w:type="spellStart"/>
            <w:r w:rsidRPr="00295259">
              <w:rPr>
                <w:rFonts w:ascii="Times New Roman" w:hAnsi="Times New Roman" w:cs="Times New Roman"/>
                <w:color w:val="auto"/>
                <w:sz w:val="24"/>
                <w:szCs w:val="24"/>
                <w:highlight w:val="yellow"/>
                <w:shd w:val="clear" w:color="auto" w:fill="FFFFFF"/>
              </w:rPr>
              <w:t>startTime</w:t>
            </w:r>
            <w:proofErr w:type="spellEnd"/>
            <w:r w:rsidRPr="00295259">
              <w:rPr>
                <w:rFonts w:ascii="Times New Roman" w:hAnsi="Times New Roman" w:cs="Times New Roman"/>
                <w:color w:val="auto"/>
                <w:sz w:val="24"/>
                <w:szCs w:val="24"/>
                <w:highlight w:val="yellow"/>
                <w:shd w:val="clear" w:color="auto" w:fill="FFFFFF"/>
              </w:rPr>
              <w:t>] =&gt; 09:30:00 [</w:t>
            </w:r>
            <w:proofErr w:type="spellStart"/>
            <w:r w:rsidRPr="00295259">
              <w:rPr>
                <w:rFonts w:ascii="Times New Roman" w:hAnsi="Times New Roman" w:cs="Times New Roman"/>
                <w:color w:val="auto"/>
                <w:sz w:val="24"/>
                <w:szCs w:val="24"/>
                <w:highlight w:val="yellow"/>
                <w:shd w:val="clear" w:color="auto" w:fill="FFFFFF"/>
              </w:rPr>
              <w:t>endTime</w:t>
            </w:r>
            <w:proofErr w:type="spellEnd"/>
            <w:r w:rsidRPr="00295259">
              <w:rPr>
                <w:rFonts w:ascii="Times New Roman" w:hAnsi="Times New Roman" w:cs="Times New Roman"/>
                <w:color w:val="auto"/>
                <w:sz w:val="24"/>
                <w:szCs w:val="24"/>
                <w:highlight w:val="yellow"/>
                <w:shd w:val="clear" w:color="auto" w:fill="FFFFFF"/>
              </w:rPr>
              <w:t xml:space="preserve">] =&gt; 10:00:00 [treatment] =&gt; Tooth braces [description] =&gt; 100 baht  </w:t>
            </w:r>
            <w:r w:rsidR="00295259" w:rsidRPr="00295259">
              <w:rPr>
                <w:rFonts w:ascii="Times New Roman" w:hAnsi="Times New Roman" w:cs="Times New Roman"/>
                <w:color w:val="auto"/>
                <w:sz w:val="24"/>
                <w:szCs w:val="24"/>
                <w:highlight w:val="yellow"/>
                <w:shd w:val="clear" w:color="auto" w:fill="FFFFFF"/>
              </w:rPr>
              <w:t xml:space="preserve">           [submit] =&gt; Submit</w:t>
            </w:r>
            <w:r w:rsidRPr="00295259">
              <w:rPr>
                <w:rFonts w:ascii="Times New Roman" w:hAnsi="Times New Roman" w:cs="Times New Roman"/>
                <w:color w:val="auto"/>
                <w:sz w:val="24"/>
                <w:szCs w:val="24"/>
                <w:highlight w:val="yellow"/>
                <w:shd w:val="clear" w:color="auto" w:fill="FFFFFF"/>
              </w:rPr>
              <w:t xml:space="preserve">               </w:t>
            </w:r>
          </w:p>
        </w:tc>
      </w:tr>
    </w:tbl>
    <w:p w14:paraId="37FCF761"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p>
    <w:p w14:paraId="7EAB1FA6"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b/>
          <w:bCs/>
          <w:color w:val="auto"/>
          <w:sz w:val="24"/>
          <w:szCs w:val="24"/>
          <w:highlight w:val="yellow"/>
          <w:lang w:bidi="ar-SA"/>
        </w:rPr>
      </w:pPr>
      <w:r w:rsidRPr="00295259">
        <w:rPr>
          <w:rFonts w:ascii="Times" w:eastAsiaTheme="minorEastAsia" w:hAnsi="Times" w:cs="Times"/>
          <w:b/>
          <w:bCs/>
          <w:color w:val="auto"/>
          <w:sz w:val="24"/>
          <w:szCs w:val="24"/>
          <w:highlight w:val="yellow"/>
          <w:lang w:bidi="ar-SA"/>
        </w:rPr>
        <w:t>Test Case:</w:t>
      </w:r>
    </w:p>
    <w:tbl>
      <w:tblPr>
        <w:tblStyle w:val="TableGrid"/>
        <w:tblW w:w="0" w:type="auto"/>
        <w:tblLook w:val="04A0" w:firstRow="1" w:lastRow="0" w:firstColumn="1" w:lastColumn="0" w:noHBand="0" w:noVBand="1"/>
      </w:tblPr>
      <w:tblGrid>
        <w:gridCol w:w="491"/>
        <w:gridCol w:w="2573"/>
        <w:gridCol w:w="1391"/>
        <w:gridCol w:w="1416"/>
        <w:gridCol w:w="2645"/>
      </w:tblGrid>
      <w:tr w:rsidR="00245053" w:rsidRPr="00295259" w14:paraId="44BFDB25" w14:textId="77777777" w:rsidTr="00245053">
        <w:trPr>
          <w:trHeight w:val="368"/>
        </w:trPr>
        <w:tc>
          <w:tcPr>
            <w:tcW w:w="493" w:type="dxa"/>
            <w:vMerge w:val="restart"/>
            <w:shd w:val="clear" w:color="auto" w:fill="D9D9D9" w:themeFill="background1" w:themeFillShade="D9"/>
            <w:vAlign w:val="center"/>
          </w:tcPr>
          <w:p w14:paraId="05EA143A"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r w:rsidRPr="00295259">
              <w:rPr>
                <w:rFonts w:ascii="Times" w:eastAsiaTheme="minorEastAsia" w:hAnsi="Times" w:cs="Times"/>
                <w:b/>
                <w:bCs/>
                <w:color w:val="auto"/>
                <w:sz w:val="24"/>
                <w:szCs w:val="24"/>
                <w:highlight w:val="yellow"/>
                <w:lang w:bidi="ar-SA"/>
              </w:rPr>
              <w:t>ID</w:t>
            </w:r>
          </w:p>
        </w:tc>
        <w:tc>
          <w:tcPr>
            <w:tcW w:w="2734" w:type="dxa"/>
            <w:vMerge w:val="restart"/>
            <w:shd w:val="clear" w:color="auto" w:fill="D9D9D9" w:themeFill="background1" w:themeFillShade="D9"/>
            <w:vAlign w:val="center"/>
          </w:tcPr>
          <w:p w14:paraId="00169E5C"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r w:rsidRPr="00295259">
              <w:rPr>
                <w:rFonts w:ascii="Times" w:eastAsiaTheme="minorEastAsia" w:hAnsi="Times" w:cs="Times"/>
                <w:b/>
                <w:bCs/>
                <w:color w:val="auto"/>
                <w:sz w:val="24"/>
                <w:szCs w:val="24"/>
                <w:highlight w:val="yellow"/>
                <w:lang w:bidi="ar-SA"/>
              </w:rPr>
              <w:t>Description</w:t>
            </w:r>
          </w:p>
        </w:tc>
        <w:tc>
          <w:tcPr>
            <w:tcW w:w="1417" w:type="dxa"/>
            <w:shd w:val="clear" w:color="auto" w:fill="D9D9D9" w:themeFill="background1" w:themeFillShade="D9"/>
            <w:vAlign w:val="center"/>
          </w:tcPr>
          <w:p w14:paraId="7EC5E61E"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r w:rsidRPr="00295259">
              <w:rPr>
                <w:rFonts w:ascii="Times" w:eastAsiaTheme="minorEastAsia" w:hAnsi="Times" w:cs="Times"/>
                <w:b/>
                <w:bCs/>
                <w:color w:val="auto"/>
                <w:sz w:val="24"/>
                <w:szCs w:val="24"/>
                <w:highlight w:val="yellow"/>
                <w:lang w:bidi="ar-SA"/>
              </w:rPr>
              <w:t>Input</w:t>
            </w:r>
          </w:p>
        </w:tc>
        <w:tc>
          <w:tcPr>
            <w:tcW w:w="1056" w:type="dxa"/>
            <w:vMerge w:val="restart"/>
            <w:shd w:val="clear" w:color="auto" w:fill="D9D9D9" w:themeFill="background1" w:themeFillShade="D9"/>
            <w:vAlign w:val="center"/>
          </w:tcPr>
          <w:p w14:paraId="0919FDAC"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r w:rsidRPr="00295259">
              <w:rPr>
                <w:rFonts w:ascii="Times" w:eastAsiaTheme="minorEastAsia" w:hAnsi="Times" w:cs="Times"/>
                <w:b/>
                <w:bCs/>
                <w:color w:val="auto"/>
                <w:sz w:val="24"/>
                <w:szCs w:val="24"/>
                <w:highlight w:val="yellow"/>
                <w:lang w:bidi="ar-SA"/>
              </w:rPr>
              <w:t>Remark</w:t>
            </w:r>
          </w:p>
        </w:tc>
        <w:tc>
          <w:tcPr>
            <w:tcW w:w="2816" w:type="dxa"/>
            <w:vMerge w:val="restart"/>
            <w:shd w:val="clear" w:color="auto" w:fill="D9D9D9" w:themeFill="background1" w:themeFillShade="D9"/>
            <w:vAlign w:val="center"/>
          </w:tcPr>
          <w:p w14:paraId="45255878"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r w:rsidRPr="00295259">
              <w:rPr>
                <w:rFonts w:ascii="Times" w:eastAsiaTheme="minorEastAsia" w:hAnsi="Times" w:cs="Times"/>
                <w:b/>
                <w:bCs/>
                <w:color w:val="auto"/>
                <w:sz w:val="24"/>
                <w:szCs w:val="24"/>
                <w:highlight w:val="yellow"/>
                <w:lang w:bidi="ar-SA"/>
              </w:rPr>
              <w:t>Expected</w:t>
            </w:r>
          </w:p>
        </w:tc>
      </w:tr>
      <w:tr w:rsidR="00245053" w:rsidRPr="00295259" w14:paraId="63F8A46D" w14:textId="77777777" w:rsidTr="00245053">
        <w:trPr>
          <w:trHeight w:val="151"/>
        </w:trPr>
        <w:tc>
          <w:tcPr>
            <w:tcW w:w="493" w:type="dxa"/>
            <w:vMerge/>
            <w:vAlign w:val="center"/>
          </w:tcPr>
          <w:p w14:paraId="0F46F555"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p>
        </w:tc>
        <w:tc>
          <w:tcPr>
            <w:tcW w:w="2734" w:type="dxa"/>
            <w:vMerge/>
            <w:vAlign w:val="center"/>
          </w:tcPr>
          <w:p w14:paraId="303E7E05"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p>
        </w:tc>
        <w:tc>
          <w:tcPr>
            <w:tcW w:w="1417" w:type="dxa"/>
            <w:shd w:val="clear" w:color="auto" w:fill="D9D9D9" w:themeFill="background1" w:themeFillShade="D9"/>
            <w:vAlign w:val="center"/>
          </w:tcPr>
          <w:p w14:paraId="68754BDF"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proofErr w:type="spellStart"/>
            <w:r w:rsidRPr="00295259">
              <w:rPr>
                <w:rFonts w:ascii="Times" w:eastAsiaTheme="minorEastAsia" w:hAnsi="Times" w:cs="Times"/>
                <w:b/>
                <w:bCs/>
                <w:color w:val="auto"/>
                <w:sz w:val="24"/>
                <w:szCs w:val="24"/>
                <w:highlight w:val="yellow"/>
                <w:lang w:bidi="ar-SA"/>
              </w:rPr>
              <w:t>patientID</w:t>
            </w:r>
            <w:proofErr w:type="spellEnd"/>
          </w:p>
        </w:tc>
        <w:tc>
          <w:tcPr>
            <w:tcW w:w="1056" w:type="dxa"/>
            <w:vMerge/>
          </w:tcPr>
          <w:p w14:paraId="76ECA3D8"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b/>
                <w:bCs/>
                <w:color w:val="auto"/>
                <w:sz w:val="24"/>
                <w:szCs w:val="24"/>
                <w:highlight w:val="yellow"/>
                <w:lang w:bidi="ar-SA"/>
              </w:rPr>
            </w:pPr>
          </w:p>
        </w:tc>
        <w:tc>
          <w:tcPr>
            <w:tcW w:w="2816" w:type="dxa"/>
            <w:vMerge/>
          </w:tcPr>
          <w:p w14:paraId="6F567CA4"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b/>
                <w:bCs/>
                <w:color w:val="auto"/>
                <w:sz w:val="24"/>
                <w:szCs w:val="24"/>
                <w:highlight w:val="yellow"/>
                <w:lang w:bidi="ar-SA"/>
              </w:rPr>
            </w:pPr>
          </w:p>
        </w:tc>
      </w:tr>
      <w:tr w:rsidR="00245053" w:rsidRPr="00295259" w14:paraId="6B41EF42" w14:textId="77777777" w:rsidTr="00245053">
        <w:tc>
          <w:tcPr>
            <w:tcW w:w="493" w:type="dxa"/>
            <w:vAlign w:val="center"/>
          </w:tcPr>
          <w:p w14:paraId="54C8C562"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r w:rsidRPr="00295259">
              <w:rPr>
                <w:rFonts w:ascii="Times" w:eastAsiaTheme="minorEastAsia" w:hAnsi="Times" w:cs="Times"/>
                <w:b/>
                <w:bCs/>
                <w:color w:val="auto"/>
                <w:sz w:val="24"/>
                <w:szCs w:val="24"/>
                <w:highlight w:val="yellow"/>
                <w:lang w:bidi="ar-SA"/>
              </w:rPr>
              <w:t>1</w:t>
            </w:r>
          </w:p>
        </w:tc>
        <w:tc>
          <w:tcPr>
            <w:tcW w:w="2734" w:type="dxa"/>
            <w:vAlign w:val="center"/>
          </w:tcPr>
          <w:p w14:paraId="35492DFF"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 xml:space="preserve">Test own appointment in false case with no registered </w:t>
            </w:r>
            <w:proofErr w:type="spellStart"/>
            <w:r w:rsidRPr="00295259">
              <w:rPr>
                <w:rFonts w:ascii="Times" w:eastAsiaTheme="minorEastAsia" w:hAnsi="Times" w:cs="Times"/>
                <w:color w:val="auto"/>
                <w:sz w:val="24"/>
                <w:szCs w:val="24"/>
                <w:highlight w:val="yellow"/>
                <w:lang w:bidi="ar-SA"/>
              </w:rPr>
              <w:t>patientID</w:t>
            </w:r>
            <w:proofErr w:type="spellEnd"/>
          </w:p>
        </w:tc>
        <w:tc>
          <w:tcPr>
            <w:tcW w:w="1417" w:type="dxa"/>
            <w:vAlign w:val="center"/>
          </w:tcPr>
          <w:p w14:paraId="537670F8"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w:t>
            </w:r>
            <w:proofErr w:type="spellStart"/>
            <w:r w:rsidRPr="00295259">
              <w:rPr>
                <w:rFonts w:ascii="Times" w:eastAsiaTheme="minorEastAsia" w:hAnsi="Times" w:cs="Times"/>
                <w:color w:val="auto"/>
                <w:sz w:val="24"/>
                <w:szCs w:val="24"/>
                <w:highlight w:val="yellow"/>
                <w:lang w:bidi="ar-SA"/>
              </w:rPr>
              <w:t>in_id_f</w:t>
            </w:r>
            <w:proofErr w:type="spellEnd"/>
          </w:p>
        </w:tc>
        <w:tc>
          <w:tcPr>
            <w:tcW w:w="1056" w:type="dxa"/>
            <w:vAlign w:val="center"/>
          </w:tcPr>
          <w:p w14:paraId="01D8B210"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w:t>
            </w:r>
          </w:p>
        </w:tc>
        <w:tc>
          <w:tcPr>
            <w:tcW w:w="2816" w:type="dxa"/>
            <w:vAlign w:val="center"/>
          </w:tcPr>
          <w:p w14:paraId="7133CCBA" w14:textId="77777777" w:rsidR="00245053" w:rsidRPr="00295259"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highlight w:val="yellow"/>
                <w:lang w:bidi="ar-SA"/>
              </w:rPr>
            </w:pPr>
            <w:r w:rsidRPr="00295259">
              <w:rPr>
                <w:rFonts w:ascii="Times New Roman" w:eastAsiaTheme="minorEastAsia" w:hAnsi="Times New Roman" w:cs="Times New Roman"/>
                <w:color w:val="auto"/>
                <w:sz w:val="24"/>
                <w:szCs w:val="24"/>
                <w:highlight w:val="yellow"/>
                <w:lang w:bidi="ar-SA"/>
              </w:rPr>
              <w:t>$expResult1</w:t>
            </w:r>
          </w:p>
        </w:tc>
      </w:tr>
      <w:tr w:rsidR="00245053" w:rsidRPr="00295259" w14:paraId="2ED37B57" w14:textId="77777777" w:rsidTr="00245053">
        <w:tc>
          <w:tcPr>
            <w:tcW w:w="493" w:type="dxa"/>
            <w:vAlign w:val="center"/>
          </w:tcPr>
          <w:p w14:paraId="5B84B947"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r w:rsidRPr="00295259">
              <w:rPr>
                <w:rFonts w:ascii="Times" w:eastAsiaTheme="minorEastAsia" w:hAnsi="Times" w:cs="Times"/>
                <w:b/>
                <w:bCs/>
                <w:color w:val="auto"/>
                <w:sz w:val="24"/>
                <w:szCs w:val="24"/>
                <w:highlight w:val="yellow"/>
                <w:lang w:bidi="ar-SA"/>
              </w:rPr>
              <w:t>2</w:t>
            </w:r>
          </w:p>
        </w:tc>
        <w:tc>
          <w:tcPr>
            <w:tcW w:w="2734" w:type="dxa"/>
            <w:vAlign w:val="center"/>
          </w:tcPr>
          <w:p w14:paraId="0DC4ADD7"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 xml:space="preserve">Test own appointment in true case with registered </w:t>
            </w:r>
            <w:proofErr w:type="spellStart"/>
            <w:r w:rsidRPr="00295259">
              <w:rPr>
                <w:rFonts w:ascii="Times" w:eastAsiaTheme="minorEastAsia" w:hAnsi="Times" w:cs="Times"/>
                <w:color w:val="auto"/>
                <w:sz w:val="24"/>
                <w:szCs w:val="24"/>
                <w:highlight w:val="yellow"/>
                <w:lang w:bidi="ar-SA"/>
              </w:rPr>
              <w:t>patientID</w:t>
            </w:r>
            <w:proofErr w:type="spellEnd"/>
          </w:p>
        </w:tc>
        <w:tc>
          <w:tcPr>
            <w:tcW w:w="1417" w:type="dxa"/>
            <w:vAlign w:val="center"/>
          </w:tcPr>
          <w:p w14:paraId="4D4DCACD"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w:t>
            </w:r>
            <w:proofErr w:type="spellStart"/>
            <w:r w:rsidRPr="00295259">
              <w:rPr>
                <w:rFonts w:ascii="Times" w:eastAsiaTheme="minorEastAsia" w:hAnsi="Times" w:cs="Times"/>
                <w:color w:val="auto"/>
                <w:sz w:val="24"/>
                <w:szCs w:val="24"/>
                <w:highlight w:val="yellow"/>
                <w:lang w:bidi="ar-SA"/>
              </w:rPr>
              <w:t>in_id_t</w:t>
            </w:r>
            <w:proofErr w:type="spellEnd"/>
          </w:p>
        </w:tc>
        <w:tc>
          <w:tcPr>
            <w:tcW w:w="1056" w:type="dxa"/>
            <w:vAlign w:val="center"/>
          </w:tcPr>
          <w:p w14:paraId="3C69EF11"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Data in $expResult2 is already in database</w:t>
            </w:r>
          </w:p>
        </w:tc>
        <w:tc>
          <w:tcPr>
            <w:tcW w:w="2816" w:type="dxa"/>
            <w:vAlign w:val="center"/>
          </w:tcPr>
          <w:p w14:paraId="47053BC9" w14:textId="77777777" w:rsidR="00245053" w:rsidRPr="00295259" w:rsidRDefault="00245053" w:rsidP="00245053">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95259">
              <w:rPr>
                <w:rFonts w:ascii="Times" w:eastAsiaTheme="minorEastAsia" w:hAnsi="Times" w:cs="Times"/>
                <w:color w:val="auto"/>
                <w:sz w:val="24"/>
                <w:szCs w:val="24"/>
                <w:highlight w:val="yellow"/>
                <w:lang w:bidi="ar-SA"/>
              </w:rPr>
              <w:t>$expResult2</w:t>
            </w:r>
          </w:p>
        </w:tc>
      </w:tr>
    </w:tbl>
    <w:p w14:paraId="022F92F9" w14:textId="77777777" w:rsidR="00245053" w:rsidRPr="00295259" w:rsidRDefault="00245053" w:rsidP="00245053">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626102D" w14:textId="77777777" w:rsidR="00245053" w:rsidRPr="00295259" w:rsidRDefault="00245053" w:rsidP="00245053">
      <w:pPr>
        <w:pStyle w:val="Heading1"/>
        <w:rPr>
          <w:rFonts w:ascii="Times" w:hAnsi="Times"/>
          <w:color w:val="auto"/>
          <w:sz w:val="36"/>
          <w:szCs w:val="36"/>
          <w:lang w:bidi="ar-SA"/>
        </w:rPr>
      </w:pPr>
      <w:r w:rsidRPr="00295259">
        <w:rPr>
          <w:rFonts w:ascii="Times" w:hAnsi="Times"/>
          <w:color w:val="auto"/>
          <w:sz w:val="36"/>
          <w:szCs w:val="36"/>
          <w:lang w:bidi="ar-SA"/>
        </w:rPr>
        <w:br w:type="page"/>
      </w:r>
    </w:p>
    <w:p w14:paraId="5FEF84DA" w14:textId="77777777" w:rsidR="0079313A" w:rsidRPr="00295259" w:rsidRDefault="0079313A" w:rsidP="006A5D19">
      <w:pPr>
        <w:pStyle w:val="Heading1"/>
        <w:rPr>
          <w:rFonts w:ascii="Times" w:hAnsi="Times"/>
          <w:color w:val="auto"/>
          <w:sz w:val="36"/>
          <w:szCs w:val="36"/>
          <w:lang w:bidi="ar-SA"/>
        </w:rPr>
        <w:sectPr w:rsidR="0079313A" w:rsidRPr="00295259" w:rsidSect="00B43771">
          <w:pgSz w:w="11900" w:h="16840"/>
          <w:pgMar w:top="1644" w:right="1800" w:bottom="510" w:left="1800" w:header="708" w:footer="708" w:gutter="0"/>
          <w:cols w:space="708"/>
          <w:docGrid w:linePitch="360"/>
        </w:sectPr>
      </w:pPr>
    </w:p>
    <w:p w14:paraId="02C87D89" w14:textId="77777777" w:rsidR="00932178" w:rsidRPr="00295259" w:rsidRDefault="00F66A3A" w:rsidP="006A5D19">
      <w:pPr>
        <w:pStyle w:val="Heading1"/>
        <w:rPr>
          <w:rFonts w:ascii="Times" w:hAnsi="Times"/>
          <w:color w:val="auto"/>
          <w:sz w:val="36"/>
          <w:szCs w:val="36"/>
          <w:lang w:bidi="ar-SA"/>
        </w:rPr>
      </w:pPr>
      <w:bookmarkStart w:id="193" w:name="_Toc394490902"/>
      <w:r w:rsidRPr="00295259">
        <w:rPr>
          <w:rFonts w:ascii="Times" w:hAnsi="Times"/>
          <w:color w:val="auto"/>
          <w:sz w:val="36"/>
          <w:szCs w:val="36"/>
          <w:lang w:bidi="ar-SA"/>
        </w:rPr>
        <w:lastRenderedPageBreak/>
        <w:t>Chapter Four:</w:t>
      </w:r>
      <w:r w:rsidR="00B94347" w:rsidRPr="00295259">
        <w:rPr>
          <w:rFonts w:ascii="Times" w:hAnsi="Times"/>
          <w:color w:val="auto"/>
          <w:sz w:val="36"/>
          <w:szCs w:val="36"/>
          <w:lang w:bidi="ar-SA"/>
        </w:rPr>
        <w:t xml:space="preserve"> System Testing</w:t>
      </w:r>
      <w:bookmarkEnd w:id="193"/>
    </w:p>
    <w:p w14:paraId="6084982E" w14:textId="77777777" w:rsidR="00F66A3A" w:rsidRPr="00295259" w:rsidRDefault="00F66A3A" w:rsidP="006A5D19">
      <w:pPr>
        <w:pStyle w:val="Heading2"/>
        <w:rPr>
          <w:rFonts w:ascii="Times" w:hAnsi="Times"/>
          <w:color w:val="auto"/>
          <w:sz w:val="32"/>
          <w:szCs w:val="32"/>
          <w:lang w:bidi="ar-SA"/>
        </w:rPr>
      </w:pPr>
      <w:bookmarkStart w:id="194" w:name="_Toc394490903"/>
      <w:r w:rsidRPr="00295259">
        <w:rPr>
          <w:rFonts w:ascii="Times" w:hAnsi="Times"/>
          <w:color w:val="auto"/>
          <w:sz w:val="32"/>
          <w:szCs w:val="32"/>
          <w:lang w:bidi="ar-SA"/>
        </w:rPr>
        <w:t>4. System testing</w:t>
      </w:r>
      <w:bookmarkEnd w:id="194"/>
    </w:p>
    <w:p w14:paraId="59CF0B62" w14:textId="77777777" w:rsidR="00B82948" w:rsidRPr="00295259" w:rsidRDefault="00B82948" w:rsidP="00B82948">
      <w:pPr>
        <w:rPr>
          <w:color w:val="auto"/>
        </w:rPr>
      </w:pPr>
    </w:p>
    <w:p w14:paraId="76F483F1" w14:textId="77777777" w:rsidR="0078292C" w:rsidRPr="00295259" w:rsidRDefault="0078292C" w:rsidP="00E8582C">
      <w:pPr>
        <w:pStyle w:val="Heading3"/>
        <w:rPr>
          <w:rFonts w:ascii="Times New Roman" w:hAnsi="Times New Roman" w:cs="Times New Roman"/>
          <w:color w:val="auto"/>
          <w:sz w:val="26"/>
          <w:szCs w:val="26"/>
        </w:rPr>
      </w:pPr>
      <w:bookmarkStart w:id="195" w:name="_Toc394490904"/>
      <w:r w:rsidRPr="00295259">
        <w:rPr>
          <w:rFonts w:ascii="Times New Roman" w:eastAsiaTheme="minorEastAsia" w:hAnsi="Times New Roman" w:cs="Times New Roman"/>
          <w:color w:val="auto"/>
          <w:sz w:val="26"/>
          <w:szCs w:val="26"/>
          <w:lang w:bidi="ar-SA"/>
        </w:rPr>
        <w:t xml:space="preserve">System Test Case 01(STC-01): </w:t>
      </w:r>
      <w:r w:rsidRPr="00295259">
        <w:rPr>
          <w:rFonts w:ascii="Times New Roman" w:hAnsi="Times New Roman" w:cs="Times New Roman"/>
          <w:b w:val="0"/>
          <w:bCs w:val="0"/>
          <w:color w:val="auto"/>
          <w:sz w:val="26"/>
          <w:szCs w:val="26"/>
        </w:rPr>
        <w:t>Patient can view own appointment in mobile application</w:t>
      </w:r>
      <w:bookmarkEnd w:id="195"/>
      <w:r w:rsidRPr="00295259">
        <w:rPr>
          <w:rFonts w:ascii="Times New Roman" w:hAnsi="Times New Roman" w:cs="Times New Roman"/>
          <w:b w:val="0"/>
          <w:bCs w:val="0"/>
          <w:color w:val="auto"/>
          <w:sz w:val="26"/>
          <w:szCs w:val="26"/>
        </w:rPr>
        <w:t xml:space="preserve"> </w:t>
      </w:r>
    </w:p>
    <w:p w14:paraId="1D76B07C" w14:textId="77777777" w:rsidR="0078292C" w:rsidRPr="00295259"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6D5D494E" w14:textId="77777777" w:rsidR="0078292C" w:rsidRPr="00295259"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p w14:paraId="2ED22162" w14:textId="77777777" w:rsidR="0078292C" w:rsidRPr="00295259" w:rsidRDefault="0078292C" w:rsidP="0078292C">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w:eastAsiaTheme="minorEastAsia" w:hAnsi="Times" w:cs="Times"/>
          <w:color w:val="auto"/>
          <w:sz w:val="24"/>
          <w:szCs w:val="24"/>
          <w:lang w:bidi="ar-SA"/>
        </w:rPr>
        <w:tab/>
        <w:t>To test the view appointment function of patient to view own appointment schedule in the appointment page and login is required</w:t>
      </w:r>
      <w:r w:rsidRPr="00295259">
        <w:rPr>
          <w:rFonts w:ascii="Times" w:eastAsiaTheme="minorEastAsia" w:hAnsi="Times" w:cs="Times"/>
          <w:b/>
          <w:color w:val="auto"/>
          <w:sz w:val="24"/>
          <w:szCs w:val="24"/>
          <w:lang w:bidi="ar-SA"/>
        </w:rPr>
        <w:t xml:space="preserve"> </w:t>
      </w:r>
    </w:p>
    <w:p w14:paraId="4E5783BE" w14:textId="77777777" w:rsidR="0078292C" w:rsidRPr="00295259" w:rsidRDefault="0078292C" w:rsidP="0078292C">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w:eastAsiaTheme="minorEastAsia" w:hAnsi="Times" w:cs="Times"/>
          <w:b/>
          <w:color w:val="auto"/>
          <w:sz w:val="24"/>
          <w:szCs w:val="24"/>
          <w:lang w:bidi="ar-SA"/>
        </w:rPr>
        <w:t>Test script:</w:t>
      </w:r>
    </w:p>
    <w:p w14:paraId="0E65F362" w14:textId="77777777" w:rsidR="0078292C" w:rsidRPr="00295259" w:rsidRDefault="0078292C" w:rsidP="00BF40AA">
      <w:pPr>
        <w:pStyle w:val="ListParagraph"/>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 xml:space="preserve">Patient login to the mobile application by using </w:t>
      </w:r>
      <w:proofErr w:type="spellStart"/>
      <w:r w:rsidRPr="00295259">
        <w:rPr>
          <w:rFonts w:ascii="Times" w:eastAsiaTheme="minorEastAsia" w:hAnsi="Times" w:cs="Times"/>
          <w:color w:val="auto"/>
          <w:sz w:val="24"/>
          <w:szCs w:val="24"/>
          <w:lang w:bidi="ar-SA"/>
        </w:rPr>
        <w:t>patientID</w:t>
      </w:r>
      <w:proofErr w:type="spellEnd"/>
      <w:r w:rsidRPr="00295259">
        <w:rPr>
          <w:rFonts w:ascii="Times" w:eastAsiaTheme="minorEastAsia" w:hAnsi="Times" w:cs="Times"/>
          <w:color w:val="auto"/>
          <w:sz w:val="24"/>
          <w:szCs w:val="24"/>
          <w:lang w:bidi="ar-SA"/>
        </w:rPr>
        <w:t xml:space="preserve"> and password</w:t>
      </w:r>
    </w:p>
    <w:p w14:paraId="7836A488" w14:textId="77777777" w:rsidR="0078292C" w:rsidRPr="00295259" w:rsidRDefault="0078292C" w:rsidP="00BF40AA">
      <w:pPr>
        <w:pStyle w:val="ListParagraph"/>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Patient selects appointment menu</w:t>
      </w:r>
    </w:p>
    <w:p w14:paraId="6352DC81" w14:textId="77777777" w:rsidR="0078292C" w:rsidRPr="00295259"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Data needs:</w:t>
      </w:r>
      <w:r w:rsidRPr="00295259">
        <w:rPr>
          <w:rFonts w:ascii="Times" w:eastAsiaTheme="minorEastAsia" w:hAnsi="Times" w:cs="Times"/>
          <w:color w:val="auto"/>
          <w:sz w:val="24"/>
          <w:szCs w:val="24"/>
          <w:lang w:bidi="ar-SA"/>
        </w:rPr>
        <w:t xml:space="preserve"> </w:t>
      </w:r>
      <w:r w:rsidR="0088293C" w:rsidRPr="00295259">
        <w:rPr>
          <w:rFonts w:ascii="Times" w:eastAsiaTheme="minorEastAsia" w:hAnsi="Times" w:cs="Times"/>
          <w:color w:val="auto"/>
          <w:sz w:val="24"/>
          <w:szCs w:val="24"/>
          <w:highlight w:val="yellow"/>
          <w:lang w:bidi="ar-SA"/>
        </w:rPr>
        <w:t>Patient account, Appointment account</w:t>
      </w:r>
    </w:p>
    <w:p w14:paraId="7CE23EAA" w14:textId="77777777" w:rsidR="0078292C" w:rsidRPr="00295259"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78292C" w:rsidRPr="00295259" w14:paraId="26F8F125" w14:textId="77777777" w:rsidTr="003C547B">
        <w:trPr>
          <w:trHeight w:val="185"/>
        </w:trPr>
        <w:tc>
          <w:tcPr>
            <w:tcW w:w="534" w:type="dxa"/>
            <w:vMerge w:val="restart"/>
            <w:shd w:val="clear" w:color="auto" w:fill="D9D9D9"/>
            <w:vAlign w:val="center"/>
          </w:tcPr>
          <w:p w14:paraId="0E8AFEFD" w14:textId="77777777" w:rsidR="0078292C" w:rsidRPr="00295259"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ID</w:t>
            </w:r>
          </w:p>
        </w:tc>
        <w:tc>
          <w:tcPr>
            <w:tcW w:w="2693" w:type="dxa"/>
            <w:vMerge w:val="restart"/>
            <w:shd w:val="clear" w:color="auto" w:fill="D9D9D9"/>
            <w:vAlign w:val="center"/>
          </w:tcPr>
          <w:p w14:paraId="0564F3E0" w14:textId="77777777" w:rsidR="0078292C" w:rsidRPr="00295259"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14:paraId="0CEC8230" w14:textId="77777777" w:rsidR="0078292C" w:rsidRPr="00295259"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14:paraId="684B2C8C" w14:textId="77777777" w:rsidR="0078292C" w:rsidRPr="00295259"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Expected</w:t>
            </w:r>
          </w:p>
        </w:tc>
      </w:tr>
      <w:tr w:rsidR="0078292C" w:rsidRPr="00295259" w14:paraId="62C8DCAE" w14:textId="77777777" w:rsidTr="003C547B">
        <w:trPr>
          <w:trHeight w:val="310"/>
        </w:trPr>
        <w:tc>
          <w:tcPr>
            <w:tcW w:w="534" w:type="dxa"/>
            <w:vMerge/>
            <w:shd w:val="clear" w:color="auto" w:fill="D9D9D9"/>
            <w:vAlign w:val="center"/>
          </w:tcPr>
          <w:p w14:paraId="3747DCB4" w14:textId="77777777" w:rsidR="0078292C" w:rsidRPr="00295259"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14:paraId="5AEAAB13" w14:textId="77777777" w:rsidR="0078292C" w:rsidRPr="00295259"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14:paraId="77B1CEE4" w14:textId="77777777" w:rsidR="0078292C" w:rsidRPr="00295259" w:rsidRDefault="0078292C" w:rsidP="003C547B">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sidRPr="00295259">
              <w:rPr>
                <w:rFonts w:ascii="Times" w:eastAsiaTheme="minorEastAsia" w:hAnsi="Times" w:cs="Times"/>
                <w:b/>
                <w:bCs/>
                <w:color w:val="auto"/>
                <w:sz w:val="24"/>
                <w:szCs w:val="24"/>
                <w:lang w:bidi="ar-SA"/>
              </w:rPr>
              <w:t>patientID</w:t>
            </w:r>
            <w:proofErr w:type="spellEnd"/>
          </w:p>
        </w:tc>
        <w:tc>
          <w:tcPr>
            <w:tcW w:w="1417" w:type="dxa"/>
            <w:shd w:val="clear" w:color="auto" w:fill="D9D9D9"/>
            <w:vAlign w:val="bottom"/>
          </w:tcPr>
          <w:p w14:paraId="7B5AFC9B" w14:textId="77777777" w:rsidR="0078292C" w:rsidRPr="00295259" w:rsidRDefault="0078292C" w:rsidP="003C547B">
            <w:pPr>
              <w:widowControl w:val="0"/>
              <w:autoSpaceDE w:val="0"/>
              <w:autoSpaceDN w:val="0"/>
              <w:adjustRightInd w:val="0"/>
              <w:spacing w:after="240"/>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password</w:t>
            </w:r>
          </w:p>
        </w:tc>
        <w:tc>
          <w:tcPr>
            <w:tcW w:w="2596" w:type="dxa"/>
            <w:vMerge/>
            <w:shd w:val="clear" w:color="auto" w:fill="D9D9D9"/>
            <w:vAlign w:val="center"/>
          </w:tcPr>
          <w:p w14:paraId="6C99C935" w14:textId="77777777" w:rsidR="0078292C" w:rsidRPr="00295259"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78292C" w:rsidRPr="00295259" w14:paraId="44FF3772" w14:textId="77777777" w:rsidTr="003C547B">
        <w:trPr>
          <w:trHeight w:val="830"/>
        </w:trPr>
        <w:tc>
          <w:tcPr>
            <w:tcW w:w="534" w:type="dxa"/>
            <w:vAlign w:val="center"/>
          </w:tcPr>
          <w:p w14:paraId="4EC6E4BD" w14:textId="77777777" w:rsidR="0078292C" w:rsidRPr="00295259"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w:t>
            </w:r>
          </w:p>
        </w:tc>
        <w:tc>
          <w:tcPr>
            <w:tcW w:w="2693" w:type="dxa"/>
            <w:vAlign w:val="center"/>
          </w:tcPr>
          <w:p w14:paraId="3F420538" w14:textId="77777777" w:rsidR="0078292C" w:rsidRPr="00295259"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Test </w:t>
            </w:r>
            <w:r w:rsidRPr="00295259">
              <w:rPr>
                <w:rFonts w:ascii="Times" w:eastAsiaTheme="minorEastAsia" w:hAnsi="Times" w:cs="Times"/>
                <w:color w:val="auto"/>
                <w:sz w:val="24"/>
                <w:szCs w:val="24"/>
                <w:lang w:bidi="ar-SA"/>
              </w:rPr>
              <w:t xml:space="preserve">view his/her appointment schedule with correct </w:t>
            </w:r>
            <w:proofErr w:type="spellStart"/>
            <w:r w:rsidRPr="00295259">
              <w:rPr>
                <w:rFonts w:ascii="Times" w:eastAsiaTheme="minorEastAsia" w:hAnsi="Times" w:cs="Times"/>
                <w:color w:val="auto"/>
                <w:sz w:val="24"/>
                <w:szCs w:val="24"/>
                <w:lang w:bidi="ar-SA"/>
              </w:rPr>
              <w:t>patientID</w:t>
            </w:r>
            <w:proofErr w:type="spellEnd"/>
            <w:r w:rsidRPr="00295259">
              <w:rPr>
                <w:rFonts w:ascii="Times" w:eastAsiaTheme="minorEastAsia" w:hAnsi="Times" w:cs="Times"/>
                <w:color w:val="auto"/>
                <w:sz w:val="24"/>
                <w:szCs w:val="24"/>
                <w:lang w:bidi="ar-SA"/>
              </w:rPr>
              <w:t xml:space="preserve"> and password</w:t>
            </w:r>
          </w:p>
        </w:tc>
        <w:tc>
          <w:tcPr>
            <w:tcW w:w="1276" w:type="dxa"/>
            <w:vAlign w:val="center"/>
          </w:tcPr>
          <w:p w14:paraId="62CF1806" w14:textId="77777777" w:rsidR="0078292C" w:rsidRPr="00295259" w:rsidRDefault="00F4736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P001</w:t>
            </w:r>
          </w:p>
        </w:tc>
        <w:tc>
          <w:tcPr>
            <w:tcW w:w="1417" w:type="dxa"/>
            <w:vAlign w:val="center"/>
          </w:tcPr>
          <w:p w14:paraId="3DD9807C" w14:textId="77777777" w:rsidR="0078292C" w:rsidRPr="00295259"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1234</w:t>
            </w:r>
          </w:p>
        </w:tc>
        <w:tc>
          <w:tcPr>
            <w:tcW w:w="2596" w:type="dxa"/>
            <w:vAlign w:val="center"/>
          </w:tcPr>
          <w:p w14:paraId="5C22FADF" w14:textId="77777777" w:rsidR="0078292C" w:rsidRPr="00295259"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shall provide appointment schedule to pat</w:t>
            </w:r>
            <w:r w:rsidR="00F4736C" w:rsidRPr="00295259">
              <w:rPr>
                <w:rFonts w:ascii="Times" w:eastAsiaTheme="minorEastAsia" w:hAnsi="Times" w:cs="Times"/>
                <w:bCs/>
                <w:color w:val="auto"/>
                <w:sz w:val="24"/>
                <w:szCs w:val="24"/>
                <w:lang w:bidi="ar-SA"/>
              </w:rPr>
              <w:t xml:space="preserve">ient whose </w:t>
            </w:r>
            <w:proofErr w:type="spellStart"/>
            <w:r w:rsidR="00F4736C" w:rsidRPr="00295259">
              <w:rPr>
                <w:rFonts w:ascii="Times" w:eastAsiaTheme="minorEastAsia" w:hAnsi="Times" w:cs="Times"/>
                <w:bCs/>
                <w:color w:val="auto"/>
                <w:sz w:val="24"/>
                <w:szCs w:val="24"/>
                <w:lang w:bidi="ar-SA"/>
              </w:rPr>
              <w:t>patientID</w:t>
            </w:r>
            <w:proofErr w:type="spellEnd"/>
            <w:r w:rsidR="00F4736C" w:rsidRPr="00295259">
              <w:rPr>
                <w:rFonts w:ascii="Times" w:eastAsiaTheme="minorEastAsia" w:hAnsi="Times" w:cs="Times"/>
                <w:bCs/>
                <w:color w:val="auto"/>
                <w:sz w:val="24"/>
                <w:szCs w:val="24"/>
                <w:lang w:bidi="ar-SA"/>
              </w:rPr>
              <w:t xml:space="preserve"> is “P001</w:t>
            </w:r>
            <w:r w:rsidRPr="00295259">
              <w:rPr>
                <w:rFonts w:ascii="Times" w:eastAsiaTheme="minorEastAsia" w:hAnsi="Times" w:cs="Times"/>
                <w:bCs/>
                <w:color w:val="auto"/>
                <w:sz w:val="24"/>
                <w:szCs w:val="24"/>
                <w:lang w:bidi="ar-SA"/>
              </w:rPr>
              <w:t>”</w:t>
            </w:r>
          </w:p>
        </w:tc>
      </w:tr>
      <w:tr w:rsidR="0078292C" w:rsidRPr="00295259" w14:paraId="66D1E6B9" w14:textId="77777777" w:rsidTr="003C547B">
        <w:trPr>
          <w:trHeight w:val="830"/>
        </w:trPr>
        <w:tc>
          <w:tcPr>
            <w:tcW w:w="534" w:type="dxa"/>
            <w:vAlign w:val="center"/>
          </w:tcPr>
          <w:p w14:paraId="0DFEE29D" w14:textId="77777777" w:rsidR="0078292C" w:rsidRPr="00295259"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2</w:t>
            </w:r>
          </w:p>
        </w:tc>
        <w:tc>
          <w:tcPr>
            <w:tcW w:w="2693" w:type="dxa"/>
            <w:vAlign w:val="center"/>
          </w:tcPr>
          <w:p w14:paraId="06485E7B" w14:textId="77777777" w:rsidR="0078292C" w:rsidRPr="00295259"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Test </w:t>
            </w:r>
            <w:r w:rsidRPr="00295259">
              <w:rPr>
                <w:rFonts w:ascii="Times" w:eastAsiaTheme="minorEastAsia" w:hAnsi="Times" w:cs="Times"/>
                <w:color w:val="auto"/>
                <w:sz w:val="24"/>
                <w:szCs w:val="24"/>
                <w:lang w:bidi="ar-SA"/>
              </w:rPr>
              <w:t xml:space="preserve">view his/her appointment schedule with wrong </w:t>
            </w:r>
            <w:proofErr w:type="spellStart"/>
            <w:r w:rsidRPr="00295259">
              <w:rPr>
                <w:rFonts w:ascii="Times" w:eastAsiaTheme="minorEastAsia" w:hAnsi="Times" w:cs="Times"/>
                <w:color w:val="auto"/>
                <w:sz w:val="24"/>
                <w:szCs w:val="24"/>
                <w:lang w:bidi="ar-SA"/>
              </w:rPr>
              <w:t>patientID</w:t>
            </w:r>
            <w:proofErr w:type="spellEnd"/>
            <w:r w:rsidRPr="00295259">
              <w:rPr>
                <w:rFonts w:ascii="Times" w:eastAsiaTheme="minorEastAsia" w:hAnsi="Times" w:cs="Times"/>
                <w:color w:val="auto"/>
                <w:sz w:val="24"/>
                <w:szCs w:val="24"/>
                <w:lang w:bidi="ar-SA"/>
              </w:rPr>
              <w:t xml:space="preserve"> and password</w:t>
            </w:r>
          </w:p>
        </w:tc>
        <w:tc>
          <w:tcPr>
            <w:tcW w:w="1276" w:type="dxa"/>
          </w:tcPr>
          <w:p w14:paraId="215D4610" w14:textId="77777777" w:rsidR="0078292C" w:rsidRPr="00295259"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sidRPr="00295259">
              <w:rPr>
                <w:rFonts w:ascii="Times" w:eastAsiaTheme="minorEastAsia" w:hAnsi="Times" w:cs="Times"/>
                <w:bCs/>
                <w:color w:val="auto"/>
                <w:sz w:val="24"/>
                <w:szCs w:val="24"/>
                <w:lang w:bidi="ar-SA"/>
              </w:rPr>
              <w:t>xxxx</w:t>
            </w:r>
            <w:proofErr w:type="spellEnd"/>
          </w:p>
        </w:tc>
        <w:tc>
          <w:tcPr>
            <w:tcW w:w="1417" w:type="dxa"/>
          </w:tcPr>
          <w:p w14:paraId="1255A231" w14:textId="77777777" w:rsidR="0078292C" w:rsidRPr="00295259"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sidRPr="00295259">
              <w:rPr>
                <w:rFonts w:ascii="Times" w:eastAsiaTheme="minorEastAsia" w:hAnsi="Times" w:cs="Times"/>
                <w:bCs/>
                <w:color w:val="auto"/>
                <w:sz w:val="24"/>
                <w:szCs w:val="24"/>
                <w:lang w:bidi="ar-SA"/>
              </w:rPr>
              <w:t>xxxx</w:t>
            </w:r>
            <w:proofErr w:type="spellEnd"/>
          </w:p>
        </w:tc>
        <w:tc>
          <w:tcPr>
            <w:tcW w:w="2596" w:type="dxa"/>
            <w:vAlign w:val="center"/>
          </w:tcPr>
          <w:p w14:paraId="7A3BE520" w14:textId="77777777" w:rsidR="0078292C" w:rsidRPr="00295259"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System does not provide appointment schedule to patient whose </w:t>
            </w:r>
            <w:proofErr w:type="spellStart"/>
            <w:r w:rsidRPr="00295259">
              <w:rPr>
                <w:rFonts w:ascii="Times" w:eastAsiaTheme="minorEastAsia" w:hAnsi="Times" w:cs="Times"/>
                <w:bCs/>
                <w:color w:val="auto"/>
                <w:sz w:val="24"/>
                <w:szCs w:val="24"/>
                <w:lang w:bidi="ar-SA"/>
              </w:rPr>
              <w:t>patientID</w:t>
            </w:r>
            <w:proofErr w:type="spellEnd"/>
            <w:r w:rsidRPr="00295259">
              <w:rPr>
                <w:rFonts w:ascii="Times" w:eastAsiaTheme="minorEastAsia" w:hAnsi="Times" w:cs="Times"/>
                <w:bCs/>
                <w:color w:val="auto"/>
                <w:sz w:val="24"/>
                <w:szCs w:val="24"/>
                <w:lang w:bidi="ar-SA"/>
              </w:rPr>
              <w:t xml:space="preserve"> is “</w:t>
            </w:r>
            <w:proofErr w:type="spellStart"/>
            <w:r w:rsidRPr="00295259">
              <w:rPr>
                <w:rFonts w:ascii="Times" w:eastAsiaTheme="minorEastAsia" w:hAnsi="Times" w:cs="Times"/>
                <w:bCs/>
                <w:color w:val="auto"/>
                <w:sz w:val="24"/>
                <w:szCs w:val="24"/>
                <w:lang w:bidi="ar-SA"/>
              </w:rPr>
              <w:t>xxxx</w:t>
            </w:r>
            <w:proofErr w:type="spellEnd"/>
            <w:r w:rsidRPr="00295259">
              <w:rPr>
                <w:rFonts w:ascii="Times" w:eastAsiaTheme="minorEastAsia" w:hAnsi="Times" w:cs="Times"/>
                <w:bCs/>
                <w:color w:val="auto"/>
                <w:sz w:val="24"/>
                <w:szCs w:val="24"/>
                <w:lang w:bidi="ar-SA"/>
              </w:rPr>
              <w:t>”</w:t>
            </w:r>
          </w:p>
        </w:tc>
      </w:tr>
      <w:tr w:rsidR="0078292C" w:rsidRPr="00295259" w14:paraId="48FB8B62" w14:textId="77777777" w:rsidTr="003C547B">
        <w:trPr>
          <w:trHeight w:val="830"/>
        </w:trPr>
        <w:tc>
          <w:tcPr>
            <w:tcW w:w="534" w:type="dxa"/>
            <w:vAlign w:val="center"/>
          </w:tcPr>
          <w:p w14:paraId="1D8D28D7" w14:textId="77777777" w:rsidR="0078292C" w:rsidRPr="00295259"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3</w:t>
            </w:r>
          </w:p>
        </w:tc>
        <w:tc>
          <w:tcPr>
            <w:tcW w:w="2693" w:type="dxa"/>
            <w:vAlign w:val="center"/>
          </w:tcPr>
          <w:p w14:paraId="4B648D95" w14:textId="77777777" w:rsidR="0078292C" w:rsidRPr="00295259"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Test </w:t>
            </w:r>
            <w:r w:rsidRPr="00295259">
              <w:rPr>
                <w:rFonts w:ascii="Times" w:eastAsiaTheme="minorEastAsia" w:hAnsi="Times" w:cs="Times"/>
                <w:color w:val="auto"/>
                <w:sz w:val="24"/>
                <w:szCs w:val="24"/>
                <w:lang w:bidi="ar-SA"/>
              </w:rPr>
              <w:t xml:space="preserve">view his/her appointment schedule with empty </w:t>
            </w:r>
            <w:proofErr w:type="spellStart"/>
            <w:r w:rsidRPr="00295259">
              <w:rPr>
                <w:rFonts w:ascii="Times" w:eastAsiaTheme="minorEastAsia" w:hAnsi="Times" w:cs="Times"/>
                <w:color w:val="auto"/>
                <w:sz w:val="24"/>
                <w:szCs w:val="24"/>
                <w:lang w:bidi="ar-SA"/>
              </w:rPr>
              <w:t>patientID</w:t>
            </w:r>
            <w:proofErr w:type="spellEnd"/>
            <w:r w:rsidRPr="00295259">
              <w:rPr>
                <w:rFonts w:ascii="Times" w:eastAsiaTheme="minorEastAsia" w:hAnsi="Times" w:cs="Times"/>
                <w:color w:val="auto"/>
                <w:sz w:val="24"/>
                <w:szCs w:val="24"/>
                <w:lang w:bidi="ar-SA"/>
              </w:rPr>
              <w:t xml:space="preserve"> and password fields</w:t>
            </w:r>
          </w:p>
        </w:tc>
        <w:tc>
          <w:tcPr>
            <w:tcW w:w="1276" w:type="dxa"/>
          </w:tcPr>
          <w:p w14:paraId="6B985FEC" w14:textId="77777777" w:rsidR="0078292C" w:rsidRPr="00295259"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1417" w:type="dxa"/>
          </w:tcPr>
          <w:p w14:paraId="4FA4D5EC" w14:textId="77777777" w:rsidR="0078292C" w:rsidRPr="00295259"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2596" w:type="dxa"/>
            <w:vAlign w:val="center"/>
          </w:tcPr>
          <w:p w14:paraId="01AF9BE0" w14:textId="77777777" w:rsidR="0078292C" w:rsidRPr="00295259"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System does not provide appointment schedule to patient </w:t>
            </w:r>
          </w:p>
        </w:tc>
      </w:tr>
      <w:tr w:rsidR="0078292C" w:rsidRPr="00295259" w14:paraId="5ED31D4E" w14:textId="77777777" w:rsidTr="003C547B">
        <w:trPr>
          <w:trHeight w:val="830"/>
        </w:trPr>
        <w:tc>
          <w:tcPr>
            <w:tcW w:w="534" w:type="dxa"/>
            <w:vAlign w:val="center"/>
          </w:tcPr>
          <w:p w14:paraId="751F127B" w14:textId="77777777" w:rsidR="0078292C" w:rsidRPr="00295259"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4</w:t>
            </w:r>
          </w:p>
        </w:tc>
        <w:tc>
          <w:tcPr>
            <w:tcW w:w="2693" w:type="dxa"/>
            <w:vAlign w:val="center"/>
          </w:tcPr>
          <w:p w14:paraId="4414EE65" w14:textId="77777777" w:rsidR="0078292C" w:rsidRPr="00295259"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Test </w:t>
            </w:r>
            <w:r w:rsidRPr="00295259">
              <w:rPr>
                <w:rFonts w:ascii="Times" w:eastAsiaTheme="minorEastAsia" w:hAnsi="Times" w:cs="Times"/>
                <w:color w:val="auto"/>
                <w:sz w:val="24"/>
                <w:szCs w:val="24"/>
                <w:lang w:bidi="ar-SA"/>
              </w:rPr>
              <w:t>view his/her appointment schedule without login</w:t>
            </w:r>
          </w:p>
        </w:tc>
        <w:tc>
          <w:tcPr>
            <w:tcW w:w="1276" w:type="dxa"/>
          </w:tcPr>
          <w:p w14:paraId="720A8051" w14:textId="77777777" w:rsidR="0078292C" w:rsidRPr="00295259"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1417" w:type="dxa"/>
          </w:tcPr>
          <w:p w14:paraId="17E98549" w14:textId="77777777" w:rsidR="0078292C" w:rsidRPr="00295259"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2596" w:type="dxa"/>
            <w:vAlign w:val="center"/>
          </w:tcPr>
          <w:p w14:paraId="74AAFDAF" w14:textId="77777777" w:rsidR="0078292C" w:rsidRPr="00295259"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does not provide appointment schedule to patient</w:t>
            </w:r>
          </w:p>
        </w:tc>
      </w:tr>
    </w:tbl>
    <w:p w14:paraId="6418278E" w14:textId="77777777" w:rsidR="0078292C" w:rsidRPr="00295259" w:rsidRDefault="0078292C" w:rsidP="0078292C">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DB253D9" w14:textId="77777777" w:rsidR="0078292C" w:rsidRPr="00295259" w:rsidRDefault="0078292C" w:rsidP="0078292C">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0D475678" w14:textId="77777777" w:rsidR="0078292C" w:rsidRPr="00295259" w:rsidRDefault="0078292C" w:rsidP="0078292C">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04CCFAA3" w14:textId="77777777" w:rsidR="0078292C" w:rsidRPr="00295259" w:rsidRDefault="001964E4" w:rsidP="00E8582C">
      <w:pPr>
        <w:pStyle w:val="Heading3"/>
        <w:rPr>
          <w:rFonts w:ascii="Times New Roman" w:hAnsi="Times New Roman" w:cs="Times New Roman"/>
          <w:color w:val="auto"/>
          <w:sz w:val="26"/>
          <w:szCs w:val="26"/>
        </w:rPr>
      </w:pPr>
      <w:bookmarkStart w:id="196" w:name="_Toc394490905"/>
      <w:r w:rsidRPr="00295259">
        <w:rPr>
          <w:rFonts w:ascii="Times New Roman" w:eastAsiaTheme="minorEastAsia" w:hAnsi="Times New Roman" w:cs="Times New Roman"/>
          <w:color w:val="auto"/>
          <w:sz w:val="26"/>
          <w:szCs w:val="26"/>
          <w:lang w:bidi="ar-SA"/>
        </w:rPr>
        <w:lastRenderedPageBreak/>
        <w:t>System Test Case 02(STC-02</w:t>
      </w:r>
      <w:r w:rsidR="0078292C" w:rsidRPr="00295259">
        <w:rPr>
          <w:rFonts w:ascii="Times New Roman" w:eastAsiaTheme="minorEastAsia" w:hAnsi="Times New Roman" w:cs="Times New Roman"/>
          <w:color w:val="auto"/>
          <w:sz w:val="26"/>
          <w:szCs w:val="26"/>
          <w:lang w:bidi="ar-SA"/>
        </w:rPr>
        <w:t xml:space="preserve">): </w:t>
      </w:r>
      <w:r w:rsidR="0078292C" w:rsidRPr="00295259">
        <w:rPr>
          <w:rFonts w:ascii="Times New Roman" w:hAnsi="Times New Roman" w:cs="Times New Roman"/>
          <w:b w:val="0"/>
          <w:bCs w:val="0"/>
          <w:color w:val="auto"/>
          <w:sz w:val="26"/>
          <w:szCs w:val="26"/>
        </w:rPr>
        <w:t>Patient can view all appointments from Google calendar in mobile application</w:t>
      </w:r>
      <w:bookmarkEnd w:id="196"/>
      <w:r w:rsidR="0078292C" w:rsidRPr="00295259">
        <w:rPr>
          <w:rFonts w:ascii="Times New Roman" w:hAnsi="Times New Roman" w:cs="Times New Roman"/>
          <w:color w:val="auto"/>
          <w:sz w:val="26"/>
          <w:szCs w:val="26"/>
        </w:rPr>
        <w:t xml:space="preserve"> </w:t>
      </w:r>
    </w:p>
    <w:p w14:paraId="46B7E5CE" w14:textId="77777777" w:rsidR="0078292C" w:rsidRPr="00295259"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14:paraId="17F7D838" w14:textId="77777777" w:rsidR="0078292C" w:rsidRPr="00295259"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p w14:paraId="1A2EA1A8" w14:textId="77777777" w:rsidR="0078292C" w:rsidRPr="00295259" w:rsidRDefault="0078292C" w:rsidP="0078292C">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b/>
        <w:t>To test the view calendar function in mobile application of patient to view all appointment from Google calendar in the calendar page without login</w:t>
      </w:r>
    </w:p>
    <w:p w14:paraId="09FC5E2F" w14:textId="77777777" w:rsidR="0078292C" w:rsidRPr="00295259" w:rsidRDefault="0078292C" w:rsidP="0078292C">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w:eastAsiaTheme="minorEastAsia" w:hAnsi="Times" w:cs="Times"/>
          <w:b/>
          <w:color w:val="auto"/>
          <w:sz w:val="24"/>
          <w:szCs w:val="24"/>
          <w:lang w:bidi="ar-SA"/>
        </w:rPr>
        <w:t>Test script:</w:t>
      </w:r>
    </w:p>
    <w:p w14:paraId="31B5F4BC" w14:textId="77777777" w:rsidR="0078292C" w:rsidRPr="00295259" w:rsidRDefault="0078292C" w:rsidP="00BF40AA">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Patient selects calendar menu</w:t>
      </w:r>
    </w:p>
    <w:p w14:paraId="2C7AAAF6" w14:textId="77777777" w:rsidR="0078292C" w:rsidRPr="00295259"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Data needs:</w:t>
      </w:r>
      <w:r w:rsidRPr="00295259">
        <w:rPr>
          <w:rFonts w:ascii="Times" w:eastAsiaTheme="minorEastAsia" w:hAnsi="Times" w:cs="Times"/>
          <w:color w:val="auto"/>
          <w:sz w:val="24"/>
          <w:szCs w:val="24"/>
          <w:lang w:bidi="ar-SA"/>
        </w:rPr>
        <w:t xml:space="preserve"> </w:t>
      </w:r>
      <w:r w:rsidR="0046736D" w:rsidRPr="00295259">
        <w:rPr>
          <w:rFonts w:ascii="Times" w:eastAsiaTheme="minorEastAsia" w:hAnsi="Times" w:cs="Times"/>
          <w:color w:val="auto"/>
          <w:sz w:val="24"/>
          <w:szCs w:val="24"/>
          <w:highlight w:val="yellow"/>
          <w:lang w:bidi="ar-SA"/>
        </w:rPr>
        <w:t>Appointment account</w:t>
      </w:r>
    </w:p>
    <w:p w14:paraId="78FD70F6" w14:textId="77777777" w:rsidR="0078292C" w:rsidRPr="00295259"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551"/>
        <w:gridCol w:w="3119"/>
        <w:gridCol w:w="2312"/>
      </w:tblGrid>
      <w:tr w:rsidR="0078292C" w:rsidRPr="00295259" w14:paraId="401D575D" w14:textId="77777777" w:rsidTr="003C547B">
        <w:trPr>
          <w:trHeight w:val="185"/>
        </w:trPr>
        <w:tc>
          <w:tcPr>
            <w:tcW w:w="534" w:type="dxa"/>
            <w:vMerge w:val="restart"/>
            <w:shd w:val="clear" w:color="auto" w:fill="D9D9D9"/>
            <w:vAlign w:val="center"/>
          </w:tcPr>
          <w:p w14:paraId="2DE38627" w14:textId="77777777" w:rsidR="0078292C" w:rsidRPr="00295259"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ID</w:t>
            </w:r>
          </w:p>
        </w:tc>
        <w:tc>
          <w:tcPr>
            <w:tcW w:w="2551" w:type="dxa"/>
            <w:vMerge w:val="restart"/>
            <w:shd w:val="clear" w:color="auto" w:fill="D9D9D9"/>
            <w:vAlign w:val="center"/>
          </w:tcPr>
          <w:p w14:paraId="0C9E5885" w14:textId="77777777" w:rsidR="0078292C" w:rsidRPr="00295259"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tc>
        <w:tc>
          <w:tcPr>
            <w:tcW w:w="3119" w:type="dxa"/>
            <w:shd w:val="clear" w:color="auto" w:fill="D9D9D9"/>
            <w:vAlign w:val="center"/>
          </w:tcPr>
          <w:p w14:paraId="31B68B55" w14:textId="77777777" w:rsidR="0078292C" w:rsidRPr="00295259"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Input</w:t>
            </w:r>
          </w:p>
        </w:tc>
        <w:tc>
          <w:tcPr>
            <w:tcW w:w="2312" w:type="dxa"/>
            <w:vMerge w:val="restart"/>
            <w:shd w:val="clear" w:color="auto" w:fill="D9D9D9"/>
            <w:vAlign w:val="center"/>
          </w:tcPr>
          <w:p w14:paraId="430C0B61" w14:textId="77777777" w:rsidR="0078292C" w:rsidRPr="00295259"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Expected</w:t>
            </w:r>
          </w:p>
        </w:tc>
      </w:tr>
      <w:tr w:rsidR="0078292C" w:rsidRPr="00295259" w14:paraId="190F11E7" w14:textId="77777777" w:rsidTr="003C547B">
        <w:trPr>
          <w:trHeight w:val="310"/>
        </w:trPr>
        <w:tc>
          <w:tcPr>
            <w:tcW w:w="534" w:type="dxa"/>
            <w:vMerge/>
            <w:shd w:val="clear" w:color="auto" w:fill="D9D9D9"/>
            <w:vAlign w:val="center"/>
          </w:tcPr>
          <w:p w14:paraId="40AD5D6E" w14:textId="77777777" w:rsidR="0078292C" w:rsidRPr="00295259"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551" w:type="dxa"/>
            <w:vMerge/>
            <w:shd w:val="clear" w:color="auto" w:fill="D9D9D9"/>
            <w:vAlign w:val="center"/>
          </w:tcPr>
          <w:p w14:paraId="55E62C36" w14:textId="77777777" w:rsidR="0078292C" w:rsidRPr="00295259"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119" w:type="dxa"/>
            <w:shd w:val="clear" w:color="auto" w:fill="D9D9D9"/>
            <w:vAlign w:val="center"/>
          </w:tcPr>
          <w:p w14:paraId="7A3AF8FE" w14:textId="77777777" w:rsidR="0078292C" w:rsidRPr="00295259" w:rsidRDefault="0078292C" w:rsidP="003C547B">
            <w:pPr>
              <w:widowControl w:val="0"/>
              <w:autoSpaceDE w:val="0"/>
              <w:autoSpaceDN w:val="0"/>
              <w:adjustRightInd w:val="0"/>
              <w:spacing w:after="240"/>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Path</w:t>
            </w:r>
          </w:p>
        </w:tc>
        <w:tc>
          <w:tcPr>
            <w:tcW w:w="2312" w:type="dxa"/>
            <w:vMerge/>
            <w:shd w:val="clear" w:color="auto" w:fill="D9D9D9"/>
            <w:vAlign w:val="center"/>
          </w:tcPr>
          <w:p w14:paraId="436F1F42" w14:textId="77777777" w:rsidR="0078292C" w:rsidRPr="00295259"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78292C" w:rsidRPr="00295259" w14:paraId="1D441300" w14:textId="77777777" w:rsidTr="003C547B">
        <w:trPr>
          <w:trHeight w:val="830"/>
        </w:trPr>
        <w:tc>
          <w:tcPr>
            <w:tcW w:w="534" w:type="dxa"/>
            <w:vAlign w:val="center"/>
          </w:tcPr>
          <w:p w14:paraId="722E861C" w14:textId="77777777" w:rsidR="0078292C" w:rsidRPr="00295259"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w:t>
            </w:r>
          </w:p>
        </w:tc>
        <w:tc>
          <w:tcPr>
            <w:tcW w:w="2551" w:type="dxa"/>
            <w:vAlign w:val="center"/>
          </w:tcPr>
          <w:p w14:paraId="7DDBCD0A" w14:textId="77777777" w:rsidR="0078292C" w:rsidRPr="00295259"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Test view calendar appointment</w:t>
            </w:r>
          </w:p>
        </w:tc>
        <w:tc>
          <w:tcPr>
            <w:tcW w:w="3119" w:type="dxa"/>
            <w:vAlign w:val="center"/>
          </w:tcPr>
          <w:p w14:paraId="7455F5FC" w14:textId="77777777" w:rsidR="0078292C" w:rsidRPr="00295259"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Click view calendar appointment function</w:t>
            </w:r>
          </w:p>
        </w:tc>
        <w:tc>
          <w:tcPr>
            <w:tcW w:w="2312" w:type="dxa"/>
            <w:vAlign w:val="center"/>
          </w:tcPr>
          <w:p w14:paraId="20CAC068" w14:textId="77777777" w:rsidR="0078292C" w:rsidRPr="00295259"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shall provide calendar appointment in appointment page</w:t>
            </w:r>
          </w:p>
        </w:tc>
      </w:tr>
      <w:tr w:rsidR="0078292C" w:rsidRPr="00295259" w14:paraId="3CEEF905" w14:textId="77777777" w:rsidTr="003C547B">
        <w:trPr>
          <w:trHeight w:val="830"/>
        </w:trPr>
        <w:tc>
          <w:tcPr>
            <w:tcW w:w="534" w:type="dxa"/>
            <w:vAlign w:val="center"/>
          </w:tcPr>
          <w:p w14:paraId="5799A9D6" w14:textId="77777777" w:rsidR="0078292C" w:rsidRPr="00295259"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2</w:t>
            </w:r>
          </w:p>
        </w:tc>
        <w:tc>
          <w:tcPr>
            <w:tcW w:w="2551" w:type="dxa"/>
            <w:vAlign w:val="center"/>
          </w:tcPr>
          <w:p w14:paraId="3D15517B" w14:textId="77777777" w:rsidR="0078292C" w:rsidRPr="00295259"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Test view calendar appointment with login</w:t>
            </w:r>
          </w:p>
        </w:tc>
        <w:tc>
          <w:tcPr>
            <w:tcW w:w="3119" w:type="dxa"/>
            <w:vAlign w:val="center"/>
          </w:tcPr>
          <w:p w14:paraId="75E3B43F" w14:textId="77777777" w:rsidR="0078292C" w:rsidRPr="00295259" w:rsidRDefault="00F4736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Input </w:t>
            </w:r>
            <w:proofErr w:type="spellStart"/>
            <w:r w:rsidRPr="00295259">
              <w:rPr>
                <w:rFonts w:ascii="Times" w:eastAsiaTheme="minorEastAsia" w:hAnsi="Times" w:cs="Times"/>
                <w:bCs/>
                <w:color w:val="auto"/>
                <w:sz w:val="24"/>
                <w:szCs w:val="24"/>
                <w:lang w:bidi="ar-SA"/>
              </w:rPr>
              <w:t>patientID</w:t>
            </w:r>
            <w:proofErr w:type="spellEnd"/>
            <w:r w:rsidRPr="00295259">
              <w:rPr>
                <w:rFonts w:ascii="Times" w:eastAsiaTheme="minorEastAsia" w:hAnsi="Times" w:cs="Times"/>
                <w:bCs/>
                <w:color w:val="auto"/>
                <w:sz w:val="24"/>
                <w:szCs w:val="24"/>
                <w:lang w:bidi="ar-SA"/>
              </w:rPr>
              <w:t xml:space="preserve"> “P001</w:t>
            </w:r>
            <w:r w:rsidR="0078292C" w:rsidRPr="00295259">
              <w:rPr>
                <w:rFonts w:ascii="Times" w:eastAsiaTheme="minorEastAsia" w:hAnsi="Times" w:cs="Times"/>
                <w:bCs/>
                <w:color w:val="auto"/>
                <w:sz w:val="24"/>
                <w:szCs w:val="24"/>
                <w:lang w:bidi="ar-SA"/>
              </w:rPr>
              <w:t>” and password “1234”</w:t>
            </w:r>
          </w:p>
        </w:tc>
        <w:tc>
          <w:tcPr>
            <w:tcW w:w="2312" w:type="dxa"/>
            <w:vAlign w:val="center"/>
          </w:tcPr>
          <w:p w14:paraId="3B86C98D" w14:textId="77777777" w:rsidR="0078292C" w:rsidRPr="00295259"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shall provide calendar with all appointment in appointment page</w:t>
            </w:r>
          </w:p>
        </w:tc>
      </w:tr>
    </w:tbl>
    <w:p w14:paraId="36D403A4" w14:textId="77777777" w:rsidR="0078292C" w:rsidRPr="00295259"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7E9C87B6" w14:textId="77777777" w:rsidR="0078292C" w:rsidRPr="00295259"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560F48DA" w14:textId="77777777" w:rsidR="0078292C" w:rsidRPr="00295259"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236AB73A" w14:textId="77777777" w:rsidR="0078292C" w:rsidRPr="00295259"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5003F25A" w14:textId="77777777" w:rsidR="0078292C" w:rsidRPr="00295259"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42754F12" w14:textId="77777777" w:rsidR="0078292C" w:rsidRPr="00295259"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2967405B" w14:textId="77777777" w:rsidR="0078292C" w:rsidRPr="00295259"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791C9C3A" w14:textId="77777777" w:rsidR="0078292C" w:rsidRPr="00295259"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59A24D9D" w14:textId="77777777" w:rsidR="0078292C" w:rsidRPr="00295259"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42885348" w14:textId="77777777" w:rsidR="0078292C" w:rsidRPr="00295259"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02EFC36E" w14:textId="77777777" w:rsidR="0078292C" w:rsidRPr="00295259"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4329175F" w14:textId="77777777" w:rsidR="0078292C" w:rsidRPr="00295259"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1A726B23" w14:textId="77777777" w:rsidR="0078292C" w:rsidRPr="00295259"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3284DD1B" w14:textId="77777777" w:rsidR="0078292C" w:rsidRPr="00295259"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2E2321E9" w14:textId="77777777" w:rsidR="0078292C" w:rsidRPr="00295259"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14D8BDF7" w14:textId="77777777" w:rsidR="0078292C" w:rsidRPr="00295259"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59FC69CC" w14:textId="77777777" w:rsidR="0078292C" w:rsidRPr="00295259"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4373925F" w14:textId="77777777" w:rsidR="0078292C" w:rsidRPr="00295259"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43C3297E" w14:textId="77777777" w:rsidR="0078292C" w:rsidRPr="00295259" w:rsidRDefault="0078292C" w:rsidP="00B829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311B9E97" w14:textId="77777777" w:rsidR="0078292C" w:rsidRPr="00295259" w:rsidRDefault="0078292C" w:rsidP="00B8294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0B9FDC34" w14:textId="77777777" w:rsidR="00B82948" w:rsidRPr="00295259" w:rsidRDefault="001964E4" w:rsidP="00E8582C">
      <w:pPr>
        <w:pStyle w:val="Heading3"/>
        <w:rPr>
          <w:rFonts w:ascii="Times New Roman" w:hAnsi="Times New Roman" w:cs="Times New Roman"/>
          <w:b w:val="0"/>
          <w:bCs w:val="0"/>
          <w:color w:val="auto"/>
          <w:sz w:val="26"/>
          <w:szCs w:val="26"/>
        </w:rPr>
      </w:pPr>
      <w:bookmarkStart w:id="197" w:name="_Toc394490906"/>
      <w:r w:rsidRPr="00295259">
        <w:rPr>
          <w:rFonts w:ascii="Times New Roman" w:eastAsiaTheme="minorEastAsia" w:hAnsi="Times New Roman" w:cs="Times New Roman"/>
          <w:color w:val="auto"/>
          <w:sz w:val="26"/>
          <w:szCs w:val="26"/>
          <w:lang w:bidi="ar-SA"/>
        </w:rPr>
        <w:lastRenderedPageBreak/>
        <w:t>System Test Case 03</w:t>
      </w:r>
      <w:r w:rsidR="00B82948" w:rsidRPr="00295259">
        <w:rPr>
          <w:rFonts w:ascii="Times New Roman" w:eastAsiaTheme="minorEastAsia" w:hAnsi="Times New Roman" w:cs="Times New Roman"/>
          <w:color w:val="auto"/>
          <w:sz w:val="26"/>
          <w:szCs w:val="26"/>
          <w:lang w:bidi="ar-SA"/>
        </w:rPr>
        <w:t>(ST</w:t>
      </w:r>
      <w:r w:rsidRPr="00295259">
        <w:rPr>
          <w:rFonts w:ascii="Times New Roman" w:eastAsiaTheme="minorEastAsia" w:hAnsi="Times New Roman" w:cs="Times New Roman"/>
          <w:color w:val="auto"/>
          <w:sz w:val="26"/>
          <w:szCs w:val="26"/>
          <w:lang w:bidi="ar-SA"/>
        </w:rPr>
        <w:t>C-03</w:t>
      </w:r>
      <w:r w:rsidR="00B82948" w:rsidRPr="00295259">
        <w:rPr>
          <w:rFonts w:ascii="Times New Roman" w:eastAsiaTheme="minorEastAsia" w:hAnsi="Times New Roman" w:cs="Times New Roman"/>
          <w:color w:val="auto"/>
          <w:sz w:val="26"/>
          <w:szCs w:val="26"/>
          <w:lang w:bidi="ar-SA"/>
        </w:rPr>
        <w:t xml:space="preserve">): </w:t>
      </w:r>
      <w:r w:rsidRPr="00295259">
        <w:rPr>
          <w:rFonts w:ascii="Times New Roman" w:hAnsi="Times New Roman" w:cs="Times New Roman"/>
          <w:b w:val="0"/>
          <w:bCs w:val="0"/>
          <w:color w:val="auto"/>
          <w:sz w:val="26"/>
          <w:szCs w:val="26"/>
        </w:rPr>
        <w:t xml:space="preserve">Patient can view own </w:t>
      </w:r>
      <w:r w:rsidR="001B452E" w:rsidRPr="00295259">
        <w:rPr>
          <w:rFonts w:ascii="Times New Roman" w:hAnsi="Times New Roman" w:cs="Times New Roman"/>
          <w:b w:val="0"/>
          <w:bCs w:val="0"/>
          <w:color w:val="auto"/>
          <w:sz w:val="26"/>
          <w:szCs w:val="26"/>
        </w:rPr>
        <w:t>appointment in website</w:t>
      </w:r>
      <w:bookmarkEnd w:id="197"/>
      <w:r w:rsidR="001B452E" w:rsidRPr="00295259">
        <w:rPr>
          <w:rFonts w:ascii="Times New Roman" w:hAnsi="Times New Roman" w:cs="Times New Roman"/>
          <w:b w:val="0"/>
          <w:bCs w:val="0"/>
          <w:color w:val="auto"/>
          <w:sz w:val="26"/>
          <w:szCs w:val="26"/>
        </w:rPr>
        <w:t xml:space="preserve"> </w:t>
      </w:r>
    </w:p>
    <w:p w14:paraId="0ECF6619" w14:textId="77777777" w:rsidR="003C547B" w:rsidRPr="00295259"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14:paraId="458C9131" w14:textId="77777777" w:rsidR="00B82948" w:rsidRPr="00295259" w:rsidRDefault="00B82948" w:rsidP="00B8294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p w14:paraId="3CAAE2E9" w14:textId="77777777" w:rsidR="00B82948" w:rsidRPr="00295259" w:rsidRDefault="00B82948" w:rsidP="00B8294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b/>
        <w:t xml:space="preserve">To test the view </w:t>
      </w:r>
      <w:r w:rsidR="001964E4" w:rsidRPr="00295259">
        <w:rPr>
          <w:rFonts w:ascii="Times" w:eastAsiaTheme="minorEastAsia" w:hAnsi="Times" w:cs="Times"/>
          <w:color w:val="auto"/>
          <w:sz w:val="24"/>
          <w:szCs w:val="24"/>
          <w:lang w:bidi="ar-SA"/>
        </w:rPr>
        <w:t>patient appointment function of patient</w:t>
      </w:r>
      <w:r w:rsidRPr="00295259">
        <w:rPr>
          <w:rFonts w:ascii="Times" w:eastAsiaTheme="minorEastAsia" w:hAnsi="Times" w:cs="Times"/>
          <w:color w:val="auto"/>
          <w:sz w:val="24"/>
          <w:szCs w:val="24"/>
          <w:lang w:bidi="ar-SA"/>
        </w:rPr>
        <w:t xml:space="preserve"> to view </w:t>
      </w:r>
      <w:r w:rsidR="001964E4" w:rsidRPr="00295259">
        <w:rPr>
          <w:rFonts w:ascii="Times" w:eastAsiaTheme="minorEastAsia" w:hAnsi="Times" w:cs="Times"/>
          <w:color w:val="auto"/>
          <w:sz w:val="24"/>
          <w:szCs w:val="24"/>
          <w:lang w:bidi="ar-SA"/>
        </w:rPr>
        <w:t xml:space="preserve">own </w:t>
      </w:r>
      <w:r w:rsidRPr="00295259">
        <w:rPr>
          <w:rFonts w:ascii="Times" w:eastAsiaTheme="minorEastAsia" w:hAnsi="Times" w:cs="Times"/>
          <w:color w:val="auto"/>
          <w:sz w:val="24"/>
          <w:szCs w:val="24"/>
          <w:lang w:bidi="ar-SA"/>
        </w:rPr>
        <w:t xml:space="preserve">appointment schedule in the </w:t>
      </w:r>
      <w:r w:rsidR="001964E4" w:rsidRPr="00295259">
        <w:rPr>
          <w:rFonts w:ascii="Times" w:eastAsiaTheme="minorEastAsia" w:hAnsi="Times" w:cs="Times"/>
          <w:color w:val="auto"/>
          <w:sz w:val="24"/>
          <w:szCs w:val="24"/>
          <w:lang w:bidi="ar-SA"/>
        </w:rPr>
        <w:t xml:space="preserve">patient </w:t>
      </w:r>
      <w:r w:rsidRPr="00295259">
        <w:rPr>
          <w:rFonts w:ascii="Times" w:eastAsiaTheme="minorEastAsia" w:hAnsi="Times" w:cs="Times"/>
          <w:color w:val="auto"/>
          <w:sz w:val="24"/>
          <w:szCs w:val="24"/>
          <w:lang w:bidi="ar-SA"/>
        </w:rPr>
        <w:t>appointment page and login is required</w:t>
      </w:r>
    </w:p>
    <w:p w14:paraId="02CFE3E2" w14:textId="77777777" w:rsidR="00B82948" w:rsidRPr="00295259" w:rsidRDefault="00B82948" w:rsidP="00B82948">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w:eastAsiaTheme="minorEastAsia" w:hAnsi="Times" w:cs="Times"/>
          <w:b/>
          <w:color w:val="auto"/>
          <w:sz w:val="24"/>
          <w:szCs w:val="24"/>
          <w:lang w:bidi="ar-SA"/>
        </w:rPr>
        <w:t>Test script:</w:t>
      </w:r>
    </w:p>
    <w:p w14:paraId="7C660367" w14:textId="77777777" w:rsidR="00B82948" w:rsidRPr="00295259" w:rsidRDefault="001964E4" w:rsidP="00BF40AA">
      <w:pPr>
        <w:pStyle w:val="ListParagraph"/>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Officer</w:t>
      </w:r>
      <w:r w:rsidR="00B82948" w:rsidRPr="00295259">
        <w:rPr>
          <w:rFonts w:ascii="Times" w:eastAsiaTheme="minorEastAsia" w:hAnsi="Times" w:cs="Times"/>
          <w:color w:val="auto"/>
          <w:sz w:val="24"/>
          <w:szCs w:val="24"/>
          <w:lang w:bidi="ar-SA"/>
        </w:rPr>
        <w:t xml:space="preserve"> login to the website by using </w:t>
      </w:r>
      <w:proofErr w:type="spellStart"/>
      <w:r w:rsidR="00B82948" w:rsidRPr="00295259">
        <w:rPr>
          <w:rFonts w:ascii="Times" w:eastAsiaTheme="minorEastAsia" w:hAnsi="Times" w:cs="Times"/>
          <w:color w:val="auto"/>
          <w:sz w:val="24"/>
          <w:szCs w:val="24"/>
          <w:lang w:bidi="ar-SA"/>
        </w:rPr>
        <w:t>patientID</w:t>
      </w:r>
      <w:proofErr w:type="spellEnd"/>
      <w:r w:rsidR="00B82948" w:rsidRPr="00295259">
        <w:rPr>
          <w:rFonts w:ascii="Times" w:eastAsiaTheme="minorEastAsia" w:hAnsi="Times" w:cs="Times"/>
          <w:color w:val="auto"/>
          <w:sz w:val="24"/>
          <w:szCs w:val="24"/>
          <w:lang w:bidi="ar-SA"/>
        </w:rPr>
        <w:t xml:space="preserve"> and password</w:t>
      </w:r>
    </w:p>
    <w:p w14:paraId="709D905C" w14:textId="77777777" w:rsidR="00B82948" w:rsidRPr="00295259" w:rsidRDefault="001964E4" w:rsidP="00BF40AA">
      <w:pPr>
        <w:pStyle w:val="ListParagraph"/>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Officer</w:t>
      </w:r>
      <w:r w:rsidR="00B82948" w:rsidRPr="00295259">
        <w:rPr>
          <w:rFonts w:ascii="Times" w:eastAsiaTheme="minorEastAsia" w:hAnsi="Times" w:cs="Times"/>
          <w:color w:val="auto"/>
          <w:sz w:val="24"/>
          <w:szCs w:val="24"/>
          <w:lang w:bidi="ar-SA"/>
        </w:rPr>
        <w:t xml:space="preserve"> select</w:t>
      </w:r>
      <w:r w:rsidRPr="00295259">
        <w:rPr>
          <w:rFonts w:ascii="Times" w:eastAsiaTheme="minorEastAsia" w:hAnsi="Times" w:cs="Times"/>
          <w:color w:val="auto"/>
          <w:sz w:val="24"/>
          <w:szCs w:val="24"/>
          <w:lang w:bidi="ar-SA"/>
        </w:rPr>
        <w:t>s</w:t>
      </w:r>
      <w:r w:rsidR="00B82948" w:rsidRPr="00295259">
        <w:rPr>
          <w:rFonts w:ascii="Times" w:eastAsiaTheme="minorEastAsia" w:hAnsi="Times" w:cs="Times"/>
          <w:color w:val="auto"/>
          <w:sz w:val="24"/>
          <w:szCs w:val="24"/>
          <w:lang w:bidi="ar-SA"/>
        </w:rPr>
        <w:t xml:space="preserve"> appointment </w:t>
      </w:r>
      <w:r w:rsidRPr="00295259">
        <w:rPr>
          <w:rFonts w:ascii="Times" w:eastAsiaTheme="minorEastAsia" w:hAnsi="Times" w:cs="Times"/>
          <w:color w:val="auto"/>
          <w:sz w:val="24"/>
          <w:szCs w:val="24"/>
          <w:lang w:bidi="ar-SA"/>
        </w:rPr>
        <w:t>menu</w:t>
      </w:r>
    </w:p>
    <w:p w14:paraId="67B8199F" w14:textId="77777777" w:rsidR="00B82948" w:rsidRPr="00295259" w:rsidRDefault="00B82948" w:rsidP="00B8294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Data needs:</w:t>
      </w:r>
      <w:r w:rsidRPr="00295259">
        <w:rPr>
          <w:rFonts w:ascii="Times" w:eastAsiaTheme="minorEastAsia" w:hAnsi="Times" w:cs="Times"/>
          <w:color w:val="auto"/>
          <w:sz w:val="24"/>
          <w:szCs w:val="24"/>
          <w:lang w:bidi="ar-SA"/>
        </w:rPr>
        <w:t xml:space="preserve"> </w:t>
      </w:r>
      <w:r w:rsidR="0046736D" w:rsidRPr="00295259">
        <w:rPr>
          <w:rFonts w:ascii="Times" w:eastAsiaTheme="minorEastAsia" w:hAnsi="Times" w:cs="Times"/>
          <w:color w:val="auto"/>
          <w:sz w:val="24"/>
          <w:szCs w:val="24"/>
          <w:highlight w:val="yellow"/>
          <w:lang w:bidi="ar-SA"/>
        </w:rPr>
        <w:t>Patient account, Appointment account</w:t>
      </w:r>
    </w:p>
    <w:p w14:paraId="1CBBE0E0" w14:textId="77777777" w:rsidR="00B82948" w:rsidRPr="00295259" w:rsidRDefault="00B82948" w:rsidP="00B8294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B82948" w:rsidRPr="00295259" w14:paraId="686C35AA" w14:textId="77777777" w:rsidTr="00B82948">
        <w:trPr>
          <w:trHeight w:val="185"/>
        </w:trPr>
        <w:tc>
          <w:tcPr>
            <w:tcW w:w="534" w:type="dxa"/>
            <w:vMerge w:val="restart"/>
            <w:shd w:val="clear" w:color="auto" w:fill="D9D9D9"/>
            <w:vAlign w:val="center"/>
          </w:tcPr>
          <w:p w14:paraId="6EAEAB5E" w14:textId="77777777" w:rsidR="00B82948" w:rsidRPr="00295259"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ID</w:t>
            </w:r>
          </w:p>
        </w:tc>
        <w:tc>
          <w:tcPr>
            <w:tcW w:w="2693" w:type="dxa"/>
            <w:vMerge w:val="restart"/>
            <w:shd w:val="clear" w:color="auto" w:fill="D9D9D9"/>
            <w:vAlign w:val="center"/>
          </w:tcPr>
          <w:p w14:paraId="3DF1259E" w14:textId="77777777" w:rsidR="00B82948" w:rsidRPr="00295259"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14:paraId="673CEA99" w14:textId="77777777" w:rsidR="00B82948" w:rsidRPr="00295259"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14:paraId="2700E55F" w14:textId="77777777" w:rsidR="00B82948" w:rsidRPr="00295259"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Expected</w:t>
            </w:r>
          </w:p>
        </w:tc>
      </w:tr>
      <w:tr w:rsidR="00B82948" w:rsidRPr="00295259" w14:paraId="2B02DB74" w14:textId="77777777" w:rsidTr="00B82948">
        <w:trPr>
          <w:trHeight w:val="310"/>
        </w:trPr>
        <w:tc>
          <w:tcPr>
            <w:tcW w:w="534" w:type="dxa"/>
            <w:vMerge/>
            <w:shd w:val="clear" w:color="auto" w:fill="D9D9D9"/>
            <w:vAlign w:val="center"/>
          </w:tcPr>
          <w:p w14:paraId="1A53B7E4" w14:textId="77777777" w:rsidR="00B82948" w:rsidRPr="00295259"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14:paraId="18C26658" w14:textId="77777777" w:rsidR="00B82948" w:rsidRPr="00295259"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14:paraId="74DD0081" w14:textId="77777777" w:rsidR="00B82948" w:rsidRPr="00295259" w:rsidRDefault="00B82948" w:rsidP="00B82948">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sidRPr="00295259">
              <w:rPr>
                <w:rFonts w:ascii="Times" w:eastAsiaTheme="minorEastAsia" w:hAnsi="Times" w:cs="Times"/>
                <w:b/>
                <w:bCs/>
                <w:color w:val="auto"/>
                <w:sz w:val="24"/>
                <w:szCs w:val="24"/>
                <w:lang w:bidi="ar-SA"/>
              </w:rPr>
              <w:t>patientID</w:t>
            </w:r>
            <w:proofErr w:type="spellEnd"/>
          </w:p>
        </w:tc>
        <w:tc>
          <w:tcPr>
            <w:tcW w:w="1417" w:type="dxa"/>
            <w:shd w:val="clear" w:color="auto" w:fill="D9D9D9"/>
            <w:vAlign w:val="bottom"/>
          </w:tcPr>
          <w:p w14:paraId="5D693A17" w14:textId="77777777" w:rsidR="00B82948" w:rsidRPr="00295259" w:rsidRDefault="00B82948" w:rsidP="00B82948">
            <w:pPr>
              <w:widowControl w:val="0"/>
              <w:autoSpaceDE w:val="0"/>
              <w:autoSpaceDN w:val="0"/>
              <w:adjustRightInd w:val="0"/>
              <w:spacing w:after="240"/>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password</w:t>
            </w:r>
          </w:p>
        </w:tc>
        <w:tc>
          <w:tcPr>
            <w:tcW w:w="2596" w:type="dxa"/>
            <w:vMerge/>
            <w:shd w:val="clear" w:color="auto" w:fill="D9D9D9"/>
            <w:vAlign w:val="center"/>
          </w:tcPr>
          <w:p w14:paraId="28E66D7B" w14:textId="77777777" w:rsidR="00B82948" w:rsidRPr="00295259"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B82948" w:rsidRPr="00295259" w14:paraId="376521D2" w14:textId="77777777" w:rsidTr="00B82948">
        <w:trPr>
          <w:trHeight w:val="830"/>
        </w:trPr>
        <w:tc>
          <w:tcPr>
            <w:tcW w:w="534" w:type="dxa"/>
            <w:vAlign w:val="center"/>
          </w:tcPr>
          <w:p w14:paraId="27A9CDD4" w14:textId="77777777" w:rsidR="00B82948" w:rsidRPr="00295259"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w:t>
            </w:r>
          </w:p>
        </w:tc>
        <w:tc>
          <w:tcPr>
            <w:tcW w:w="2693" w:type="dxa"/>
            <w:vAlign w:val="center"/>
          </w:tcPr>
          <w:p w14:paraId="384A0BF1" w14:textId="77777777" w:rsidR="00B82948" w:rsidRPr="00295259"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Test </w:t>
            </w:r>
            <w:r w:rsidRPr="00295259">
              <w:rPr>
                <w:rFonts w:ascii="Times" w:eastAsiaTheme="minorEastAsia" w:hAnsi="Times" w:cs="Times"/>
                <w:color w:val="auto"/>
                <w:sz w:val="24"/>
                <w:szCs w:val="24"/>
                <w:lang w:bidi="ar-SA"/>
              </w:rPr>
              <w:t xml:space="preserve">view his/her appointment schedule with correct </w:t>
            </w:r>
            <w:proofErr w:type="spellStart"/>
            <w:r w:rsidRPr="00295259">
              <w:rPr>
                <w:rFonts w:ascii="Times" w:eastAsiaTheme="minorEastAsia" w:hAnsi="Times" w:cs="Times"/>
                <w:color w:val="auto"/>
                <w:sz w:val="24"/>
                <w:szCs w:val="24"/>
                <w:lang w:bidi="ar-SA"/>
              </w:rPr>
              <w:t>patientID</w:t>
            </w:r>
            <w:proofErr w:type="spellEnd"/>
            <w:r w:rsidRPr="00295259">
              <w:rPr>
                <w:rFonts w:ascii="Times" w:eastAsiaTheme="minorEastAsia" w:hAnsi="Times" w:cs="Times"/>
                <w:color w:val="auto"/>
                <w:sz w:val="24"/>
                <w:szCs w:val="24"/>
                <w:lang w:bidi="ar-SA"/>
              </w:rPr>
              <w:t xml:space="preserve"> and password</w:t>
            </w:r>
          </w:p>
        </w:tc>
        <w:tc>
          <w:tcPr>
            <w:tcW w:w="1276" w:type="dxa"/>
            <w:vAlign w:val="center"/>
          </w:tcPr>
          <w:p w14:paraId="0BB8F2CC" w14:textId="77777777" w:rsidR="00B82948" w:rsidRPr="00295259" w:rsidRDefault="00F4736C"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P001</w:t>
            </w:r>
          </w:p>
        </w:tc>
        <w:tc>
          <w:tcPr>
            <w:tcW w:w="1417" w:type="dxa"/>
            <w:vAlign w:val="center"/>
          </w:tcPr>
          <w:p w14:paraId="51473235" w14:textId="77777777" w:rsidR="00B82948" w:rsidRPr="00295259"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1234</w:t>
            </w:r>
          </w:p>
        </w:tc>
        <w:tc>
          <w:tcPr>
            <w:tcW w:w="2596" w:type="dxa"/>
            <w:vAlign w:val="center"/>
          </w:tcPr>
          <w:p w14:paraId="335DFAA4" w14:textId="77777777" w:rsidR="00B82948" w:rsidRPr="00295259"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shall provide appointment schedule to pat</w:t>
            </w:r>
            <w:r w:rsidR="00F4736C" w:rsidRPr="00295259">
              <w:rPr>
                <w:rFonts w:ascii="Times" w:eastAsiaTheme="minorEastAsia" w:hAnsi="Times" w:cs="Times"/>
                <w:bCs/>
                <w:color w:val="auto"/>
                <w:sz w:val="24"/>
                <w:szCs w:val="24"/>
                <w:lang w:bidi="ar-SA"/>
              </w:rPr>
              <w:t xml:space="preserve">ient whose </w:t>
            </w:r>
            <w:proofErr w:type="spellStart"/>
            <w:r w:rsidR="00F4736C" w:rsidRPr="00295259">
              <w:rPr>
                <w:rFonts w:ascii="Times" w:eastAsiaTheme="minorEastAsia" w:hAnsi="Times" w:cs="Times"/>
                <w:bCs/>
                <w:color w:val="auto"/>
                <w:sz w:val="24"/>
                <w:szCs w:val="24"/>
                <w:lang w:bidi="ar-SA"/>
              </w:rPr>
              <w:t>patientID</w:t>
            </w:r>
            <w:proofErr w:type="spellEnd"/>
            <w:r w:rsidR="00F4736C" w:rsidRPr="00295259">
              <w:rPr>
                <w:rFonts w:ascii="Times" w:eastAsiaTheme="minorEastAsia" w:hAnsi="Times" w:cs="Times"/>
                <w:bCs/>
                <w:color w:val="auto"/>
                <w:sz w:val="24"/>
                <w:szCs w:val="24"/>
                <w:lang w:bidi="ar-SA"/>
              </w:rPr>
              <w:t xml:space="preserve"> is “P001</w:t>
            </w:r>
            <w:r w:rsidRPr="00295259">
              <w:rPr>
                <w:rFonts w:ascii="Times" w:eastAsiaTheme="minorEastAsia" w:hAnsi="Times" w:cs="Times"/>
                <w:bCs/>
                <w:color w:val="auto"/>
                <w:sz w:val="24"/>
                <w:szCs w:val="24"/>
                <w:lang w:bidi="ar-SA"/>
              </w:rPr>
              <w:t>”</w:t>
            </w:r>
          </w:p>
        </w:tc>
      </w:tr>
      <w:tr w:rsidR="00B82948" w:rsidRPr="00295259" w14:paraId="25CFACB0" w14:textId="77777777" w:rsidTr="00B82948">
        <w:trPr>
          <w:trHeight w:val="830"/>
        </w:trPr>
        <w:tc>
          <w:tcPr>
            <w:tcW w:w="534" w:type="dxa"/>
            <w:vAlign w:val="center"/>
          </w:tcPr>
          <w:p w14:paraId="3DCF50A1" w14:textId="77777777" w:rsidR="00B82948" w:rsidRPr="00295259"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2</w:t>
            </w:r>
          </w:p>
        </w:tc>
        <w:tc>
          <w:tcPr>
            <w:tcW w:w="2693" w:type="dxa"/>
            <w:vAlign w:val="center"/>
          </w:tcPr>
          <w:p w14:paraId="5554F413" w14:textId="77777777" w:rsidR="00B82948" w:rsidRPr="00295259"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Test </w:t>
            </w:r>
            <w:r w:rsidRPr="00295259">
              <w:rPr>
                <w:rFonts w:ascii="Times" w:eastAsiaTheme="minorEastAsia" w:hAnsi="Times" w:cs="Times"/>
                <w:color w:val="auto"/>
                <w:sz w:val="24"/>
                <w:szCs w:val="24"/>
                <w:lang w:bidi="ar-SA"/>
              </w:rPr>
              <w:t xml:space="preserve">view his/her appointment schedule with wrong </w:t>
            </w:r>
            <w:proofErr w:type="spellStart"/>
            <w:r w:rsidRPr="00295259">
              <w:rPr>
                <w:rFonts w:ascii="Times" w:eastAsiaTheme="minorEastAsia" w:hAnsi="Times" w:cs="Times"/>
                <w:color w:val="auto"/>
                <w:sz w:val="24"/>
                <w:szCs w:val="24"/>
                <w:lang w:bidi="ar-SA"/>
              </w:rPr>
              <w:t>patientID</w:t>
            </w:r>
            <w:proofErr w:type="spellEnd"/>
            <w:r w:rsidRPr="00295259">
              <w:rPr>
                <w:rFonts w:ascii="Times" w:eastAsiaTheme="minorEastAsia" w:hAnsi="Times" w:cs="Times"/>
                <w:color w:val="auto"/>
                <w:sz w:val="24"/>
                <w:szCs w:val="24"/>
                <w:lang w:bidi="ar-SA"/>
              </w:rPr>
              <w:t xml:space="preserve"> and password</w:t>
            </w:r>
          </w:p>
        </w:tc>
        <w:tc>
          <w:tcPr>
            <w:tcW w:w="1276" w:type="dxa"/>
          </w:tcPr>
          <w:p w14:paraId="37245099" w14:textId="77777777" w:rsidR="00B82948" w:rsidRPr="00295259"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sidRPr="00295259">
              <w:rPr>
                <w:rFonts w:ascii="Times" w:eastAsiaTheme="minorEastAsia" w:hAnsi="Times" w:cs="Times"/>
                <w:bCs/>
                <w:color w:val="auto"/>
                <w:sz w:val="24"/>
                <w:szCs w:val="24"/>
                <w:lang w:bidi="ar-SA"/>
              </w:rPr>
              <w:t>xxxx</w:t>
            </w:r>
            <w:proofErr w:type="spellEnd"/>
          </w:p>
        </w:tc>
        <w:tc>
          <w:tcPr>
            <w:tcW w:w="1417" w:type="dxa"/>
          </w:tcPr>
          <w:p w14:paraId="0734D34E" w14:textId="77777777" w:rsidR="00B82948" w:rsidRPr="00295259"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sidRPr="00295259">
              <w:rPr>
                <w:rFonts w:ascii="Times" w:eastAsiaTheme="minorEastAsia" w:hAnsi="Times" w:cs="Times"/>
                <w:bCs/>
                <w:color w:val="auto"/>
                <w:sz w:val="24"/>
                <w:szCs w:val="24"/>
                <w:lang w:bidi="ar-SA"/>
              </w:rPr>
              <w:t>xxxx</w:t>
            </w:r>
            <w:proofErr w:type="spellEnd"/>
          </w:p>
        </w:tc>
        <w:tc>
          <w:tcPr>
            <w:tcW w:w="2596" w:type="dxa"/>
            <w:vAlign w:val="center"/>
          </w:tcPr>
          <w:p w14:paraId="109B0306" w14:textId="77777777" w:rsidR="00B82948" w:rsidRPr="00295259"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System does not provide appointment schedule to patient whose </w:t>
            </w:r>
            <w:proofErr w:type="spellStart"/>
            <w:r w:rsidRPr="00295259">
              <w:rPr>
                <w:rFonts w:ascii="Times" w:eastAsiaTheme="minorEastAsia" w:hAnsi="Times" w:cs="Times"/>
                <w:bCs/>
                <w:color w:val="auto"/>
                <w:sz w:val="24"/>
                <w:szCs w:val="24"/>
                <w:lang w:bidi="ar-SA"/>
              </w:rPr>
              <w:t>patientID</w:t>
            </w:r>
            <w:proofErr w:type="spellEnd"/>
            <w:r w:rsidRPr="00295259">
              <w:rPr>
                <w:rFonts w:ascii="Times" w:eastAsiaTheme="minorEastAsia" w:hAnsi="Times" w:cs="Times"/>
                <w:bCs/>
                <w:color w:val="auto"/>
                <w:sz w:val="24"/>
                <w:szCs w:val="24"/>
                <w:lang w:bidi="ar-SA"/>
              </w:rPr>
              <w:t xml:space="preserve"> is “</w:t>
            </w:r>
            <w:proofErr w:type="spellStart"/>
            <w:r w:rsidRPr="00295259">
              <w:rPr>
                <w:rFonts w:ascii="Times" w:eastAsiaTheme="minorEastAsia" w:hAnsi="Times" w:cs="Times"/>
                <w:bCs/>
                <w:color w:val="auto"/>
                <w:sz w:val="24"/>
                <w:szCs w:val="24"/>
                <w:lang w:bidi="ar-SA"/>
              </w:rPr>
              <w:t>xxxx</w:t>
            </w:r>
            <w:proofErr w:type="spellEnd"/>
            <w:r w:rsidRPr="00295259">
              <w:rPr>
                <w:rFonts w:ascii="Times" w:eastAsiaTheme="minorEastAsia" w:hAnsi="Times" w:cs="Times"/>
                <w:bCs/>
                <w:color w:val="auto"/>
                <w:sz w:val="24"/>
                <w:szCs w:val="24"/>
                <w:lang w:bidi="ar-SA"/>
              </w:rPr>
              <w:t>”</w:t>
            </w:r>
          </w:p>
        </w:tc>
      </w:tr>
      <w:tr w:rsidR="00B82948" w:rsidRPr="00295259" w14:paraId="48A00077" w14:textId="77777777" w:rsidTr="00B82948">
        <w:trPr>
          <w:trHeight w:val="830"/>
        </w:trPr>
        <w:tc>
          <w:tcPr>
            <w:tcW w:w="534" w:type="dxa"/>
            <w:vAlign w:val="center"/>
          </w:tcPr>
          <w:p w14:paraId="2B20958F" w14:textId="77777777" w:rsidR="00B82948" w:rsidRPr="00295259"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3</w:t>
            </w:r>
          </w:p>
        </w:tc>
        <w:tc>
          <w:tcPr>
            <w:tcW w:w="2693" w:type="dxa"/>
            <w:vAlign w:val="center"/>
          </w:tcPr>
          <w:p w14:paraId="1C165C94" w14:textId="77777777" w:rsidR="00B82948" w:rsidRPr="00295259"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Test </w:t>
            </w:r>
            <w:r w:rsidRPr="00295259">
              <w:rPr>
                <w:rFonts w:ascii="Times" w:eastAsiaTheme="minorEastAsia" w:hAnsi="Times" w:cs="Times"/>
                <w:color w:val="auto"/>
                <w:sz w:val="24"/>
                <w:szCs w:val="24"/>
                <w:lang w:bidi="ar-SA"/>
              </w:rPr>
              <w:t xml:space="preserve">view his/her appointment schedule with empty </w:t>
            </w:r>
            <w:proofErr w:type="spellStart"/>
            <w:r w:rsidRPr="00295259">
              <w:rPr>
                <w:rFonts w:ascii="Times" w:eastAsiaTheme="minorEastAsia" w:hAnsi="Times" w:cs="Times"/>
                <w:color w:val="auto"/>
                <w:sz w:val="24"/>
                <w:szCs w:val="24"/>
                <w:lang w:bidi="ar-SA"/>
              </w:rPr>
              <w:t>patientID</w:t>
            </w:r>
            <w:proofErr w:type="spellEnd"/>
            <w:r w:rsidRPr="00295259">
              <w:rPr>
                <w:rFonts w:ascii="Times" w:eastAsiaTheme="minorEastAsia" w:hAnsi="Times" w:cs="Times"/>
                <w:color w:val="auto"/>
                <w:sz w:val="24"/>
                <w:szCs w:val="24"/>
                <w:lang w:bidi="ar-SA"/>
              </w:rPr>
              <w:t xml:space="preserve"> and password fields</w:t>
            </w:r>
          </w:p>
        </w:tc>
        <w:tc>
          <w:tcPr>
            <w:tcW w:w="1276" w:type="dxa"/>
          </w:tcPr>
          <w:p w14:paraId="20EA5423" w14:textId="77777777" w:rsidR="00B82948" w:rsidRPr="00295259"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1417" w:type="dxa"/>
          </w:tcPr>
          <w:p w14:paraId="58AA894C" w14:textId="77777777" w:rsidR="00B82948" w:rsidRPr="00295259"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2596" w:type="dxa"/>
            <w:vAlign w:val="center"/>
          </w:tcPr>
          <w:p w14:paraId="2162067F" w14:textId="77777777" w:rsidR="00B82948" w:rsidRPr="00295259"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System does not provide appointment schedule to patient </w:t>
            </w:r>
          </w:p>
        </w:tc>
      </w:tr>
      <w:tr w:rsidR="00B82948" w:rsidRPr="00295259" w14:paraId="4F8A57B0" w14:textId="77777777" w:rsidTr="00B82948">
        <w:trPr>
          <w:trHeight w:val="830"/>
        </w:trPr>
        <w:tc>
          <w:tcPr>
            <w:tcW w:w="534" w:type="dxa"/>
            <w:vAlign w:val="center"/>
          </w:tcPr>
          <w:p w14:paraId="3D3EB643" w14:textId="77777777" w:rsidR="00B82948" w:rsidRPr="00295259"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4</w:t>
            </w:r>
          </w:p>
        </w:tc>
        <w:tc>
          <w:tcPr>
            <w:tcW w:w="2693" w:type="dxa"/>
            <w:vAlign w:val="center"/>
          </w:tcPr>
          <w:p w14:paraId="29E30ACC" w14:textId="77777777" w:rsidR="00B82948" w:rsidRPr="00295259"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Test </w:t>
            </w:r>
            <w:r w:rsidRPr="00295259">
              <w:rPr>
                <w:rFonts w:ascii="Times" w:eastAsiaTheme="minorEastAsia" w:hAnsi="Times" w:cs="Times"/>
                <w:color w:val="auto"/>
                <w:sz w:val="24"/>
                <w:szCs w:val="24"/>
                <w:lang w:bidi="ar-SA"/>
              </w:rPr>
              <w:t>view his/her appointment schedule without login</w:t>
            </w:r>
          </w:p>
        </w:tc>
        <w:tc>
          <w:tcPr>
            <w:tcW w:w="1276" w:type="dxa"/>
          </w:tcPr>
          <w:p w14:paraId="06220184" w14:textId="77777777" w:rsidR="00B82948" w:rsidRPr="00295259"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1417" w:type="dxa"/>
          </w:tcPr>
          <w:p w14:paraId="61A0CA6A" w14:textId="77777777" w:rsidR="00B82948" w:rsidRPr="00295259"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2596" w:type="dxa"/>
            <w:vAlign w:val="center"/>
          </w:tcPr>
          <w:p w14:paraId="70823DD0" w14:textId="77777777" w:rsidR="00B82948" w:rsidRPr="00295259"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does not provide appointment schedule to patient</w:t>
            </w:r>
          </w:p>
        </w:tc>
      </w:tr>
    </w:tbl>
    <w:p w14:paraId="0952CFFC" w14:textId="77777777" w:rsidR="00B82948" w:rsidRPr="00295259" w:rsidRDefault="00B82948" w:rsidP="00B8294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901B03E" w14:textId="77777777" w:rsidR="00B82948" w:rsidRPr="00295259" w:rsidRDefault="00B82948" w:rsidP="00B8294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0D30F1E" w14:textId="77777777" w:rsidR="00B82948" w:rsidRPr="00295259" w:rsidRDefault="00B82948" w:rsidP="00B829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1BF7CE83" w14:textId="77777777" w:rsidR="00B82948" w:rsidRPr="00295259" w:rsidRDefault="00B82948"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0CBA3E8D" w14:textId="77777777" w:rsidR="001964E4" w:rsidRPr="00295259" w:rsidRDefault="001964E4"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5FFE5B39" w14:textId="77777777" w:rsidR="001B452E" w:rsidRPr="00295259" w:rsidRDefault="001B452E"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3BFE75CB" w14:textId="77777777" w:rsidR="001964E4" w:rsidRPr="00295259" w:rsidRDefault="001964E4"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2BF9CFA7" w14:textId="77777777" w:rsidR="003C547B" w:rsidRPr="00295259" w:rsidRDefault="0040636C" w:rsidP="00E8582C">
      <w:pPr>
        <w:pStyle w:val="Heading3"/>
        <w:rPr>
          <w:rFonts w:ascii="Times New Roman" w:hAnsi="Times New Roman" w:cs="Times New Roman"/>
          <w:color w:val="auto"/>
          <w:sz w:val="26"/>
          <w:szCs w:val="26"/>
        </w:rPr>
      </w:pPr>
      <w:bookmarkStart w:id="198" w:name="_Toc394490907"/>
      <w:r w:rsidRPr="00295259">
        <w:rPr>
          <w:rFonts w:ascii="Times New Roman" w:eastAsiaTheme="minorEastAsia" w:hAnsi="Times New Roman" w:cs="Times New Roman"/>
          <w:color w:val="auto"/>
          <w:sz w:val="26"/>
          <w:szCs w:val="26"/>
          <w:lang w:bidi="ar-SA"/>
        </w:rPr>
        <w:lastRenderedPageBreak/>
        <w:t>System Test Case 04(STC-04</w:t>
      </w:r>
      <w:r w:rsidR="003C547B" w:rsidRPr="00295259">
        <w:rPr>
          <w:rFonts w:ascii="Times New Roman" w:eastAsiaTheme="minorEastAsia" w:hAnsi="Times New Roman" w:cs="Times New Roman"/>
          <w:color w:val="auto"/>
          <w:sz w:val="26"/>
          <w:szCs w:val="26"/>
          <w:lang w:bidi="ar-SA"/>
        </w:rPr>
        <w:t xml:space="preserve">): </w:t>
      </w:r>
      <w:r w:rsidR="003C547B" w:rsidRPr="00295259">
        <w:rPr>
          <w:rFonts w:ascii="Times New Roman" w:hAnsi="Times New Roman" w:cs="Times New Roman"/>
          <w:b w:val="0"/>
          <w:bCs w:val="0"/>
          <w:color w:val="auto"/>
          <w:sz w:val="26"/>
          <w:szCs w:val="26"/>
        </w:rPr>
        <w:t>Dentist can view own appointment in website</w:t>
      </w:r>
      <w:bookmarkEnd w:id="198"/>
      <w:r w:rsidR="003C547B" w:rsidRPr="00295259">
        <w:rPr>
          <w:rFonts w:ascii="Times New Roman" w:hAnsi="Times New Roman" w:cs="Times New Roman"/>
          <w:b w:val="0"/>
          <w:bCs w:val="0"/>
          <w:color w:val="auto"/>
          <w:sz w:val="26"/>
          <w:szCs w:val="26"/>
        </w:rPr>
        <w:t xml:space="preserve"> </w:t>
      </w:r>
    </w:p>
    <w:p w14:paraId="29A00A84" w14:textId="77777777" w:rsidR="003C547B" w:rsidRPr="00295259"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14:paraId="7BC0436A" w14:textId="77777777" w:rsidR="003C547B" w:rsidRPr="00295259"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r w:rsidRPr="00295259">
        <w:rPr>
          <w:rFonts w:ascii="Times" w:eastAsiaTheme="minorEastAsia" w:hAnsi="Times" w:cs="Times"/>
          <w:b/>
          <w:bCs/>
          <w:color w:val="auto"/>
          <w:sz w:val="24"/>
          <w:szCs w:val="24"/>
          <w:lang w:bidi="ar-SA"/>
        </w:rPr>
        <w:t>Description:</w:t>
      </w:r>
    </w:p>
    <w:p w14:paraId="19E73511" w14:textId="77777777" w:rsidR="003C547B" w:rsidRPr="00295259" w:rsidRDefault="003C547B" w:rsidP="003C547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b/>
        <w:t xml:space="preserve">To test the view </w:t>
      </w:r>
      <w:r w:rsidR="00026629" w:rsidRPr="00295259">
        <w:rPr>
          <w:rFonts w:ascii="Times" w:eastAsiaTheme="minorEastAsia" w:hAnsi="Times" w:cs="Times"/>
          <w:color w:val="auto"/>
          <w:sz w:val="24"/>
          <w:szCs w:val="24"/>
          <w:lang w:bidi="ar-SA"/>
        </w:rPr>
        <w:t xml:space="preserve">dentist </w:t>
      </w:r>
      <w:r w:rsidRPr="00295259">
        <w:rPr>
          <w:rFonts w:ascii="Times" w:eastAsiaTheme="minorEastAsia" w:hAnsi="Times" w:cs="Times"/>
          <w:color w:val="auto"/>
          <w:sz w:val="24"/>
          <w:szCs w:val="24"/>
          <w:lang w:bidi="ar-SA"/>
        </w:rPr>
        <w:t>appointment</w:t>
      </w:r>
      <w:r w:rsidR="00026629" w:rsidRPr="00295259">
        <w:rPr>
          <w:rFonts w:ascii="Times" w:eastAsiaTheme="minorEastAsia" w:hAnsi="Times" w:cs="Times"/>
          <w:color w:val="auto"/>
          <w:sz w:val="24"/>
          <w:szCs w:val="24"/>
          <w:lang w:bidi="ar-SA"/>
        </w:rPr>
        <w:t xml:space="preserve"> function of dentist</w:t>
      </w:r>
      <w:r w:rsidRPr="00295259">
        <w:rPr>
          <w:rFonts w:ascii="Times" w:eastAsiaTheme="minorEastAsia" w:hAnsi="Times" w:cs="Times"/>
          <w:color w:val="auto"/>
          <w:sz w:val="24"/>
          <w:szCs w:val="24"/>
          <w:lang w:bidi="ar-SA"/>
        </w:rPr>
        <w:t xml:space="preserve"> to view </w:t>
      </w:r>
      <w:r w:rsidR="00026629" w:rsidRPr="00295259">
        <w:rPr>
          <w:rFonts w:ascii="Times" w:eastAsiaTheme="minorEastAsia" w:hAnsi="Times" w:cs="Times"/>
          <w:color w:val="auto"/>
          <w:sz w:val="24"/>
          <w:szCs w:val="24"/>
          <w:lang w:bidi="ar-SA"/>
        </w:rPr>
        <w:t xml:space="preserve">own </w:t>
      </w:r>
      <w:r w:rsidRPr="00295259">
        <w:rPr>
          <w:rFonts w:ascii="Times" w:eastAsiaTheme="minorEastAsia" w:hAnsi="Times" w:cs="Times"/>
          <w:color w:val="auto"/>
          <w:sz w:val="24"/>
          <w:szCs w:val="24"/>
          <w:lang w:bidi="ar-SA"/>
        </w:rPr>
        <w:t xml:space="preserve">appointment schedule in the </w:t>
      </w:r>
      <w:r w:rsidR="00026629" w:rsidRPr="00295259">
        <w:rPr>
          <w:rFonts w:ascii="Times" w:eastAsiaTheme="minorEastAsia" w:hAnsi="Times" w:cs="Times"/>
          <w:color w:val="auto"/>
          <w:sz w:val="24"/>
          <w:szCs w:val="24"/>
          <w:lang w:bidi="ar-SA"/>
        </w:rPr>
        <w:t xml:space="preserve">dentist </w:t>
      </w:r>
      <w:r w:rsidRPr="00295259">
        <w:rPr>
          <w:rFonts w:ascii="Times" w:eastAsiaTheme="minorEastAsia" w:hAnsi="Times" w:cs="Times"/>
          <w:color w:val="auto"/>
          <w:sz w:val="24"/>
          <w:szCs w:val="24"/>
          <w:lang w:bidi="ar-SA"/>
        </w:rPr>
        <w:t>appointment page and login is required</w:t>
      </w:r>
    </w:p>
    <w:p w14:paraId="55EB94E2" w14:textId="77777777" w:rsidR="003C547B" w:rsidRPr="00295259" w:rsidRDefault="003C547B" w:rsidP="003C547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w:eastAsiaTheme="minorEastAsia" w:hAnsi="Times" w:cs="Times"/>
          <w:b/>
          <w:color w:val="auto"/>
          <w:sz w:val="24"/>
          <w:szCs w:val="24"/>
          <w:lang w:bidi="ar-SA"/>
        </w:rPr>
        <w:t>Test script:</w:t>
      </w:r>
    </w:p>
    <w:p w14:paraId="49BB756C" w14:textId="77777777" w:rsidR="003C547B" w:rsidRPr="00295259" w:rsidRDefault="00026629" w:rsidP="00BF40AA">
      <w:pPr>
        <w:pStyle w:val="ListParagraph"/>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Dentist</w:t>
      </w:r>
      <w:r w:rsidR="003C547B" w:rsidRPr="00295259">
        <w:rPr>
          <w:rFonts w:ascii="Times" w:eastAsiaTheme="minorEastAsia" w:hAnsi="Times" w:cs="Times"/>
          <w:color w:val="auto"/>
          <w:sz w:val="24"/>
          <w:szCs w:val="24"/>
          <w:lang w:bidi="ar-SA"/>
        </w:rPr>
        <w:t xml:space="preserve"> lo</w:t>
      </w:r>
      <w:r w:rsidRPr="00295259">
        <w:rPr>
          <w:rFonts w:ascii="Times" w:eastAsiaTheme="minorEastAsia" w:hAnsi="Times" w:cs="Times"/>
          <w:color w:val="auto"/>
          <w:sz w:val="24"/>
          <w:szCs w:val="24"/>
          <w:lang w:bidi="ar-SA"/>
        </w:rPr>
        <w:t xml:space="preserve">gin to the website by using </w:t>
      </w:r>
      <w:proofErr w:type="spellStart"/>
      <w:r w:rsidRPr="00295259">
        <w:rPr>
          <w:rFonts w:ascii="Times" w:eastAsiaTheme="minorEastAsia" w:hAnsi="Times" w:cs="Times"/>
          <w:color w:val="auto"/>
          <w:sz w:val="24"/>
          <w:szCs w:val="24"/>
          <w:lang w:bidi="ar-SA"/>
        </w:rPr>
        <w:t>dentist</w:t>
      </w:r>
      <w:r w:rsidR="003C547B" w:rsidRPr="00295259">
        <w:rPr>
          <w:rFonts w:ascii="Times" w:eastAsiaTheme="minorEastAsia" w:hAnsi="Times" w:cs="Times"/>
          <w:color w:val="auto"/>
          <w:sz w:val="24"/>
          <w:szCs w:val="24"/>
          <w:lang w:bidi="ar-SA"/>
        </w:rPr>
        <w:t>ID</w:t>
      </w:r>
      <w:proofErr w:type="spellEnd"/>
      <w:r w:rsidR="003C547B" w:rsidRPr="00295259">
        <w:rPr>
          <w:rFonts w:ascii="Times" w:eastAsiaTheme="minorEastAsia" w:hAnsi="Times" w:cs="Times"/>
          <w:color w:val="auto"/>
          <w:sz w:val="24"/>
          <w:szCs w:val="24"/>
          <w:lang w:bidi="ar-SA"/>
        </w:rPr>
        <w:t xml:space="preserve"> and password</w:t>
      </w:r>
    </w:p>
    <w:p w14:paraId="3794897A" w14:textId="77777777" w:rsidR="003C547B" w:rsidRPr="00295259" w:rsidRDefault="00026629" w:rsidP="00BF40AA">
      <w:pPr>
        <w:pStyle w:val="ListParagraph"/>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Dentist</w:t>
      </w:r>
      <w:r w:rsidR="003C547B" w:rsidRPr="00295259">
        <w:rPr>
          <w:rFonts w:ascii="Times" w:eastAsiaTheme="minorEastAsia" w:hAnsi="Times" w:cs="Times"/>
          <w:color w:val="auto"/>
          <w:sz w:val="24"/>
          <w:szCs w:val="24"/>
          <w:lang w:bidi="ar-SA"/>
        </w:rPr>
        <w:t xml:space="preserve"> select</w:t>
      </w:r>
      <w:r w:rsidRPr="00295259">
        <w:rPr>
          <w:rFonts w:ascii="Times" w:eastAsiaTheme="minorEastAsia" w:hAnsi="Times" w:cs="Times"/>
          <w:color w:val="auto"/>
          <w:sz w:val="24"/>
          <w:szCs w:val="24"/>
          <w:lang w:bidi="ar-SA"/>
        </w:rPr>
        <w:t>s</w:t>
      </w:r>
      <w:r w:rsidR="003C547B" w:rsidRPr="00295259">
        <w:rPr>
          <w:rFonts w:ascii="Times" w:eastAsiaTheme="minorEastAsia" w:hAnsi="Times" w:cs="Times"/>
          <w:color w:val="auto"/>
          <w:sz w:val="24"/>
          <w:szCs w:val="24"/>
          <w:lang w:bidi="ar-SA"/>
        </w:rPr>
        <w:t xml:space="preserve"> appointment </w:t>
      </w:r>
      <w:r w:rsidRPr="00295259">
        <w:rPr>
          <w:rFonts w:ascii="Times" w:eastAsiaTheme="minorEastAsia" w:hAnsi="Times" w:cs="Times"/>
          <w:color w:val="auto"/>
          <w:sz w:val="24"/>
          <w:szCs w:val="24"/>
          <w:lang w:bidi="ar-SA"/>
        </w:rPr>
        <w:t>menu</w:t>
      </w:r>
    </w:p>
    <w:p w14:paraId="586ACD9C" w14:textId="77777777" w:rsidR="003C547B" w:rsidRPr="00295259" w:rsidRDefault="003C547B" w:rsidP="003C547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b/>
          <w:bCs/>
          <w:color w:val="auto"/>
          <w:sz w:val="24"/>
          <w:szCs w:val="24"/>
          <w:lang w:bidi="ar-SA"/>
        </w:rPr>
        <w:t>Data needs:</w:t>
      </w:r>
      <w:r w:rsidRPr="00295259">
        <w:rPr>
          <w:rFonts w:ascii="Times" w:eastAsiaTheme="minorEastAsia" w:hAnsi="Times" w:cs="Times"/>
          <w:color w:val="auto"/>
          <w:sz w:val="24"/>
          <w:szCs w:val="24"/>
          <w:lang w:bidi="ar-SA"/>
        </w:rPr>
        <w:t xml:space="preserve"> </w:t>
      </w:r>
      <w:r w:rsidR="0046736D" w:rsidRPr="00295259">
        <w:rPr>
          <w:rFonts w:ascii="Times" w:eastAsiaTheme="minorEastAsia" w:hAnsi="Times" w:cs="Times"/>
          <w:color w:val="auto"/>
          <w:sz w:val="24"/>
          <w:szCs w:val="24"/>
          <w:highlight w:val="yellow"/>
          <w:lang w:bidi="ar-SA"/>
        </w:rPr>
        <w:t>Dentist account, Appointment account</w:t>
      </w:r>
    </w:p>
    <w:p w14:paraId="145EADAB" w14:textId="77777777" w:rsidR="003C547B" w:rsidRPr="00295259" w:rsidRDefault="003C547B" w:rsidP="003C547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3C547B" w:rsidRPr="00295259" w14:paraId="7BBDF694" w14:textId="77777777" w:rsidTr="003C547B">
        <w:trPr>
          <w:trHeight w:val="185"/>
        </w:trPr>
        <w:tc>
          <w:tcPr>
            <w:tcW w:w="534" w:type="dxa"/>
            <w:vMerge w:val="restart"/>
            <w:shd w:val="clear" w:color="auto" w:fill="D9D9D9"/>
            <w:vAlign w:val="center"/>
          </w:tcPr>
          <w:p w14:paraId="0F39445A" w14:textId="77777777" w:rsidR="003C547B" w:rsidRPr="00295259"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ID</w:t>
            </w:r>
          </w:p>
        </w:tc>
        <w:tc>
          <w:tcPr>
            <w:tcW w:w="2693" w:type="dxa"/>
            <w:vMerge w:val="restart"/>
            <w:shd w:val="clear" w:color="auto" w:fill="D9D9D9"/>
            <w:vAlign w:val="center"/>
          </w:tcPr>
          <w:p w14:paraId="22FFF242" w14:textId="77777777" w:rsidR="003C547B" w:rsidRPr="00295259"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14:paraId="4FFDA558" w14:textId="77777777" w:rsidR="003C547B" w:rsidRPr="00295259"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14:paraId="50BCF2DD" w14:textId="77777777" w:rsidR="003C547B" w:rsidRPr="00295259"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Expected</w:t>
            </w:r>
          </w:p>
        </w:tc>
      </w:tr>
      <w:tr w:rsidR="003C547B" w:rsidRPr="00295259" w14:paraId="4B7CBEC7" w14:textId="77777777" w:rsidTr="003C547B">
        <w:trPr>
          <w:trHeight w:val="310"/>
        </w:trPr>
        <w:tc>
          <w:tcPr>
            <w:tcW w:w="534" w:type="dxa"/>
            <w:vMerge/>
            <w:shd w:val="clear" w:color="auto" w:fill="D9D9D9"/>
            <w:vAlign w:val="center"/>
          </w:tcPr>
          <w:p w14:paraId="41A973FE" w14:textId="77777777" w:rsidR="003C547B" w:rsidRPr="00295259"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14:paraId="1CD3A43A" w14:textId="77777777" w:rsidR="003C547B" w:rsidRPr="00295259"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14:paraId="7E500D73" w14:textId="77777777" w:rsidR="003C547B" w:rsidRPr="00295259" w:rsidRDefault="00026629" w:rsidP="003C547B">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sidRPr="00295259">
              <w:rPr>
                <w:rFonts w:ascii="Times" w:eastAsiaTheme="minorEastAsia" w:hAnsi="Times" w:cs="Times"/>
                <w:b/>
                <w:bCs/>
                <w:color w:val="auto"/>
                <w:sz w:val="24"/>
                <w:szCs w:val="24"/>
                <w:lang w:bidi="ar-SA"/>
              </w:rPr>
              <w:t>dentist</w:t>
            </w:r>
            <w:r w:rsidR="003C547B" w:rsidRPr="00295259">
              <w:rPr>
                <w:rFonts w:ascii="Times" w:eastAsiaTheme="minorEastAsia" w:hAnsi="Times" w:cs="Times"/>
                <w:b/>
                <w:bCs/>
                <w:color w:val="auto"/>
                <w:sz w:val="24"/>
                <w:szCs w:val="24"/>
                <w:lang w:bidi="ar-SA"/>
              </w:rPr>
              <w:t>ID</w:t>
            </w:r>
            <w:proofErr w:type="spellEnd"/>
          </w:p>
        </w:tc>
        <w:tc>
          <w:tcPr>
            <w:tcW w:w="1417" w:type="dxa"/>
            <w:shd w:val="clear" w:color="auto" w:fill="D9D9D9"/>
            <w:vAlign w:val="bottom"/>
          </w:tcPr>
          <w:p w14:paraId="6020E073" w14:textId="77777777" w:rsidR="003C547B" w:rsidRPr="00295259" w:rsidRDefault="003C547B" w:rsidP="003C547B">
            <w:pPr>
              <w:widowControl w:val="0"/>
              <w:autoSpaceDE w:val="0"/>
              <w:autoSpaceDN w:val="0"/>
              <w:adjustRightInd w:val="0"/>
              <w:spacing w:after="240"/>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password</w:t>
            </w:r>
          </w:p>
        </w:tc>
        <w:tc>
          <w:tcPr>
            <w:tcW w:w="2596" w:type="dxa"/>
            <w:vMerge/>
            <w:shd w:val="clear" w:color="auto" w:fill="D9D9D9"/>
            <w:vAlign w:val="center"/>
          </w:tcPr>
          <w:p w14:paraId="684F765D" w14:textId="77777777" w:rsidR="003C547B" w:rsidRPr="00295259"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C547B" w:rsidRPr="00295259" w14:paraId="67A3C07D" w14:textId="77777777" w:rsidTr="003C547B">
        <w:trPr>
          <w:trHeight w:val="830"/>
        </w:trPr>
        <w:tc>
          <w:tcPr>
            <w:tcW w:w="534" w:type="dxa"/>
            <w:vAlign w:val="center"/>
          </w:tcPr>
          <w:p w14:paraId="0BAFAED7" w14:textId="77777777" w:rsidR="003C547B" w:rsidRPr="00295259"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w:t>
            </w:r>
          </w:p>
        </w:tc>
        <w:tc>
          <w:tcPr>
            <w:tcW w:w="2693" w:type="dxa"/>
            <w:vAlign w:val="center"/>
          </w:tcPr>
          <w:p w14:paraId="6DD319B6" w14:textId="77777777" w:rsidR="003C547B" w:rsidRPr="00295259"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Test </w:t>
            </w:r>
            <w:r w:rsidRPr="00295259">
              <w:rPr>
                <w:rFonts w:ascii="Times" w:eastAsiaTheme="minorEastAsia" w:hAnsi="Times" w:cs="Times"/>
                <w:color w:val="auto"/>
                <w:sz w:val="24"/>
                <w:szCs w:val="24"/>
                <w:lang w:bidi="ar-SA"/>
              </w:rPr>
              <w:t xml:space="preserve">view his/her appointment schedule </w:t>
            </w:r>
            <w:r w:rsidR="00026629" w:rsidRPr="00295259">
              <w:rPr>
                <w:rFonts w:ascii="Times" w:eastAsiaTheme="minorEastAsia" w:hAnsi="Times" w:cs="Times"/>
                <w:color w:val="auto"/>
                <w:sz w:val="24"/>
                <w:szCs w:val="24"/>
                <w:lang w:bidi="ar-SA"/>
              </w:rPr>
              <w:t xml:space="preserve">with correct </w:t>
            </w:r>
            <w:proofErr w:type="spellStart"/>
            <w:r w:rsidR="00026629" w:rsidRPr="00295259">
              <w:rPr>
                <w:rFonts w:ascii="Times" w:eastAsiaTheme="minorEastAsia" w:hAnsi="Times" w:cs="Times"/>
                <w:color w:val="auto"/>
                <w:sz w:val="24"/>
                <w:szCs w:val="24"/>
                <w:lang w:bidi="ar-SA"/>
              </w:rPr>
              <w:t>dentist</w:t>
            </w:r>
            <w:r w:rsidRPr="00295259">
              <w:rPr>
                <w:rFonts w:ascii="Times" w:eastAsiaTheme="minorEastAsia" w:hAnsi="Times" w:cs="Times"/>
                <w:color w:val="auto"/>
                <w:sz w:val="24"/>
                <w:szCs w:val="24"/>
                <w:lang w:bidi="ar-SA"/>
              </w:rPr>
              <w:t>ID</w:t>
            </w:r>
            <w:proofErr w:type="spellEnd"/>
            <w:r w:rsidRPr="00295259">
              <w:rPr>
                <w:rFonts w:ascii="Times" w:eastAsiaTheme="minorEastAsia" w:hAnsi="Times" w:cs="Times"/>
                <w:color w:val="auto"/>
                <w:sz w:val="24"/>
                <w:szCs w:val="24"/>
                <w:lang w:bidi="ar-SA"/>
              </w:rPr>
              <w:t xml:space="preserve"> and password</w:t>
            </w:r>
          </w:p>
        </w:tc>
        <w:tc>
          <w:tcPr>
            <w:tcW w:w="1276" w:type="dxa"/>
            <w:vAlign w:val="center"/>
          </w:tcPr>
          <w:p w14:paraId="568E5061" w14:textId="77777777" w:rsidR="003C547B" w:rsidRPr="00295259" w:rsidRDefault="00F4736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D001</w:t>
            </w:r>
          </w:p>
        </w:tc>
        <w:tc>
          <w:tcPr>
            <w:tcW w:w="1417" w:type="dxa"/>
            <w:vAlign w:val="center"/>
          </w:tcPr>
          <w:p w14:paraId="2CAE7D6B" w14:textId="77777777" w:rsidR="003C547B" w:rsidRPr="00295259"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1234</w:t>
            </w:r>
          </w:p>
        </w:tc>
        <w:tc>
          <w:tcPr>
            <w:tcW w:w="2596" w:type="dxa"/>
            <w:vAlign w:val="center"/>
          </w:tcPr>
          <w:p w14:paraId="3D0E4617" w14:textId="77777777" w:rsidR="003C547B" w:rsidRPr="00295259"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shall provide appointmen</w:t>
            </w:r>
            <w:r w:rsidR="00026629" w:rsidRPr="00295259">
              <w:rPr>
                <w:rFonts w:ascii="Times" w:eastAsiaTheme="minorEastAsia" w:hAnsi="Times" w:cs="Times"/>
                <w:bCs/>
                <w:color w:val="auto"/>
                <w:sz w:val="24"/>
                <w:szCs w:val="24"/>
                <w:lang w:bidi="ar-SA"/>
              </w:rPr>
              <w:t xml:space="preserve">t schedule to dentist whose </w:t>
            </w:r>
            <w:proofErr w:type="spellStart"/>
            <w:r w:rsidR="00026629" w:rsidRPr="00295259">
              <w:rPr>
                <w:rFonts w:ascii="Times" w:eastAsiaTheme="minorEastAsia" w:hAnsi="Times" w:cs="Times"/>
                <w:bCs/>
                <w:color w:val="auto"/>
                <w:sz w:val="24"/>
                <w:szCs w:val="24"/>
                <w:lang w:bidi="ar-SA"/>
              </w:rPr>
              <w:t>dentist</w:t>
            </w:r>
            <w:r w:rsidR="00F4736C" w:rsidRPr="00295259">
              <w:rPr>
                <w:rFonts w:ascii="Times" w:eastAsiaTheme="minorEastAsia" w:hAnsi="Times" w:cs="Times"/>
                <w:bCs/>
                <w:color w:val="auto"/>
                <w:sz w:val="24"/>
                <w:szCs w:val="24"/>
                <w:lang w:bidi="ar-SA"/>
              </w:rPr>
              <w:t>ID</w:t>
            </w:r>
            <w:proofErr w:type="spellEnd"/>
            <w:r w:rsidR="00F4736C" w:rsidRPr="00295259">
              <w:rPr>
                <w:rFonts w:ascii="Times" w:eastAsiaTheme="minorEastAsia" w:hAnsi="Times" w:cs="Times"/>
                <w:bCs/>
                <w:color w:val="auto"/>
                <w:sz w:val="24"/>
                <w:szCs w:val="24"/>
                <w:lang w:bidi="ar-SA"/>
              </w:rPr>
              <w:t xml:space="preserve"> is “D001</w:t>
            </w:r>
            <w:r w:rsidRPr="00295259">
              <w:rPr>
                <w:rFonts w:ascii="Times" w:eastAsiaTheme="minorEastAsia" w:hAnsi="Times" w:cs="Times"/>
                <w:bCs/>
                <w:color w:val="auto"/>
                <w:sz w:val="24"/>
                <w:szCs w:val="24"/>
                <w:lang w:bidi="ar-SA"/>
              </w:rPr>
              <w:t>”</w:t>
            </w:r>
          </w:p>
        </w:tc>
      </w:tr>
      <w:tr w:rsidR="003C547B" w:rsidRPr="00295259" w14:paraId="48E1E41A" w14:textId="77777777" w:rsidTr="003C547B">
        <w:trPr>
          <w:trHeight w:val="830"/>
        </w:trPr>
        <w:tc>
          <w:tcPr>
            <w:tcW w:w="534" w:type="dxa"/>
            <w:vAlign w:val="center"/>
          </w:tcPr>
          <w:p w14:paraId="101C56FA" w14:textId="77777777" w:rsidR="003C547B" w:rsidRPr="00295259"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2</w:t>
            </w:r>
          </w:p>
        </w:tc>
        <w:tc>
          <w:tcPr>
            <w:tcW w:w="2693" w:type="dxa"/>
            <w:vAlign w:val="center"/>
          </w:tcPr>
          <w:p w14:paraId="2A4166F3" w14:textId="77777777" w:rsidR="003C547B" w:rsidRPr="00295259"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Test </w:t>
            </w:r>
            <w:r w:rsidRPr="00295259">
              <w:rPr>
                <w:rFonts w:ascii="Times" w:eastAsiaTheme="minorEastAsia" w:hAnsi="Times" w:cs="Times"/>
                <w:color w:val="auto"/>
                <w:sz w:val="24"/>
                <w:szCs w:val="24"/>
                <w:lang w:bidi="ar-SA"/>
              </w:rPr>
              <w:t xml:space="preserve">view his/her appointment schedule </w:t>
            </w:r>
            <w:r w:rsidR="00026629" w:rsidRPr="00295259">
              <w:rPr>
                <w:rFonts w:ascii="Times" w:eastAsiaTheme="minorEastAsia" w:hAnsi="Times" w:cs="Times"/>
                <w:color w:val="auto"/>
                <w:sz w:val="24"/>
                <w:szCs w:val="24"/>
                <w:lang w:bidi="ar-SA"/>
              </w:rPr>
              <w:t xml:space="preserve">with wrong </w:t>
            </w:r>
            <w:proofErr w:type="spellStart"/>
            <w:r w:rsidR="00026629" w:rsidRPr="00295259">
              <w:rPr>
                <w:rFonts w:ascii="Times" w:eastAsiaTheme="minorEastAsia" w:hAnsi="Times" w:cs="Times"/>
                <w:color w:val="auto"/>
                <w:sz w:val="24"/>
                <w:szCs w:val="24"/>
                <w:lang w:bidi="ar-SA"/>
              </w:rPr>
              <w:t>dentist</w:t>
            </w:r>
            <w:r w:rsidRPr="00295259">
              <w:rPr>
                <w:rFonts w:ascii="Times" w:eastAsiaTheme="minorEastAsia" w:hAnsi="Times" w:cs="Times"/>
                <w:color w:val="auto"/>
                <w:sz w:val="24"/>
                <w:szCs w:val="24"/>
                <w:lang w:bidi="ar-SA"/>
              </w:rPr>
              <w:t>ID</w:t>
            </w:r>
            <w:proofErr w:type="spellEnd"/>
            <w:r w:rsidRPr="00295259">
              <w:rPr>
                <w:rFonts w:ascii="Times" w:eastAsiaTheme="minorEastAsia" w:hAnsi="Times" w:cs="Times"/>
                <w:color w:val="auto"/>
                <w:sz w:val="24"/>
                <w:szCs w:val="24"/>
                <w:lang w:bidi="ar-SA"/>
              </w:rPr>
              <w:t xml:space="preserve"> and password</w:t>
            </w:r>
          </w:p>
        </w:tc>
        <w:tc>
          <w:tcPr>
            <w:tcW w:w="1276" w:type="dxa"/>
            <w:vAlign w:val="center"/>
          </w:tcPr>
          <w:p w14:paraId="2A173F9C" w14:textId="77777777" w:rsidR="003C547B" w:rsidRPr="00295259"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sidRPr="00295259">
              <w:rPr>
                <w:rFonts w:ascii="Times" w:eastAsiaTheme="minorEastAsia" w:hAnsi="Times" w:cs="Times"/>
                <w:bCs/>
                <w:color w:val="auto"/>
                <w:sz w:val="24"/>
                <w:szCs w:val="24"/>
                <w:lang w:bidi="ar-SA"/>
              </w:rPr>
              <w:t>xxxx</w:t>
            </w:r>
            <w:proofErr w:type="spellEnd"/>
          </w:p>
        </w:tc>
        <w:tc>
          <w:tcPr>
            <w:tcW w:w="1417" w:type="dxa"/>
            <w:vAlign w:val="center"/>
          </w:tcPr>
          <w:p w14:paraId="58F01A83" w14:textId="77777777" w:rsidR="003C547B" w:rsidRPr="00295259"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sidRPr="00295259">
              <w:rPr>
                <w:rFonts w:ascii="Times" w:eastAsiaTheme="minorEastAsia" w:hAnsi="Times" w:cs="Times"/>
                <w:bCs/>
                <w:color w:val="auto"/>
                <w:sz w:val="24"/>
                <w:szCs w:val="24"/>
                <w:lang w:bidi="ar-SA"/>
              </w:rPr>
              <w:t>xxxx</w:t>
            </w:r>
            <w:proofErr w:type="spellEnd"/>
          </w:p>
        </w:tc>
        <w:tc>
          <w:tcPr>
            <w:tcW w:w="2596" w:type="dxa"/>
            <w:vAlign w:val="center"/>
          </w:tcPr>
          <w:p w14:paraId="0E360170" w14:textId="77777777" w:rsidR="003C547B" w:rsidRPr="00295259"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does not provide appointmen</w:t>
            </w:r>
            <w:r w:rsidR="00026629" w:rsidRPr="00295259">
              <w:rPr>
                <w:rFonts w:ascii="Times" w:eastAsiaTheme="minorEastAsia" w:hAnsi="Times" w:cs="Times"/>
                <w:bCs/>
                <w:color w:val="auto"/>
                <w:sz w:val="24"/>
                <w:szCs w:val="24"/>
                <w:lang w:bidi="ar-SA"/>
              </w:rPr>
              <w:t xml:space="preserve">t schedule to dentist whose </w:t>
            </w:r>
            <w:proofErr w:type="spellStart"/>
            <w:r w:rsidR="00026629" w:rsidRPr="00295259">
              <w:rPr>
                <w:rFonts w:ascii="Times" w:eastAsiaTheme="minorEastAsia" w:hAnsi="Times" w:cs="Times"/>
                <w:bCs/>
                <w:color w:val="auto"/>
                <w:sz w:val="24"/>
                <w:szCs w:val="24"/>
                <w:lang w:bidi="ar-SA"/>
              </w:rPr>
              <w:t>dentist</w:t>
            </w:r>
            <w:r w:rsidRPr="00295259">
              <w:rPr>
                <w:rFonts w:ascii="Times" w:eastAsiaTheme="minorEastAsia" w:hAnsi="Times" w:cs="Times"/>
                <w:bCs/>
                <w:color w:val="auto"/>
                <w:sz w:val="24"/>
                <w:szCs w:val="24"/>
                <w:lang w:bidi="ar-SA"/>
              </w:rPr>
              <w:t>ID</w:t>
            </w:r>
            <w:proofErr w:type="spellEnd"/>
            <w:r w:rsidRPr="00295259">
              <w:rPr>
                <w:rFonts w:ascii="Times" w:eastAsiaTheme="minorEastAsia" w:hAnsi="Times" w:cs="Times"/>
                <w:bCs/>
                <w:color w:val="auto"/>
                <w:sz w:val="24"/>
                <w:szCs w:val="24"/>
                <w:lang w:bidi="ar-SA"/>
              </w:rPr>
              <w:t xml:space="preserve"> is “</w:t>
            </w:r>
            <w:proofErr w:type="spellStart"/>
            <w:r w:rsidRPr="00295259">
              <w:rPr>
                <w:rFonts w:ascii="Times" w:eastAsiaTheme="minorEastAsia" w:hAnsi="Times" w:cs="Times"/>
                <w:bCs/>
                <w:color w:val="auto"/>
                <w:sz w:val="24"/>
                <w:szCs w:val="24"/>
                <w:lang w:bidi="ar-SA"/>
              </w:rPr>
              <w:t>xxxx</w:t>
            </w:r>
            <w:proofErr w:type="spellEnd"/>
            <w:r w:rsidRPr="00295259">
              <w:rPr>
                <w:rFonts w:ascii="Times" w:eastAsiaTheme="minorEastAsia" w:hAnsi="Times" w:cs="Times"/>
                <w:bCs/>
                <w:color w:val="auto"/>
                <w:sz w:val="24"/>
                <w:szCs w:val="24"/>
                <w:lang w:bidi="ar-SA"/>
              </w:rPr>
              <w:t>”</w:t>
            </w:r>
          </w:p>
        </w:tc>
      </w:tr>
      <w:tr w:rsidR="003C547B" w:rsidRPr="00295259" w14:paraId="46FAF3E6" w14:textId="77777777" w:rsidTr="003C547B">
        <w:trPr>
          <w:trHeight w:val="830"/>
        </w:trPr>
        <w:tc>
          <w:tcPr>
            <w:tcW w:w="534" w:type="dxa"/>
            <w:vAlign w:val="center"/>
          </w:tcPr>
          <w:p w14:paraId="1CF89F0D" w14:textId="77777777" w:rsidR="003C547B" w:rsidRPr="00295259"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3</w:t>
            </w:r>
          </w:p>
        </w:tc>
        <w:tc>
          <w:tcPr>
            <w:tcW w:w="2693" w:type="dxa"/>
            <w:vAlign w:val="center"/>
          </w:tcPr>
          <w:p w14:paraId="08FA74E4" w14:textId="77777777" w:rsidR="003C547B" w:rsidRPr="00295259"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Test </w:t>
            </w:r>
            <w:r w:rsidRPr="00295259">
              <w:rPr>
                <w:rFonts w:ascii="Times" w:eastAsiaTheme="minorEastAsia" w:hAnsi="Times" w:cs="Times"/>
                <w:color w:val="auto"/>
                <w:sz w:val="24"/>
                <w:szCs w:val="24"/>
                <w:lang w:bidi="ar-SA"/>
              </w:rPr>
              <w:t xml:space="preserve">view his/her appointment schedule </w:t>
            </w:r>
            <w:r w:rsidR="00026629" w:rsidRPr="00295259">
              <w:rPr>
                <w:rFonts w:ascii="Times" w:eastAsiaTheme="minorEastAsia" w:hAnsi="Times" w:cs="Times"/>
                <w:color w:val="auto"/>
                <w:sz w:val="24"/>
                <w:szCs w:val="24"/>
                <w:lang w:bidi="ar-SA"/>
              </w:rPr>
              <w:t xml:space="preserve">with empty </w:t>
            </w:r>
            <w:proofErr w:type="spellStart"/>
            <w:r w:rsidR="00026629" w:rsidRPr="00295259">
              <w:rPr>
                <w:rFonts w:ascii="Times" w:eastAsiaTheme="minorEastAsia" w:hAnsi="Times" w:cs="Times"/>
                <w:color w:val="auto"/>
                <w:sz w:val="24"/>
                <w:szCs w:val="24"/>
                <w:lang w:bidi="ar-SA"/>
              </w:rPr>
              <w:t>dentist</w:t>
            </w:r>
            <w:r w:rsidRPr="00295259">
              <w:rPr>
                <w:rFonts w:ascii="Times" w:eastAsiaTheme="minorEastAsia" w:hAnsi="Times" w:cs="Times"/>
                <w:color w:val="auto"/>
                <w:sz w:val="24"/>
                <w:szCs w:val="24"/>
                <w:lang w:bidi="ar-SA"/>
              </w:rPr>
              <w:t>ID</w:t>
            </w:r>
            <w:proofErr w:type="spellEnd"/>
            <w:r w:rsidRPr="00295259">
              <w:rPr>
                <w:rFonts w:ascii="Times" w:eastAsiaTheme="minorEastAsia" w:hAnsi="Times" w:cs="Times"/>
                <w:color w:val="auto"/>
                <w:sz w:val="24"/>
                <w:szCs w:val="24"/>
                <w:lang w:bidi="ar-SA"/>
              </w:rPr>
              <w:t xml:space="preserve"> and password fields</w:t>
            </w:r>
          </w:p>
        </w:tc>
        <w:tc>
          <w:tcPr>
            <w:tcW w:w="1276" w:type="dxa"/>
          </w:tcPr>
          <w:p w14:paraId="0B630707" w14:textId="77777777" w:rsidR="003C547B" w:rsidRPr="00295259"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1417" w:type="dxa"/>
          </w:tcPr>
          <w:p w14:paraId="711153DC" w14:textId="77777777" w:rsidR="003C547B" w:rsidRPr="00295259"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2596" w:type="dxa"/>
            <w:vAlign w:val="center"/>
          </w:tcPr>
          <w:p w14:paraId="40CB013A" w14:textId="77777777" w:rsidR="003C547B" w:rsidRPr="00295259"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System does not provide appointment schedule to patient </w:t>
            </w:r>
          </w:p>
        </w:tc>
      </w:tr>
      <w:tr w:rsidR="003C547B" w:rsidRPr="00295259" w14:paraId="0BC616DE" w14:textId="77777777" w:rsidTr="003C547B">
        <w:trPr>
          <w:trHeight w:val="830"/>
        </w:trPr>
        <w:tc>
          <w:tcPr>
            <w:tcW w:w="534" w:type="dxa"/>
            <w:vAlign w:val="center"/>
          </w:tcPr>
          <w:p w14:paraId="246B92A0" w14:textId="77777777" w:rsidR="003C547B" w:rsidRPr="00295259"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4</w:t>
            </w:r>
          </w:p>
        </w:tc>
        <w:tc>
          <w:tcPr>
            <w:tcW w:w="2693" w:type="dxa"/>
            <w:vAlign w:val="center"/>
          </w:tcPr>
          <w:p w14:paraId="4DE4D652" w14:textId="77777777" w:rsidR="003C547B" w:rsidRPr="00295259"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Test </w:t>
            </w:r>
            <w:r w:rsidRPr="00295259">
              <w:rPr>
                <w:rFonts w:ascii="Times" w:eastAsiaTheme="minorEastAsia" w:hAnsi="Times" w:cs="Times"/>
                <w:color w:val="auto"/>
                <w:sz w:val="24"/>
                <w:szCs w:val="24"/>
                <w:lang w:bidi="ar-SA"/>
              </w:rPr>
              <w:t>view his/her appointment schedule without login</w:t>
            </w:r>
          </w:p>
        </w:tc>
        <w:tc>
          <w:tcPr>
            <w:tcW w:w="1276" w:type="dxa"/>
          </w:tcPr>
          <w:p w14:paraId="5EFEEB98" w14:textId="77777777" w:rsidR="003C547B" w:rsidRPr="00295259"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1417" w:type="dxa"/>
          </w:tcPr>
          <w:p w14:paraId="74A0FDF5" w14:textId="77777777" w:rsidR="003C547B" w:rsidRPr="00295259"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2596" w:type="dxa"/>
            <w:vAlign w:val="center"/>
          </w:tcPr>
          <w:p w14:paraId="5F3B94BE" w14:textId="77777777" w:rsidR="003C547B" w:rsidRPr="00295259"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does not provide appointment schedule to dentist</w:t>
            </w:r>
          </w:p>
        </w:tc>
      </w:tr>
    </w:tbl>
    <w:p w14:paraId="4967EDF5" w14:textId="77777777" w:rsidR="003C547B" w:rsidRPr="00295259" w:rsidRDefault="003C547B"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3320A965" w14:textId="77777777" w:rsidR="00026629" w:rsidRPr="00295259" w:rsidRDefault="00026629"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070F55EC" w14:textId="77777777" w:rsidR="00026629" w:rsidRPr="00295259" w:rsidRDefault="00026629"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725FE41F" w14:textId="77777777" w:rsidR="00026629" w:rsidRPr="00295259" w:rsidRDefault="00026629"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63BF6B9A" w14:textId="77777777" w:rsidR="001B452E" w:rsidRPr="00295259" w:rsidRDefault="001B452E"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1B452E" w:rsidRPr="00295259" w:rsidSect="00023191">
          <w:pgSz w:w="11900" w:h="16840"/>
          <w:pgMar w:top="1440" w:right="1080" w:bottom="1440" w:left="1080" w:header="708" w:footer="708" w:gutter="0"/>
          <w:cols w:space="708"/>
          <w:docGrid w:linePitch="360"/>
        </w:sectPr>
      </w:pPr>
    </w:p>
    <w:p w14:paraId="418FD3FA" w14:textId="77777777" w:rsidR="002C507F" w:rsidRPr="00295259" w:rsidRDefault="002C507F" w:rsidP="00E8582C">
      <w:pPr>
        <w:pStyle w:val="Heading3"/>
        <w:rPr>
          <w:rFonts w:ascii="Times New Roman" w:hAnsi="Times New Roman" w:cs="Times New Roman"/>
          <w:color w:val="auto"/>
          <w:sz w:val="26"/>
          <w:szCs w:val="26"/>
        </w:rPr>
      </w:pPr>
      <w:bookmarkStart w:id="199" w:name="_Toc394490908"/>
      <w:r w:rsidRPr="00295259">
        <w:rPr>
          <w:rFonts w:ascii="Times New Roman" w:eastAsiaTheme="minorEastAsia" w:hAnsi="Times New Roman" w:cs="Times New Roman"/>
          <w:color w:val="auto"/>
          <w:sz w:val="26"/>
          <w:szCs w:val="26"/>
          <w:lang w:bidi="ar-SA"/>
        </w:rPr>
        <w:lastRenderedPageBreak/>
        <w:t xml:space="preserve">System Test Case 05(STC-05): </w:t>
      </w:r>
      <w:r w:rsidRPr="00295259">
        <w:rPr>
          <w:rFonts w:ascii="Times New Roman" w:hAnsi="Times New Roman" w:cs="Times New Roman"/>
          <w:b w:val="0"/>
          <w:bCs w:val="0"/>
          <w:color w:val="auto"/>
          <w:sz w:val="26"/>
          <w:szCs w:val="26"/>
        </w:rPr>
        <w:t xml:space="preserve">Visitor can view all appointment from Google calendar in </w:t>
      </w:r>
      <w:r w:rsidR="00341D56" w:rsidRPr="00295259">
        <w:rPr>
          <w:rFonts w:ascii="Times New Roman" w:hAnsi="Times New Roman" w:cs="Times New Roman"/>
          <w:b w:val="0"/>
          <w:bCs w:val="0"/>
          <w:color w:val="auto"/>
          <w:sz w:val="26"/>
          <w:szCs w:val="26"/>
        </w:rPr>
        <w:t>website</w:t>
      </w:r>
      <w:bookmarkEnd w:id="199"/>
      <w:r w:rsidR="002932E9" w:rsidRPr="00295259">
        <w:rPr>
          <w:rFonts w:ascii="Times New Roman" w:hAnsi="Times New Roman" w:cs="Times New Roman"/>
          <w:b w:val="0"/>
          <w:bCs w:val="0"/>
          <w:color w:val="auto"/>
          <w:sz w:val="26"/>
          <w:szCs w:val="26"/>
        </w:rPr>
        <w:t xml:space="preserve"> </w:t>
      </w:r>
    </w:p>
    <w:p w14:paraId="45C40047" w14:textId="77777777" w:rsidR="002C507F" w:rsidRPr="00295259" w:rsidRDefault="002C507F" w:rsidP="002C50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14:paraId="0B4B7133" w14:textId="77777777" w:rsidR="002C507F" w:rsidRPr="00295259" w:rsidRDefault="002C507F" w:rsidP="002C50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r w:rsidRPr="00295259">
        <w:rPr>
          <w:rFonts w:ascii="Times" w:eastAsiaTheme="minorEastAsia" w:hAnsi="Times" w:cs="Times"/>
          <w:b/>
          <w:bCs/>
          <w:color w:val="auto"/>
          <w:sz w:val="24"/>
          <w:szCs w:val="24"/>
          <w:lang w:bidi="ar-SA"/>
        </w:rPr>
        <w:t>Description:</w:t>
      </w:r>
    </w:p>
    <w:p w14:paraId="684256FD" w14:textId="77777777" w:rsidR="002C507F" w:rsidRPr="00295259" w:rsidRDefault="002C507F"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b/>
        <w:t xml:space="preserve">To test the view calendar </w:t>
      </w:r>
      <w:r w:rsidR="00341D56" w:rsidRPr="00295259">
        <w:rPr>
          <w:rFonts w:ascii="Times" w:eastAsiaTheme="minorEastAsia" w:hAnsi="Times" w:cs="Times"/>
          <w:color w:val="auto"/>
          <w:sz w:val="24"/>
          <w:szCs w:val="24"/>
          <w:lang w:bidi="ar-SA"/>
        </w:rPr>
        <w:t>appointment function of visitor</w:t>
      </w:r>
      <w:r w:rsidRPr="00295259">
        <w:rPr>
          <w:rFonts w:ascii="Times" w:eastAsiaTheme="minorEastAsia" w:hAnsi="Times" w:cs="Times"/>
          <w:color w:val="auto"/>
          <w:sz w:val="24"/>
          <w:szCs w:val="24"/>
          <w:lang w:bidi="ar-SA"/>
        </w:rPr>
        <w:t xml:space="preserve"> to view all appointment </w:t>
      </w:r>
      <w:r w:rsidR="00341D56" w:rsidRPr="00295259">
        <w:rPr>
          <w:rFonts w:ascii="Times" w:eastAsiaTheme="minorEastAsia" w:hAnsi="Times" w:cs="Times"/>
          <w:color w:val="auto"/>
          <w:sz w:val="24"/>
          <w:szCs w:val="24"/>
          <w:lang w:bidi="ar-SA"/>
        </w:rPr>
        <w:t xml:space="preserve">from Google calendar </w:t>
      </w:r>
      <w:r w:rsidRPr="00295259">
        <w:rPr>
          <w:rFonts w:ascii="Times" w:eastAsiaTheme="minorEastAsia" w:hAnsi="Times" w:cs="Times"/>
          <w:color w:val="auto"/>
          <w:sz w:val="24"/>
          <w:szCs w:val="24"/>
          <w:lang w:bidi="ar-SA"/>
        </w:rPr>
        <w:t>in the website without login</w:t>
      </w:r>
    </w:p>
    <w:p w14:paraId="54102138" w14:textId="77777777" w:rsidR="002C507F" w:rsidRPr="00295259" w:rsidRDefault="002C507F" w:rsidP="002C507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w:eastAsiaTheme="minorEastAsia" w:hAnsi="Times" w:cs="Times"/>
          <w:b/>
          <w:color w:val="auto"/>
          <w:sz w:val="24"/>
          <w:szCs w:val="24"/>
          <w:lang w:bidi="ar-SA"/>
        </w:rPr>
        <w:t>Test script:</w:t>
      </w:r>
    </w:p>
    <w:p w14:paraId="09D73E1C" w14:textId="77777777" w:rsidR="002C507F" w:rsidRPr="00295259" w:rsidRDefault="002932E9" w:rsidP="00BF40AA">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Visitor</w:t>
      </w:r>
      <w:r w:rsidR="002C507F" w:rsidRPr="00295259">
        <w:rPr>
          <w:rFonts w:ascii="Times" w:eastAsiaTheme="minorEastAsia" w:hAnsi="Times" w:cs="Times"/>
          <w:color w:val="auto"/>
          <w:sz w:val="24"/>
          <w:szCs w:val="24"/>
          <w:lang w:bidi="ar-SA"/>
        </w:rPr>
        <w:t xml:space="preserve"> select calendar appointment </w:t>
      </w:r>
      <w:r w:rsidRPr="00295259">
        <w:rPr>
          <w:rFonts w:ascii="Times" w:eastAsiaTheme="minorEastAsia" w:hAnsi="Times" w:cs="Times"/>
          <w:color w:val="auto"/>
          <w:sz w:val="24"/>
          <w:szCs w:val="24"/>
          <w:lang w:bidi="ar-SA"/>
        </w:rPr>
        <w:t>menu</w:t>
      </w:r>
    </w:p>
    <w:p w14:paraId="217666B4" w14:textId="77777777" w:rsidR="002C507F" w:rsidRPr="00295259" w:rsidRDefault="002C507F" w:rsidP="002C507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Data needs:</w:t>
      </w:r>
      <w:r w:rsidRPr="00295259">
        <w:rPr>
          <w:rFonts w:ascii="Times" w:eastAsiaTheme="minorEastAsia" w:hAnsi="Times" w:cs="Times"/>
          <w:color w:val="auto"/>
          <w:sz w:val="24"/>
          <w:szCs w:val="24"/>
          <w:lang w:bidi="ar-SA"/>
        </w:rPr>
        <w:t xml:space="preserve"> </w:t>
      </w:r>
      <w:r w:rsidR="0046736D" w:rsidRPr="00295259">
        <w:rPr>
          <w:rFonts w:ascii="Times" w:eastAsiaTheme="minorEastAsia" w:hAnsi="Times" w:cs="Times"/>
          <w:color w:val="auto"/>
          <w:sz w:val="24"/>
          <w:szCs w:val="24"/>
          <w:highlight w:val="yellow"/>
          <w:lang w:bidi="ar-SA"/>
        </w:rPr>
        <w:t>Appointment account</w:t>
      </w:r>
    </w:p>
    <w:p w14:paraId="564ED983" w14:textId="77777777" w:rsidR="002C507F" w:rsidRPr="00295259" w:rsidRDefault="002C507F" w:rsidP="002C507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2C507F" w:rsidRPr="00295259" w14:paraId="21BEE144" w14:textId="77777777" w:rsidTr="00341D56">
        <w:trPr>
          <w:trHeight w:val="185"/>
        </w:trPr>
        <w:tc>
          <w:tcPr>
            <w:tcW w:w="534" w:type="dxa"/>
            <w:vMerge w:val="restart"/>
            <w:shd w:val="clear" w:color="auto" w:fill="D9D9D9"/>
            <w:vAlign w:val="center"/>
          </w:tcPr>
          <w:p w14:paraId="29FB536D" w14:textId="77777777" w:rsidR="002C507F" w:rsidRPr="00295259"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29BC5876" w14:textId="77777777" w:rsidR="002C507F" w:rsidRPr="00295259"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tc>
        <w:tc>
          <w:tcPr>
            <w:tcW w:w="2977" w:type="dxa"/>
            <w:shd w:val="clear" w:color="auto" w:fill="D9D9D9"/>
            <w:vAlign w:val="center"/>
          </w:tcPr>
          <w:p w14:paraId="399A74DE" w14:textId="77777777" w:rsidR="002C507F" w:rsidRPr="00295259"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758245DB" w14:textId="77777777" w:rsidR="002C507F" w:rsidRPr="00295259"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Expected</w:t>
            </w:r>
          </w:p>
        </w:tc>
      </w:tr>
      <w:tr w:rsidR="002C507F" w:rsidRPr="00295259" w14:paraId="4BC8B4C6" w14:textId="77777777" w:rsidTr="00341D56">
        <w:trPr>
          <w:trHeight w:val="310"/>
        </w:trPr>
        <w:tc>
          <w:tcPr>
            <w:tcW w:w="534" w:type="dxa"/>
            <w:vMerge/>
            <w:shd w:val="clear" w:color="auto" w:fill="D9D9D9"/>
            <w:vAlign w:val="center"/>
          </w:tcPr>
          <w:p w14:paraId="32D4A72D" w14:textId="77777777" w:rsidR="002C507F" w:rsidRPr="00295259"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231E290A" w14:textId="77777777" w:rsidR="002C507F" w:rsidRPr="00295259"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5719273E" w14:textId="77777777" w:rsidR="002C507F" w:rsidRPr="00295259" w:rsidRDefault="002C507F" w:rsidP="00341D56">
            <w:pPr>
              <w:widowControl w:val="0"/>
              <w:autoSpaceDE w:val="0"/>
              <w:autoSpaceDN w:val="0"/>
              <w:adjustRightInd w:val="0"/>
              <w:spacing w:after="240"/>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Path</w:t>
            </w:r>
          </w:p>
        </w:tc>
        <w:tc>
          <w:tcPr>
            <w:tcW w:w="2879" w:type="dxa"/>
            <w:vMerge/>
            <w:shd w:val="clear" w:color="auto" w:fill="D9D9D9"/>
            <w:vAlign w:val="center"/>
          </w:tcPr>
          <w:p w14:paraId="7B0361B7" w14:textId="77777777" w:rsidR="002C507F" w:rsidRPr="00295259"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2C507F" w:rsidRPr="00295259" w14:paraId="64FBE978" w14:textId="77777777" w:rsidTr="00341D56">
        <w:trPr>
          <w:trHeight w:val="830"/>
        </w:trPr>
        <w:tc>
          <w:tcPr>
            <w:tcW w:w="534" w:type="dxa"/>
            <w:vAlign w:val="center"/>
          </w:tcPr>
          <w:p w14:paraId="6DCBDD2E" w14:textId="77777777" w:rsidR="002C507F" w:rsidRPr="00295259"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w:t>
            </w:r>
          </w:p>
        </w:tc>
        <w:tc>
          <w:tcPr>
            <w:tcW w:w="2126" w:type="dxa"/>
            <w:vAlign w:val="center"/>
          </w:tcPr>
          <w:p w14:paraId="40F111F7" w14:textId="77777777" w:rsidR="002C507F" w:rsidRPr="00295259"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Test view calendar appointment</w:t>
            </w:r>
          </w:p>
        </w:tc>
        <w:tc>
          <w:tcPr>
            <w:tcW w:w="2977" w:type="dxa"/>
            <w:vAlign w:val="center"/>
          </w:tcPr>
          <w:p w14:paraId="7B4B0C11" w14:textId="77777777" w:rsidR="002C507F" w:rsidRPr="00295259"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sidRPr="00295259">
              <w:rPr>
                <w:rFonts w:ascii="Times" w:eastAsiaTheme="minorEastAsia" w:hAnsi="Times" w:cs="Times"/>
                <w:bCs/>
                <w:color w:val="auto"/>
                <w:sz w:val="24"/>
                <w:szCs w:val="24"/>
                <w:lang w:bidi="ar-SA"/>
              </w:rPr>
              <w:t>localhost</w:t>
            </w:r>
            <w:proofErr w:type="spellEnd"/>
            <w:r w:rsidRPr="00295259">
              <w:rPr>
                <w:rFonts w:ascii="Times" w:eastAsiaTheme="minorEastAsia" w:hAnsi="Times" w:cs="Times"/>
                <w:bCs/>
                <w:color w:val="auto"/>
                <w:sz w:val="24"/>
                <w:szCs w:val="24"/>
                <w:lang w:bidi="ar-SA"/>
              </w:rPr>
              <w:t>/CI/</w:t>
            </w:r>
            <w:proofErr w:type="spellStart"/>
            <w:r w:rsidRPr="00295259">
              <w:rPr>
                <w:rFonts w:ascii="Times" w:eastAsiaTheme="minorEastAsia" w:hAnsi="Times" w:cs="Times"/>
                <w:bCs/>
                <w:color w:val="auto"/>
                <w:sz w:val="24"/>
                <w:szCs w:val="24"/>
                <w:lang w:bidi="ar-SA"/>
              </w:rPr>
              <w:t>index.php</w:t>
            </w:r>
            <w:proofErr w:type="spellEnd"/>
            <w:r w:rsidRPr="00295259">
              <w:rPr>
                <w:rFonts w:ascii="Times" w:eastAsiaTheme="minorEastAsia" w:hAnsi="Times" w:cs="Times"/>
                <w:bCs/>
                <w:color w:val="auto"/>
                <w:sz w:val="24"/>
                <w:szCs w:val="24"/>
                <w:lang w:bidi="ar-SA"/>
              </w:rPr>
              <w:t>/</w:t>
            </w:r>
            <w:proofErr w:type="spellStart"/>
            <w:r w:rsidRPr="00295259">
              <w:rPr>
                <w:rFonts w:ascii="Times" w:eastAsiaTheme="minorEastAsia" w:hAnsi="Times" w:cs="Times"/>
                <w:bCs/>
                <w:color w:val="auto"/>
                <w:sz w:val="24"/>
                <w:szCs w:val="24"/>
                <w:lang w:bidi="ar-SA"/>
              </w:rPr>
              <w:t>Patient_Controller</w:t>
            </w:r>
            <w:proofErr w:type="spellEnd"/>
            <w:r w:rsidRPr="00295259">
              <w:rPr>
                <w:rFonts w:ascii="Times" w:eastAsiaTheme="minorEastAsia" w:hAnsi="Times" w:cs="Times"/>
                <w:bCs/>
                <w:color w:val="auto"/>
                <w:sz w:val="24"/>
                <w:szCs w:val="24"/>
                <w:lang w:bidi="ar-SA"/>
              </w:rPr>
              <w:t>/</w:t>
            </w:r>
            <w:proofErr w:type="spellStart"/>
            <w:r w:rsidRPr="00295259">
              <w:rPr>
                <w:rFonts w:ascii="Times" w:eastAsiaTheme="minorEastAsia" w:hAnsi="Times" w:cs="Times"/>
                <w:bCs/>
                <w:color w:val="auto"/>
                <w:sz w:val="24"/>
                <w:szCs w:val="24"/>
                <w:lang w:bidi="ar-SA"/>
              </w:rPr>
              <w:t>callCalendar</w:t>
            </w:r>
            <w:proofErr w:type="spellEnd"/>
          </w:p>
        </w:tc>
        <w:tc>
          <w:tcPr>
            <w:tcW w:w="2879" w:type="dxa"/>
            <w:vAlign w:val="center"/>
          </w:tcPr>
          <w:p w14:paraId="091AD221" w14:textId="77777777" w:rsidR="002C507F" w:rsidRPr="00295259"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shall provide calendar with all appointment in appointment page</w:t>
            </w:r>
          </w:p>
        </w:tc>
      </w:tr>
      <w:tr w:rsidR="002C507F" w:rsidRPr="00295259" w14:paraId="386121A8" w14:textId="77777777" w:rsidTr="00341D56">
        <w:trPr>
          <w:trHeight w:val="830"/>
        </w:trPr>
        <w:tc>
          <w:tcPr>
            <w:tcW w:w="534" w:type="dxa"/>
            <w:vAlign w:val="center"/>
          </w:tcPr>
          <w:p w14:paraId="2F388440" w14:textId="77777777" w:rsidR="002C507F" w:rsidRPr="00295259"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2</w:t>
            </w:r>
          </w:p>
        </w:tc>
        <w:tc>
          <w:tcPr>
            <w:tcW w:w="2126" w:type="dxa"/>
            <w:vAlign w:val="center"/>
          </w:tcPr>
          <w:p w14:paraId="2636550E" w14:textId="77777777" w:rsidR="002C507F" w:rsidRPr="00295259"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Test view calendar appointment</w:t>
            </w:r>
          </w:p>
        </w:tc>
        <w:tc>
          <w:tcPr>
            <w:tcW w:w="2977" w:type="dxa"/>
            <w:vAlign w:val="center"/>
          </w:tcPr>
          <w:p w14:paraId="0D69D0B5" w14:textId="77777777" w:rsidR="002C507F" w:rsidRPr="00295259"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Click view calendar appointment function</w:t>
            </w:r>
          </w:p>
        </w:tc>
        <w:tc>
          <w:tcPr>
            <w:tcW w:w="2879" w:type="dxa"/>
            <w:vAlign w:val="center"/>
          </w:tcPr>
          <w:p w14:paraId="2F786255" w14:textId="77777777" w:rsidR="002C507F" w:rsidRPr="00295259"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System shall provide calendar with all appointment in </w:t>
            </w:r>
            <w:r w:rsidR="00BF40AA" w:rsidRPr="00295259">
              <w:rPr>
                <w:rFonts w:ascii="Times" w:eastAsiaTheme="minorEastAsia" w:hAnsi="Times" w:cs="Times"/>
                <w:bCs/>
                <w:color w:val="auto"/>
                <w:sz w:val="24"/>
                <w:szCs w:val="24"/>
                <w:lang w:bidi="ar-SA"/>
              </w:rPr>
              <w:t xml:space="preserve">calendar </w:t>
            </w:r>
            <w:r w:rsidRPr="00295259">
              <w:rPr>
                <w:rFonts w:ascii="Times" w:eastAsiaTheme="minorEastAsia" w:hAnsi="Times" w:cs="Times"/>
                <w:bCs/>
                <w:color w:val="auto"/>
                <w:sz w:val="24"/>
                <w:szCs w:val="24"/>
                <w:lang w:bidi="ar-SA"/>
              </w:rPr>
              <w:t>appointment page</w:t>
            </w:r>
          </w:p>
        </w:tc>
      </w:tr>
    </w:tbl>
    <w:p w14:paraId="01550E84" w14:textId="77777777" w:rsidR="002C507F" w:rsidRPr="00295259" w:rsidRDefault="002C507F"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71A8152" w14:textId="77777777" w:rsidR="002932E9" w:rsidRPr="0029525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EDFF671" w14:textId="77777777" w:rsidR="002932E9" w:rsidRPr="0029525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0FE0F36" w14:textId="77777777" w:rsidR="002932E9" w:rsidRPr="0029525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D9A735D" w14:textId="77777777" w:rsidR="002932E9" w:rsidRPr="0029525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948B470" w14:textId="77777777" w:rsidR="002932E9" w:rsidRPr="0029525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53F1E0E" w14:textId="77777777" w:rsidR="002932E9" w:rsidRPr="0029525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170D21B" w14:textId="77777777" w:rsidR="002932E9" w:rsidRPr="0029525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039398B" w14:textId="77777777" w:rsidR="002932E9" w:rsidRPr="0029525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E6133FA" w14:textId="77777777" w:rsidR="002932E9" w:rsidRPr="0029525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213FDA5" w14:textId="77777777" w:rsidR="002C507F" w:rsidRPr="00295259" w:rsidRDefault="002C507F"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03F69EA7" w14:textId="77777777" w:rsidR="00A7165D" w:rsidRPr="00295259" w:rsidRDefault="00A7165D"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eastAsiaTheme="minorEastAsia" w:hAnsi="Times" w:cs="Times"/>
          <w:b/>
          <w:color w:val="auto"/>
          <w:sz w:val="26"/>
          <w:szCs w:val="26"/>
          <w:lang w:bidi="ar-SA"/>
        </w:rPr>
      </w:pPr>
    </w:p>
    <w:p w14:paraId="27311BF3" w14:textId="77777777" w:rsidR="00C97197" w:rsidRPr="00295259" w:rsidRDefault="00C97197" w:rsidP="00E8582C">
      <w:pPr>
        <w:pStyle w:val="Heading3"/>
        <w:rPr>
          <w:rFonts w:ascii="Times New Roman" w:hAnsi="Times New Roman" w:cs="Times New Roman"/>
          <w:color w:val="auto"/>
          <w:sz w:val="26"/>
          <w:szCs w:val="26"/>
        </w:rPr>
      </w:pPr>
      <w:bookmarkStart w:id="200" w:name="_Toc394490909"/>
      <w:r w:rsidRPr="00295259">
        <w:rPr>
          <w:rFonts w:ascii="Times New Roman" w:eastAsiaTheme="minorEastAsia" w:hAnsi="Times New Roman" w:cs="Times New Roman"/>
          <w:color w:val="auto"/>
          <w:sz w:val="26"/>
          <w:szCs w:val="26"/>
          <w:lang w:bidi="ar-SA"/>
        </w:rPr>
        <w:lastRenderedPageBreak/>
        <w:t xml:space="preserve">System Test Case 06(STC-06): </w:t>
      </w:r>
      <w:r w:rsidRPr="00295259">
        <w:rPr>
          <w:rFonts w:ascii="Times New Roman" w:hAnsi="Times New Roman" w:cs="Times New Roman"/>
          <w:b w:val="0"/>
          <w:bCs w:val="0"/>
          <w:color w:val="auto"/>
          <w:sz w:val="26"/>
          <w:szCs w:val="26"/>
        </w:rPr>
        <w:t>Officer can view all appointment</w:t>
      </w:r>
      <w:r w:rsidR="001B452E" w:rsidRPr="00295259">
        <w:rPr>
          <w:rFonts w:ascii="Times New Roman" w:hAnsi="Times New Roman" w:cs="Times New Roman"/>
          <w:b w:val="0"/>
          <w:bCs w:val="0"/>
          <w:color w:val="auto"/>
          <w:sz w:val="26"/>
          <w:szCs w:val="26"/>
        </w:rPr>
        <w:t>s as a list in website</w:t>
      </w:r>
      <w:bookmarkEnd w:id="200"/>
      <w:r w:rsidR="001B452E" w:rsidRPr="00295259">
        <w:rPr>
          <w:rFonts w:ascii="Times New Roman" w:hAnsi="Times New Roman" w:cs="Times New Roman"/>
          <w:b w:val="0"/>
          <w:bCs w:val="0"/>
          <w:color w:val="auto"/>
          <w:sz w:val="26"/>
          <w:szCs w:val="26"/>
        </w:rPr>
        <w:t xml:space="preserve"> </w:t>
      </w:r>
    </w:p>
    <w:p w14:paraId="220A045C" w14:textId="77777777" w:rsidR="00C97197" w:rsidRPr="00295259" w:rsidRDefault="00C97197"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14:paraId="7555F10B" w14:textId="77777777" w:rsidR="00C97197" w:rsidRPr="00295259" w:rsidRDefault="00C97197"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r w:rsidRPr="00295259">
        <w:rPr>
          <w:rFonts w:ascii="Times" w:eastAsiaTheme="minorEastAsia" w:hAnsi="Times" w:cs="Times"/>
          <w:b/>
          <w:bCs/>
          <w:color w:val="auto"/>
          <w:sz w:val="24"/>
          <w:szCs w:val="24"/>
          <w:lang w:bidi="ar-SA"/>
        </w:rPr>
        <w:t>Description:</w:t>
      </w:r>
    </w:p>
    <w:p w14:paraId="7D0D38F7" w14:textId="77777777" w:rsidR="00C97197" w:rsidRPr="00295259" w:rsidRDefault="00C97197" w:rsidP="00C97197">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b/>
        <w:t>To test the view all appointment as a list function of officer to display all appointment lists in all appointment page and login is required</w:t>
      </w:r>
    </w:p>
    <w:p w14:paraId="7F4F533D" w14:textId="77777777" w:rsidR="00C97197" w:rsidRPr="00295259" w:rsidRDefault="00C97197" w:rsidP="00C9719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w:eastAsiaTheme="minorEastAsia" w:hAnsi="Times" w:cs="Times"/>
          <w:b/>
          <w:color w:val="auto"/>
          <w:sz w:val="24"/>
          <w:szCs w:val="24"/>
          <w:lang w:bidi="ar-SA"/>
        </w:rPr>
        <w:t>Test script:</w:t>
      </w:r>
    </w:p>
    <w:p w14:paraId="21394093" w14:textId="77777777" w:rsidR="00C97197" w:rsidRPr="00295259" w:rsidRDefault="00C97197" w:rsidP="00BF40AA">
      <w:pPr>
        <w:pStyle w:val="ListParagraph"/>
        <w:widowControl w:val="0"/>
        <w:numPr>
          <w:ilvl w:val="0"/>
          <w:numId w:val="32"/>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 xml:space="preserve">Officer login to the website by using </w:t>
      </w:r>
      <w:proofErr w:type="spellStart"/>
      <w:r w:rsidRPr="00295259">
        <w:rPr>
          <w:rFonts w:ascii="Times" w:eastAsiaTheme="minorEastAsia" w:hAnsi="Times" w:cs="Times"/>
          <w:color w:val="auto"/>
          <w:sz w:val="24"/>
          <w:szCs w:val="24"/>
          <w:lang w:bidi="ar-SA"/>
        </w:rPr>
        <w:t>officerID</w:t>
      </w:r>
      <w:proofErr w:type="spellEnd"/>
      <w:r w:rsidRPr="00295259">
        <w:rPr>
          <w:rFonts w:ascii="Times" w:eastAsiaTheme="minorEastAsia" w:hAnsi="Times" w:cs="Times"/>
          <w:color w:val="auto"/>
          <w:sz w:val="24"/>
          <w:szCs w:val="24"/>
          <w:lang w:bidi="ar-SA"/>
        </w:rPr>
        <w:t xml:space="preserve"> and password</w:t>
      </w:r>
    </w:p>
    <w:p w14:paraId="2C6F1328" w14:textId="77777777" w:rsidR="00C97197" w:rsidRPr="00295259" w:rsidRDefault="00C97197" w:rsidP="00BF40AA">
      <w:pPr>
        <w:pStyle w:val="ListParagraph"/>
        <w:widowControl w:val="0"/>
        <w:numPr>
          <w:ilvl w:val="0"/>
          <w:numId w:val="32"/>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Officer select appointment menu</w:t>
      </w:r>
    </w:p>
    <w:p w14:paraId="3C3EB182" w14:textId="77777777" w:rsidR="00C97197" w:rsidRPr="00295259" w:rsidRDefault="00C97197" w:rsidP="0046736D">
      <w:pPr>
        <w:rPr>
          <w:color w:val="auto"/>
        </w:rPr>
      </w:pPr>
      <w:r w:rsidRPr="00295259">
        <w:rPr>
          <w:rFonts w:ascii="Times" w:eastAsiaTheme="minorEastAsia" w:hAnsi="Times" w:cs="Times"/>
          <w:b/>
          <w:bCs/>
          <w:color w:val="auto"/>
          <w:sz w:val="24"/>
          <w:szCs w:val="24"/>
          <w:lang w:bidi="ar-SA"/>
        </w:rPr>
        <w:t>Data needs:</w:t>
      </w:r>
      <w:r w:rsidRPr="00295259">
        <w:rPr>
          <w:rFonts w:ascii="Times" w:eastAsiaTheme="minorEastAsia" w:hAnsi="Times" w:cs="Times"/>
          <w:color w:val="auto"/>
          <w:sz w:val="24"/>
          <w:szCs w:val="24"/>
          <w:lang w:bidi="ar-SA"/>
        </w:rPr>
        <w:t xml:space="preserve"> </w:t>
      </w:r>
      <w:r w:rsidR="0046736D" w:rsidRPr="00295259">
        <w:rPr>
          <w:rFonts w:ascii="Times" w:eastAsiaTheme="minorEastAsia" w:hAnsi="Times" w:cs="Times"/>
          <w:color w:val="auto"/>
          <w:sz w:val="24"/>
          <w:szCs w:val="24"/>
          <w:highlight w:val="yellow"/>
          <w:lang w:bidi="ar-SA"/>
        </w:rPr>
        <w:t>Appointment account</w:t>
      </w:r>
      <w:r w:rsidR="0046736D" w:rsidRPr="00295259">
        <w:rPr>
          <w:color w:val="auto"/>
        </w:rPr>
        <w:t xml:space="preserve">, </w:t>
      </w:r>
      <w:r w:rsidR="0046736D" w:rsidRPr="00295259">
        <w:rPr>
          <w:rFonts w:ascii="Times" w:eastAsiaTheme="minorEastAsia" w:hAnsi="Times" w:cs="Times"/>
          <w:color w:val="auto"/>
          <w:sz w:val="24"/>
          <w:szCs w:val="24"/>
          <w:highlight w:val="yellow"/>
          <w:lang w:bidi="ar-SA"/>
        </w:rPr>
        <w:t xml:space="preserve">Officer </w:t>
      </w:r>
      <w:proofErr w:type="gramStart"/>
      <w:r w:rsidR="0046736D" w:rsidRPr="00295259">
        <w:rPr>
          <w:rFonts w:ascii="Times" w:eastAsiaTheme="minorEastAsia" w:hAnsi="Times" w:cs="Times"/>
          <w:color w:val="auto"/>
          <w:sz w:val="24"/>
          <w:szCs w:val="24"/>
          <w:highlight w:val="yellow"/>
          <w:lang w:bidi="ar-SA"/>
        </w:rPr>
        <w:t>account</w:t>
      </w:r>
      <w:proofErr w:type="gramEnd"/>
    </w:p>
    <w:p w14:paraId="4C2CA91C" w14:textId="77777777" w:rsidR="00C97197" w:rsidRPr="00295259" w:rsidRDefault="00C97197" w:rsidP="00C971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C97197" w:rsidRPr="00295259" w14:paraId="37CD0BF3" w14:textId="77777777" w:rsidTr="00334FA1">
        <w:trPr>
          <w:trHeight w:val="185"/>
        </w:trPr>
        <w:tc>
          <w:tcPr>
            <w:tcW w:w="534" w:type="dxa"/>
            <w:vMerge w:val="restart"/>
            <w:shd w:val="clear" w:color="auto" w:fill="D9D9D9"/>
            <w:vAlign w:val="center"/>
          </w:tcPr>
          <w:p w14:paraId="68606BB0" w14:textId="77777777" w:rsidR="00C97197" w:rsidRPr="00295259"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56103AF1" w14:textId="77777777" w:rsidR="00C97197" w:rsidRPr="00295259"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tc>
        <w:tc>
          <w:tcPr>
            <w:tcW w:w="2977" w:type="dxa"/>
            <w:shd w:val="clear" w:color="auto" w:fill="D9D9D9"/>
            <w:vAlign w:val="center"/>
          </w:tcPr>
          <w:p w14:paraId="47B220FE" w14:textId="77777777" w:rsidR="00C97197" w:rsidRPr="00295259"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17A88A44" w14:textId="77777777" w:rsidR="00C97197" w:rsidRPr="00295259"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Expected</w:t>
            </w:r>
          </w:p>
        </w:tc>
      </w:tr>
      <w:tr w:rsidR="00C97197" w:rsidRPr="00295259" w14:paraId="3EBA9563" w14:textId="77777777" w:rsidTr="00334FA1">
        <w:trPr>
          <w:trHeight w:val="310"/>
        </w:trPr>
        <w:tc>
          <w:tcPr>
            <w:tcW w:w="534" w:type="dxa"/>
            <w:vMerge/>
            <w:shd w:val="clear" w:color="auto" w:fill="D9D9D9"/>
            <w:vAlign w:val="center"/>
          </w:tcPr>
          <w:p w14:paraId="50503A6D" w14:textId="77777777" w:rsidR="00C97197" w:rsidRPr="00295259"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30DE3693" w14:textId="77777777" w:rsidR="00C97197" w:rsidRPr="00295259"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57E06A1C" w14:textId="77777777" w:rsidR="00C97197" w:rsidRPr="00295259" w:rsidRDefault="00C97197" w:rsidP="00334FA1">
            <w:pPr>
              <w:widowControl w:val="0"/>
              <w:autoSpaceDE w:val="0"/>
              <w:autoSpaceDN w:val="0"/>
              <w:adjustRightInd w:val="0"/>
              <w:spacing w:after="240"/>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Path</w:t>
            </w:r>
          </w:p>
        </w:tc>
        <w:tc>
          <w:tcPr>
            <w:tcW w:w="2879" w:type="dxa"/>
            <w:vMerge/>
            <w:shd w:val="clear" w:color="auto" w:fill="D9D9D9"/>
            <w:vAlign w:val="center"/>
          </w:tcPr>
          <w:p w14:paraId="5753A3AA" w14:textId="77777777" w:rsidR="00C97197" w:rsidRPr="00295259"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C97197" w:rsidRPr="00295259" w14:paraId="345A432D" w14:textId="77777777" w:rsidTr="00334FA1">
        <w:trPr>
          <w:trHeight w:val="1534"/>
        </w:trPr>
        <w:tc>
          <w:tcPr>
            <w:tcW w:w="534" w:type="dxa"/>
            <w:vAlign w:val="center"/>
          </w:tcPr>
          <w:p w14:paraId="1701CEA2" w14:textId="77777777" w:rsidR="00C97197" w:rsidRPr="00295259" w:rsidRDefault="00C97197"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w:t>
            </w:r>
          </w:p>
        </w:tc>
        <w:tc>
          <w:tcPr>
            <w:tcW w:w="2126" w:type="dxa"/>
            <w:vAlign w:val="center"/>
          </w:tcPr>
          <w:p w14:paraId="3B60E442" w14:textId="77777777" w:rsidR="00C97197" w:rsidRPr="00295259" w:rsidRDefault="00C97197"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Test view all appointment as a list in website</w:t>
            </w:r>
          </w:p>
        </w:tc>
        <w:tc>
          <w:tcPr>
            <w:tcW w:w="2977" w:type="dxa"/>
            <w:vAlign w:val="center"/>
          </w:tcPr>
          <w:p w14:paraId="0F2195CA" w14:textId="77777777" w:rsidR="00C97197" w:rsidRPr="00295259" w:rsidRDefault="00C97197"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sidRPr="00295259">
              <w:rPr>
                <w:rFonts w:ascii="Times" w:eastAsiaTheme="minorEastAsia" w:hAnsi="Times" w:cs="Times"/>
                <w:bCs/>
                <w:color w:val="auto"/>
                <w:sz w:val="24"/>
                <w:szCs w:val="24"/>
                <w:lang w:bidi="ar-SA"/>
              </w:rPr>
              <w:t>localhost</w:t>
            </w:r>
            <w:proofErr w:type="spellEnd"/>
            <w:r w:rsidRPr="00295259">
              <w:rPr>
                <w:rFonts w:ascii="Times" w:eastAsiaTheme="minorEastAsia" w:hAnsi="Times" w:cs="Times"/>
                <w:bCs/>
                <w:color w:val="auto"/>
                <w:sz w:val="24"/>
                <w:szCs w:val="24"/>
                <w:lang w:bidi="ar-SA"/>
              </w:rPr>
              <w:t>/CI/</w:t>
            </w:r>
            <w:proofErr w:type="spellStart"/>
            <w:r w:rsidRPr="00295259">
              <w:rPr>
                <w:rFonts w:ascii="Times" w:eastAsiaTheme="minorEastAsia" w:hAnsi="Times" w:cs="Times"/>
                <w:bCs/>
                <w:color w:val="auto"/>
                <w:sz w:val="24"/>
                <w:szCs w:val="24"/>
                <w:lang w:bidi="ar-SA"/>
              </w:rPr>
              <w:t>index.php</w:t>
            </w:r>
            <w:proofErr w:type="spellEnd"/>
            <w:r w:rsidRPr="00295259">
              <w:rPr>
                <w:rFonts w:ascii="Times" w:eastAsiaTheme="minorEastAsia" w:hAnsi="Times" w:cs="Times"/>
                <w:bCs/>
                <w:color w:val="auto"/>
                <w:sz w:val="24"/>
                <w:szCs w:val="24"/>
                <w:lang w:bidi="ar-SA"/>
              </w:rPr>
              <w:t>/</w:t>
            </w:r>
            <w:proofErr w:type="spellStart"/>
            <w:r w:rsidRPr="00295259">
              <w:rPr>
                <w:rFonts w:ascii="Times" w:eastAsiaTheme="minorEastAsia" w:hAnsi="Times" w:cs="Times"/>
                <w:bCs/>
                <w:color w:val="auto"/>
                <w:sz w:val="24"/>
                <w:szCs w:val="24"/>
                <w:lang w:bidi="ar-SA"/>
              </w:rPr>
              <w:t>Officer_Controller</w:t>
            </w:r>
            <w:proofErr w:type="spellEnd"/>
            <w:r w:rsidRPr="00295259">
              <w:rPr>
                <w:rFonts w:ascii="Times" w:eastAsiaTheme="minorEastAsia" w:hAnsi="Times" w:cs="Times"/>
                <w:bCs/>
                <w:color w:val="auto"/>
                <w:sz w:val="24"/>
                <w:szCs w:val="24"/>
                <w:lang w:bidi="ar-SA"/>
              </w:rPr>
              <w:t>/</w:t>
            </w:r>
            <w:proofErr w:type="spellStart"/>
            <w:r w:rsidRPr="00295259">
              <w:rPr>
                <w:rFonts w:ascii="Times" w:eastAsiaTheme="minorEastAsia" w:hAnsi="Times" w:cs="Times"/>
                <w:bCs/>
                <w:color w:val="auto"/>
                <w:sz w:val="24"/>
                <w:szCs w:val="24"/>
                <w:lang w:bidi="ar-SA"/>
              </w:rPr>
              <w:t>callAppointment</w:t>
            </w:r>
            <w:proofErr w:type="spellEnd"/>
          </w:p>
        </w:tc>
        <w:tc>
          <w:tcPr>
            <w:tcW w:w="2879" w:type="dxa"/>
            <w:vAlign w:val="center"/>
          </w:tcPr>
          <w:p w14:paraId="167C29BF" w14:textId="77777777" w:rsidR="00C97197" w:rsidRPr="00295259" w:rsidRDefault="00C97197"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shall provide calendar with all appointment list in schedule in all appointment page</w:t>
            </w:r>
          </w:p>
        </w:tc>
      </w:tr>
    </w:tbl>
    <w:p w14:paraId="05CFF76F" w14:textId="77777777" w:rsidR="00C97197" w:rsidRPr="00295259" w:rsidRDefault="00C97197" w:rsidP="00BF40AA">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165407E3" w14:textId="77777777" w:rsidR="00C97197" w:rsidRPr="00295259"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30BF4989" w14:textId="77777777" w:rsidR="00C97197" w:rsidRPr="00295259"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3574DDD8" w14:textId="77777777" w:rsidR="00C97197" w:rsidRPr="00295259"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5F6F6F79" w14:textId="77777777" w:rsidR="00C97197" w:rsidRPr="00295259"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51146426" w14:textId="77777777" w:rsidR="00C97197" w:rsidRPr="00295259"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1652F4ED" w14:textId="77777777" w:rsidR="00C97197" w:rsidRPr="00295259"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078AE9E3" w14:textId="77777777" w:rsidR="00C97197" w:rsidRPr="00295259"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773B6F5F" w14:textId="77777777" w:rsidR="00C97197" w:rsidRPr="00295259"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3E2C7B69" w14:textId="77777777" w:rsidR="00C97197" w:rsidRPr="00295259"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4B873433" w14:textId="77777777" w:rsidR="00C97197" w:rsidRPr="00295259"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1CEA6631" w14:textId="77777777" w:rsidR="00C97197" w:rsidRPr="00295259"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675F1B39" w14:textId="77777777" w:rsidR="00A7165D" w:rsidRPr="00295259" w:rsidRDefault="00A7165D"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eastAsiaTheme="minorEastAsia" w:hAnsi="Times" w:cs="Times"/>
          <w:b/>
          <w:color w:val="auto"/>
          <w:sz w:val="26"/>
          <w:szCs w:val="26"/>
          <w:lang w:bidi="ar-SA"/>
        </w:rPr>
      </w:pPr>
    </w:p>
    <w:p w14:paraId="46A4471A" w14:textId="77777777" w:rsidR="001367ED" w:rsidRPr="00295259" w:rsidRDefault="001367ED"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eastAsiaTheme="minorEastAsia" w:hAnsi="Times" w:cs="Times"/>
          <w:b/>
          <w:color w:val="auto"/>
          <w:sz w:val="26"/>
          <w:szCs w:val="26"/>
          <w:lang w:bidi="ar-SA"/>
        </w:rPr>
      </w:pPr>
    </w:p>
    <w:p w14:paraId="274891C7" w14:textId="77777777" w:rsidR="00334FA1" w:rsidRPr="00295259" w:rsidRDefault="0091557E" w:rsidP="00E8582C">
      <w:pPr>
        <w:pStyle w:val="Heading3"/>
        <w:rPr>
          <w:rFonts w:ascii="Times New Roman" w:hAnsi="Times New Roman" w:cs="Times New Roman"/>
          <w:color w:val="auto"/>
          <w:sz w:val="26"/>
          <w:szCs w:val="26"/>
        </w:rPr>
      </w:pPr>
      <w:bookmarkStart w:id="201" w:name="_Toc394490910"/>
      <w:r w:rsidRPr="00295259">
        <w:rPr>
          <w:rFonts w:ascii="Times New Roman" w:eastAsiaTheme="minorEastAsia" w:hAnsi="Times New Roman" w:cs="Times New Roman"/>
          <w:color w:val="auto"/>
          <w:sz w:val="26"/>
          <w:szCs w:val="26"/>
          <w:lang w:bidi="ar-SA"/>
        </w:rPr>
        <w:lastRenderedPageBreak/>
        <w:t>System Test Case 07(STC-07</w:t>
      </w:r>
      <w:r w:rsidR="00334FA1" w:rsidRPr="00295259">
        <w:rPr>
          <w:rFonts w:ascii="Times New Roman" w:eastAsiaTheme="minorEastAsia" w:hAnsi="Times New Roman" w:cs="Times New Roman"/>
          <w:color w:val="auto"/>
          <w:sz w:val="26"/>
          <w:szCs w:val="26"/>
          <w:lang w:bidi="ar-SA"/>
        </w:rPr>
        <w:t xml:space="preserve">): </w:t>
      </w:r>
      <w:r w:rsidR="00334FA1" w:rsidRPr="00295259">
        <w:rPr>
          <w:rFonts w:ascii="Times New Roman" w:hAnsi="Times New Roman" w:cs="Times New Roman"/>
          <w:b w:val="0"/>
          <w:bCs w:val="0"/>
          <w:color w:val="auto"/>
          <w:sz w:val="26"/>
          <w:szCs w:val="26"/>
        </w:rPr>
        <w:t>Officer can view patients’ appointmen</w:t>
      </w:r>
      <w:r w:rsidR="001B452E" w:rsidRPr="00295259">
        <w:rPr>
          <w:rFonts w:ascii="Times New Roman" w:hAnsi="Times New Roman" w:cs="Times New Roman"/>
          <w:b w:val="0"/>
          <w:bCs w:val="0"/>
          <w:color w:val="auto"/>
          <w:sz w:val="26"/>
          <w:szCs w:val="26"/>
        </w:rPr>
        <w:t>t as a list in website</w:t>
      </w:r>
      <w:bookmarkEnd w:id="201"/>
      <w:r w:rsidR="001B452E" w:rsidRPr="00295259">
        <w:rPr>
          <w:rFonts w:ascii="Times New Roman" w:hAnsi="Times New Roman" w:cs="Times New Roman"/>
          <w:b w:val="0"/>
          <w:bCs w:val="0"/>
          <w:color w:val="auto"/>
          <w:sz w:val="26"/>
          <w:szCs w:val="26"/>
        </w:rPr>
        <w:t xml:space="preserve"> </w:t>
      </w:r>
    </w:p>
    <w:p w14:paraId="260D5743" w14:textId="77777777" w:rsidR="00334FA1" w:rsidRPr="00295259" w:rsidRDefault="00334FA1"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14:paraId="68D96241" w14:textId="77777777" w:rsidR="00334FA1" w:rsidRPr="00295259" w:rsidRDefault="00334FA1"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r w:rsidRPr="00295259">
        <w:rPr>
          <w:rFonts w:ascii="Times" w:eastAsiaTheme="minorEastAsia" w:hAnsi="Times" w:cs="Times"/>
          <w:b/>
          <w:bCs/>
          <w:color w:val="auto"/>
          <w:sz w:val="24"/>
          <w:szCs w:val="24"/>
          <w:lang w:bidi="ar-SA"/>
        </w:rPr>
        <w:t>Description:</w:t>
      </w:r>
    </w:p>
    <w:p w14:paraId="769B4B4D" w14:textId="77777777" w:rsidR="00334FA1" w:rsidRPr="00295259" w:rsidRDefault="00334FA1" w:rsidP="00334FA1">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295259">
        <w:rPr>
          <w:rFonts w:ascii="Times" w:eastAsiaTheme="minorEastAsia" w:hAnsi="Times" w:cs="Times"/>
          <w:color w:val="auto"/>
          <w:sz w:val="24"/>
          <w:szCs w:val="24"/>
          <w:lang w:bidi="ar-SA"/>
        </w:rPr>
        <w:tab/>
        <w:t xml:space="preserve">To test the view patients’ own appointment as a list to display patients’ account that is officer select </w:t>
      </w:r>
      <w:proofErr w:type="spellStart"/>
      <w:r w:rsidRPr="00295259">
        <w:rPr>
          <w:rFonts w:ascii="Times" w:eastAsiaTheme="minorEastAsia" w:hAnsi="Times" w:cs="Times"/>
          <w:color w:val="auto"/>
          <w:sz w:val="24"/>
          <w:szCs w:val="24"/>
          <w:lang w:bidi="ar-SA"/>
        </w:rPr>
        <w:t>patientID</w:t>
      </w:r>
      <w:proofErr w:type="spellEnd"/>
      <w:r w:rsidRPr="00295259">
        <w:rPr>
          <w:rFonts w:ascii="Times" w:eastAsiaTheme="minorEastAsia" w:hAnsi="Times" w:cs="Times"/>
          <w:color w:val="auto"/>
          <w:sz w:val="24"/>
          <w:szCs w:val="24"/>
          <w:lang w:bidi="ar-SA"/>
        </w:rPr>
        <w:t xml:space="preserve"> from patient list page</w:t>
      </w:r>
    </w:p>
    <w:p w14:paraId="3EA4B432" w14:textId="77777777" w:rsidR="00334FA1" w:rsidRPr="00295259" w:rsidRDefault="00334FA1" w:rsidP="00334FA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w:eastAsiaTheme="minorEastAsia" w:hAnsi="Times" w:cs="Times"/>
          <w:b/>
          <w:color w:val="auto"/>
          <w:sz w:val="24"/>
          <w:szCs w:val="24"/>
          <w:lang w:bidi="ar-SA"/>
        </w:rPr>
        <w:t>Test script:</w:t>
      </w:r>
    </w:p>
    <w:p w14:paraId="4FA1B94E" w14:textId="77777777" w:rsidR="00334FA1" w:rsidRPr="00295259" w:rsidRDefault="0049439E" w:rsidP="00BF40AA">
      <w:pPr>
        <w:pStyle w:val="ListParagraph"/>
        <w:widowControl w:val="0"/>
        <w:numPr>
          <w:ilvl w:val="0"/>
          <w:numId w:val="33"/>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Officer</w:t>
      </w:r>
      <w:r w:rsidR="00334FA1" w:rsidRPr="00295259">
        <w:rPr>
          <w:rFonts w:ascii="Times" w:eastAsiaTheme="minorEastAsia" w:hAnsi="Times" w:cs="Times"/>
          <w:color w:val="auto"/>
          <w:sz w:val="24"/>
          <w:szCs w:val="24"/>
          <w:lang w:bidi="ar-SA"/>
        </w:rPr>
        <w:t xml:space="preserve"> lo</w:t>
      </w:r>
      <w:r w:rsidRPr="00295259">
        <w:rPr>
          <w:rFonts w:ascii="Times" w:eastAsiaTheme="minorEastAsia" w:hAnsi="Times" w:cs="Times"/>
          <w:color w:val="auto"/>
          <w:sz w:val="24"/>
          <w:szCs w:val="24"/>
          <w:lang w:bidi="ar-SA"/>
        </w:rPr>
        <w:t xml:space="preserve">gin to the website by using </w:t>
      </w:r>
      <w:proofErr w:type="spellStart"/>
      <w:r w:rsidRPr="00295259">
        <w:rPr>
          <w:rFonts w:ascii="Times" w:eastAsiaTheme="minorEastAsia" w:hAnsi="Times" w:cs="Times"/>
          <w:color w:val="auto"/>
          <w:sz w:val="24"/>
          <w:szCs w:val="24"/>
          <w:lang w:bidi="ar-SA"/>
        </w:rPr>
        <w:t>officer</w:t>
      </w:r>
      <w:r w:rsidR="00334FA1" w:rsidRPr="00295259">
        <w:rPr>
          <w:rFonts w:ascii="Times" w:eastAsiaTheme="minorEastAsia" w:hAnsi="Times" w:cs="Times"/>
          <w:color w:val="auto"/>
          <w:sz w:val="24"/>
          <w:szCs w:val="24"/>
          <w:lang w:bidi="ar-SA"/>
        </w:rPr>
        <w:t>ID</w:t>
      </w:r>
      <w:proofErr w:type="spellEnd"/>
      <w:r w:rsidR="00334FA1" w:rsidRPr="00295259">
        <w:rPr>
          <w:rFonts w:ascii="Times" w:eastAsiaTheme="minorEastAsia" w:hAnsi="Times" w:cs="Times"/>
          <w:color w:val="auto"/>
          <w:sz w:val="24"/>
          <w:szCs w:val="24"/>
          <w:lang w:bidi="ar-SA"/>
        </w:rPr>
        <w:t xml:space="preserve"> and password</w:t>
      </w:r>
    </w:p>
    <w:p w14:paraId="0A4EC8B2" w14:textId="77777777" w:rsidR="00334FA1" w:rsidRPr="00295259" w:rsidRDefault="0049439E" w:rsidP="00BF40AA">
      <w:pPr>
        <w:pStyle w:val="ListParagraph"/>
        <w:widowControl w:val="0"/>
        <w:numPr>
          <w:ilvl w:val="0"/>
          <w:numId w:val="33"/>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Officer</w:t>
      </w:r>
      <w:r w:rsidR="00334FA1" w:rsidRPr="00295259">
        <w:rPr>
          <w:rFonts w:ascii="Times" w:eastAsiaTheme="minorEastAsia" w:hAnsi="Times" w:cs="Times"/>
          <w:color w:val="auto"/>
          <w:sz w:val="24"/>
          <w:szCs w:val="24"/>
          <w:lang w:bidi="ar-SA"/>
        </w:rPr>
        <w:t xml:space="preserve"> select</w:t>
      </w:r>
      <w:r w:rsidRPr="00295259">
        <w:rPr>
          <w:rFonts w:ascii="Times" w:eastAsiaTheme="minorEastAsia" w:hAnsi="Times" w:cs="Times"/>
          <w:color w:val="auto"/>
          <w:sz w:val="24"/>
          <w:szCs w:val="24"/>
          <w:lang w:bidi="ar-SA"/>
        </w:rPr>
        <w:t>s</w:t>
      </w:r>
      <w:r w:rsidR="00334FA1" w:rsidRPr="00295259">
        <w:rPr>
          <w:rFonts w:ascii="Times" w:eastAsiaTheme="minorEastAsia" w:hAnsi="Times" w:cs="Times"/>
          <w:color w:val="auto"/>
          <w:sz w:val="24"/>
          <w:szCs w:val="24"/>
          <w:lang w:bidi="ar-SA"/>
        </w:rPr>
        <w:t xml:space="preserve"> patient list menu</w:t>
      </w:r>
    </w:p>
    <w:p w14:paraId="0B760299" w14:textId="77777777" w:rsidR="00334FA1" w:rsidRPr="00295259" w:rsidRDefault="0049439E" w:rsidP="00BF40AA">
      <w:pPr>
        <w:pStyle w:val="ListParagraph"/>
        <w:widowControl w:val="0"/>
        <w:numPr>
          <w:ilvl w:val="0"/>
          <w:numId w:val="33"/>
        </w:numPr>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w:eastAsiaTheme="minorEastAsia" w:hAnsi="Times" w:cs="Times"/>
          <w:color w:val="auto"/>
          <w:sz w:val="24"/>
          <w:szCs w:val="24"/>
          <w:lang w:bidi="ar-SA"/>
        </w:rPr>
        <w:t>Officer</w:t>
      </w:r>
      <w:r w:rsidR="00334FA1" w:rsidRPr="00295259">
        <w:rPr>
          <w:rFonts w:ascii="Times" w:eastAsiaTheme="minorEastAsia" w:hAnsi="Times" w:cs="Times"/>
          <w:color w:val="auto"/>
          <w:sz w:val="24"/>
          <w:szCs w:val="24"/>
          <w:lang w:bidi="ar-SA"/>
        </w:rPr>
        <w:t xml:space="preserve"> select</w:t>
      </w:r>
      <w:r w:rsidRPr="00295259">
        <w:rPr>
          <w:rFonts w:ascii="Times" w:eastAsiaTheme="minorEastAsia" w:hAnsi="Times" w:cs="Times"/>
          <w:color w:val="auto"/>
          <w:sz w:val="24"/>
          <w:szCs w:val="24"/>
          <w:lang w:bidi="ar-SA"/>
        </w:rPr>
        <w:t>s</w:t>
      </w:r>
      <w:r w:rsidR="003D47BC" w:rsidRPr="00295259">
        <w:rPr>
          <w:rFonts w:ascii="Times" w:eastAsiaTheme="minorEastAsia" w:hAnsi="Times" w:cs="Times"/>
          <w:color w:val="auto"/>
          <w:sz w:val="24"/>
          <w:szCs w:val="24"/>
          <w:lang w:bidi="ar-SA"/>
        </w:rPr>
        <w:t xml:space="preserve"> one </w:t>
      </w:r>
      <w:proofErr w:type="spellStart"/>
      <w:r w:rsidR="003D47BC" w:rsidRPr="00295259">
        <w:rPr>
          <w:rFonts w:ascii="Times" w:eastAsiaTheme="minorEastAsia" w:hAnsi="Times" w:cs="Times"/>
          <w:color w:val="auto"/>
          <w:sz w:val="24"/>
          <w:szCs w:val="24"/>
          <w:lang w:bidi="ar-SA"/>
        </w:rPr>
        <w:t>patientID</w:t>
      </w:r>
      <w:proofErr w:type="spellEnd"/>
      <w:r w:rsidR="003D47BC" w:rsidRPr="00295259">
        <w:rPr>
          <w:rFonts w:ascii="Times" w:eastAsiaTheme="minorEastAsia" w:hAnsi="Times" w:cs="Times"/>
          <w:color w:val="auto"/>
          <w:sz w:val="24"/>
          <w:szCs w:val="24"/>
          <w:lang w:bidi="ar-SA"/>
        </w:rPr>
        <w:t xml:space="preserve"> </w:t>
      </w:r>
      <w:r w:rsidR="00334FA1" w:rsidRPr="00295259">
        <w:rPr>
          <w:rFonts w:ascii="Times" w:eastAsiaTheme="minorEastAsia" w:hAnsi="Times" w:cs="Times"/>
          <w:color w:val="auto"/>
          <w:sz w:val="24"/>
          <w:szCs w:val="24"/>
          <w:lang w:bidi="ar-SA"/>
        </w:rPr>
        <w:t>form patient list page</w:t>
      </w:r>
    </w:p>
    <w:p w14:paraId="494E6852" w14:textId="77777777" w:rsidR="00334FA1" w:rsidRPr="00295259" w:rsidRDefault="00334FA1" w:rsidP="00334FA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Data needs:</w:t>
      </w:r>
      <w:r w:rsidRPr="00295259">
        <w:rPr>
          <w:rFonts w:ascii="Times" w:eastAsiaTheme="minorEastAsia" w:hAnsi="Times" w:cs="Times"/>
          <w:color w:val="auto"/>
          <w:sz w:val="24"/>
          <w:szCs w:val="24"/>
          <w:lang w:bidi="ar-SA"/>
        </w:rPr>
        <w:t xml:space="preserve"> </w:t>
      </w:r>
      <w:r w:rsidR="0046736D" w:rsidRPr="00295259">
        <w:rPr>
          <w:rFonts w:ascii="Times" w:eastAsiaTheme="minorEastAsia" w:hAnsi="Times" w:cs="Times"/>
          <w:color w:val="auto"/>
          <w:sz w:val="24"/>
          <w:szCs w:val="24"/>
          <w:highlight w:val="yellow"/>
          <w:lang w:bidi="ar-SA"/>
        </w:rPr>
        <w:t xml:space="preserve">Officer </w:t>
      </w:r>
      <w:proofErr w:type="gramStart"/>
      <w:r w:rsidR="0046736D" w:rsidRPr="00295259">
        <w:rPr>
          <w:rFonts w:ascii="Times" w:eastAsiaTheme="minorEastAsia" w:hAnsi="Times" w:cs="Times"/>
          <w:color w:val="auto"/>
          <w:sz w:val="24"/>
          <w:szCs w:val="24"/>
          <w:highlight w:val="yellow"/>
          <w:lang w:bidi="ar-SA"/>
        </w:rPr>
        <w:t>account</w:t>
      </w:r>
      <w:proofErr w:type="gramEnd"/>
      <w:r w:rsidR="0046736D" w:rsidRPr="00295259">
        <w:rPr>
          <w:rFonts w:ascii="Times" w:eastAsiaTheme="minorEastAsia" w:hAnsi="Times" w:cs="Times"/>
          <w:color w:val="auto"/>
          <w:sz w:val="24"/>
          <w:szCs w:val="24"/>
          <w:highlight w:val="yellow"/>
          <w:lang w:bidi="ar-SA"/>
        </w:rPr>
        <w:t>, Patient account, Appointment account</w:t>
      </w:r>
    </w:p>
    <w:p w14:paraId="6004E93B" w14:textId="77777777" w:rsidR="00334FA1" w:rsidRPr="00295259" w:rsidRDefault="00334FA1" w:rsidP="00334FA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334FA1" w:rsidRPr="00295259" w14:paraId="5A99F80C" w14:textId="77777777" w:rsidTr="00334FA1">
        <w:trPr>
          <w:trHeight w:val="185"/>
        </w:trPr>
        <w:tc>
          <w:tcPr>
            <w:tcW w:w="534" w:type="dxa"/>
            <w:vMerge w:val="restart"/>
            <w:shd w:val="clear" w:color="auto" w:fill="D9D9D9"/>
            <w:vAlign w:val="center"/>
          </w:tcPr>
          <w:p w14:paraId="3774554D" w14:textId="77777777" w:rsidR="00334FA1" w:rsidRPr="00295259"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04F92EC9" w14:textId="77777777" w:rsidR="00334FA1" w:rsidRPr="00295259"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tc>
        <w:tc>
          <w:tcPr>
            <w:tcW w:w="2977" w:type="dxa"/>
            <w:shd w:val="clear" w:color="auto" w:fill="D9D9D9"/>
            <w:vAlign w:val="center"/>
          </w:tcPr>
          <w:p w14:paraId="66849741" w14:textId="77777777" w:rsidR="00334FA1" w:rsidRPr="00295259"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07AB8856" w14:textId="77777777" w:rsidR="00334FA1" w:rsidRPr="00295259"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Expected</w:t>
            </w:r>
          </w:p>
        </w:tc>
      </w:tr>
      <w:tr w:rsidR="00334FA1" w:rsidRPr="00295259" w14:paraId="0281828D" w14:textId="77777777" w:rsidTr="00334FA1">
        <w:trPr>
          <w:trHeight w:val="310"/>
        </w:trPr>
        <w:tc>
          <w:tcPr>
            <w:tcW w:w="534" w:type="dxa"/>
            <w:vMerge/>
            <w:shd w:val="clear" w:color="auto" w:fill="D9D9D9"/>
            <w:vAlign w:val="center"/>
          </w:tcPr>
          <w:p w14:paraId="5FCDD606" w14:textId="77777777" w:rsidR="00334FA1" w:rsidRPr="00295259"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76989312" w14:textId="77777777" w:rsidR="00334FA1" w:rsidRPr="00295259"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564F1326" w14:textId="77777777" w:rsidR="00334FA1" w:rsidRPr="00295259" w:rsidRDefault="00334FA1" w:rsidP="00334FA1">
            <w:pPr>
              <w:widowControl w:val="0"/>
              <w:autoSpaceDE w:val="0"/>
              <w:autoSpaceDN w:val="0"/>
              <w:adjustRightInd w:val="0"/>
              <w:spacing w:after="240"/>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Path</w:t>
            </w:r>
          </w:p>
        </w:tc>
        <w:tc>
          <w:tcPr>
            <w:tcW w:w="2879" w:type="dxa"/>
            <w:vMerge/>
            <w:shd w:val="clear" w:color="auto" w:fill="D9D9D9"/>
            <w:vAlign w:val="center"/>
          </w:tcPr>
          <w:p w14:paraId="329E6B27" w14:textId="77777777" w:rsidR="00334FA1" w:rsidRPr="00295259"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34FA1" w:rsidRPr="00295259" w14:paraId="1081375A" w14:textId="77777777" w:rsidTr="00334FA1">
        <w:trPr>
          <w:trHeight w:val="1534"/>
        </w:trPr>
        <w:tc>
          <w:tcPr>
            <w:tcW w:w="534" w:type="dxa"/>
            <w:vAlign w:val="center"/>
          </w:tcPr>
          <w:p w14:paraId="3D7A045C" w14:textId="77777777" w:rsidR="00334FA1" w:rsidRPr="00295259"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w:t>
            </w:r>
          </w:p>
        </w:tc>
        <w:tc>
          <w:tcPr>
            <w:tcW w:w="2126" w:type="dxa"/>
            <w:vAlign w:val="center"/>
          </w:tcPr>
          <w:p w14:paraId="0D060C8D" w14:textId="77777777" w:rsidR="00334FA1" w:rsidRPr="00295259"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Test </w:t>
            </w:r>
            <w:r w:rsidRPr="00295259">
              <w:rPr>
                <w:rFonts w:ascii="Times" w:eastAsiaTheme="minorEastAsia" w:hAnsi="Times" w:cs="Times"/>
                <w:color w:val="auto"/>
                <w:sz w:val="24"/>
                <w:szCs w:val="24"/>
                <w:lang w:bidi="ar-SA"/>
              </w:rPr>
              <w:t>view patients’ own appointment list</w:t>
            </w:r>
          </w:p>
        </w:tc>
        <w:tc>
          <w:tcPr>
            <w:tcW w:w="2977" w:type="dxa"/>
            <w:vAlign w:val="center"/>
          </w:tcPr>
          <w:p w14:paraId="3C1C4082" w14:textId="77777777" w:rsidR="00334FA1" w:rsidRPr="00295259" w:rsidRDefault="00F4736C"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Click </w:t>
            </w:r>
            <w:proofErr w:type="spellStart"/>
            <w:r w:rsidRPr="00295259">
              <w:rPr>
                <w:rFonts w:ascii="Times" w:eastAsiaTheme="minorEastAsia" w:hAnsi="Times" w:cs="Times"/>
                <w:bCs/>
                <w:color w:val="auto"/>
                <w:sz w:val="24"/>
                <w:szCs w:val="24"/>
                <w:lang w:bidi="ar-SA"/>
              </w:rPr>
              <w:t>patientID</w:t>
            </w:r>
            <w:proofErr w:type="spellEnd"/>
            <w:r w:rsidRPr="00295259">
              <w:rPr>
                <w:rFonts w:ascii="Times" w:eastAsiaTheme="minorEastAsia" w:hAnsi="Times" w:cs="Times"/>
                <w:bCs/>
                <w:color w:val="auto"/>
                <w:sz w:val="24"/>
                <w:szCs w:val="24"/>
                <w:lang w:bidi="ar-SA"/>
              </w:rPr>
              <w:t xml:space="preserve"> “P001</w:t>
            </w:r>
            <w:r w:rsidR="00334FA1" w:rsidRPr="00295259">
              <w:rPr>
                <w:rFonts w:ascii="Times" w:eastAsiaTheme="minorEastAsia" w:hAnsi="Times" w:cs="Times"/>
                <w:bCs/>
                <w:color w:val="auto"/>
                <w:sz w:val="24"/>
                <w:szCs w:val="24"/>
                <w:lang w:bidi="ar-SA"/>
              </w:rPr>
              <w:t>”</w:t>
            </w:r>
          </w:p>
        </w:tc>
        <w:tc>
          <w:tcPr>
            <w:tcW w:w="2879" w:type="dxa"/>
            <w:vAlign w:val="center"/>
          </w:tcPr>
          <w:p w14:paraId="22E3996A" w14:textId="77777777" w:rsidR="00334FA1" w:rsidRPr="00295259"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shall provide patients’ appointment information</w:t>
            </w:r>
          </w:p>
        </w:tc>
      </w:tr>
      <w:tr w:rsidR="00334FA1" w:rsidRPr="00295259" w14:paraId="5DB2EFDD" w14:textId="77777777" w:rsidTr="00334FA1">
        <w:trPr>
          <w:trHeight w:val="830"/>
        </w:trPr>
        <w:tc>
          <w:tcPr>
            <w:tcW w:w="534" w:type="dxa"/>
            <w:vAlign w:val="center"/>
          </w:tcPr>
          <w:p w14:paraId="483521E1" w14:textId="77777777" w:rsidR="00334FA1" w:rsidRPr="00295259"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2</w:t>
            </w:r>
          </w:p>
        </w:tc>
        <w:tc>
          <w:tcPr>
            <w:tcW w:w="2126" w:type="dxa"/>
            <w:vAlign w:val="center"/>
          </w:tcPr>
          <w:p w14:paraId="396198B1" w14:textId="77777777" w:rsidR="00334FA1" w:rsidRPr="00295259"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Test </w:t>
            </w:r>
            <w:r w:rsidRPr="00295259">
              <w:rPr>
                <w:rFonts w:ascii="Times" w:eastAsiaTheme="minorEastAsia" w:hAnsi="Times" w:cs="Times"/>
                <w:color w:val="auto"/>
                <w:sz w:val="24"/>
                <w:szCs w:val="24"/>
                <w:lang w:bidi="ar-SA"/>
              </w:rPr>
              <w:t>view patients’ own appointment list</w:t>
            </w:r>
          </w:p>
        </w:tc>
        <w:tc>
          <w:tcPr>
            <w:tcW w:w="2977" w:type="dxa"/>
            <w:vAlign w:val="center"/>
          </w:tcPr>
          <w:p w14:paraId="702BA3FA" w14:textId="77777777" w:rsidR="00334FA1" w:rsidRPr="00295259"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localhost/CI/index.php/Officer_Controller/patientCalendar/patient</w:t>
            </w:r>
          </w:p>
        </w:tc>
        <w:tc>
          <w:tcPr>
            <w:tcW w:w="2879" w:type="dxa"/>
            <w:vAlign w:val="center"/>
          </w:tcPr>
          <w:p w14:paraId="553E9A51" w14:textId="77777777" w:rsidR="00334FA1" w:rsidRPr="00295259"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shall provide patients’ appointment information</w:t>
            </w:r>
          </w:p>
        </w:tc>
      </w:tr>
    </w:tbl>
    <w:p w14:paraId="34A8D457" w14:textId="77777777" w:rsidR="00334FA1" w:rsidRPr="00295259" w:rsidRDefault="00334FA1"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BE6EC64" w14:textId="77777777" w:rsidR="00334FA1" w:rsidRPr="00295259" w:rsidRDefault="00334FA1"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507898C" w14:textId="77777777" w:rsidR="00AA0CBE" w:rsidRPr="00295259"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D34BC2A" w14:textId="77777777" w:rsidR="00AA0CBE" w:rsidRPr="00295259"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B237E49" w14:textId="77777777" w:rsidR="00AA0CBE" w:rsidRPr="00295259"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BB086FF" w14:textId="77777777" w:rsidR="00AA0CBE" w:rsidRPr="00295259"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E379B43" w14:textId="77777777" w:rsidR="00AA0CBE" w:rsidRPr="00295259"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64C1CC7" w14:textId="77777777" w:rsidR="00AA0CBE" w:rsidRPr="00295259"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0F8C40D" w14:textId="77777777" w:rsidR="00AA0CBE" w:rsidRPr="00295259"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28604AF" w14:textId="77777777" w:rsidR="00AA0CBE" w:rsidRPr="00295259" w:rsidRDefault="00BF40AA" w:rsidP="00E8582C">
      <w:pPr>
        <w:pStyle w:val="Heading3"/>
        <w:rPr>
          <w:rFonts w:ascii="Times New Roman" w:hAnsi="Times New Roman" w:cs="Times New Roman"/>
          <w:color w:val="auto"/>
          <w:sz w:val="26"/>
          <w:szCs w:val="26"/>
        </w:rPr>
      </w:pPr>
      <w:bookmarkStart w:id="202" w:name="_Toc394490911"/>
      <w:r w:rsidRPr="00295259">
        <w:rPr>
          <w:rFonts w:ascii="Times New Roman" w:eastAsiaTheme="minorEastAsia" w:hAnsi="Times New Roman" w:cs="Times New Roman"/>
          <w:color w:val="auto"/>
          <w:sz w:val="26"/>
          <w:szCs w:val="26"/>
          <w:lang w:bidi="ar-SA"/>
        </w:rPr>
        <w:lastRenderedPageBreak/>
        <w:t>System Test Case 08(STC-08</w:t>
      </w:r>
      <w:r w:rsidR="00AA0CBE" w:rsidRPr="00295259">
        <w:rPr>
          <w:rFonts w:ascii="Times New Roman" w:eastAsiaTheme="minorEastAsia" w:hAnsi="Times New Roman" w:cs="Times New Roman"/>
          <w:color w:val="auto"/>
          <w:sz w:val="26"/>
          <w:szCs w:val="26"/>
          <w:lang w:bidi="ar-SA"/>
        </w:rPr>
        <w:t>):</w:t>
      </w:r>
      <w:r w:rsidR="00AA0CBE" w:rsidRPr="00295259">
        <w:rPr>
          <w:rFonts w:ascii="Times New Roman" w:eastAsiaTheme="minorEastAsia" w:hAnsi="Times New Roman" w:cs="Times New Roman"/>
          <w:b w:val="0"/>
          <w:bCs w:val="0"/>
          <w:color w:val="auto"/>
          <w:sz w:val="26"/>
          <w:szCs w:val="26"/>
          <w:lang w:bidi="ar-SA"/>
        </w:rPr>
        <w:t xml:space="preserve"> </w:t>
      </w:r>
      <w:r w:rsidR="00AA0CBE" w:rsidRPr="00295259">
        <w:rPr>
          <w:rFonts w:ascii="Times New Roman" w:hAnsi="Times New Roman" w:cs="Times New Roman"/>
          <w:b w:val="0"/>
          <w:bCs w:val="0"/>
          <w:color w:val="auto"/>
          <w:sz w:val="26"/>
          <w:szCs w:val="26"/>
        </w:rPr>
        <w:t>Officer can view dentists’ appointmen</w:t>
      </w:r>
      <w:r w:rsidR="001B452E" w:rsidRPr="00295259">
        <w:rPr>
          <w:rFonts w:ascii="Times New Roman" w:hAnsi="Times New Roman" w:cs="Times New Roman"/>
          <w:b w:val="0"/>
          <w:bCs w:val="0"/>
          <w:color w:val="auto"/>
          <w:sz w:val="26"/>
          <w:szCs w:val="26"/>
        </w:rPr>
        <w:t>t as a list in website</w:t>
      </w:r>
      <w:bookmarkEnd w:id="202"/>
      <w:r w:rsidR="001B452E" w:rsidRPr="00295259">
        <w:rPr>
          <w:rFonts w:ascii="Times New Roman" w:hAnsi="Times New Roman" w:cs="Times New Roman"/>
          <w:b w:val="0"/>
          <w:bCs w:val="0"/>
          <w:color w:val="auto"/>
          <w:sz w:val="26"/>
          <w:szCs w:val="26"/>
        </w:rPr>
        <w:t xml:space="preserve"> </w:t>
      </w:r>
    </w:p>
    <w:p w14:paraId="7A6E7EDE" w14:textId="77777777" w:rsidR="00AA0CBE" w:rsidRPr="00295259" w:rsidRDefault="00AA0CBE" w:rsidP="00AA0C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14:paraId="7C060DEB" w14:textId="77777777" w:rsidR="00AA0CBE" w:rsidRPr="00295259" w:rsidRDefault="00AA0CBE" w:rsidP="00AA0C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r w:rsidRPr="00295259">
        <w:rPr>
          <w:rFonts w:ascii="Times" w:eastAsiaTheme="minorEastAsia" w:hAnsi="Times" w:cs="Times"/>
          <w:b/>
          <w:bCs/>
          <w:color w:val="auto"/>
          <w:sz w:val="24"/>
          <w:szCs w:val="24"/>
          <w:lang w:bidi="ar-SA"/>
        </w:rPr>
        <w:t>Description:</w:t>
      </w:r>
    </w:p>
    <w:p w14:paraId="0F50F991" w14:textId="77777777" w:rsidR="00AA0CBE" w:rsidRPr="00295259" w:rsidRDefault="00AA0CBE" w:rsidP="00AA0CBE">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295259">
        <w:rPr>
          <w:rFonts w:ascii="Times" w:eastAsiaTheme="minorEastAsia" w:hAnsi="Times" w:cs="Times"/>
          <w:color w:val="auto"/>
          <w:sz w:val="24"/>
          <w:szCs w:val="24"/>
          <w:lang w:bidi="ar-SA"/>
        </w:rPr>
        <w:tab/>
        <w:t xml:space="preserve">To test the view dentists’ own appointment list to display dentists’ account that is officer select </w:t>
      </w:r>
      <w:proofErr w:type="spellStart"/>
      <w:r w:rsidRPr="00295259">
        <w:rPr>
          <w:rFonts w:ascii="Times" w:eastAsiaTheme="minorEastAsia" w:hAnsi="Times" w:cs="Times"/>
          <w:color w:val="auto"/>
          <w:sz w:val="24"/>
          <w:szCs w:val="24"/>
          <w:lang w:bidi="ar-SA"/>
        </w:rPr>
        <w:t>dentistID</w:t>
      </w:r>
      <w:proofErr w:type="spellEnd"/>
      <w:r w:rsidRPr="00295259">
        <w:rPr>
          <w:rFonts w:ascii="Times" w:eastAsiaTheme="minorEastAsia" w:hAnsi="Times" w:cs="Times"/>
          <w:color w:val="auto"/>
          <w:sz w:val="24"/>
          <w:szCs w:val="24"/>
          <w:lang w:bidi="ar-SA"/>
        </w:rPr>
        <w:t xml:space="preserve"> from dentist list page</w:t>
      </w:r>
    </w:p>
    <w:p w14:paraId="3082F9A2" w14:textId="77777777" w:rsidR="00AA0CBE" w:rsidRPr="00295259" w:rsidRDefault="00AA0CBE" w:rsidP="00AA0CB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w:eastAsiaTheme="minorEastAsia" w:hAnsi="Times" w:cs="Times"/>
          <w:b/>
          <w:color w:val="auto"/>
          <w:sz w:val="24"/>
          <w:szCs w:val="24"/>
          <w:lang w:bidi="ar-SA"/>
        </w:rPr>
        <w:t>Test script:</w:t>
      </w:r>
    </w:p>
    <w:p w14:paraId="2BAF7A0B" w14:textId="77777777" w:rsidR="00AA0CBE" w:rsidRPr="00295259" w:rsidRDefault="00AA0CBE" w:rsidP="00BF40AA">
      <w:pPr>
        <w:pStyle w:val="ListParagraph"/>
        <w:widowControl w:val="0"/>
        <w:numPr>
          <w:ilvl w:val="0"/>
          <w:numId w:val="34"/>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Officer login to the website by officer ID and password</w:t>
      </w:r>
    </w:p>
    <w:p w14:paraId="05E9C8B3" w14:textId="77777777" w:rsidR="00AA0CBE" w:rsidRPr="00295259" w:rsidRDefault="00AA0CBE" w:rsidP="00BF40AA">
      <w:pPr>
        <w:pStyle w:val="ListParagraph"/>
        <w:widowControl w:val="0"/>
        <w:numPr>
          <w:ilvl w:val="0"/>
          <w:numId w:val="34"/>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Officer selects dentist list menu</w:t>
      </w:r>
    </w:p>
    <w:p w14:paraId="74C52030" w14:textId="77777777" w:rsidR="00AA0CBE" w:rsidRPr="00295259" w:rsidRDefault="00AA0CBE" w:rsidP="00BF40AA">
      <w:pPr>
        <w:pStyle w:val="ListParagraph"/>
        <w:widowControl w:val="0"/>
        <w:numPr>
          <w:ilvl w:val="0"/>
          <w:numId w:val="34"/>
        </w:numPr>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w:eastAsiaTheme="minorEastAsia" w:hAnsi="Times" w:cs="Times"/>
          <w:color w:val="auto"/>
          <w:sz w:val="24"/>
          <w:szCs w:val="24"/>
          <w:lang w:bidi="ar-SA"/>
        </w:rPr>
        <w:t>O</w:t>
      </w:r>
      <w:r w:rsidR="00F76045" w:rsidRPr="00295259">
        <w:rPr>
          <w:rFonts w:ascii="Times" w:eastAsiaTheme="minorEastAsia" w:hAnsi="Times" w:cs="Times"/>
          <w:color w:val="auto"/>
          <w:sz w:val="24"/>
          <w:szCs w:val="24"/>
          <w:lang w:bidi="ar-SA"/>
        </w:rPr>
        <w:t xml:space="preserve">fficer select one </w:t>
      </w:r>
      <w:proofErr w:type="spellStart"/>
      <w:r w:rsidR="00F76045" w:rsidRPr="00295259">
        <w:rPr>
          <w:rFonts w:ascii="Times" w:eastAsiaTheme="minorEastAsia" w:hAnsi="Times" w:cs="Times"/>
          <w:color w:val="auto"/>
          <w:sz w:val="24"/>
          <w:szCs w:val="24"/>
          <w:lang w:bidi="ar-SA"/>
        </w:rPr>
        <w:t>dentistID</w:t>
      </w:r>
      <w:proofErr w:type="spellEnd"/>
      <w:r w:rsidR="00F76045" w:rsidRPr="00295259">
        <w:rPr>
          <w:rFonts w:ascii="Times" w:eastAsiaTheme="minorEastAsia" w:hAnsi="Times" w:cs="Times"/>
          <w:color w:val="auto"/>
          <w:sz w:val="24"/>
          <w:szCs w:val="24"/>
          <w:lang w:bidi="ar-SA"/>
        </w:rPr>
        <w:t xml:space="preserve"> fro</w:t>
      </w:r>
      <w:r w:rsidRPr="00295259">
        <w:rPr>
          <w:rFonts w:ascii="Times" w:eastAsiaTheme="minorEastAsia" w:hAnsi="Times" w:cs="Times"/>
          <w:color w:val="auto"/>
          <w:sz w:val="24"/>
          <w:szCs w:val="24"/>
          <w:lang w:bidi="ar-SA"/>
        </w:rPr>
        <w:t>m dentist list page</w:t>
      </w:r>
    </w:p>
    <w:p w14:paraId="4970D53C" w14:textId="77777777" w:rsidR="00AA0CBE" w:rsidRPr="00295259" w:rsidRDefault="00AA0CBE" w:rsidP="00AA0CB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Data needs:</w:t>
      </w:r>
      <w:r w:rsidRPr="00295259">
        <w:rPr>
          <w:rFonts w:ascii="Times" w:eastAsiaTheme="minorEastAsia" w:hAnsi="Times" w:cs="Times"/>
          <w:color w:val="auto"/>
          <w:sz w:val="24"/>
          <w:szCs w:val="24"/>
          <w:lang w:bidi="ar-SA"/>
        </w:rPr>
        <w:t xml:space="preserve"> </w:t>
      </w:r>
      <w:r w:rsidR="0046736D" w:rsidRPr="00295259">
        <w:rPr>
          <w:rFonts w:ascii="Times" w:eastAsiaTheme="minorEastAsia" w:hAnsi="Times" w:cs="Times"/>
          <w:b/>
          <w:bCs/>
          <w:color w:val="auto"/>
          <w:sz w:val="24"/>
          <w:szCs w:val="24"/>
          <w:lang w:bidi="ar-SA"/>
        </w:rPr>
        <w:t xml:space="preserve"> </w:t>
      </w:r>
      <w:r w:rsidR="0046736D" w:rsidRPr="00295259">
        <w:rPr>
          <w:rFonts w:ascii="Times" w:eastAsiaTheme="minorEastAsia" w:hAnsi="Times" w:cs="Times"/>
          <w:color w:val="auto"/>
          <w:sz w:val="24"/>
          <w:szCs w:val="24"/>
          <w:highlight w:val="yellow"/>
          <w:lang w:bidi="ar-SA"/>
        </w:rPr>
        <w:t xml:space="preserve">Officer </w:t>
      </w:r>
      <w:proofErr w:type="gramStart"/>
      <w:r w:rsidR="0046736D" w:rsidRPr="00295259">
        <w:rPr>
          <w:rFonts w:ascii="Times" w:eastAsiaTheme="minorEastAsia" w:hAnsi="Times" w:cs="Times"/>
          <w:color w:val="auto"/>
          <w:sz w:val="24"/>
          <w:szCs w:val="24"/>
          <w:highlight w:val="yellow"/>
          <w:lang w:bidi="ar-SA"/>
        </w:rPr>
        <w:t>account</w:t>
      </w:r>
      <w:proofErr w:type="gramEnd"/>
      <w:r w:rsidR="0046736D" w:rsidRPr="00295259">
        <w:rPr>
          <w:rFonts w:ascii="Times" w:eastAsiaTheme="minorEastAsia" w:hAnsi="Times" w:cs="Times"/>
          <w:color w:val="auto"/>
          <w:sz w:val="24"/>
          <w:szCs w:val="24"/>
          <w:highlight w:val="yellow"/>
          <w:lang w:bidi="ar-SA"/>
        </w:rPr>
        <w:t>, Dentist account, Appointment account</w:t>
      </w:r>
    </w:p>
    <w:p w14:paraId="08B14C1F" w14:textId="77777777" w:rsidR="00AA0CBE" w:rsidRPr="00295259" w:rsidRDefault="00AA0CBE" w:rsidP="00AA0CB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AA0CBE" w:rsidRPr="00295259" w14:paraId="78AB0B94" w14:textId="77777777" w:rsidTr="00AA0CBE">
        <w:trPr>
          <w:trHeight w:val="185"/>
        </w:trPr>
        <w:tc>
          <w:tcPr>
            <w:tcW w:w="534" w:type="dxa"/>
            <w:vMerge w:val="restart"/>
            <w:shd w:val="clear" w:color="auto" w:fill="D9D9D9"/>
            <w:vAlign w:val="center"/>
          </w:tcPr>
          <w:p w14:paraId="14C1F544" w14:textId="77777777" w:rsidR="00AA0CBE" w:rsidRPr="00295259"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6FEAE76D" w14:textId="77777777" w:rsidR="00AA0CBE" w:rsidRPr="00295259"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tc>
        <w:tc>
          <w:tcPr>
            <w:tcW w:w="2977" w:type="dxa"/>
            <w:shd w:val="clear" w:color="auto" w:fill="D9D9D9"/>
            <w:vAlign w:val="center"/>
          </w:tcPr>
          <w:p w14:paraId="21BD2381" w14:textId="77777777" w:rsidR="00AA0CBE" w:rsidRPr="00295259"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7007DCB5" w14:textId="77777777" w:rsidR="00AA0CBE" w:rsidRPr="00295259"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Expected</w:t>
            </w:r>
          </w:p>
        </w:tc>
      </w:tr>
      <w:tr w:rsidR="00AA0CBE" w:rsidRPr="00295259" w14:paraId="2C92A34E" w14:textId="77777777" w:rsidTr="00AA0CBE">
        <w:trPr>
          <w:trHeight w:val="310"/>
        </w:trPr>
        <w:tc>
          <w:tcPr>
            <w:tcW w:w="534" w:type="dxa"/>
            <w:vMerge/>
            <w:shd w:val="clear" w:color="auto" w:fill="D9D9D9"/>
            <w:vAlign w:val="center"/>
          </w:tcPr>
          <w:p w14:paraId="54E82879" w14:textId="77777777" w:rsidR="00AA0CBE" w:rsidRPr="00295259"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69657F99" w14:textId="77777777" w:rsidR="00AA0CBE" w:rsidRPr="00295259"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75DD0205" w14:textId="77777777" w:rsidR="00AA0CBE" w:rsidRPr="00295259" w:rsidRDefault="00AA0CBE" w:rsidP="00AA0CBE">
            <w:pPr>
              <w:widowControl w:val="0"/>
              <w:autoSpaceDE w:val="0"/>
              <w:autoSpaceDN w:val="0"/>
              <w:adjustRightInd w:val="0"/>
              <w:spacing w:after="240"/>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Path</w:t>
            </w:r>
          </w:p>
        </w:tc>
        <w:tc>
          <w:tcPr>
            <w:tcW w:w="2879" w:type="dxa"/>
            <w:vMerge/>
            <w:shd w:val="clear" w:color="auto" w:fill="D9D9D9"/>
            <w:vAlign w:val="center"/>
          </w:tcPr>
          <w:p w14:paraId="3AA37A2B" w14:textId="77777777" w:rsidR="00AA0CBE" w:rsidRPr="00295259"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AA0CBE" w:rsidRPr="00295259" w14:paraId="581C85B0" w14:textId="77777777" w:rsidTr="00AA0CBE">
        <w:trPr>
          <w:trHeight w:val="1534"/>
        </w:trPr>
        <w:tc>
          <w:tcPr>
            <w:tcW w:w="534" w:type="dxa"/>
            <w:vAlign w:val="center"/>
          </w:tcPr>
          <w:p w14:paraId="108FBF74" w14:textId="77777777" w:rsidR="00AA0CBE" w:rsidRPr="00295259"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w:t>
            </w:r>
          </w:p>
        </w:tc>
        <w:tc>
          <w:tcPr>
            <w:tcW w:w="2126" w:type="dxa"/>
            <w:vAlign w:val="center"/>
          </w:tcPr>
          <w:p w14:paraId="75B08FFE" w14:textId="77777777" w:rsidR="00AA0CBE" w:rsidRPr="00295259"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Test </w:t>
            </w:r>
            <w:r w:rsidRPr="00295259">
              <w:rPr>
                <w:rFonts w:ascii="Times" w:eastAsiaTheme="minorEastAsia" w:hAnsi="Times" w:cs="Times"/>
                <w:color w:val="auto"/>
                <w:sz w:val="24"/>
                <w:szCs w:val="24"/>
                <w:lang w:bidi="ar-SA"/>
              </w:rPr>
              <w:t>view dentists’ own appointment list</w:t>
            </w:r>
          </w:p>
        </w:tc>
        <w:tc>
          <w:tcPr>
            <w:tcW w:w="2977" w:type="dxa"/>
            <w:vAlign w:val="center"/>
          </w:tcPr>
          <w:p w14:paraId="1190EEB9" w14:textId="77777777" w:rsidR="00AA0CBE" w:rsidRPr="00295259" w:rsidRDefault="00F76045"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Click </w:t>
            </w:r>
            <w:proofErr w:type="spellStart"/>
            <w:r w:rsidRPr="00295259">
              <w:rPr>
                <w:rFonts w:ascii="Times" w:eastAsiaTheme="minorEastAsia" w:hAnsi="Times" w:cs="Times"/>
                <w:bCs/>
                <w:color w:val="auto"/>
                <w:sz w:val="24"/>
                <w:szCs w:val="24"/>
                <w:lang w:bidi="ar-SA"/>
              </w:rPr>
              <w:t>dentist</w:t>
            </w:r>
            <w:r w:rsidR="00AA0CBE" w:rsidRPr="00295259">
              <w:rPr>
                <w:rFonts w:ascii="Times" w:eastAsiaTheme="minorEastAsia" w:hAnsi="Times" w:cs="Times"/>
                <w:bCs/>
                <w:color w:val="auto"/>
                <w:sz w:val="24"/>
                <w:szCs w:val="24"/>
                <w:lang w:bidi="ar-SA"/>
              </w:rPr>
              <w:t>ID</w:t>
            </w:r>
            <w:proofErr w:type="spellEnd"/>
            <w:r w:rsidR="00AA0CBE" w:rsidRPr="00295259">
              <w:rPr>
                <w:rFonts w:ascii="Times" w:eastAsiaTheme="minorEastAsia" w:hAnsi="Times" w:cs="Times"/>
                <w:bCs/>
                <w:color w:val="auto"/>
                <w:sz w:val="24"/>
                <w:szCs w:val="24"/>
                <w:lang w:bidi="ar-SA"/>
              </w:rPr>
              <w:t xml:space="preserve"> “D001”</w:t>
            </w:r>
          </w:p>
        </w:tc>
        <w:tc>
          <w:tcPr>
            <w:tcW w:w="2879" w:type="dxa"/>
            <w:vAlign w:val="center"/>
          </w:tcPr>
          <w:p w14:paraId="0022F4F8" w14:textId="77777777" w:rsidR="00AA0CBE" w:rsidRPr="00295259"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System shall provide </w:t>
            </w:r>
            <w:r w:rsidRPr="00295259">
              <w:rPr>
                <w:rFonts w:ascii="Times" w:eastAsiaTheme="minorEastAsia" w:hAnsi="Times" w:cs="Times"/>
                <w:color w:val="auto"/>
                <w:sz w:val="24"/>
                <w:szCs w:val="24"/>
                <w:lang w:bidi="ar-SA"/>
              </w:rPr>
              <w:t>dentist</w:t>
            </w:r>
            <w:r w:rsidRPr="00295259">
              <w:rPr>
                <w:rFonts w:ascii="Times" w:eastAsiaTheme="minorEastAsia" w:hAnsi="Times" w:cs="Times"/>
                <w:bCs/>
                <w:color w:val="auto"/>
                <w:sz w:val="24"/>
                <w:szCs w:val="24"/>
                <w:lang w:bidi="ar-SA"/>
              </w:rPr>
              <w:t>s’ appointment information</w:t>
            </w:r>
          </w:p>
        </w:tc>
      </w:tr>
      <w:tr w:rsidR="00AA0CBE" w:rsidRPr="00295259" w14:paraId="0957A7F5" w14:textId="77777777" w:rsidTr="00AA0CBE">
        <w:trPr>
          <w:trHeight w:val="830"/>
        </w:trPr>
        <w:tc>
          <w:tcPr>
            <w:tcW w:w="534" w:type="dxa"/>
            <w:vAlign w:val="center"/>
          </w:tcPr>
          <w:p w14:paraId="5941A899" w14:textId="77777777" w:rsidR="00AA0CBE" w:rsidRPr="00295259"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2</w:t>
            </w:r>
          </w:p>
        </w:tc>
        <w:tc>
          <w:tcPr>
            <w:tcW w:w="2126" w:type="dxa"/>
            <w:vAlign w:val="center"/>
          </w:tcPr>
          <w:p w14:paraId="46EDE0E1" w14:textId="77777777" w:rsidR="00AA0CBE" w:rsidRPr="00295259"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Test </w:t>
            </w:r>
            <w:r w:rsidRPr="00295259">
              <w:rPr>
                <w:rFonts w:ascii="Times" w:eastAsiaTheme="minorEastAsia" w:hAnsi="Times" w:cs="Times"/>
                <w:color w:val="auto"/>
                <w:sz w:val="24"/>
                <w:szCs w:val="24"/>
                <w:lang w:bidi="ar-SA"/>
              </w:rPr>
              <w:t>view dentists’ own appointment list</w:t>
            </w:r>
          </w:p>
        </w:tc>
        <w:tc>
          <w:tcPr>
            <w:tcW w:w="2977" w:type="dxa"/>
            <w:vAlign w:val="center"/>
          </w:tcPr>
          <w:p w14:paraId="2ED8F5C6" w14:textId="77777777" w:rsidR="00AA0CBE" w:rsidRPr="00295259"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sidRPr="00295259">
              <w:rPr>
                <w:rFonts w:ascii="Times" w:eastAsiaTheme="minorEastAsia" w:hAnsi="Times" w:cs="Times"/>
                <w:bCs/>
                <w:color w:val="auto"/>
                <w:sz w:val="24"/>
                <w:szCs w:val="24"/>
                <w:lang w:bidi="ar-SA"/>
              </w:rPr>
              <w:t>localhost</w:t>
            </w:r>
            <w:proofErr w:type="spellEnd"/>
            <w:r w:rsidRPr="00295259">
              <w:rPr>
                <w:rFonts w:ascii="Times" w:eastAsiaTheme="minorEastAsia" w:hAnsi="Times" w:cs="Times"/>
                <w:bCs/>
                <w:color w:val="auto"/>
                <w:sz w:val="24"/>
                <w:szCs w:val="24"/>
                <w:lang w:bidi="ar-SA"/>
              </w:rPr>
              <w:t>/CI/</w:t>
            </w:r>
            <w:proofErr w:type="spellStart"/>
            <w:r w:rsidRPr="00295259">
              <w:rPr>
                <w:rFonts w:ascii="Times" w:eastAsiaTheme="minorEastAsia" w:hAnsi="Times" w:cs="Times"/>
                <w:bCs/>
                <w:color w:val="auto"/>
                <w:sz w:val="24"/>
                <w:szCs w:val="24"/>
                <w:lang w:bidi="ar-SA"/>
              </w:rPr>
              <w:t>index.php</w:t>
            </w:r>
            <w:proofErr w:type="spellEnd"/>
            <w:r w:rsidRPr="00295259">
              <w:rPr>
                <w:rFonts w:ascii="Times" w:eastAsiaTheme="minorEastAsia" w:hAnsi="Times" w:cs="Times"/>
                <w:bCs/>
                <w:color w:val="auto"/>
                <w:sz w:val="24"/>
                <w:szCs w:val="24"/>
                <w:lang w:bidi="ar-SA"/>
              </w:rPr>
              <w:t>/</w:t>
            </w:r>
            <w:proofErr w:type="spellStart"/>
            <w:r w:rsidRPr="00295259">
              <w:rPr>
                <w:rFonts w:ascii="Times" w:eastAsiaTheme="minorEastAsia" w:hAnsi="Times" w:cs="Times"/>
                <w:bCs/>
                <w:color w:val="auto"/>
                <w:sz w:val="24"/>
                <w:szCs w:val="24"/>
                <w:lang w:bidi="ar-SA"/>
              </w:rPr>
              <w:t>Dentist_Controller</w:t>
            </w:r>
            <w:proofErr w:type="spellEnd"/>
            <w:r w:rsidRPr="00295259">
              <w:rPr>
                <w:rFonts w:ascii="Times" w:eastAsiaTheme="minorEastAsia" w:hAnsi="Times" w:cs="Times"/>
                <w:bCs/>
                <w:color w:val="auto"/>
                <w:sz w:val="24"/>
                <w:szCs w:val="24"/>
                <w:lang w:bidi="ar-SA"/>
              </w:rPr>
              <w:t>/</w:t>
            </w:r>
            <w:proofErr w:type="spellStart"/>
            <w:r w:rsidRPr="00295259">
              <w:rPr>
                <w:rFonts w:ascii="Times" w:eastAsiaTheme="minorEastAsia" w:hAnsi="Times" w:cs="Times"/>
                <w:bCs/>
                <w:color w:val="auto"/>
                <w:sz w:val="24"/>
                <w:szCs w:val="24"/>
                <w:lang w:bidi="ar-SA"/>
              </w:rPr>
              <w:t>dentistCalendar</w:t>
            </w:r>
            <w:proofErr w:type="spellEnd"/>
            <w:r w:rsidRPr="00295259">
              <w:rPr>
                <w:rFonts w:ascii="Times" w:eastAsiaTheme="minorEastAsia" w:hAnsi="Times" w:cs="Times"/>
                <w:bCs/>
                <w:color w:val="auto"/>
                <w:sz w:val="24"/>
                <w:szCs w:val="24"/>
                <w:lang w:bidi="ar-SA"/>
              </w:rPr>
              <w:t>/D001</w:t>
            </w:r>
          </w:p>
        </w:tc>
        <w:tc>
          <w:tcPr>
            <w:tcW w:w="2879" w:type="dxa"/>
            <w:vAlign w:val="center"/>
          </w:tcPr>
          <w:p w14:paraId="54598532" w14:textId="77777777" w:rsidR="00AA0CBE" w:rsidRPr="00295259"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System shall provide </w:t>
            </w:r>
            <w:r w:rsidRPr="00295259">
              <w:rPr>
                <w:rFonts w:ascii="Times" w:eastAsiaTheme="minorEastAsia" w:hAnsi="Times" w:cs="Times"/>
                <w:color w:val="auto"/>
                <w:sz w:val="24"/>
                <w:szCs w:val="24"/>
                <w:lang w:bidi="ar-SA"/>
              </w:rPr>
              <w:t>dentist</w:t>
            </w:r>
            <w:r w:rsidRPr="00295259">
              <w:rPr>
                <w:rFonts w:ascii="Times" w:eastAsiaTheme="minorEastAsia" w:hAnsi="Times" w:cs="Times"/>
                <w:bCs/>
                <w:color w:val="auto"/>
                <w:sz w:val="24"/>
                <w:szCs w:val="24"/>
                <w:lang w:bidi="ar-SA"/>
              </w:rPr>
              <w:t>s’ appointment information</w:t>
            </w:r>
          </w:p>
        </w:tc>
      </w:tr>
    </w:tbl>
    <w:p w14:paraId="02D31EDA" w14:textId="77777777" w:rsidR="00AA0CBE" w:rsidRPr="00295259" w:rsidRDefault="00AA0CBE" w:rsidP="00AA0CB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8533130" w14:textId="77777777" w:rsidR="00AA0CBE" w:rsidRPr="00295259" w:rsidRDefault="00AA0CBE" w:rsidP="00BF40AA">
      <w:pPr>
        <w:pStyle w:val="ListParagraph"/>
        <w:widowControl w:val="0"/>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2A92EDC9" w14:textId="77777777" w:rsidR="00AA0CBE" w:rsidRPr="00295259"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1B8FF6D" w14:textId="77777777" w:rsidR="00334FA1" w:rsidRPr="00295259" w:rsidRDefault="00334FA1"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112BD669" w14:textId="77777777" w:rsidR="0091557E" w:rsidRPr="00295259"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59CD3D81" w14:textId="77777777" w:rsidR="0091557E" w:rsidRPr="00295259"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31BD6305" w14:textId="77777777" w:rsidR="0091557E" w:rsidRPr="00295259"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498C7289" w14:textId="77777777" w:rsidR="0091557E" w:rsidRPr="00295259"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2C12C2B2" w14:textId="77777777" w:rsidR="0091557E" w:rsidRPr="00295259"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66C3E0BB" w14:textId="77777777" w:rsidR="0091557E" w:rsidRPr="00295259"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03915D60" w14:textId="77777777" w:rsidR="0091557E" w:rsidRPr="00295259"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7AB7CD84" w14:textId="77777777" w:rsidR="0091557E" w:rsidRPr="00295259"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78543025" w14:textId="77777777" w:rsidR="0091557E" w:rsidRPr="00295259"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50C7EA8F" w14:textId="77777777" w:rsidR="0091557E" w:rsidRPr="00295259"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207E582D" w14:textId="77777777" w:rsidR="0091557E" w:rsidRPr="00295259"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2A09833A" w14:textId="77777777" w:rsidR="00334FA1" w:rsidRPr="00295259" w:rsidRDefault="00334FA1"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49FC097C" w14:textId="77777777" w:rsidR="00BF40AA" w:rsidRPr="00295259" w:rsidRDefault="00BF40AA" w:rsidP="00E8582C">
      <w:pPr>
        <w:pStyle w:val="Heading3"/>
        <w:rPr>
          <w:rFonts w:ascii="Times New Roman" w:eastAsiaTheme="minorEastAsia" w:hAnsi="Times New Roman" w:cs="Times New Roman"/>
          <w:color w:val="auto"/>
          <w:sz w:val="26"/>
          <w:szCs w:val="26"/>
          <w:lang w:bidi="ar-SA"/>
        </w:rPr>
      </w:pPr>
      <w:bookmarkStart w:id="203" w:name="_Toc394490912"/>
      <w:r w:rsidRPr="00295259">
        <w:rPr>
          <w:rFonts w:ascii="Times New Roman" w:eastAsiaTheme="minorEastAsia" w:hAnsi="Times New Roman" w:cs="Times New Roman"/>
          <w:color w:val="auto"/>
          <w:sz w:val="26"/>
          <w:szCs w:val="26"/>
          <w:lang w:bidi="ar-SA"/>
        </w:rPr>
        <w:lastRenderedPageBreak/>
        <w:t xml:space="preserve">System Test Case 09(STC-09): </w:t>
      </w:r>
      <w:r w:rsidRPr="00295259">
        <w:rPr>
          <w:rFonts w:ascii="Times New Roman" w:eastAsiaTheme="minorEastAsia" w:hAnsi="Times New Roman" w:cs="Times New Roman"/>
          <w:b w:val="0"/>
          <w:bCs w:val="0"/>
          <w:color w:val="auto"/>
          <w:sz w:val="26"/>
          <w:szCs w:val="26"/>
          <w:lang w:bidi="ar-SA"/>
        </w:rPr>
        <w:t>Patient can view all appointments from Google calendar in the website</w:t>
      </w:r>
      <w:bookmarkEnd w:id="203"/>
      <w:r w:rsidRPr="00295259">
        <w:rPr>
          <w:rFonts w:ascii="Times New Roman" w:eastAsiaTheme="minorEastAsia" w:hAnsi="Times New Roman" w:cs="Times New Roman"/>
          <w:color w:val="auto"/>
          <w:sz w:val="26"/>
          <w:szCs w:val="26"/>
          <w:lang w:bidi="ar-SA"/>
        </w:rPr>
        <w:t xml:space="preserve"> </w:t>
      </w:r>
    </w:p>
    <w:p w14:paraId="6504A37A" w14:textId="77777777" w:rsidR="00BF40AA" w:rsidRPr="00295259" w:rsidRDefault="00BF40AA" w:rsidP="00BF40A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p w14:paraId="7E005975" w14:textId="77777777" w:rsidR="00BF40AA" w:rsidRPr="00295259" w:rsidRDefault="00BF40AA" w:rsidP="00BF40AA">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b/>
        <w:t>To test the view calendar appointment function of patient to view all appointment in the website without login</w:t>
      </w:r>
    </w:p>
    <w:p w14:paraId="6E74CB0C" w14:textId="77777777" w:rsidR="00BF40AA" w:rsidRPr="00295259" w:rsidRDefault="00BF40AA" w:rsidP="00BF40AA">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w:eastAsiaTheme="minorEastAsia" w:hAnsi="Times" w:cs="Times"/>
          <w:b/>
          <w:color w:val="auto"/>
          <w:sz w:val="24"/>
          <w:szCs w:val="24"/>
          <w:lang w:bidi="ar-SA"/>
        </w:rPr>
        <w:t>Test script:</w:t>
      </w:r>
    </w:p>
    <w:p w14:paraId="119E7AC8" w14:textId="77777777" w:rsidR="00BF40AA" w:rsidRPr="00295259" w:rsidRDefault="00BF40AA" w:rsidP="00BF40AA">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Patient select calendar appointment menu</w:t>
      </w:r>
    </w:p>
    <w:p w14:paraId="07D90208" w14:textId="77777777" w:rsidR="00BF40AA" w:rsidRPr="00295259" w:rsidRDefault="00BF40AA" w:rsidP="00BF40A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Data needs:</w:t>
      </w:r>
      <w:r w:rsidRPr="00295259">
        <w:rPr>
          <w:rFonts w:ascii="Times" w:eastAsiaTheme="minorEastAsia" w:hAnsi="Times" w:cs="Times"/>
          <w:color w:val="auto"/>
          <w:sz w:val="24"/>
          <w:szCs w:val="24"/>
          <w:lang w:bidi="ar-SA"/>
        </w:rPr>
        <w:t xml:space="preserve"> </w:t>
      </w:r>
      <w:r w:rsidR="0046736D" w:rsidRPr="00295259">
        <w:rPr>
          <w:rFonts w:ascii="Times" w:eastAsiaTheme="minorEastAsia" w:hAnsi="Times" w:cs="Times"/>
          <w:color w:val="auto"/>
          <w:sz w:val="24"/>
          <w:szCs w:val="24"/>
          <w:highlight w:val="yellow"/>
          <w:lang w:bidi="ar-SA"/>
        </w:rPr>
        <w:t>Appointment account</w:t>
      </w:r>
    </w:p>
    <w:p w14:paraId="2B2FA94D" w14:textId="77777777" w:rsidR="00BF40AA" w:rsidRPr="00295259" w:rsidRDefault="00BF40AA" w:rsidP="00BF40A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BF40AA" w:rsidRPr="00295259" w14:paraId="5E608199" w14:textId="77777777" w:rsidTr="00A7165D">
        <w:trPr>
          <w:trHeight w:val="185"/>
        </w:trPr>
        <w:tc>
          <w:tcPr>
            <w:tcW w:w="534" w:type="dxa"/>
            <w:vMerge w:val="restart"/>
            <w:shd w:val="clear" w:color="auto" w:fill="D9D9D9"/>
            <w:vAlign w:val="center"/>
          </w:tcPr>
          <w:p w14:paraId="5E7EB1E2" w14:textId="77777777" w:rsidR="00BF40AA" w:rsidRPr="00295259"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3D7B0CCF" w14:textId="77777777" w:rsidR="00BF40AA" w:rsidRPr="00295259"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tc>
        <w:tc>
          <w:tcPr>
            <w:tcW w:w="2977" w:type="dxa"/>
            <w:shd w:val="clear" w:color="auto" w:fill="D9D9D9"/>
            <w:vAlign w:val="center"/>
          </w:tcPr>
          <w:p w14:paraId="34A735A5" w14:textId="77777777" w:rsidR="00BF40AA" w:rsidRPr="00295259"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0DC1C99F" w14:textId="77777777" w:rsidR="00BF40AA" w:rsidRPr="00295259"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Expected</w:t>
            </w:r>
          </w:p>
        </w:tc>
      </w:tr>
      <w:tr w:rsidR="00BF40AA" w:rsidRPr="00295259" w14:paraId="497778C3" w14:textId="77777777" w:rsidTr="00A7165D">
        <w:trPr>
          <w:trHeight w:val="310"/>
        </w:trPr>
        <w:tc>
          <w:tcPr>
            <w:tcW w:w="534" w:type="dxa"/>
            <w:vMerge/>
            <w:shd w:val="clear" w:color="auto" w:fill="D9D9D9"/>
            <w:vAlign w:val="center"/>
          </w:tcPr>
          <w:p w14:paraId="3758A432" w14:textId="77777777" w:rsidR="00BF40AA" w:rsidRPr="00295259"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5E9FF54B" w14:textId="77777777" w:rsidR="00BF40AA" w:rsidRPr="00295259"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39922400" w14:textId="77777777" w:rsidR="00BF40AA" w:rsidRPr="00295259" w:rsidRDefault="00BF40AA" w:rsidP="00A7165D">
            <w:pPr>
              <w:widowControl w:val="0"/>
              <w:autoSpaceDE w:val="0"/>
              <w:autoSpaceDN w:val="0"/>
              <w:adjustRightInd w:val="0"/>
              <w:spacing w:after="240"/>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Path</w:t>
            </w:r>
          </w:p>
        </w:tc>
        <w:tc>
          <w:tcPr>
            <w:tcW w:w="2879" w:type="dxa"/>
            <w:vMerge/>
            <w:shd w:val="clear" w:color="auto" w:fill="D9D9D9"/>
            <w:vAlign w:val="center"/>
          </w:tcPr>
          <w:p w14:paraId="367BE11A" w14:textId="77777777" w:rsidR="00BF40AA" w:rsidRPr="00295259"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BF40AA" w:rsidRPr="00295259" w14:paraId="581757FC" w14:textId="77777777" w:rsidTr="00A7165D">
        <w:trPr>
          <w:trHeight w:val="830"/>
        </w:trPr>
        <w:tc>
          <w:tcPr>
            <w:tcW w:w="534" w:type="dxa"/>
            <w:vAlign w:val="center"/>
          </w:tcPr>
          <w:p w14:paraId="0760B446" w14:textId="77777777" w:rsidR="00BF40AA" w:rsidRPr="00295259"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w:t>
            </w:r>
          </w:p>
        </w:tc>
        <w:tc>
          <w:tcPr>
            <w:tcW w:w="2126" w:type="dxa"/>
            <w:vAlign w:val="center"/>
          </w:tcPr>
          <w:p w14:paraId="23F09655" w14:textId="77777777" w:rsidR="00BF40AA" w:rsidRPr="00295259"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Test view calendar appointment</w:t>
            </w:r>
          </w:p>
        </w:tc>
        <w:tc>
          <w:tcPr>
            <w:tcW w:w="2977" w:type="dxa"/>
            <w:vAlign w:val="center"/>
          </w:tcPr>
          <w:p w14:paraId="5FC3F77F" w14:textId="77777777" w:rsidR="00BF40AA" w:rsidRPr="00295259"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sidRPr="00295259">
              <w:rPr>
                <w:rFonts w:ascii="Times" w:eastAsiaTheme="minorEastAsia" w:hAnsi="Times" w:cs="Times"/>
                <w:bCs/>
                <w:color w:val="auto"/>
                <w:sz w:val="24"/>
                <w:szCs w:val="24"/>
                <w:lang w:bidi="ar-SA"/>
              </w:rPr>
              <w:t>localhost</w:t>
            </w:r>
            <w:proofErr w:type="spellEnd"/>
            <w:r w:rsidRPr="00295259">
              <w:rPr>
                <w:rFonts w:ascii="Times" w:eastAsiaTheme="minorEastAsia" w:hAnsi="Times" w:cs="Times"/>
                <w:bCs/>
                <w:color w:val="auto"/>
                <w:sz w:val="24"/>
                <w:szCs w:val="24"/>
                <w:lang w:bidi="ar-SA"/>
              </w:rPr>
              <w:t>/CI/</w:t>
            </w:r>
            <w:proofErr w:type="spellStart"/>
            <w:r w:rsidRPr="00295259">
              <w:rPr>
                <w:rFonts w:ascii="Times" w:eastAsiaTheme="minorEastAsia" w:hAnsi="Times" w:cs="Times"/>
                <w:bCs/>
                <w:color w:val="auto"/>
                <w:sz w:val="24"/>
                <w:szCs w:val="24"/>
                <w:lang w:bidi="ar-SA"/>
              </w:rPr>
              <w:t>index.php</w:t>
            </w:r>
            <w:proofErr w:type="spellEnd"/>
            <w:r w:rsidRPr="00295259">
              <w:rPr>
                <w:rFonts w:ascii="Times" w:eastAsiaTheme="minorEastAsia" w:hAnsi="Times" w:cs="Times"/>
                <w:bCs/>
                <w:color w:val="auto"/>
                <w:sz w:val="24"/>
                <w:szCs w:val="24"/>
                <w:lang w:bidi="ar-SA"/>
              </w:rPr>
              <w:t>/</w:t>
            </w:r>
            <w:proofErr w:type="spellStart"/>
            <w:r w:rsidRPr="00295259">
              <w:rPr>
                <w:rFonts w:ascii="Times" w:eastAsiaTheme="minorEastAsia" w:hAnsi="Times" w:cs="Times"/>
                <w:bCs/>
                <w:color w:val="auto"/>
                <w:sz w:val="24"/>
                <w:szCs w:val="24"/>
                <w:lang w:bidi="ar-SA"/>
              </w:rPr>
              <w:t>Patient_Controller</w:t>
            </w:r>
            <w:proofErr w:type="spellEnd"/>
            <w:r w:rsidRPr="00295259">
              <w:rPr>
                <w:rFonts w:ascii="Times" w:eastAsiaTheme="minorEastAsia" w:hAnsi="Times" w:cs="Times"/>
                <w:bCs/>
                <w:color w:val="auto"/>
                <w:sz w:val="24"/>
                <w:szCs w:val="24"/>
                <w:lang w:bidi="ar-SA"/>
              </w:rPr>
              <w:t>/</w:t>
            </w:r>
            <w:proofErr w:type="spellStart"/>
            <w:r w:rsidRPr="00295259">
              <w:rPr>
                <w:rFonts w:ascii="Times" w:eastAsiaTheme="minorEastAsia" w:hAnsi="Times" w:cs="Times"/>
                <w:bCs/>
                <w:color w:val="auto"/>
                <w:sz w:val="24"/>
                <w:szCs w:val="24"/>
                <w:lang w:bidi="ar-SA"/>
              </w:rPr>
              <w:t>callCalendar</w:t>
            </w:r>
            <w:proofErr w:type="spellEnd"/>
          </w:p>
        </w:tc>
        <w:tc>
          <w:tcPr>
            <w:tcW w:w="2879" w:type="dxa"/>
            <w:vAlign w:val="center"/>
          </w:tcPr>
          <w:p w14:paraId="7BFA9AF3" w14:textId="77777777" w:rsidR="00BF40AA" w:rsidRPr="00295259"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shall provide calendar with all appointment in calendar appointment page</w:t>
            </w:r>
          </w:p>
        </w:tc>
      </w:tr>
      <w:tr w:rsidR="00BF40AA" w:rsidRPr="00295259" w14:paraId="382A0FDC" w14:textId="77777777" w:rsidTr="00A7165D">
        <w:trPr>
          <w:trHeight w:val="830"/>
        </w:trPr>
        <w:tc>
          <w:tcPr>
            <w:tcW w:w="534" w:type="dxa"/>
            <w:vAlign w:val="center"/>
          </w:tcPr>
          <w:p w14:paraId="12973431" w14:textId="77777777" w:rsidR="00BF40AA" w:rsidRPr="00295259"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2</w:t>
            </w:r>
          </w:p>
        </w:tc>
        <w:tc>
          <w:tcPr>
            <w:tcW w:w="2126" w:type="dxa"/>
            <w:vAlign w:val="center"/>
          </w:tcPr>
          <w:p w14:paraId="4DBA06E1" w14:textId="77777777" w:rsidR="00BF40AA" w:rsidRPr="00295259"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Test view calendar appointment</w:t>
            </w:r>
          </w:p>
        </w:tc>
        <w:tc>
          <w:tcPr>
            <w:tcW w:w="2977" w:type="dxa"/>
            <w:vAlign w:val="center"/>
          </w:tcPr>
          <w:p w14:paraId="74A6BFB9" w14:textId="77777777" w:rsidR="00BF40AA" w:rsidRPr="00295259"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Click view calendar</w:t>
            </w:r>
            <w:r w:rsidR="00C57A33" w:rsidRPr="00295259">
              <w:rPr>
                <w:rFonts w:ascii="Times" w:eastAsiaTheme="minorEastAsia" w:hAnsi="Times" w:cs="Times"/>
                <w:bCs/>
                <w:color w:val="auto"/>
                <w:sz w:val="24"/>
                <w:szCs w:val="24"/>
                <w:lang w:bidi="ar-SA"/>
              </w:rPr>
              <w:t xml:space="preserve"> appointment menu</w:t>
            </w:r>
          </w:p>
        </w:tc>
        <w:tc>
          <w:tcPr>
            <w:tcW w:w="2879" w:type="dxa"/>
            <w:vAlign w:val="center"/>
          </w:tcPr>
          <w:p w14:paraId="3C16222E" w14:textId="77777777" w:rsidR="00BF40AA" w:rsidRPr="00295259"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shall provide calendar with all appointment in calendar appointment page</w:t>
            </w:r>
          </w:p>
        </w:tc>
      </w:tr>
      <w:tr w:rsidR="00BF40AA" w:rsidRPr="00295259" w14:paraId="74DBEA64" w14:textId="77777777" w:rsidTr="00A7165D">
        <w:trPr>
          <w:trHeight w:val="830"/>
        </w:trPr>
        <w:tc>
          <w:tcPr>
            <w:tcW w:w="534" w:type="dxa"/>
            <w:vAlign w:val="center"/>
          </w:tcPr>
          <w:p w14:paraId="40AF39E6" w14:textId="77777777" w:rsidR="00BF40AA" w:rsidRPr="00295259"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3</w:t>
            </w:r>
          </w:p>
        </w:tc>
        <w:tc>
          <w:tcPr>
            <w:tcW w:w="2126" w:type="dxa"/>
            <w:vAlign w:val="center"/>
          </w:tcPr>
          <w:p w14:paraId="1D4CF144" w14:textId="77777777" w:rsidR="00BF40AA" w:rsidRPr="00295259"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Test view calendar appointment with login</w:t>
            </w:r>
          </w:p>
        </w:tc>
        <w:tc>
          <w:tcPr>
            <w:tcW w:w="2977" w:type="dxa"/>
          </w:tcPr>
          <w:p w14:paraId="2BD086D6" w14:textId="77777777" w:rsidR="00BF40AA" w:rsidRPr="00295259"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Input </w:t>
            </w:r>
            <w:proofErr w:type="spellStart"/>
            <w:r w:rsidRPr="00295259">
              <w:rPr>
                <w:rFonts w:ascii="Times" w:eastAsiaTheme="minorEastAsia" w:hAnsi="Times" w:cs="Times"/>
                <w:bCs/>
                <w:color w:val="auto"/>
                <w:sz w:val="24"/>
                <w:szCs w:val="24"/>
                <w:lang w:bidi="ar-SA"/>
              </w:rPr>
              <w:t>patientID</w:t>
            </w:r>
            <w:proofErr w:type="spellEnd"/>
            <w:r w:rsidR="000E20ED" w:rsidRPr="00295259">
              <w:rPr>
                <w:rFonts w:ascii="Times" w:eastAsiaTheme="minorEastAsia" w:hAnsi="Times" w:cs="Times"/>
                <w:bCs/>
                <w:color w:val="auto"/>
                <w:sz w:val="24"/>
                <w:szCs w:val="24"/>
                <w:lang w:bidi="ar-SA"/>
              </w:rPr>
              <w:t xml:space="preserve"> “P001</w:t>
            </w:r>
            <w:r w:rsidRPr="00295259">
              <w:rPr>
                <w:rFonts w:ascii="Times" w:eastAsiaTheme="minorEastAsia" w:hAnsi="Times" w:cs="Times"/>
                <w:bCs/>
                <w:color w:val="auto"/>
                <w:sz w:val="24"/>
                <w:szCs w:val="24"/>
                <w:lang w:bidi="ar-SA"/>
              </w:rPr>
              <w:t>” and password “1234”</w:t>
            </w:r>
          </w:p>
        </w:tc>
        <w:tc>
          <w:tcPr>
            <w:tcW w:w="2879" w:type="dxa"/>
            <w:vAlign w:val="center"/>
          </w:tcPr>
          <w:p w14:paraId="79D17E01" w14:textId="77777777" w:rsidR="00BF40AA" w:rsidRPr="00295259"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shall provide calendar with all appointment in calendar appointment page</w:t>
            </w:r>
          </w:p>
        </w:tc>
      </w:tr>
    </w:tbl>
    <w:p w14:paraId="33BBEC40" w14:textId="77777777" w:rsidR="00BF40AA" w:rsidRPr="00295259" w:rsidRDefault="00BF40AA" w:rsidP="00BF40AA">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B6318B5" w14:textId="77777777" w:rsidR="00BF40AA" w:rsidRPr="00295259" w:rsidRDefault="00BF40AA" w:rsidP="00BF40AA">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3B7C034" w14:textId="77777777" w:rsidR="00BF40AA" w:rsidRPr="00295259" w:rsidRDefault="00BF40AA" w:rsidP="00BF40AA">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2B556CAC" w14:textId="77777777" w:rsidR="00BF40AA" w:rsidRPr="00295259" w:rsidRDefault="00BF40AA"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0736DDE7" w14:textId="77777777" w:rsidR="00A7165D" w:rsidRPr="00295259"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5EEB8B1B" w14:textId="77777777" w:rsidR="00A7165D" w:rsidRPr="00295259"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0D4480C0" w14:textId="77777777" w:rsidR="00A7165D" w:rsidRPr="00295259"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180BF57B" w14:textId="77777777" w:rsidR="00A7165D" w:rsidRPr="00295259"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1DD53E36" w14:textId="77777777" w:rsidR="00A7165D" w:rsidRPr="00295259"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18C05EE2" w14:textId="77777777" w:rsidR="00A7165D" w:rsidRPr="00295259"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2704BF99" w14:textId="77777777" w:rsidR="00A7165D" w:rsidRPr="00295259"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7C370C99" w14:textId="77777777" w:rsidR="00A7165D" w:rsidRPr="00295259"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66EB3660" w14:textId="77777777" w:rsidR="00A7165D" w:rsidRPr="00295259"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6891F72F" w14:textId="77777777" w:rsidR="00A7165D" w:rsidRPr="00295259" w:rsidRDefault="00274CFF" w:rsidP="00E8582C">
      <w:pPr>
        <w:pStyle w:val="Heading3"/>
        <w:rPr>
          <w:rFonts w:ascii="Times New Roman" w:hAnsi="Times New Roman" w:cs="Times New Roman"/>
          <w:color w:val="auto"/>
          <w:sz w:val="26"/>
          <w:szCs w:val="26"/>
        </w:rPr>
      </w:pPr>
      <w:bookmarkStart w:id="204" w:name="_Toc394490913"/>
      <w:r w:rsidRPr="00295259">
        <w:rPr>
          <w:rFonts w:ascii="Times New Roman" w:eastAsiaTheme="minorEastAsia" w:hAnsi="Times New Roman" w:cs="Times New Roman"/>
          <w:color w:val="auto"/>
          <w:sz w:val="26"/>
          <w:szCs w:val="26"/>
          <w:lang w:bidi="ar-SA"/>
        </w:rPr>
        <w:lastRenderedPageBreak/>
        <w:t>System Test Case 10(STC-10</w:t>
      </w:r>
      <w:r w:rsidR="00A7165D" w:rsidRPr="00295259">
        <w:rPr>
          <w:rFonts w:ascii="Times New Roman" w:eastAsiaTheme="minorEastAsia" w:hAnsi="Times New Roman" w:cs="Times New Roman"/>
          <w:color w:val="auto"/>
          <w:sz w:val="26"/>
          <w:szCs w:val="26"/>
          <w:lang w:bidi="ar-SA"/>
        </w:rPr>
        <w:t xml:space="preserve">): </w:t>
      </w:r>
      <w:r w:rsidR="00A7165D" w:rsidRPr="00295259">
        <w:rPr>
          <w:rFonts w:ascii="Times New Roman" w:hAnsi="Times New Roman" w:cs="Times New Roman"/>
          <w:b w:val="0"/>
          <w:bCs w:val="0"/>
          <w:color w:val="auto"/>
          <w:sz w:val="26"/>
          <w:szCs w:val="26"/>
        </w:rPr>
        <w:t>Officer can create new appoint</w:t>
      </w:r>
      <w:r w:rsidR="001B452E" w:rsidRPr="00295259">
        <w:rPr>
          <w:rFonts w:ascii="Times New Roman" w:hAnsi="Times New Roman" w:cs="Times New Roman"/>
          <w:b w:val="0"/>
          <w:bCs w:val="0"/>
          <w:color w:val="auto"/>
          <w:sz w:val="26"/>
          <w:szCs w:val="26"/>
        </w:rPr>
        <w:t>ment</w:t>
      </w:r>
      <w:bookmarkEnd w:id="204"/>
      <w:r w:rsidR="001B452E" w:rsidRPr="00295259">
        <w:rPr>
          <w:rFonts w:ascii="Times New Roman" w:hAnsi="Times New Roman" w:cs="Times New Roman"/>
          <w:b w:val="0"/>
          <w:bCs w:val="0"/>
          <w:color w:val="auto"/>
          <w:sz w:val="26"/>
          <w:szCs w:val="26"/>
        </w:rPr>
        <w:t xml:space="preserve"> </w:t>
      </w:r>
    </w:p>
    <w:p w14:paraId="42C4BF02" w14:textId="77777777" w:rsidR="00A7165D" w:rsidRPr="00295259"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10E09003" w14:textId="77777777" w:rsidR="00A7165D" w:rsidRPr="00295259"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r w:rsidRPr="00295259">
        <w:rPr>
          <w:rFonts w:ascii="Times" w:eastAsiaTheme="minorEastAsia" w:hAnsi="Times" w:cs="Times"/>
          <w:b/>
          <w:bCs/>
          <w:color w:val="auto"/>
          <w:sz w:val="24"/>
          <w:szCs w:val="24"/>
          <w:lang w:bidi="ar-SA"/>
        </w:rPr>
        <w:t>Description:</w:t>
      </w:r>
    </w:p>
    <w:p w14:paraId="1201863B" w14:textId="77777777" w:rsidR="00A7165D" w:rsidRPr="00295259" w:rsidRDefault="00A7165D" w:rsidP="00A7165D">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b/>
        <w:t xml:space="preserve">Test </w:t>
      </w:r>
      <w:r w:rsidRPr="00295259">
        <w:rPr>
          <w:rFonts w:ascii="Times New Roman" w:hAnsi="Times New Roman" w:cs="Times New Roman"/>
          <w:color w:val="auto"/>
          <w:sz w:val="24"/>
          <w:szCs w:val="24"/>
        </w:rPr>
        <w:t>creates new appointment</w:t>
      </w:r>
      <w:r w:rsidRPr="00295259">
        <w:rPr>
          <w:rFonts w:ascii="Times" w:eastAsiaTheme="minorEastAsia" w:hAnsi="Times" w:cs="Times"/>
          <w:color w:val="auto"/>
          <w:sz w:val="24"/>
          <w:szCs w:val="24"/>
          <w:lang w:bidi="ar-SA"/>
        </w:rPr>
        <w:t xml:space="preserve"> function officer.</w:t>
      </w:r>
    </w:p>
    <w:p w14:paraId="5F872F51" w14:textId="77777777" w:rsidR="00A7165D" w:rsidRPr="00295259" w:rsidRDefault="00A7165D" w:rsidP="00A7165D">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w:eastAsiaTheme="minorEastAsia" w:hAnsi="Times" w:cs="Times"/>
          <w:b/>
          <w:color w:val="auto"/>
          <w:sz w:val="24"/>
          <w:szCs w:val="24"/>
          <w:lang w:bidi="ar-SA"/>
        </w:rPr>
        <w:t>Test script:</w:t>
      </w:r>
    </w:p>
    <w:p w14:paraId="602F24DE" w14:textId="77777777" w:rsidR="00A7165D" w:rsidRPr="00295259" w:rsidRDefault="00A7165D" w:rsidP="00A7165D">
      <w:pPr>
        <w:pStyle w:val="ListParagraph"/>
        <w:widowControl w:val="0"/>
        <w:numPr>
          <w:ilvl w:val="0"/>
          <w:numId w:val="22"/>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 xml:space="preserve">Officer login to the website by using </w:t>
      </w:r>
      <w:proofErr w:type="spellStart"/>
      <w:r w:rsidRPr="00295259">
        <w:rPr>
          <w:rFonts w:ascii="Times" w:eastAsiaTheme="minorEastAsia" w:hAnsi="Times" w:cs="Times"/>
          <w:color w:val="auto"/>
          <w:sz w:val="24"/>
          <w:szCs w:val="24"/>
          <w:lang w:bidi="ar-SA"/>
        </w:rPr>
        <w:t>officerID</w:t>
      </w:r>
      <w:proofErr w:type="spellEnd"/>
      <w:r w:rsidRPr="00295259">
        <w:rPr>
          <w:rFonts w:ascii="Times" w:eastAsiaTheme="minorEastAsia" w:hAnsi="Times" w:cs="Times"/>
          <w:color w:val="auto"/>
          <w:sz w:val="24"/>
          <w:szCs w:val="24"/>
          <w:lang w:bidi="ar-SA"/>
        </w:rPr>
        <w:t xml:space="preserve"> and password</w:t>
      </w:r>
    </w:p>
    <w:p w14:paraId="0BA64ED0" w14:textId="77777777" w:rsidR="00A7165D" w:rsidRPr="00295259" w:rsidRDefault="00A7165D" w:rsidP="00A7165D">
      <w:pPr>
        <w:pStyle w:val="ListParagraph"/>
        <w:widowControl w:val="0"/>
        <w:numPr>
          <w:ilvl w:val="0"/>
          <w:numId w:val="22"/>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 xml:space="preserve">Officer selects </w:t>
      </w:r>
      <w:r w:rsidR="009F29A1" w:rsidRPr="00295259">
        <w:rPr>
          <w:rFonts w:ascii="Times" w:eastAsiaTheme="minorEastAsia" w:hAnsi="Times" w:cs="Times"/>
          <w:color w:val="auto"/>
          <w:sz w:val="24"/>
          <w:szCs w:val="24"/>
          <w:lang w:bidi="ar-SA"/>
        </w:rPr>
        <w:t>create</w:t>
      </w:r>
      <w:r w:rsidRPr="00295259">
        <w:rPr>
          <w:rFonts w:ascii="Times" w:eastAsiaTheme="minorEastAsia" w:hAnsi="Times" w:cs="Times"/>
          <w:color w:val="auto"/>
          <w:sz w:val="24"/>
          <w:szCs w:val="24"/>
          <w:lang w:bidi="ar-SA"/>
        </w:rPr>
        <w:t xml:space="preserve"> an appointment function</w:t>
      </w:r>
    </w:p>
    <w:p w14:paraId="062A4633" w14:textId="77777777" w:rsidR="00A7165D" w:rsidRPr="00295259" w:rsidRDefault="009F29A1" w:rsidP="00A7165D">
      <w:pPr>
        <w:pStyle w:val="ListParagraph"/>
        <w:widowControl w:val="0"/>
        <w:numPr>
          <w:ilvl w:val="0"/>
          <w:numId w:val="22"/>
        </w:numPr>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w:eastAsiaTheme="minorEastAsia" w:hAnsi="Times" w:cs="Times"/>
          <w:color w:val="auto"/>
          <w:sz w:val="24"/>
          <w:szCs w:val="24"/>
          <w:lang w:bidi="ar-SA"/>
        </w:rPr>
        <w:t>Officer</w:t>
      </w:r>
      <w:r w:rsidR="00A7165D" w:rsidRPr="00295259">
        <w:rPr>
          <w:rFonts w:ascii="Times" w:eastAsiaTheme="minorEastAsia" w:hAnsi="Times" w:cs="Times"/>
          <w:color w:val="auto"/>
          <w:sz w:val="24"/>
          <w:szCs w:val="24"/>
          <w:lang w:bidi="ar-SA"/>
        </w:rPr>
        <w:t xml:space="preserve"> input appointment information includes </w:t>
      </w:r>
      <w:proofErr w:type="spellStart"/>
      <w:r w:rsidR="00A7165D" w:rsidRPr="00295259">
        <w:rPr>
          <w:rFonts w:ascii="Times" w:eastAsiaTheme="minorEastAsia" w:hAnsi="Times" w:cs="Times"/>
          <w:color w:val="auto"/>
          <w:sz w:val="24"/>
          <w:szCs w:val="24"/>
          <w:lang w:bidi="ar-SA"/>
        </w:rPr>
        <w:t>patientID,dentistID,starttime,endtime,date,description</w:t>
      </w:r>
      <w:proofErr w:type="spellEnd"/>
      <w:r w:rsidR="00A7165D" w:rsidRPr="00295259">
        <w:rPr>
          <w:rFonts w:ascii="Times" w:eastAsiaTheme="minorEastAsia" w:hAnsi="Times" w:cs="Times"/>
          <w:color w:val="auto"/>
          <w:sz w:val="24"/>
          <w:szCs w:val="24"/>
          <w:lang w:bidi="ar-SA"/>
        </w:rPr>
        <w:t xml:space="preserve"> </w:t>
      </w:r>
    </w:p>
    <w:p w14:paraId="1ED3D4B1" w14:textId="77777777" w:rsidR="00A7165D" w:rsidRPr="00295259" w:rsidRDefault="009F29A1" w:rsidP="00A7165D">
      <w:pPr>
        <w:pStyle w:val="ListParagraph"/>
        <w:widowControl w:val="0"/>
        <w:numPr>
          <w:ilvl w:val="0"/>
          <w:numId w:val="22"/>
        </w:numPr>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w:eastAsiaTheme="minorEastAsia" w:hAnsi="Times" w:cs="Times"/>
          <w:color w:val="auto"/>
          <w:sz w:val="24"/>
          <w:szCs w:val="24"/>
          <w:lang w:bidi="ar-SA"/>
        </w:rPr>
        <w:t>Officer</w:t>
      </w:r>
      <w:r w:rsidR="00A7165D" w:rsidRPr="00295259">
        <w:rPr>
          <w:rFonts w:ascii="Times" w:eastAsiaTheme="minorEastAsia" w:hAnsi="Times" w:cs="Times"/>
          <w:color w:val="auto"/>
          <w:sz w:val="24"/>
          <w:szCs w:val="24"/>
          <w:lang w:bidi="ar-SA"/>
        </w:rPr>
        <w:t xml:space="preserve"> </w:t>
      </w:r>
      <w:r w:rsidRPr="00295259">
        <w:rPr>
          <w:rFonts w:ascii="Times" w:eastAsiaTheme="minorEastAsia" w:hAnsi="Times" w:cs="Times"/>
          <w:color w:val="auto"/>
          <w:sz w:val="24"/>
          <w:szCs w:val="24"/>
          <w:lang w:bidi="ar-SA"/>
        </w:rPr>
        <w:t>press save button</w:t>
      </w:r>
    </w:p>
    <w:p w14:paraId="3F934CB0" w14:textId="77777777" w:rsidR="009F29A1" w:rsidRPr="00295259" w:rsidRDefault="00A7165D" w:rsidP="00A7165D">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9F29A1" w:rsidRPr="00295259" w:rsidSect="00B43771">
          <w:pgSz w:w="11900" w:h="16840"/>
          <w:pgMar w:top="1644" w:right="1800" w:bottom="510" w:left="1800" w:header="708" w:footer="708" w:gutter="0"/>
          <w:cols w:space="708"/>
          <w:docGrid w:linePitch="360"/>
        </w:sectPr>
      </w:pPr>
      <w:r w:rsidRPr="00295259">
        <w:rPr>
          <w:rFonts w:ascii="Times" w:eastAsiaTheme="minorEastAsia" w:hAnsi="Times" w:cs="Times"/>
          <w:b/>
          <w:bCs/>
          <w:color w:val="auto"/>
          <w:sz w:val="24"/>
          <w:szCs w:val="24"/>
          <w:lang w:bidi="ar-SA"/>
        </w:rPr>
        <w:t>Data needs:</w:t>
      </w:r>
      <w:r w:rsidR="009F29A1" w:rsidRPr="00295259">
        <w:rPr>
          <w:rFonts w:ascii="Times" w:eastAsiaTheme="minorEastAsia" w:hAnsi="Times" w:cs="Times"/>
          <w:color w:val="auto"/>
          <w:sz w:val="24"/>
          <w:szCs w:val="24"/>
          <w:lang w:bidi="ar-SA"/>
        </w:rPr>
        <w:t xml:space="preserve"> </w:t>
      </w:r>
      <w:r w:rsidR="0046736D" w:rsidRPr="00295259">
        <w:rPr>
          <w:rFonts w:ascii="Times" w:eastAsiaTheme="minorEastAsia" w:hAnsi="Times" w:cs="Times"/>
          <w:color w:val="auto"/>
          <w:sz w:val="24"/>
          <w:szCs w:val="24"/>
          <w:highlight w:val="yellow"/>
          <w:lang w:bidi="ar-SA"/>
        </w:rPr>
        <w:t>Officer Account, Appointment account</w:t>
      </w:r>
    </w:p>
    <w:p w14:paraId="10F1D33B" w14:textId="77777777" w:rsidR="009F29A1" w:rsidRPr="00295259" w:rsidRDefault="009F29A1" w:rsidP="009F29A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lastRenderedPageBreak/>
        <w:t>Test Cases:</w:t>
      </w:r>
    </w:p>
    <w:tbl>
      <w:tblPr>
        <w:tblStyle w:val="TableGrid"/>
        <w:tblW w:w="15876" w:type="dxa"/>
        <w:tblInd w:w="108" w:type="dxa"/>
        <w:tblLayout w:type="fixed"/>
        <w:tblLook w:val="04A0" w:firstRow="1" w:lastRow="0" w:firstColumn="1" w:lastColumn="0" w:noHBand="0" w:noVBand="1"/>
      </w:tblPr>
      <w:tblGrid>
        <w:gridCol w:w="611"/>
        <w:gridCol w:w="2083"/>
        <w:gridCol w:w="1275"/>
        <w:gridCol w:w="1276"/>
        <w:gridCol w:w="1418"/>
        <w:gridCol w:w="1559"/>
        <w:gridCol w:w="1701"/>
        <w:gridCol w:w="1701"/>
        <w:gridCol w:w="1843"/>
        <w:gridCol w:w="2409"/>
      </w:tblGrid>
      <w:tr w:rsidR="009F29A1" w:rsidRPr="00295259" w14:paraId="5CEFDF28" w14:textId="77777777" w:rsidTr="00A13BAE">
        <w:trPr>
          <w:trHeight w:val="116"/>
        </w:trPr>
        <w:tc>
          <w:tcPr>
            <w:tcW w:w="611" w:type="dxa"/>
            <w:vMerge w:val="restart"/>
            <w:shd w:val="clear" w:color="auto" w:fill="D9D9D9"/>
            <w:vAlign w:val="center"/>
          </w:tcPr>
          <w:p w14:paraId="2841495D" w14:textId="77777777" w:rsidR="009F29A1" w:rsidRPr="00295259"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ID</w:t>
            </w:r>
          </w:p>
        </w:tc>
        <w:tc>
          <w:tcPr>
            <w:tcW w:w="2083" w:type="dxa"/>
            <w:vMerge w:val="restart"/>
            <w:shd w:val="clear" w:color="auto" w:fill="D9D9D9"/>
            <w:vAlign w:val="center"/>
          </w:tcPr>
          <w:p w14:paraId="6BA840D6" w14:textId="77777777" w:rsidR="009F29A1" w:rsidRPr="00295259"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tc>
        <w:tc>
          <w:tcPr>
            <w:tcW w:w="10773" w:type="dxa"/>
            <w:gridSpan w:val="7"/>
            <w:shd w:val="clear" w:color="auto" w:fill="D9D9D9"/>
            <w:vAlign w:val="bottom"/>
          </w:tcPr>
          <w:p w14:paraId="30CC3998" w14:textId="77777777" w:rsidR="009F29A1" w:rsidRPr="00295259"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Input</w:t>
            </w:r>
          </w:p>
        </w:tc>
        <w:tc>
          <w:tcPr>
            <w:tcW w:w="2409" w:type="dxa"/>
            <w:shd w:val="clear" w:color="auto" w:fill="D9D9D9"/>
            <w:vAlign w:val="center"/>
          </w:tcPr>
          <w:p w14:paraId="25CA4CC5" w14:textId="77777777" w:rsidR="009F29A1" w:rsidRPr="00295259"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Expected</w:t>
            </w:r>
          </w:p>
        </w:tc>
      </w:tr>
      <w:tr w:rsidR="009F29A1" w:rsidRPr="00295259" w14:paraId="3D7370B7" w14:textId="77777777" w:rsidTr="00FD10B6">
        <w:trPr>
          <w:trHeight w:val="269"/>
        </w:trPr>
        <w:tc>
          <w:tcPr>
            <w:tcW w:w="611" w:type="dxa"/>
            <w:vMerge/>
            <w:shd w:val="clear" w:color="auto" w:fill="D9D9D9"/>
          </w:tcPr>
          <w:p w14:paraId="7950E735" w14:textId="77777777" w:rsidR="009F29A1" w:rsidRPr="00295259"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14:paraId="2FC2C8C0" w14:textId="77777777" w:rsidR="009F29A1" w:rsidRPr="00295259"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14:paraId="5E9C4830" w14:textId="77777777" w:rsidR="009F29A1" w:rsidRPr="00295259"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sidRPr="00295259">
              <w:rPr>
                <w:rFonts w:ascii="Times" w:eastAsiaTheme="minorEastAsia" w:hAnsi="Times" w:cs="Times"/>
                <w:b/>
                <w:bCs/>
                <w:color w:val="auto"/>
                <w:sz w:val="24"/>
                <w:szCs w:val="24"/>
                <w:lang w:bidi="ar-SA"/>
              </w:rPr>
              <w:t>patientID</w:t>
            </w:r>
            <w:proofErr w:type="spellEnd"/>
          </w:p>
        </w:tc>
        <w:tc>
          <w:tcPr>
            <w:tcW w:w="1276" w:type="dxa"/>
            <w:shd w:val="clear" w:color="auto" w:fill="D9D9D9"/>
            <w:vAlign w:val="center"/>
          </w:tcPr>
          <w:p w14:paraId="2C8A3C7F" w14:textId="77777777" w:rsidR="009F29A1" w:rsidRPr="00295259"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sidRPr="00295259">
              <w:rPr>
                <w:rFonts w:ascii="Times" w:eastAsiaTheme="minorEastAsia" w:hAnsi="Times" w:cs="Times"/>
                <w:b/>
                <w:bCs/>
                <w:color w:val="auto"/>
                <w:sz w:val="24"/>
                <w:szCs w:val="24"/>
                <w:lang w:bidi="ar-SA"/>
              </w:rPr>
              <w:t>dentistID</w:t>
            </w:r>
            <w:proofErr w:type="spellEnd"/>
          </w:p>
        </w:tc>
        <w:tc>
          <w:tcPr>
            <w:tcW w:w="1418" w:type="dxa"/>
            <w:shd w:val="clear" w:color="auto" w:fill="D9D9D9"/>
            <w:vAlign w:val="center"/>
          </w:tcPr>
          <w:p w14:paraId="4E3F8C8F" w14:textId="77777777" w:rsidR="009F29A1" w:rsidRPr="00295259"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date</w:t>
            </w:r>
          </w:p>
        </w:tc>
        <w:tc>
          <w:tcPr>
            <w:tcW w:w="1559" w:type="dxa"/>
            <w:shd w:val="clear" w:color="auto" w:fill="D9D9D9"/>
            <w:vAlign w:val="center"/>
          </w:tcPr>
          <w:p w14:paraId="77001B2B" w14:textId="77777777" w:rsidR="009F29A1" w:rsidRPr="00295259"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sidRPr="00295259">
              <w:rPr>
                <w:rFonts w:ascii="Times" w:eastAsiaTheme="minorEastAsia" w:hAnsi="Times" w:cs="Times"/>
                <w:b/>
                <w:bCs/>
                <w:color w:val="auto"/>
                <w:sz w:val="24"/>
                <w:szCs w:val="24"/>
                <w:lang w:bidi="ar-SA"/>
              </w:rPr>
              <w:t>startTime</w:t>
            </w:r>
            <w:proofErr w:type="spellEnd"/>
          </w:p>
        </w:tc>
        <w:tc>
          <w:tcPr>
            <w:tcW w:w="1701" w:type="dxa"/>
            <w:shd w:val="clear" w:color="auto" w:fill="D9D9D9"/>
            <w:vAlign w:val="center"/>
          </w:tcPr>
          <w:p w14:paraId="5A1F3CED" w14:textId="77777777" w:rsidR="009F29A1" w:rsidRPr="00295259"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sidRPr="00295259">
              <w:rPr>
                <w:rFonts w:ascii="Times" w:eastAsiaTheme="minorEastAsia" w:hAnsi="Times" w:cs="Times"/>
                <w:b/>
                <w:bCs/>
                <w:color w:val="auto"/>
                <w:sz w:val="24"/>
                <w:szCs w:val="24"/>
                <w:lang w:bidi="ar-SA"/>
              </w:rPr>
              <w:t>endTime</w:t>
            </w:r>
            <w:proofErr w:type="spellEnd"/>
          </w:p>
        </w:tc>
        <w:tc>
          <w:tcPr>
            <w:tcW w:w="1701" w:type="dxa"/>
            <w:shd w:val="clear" w:color="auto" w:fill="D9D9D9"/>
            <w:vAlign w:val="center"/>
          </w:tcPr>
          <w:p w14:paraId="7B71371F" w14:textId="77777777" w:rsidR="009F29A1" w:rsidRPr="00295259"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Treatment</w:t>
            </w:r>
          </w:p>
        </w:tc>
        <w:tc>
          <w:tcPr>
            <w:tcW w:w="1843" w:type="dxa"/>
            <w:shd w:val="clear" w:color="auto" w:fill="D9D9D9"/>
            <w:vAlign w:val="center"/>
          </w:tcPr>
          <w:p w14:paraId="415C9719" w14:textId="77777777" w:rsidR="009F29A1" w:rsidRPr="00295259"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tc>
        <w:tc>
          <w:tcPr>
            <w:tcW w:w="2409" w:type="dxa"/>
            <w:shd w:val="clear" w:color="auto" w:fill="D9D9D9"/>
          </w:tcPr>
          <w:p w14:paraId="181D7738" w14:textId="77777777" w:rsidR="009F29A1" w:rsidRPr="00295259"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9F29A1" w:rsidRPr="00295259" w14:paraId="46FDED25" w14:textId="77777777" w:rsidTr="00FD10B6">
        <w:trPr>
          <w:trHeight w:val="98"/>
        </w:trPr>
        <w:tc>
          <w:tcPr>
            <w:tcW w:w="611" w:type="dxa"/>
            <w:vAlign w:val="center"/>
          </w:tcPr>
          <w:p w14:paraId="10B8005D" w14:textId="77777777" w:rsidR="009F29A1" w:rsidRPr="00295259"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w:t>
            </w:r>
          </w:p>
        </w:tc>
        <w:tc>
          <w:tcPr>
            <w:tcW w:w="2083" w:type="dxa"/>
            <w:vAlign w:val="center"/>
          </w:tcPr>
          <w:p w14:paraId="7DF2A821" w14:textId="77777777" w:rsidR="009F29A1" w:rsidRPr="00295259"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Test create new appointment with correct</w:t>
            </w:r>
            <w:r w:rsidR="00E8582C" w:rsidRPr="00295259">
              <w:rPr>
                <w:rFonts w:ascii="Times" w:eastAsiaTheme="minorEastAsia" w:hAnsi="Times" w:cs="Times"/>
                <w:bCs/>
                <w:color w:val="auto"/>
                <w:sz w:val="24"/>
                <w:szCs w:val="24"/>
                <w:lang w:bidi="ar-SA"/>
              </w:rPr>
              <w:t xml:space="preserve"> form</w:t>
            </w:r>
          </w:p>
        </w:tc>
        <w:tc>
          <w:tcPr>
            <w:tcW w:w="1275" w:type="dxa"/>
            <w:vAlign w:val="center"/>
          </w:tcPr>
          <w:p w14:paraId="6128EA9B" w14:textId="77777777" w:rsidR="009F29A1" w:rsidRPr="00295259" w:rsidRDefault="00757DC8"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P001</w:t>
            </w:r>
          </w:p>
        </w:tc>
        <w:tc>
          <w:tcPr>
            <w:tcW w:w="1276" w:type="dxa"/>
            <w:vAlign w:val="center"/>
          </w:tcPr>
          <w:p w14:paraId="79BD1672" w14:textId="77777777" w:rsidR="009F29A1" w:rsidRPr="00295259"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D001</w:t>
            </w:r>
          </w:p>
        </w:tc>
        <w:tc>
          <w:tcPr>
            <w:tcW w:w="1418" w:type="dxa"/>
            <w:vAlign w:val="center"/>
          </w:tcPr>
          <w:p w14:paraId="661300F5" w14:textId="6C7B0D8D" w:rsidR="009F29A1" w:rsidRPr="00295259" w:rsidRDefault="00C834C0"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New Roman" w:hAnsi="Times New Roman" w:cs="Times New Roman"/>
                <w:color w:val="auto"/>
                <w:sz w:val="24"/>
                <w:szCs w:val="24"/>
                <w:shd w:val="clear" w:color="auto" w:fill="FFFFFF"/>
              </w:rPr>
              <w:t>2014-08-01</w:t>
            </w:r>
          </w:p>
        </w:tc>
        <w:tc>
          <w:tcPr>
            <w:tcW w:w="1559" w:type="dxa"/>
            <w:vAlign w:val="center"/>
          </w:tcPr>
          <w:p w14:paraId="0218A66D" w14:textId="77777777" w:rsidR="009F29A1" w:rsidRPr="00295259"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09.30 AM</w:t>
            </w:r>
          </w:p>
        </w:tc>
        <w:tc>
          <w:tcPr>
            <w:tcW w:w="1701" w:type="dxa"/>
            <w:vAlign w:val="center"/>
          </w:tcPr>
          <w:p w14:paraId="06B55AE6" w14:textId="77777777" w:rsidR="009F29A1" w:rsidRPr="00295259"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10.30 AM</w:t>
            </w:r>
          </w:p>
        </w:tc>
        <w:tc>
          <w:tcPr>
            <w:tcW w:w="1701" w:type="dxa"/>
            <w:vAlign w:val="center"/>
          </w:tcPr>
          <w:p w14:paraId="766CDEFA" w14:textId="77777777" w:rsidR="009F29A1" w:rsidRPr="00295259"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Change </w:t>
            </w:r>
            <w:r w:rsidR="00274CFF" w:rsidRPr="00295259">
              <w:rPr>
                <w:rFonts w:ascii="Times" w:eastAsiaTheme="minorEastAsia" w:hAnsi="Times" w:cs="Times"/>
                <w:bCs/>
                <w:color w:val="auto"/>
                <w:sz w:val="24"/>
                <w:szCs w:val="24"/>
                <w:lang w:bidi="ar-SA"/>
              </w:rPr>
              <w:t>braces</w:t>
            </w:r>
          </w:p>
        </w:tc>
        <w:tc>
          <w:tcPr>
            <w:tcW w:w="1843" w:type="dxa"/>
            <w:vAlign w:val="center"/>
          </w:tcPr>
          <w:p w14:paraId="49B32135" w14:textId="77777777" w:rsidR="009F29A1" w:rsidRPr="00295259"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100 baht/once</w:t>
            </w:r>
          </w:p>
        </w:tc>
        <w:tc>
          <w:tcPr>
            <w:tcW w:w="2409" w:type="dxa"/>
            <w:vAlign w:val="center"/>
          </w:tcPr>
          <w:p w14:paraId="780DDDAB" w14:textId="77777777" w:rsidR="009F29A1" w:rsidRPr="00295259"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shall redirect to appointment schedule page and display this appointment in the list</w:t>
            </w:r>
          </w:p>
        </w:tc>
      </w:tr>
      <w:tr w:rsidR="009F29A1" w:rsidRPr="00295259" w14:paraId="582D0A7C" w14:textId="77777777" w:rsidTr="00FD10B6">
        <w:trPr>
          <w:trHeight w:val="98"/>
        </w:trPr>
        <w:tc>
          <w:tcPr>
            <w:tcW w:w="611" w:type="dxa"/>
            <w:vAlign w:val="center"/>
          </w:tcPr>
          <w:p w14:paraId="167F8062" w14:textId="77777777" w:rsidR="009F29A1" w:rsidRPr="00295259"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2</w:t>
            </w:r>
          </w:p>
        </w:tc>
        <w:tc>
          <w:tcPr>
            <w:tcW w:w="2083" w:type="dxa"/>
            <w:vAlign w:val="center"/>
          </w:tcPr>
          <w:p w14:paraId="346CDE35" w14:textId="77777777" w:rsidR="009F29A1" w:rsidRPr="00295259"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Test create new appointment with duplicate time/date/ and dentist</w:t>
            </w:r>
          </w:p>
        </w:tc>
        <w:tc>
          <w:tcPr>
            <w:tcW w:w="1275" w:type="dxa"/>
            <w:vAlign w:val="center"/>
          </w:tcPr>
          <w:p w14:paraId="4F957058" w14:textId="77777777" w:rsidR="009F29A1" w:rsidRPr="00295259" w:rsidRDefault="00757DC8"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P001</w:t>
            </w:r>
          </w:p>
        </w:tc>
        <w:tc>
          <w:tcPr>
            <w:tcW w:w="1276" w:type="dxa"/>
            <w:vAlign w:val="center"/>
          </w:tcPr>
          <w:p w14:paraId="3303B8AF" w14:textId="77777777" w:rsidR="009F29A1" w:rsidRPr="00295259"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D001</w:t>
            </w:r>
          </w:p>
        </w:tc>
        <w:tc>
          <w:tcPr>
            <w:tcW w:w="1418" w:type="dxa"/>
            <w:vAlign w:val="center"/>
          </w:tcPr>
          <w:p w14:paraId="30D0EDD0" w14:textId="3D5D936A" w:rsidR="009F29A1" w:rsidRPr="00295259" w:rsidRDefault="00C834C0"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New Roman" w:hAnsi="Times New Roman" w:cs="Times New Roman"/>
                <w:color w:val="auto"/>
                <w:sz w:val="24"/>
                <w:szCs w:val="24"/>
                <w:shd w:val="clear" w:color="auto" w:fill="FFFFFF"/>
              </w:rPr>
              <w:t>2014-08-01</w:t>
            </w:r>
          </w:p>
        </w:tc>
        <w:tc>
          <w:tcPr>
            <w:tcW w:w="1559" w:type="dxa"/>
            <w:vAlign w:val="center"/>
          </w:tcPr>
          <w:p w14:paraId="5A400F0A" w14:textId="77777777" w:rsidR="009F29A1" w:rsidRPr="00295259"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09.30 AM</w:t>
            </w:r>
          </w:p>
        </w:tc>
        <w:tc>
          <w:tcPr>
            <w:tcW w:w="1701" w:type="dxa"/>
            <w:vAlign w:val="center"/>
          </w:tcPr>
          <w:p w14:paraId="668DE199" w14:textId="77777777" w:rsidR="009F29A1" w:rsidRPr="00295259"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10.30 AM</w:t>
            </w:r>
          </w:p>
        </w:tc>
        <w:tc>
          <w:tcPr>
            <w:tcW w:w="1701" w:type="dxa"/>
            <w:vAlign w:val="center"/>
          </w:tcPr>
          <w:p w14:paraId="6C14AB28" w14:textId="77777777" w:rsidR="009F29A1" w:rsidRPr="00295259"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Change </w:t>
            </w:r>
            <w:r w:rsidR="00274CFF" w:rsidRPr="00295259">
              <w:rPr>
                <w:rFonts w:ascii="Times" w:eastAsiaTheme="minorEastAsia" w:hAnsi="Times" w:cs="Times"/>
                <w:bCs/>
                <w:color w:val="auto"/>
                <w:sz w:val="24"/>
                <w:szCs w:val="24"/>
                <w:lang w:bidi="ar-SA"/>
              </w:rPr>
              <w:t>braces</w:t>
            </w:r>
          </w:p>
        </w:tc>
        <w:tc>
          <w:tcPr>
            <w:tcW w:w="1843" w:type="dxa"/>
            <w:vAlign w:val="center"/>
          </w:tcPr>
          <w:p w14:paraId="6FF7120B" w14:textId="77777777" w:rsidR="009F29A1" w:rsidRPr="00295259"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100 baht/once</w:t>
            </w:r>
          </w:p>
        </w:tc>
        <w:tc>
          <w:tcPr>
            <w:tcW w:w="2409" w:type="dxa"/>
            <w:vAlign w:val="center"/>
          </w:tcPr>
          <w:p w14:paraId="747C1B37" w14:textId="77777777" w:rsidR="009F29A1" w:rsidRPr="00295259"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System does not redirect to appointment schedule page </w:t>
            </w:r>
          </w:p>
        </w:tc>
      </w:tr>
      <w:tr w:rsidR="001301FD" w:rsidRPr="00295259" w14:paraId="56C0E35E" w14:textId="77777777" w:rsidTr="00FD10B6">
        <w:trPr>
          <w:trHeight w:val="98"/>
        </w:trPr>
        <w:tc>
          <w:tcPr>
            <w:tcW w:w="611" w:type="dxa"/>
            <w:vAlign w:val="center"/>
          </w:tcPr>
          <w:p w14:paraId="1EEA1138" w14:textId="40DF6EDB" w:rsidR="001301FD" w:rsidRPr="00295259"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3</w:t>
            </w:r>
          </w:p>
        </w:tc>
        <w:tc>
          <w:tcPr>
            <w:tcW w:w="2083" w:type="dxa"/>
            <w:vAlign w:val="center"/>
          </w:tcPr>
          <w:p w14:paraId="14A3595A" w14:textId="6AB78A67" w:rsidR="001301FD" w:rsidRPr="00295259" w:rsidRDefault="001301FD" w:rsidP="001301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Test create new appointment with duplicate date/ and dentist but different time</w:t>
            </w:r>
          </w:p>
        </w:tc>
        <w:tc>
          <w:tcPr>
            <w:tcW w:w="1275" w:type="dxa"/>
            <w:vAlign w:val="center"/>
          </w:tcPr>
          <w:p w14:paraId="59A79A86" w14:textId="1E45772C" w:rsidR="001301FD" w:rsidRPr="00295259"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P001</w:t>
            </w:r>
          </w:p>
        </w:tc>
        <w:tc>
          <w:tcPr>
            <w:tcW w:w="1276" w:type="dxa"/>
            <w:vAlign w:val="center"/>
          </w:tcPr>
          <w:p w14:paraId="0DDFF5CD" w14:textId="328CE37E" w:rsidR="001301FD" w:rsidRPr="00295259"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D001</w:t>
            </w:r>
          </w:p>
        </w:tc>
        <w:tc>
          <w:tcPr>
            <w:tcW w:w="1418" w:type="dxa"/>
            <w:vAlign w:val="center"/>
          </w:tcPr>
          <w:p w14:paraId="63E57B42" w14:textId="291E82C2" w:rsidR="001301FD" w:rsidRPr="00295259" w:rsidRDefault="00C834C0"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New Roman" w:hAnsi="Times New Roman" w:cs="Times New Roman"/>
                <w:color w:val="auto"/>
                <w:sz w:val="24"/>
                <w:szCs w:val="24"/>
                <w:shd w:val="clear" w:color="auto" w:fill="FFFFFF"/>
              </w:rPr>
              <w:t>2014-08-01</w:t>
            </w:r>
          </w:p>
        </w:tc>
        <w:tc>
          <w:tcPr>
            <w:tcW w:w="1559" w:type="dxa"/>
            <w:vAlign w:val="center"/>
          </w:tcPr>
          <w:p w14:paraId="75B67F3F" w14:textId="2A689C75" w:rsidR="001301FD" w:rsidRPr="00295259"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09.00 AM</w:t>
            </w:r>
          </w:p>
        </w:tc>
        <w:tc>
          <w:tcPr>
            <w:tcW w:w="1701" w:type="dxa"/>
            <w:vAlign w:val="center"/>
          </w:tcPr>
          <w:p w14:paraId="753C7FC8" w14:textId="4F1D141E" w:rsidR="001301FD" w:rsidRPr="00295259"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09.30 AM</w:t>
            </w:r>
          </w:p>
        </w:tc>
        <w:tc>
          <w:tcPr>
            <w:tcW w:w="1701" w:type="dxa"/>
            <w:vAlign w:val="center"/>
          </w:tcPr>
          <w:p w14:paraId="2CFF0B13" w14:textId="5EAB1BD7" w:rsidR="001301FD" w:rsidRPr="00295259"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Change braces</w:t>
            </w:r>
          </w:p>
        </w:tc>
        <w:tc>
          <w:tcPr>
            <w:tcW w:w="1843" w:type="dxa"/>
            <w:vAlign w:val="center"/>
          </w:tcPr>
          <w:p w14:paraId="4F58B5A3" w14:textId="164328A4" w:rsidR="001301FD" w:rsidRPr="00295259"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100 baht/once</w:t>
            </w:r>
          </w:p>
        </w:tc>
        <w:tc>
          <w:tcPr>
            <w:tcW w:w="2409" w:type="dxa"/>
            <w:vAlign w:val="center"/>
          </w:tcPr>
          <w:p w14:paraId="193D10F9" w14:textId="7866DB94" w:rsidR="001301FD" w:rsidRPr="00295259"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shall redirect to appointment schedule page and display this appointment in the list</w:t>
            </w:r>
          </w:p>
        </w:tc>
      </w:tr>
      <w:tr w:rsidR="001301FD" w:rsidRPr="00295259" w14:paraId="5EFE3FB0" w14:textId="77777777" w:rsidTr="00FD10B6">
        <w:trPr>
          <w:trHeight w:val="98"/>
        </w:trPr>
        <w:tc>
          <w:tcPr>
            <w:tcW w:w="611" w:type="dxa"/>
            <w:vAlign w:val="center"/>
          </w:tcPr>
          <w:p w14:paraId="375EC651" w14:textId="5ADE1CB3" w:rsidR="001301FD" w:rsidRPr="00295259"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4</w:t>
            </w:r>
          </w:p>
        </w:tc>
        <w:tc>
          <w:tcPr>
            <w:tcW w:w="2083" w:type="dxa"/>
            <w:vAlign w:val="center"/>
          </w:tcPr>
          <w:p w14:paraId="49EADC47" w14:textId="57E28F13" w:rsidR="001301FD" w:rsidRPr="00295259" w:rsidRDefault="001301FD" w:rsidP="001301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Test create new appointment with duplicate dentist but different date</w:t>
            </w:r>
          </w:p>
        </w:tc>
        <w:tc>
          <w:tcPr>
            <w:tcW w:w="1275" w:type="dxa"/>
            <w:vAlign w:val="center"/>
          </w:tcPr>
          <w:p w14:paraId="52117B3D" w14:textId="054AD352" w:rsidR="001301FD" w:rsidRPr="00295259"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P001</w:t>
            </w:r>
          </w:p>
        </w:tc>
        <w:tc>
          <w:tcPr>
            <w:tcW w:w="1276" w:type="dxa"/>
            <w:vAlign w:val="center"/>
          </w:tcPr>
          <w:p w14:paraId="03B1BF23" w14:textId="29230E04" w:rsidR="001301FD" w:rsidRPr="00295259"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D001</w:t>
            </w:r>
          </w:p>
        </w:tc>
        <w:tc>
          <w:tcPr>
            <w:tcW w:w="1418" w:type="dxa"/>
            <w:vAlign w:val="center"/>
          </w:tcPr>
          <w:p w14:paraId="54FE4B60" w14:textId="689CC732" w:rsidR="001301FD" w:rsidRPr="00295259" w:rsidRDefault="00C834C0"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New Roman" w:hAnsi="Times New Roman" w:cs="Times New Roman"/>
                <w:color w:val="auto"/>
                <w:sz w:val="24"/>
                <w:szCs w:val="24"/>
                <w:shd w:val="clear" w:color="auto" w:fill="FFFFFF"/>
              </w:rPr>
              <w:t>2014-08-02</w:t>
            </w:r>
          </w:p>
        </w:tc>
        <w:tc>
          <w:tcPr>
            <w:tcW w:w="1559" w:type="dxa"/>
            <w:vAlign w:val="center"/>
          </w:tcPr>
          <w:p w14:paraId="3A9E7B6A" w14:textId="296C8866" w:rsidR="001301FD" w:rsidRPr="00295259"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09.30 AM</w:t>
            </w:r>
          </w:p>
        </w:tc>
        <w:tc>
          <w:tcPr>
            <w:tcW w:w="1701" w:type="dxa"/>
            <w:vAlign w:val="center"/>
          </w:tcPr>
          <w:p w14:paraId="6CF16DAB" w14:textId="7A6865DC" w:rsidR="001301FD" w:rsidRPr="00295259"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10.30 AM</w:t>
            </w:r>
          </w:p>
        </w:tc>
        <w:tc>
          <w:tcPr>
            <w:tcW w:w="1701" w:type="dxa"/>
            <w:vAlign w:val="center"/>
          </w:tcPr>
          <w:p w14:paraId="05092300" w14:textId="36CA7CE1" w:rsidR="001301FD" w:rsidRPr="00295259"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Change braces</w:t>
            </w:r>
          </w:p>
        </w:tc>
        <w:tc>
          <w:tcPr>
            <w:tcW w:w="1843" w:type="dxa"/>
            <w:vAlign w:val="center"/>
          </w:tcPr>
          <w:p w14:paraId="4A905D70" w14:textId="3047627D" w:rsidR="001301FD" w:rsidRPr="00295259"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100 baht/once</w:t>
            </w:r>
          </w:p>
        </w:tc>
        <w:tc>
          <w:tcPr>
            <w:tcW w:w="2409" w:type="dxa"/>
            <w:vAlign w:val="center"/>
          </w:tcPr>
          <w:p w14:paraId="1F5D727F" w14:textId="44F05A45" w:rsidR="001301FD" w:rsidRPr="00295259"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shall redirect to appointment schedule page and display this appointment in the list</w:t>
            </w:r>
          </w:p>
        </w:tc>
      </w:tr>
      <w:tr w:rsidR="001301FD" w:rsidRPr="00295259" w14:paraId="3E01EBE9" w14:textId="77777777" w:rsidTr="00FD10B6">
        <w:trPr>
          <w:trHeight w:val="98"/>
        </w:trPr>
        <w:tc>
          <w:tcPr>
            <w:tcW w:w="611" w:type="dxa"/>
            <w:vAlign w:val="center"/>
          </w:tcPr>
          <w:p w14:paraId="4DE05385" w14:textId="6AC4225B" w:rsidR="001301FD" w:rsidRPr="00295259"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lastRenderedPageBreak/>
              <w:t>5</w:t>
            </w:r>
          </w:p>
        </w:tc>
        <w:tc>
          <w:tcPr>
            <w:tcW w:w="2083" w:type="dxa"/>
            <w:vAlign w:val="center"/>
          </w:tcPr>
          <w:p w14:paraId="31F0E69D" w14:textId="6F35B620" w:rsidR="001301FD" w:rsidRPr="00295259" w:rsidRDefault="001301FD" w:rsidP="001301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Test create new appointment with duplicate date and time but different dentist</w:t>
            </w:r>
          </w:p>
        </w:tc>
        <w:tc>
          <w:tcPr>
            <w:tcW w:w="1275" w:type="dxa"/>
            <w:vAlign w:val="center"/>
          </w:tcPr>
          <w:p w14:paraId="01CBF1F3" w14:textId="7A98D691" w:rsidR="001301FD" w:rsidRPr="00295259"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P001</w:t>
            </w:r>
          </w:p>
        </w:tc>
        <w:tc>
          <w:tcPr>
            <w:tcW w:w="1276" w:type="dxa"/>
            <w:vAlign w:val="center"/>
          </w:tcPr>
          <w:p w14:paraId="080DB3C0" w14:textId="69D3F415" w:rsidR="001301FD" w:rsidRPr="00295259" w:rsidRDefault="00C834C0"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D002</w:t>
            </w:r>
          </w:p>
        </w:tc>
        <w:tc>
          <w:tcPr>
            <w:tcW w:w="1418" w:type="dxa"/>
            <w:vAlign w:val="center"/>
          </w:tcPr>
          <w:p w14:paraId="10B57046" w14:textId="711D0452" w:rsidR="001301FD" w:rsidRPr="00295259" w:rsidRDefault="00C834C0"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New Roman" w:hAnsi="Times New Roman" w:cs="Times New Roman"/>
                <w:color w:val="auto"/>
                <w:sz w:val="24"/>
                <w:szCs w:val="24"/>
                <w:shd w:val="clear" w:color="auto" w:fill="FFFFFF"/>
              </w:rPr>
              <w:t>2014-08-01</w:t>
            </w:r>
          </w:p>
        </w:tc>
        <w:tc>
          <w:tcPr>
            <w:tcW w:w="1559" w:type="dxa"/>
            <w:vAlign w:val="center"/>
          </w:tcPr>
          <w:p w14:paraId="1BA0D549" w14:textId="5A76F1C6" w:rsidR="001301FD" w:rsidRPr="00295259"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09.30 AM</w:t>
            </w:r>
          </w:p>
        </w:tc>
        <w:tc>
          <w:tcPr>
            <w:tcW w:w="1701" w:type="dxa"/>
            <w:vAlign w:val="center"/>
          </w:tcPr>
          <w:p w14:paraId="04230E07" w14:textId="32B792F6" w:rsidR="001301FD" w:rsidRPr="00295259"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10.30 AM</w:t>
            </w:r>
          </w:p>
        </w:tc>
        <w:tc>
          <w:tcPr>
            <w:tcW w:w="1701" w:type="dxa"/>
            <w:vAlign w:val="center"/>
          </w:tcPr>
          <w:p w14:paraId="4FDDDCB9" w14:textId="45E81F5B" w:rsidR="001301FD" w:rsidRPr="00295259"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Change braces</w:t>
            </w:r>
          </w:p>
        </w:tc>
        <w:tc>
          <w:tcPr>
            <w:tcW w:w="1843" w:type="dxa"/>
            <w:vAlign w:val="center"/>
          </w:tcPr>
          <w:p w14:paraId="0D6993EB" w14:textId="062D33E0" w:rsidR="001301FD" w:rsidRPr="00295259"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100 baht/once</w:t>
            </w:r>
          </w:p>
        </w:tc>
        <w:tc>
          <w:tcPr>
            <w:tcW w:w="2409" w:type="dxa"/>
            <w:vAlign w:val="center"/>
          </w:tcPr>
          <w:p w14:paraId="265C4CFA" w14:textId="53C3D2A5" w:rsidR="001301FD" w:rsidRPr="00295259"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shall redirect to appointment schedule page and display this appointment in the list</w:t>
            </w:r>
          </w:p>
        </w:tc>
      </w:tr>
      <w:tr w:rsidR="009F29A1" w:rsidRPr="00295259" w14:paraId="0A4474B7" w14:textId="77777777" w:rsidTr="00FD10B6">
        <w:trPr>
          <w:trHeight w:val="98"/>
        </w:trPr>
        <w:tc>
          <w:tcPr>
            <w:tcW w:w="611" w:type="dxa"/>
            <w:vAlign w:val="center"/>
          </w:tcPr>
          <w:p w14:paraId="52F81A7A" w14:textId="77777777" w:rsidR="009F29A1" w:rsidRPr="00295259"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3</w:t>
            </w:r>
          </w:p>
        </w:tc>
        <w:tc>
          <w:tcPr>
            <w:tcW w:w="2083" w:type="dxa"/>
            <w:vAlign w:val="center"/>
          </w:tcPr>
          <w:p w14:paraId="131C9596" w14:textId="77777777" w:rsidR="009F29A1" w:rsidRPr="00295259"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Test create new appointment with empty fields</w:t>
            </w:r>
          </w:p>
        </w:tc>
        <w:tc>
          <w:tcPr>
            <w:tcW w:w="1275" w:type="dxa"/>
            <w:vAlign w:val="center"/>
          </w:tcPr>
          <w:p w14:paraId="4AA3581C" w14:textId="77777777" w:rsidR="009F29A1" w:rsidRPr="00295259"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1276" w:type="dxa"/>
            <w:vAlign w:val="center"/>
          </w:tcPr>
          <w:p w14:paraId="777801FC" w14:textId="77777777" w:rsidR="009F29A1" w:rsidRPr="00295259"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1418" w:type="dxa"/>
            <w:vAlign w:val="center"/>
          </w:tcPr>
          <w:p w14:paraId="51F11C41" w14:textId="77777777" w:rsidR="009F29A1" w:rsidRPr="00295259"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1559" w:type="dxa"/>
            <w:vAlign w:val="center"/>
          </w:tcPr>
          <w:p w14:paraId="29D5BF42" w14:textId="77777777" w:rsidR="009F29A1" w:rsidRPr="00295259"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1701" w:type="dxa"/>
            <w:vAlign w:val="center"/>
          </w:tcPr>
          <w:p w14:paraId="0817120F" w14:textId="77777777" w:rsidR="009F29A1" w:rsidRPr="00295259"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1701" w:type="dxa"/>
            <w:vAlign w:val="center"/>
          </w:tcPr>
          <w:p w14:paraId="781C7D12" w14:textId="77777777" w:rsidR="009F29A1" w:rsidRPr="00295259"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1843" w:type="dxa"/>
            <w:vAlign w:val="center"/>
          </w:tcPr>
          <w:p w14:paraId="77F72182" w14:textId="77777777" w:rsidR="009F29A1" w:rsidRPr="00295259"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2409" w:type="dxa"/>
            <w:vAlign w:val="center"/>
          </w:tcPr>
          <w:p w14:paraId="5ECD6FBC" w14:textId="77777777" w:rsidR="009F29A1" w:rsidRPr="00295259"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shall provide dialog blog “Please fill out this field”</w:t>
            </w:r>
          </w:p>
        </w:tc>
      </w:tr>
    </w:tbl>
    <w:p w14:paraId="7F3E35CB" w14:textId="77777777" w:rsidR="009F29A1" w:rsidRPr="00295259" w:rsidRDefault="009F29A1" w:rsidP="00A7165D">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sectPr w:rsidR="009F29A1" w:rsidRPr="00295259" w:rsidSect="00FE7DF0">
          <w:footerReference w:type="default" r:id="rId12"/>
          <w:pgSz w:w="16840" w:h="11900" w:orient="landscape"/>
          <w:pgMar w:top="1800" w:right="1644" w:bottom="1800" w:left="510" w:header="680" w:footer="708" w:gutter="0"/>
          <w:cols w:space="708"/>
          <w:docGrid w:linePitch="360"/>
        </w:sectPr>
      </w:pPr>
    </w:p>
    <w:p w14:paraId="10A2981F" w14:textId="77777777" w:rsidR="00A13BAE" w:rsidRPr="00295259" w:rsidRDefault="00460E07" w:rsidP="00E8582C">
      <w:pPr>
        <w:pStyle w:val="Heading3"/>
        <w:rPr>
          <w:rFonts w:ascii="Times New Roman" w:hAnsi="Times New Roman" w:cs="Times New Roman"/>
          <w:color w:val="auto"/>
          <w:sz w:val="26"/>
          <w:szCs w:val="26"/>
        </w:rPr>
      </w:pPr>
      <w:bookmarkStart w:id="205" w:name="_Toc394490914"/>
      <w:r w:rsidRPr="00295259">
        <w:rPr>
          <w:rFonts w:ascii="Times New Roman" w:eastAsiaTheme="minorEastAsia" w:hAnsi="Times New Roman" w:cs="Times New Roman"/>
          <w:color w:val="auto"/>
          <w:sz w:val="26"/>
          <w:szCs w:val="26"/>
          <w:lang w:bidi="ar-SA"/>
        </w:rPr>
        <w:lastRenderedPageBreak/>
        <w:t>System Test Case 11(STC-1</w:t>
      </w:r>
      <w:r w:rsidR="00A13BAE" w:rsidRPr="00295259">
        <w:rPr>
          <w:rFonts w:ascii="Times New Roman" w:eastAsiaTheme="minorEastAsia" w:hAnsi="Times New Roman" w:cs="Times New Roman"/>
          <w:color w:val="auto"/>
          <w:sz w:val="26"/>
          <w:szCs w:val="26"/>
          <w:lang w:bidi="ar-SA"/>
        </w:rPr>
        <w:t xml:space="preserve">1): </w:t>
      </w:r>
      <w:r w:rsidR="00A13BAE" w:rsidRPr="00295259">
        <w:rPr>
          <w:rFonts w:ascii="Times New Roman" w:hAnsi="Times New Roman" w:cs="Times New Roman"/>
          <w:b w:val="0"/>
          <w:bCs w:val="0"/>
          <w:color w:val="auto"/>
          <w:sz w:val="26"/>
          <w:szCs w:val="26"/>
        </w:rPr>
        <w:t>Officer can edit the appointment</w:t>
      </w:r>
      <w:bookmarkEnd w:id="205"/>
      <w:r w:rsidR="00A13BAE" w:rsidRPr="00295259">
        <w:rPr>
          <w:rFonts w:ascii="Times New Roman" w:hAnsi="Times New Roman" w:cs="Times New Roman"/>
          <w:color w:val="auto"/>
          <w:sz w:val="26"/>
          <w:szCs w:val="26"/>
        </w:rPr>
        <w:t xml:space="preserve"> </w:t>
      </w:r>
    </w:p>
    <w:p w14:paraId="48B29BFA" w14:textId="77777777" w:rsidR="00A13BAE" w:rsidRPr="00295259" w:rsidRDefault="00A13BAE" w:rsidP="00A13BA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p w14:paraId="0716A0F0" w14:textId="77777777" w:rsidR="00A13BAE" w:rsidRPr="00295259" w:rsidRDefault="00A13BAE" w:rsidP="00A13BAE">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b/>
        <w:t>Test edits appointment function of officer.</w:t>
      </w:r>
    </w:p>
    <w:p w14:paraId="0A28C5DF" w14:textId="77777777" w:rsidR="00A13BAE" w:rsidRPr="00295259" w:rsidRDefault="00A13BAE" w:rsidP="00A13BA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w:eastAsiaTheme="minorEastAsia" w:hAnsi="Times" w:cs="Times"/>
          <w:b/>
          <w:color w:val="auto"/>
          <w:sz w:val="24"/>
          <w:szCs w:val="24"/>
          <w:lang w:bidi="ar-SA"/>
        </w:rPr>
        <w:t>Test script:</w:t>
      </w:r>
    </w:p>
    <w:p w14:paraId="593BB5B5" w14:textId="77777777" w:rsidR="00A13BAE" w:rsidRPr="00295259" w:rsidRDefault="00A13BAE" w:rsidP="00A13BAE">
      <w:pPr>
        <w:pStyle w:val="ListParagraph"/>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 xml:space="preserve">Officer login to the website by using </w:t>
      </w:r>
      <w:proofErr w:type="spellStart"/>
      <w:r w:rsidRPr="00295259">
        <w:rPr>
          <w:rFonts w:ascii="Times" w:eastAsiaTheme="minorEastAsia" w:hAnsi="Times" w:cs="Times"/>
          <w:color w:val="auto"/>
          <w:sz w:val="24"/>
          <w:szCs w:val="24"/>
          <w:lang w:bidi="ar-SA"/>
        </w:rPr>
        <w:t>officerID</w:t>
      </w:r>
      <w:proofErr w:type="spellEnd"/>
      <w:r w:rsidRPr="00295259">
        <w:rPr>
          <w:rFonts w:ascii="Times" w:eastAsiaTheme="minorEastAsia" w:hAnsi="Times" w:cs="Times"/>
          <w:color w:val="auto"/>
          <w:sz w:val="24"/>
          <w:szCs w:val="24"/>
          <w:lang w:bidi="ar-SA"/>
        </w:rPr>
        <w:t xml:space="preserve"> and password</w:t>
      </w:r>
    </w:p>
    <w:p w14:paraId="62B6B559" w14:textId="77777777" w:rsidR="00A13BAE" w:rsidRPr="00295259" w:rsidRDefault="00A13BAE" w:rsidP="00A13BAE">
      <w:pPr>
        <w:pStyle w:val="ListParagraph"/>
        <w:widowControl w:val="0"/>
        <w:numPr>
          <w:ilvl w:val="0"/>
          <w:numId w:val="23"/>
        </w:numPr>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w:eastAsiaTheme="minorEastAsia" w:hAnsi="Times" w:cs="Times"/>
          <w:color w:val="auto"/>
          <w:sz w:val="24"/>
          <w:szCs w:val="24"/>
          <w:lang w:bidi="ar-SA"/>
        </w:rPr>
        <w:t xml:space="preserve">Officer selects all appointment page </w:t>
      </w:r>
    </w:p>
    <w:p w14:paraId="1657F3F2" w14:textId="77777777" w:rsidR="00A13BAE" w:rsidRPr="00295259" w:rsidRDefault="00A13BAE" w:rsidP="00A13BAE">
      <w:pPr>
        <w:pStyle w:val="ListParagraph"/>
        <w:widowControl w:val="0"/>
        <w:numPr>
          <w:ilvl w:val="0"/>
          <w:numId w:val="23"/>
        </w:numPr>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w:eastAsiaTheme="minorEastAsia" w:hAnsi="Times" w:cs="Times"/>
          <w:color w:val="auto"/>
          <w:sz w:val="24"/>
          <w:szCs w:val="24"/>
          <w:lang w:bidi="ar-SA"/>
        </w:rPr>
        <w:t>Officer selects edit function</w:t>
      </w:r>
    </w:p>
    <w:p w14:paraId="473651DF" w14:textId="77777777" w:rsidR="00A13BAE" w:rsidRPr="00295259" w:rsidRDefault="00A13BAE" w:rsidP="00A13BAE">
      <w:pPr>
        <w:pStyle w:val="ListParagraph"/>
        <w:widowControl w:val="0"/>
        <w:numPr>
          <w:ilvl w:val="0"/>
          <w:numId w:val="23"/>
        </w:numPr>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w:eastAsiaTheme="minorEastAsia" w:hAnsi="Times" w:cs="Times"/>
          <w:color w:val="auto"/>
          <w:sz w:val="24"/>
          <w:szCs w:val="24"/>
          <w:lang w:bidi="ar-SA"/>
        </w:rPr>
        <w:t xml:space="preserve">Officer edit appointment information </w:t>
      </w:r>
      <w:r w:rsidR="00460E07" w:rsidRPr="00295259">
        <w:rPr>
          <w:rFonts w:ascii="Times" w:eastAsiaTheme="minorEastAsia" w:hAnsi="Times" w:cs="Times"/>
          <w:color w:val="auto"/>
          <w:sz w:val="24"/>
          <w:szCs w:val="24"/>
          <w:lang w:bidi="ar-SA"/>
        </w:rPr>
        <w:t>in the edit form</w:t>
      </w:r>
    </w:p>
    <w:p w14:paraId="09EFB261" w14:textId="77777777" w:rsidR="00A13BAE" w:rsidRPr="00295259" w:rsidRDefault="00A13BAE" w:rsidP="00A13BAE">
      <w:pPr>
        <w:pStyle w:val="ListParagraph"/>
        <w:widowControl w:val="0"/>
        <w:numPr>
          <w:ilvl w:val="0"/>
          <w:numId w:val="23"/>
        </w:numPr>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w:eastAsiaTheme="minorEastAsia" w:hAnsi="Times" w:cs="Times"/>
          <w:color w:val="auto"/>
          <w:sz w:val="24"/>
          <w:szCs w:val="24"/>
          <w:lang w:bidi="ar-SA"/>
        </w:rPr>
        <w:t>Off</w:t>
      </w:r>
      <w:r w:rsidR="00460E07" w:rsidRPr="00295259">
        <w:rPr>
          <w:rFonts w:ascii="Times" w:eastAsiaTheme="minorEastAsia" w:hAnsi="Times" w:cs="Times"/>
          <w:color w:val="auto"/>
          <w:sz w:val="24"/>
          <w:szCs w:val="24"/>
          <w:lang w:bidi="ar-SA"/>
        </w:rPr>
        <w:t>icer press save button</w:t>
      </w:r>
    </w:p>
    <w:p w14:paraId="4B9AE8F6" w14:textId="77777777" w:rsidR="00A13BAE" w:rsidRPr="00295259" w:rsidRDefault="00A13BAE" w:rsidP="00A13BA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Data needs:</w:t>
      </w:r>
      <w:r w:rsidR="00460E07" w:rsidRPr="00295259">
        <w:rPr>
          <w:rFonts w:ascii="Times" w:eastAsiaTheme="minorEastAsia" w:hAnsi="Times" w:cs="Times"/>
          <w:color w:val="auto"/>
          <w:sz w:val="24"/>
          <w:szCs w:val="24"/>
          <w:lang w:bidi="ar-SA"/>
        </w:rPr>
        <w:t xml:space="preserve"> </w:t>
      </w:r>
      <w:r w:rsidR="0046736D" w:rsidRPr="00295259">
        <w:rPr>
          <w:rFonts w:ascii="Times" w:eastAsiaTheme="minorEastAsia" w:hAnsi="Times" w:cs="Times"/>
          <w:color w:val="auto"/>
          <w:sz w:val="24"/>
          <w:szCs w:val="24"/>
          <w:highlight w:val="yellow"/>
          <w:lang w:bidi="ar-SA"/>
        </w:rPr>
        <w:t xml:space="preserve">Officer </w:t>
      </w:r>
      <w:proofErr w:type="gramStart"/>
      <w:r w:rsidR="0046736D" w:rsidRPr="00295259">
        <w:rPr>
          <w:rFonts w:ascii="Times" w:eastAsiaTheme="minorEastAsia" w:hAnsi="Times" w:cs="Times"/>
          <w:color w:val="auto"/>
          <w:sz w:val="24"/>
          <w:szCs w:val="24"/>
          <w:highlight w:val="yellow"/>
          <w:lang w:bidi="ar-SA"/>
        </w:rPr>
        <w:t>account</w:t>
      </w:r>
      <w:proofErr w:type="gramEnd"/>
      <w:r w:rsidR="0046736D" w:rsidRPr="00295259">
        <w:rPr>
          <w:rFonts w:ascii="Times" w:eastAsiaTheme="minorEastAsia" w:hAnsi="Times" w:cs="Times"/>
          <w:color w:val="auto"/>
          <w:sz w:val="24"/>
          <w:szCs w:val="24"/>
          <w:highlight w:val="yellow"/>
          <w:lang w:bidi="ar-SA"/>
        </w:rPr>
        <w:t>, Appointment account</w:t>
      </w:r>
    </w:p>
    <w:p w14:paraId="10E80847" w14:textId="77777777" w:rsidR="00A13BAE" w:rsidRPr="00295259" w:rsidRDefault="00A13BAE" w:rsidP="00A13BA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Cases:</w:t>
      </w:r>
    </w:p>
    <w:p w14:paraId="30923647" w14:textId="77777777" w:rsidR="00A13BAE" w:rsidRPr="00295259" w:rsidRDefault="00A13BAE" w:rsidP="00A13BAE">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4391B41" w14:textId="77777777" w:rsidR="00460E07" w:rsidRPr="00295259" w:rsidRDefault="00460E07" w:rsidP="00A13BAE">
      <w:pPr>
        <w:widowControl w:val="0"/>
        <w:autoSpaceDE w:val="0"/>
        <w:autoSpaceDN w:val="0"/>
        <w:adjustRightInd w:val="0"/>
        <w:spacing w:after="240" w:line="240" w:lineRule="auto"/>
        <w:rPr>
          <w:rFonts w:ascii="Times" w:eastAsiaTheme="minorEastAsia" w:hAnsi="Times" w:cs="Times"/>
          <w:color w:val="auto"/>
          <w:sz w:val="24"/>
          <w:szCs w:val="24"/>
          <w:lang w:bidi="ar-SA"/>
        </w:rPr>
        <w:sectPr w:rsidR="00460E07" w:rsidRPr="00295259" w:rsidSect="00613488">
          <w:footerReference w:type="default" r:id="rId13"/>
          <w:pgSz w:w="11900" w:h="16840"/>
          <w:pgMar w:top="1644" w:right="1800" w:bottom="510" w:left="1800" w:header="708" w:footer="708" w:gutter="0"/>
          <w:cols w:space="708"/>
          <w:docGrid w:linePitch="360"/>
        </w:sectPr>
      </w:pPr>
    </w:p>
    <w:p w14:paraId="4DD7882B" w14:textId="77777777" w:rsidR="00460E07" w:rsidRPr="00295259" w:rsidRDefault="00460E07" w:rsidP="00460E07">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lastRenderedPageBreak/>
        <w:t>Test Cases:</w:t>
      </w:r>
    </w:p>
    <w:tbl>
      <w:tblPr>
        <w:tblStyle w:val="TableGrid"/>
        <w:tblW w:w="15876" w:type="dxa"/>
        <w:tblInd w:w="108" w:type="dxa"/>
        <w:tblLayout w:type="fixed"/>
        <w:tblLook w:val="04A0" w:firstRow="1" w:lastRow="0" w:firstColumn="1" w:lastColumn="0" w:noHBand="0" w:noVBand="1"/>
      </w:tblPr>
      <w:tblGrid>
        <w:gridCol w:w="611"/>
        <w:gridCol w:w="2083"/>
        <w:gridCol w:w="1275"/>
        <w:gridCol w:w="1276"/>
        <w:gridCol w:w="1559"/>
        <w:gridCol w:w="1701"/>
        <w:gridCol w:w="1560"/>
        <w:gridCol w:w="1701"/>
        <w:gridCol w:w="1701"/>
        <w:gridCol w:w="2409"/>
      </w:tblGrid>
      <w:tr w:rsidR="00C834C0" w:rsidRPr="00295259" w14:paraId="7E3D71A9" w14:textId="77777777" w:rsidTr="0099198F">
        <w:trPr>
          <w:trHeight w:val="116"/>
        </w:trPr>
        <w:tc>
          <w:tcPr>
            <w:tcW w:w="611" w:type="dxa"/>
            <w:vMerge w:val="restart"/>
            <w:shd w:val="clear" w:color="auto" w:fill="D9D9D9"/>
            <w:vAlign w:val="center"/>
          </w:tcPr>
          <w:p w14:paraId="608FC7B0" w14:textId="77777777" w:rsidR="00460E07" w:rsidRPr="00295259"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ID</w:t>
            </w:r>
          </w:p>
        </w:tc>
        <w:tc>
          <w:tcPr>
            <w:tcW w:w="2083" w:type="dxa"/>
            <w:vMerge w:val="restart"/>
            <w:shd w:val="clear" w:color="auto" w:fill="D9D9D9"/>
            <w:vAlign w:val="center"/>
          </w:tcPr>
          <w:p w14:paraId="06ECA4A0" w14:textId="77777777" w:rsidR="00460E07" w:rsidRPr="00295259"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tc>
        <w:tc>
          <w:tcPr>
            <w:tcW w:w="10773" w:type="dxa"/>
            <w:gridSpan w:val="7"/>
            <w:shd w:val="clear" w:color="auto" w:fill="D9D9D9"/>
            <w:vAlign w:val="bottom"/>
          </w:tcPr>
          <w:p w14:paraId="3F744100" w14:textId="77777777" w:rsidR="00460E07" w:rsidRPr="00295259"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Input</w:t>
            </w:r>
          </w:p>
        </w:tc>
        <w:tc>
          <w:tcPr>
            <w:tcW w:w="2409" w:type="dxa"/>
            <w:shd w:val="clear" w:color="auto" w:fill="D9D9D9"/>
            <w:vAlign w:val="center"/>
          </w:tcPr>
          <w:p w14:paraId="69EE83A6" w14:textId="77777777" w:rsidR="00460E07" w:rsidRPr="00295259"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Expected</w:t>
            </w:r>
          </w:p>
        </w:tc>
      </w:tr>
      <w:tr w:rsidR="00C834C0" w:rsidRPr="00295259" w14:paraId="25C4B23E" w14:textId="77777777" w:rsidTr="00C834C0">
        <w:trPr>
          <w:trHeight w:val="269"/>
        </w:trPr>
        <w:tc>
          <w:tcPr>
            <w:tcW w:w="611" w:type="dxa"/>
            <w:vMerge/>
            <w:shd w:val="clear" w:color="auto" w:fill="D9D9D9"/>
          </w:tcPr>
          <w:p w14:paraId="163E51FD" w14:textId="77777777" w:rsidR="00460E07" w:rsidRPr="00295259"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14:paraId="6FDC1878" w14:textId="77777777" w:rsidR="00460E07" w:rsidRPr="00295259"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14:paraId="69A3B152" w14:textId="77777777" w:rsidR="00460E07" w:rsidRPr="00295259"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sidRPr="00295259">
              <w:rPr>
                <w:rFonts w:ascii="Times" w:eastAsiaTheme="minorEastAsia" w:hAnsi="Times" w:cs="Times"/>
                <w:b/>
                <w:bCs/>
                <w:color w:val="auto"/>
                <w:sz w:val="24"/>
                <w:szCs w:val="24"/>
                <w:lang w:bidi="ar-SA"/>
              </w:rPr>
              <w:t>patientID</w:t>
            </w:r>
            <w:proofErr w:type="spellEnd"/>
          </w:p>
        </w:tc>
        <w:tc>
          <w:tcPr>
            <w:tcW w:w="1276" w:type="dxa"/>
            <w:shd w:val="clear" w:color="auto" w:fill="D9D9D9"/>
            <w:vAlign w:val="center"/>
          </w:tcPr>
          <w:p w14:paraId="47D68F33" w14:textId="3DE637D7" w:rsidR="00460E07" w:rsidRPr="00295259" w:rsidRDefault="00C834C0"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sidRPr="00295259">
              <w:rPr>
                <w:rFonts w:ascii="Times" w:eastAsiaTheme="minorEastAsia" w:hAnsi="Times" w:cs="Times"/>
                <w:b/>
                <w:bCs/>
                <w:color w:val="auto"/>
                <w:sz w:val="24"/>
                <w:szCs w:val="24"/>
                <w:lang w:bidi="ar-SA"/>
              </w:rPr>
              <w:t>dentist</w:t>
            </w:r>
            <w:r w:rsidR="00460E07" w:rsidRPr="00295259">
              <w:rPr>
                <w:rFonts w:ascii="Times" w:eastAsiaTheme="minorEastAsia" w:hAnsi="Times" w:cs="Times"/>
                <w:b/>
                <w:bCs/>
                <w:color w:val="auto"/>
                <w:sz w:val="24"/>
                <w:szCs w:val="24"/>
                <w:lang w:bidi="ar-SA"/>
              </w:rPr>
              <w:t>ID</w:t>
            </w:r>
            <w:proofErr w:type="spellEnd"/>
          </w:p>
        </w:tc>
        <w:tc>
          <w:tcPr>
            <w:tcW w:w="1559" w:type="dxa"/>
            <w:shd w:val="clear" w:color="auto" w:fill="D9D9D9"/>
            <w:vAlign w:val="center"/>
          </w:tcPr>
          <w:p w14:paraId="0D406D66" w14:textId="77777777" w:rsidR="00460E07" w:rsidRPr="00295259"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date</w:t>
            </w:r>
          </w:p>
        </w:tc>
        <w:tc>
          <w:tcPr>
            <w:tcW w:w="1701" w:type="dxa"/>
            <w:shd w:val="clear" w:color="auto" w:fill="D9D9D9"/>
            <w:vAlign w:val="center"/>
          </w:tcPr>
          <w:p w14:paraId="7BB19BAC" w14:textId="77777777" w:rsidR="00460E07" w:rsidRPr="00295259"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sidRPr="00295259">
              <w:rPr>
                <w:rFonts w:ascii="Times" w:eastAsiaTheme="minorEastAsia" w:hAnsi="Times" w:cs="Times"/>
                <w:b/>
                <w:bCs/>
                <w:color w:val="auto"/>
                <w:sz w:val="24"/>
                <w:szCs w:val="24"/>
                <w:lang w:bidi="ar-SA"/>
              </w:rPr>
              <w:t>startTime</w:t>
            </w:r>
            <w:proofErr w:type="spellEnd"/>
          </w:p>
        </w:tc>
        <w:tc>
          <w:tcPr>
            <w:tcW w:w="1560" w:type="dxa"/>
            <w:shd w:val="clear" w:color="auto" w:fill="D9D9D9"/>
            <w:vAlign w:val="center"/>
          </w:tcPr>
          <w:p w14:paraId="67AE0979" w14:textId="77777777" w:rsidR="00460E07" w:rsidRPr="00295259"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sidRPr="00295259">
              <w:rPr>
                <w:rFonts w:ascii="Times" w:eastAsiaTheme="minorEastAsia" w:hAnsi="Times" w:cs="Times"/>
                <w:b/>
                <w:bCs/>
                <w:color w:val="auto"/>
                <w:sz w:val="24"/>
                <w:szCs w:val="24"/>
                <w:lang w:bidi="ar-SA"/>
              </w:rPr>
              <w:t>endTime</w:t>
            </w:r>
            <w:proofErr w:type="spellEnd"/>
          </w:p>
        </w:tc>
        <w:tc>
          <w:tcPr>
            <w:tcW w:w="1701" w:type="dxa"/>
            <w:shd w:val="clear" w:color="auto" w:fill="D9D9D9"/>
            <w:vAlign w:val="center"/>
          </w:tcPr>
          <w:p w14:paraId="1AAE47B1" w14:textId="77777777" w:rsidR="00460E07" w:rsidRPr="00295259"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Treatment</w:t>
            </w:r>
          </w:p>
        </w:tc>
        <w:tc>
          <w:tcPr>
            <w:tcW w:w="1701" w:type="dxa"/>
            <w:shd w:val="clear" w:color="auto" w:fill="D9D9D9"/>
            <w:vAlign w:val="center"/>
          </w:tcPr>
          <w:p w14:paraId="2B0117E3" w14:textId="77777777" w:rsidR="00460E07" w:rsidRPr="00295259"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tc>
        <w:tc>
          <w:tcPr>
            <w:tcW w:w="2409" w:type="dxa"/>
            <w:shd w:val="clear" w:color="auto" w:fill="D9D9D9"/>
          </w:tcPr>
          <w:p w14:paraId="63FE16FC" w14:textId="77777777" w:rsidR="00460E07" w:rsidRPr="00295259"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C834C0" w:rsidRPr="00295259" w14:paraId="6387936D" w14:textId="77777777" w:rsidTr="00C834C0">
        <w:trPr>
          <w:trHeight w:val="98"/>
        </w:trPr>
        <w:tc>
          <w:tcPr>
            <w:tcW w:w="611" w:type="dxa"/>
            <w:vAlign w:val="center"/>
          </w:tcPr>
          <w:p w14:paraId="05F6AF32" w14:textId="77777777" w:rsidR="00460E07" w:rsidRPr="00295259"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w:t>
            </w:r>
          </w:p>
        </w:tc>
        <w:tc>
          <w:tcPr>
            <w:tcW w:w="2083" w:type="dxa"/>
            <w:vAlign w:val="center"/>
          </w:tcPr>
          <w:p w14:paraId="63ABCD41" w14:textId="77777777" w:rsidR="00460E07" w:rsidRPr="00295259"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Test edit an appointment with correct form</w:t>
            </w:r>
          </w:p>
        </w:tc>
        <w:tc>
          <w:tcPr>
            <w:tcW w:w="1275" w:type="dxa"/>
            <w:vAlign w:val="center"/>
          </w:tcPr>
          <w:p w14:paraId="50EE2A60" w14:textId="77777777" w:rsidR="00460E07" w:rsidRPr="00295259" w:rsidRDefault="00757DC8"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P001</w:t>
            </w:r>
          </w:p>
        </w:tc>
        <w:tc>
          <w:tcPr>
            <w:tcW w:w="1276" w:type="dxa"/>
            <w:vAlign w:val="center"/>
          </w:tcPr>
          <w:p w14:paraId="5BDC9710" w14:textId="77777777" w:rsidR="00460E07" w:rsidRPr="00295259"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D002</w:t>
            </w:r>
          </w:p>
        </w:tc>
        <w:tc>
          <w:tcPr>
            <w:tcW w:w="1559" w:type="dxa"/>
            <w:vAlign w:val="center"/>
          </w:tcPr>
          <w:p w14:paraId="389C3A1F" w14:textId="7D6BD4C3" w:rsidR="00460E07" w:rsidRPr="00295259" w:rsidRDefault="0043307A"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New Roman" w:hAnsi="Times New Roman" w:cs="Times New Roman"/>
                <w:color w:val="auto"/>
                <w:sz w:val="24"/>
                <w:szCs w:val="24"/>
                <w:shd w:val="clear" w:color="auto" w:fill="FFFFFF"/>
              </w:rPr>
              <w:t>2014-08-04</w:t>
            </w:r>
          </w:p>
        </w:tc>
        <w:tc>
          <w:tcPr>
            <w:tcW w:w="1701" w:type="dxa"/>
            <w:vAlign w:val="center"/>
          </w:tcPr>
          <w:p w14:paraId="5C6E9406" w14:textId="77777777" w:rsidR="00460E07" w:rsidRPr="00295259"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09.30 AM</w:t>
            </w:r>
          </w:p>
        </w:tc>
        <w:tc>
          <w:tcPr>
            <w:tcW w:w="1560" w:type="dxa"/>
            <w:vAlign w:val="center"/>
          </w:tcPr>
          <w:p w14:paraId="19317F13" w14:textId="77777777" w:rsidR="00460E07" w:rsidRPr="00295259"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10.30 AM</w:t>
            </w:r>
          </w:p>
        </w:tc>
        <w:tc>
          <w:tcPr>
            <w:tcW w:w="1701" w:type="dxa"/>
            <w:vAlign w:val="center"/>
          </w:tcPr>
          <w:p w14:paraId="1AE4CE07" w14:textId="77777777" w:rsidR="00460E07" w:rsidRPr="00295259"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Change </w:t>
            </w:r>
            <w:proofErr w:type="spellStart"/>
            <w:r w:rsidRPr="00295259">
              <w:rPr>
                <w:rFonts w:ascii="Times" w:eastAsiaTheme="minorEastAsia" w:hAnsi="Times" w:cs="Times"/>
                <w:bCs/>
                <w:color w:val="auto"/>
                <w:sz w:val="24"/>
                <w:szCs w:val="24"/>
                <w:lang w:bidi="ar-SA"/>
              </w:rPr>
              <w:t>brances</w:t>
            </w:r>
            <w:proofErr w:type="spellEnd"/>
          </w:p>
        </w:tc>
        <w:tc>
          <w:tcPr>
            <w:tcW w:w="1701" w:type="dxa"/>
            <w:vAlign w:val="center"/>
          </w:tcPr>
          <w:p w14:paraId="56C09904" w14:textId="77777777" w:rsidR="00460E07" w:rsidRPr="00295259"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100 baht/once</w:t>
            </w:r>
          </w:p>
        </w:tc>
        <w:tc>
          <w:tcPr>
            <w:tcW w:w="2409" w:type="dxa"/>
            <w:vAlign w:val="center"/>
          </w:tcPr>
          <w:p w14:paraId="35BB0A51" w14:textId="77777777" w:rsidR="00460E07" w:rsidRPr="00295259" w:rsidRDefault="00460E07" w:rsidP="00DD1BF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System shall redirect to </w:t>
            </w:r>
            <w:r w:rsidR="00DD1BF0" w:rsidRPr="00295259">
              <w:rPr>
                <w:rFonts w:ascii="Times" w:eastAsiaTheme="minorEastAsia" w:hAnsi="Times" w:cs="Times"/>
                <w:bCs/>
                <w:color w:val="auto"/>
                <w:sz w:val="24"/>
                <w:szCs w:val="24"/>
                <w:lang w:bidi="ar-SA"/>
              </w:rPr>
              <w:t xml:space="preserve">all appointment </w:t>
            </w:r>
            <w:r w:rsidRPr="00295259">
              <w:rPr>
                <w:rFonts w:ascii="Times" w:eastAsiaTheme="minorEastAsia" w:hAnsi="Times" w:cs="Times"/>
                <w:bCs/>
                <w:color w:val="auto"/>
                <w:sz w:val="24"/>
                <w:szCs w:val="24"/>
                <w:lang w:bidi="ar-SA"/>
              </w:rPr>
              <w:t xml:space="preserve"> page and display this appointment in the list</w:t>
            </w:r>
          </w:p>
        </w:tc>
      </w:tr>
      <w:tr w:rsidR="00C834C0" w:rsidRPr="00295259" w14:paraId="041BCB6C" w14:textId="77777777" w:rsidTr="00C834C0">
        <w:trPr>
          <w:trHeight w:val="98"/>
        </w:trPr>
        <w:tc>
          <w:tcPr>
            <w:tcW w:w="611" w:type="dxa"/>
            <w:vAlign w:val="center"/>
          </w:tcPr>
          <w:p w14:paraId="632F99CE" w14:textId="77777777" w:rsidR="00460E07" w:rsidRPr="00295259"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2</w:t>
            </w:r>
          </w:p>
        </w:tc>
        <w:tc>
          <w:tcPr>
            <w:tcW w:w="2083" w:type="dxa"/>
            <w:vAlign w:val="center"/>
          </w:tcPr>
          <w:p w14:paraId="342C728A" w14:textId="77777777" w:rsidR="00460E07" w:rsidRPr="00295259"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Test edit appointment with duplicate time/date/ and dentist</w:t>
            </w:r>
          </w:p>
        </w:tc>
        <w:tc>
          <w:tcPr>
            <w:tcW w:w="1275" w:type="dxa"/>
            <w:vAlign w:val="center"/>
          </w:tcPr>
          <w:p w14:paraId="2832F7E5" w14:textId="77777777" w:rsidR="00460E07" w:rsidRPr="00295259" w:rsidRDefault="00757DC8"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P001</w:t>
            </w:r>
          </w:p>
        </w:tc>
        <w:tc>
          <w:tcPr>
            <w:tcW w:w="1276" w:type="dxa"/>
            <w:vAlign w:val="center"/>
          </w:tcPr>
          <w:p w14:paraId="465CC4E9" w14:textId="77777777" w:rsidR="00460E07" w:rsidRPr="00295259"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D002</w:t>
            </w:r>
          </w:p>
        </w:tc>
        <w:tc>
          <w:tcPr>
            <w:tcW w:w="1559" w:type="dxa"/>
            <w:vAlign w:val="center"/>
          </w:tcPr>
          <w:p w14:paraId="6FFB0BBD" w14:textId="7DACD076" w:rsidR="00460E07" w:rsidRPr="00295259" w:rsidRDefault="0043307A"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New Roman" w:hAnsi="Times New Roman" w:cs="Times New Roman"/>
                <w:color w:val="auto"/>
                <w:sz w:val="24"/>
                <w:szCs w:val="24"/>
                <w:shd w:val="clear" w:color="auto" w:fill="FFFFFF"/>
              </w:rPr>
              <w:t>2014-08-05</w:t>
            </w:r>
          </w:p>
        </w:tc>
        <w:tc>
          <w:tcPr>
            <w:tcW w:w="1701" w:type="dxa"/>
            <w:vAlign w:val="center"/>
          </w:tcPr>
          <w:p w14:paraId="0CFE3D7C" w14:textId="77777777" w:rsidR="00460E07" w:rsidRPr="00295259"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09.30 AM</w:t>
            </w:r>
          </w:p>
        </w:tc>
        <w:tc>
          <w:tcPr>
            <w:tcW w:w="1560" w:type="dxa"/>
            <w:vAlign w:val="center"/>
          </w:tcPr>
          <w:p w14:paraId="10898036" w14:textId="77777777" w:rsidR="00460E07" w:rsidRPr="00295259"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10.30 AM</w:t>
            </w:r>
          </w:p>
        </w:tc>
        <w:tc>
          <w:tcPr>
            <w:tcW w:w="1701" w:type="dxa"/>
            <w:vAlign w:val="center"/>
          </w:tcPr>
          <w:p w14:paraId="06085A02" w14:textId="77777777" w:rsidR="00460E07" w:rsidRPr="00295259"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Change </w:t>
            </w:r>
            <w:proofErr w:type="spellStart"/>
            <w:r w:rsidRPr="00295259">
              <w:rPr>
                <w:rFonts w:ascii="Times" w:eastAsiaTheme="minorEastAsia" w:hAnsi="Times" w:cs="Times"/>
                <w:bCs/>
                <w:color w:val="auto"/>
                <w:sz w:val="24"/>
                <w:szCs w:val="24"/>
                <w:lang w:bidi="ar-SA"/>
              </w:rPr>
              <w:t>brances</w:t>
            </w:r>
            <w:proofErr w:type="spellEnd"/>
          </w:p>
        </w:tc>
        <w:tc>
          <w:tcPr>
            <w:tcW w:w="1701" w:type="dxa"/>
            <w:vAlign w:val="center"/>
          </w:tcPr>
          <w:p w14:paraId="0971AFA9" w14:textId="77777777" w:rsidR="00460E07" w:rsidRPr="00295259"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100 baht/once</w:t>
            </w:r>
          </w:p>
        </w:tc>
        <w:tc>
          <w:tcPr>
            <w:tcW w:w="2409" w:type="dxa"/>
            <w:vAlign w:val="center"/>
          </w:tcPr>
          <w:p w14:paraId="696C8AF5" w14:textId="77777777" w:rsidR="00460E07" w:rsidRPr="00295259" w:rsidRDefault="00460E07" w:rsidP="00DD1BF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System does not redirect to </w:t>
            </w:r>
            <w:r w:rsidR="00DD1BF0" w:rsidRPr="00295259">
              <w:rPr>
                <w:rFonts w:ascii="Times" w:eastAsiaTheme="minorEastAsia" w:hAnsi="Times" w:cs="Times"/>
                <w:bCs/>
                <w:color w:val="auto"/>
                <w:sz w:val="24"/>
                <w:szCs w:val="24"/>
                <w:lang w:bidi="ar-SA"/>
              </w:rPr>
              <w:t xml:space="preserve">all </w:t>
            </w:r>
            <w:r w:rsidRPr="00295259">
              <w:rPr>
                <w:rFonts w:ascii="Times" w:eastAsiaTheme="minorEastAsia" w:hAnsi="Times" w:cs="Times"/>
                <w:bCs/>
                <w:color w:val="auto"/>
                <w:sz w:val="24"/>
                <w:szCs w:val="24"/>
                <w:lang w:bidi="ar-SA"/>
              </w:rPr>
              <w:t xml:space="preserve">appointment page </w:t>
            </w:r>
          </w:p>
        </w:tc>
      </w:tr>
      <w:tr w:rsidR="00C834C0" w:rsidRPr="00295259" w14:paraId="3EEFAE78" w14:textId="77777777" w:rsidTr="00C834C0">
        <w:trPr>
          <w:trHeight w:val="98"/>
        </w:trPr>
        <w:tc>
          <w:tcPr>
            <w:tcW w:w="611" w:type="dxa"/>
            <w:vAlign w:val="center"/>
          </w:tcPr>
          <w:p w14:paraId="3957AFB9" w14:textId="77777777" w:rsidR="00460E07" w:rsidRPr="00295259"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3</w:t>
            </w:r>
          </w:p>
        </w:tc>
        <w:tc>
          <w:tcPr>
            <w:tcW w:w="2083" w:type="dxa"/>
            <w:vAlign w:val="center"/>
          </w:tcPr>
          <w:p w14:paraId="73FD1C9A" w14:textId="77777777" w:rsidR="00460E07" w:rsidRPr="00295259"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Test edit appointment with empty fields</w:t>
            </w:r>
          </w:p>
        </w:tc>
        <w:tc>
          <w:tcPr>
            <w:tcW w:w="1275" w:type="dxa"/>
            <w:vAlign w:val="center"/>
          </w:tcPr>
          <w:p w14:paraId="503F3C53" w14:textId="77777777" w:rsidR="00460E07" w:rsidRPr="00295259"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1276" w:type="dxa"/>
            <w:vAlign w:val="center"/>
          </w:tcPr>
          <w:p w14:paraId="24FA2A13" w14:textId="77777777" w:rsidR="00460E07" w:rsidRPr="00295259"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1559" w:type="dxa"/>
            <w:vAlign w:val="center"/>
          </w:tcPr>
          <w:p w14:paraId="2C2CE04A" w14:textId="77777777" w:rsidR="00460E07" w:rsidRPr="00295259"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1701" w:type="dxa"/>
            <w:vAlign w:val="center"/>
          </w:tcPr>
          <w:p w14:paraId="50A53200" w14:textId="77777777" w:rsidR="00460E07" w:rsidRPr="00295259"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1560" w:type="dxa"/>
            <w:vAlign w:val="center"/>
          </w:tcPr>
          <w:p w14:paraId="6C7C0FE6" w14:textId="77777777" w:rsidR="00460E07" w:rsidRPr="00295259"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1701" w:type="dxa"/>
            <w:vAlign w:val="center"/>
          </w:tcPr>
          <w:p w14:paraId="6E7AEBF4" w14:textId="77777777" w:rsidR="00460E07" w:rsidRPr="00295259"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1701" w:type="dxa"/>
            <w:vAlign w:val="center"/>
          </w:tcPr>
          <w:p w14:paraId="7CBAE427" w14:textId="77777777" w:rsidR="00460E07" w:rsidRPr="00295259"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2409" w:type="dxa"/>
            <w:vAlign w:val="center"/>
          </w:tcPr>
          <w:p w14:paraId="28CF9764" w14:textId="77777777" w:rsidR="00460E07" w:rsidRPr="00295259"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shall provide dialog blog “Please fill out this field”</w:t>
            </w:r>
          </w:p>
        </w:tc>
      </w:tr>
    </w:tbl>
    <w:p w14:paraId="0C0514F4" w14:textId="77777777" w:rsidR="00460E07" w:rsidRPr="00295259" w:rsidRDefault="00460E07" w:rsidP="00460E0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sectPr w:rsidR="00460E07" w:rsidRPr="00295259" w:rsidSect="00460E07">
          <w:footerReference w:type="default" r:id="rId14"/>
          <w:pgSz w:w="16840" w:h="11900" w:orient="landscape"/>
          <w:pgMar w:top="1800" w:right="1644" w:bottom="1800" w:left="510" w:header="708" w:footer="708" w:gutter="0"/>
          <w:cols w:space="708"/>
          <w:docGrid w:linePitch="360"/>
        </w:sectPr>
      </w:pPr>
    </w:p>
    <w:p w14:paraId="3A018293" w14:textId="77777777" w:rsidR="0099198F" w:rsidRPr="00295259" w:rsidRDefault="007E03D6" w:rsidP="00E8582C">
      <w:pPr>
        <w:pStyle w:val="Heading3"/>
        <w:rPr>
          <w:rFonts w:ascii="Times New Roman" w:hAnsi="Times New Roman" w:cs="Times New Roman"/>
          <w:color w:val="auto"/>
          <w:sz w:val="26"/>
          <w:szCs w:val="26"/>
        </w:rPr>
      </w:pPr>
      <w:bookmarkStart w:id="206" w:name="_Toc394490915"/>
      <w:r w:rsidRPr="00295259">
        <w:rPr>
          <w:rFonts w:ascii="Times New Roman" w:eastAsiaTheme="minorEastAsia" w:hAnsi="Times New Roman" w:cs="Times New Roman"/>
          <w:color w:val="auto"/>
          <w:sz w:val="26"/>
          <w:szCs w:val="26"/>
          <w:lang w:bidi="ar-SA"/>
        </w:rPr>
        <w:lastRenderedPageBreak/>
        <w:t>System Test Case 12(STC-1</w:t>
      </w:r>
      <w:r w:rsidR="0099198F" w:rsidRPr="00295259">
        <w:rPr>
          <w:rFonts w:ascii="Times New Roman" w:eastAsiaTheme="minorEastAsia" w:hAnsi="Times New Roman" w:cs="Times New Roman"/>
          <w:color w:val="auto"/>
          <w:sz w:val="26"/>
          <w:szCs w:val="26"/>
          <w:lang w:bidi="ar-SA"/>
        </w:rPr>
        <w:t xml:space="preserve">2): </w:t>
      </w:r>
      <w:r w:rsidR="0099198F" w:rsidRPr="00295259">
        <w:rPr>
          <w:rFonts w:ascii="Times New Roman" w:hAnsi="Times New Roman" w:cs="Times New Roman"/>
          <w:b w:val="0"/>
          <w:bCs w:val="0"/>
          <w:color w:val="auto"/>
          <w:sz w:val="26"/>
          <w:szCs w:val="26"/>
        </w:rPr>
        <w:t>Officer can delete the appointment</w:t>
      </w:r>
      <w:bookmarkEnd w:id="206"/>
      <w:r w:rsidR="0099198F" w:rsidRPr="00295259">
        <w:rPr>
          <w:rFonts w:ascii="Times New Roman" w:hAnsi="Times New Roman" w:cs="Times New Roman"/>
          <w:color w:val="auto"/>
          <w:sz w:val="26"/>
          <w:szCs w:val="26"/>
        </w:rPr>
        <w:t xml:space="preserve">  </w:t>
      </w:r>
    </w:p>
    <w:p w14:paraId="66FB0223" w14:textId="77777777" w:rsidR="0099198F" w:rsidRPr="00295259" w:rsidRDefault="0099198F" w:rsidP="0099198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p w14:paraId="468DF685" w14:textId="77777777" w:rsidR="0099198F" w:rsidRPr="00295259" w:rsidRDefault="0099198F" w:rsidP="0099198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b/>
      </w:r>
      <w:proofErr w:type="gramStart"/>
      <w:r w:rsidRPr="00295259">
        <w:rPr>
          <w:rFonts w:ascii="Times" w:eastAsiaTheme="minorEastAsia" w:hAnsi="Times" w:cs="Times"/>
          <w:color w:val="auto"/>
          <w:sz w:val="24"/>
          <w:szCs w:val="24"/>
          <w:lang w:bidi="ar-SA"/>
        </w:rPr>
        <w:t>Test delete</w:t>
      </w:r>
      <w:proofErr w:type="gramEnd"/>
      <w:r w:rsidRPr="00295259">
        <w:rPr>
          <w:rFonts w:ascii="Times" w:eastAsiaTheme="minorEastAsia" w:hAnsi="Times" w:cs="Times"/>
          <w:color w:val="auto"/>
          <w:sz w:val="24"/>
          <w:szCs w:val="24"/>
          <w:lang w:bidi="ar-SA"/>
        </w:rPr>
        <w:t xml:space="preserve"> appointment function of officer.</w:t>
      </w:r>
    </w:p>
    <w:p w14:paraId="4F37252E" w14:textId="77777777" w:rsidR="0099198F" w:rsidRPr="00295259" w:rsidRDefault="0099198F" w:rsidP="0099198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w:eastAsiaTheme="minorEastAsia" w:hAnsi="Times" w:cs="Times"/>
          <w:b/>
          <w:color w:val="auto"/>
          <w:sz w:val="24"/>
          <w:szCs w:val="24"/>
          <w:lang w:bidi="ar-SA"/>
        </w:rPr>
        <w:t>Test script:</w:t>
      </w:r>
    </w:p>
    <w:p w14:paraId="119A3FE3" w14:textId="77777777" w:rsidR="0099198F" w:rsidRPr="00295259" w:rsidRDefault="0099198F" w:rsidP="0099198F">
      <w:pPr>
        <w:pStyle w:val="ListParagraph"/>
        <w:widowControl w:val="0"/>
        <w:numPr>
          <w:ilvl w:val="0"/>
          <w:numId w:val="27"/>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 xml:space="preserve">Officer login to the website by using </w:t>
      </w:r>
      <w:proofErr w:type="spellStart"/>
      <w:r w:rsidRPr="00295259">
        <w:rPr>
          <w:rFonts w:ascii="Times" w:eastAsiaTheme="minorEastAsia" w:hAnsi="Times" w:cs="Times"/>
          <w:color w:val="auto"/>
          <w:sz w:val="24"/>
          <w:szCs w:val="24"/>
          <w:lang w:bidi="ar-SA"/>
        </w:rPr>
        <w:t>officerID</w:t>
      </w:r>
      <w:proofErr w:type="spellEnd"/>
      <w:r w:rsidRPr="00295259">
        <w:rPr>
          <w:rFonts w:ascii="Times" w:eastAsiaTheme="minorEastAsia" w:hAnsi="Times" w:cs="Times"/>
          <w:color w:val="auto"/>
          <w:sz w:val="24"/>
          <w:szCs w:val="24"/>
          <w:lang w:bidi="ar-SA"/>
        </w:rPr>
        <w:t xml:space="preserve"> and password</w:t>
      </w:r>
    </w:p>
    <w:p w14:paraId="6591A9B3" w14:textId="77777777" w:rsidR="007E03D6" w:rsidRPr="00295259" w:rsidRDefault="007E03D6" w:rsidP="007E03D6">
      <w:pPr>
        <w:pStyle w:val="ListParagraph"/>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w:eastAsiaTheme="minorEastAsia" w:hAnsi="Times" w:cs="Times"/>
          <w:color w:val="auto"/>
          <w:sz w:val="24"/>
          <w:szCs w:val="24"/>
          <w:lang w:bidi="ar-SA"/>
        </w:rPr>
        <w:t xml:space="preserve">Officer selects all appointment page </w:t>
      </w:r>
    </w:p>
    <w:p w14:paraId="202827BF" w14:textId="77777777" w:rsidR="007E03D6" w:rsidRPr="00295259" w:rsidRDefault="007E03D6" w:rsidP="007E03D6">
      <w:pPr>
        <w:pStyle w:val="ListParagraph"/>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w:eastAsiaTheme="minorEastAsia" w:hAnsi="Times" w:cs="Times"/>
          <w:color w:val="auto"/>
          <w:sz w:val="24"/>
          <w:szCs w:val="24"/>
          <w:lang w:bidi="ar-SA"/>
        </w:rPr>
        <w:t>Officer selects delete function</w:t>
      </w:r>
    </w:p>
    <w:p w14:paraId="3F899D8F" w14:textId="77777777" w:rsidR="0099198F" w:rsidRPr="00295259" w:rsidRDefault="007E03D6" w:rsidP="007E03D6">
      <w:pPr>
        <w:pStyle w:val="ListParagraph"/>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w:eastAsiaTheme="minorEastAsia" w:hAnsi="Times" w:cs="Times"/>
          <w:color w:val="auto"/>
          <w:sz w:val="24"/>
          <w:szCs w:val="24"/>
          <w:lang w:bidi="ar-SA"/>
        </w:rPr>
        <w:t>Officer press save button</w:t>
      </w:r>
    </w:p>
    <w:p w14:paraId="1D6E4241" w14:textId="77777777" w:rsidR="0099198F" w:rsidRPr="00295259" w:rsidRDefault="0099198F" w:rsidP="0099198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Data needs:</w:t>
      </w:r>
      <w:r w:rsidRPr="00295259">
        <w:rPr>
          <w:rFonts w:ascii="Times" w:eastAsiaTheme="minorEastAsia" w:hAnsi="Times" w:cs="Times"/>
          <w:color w:val="auto"/>
          <w:sz w:val="24"/>
          <w:szCs w:val="24"/>
          <w:lang w:bidi="ar-SA"/>
        </w:rPr>
        <w:t xml:space="preserve"> </w:t>
      </w:r>
      <w:r w:rsidR="0046736D" w:rsidRPr="00295259">
        <w:rPr>
          <w:rFonts w:ascii="Times" w:eastAsiaTheme="minorEastAsia" w:hAnsi="Times" w:cs="Times"/>
          <w:color w:val="auto"/>
          <w:sz w:val="24"/>
          <w:szCs w:val="24"/>
          <w:highlight w:val="yellow"/>
          <w:lang w:bidi="ar-SA"/>
        </w:rPr>
        <w:t xml:space="preserve">Officer </w:t>
      </w:r>
      <w:proofErr w:type="gramStart"/>
      <w:r w:rsidR="0046736D" w:rsidRPr="00295259">
        <w:rPr>
          <w:rFonts w:ascii="Times" w:eastAsiaTheme="minorEastAsia" w:hAnsi="Times" w:cs="Times"/>
          <w:color w:val="auto"/>
          <w:sz w:val="24"/>
          <w:szCs w:val="24"/>
          <w:highlight w:val="yellow"/>
          <w:lang w:bidi="ar-SA"/>
        </w:rPr>
        <w:t>account</w:t>
      </w:r>
      <w:proofErr w:type="gramEnd"/>
      <w:r w:rsidR="0046736D" w:rsidRPr="00295259">
        <w:rPr>
          <w:rFonts w:ascii="Times" w:eastAsiaTheme="minorEastAsia" w:hAnsi="Times" w:cs="Times"/>
          <w:color w:val="auto"/>
          <w:sz w:val="24"/>
          <w:szCs w:val="24"/>
          <w:highlight w:val="yellow"/>
          <w:lang w:bidi="ar-SA"/>
        </w:rPr>
        <w:t>, Appointment account</w:t>
      </w:r>
    </w:p>
    <w:p w14:paraId="29F08025" w14:textId="77777777" w:rsidR="0099198F" w:rsidRPr="00295259" w:rsidRDefault="0099198F" w:rsidP="0099198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Cases:</w:t>
      </w:r>
    </w:p>
    <w:tbl>
      <w:tblPr>
        <w:tblStyle w:val="TableGrid"/>
        <w:tblW w:w="8748" w:type="dxa"/>
        <w:tblLayout w:type="fixed"/>
        <w:tblLook w:val="04A0" w:firstRow="1" w:lastRow="0" w:firstColumn="1" w:lastColumn="0" w:noHBand="0" w:noVBand="1"/>
      </w:tblPr>
      <w:tblGrid>
        <w:gridCol w:w="548"/>
        <w:gridCol w:w="2184"/>
        <w:gridCol w:w="3058"/>
        <w:gridCol w:w="2958"/>
      </w:tblGrid>
      <w:tr w:rsidR="0099198F" w:rsidRPr="00295259" w14:paraId="58756E02" w14:textId="77777777" w:rsidTr="0099198F">
        <w:trPr>
          <w:trHeight w:val="192"/>
        </w:trPr>
        <w:tc>
          <w:tcPr>
            <w:tcW w:w="548" w:type="dxa"/>
            <w:vMerge w:val="restart"/>
            <w:shd w:val="clear" w:color="auto" w:fill="D9D9D9"/>
            <w:vAlign w:val="center"/>
          </w:tcPr>
          <w:p w14:paraId="0A70DEB1" w14:textId="77777777" w:rsidR="0099198F" w:rsidRPr="00295259"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ID</w:t>
            </w:r>
          </w:p>
        </w:tc>
        <w:tc>
          <w:tcPr>
            <w:tcW w:w="2184" w:type="dxa"/>
            <w:vMerge w:val="restart"/>
            <w:shd w:val="clear" w:color="auto" w:fill="D9D9D9"/>
            <w:vAlign w:val="center"/>
          </w:tcPr>
          <w:p w14:paraId="271BD836" w14:textId="77777777" w:rsidR="0099198F" w:rsidRPr="00295259"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tc>
        <w:tc>
          <w:tcPr>
            <w:tcW w:w="3058" w:type="dxa"/>
            <w:shd w:val="clear" w:color="auto" w:fill="D9D9D9"/>
            <w:vAlign w:val="center"/>
          </w:tcPr>
          <w:p w14:paraId="72425406" w14:textId="77777777" w:rsidR="0099198F" w:rsidRPr="00295259"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Input</w:t>
            </w:r>
          </w:p>
        </w:tc>
        <w:tc>
          <w:tcPr>
            <w:tcW w:w="2958" w:type="dxa"/>
            <w:vMerge w:val="restart"/>
            <w:shd w:val="clear" w:color="auto" w:fill="D9D9D9"/>
            <w:vAlign w:val="center"/>
          </w:tcPr>
          <w:p w14:paraId="759E6429" w14:textId="77777777" w:rsidR="0099198F" w:rsidRPr="00295259"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Expected</w:t>
            </w:r>
          </w:p>
        </w:tc>
      </w:tr>
      <w:tr w:rsidR="0099198F" w:rsidRPr="00295259" w14:paraId="5A8B965D" w14:textId="77777777" w:rsidTr="0099198F">
        <w:trPr>
          <w:trHeight w:val="322"/>
        </w:trPr>
        <w:tc>
          <w:tcPr>
            <w:tcW w:w="548" w:type="dxa"/>
            <w:vMerge/>
            <w:shd w:val="clear" w:color="auto" w:fill="D9D9D9"/>
            <w:vAlign w:val="center"/>
          </w:tcPr>
          <w:p w14:paraId="2C0A18F8" w14:textId="77777777" w:rsidR="0099198F" w:rsidRPr="00295259"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84" w:type="dxa"/>
            <w:vMerge/>
            <w:shd w:val="clear" w:color="auto" w:fill="D9D9D9"/>
            <w:vAlign w:val="center"/>
          </w:tcPr>
          <w:p w14:paraId="1A6CBE8F" w14:textId="77777777" w:rsidR="0099198F" w:rsidRPr="00295259"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58" w:type="dxa"/>
            <w:shd w:val="clear" w:color="auto" w:fill="D9D9D9"/>
            <w:vAlign w:val="center"/>
          </w:tcPr>
          <w:p w14:paraId="58D72CF8" w14:textId="77777777" w:rsidR="0099198F" w:rsidRPr="00295259" w:rsidRDefault="0099198F"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Path</w:t>
            </w:r>
          </w:p>
        </w:tc>
        <w:tc>
          <w:tcPr>
            <w:tcW w:w="2958" w:type="dxa"/>
            <w:vMerge/>
            <w:shd w:val="clear" w:color="auto" w:fill="D9D9D9"/>
            <w:vAlign w:val="center"/>
          </w:tcPr>
          <w:p w14:paraId="51E508B3" w14:textId="77777777" w:rsidR="0099198F" w:rsidRPr="00295259"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8A3780" w:rsidRPr="00295259" w14:paraId="66C908A8" w14:textId="77777777" w:rsidTr="0099198F">
        <w:trPr>
          <w:trHeight w:val="863"/>
        </w:trPr>
        <w:tc>
          <w:tcPr>
            <w:tcW w:w="548" w:type="dxa"/>
            <w:vAlign w:val="center"/>
          </w:tcPr>
          <w:p w14:paraId="381457BC" w14:textId="77777777" w:rsidR="008A3780" w:rsidRPr="00295259"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w:t>
            </w:r>
          </w:p>
        </w:tc>
        <w:tc>
          <w:tcPr>
            <w:tcW w:w="2184" w:type="dxa"/>
            <w:vAlign w:val="center"/>
          </w:tcPr>
          <w:p w14:paraId="7F769AFD" w14:textId="77777777" w:rsidR="008A3780" w:rsidRPr="00295259"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Test delete an appointment</w:t>
            </w:r>
          </w:p>
        </w:tc>
        <w:tc>
          <w:tcPr>
            <w:tcW w:w="3058" w:type="dxa"/>
            <w:vAlign w:val="center"/>
          </w:tcPr>
          <w:p w14:paraId="0424D7FF" w14:textId="77777777" w:rsidR="008A3780" w:rsidRPr="00295259"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sidRPr="00295259">
              <w:rPr>
                <w:rFonts w:ascii="Times" w:eastAsiaTheme="minorEastAsia" w:hAnsi="Times" w:cs="Times"/>
                <w:bCs/>
                <w:color w:val="auto"/>
                <w:sz w:val="24"/>
                <w:szCs w:val="24"/>
                <w:lang w:bidi="ar-SA"/>
              </w:rPr>
              <w:t>localhost</w:t>
            </w:r>
            <w:proofErr w:type="spellEnd"/>
            <w:r w:rsidRPr="00295259">
              <w:rPr>
                <w:rFonts w:ascii="Times" w:eastAsiaTheme="minorEastAsia" w:hAnsi="Times" w:cs="Times"/>
                <w:bCs/>
                <w:color w:val="auto"/>
                <w:sz w:val="24"/>
                <w:szCs w:val="24"/>
                <w:lang w:bidi="ar-SA"/>
              </w:rPr>
              <w:t>/CI/</w:t>
            </w:r>
            <w:proofErr w:type="spellStart"/>
            <w:r w:rsidRPr="00295259">
              <w:rPr>
                <w:rFonts w:ascii="Times" w:eastAsiaTheme="minorEastAsia" w:hAnsi="Times" w:cs="Times"/>
                <w:bCs/>
                <w:color w:val="auto"/>
                <w:sz w:val="24"/>
                <w:szCs w:val="24"/>
                <w:lang w:bidi="ar-SA"/>
              </w:rPr>
              <w:t>index.php</w:t>
            </w:r>
            <w:proofErr w:type="spellEnd"/>
            <w:r w:rsidRPr="00295259">
              <w:rPr>
                <w:rFonts w:ascii="Times" w:eastAsiaTheme="minorEastAsia" w:hAnsi="Times" w:cs="Times"/>
                <w:bCs/>
                <w:color w:val="auto"/>
                <w:sz w:val="24"/>
                <w:szCs w:val="24"/>
                <w:lang w:bidi="ar-SA"/>
              </w:rPr>
              <w:t>/</w:t>
            </w:r>
            <w:proofErr w:type="spellStart"/>
            <w:r w:rsidRPr="00295259">
              <w:rPr>
                <w:rFonts w:ascii="Times" w:eastAsiaTheme="minorEastAsia" w:hAnsi="Times" w:cs="Times"/>
                <w:bCs/>
                <w:color w:val="auto"/>
                <w:sz w:val="24"/>
                <w:szCs w:val="24"/>
                <w:lang w:bidi="ar-SA"/>
              </w:rPr>
              <w:t>Officer_Controller</w:t>
            </w:r>
            <w:proofErr w:type="spellEnd"/>
            <w:r w:rsidRPr="00295259">
              <w:rPr>
                <w:rFonts w:ascii="Times" w:eastAsiaTheme="minorEastAsia" w:hAnsi="Times" w:cs="Times"/>
                <w:bCs/>
                <w:color w:val="auto"/>
                <w:sz w:val="24"/>
                <w:szCs w:val="24"/>
                <w:lang w:bidi="ar-SA"/>
              </w:rPr>
              <w:t>/</w:t>
            </w:r>
            <w:proofErr w:type="spellStart"/>
            <w:r w:rsidRPr="00295259">
              <w:rPr>
                <w:rFonts w:ascii="Times" w:eastAsiaTheme="minorEastAsia" w:hAnsi="Times" w:cs="Times"/>
                <w:bCs/>
                <w:color w:val="auto"/>
                <w:sz w:val="24"/>
                <w:szCs w:val="24"/>
                <w:lang w:bidi="ar-SA"/>
              </w:rPr>
              <w:t>app_delete</w:t>
            </w:r>
            <w:proofErr w:type="spellEnd"/>
            <w:r w:rsidRPr="00295259">
              <w:rPr>
                <w:rFonts w:ascii="Times" w:eastAsiaTheme="minorEastAsia" w:hAnsi="Times" w:cs="Times"/>
                <w:bCs/>
                <w:color w:val="auto"/>
                <w:sz w:val="24"/>
                <w:szCs w:val="24"/>
                <w:lang w:bidi="ar-SA"/>
              </w:rPr>
              <w:t>/1</w:t>
            </w:r>
          </w:p>
        </w:tc>
        <w:tc>
          <w:tcPr>
            <w:tcW w:w="2958" w:type="dxa"/>
            <w:vAlign w:val="center"/>
          </w:tcPr>
          <w:p w14:paraId="147EFD53" w14:textId="77777777" w:rsidR="008A3780" w:rsidRPr="00295259" w:rsidRDefault="008A3780" w:rsidP="007E0A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System shall provide appointment schedule in </w:t>
            </w:r>
            <w:r w:rsidRPr="00295259">
              <w:rPr>
                <w:rFonts w:ascii="Times" w:hAnsi="Times" w:cs="Times"/>
                <w:bCs/>
                <w:color w:val="auto"/>
                <w:sz w:val="24"/>
                <w:szCs w:val="24"/>
                <w:lang w:bidi="ar-SA"/>
              </w:rPr>
              <w:t xml:space="preserve">all </w:t>
            </w:r>
            <w:r w:rsidRPr="00295259">
              <w:rPr>
                <w:rFonts w:ascii="Times" w:eastAsiaTheme="minorEastAsia" w:hAnsi="Times" w:cs="Times"/>
                <w:bCs/>
                <w:color w:val="auto"/>
                <w:sz w:val="24"/>
                <w:szCs w:val="24"/>
                <w:lang w:bidi="ar-SA"/>
              </w:rPr>
              <w:t>appointment</w:t>
            </w:r>
            <w:r w:rsidRPr="00295259">
              <w:rPr>
                <w:rFonts w:ascii="Times" w:hAnsi="Times" w:cs="Times"/>
                <w:bCs/>
                <w:color w:val="auto"/>
                <w:sz w:val="24"/>
                <w:szCs w:val="24"/>
                <w:lang w:bidi="ar-SA"/>
              </w:rPr>
              <w:t>s</w:t>
            </w:r>
            <w:r w:rsidRPr="00295259">
              <w:rPr>
                <w:rFonts w:ascii="Times" w:eastAsiaTheme="minorEastAsia" w:hAnsi="Times" w:cs="Times"/>
                <w:bCs/>
                <w:color w:val="auto"/>
                <w:sz w:val="24"/>
                <w:szCs w:val="24"/>
                <w:lang w:bidi="ar-SA"/>
              </w:rPr>
              <w:t xml:space="preserve"> page without the appointment which is </w:t>
            </w:r>
            <w:proofErr w:type="spellStart"/>
            <w:r w:rsidRPr="00295259">
              <w:rPr>
                <w:rFonts w:ascii="Times" w:eastAsiaTheme="minorEastAsia" w:hAnsi="Times" w:cs="Times"/>
                <w:bCs/>
                <w:color w:val="auto"/>
                <w:sz w:val="24"/>
                <w:szCs w:val="24"/>
                <w:lang w:bidi="ar-SA"/>
              </w:rPr>
              <w:t>appointmentID</w:t>
            </w:r>
            <w:proofErr w:type="spellEnd"/>
            <w:r w:rsidRPr="00295259">
              <w:rPr>
                <w:rFonts w:ascii="Times" w:eastAsiaTheme="minorEastAsia" w:hAnsi="Times" w:cs="Times"/>
                <w:bCs/>
                <w:color w:val="auto"/>
                <w:sz w:val="24"/>
                <w:szCs w:val="24"/>
                <w:lang w:bidi="ar-SA"/>
              </w:rPr>
              <w:t xml:space="preserve"> 1 as selected</w:t>
            </w:r>
          </w:p>
        </w:tc>
      </w:tr>
      <w:tr w:rsidR="008A3780" w:rsidRPr="00295259" w14:paraId="24050804" w14:textId="77777777" w:rsidTr="0099198F">
        <w:trPr>
          <w:trHeight w:val="863"/>
        </w:trPr>
        <w:tc>
          <w:tcPr>
            <w:tcW w:w="548" w:type="dxa"/>
            <w:vAlign w:val="center"/>
          </w:tcPr>
          <w:p w14:paraId="495DF504" w14:textId="77777777" w:rsidR="008A3780" w:rsidRPr="00295259"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2</w:t>
            </w:r>
          </w:p>
        </w:tc>
        <w:tc>
          <w:tcPr>
            <w:tcW w:w="2184" w:type="dxa"/>
            <w:vAlign w:val="center"/>
          </w:tcPr>
          <w:p w14:paraId="348D6814" w14:textId="77777777" w:rsidR="008A3780" w:rsidRPr="00295259"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Test delete an appointment</w:t>
            </w:r>
          </w:p>
        </w:tc>
        <w:tc>
          <w:tcPr>
            <w:tcW w:w="3058" w:type="dxa"/>
            <w:vAlign w:val="center"/>
          </w:tcPr>
          <w:p w14:paraId="2FDEA800" w14:textId="77777777" w:rsidR="008A3780" w:rsidRPr="00295259"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Click delete function at the appointment that want to delete</w:t>
            </w:r>
          </w:p>
        </w:tc>
        <w:tc>
          <w:tcPr>
            <w:tcW w:w="2958" w:type="dxa"/>
            <w:vAlign w:val="center"/>
          </w:tcPr>
          <w:p w14:paraId="0BDFCE96" w14:textId="77777777" w:rsidR="008A3780" w:rsidRPr="00295259" w:rsidRDefault="008A3780" w:rsidP="007E0A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System shall provide appointment schedule in </w:t>
            </w:r>
            <w:r w:rsidRPr="00295259">
              <w:rPr>
                <w:rFonts w:ascii="Times" w:hAnsi="Times" w:cs="Times"/>
                <w:bCs/>
                <w:color w:val="auto"/>
                <w:sz w:val="24"/>
                <w:szCs w:val="24"/>
                <w:lang w:bidi="ar-SA"/>
              </w:rPr>
              <w:t xml:space="preserve">all </w:t>
            </w:r>
            <w:r w:rsidRPr="00295259">
              <w:rPr>
                <w:rFonts w:ascii="Times" w:eastAsiaTheme="minorEastAsia" w:hAnsi="Times" w:cs="Times"/>
                <w:bCs/>
                <w:color w:val="auto"/>
                <w:sz w:val="24"/>
                <w:szCs w:val="24"/>
                <w:lang w:bidi="ar-SA"/>
              </w:rPr>
              <w:t>appointment</w:t>
            </w:r>
            <w:r w:rsidRPr="00295259">
              <w:rPr>
                <w:rFonts w:ascii="Times" w:hAnsi="Times" w:cs="Times"/>
                <w:bCs/>
                <w:color w:val="auto"/>
                <w:sz w:val="24"/>
                <w:szCs w:val="24"/>
                <w:lang w:bidi="ar-SA"/>
              </w:rPr>
              <w:t>s</w:t>
            </w:r>
            <w:r w:rsidRPr="00295259">
              <w:rPr>
                <w:rFonts w:ascii="Times" w:eastAsiaTheme="minorEastAsia" w:hAnsi="Times" w:cs="Times"/>
                <w:bCs/>
                <w:color w:val="auto"/>
                <w:sz w:val="24"/>
                <w:szCs w:val="24"/>
                <w:lang w:bidi="ar-SA"/>
              </w:rPr>
              <w:t xml:space="preserve"> page without the appointment </w:t>
            </w:r>
            <w:proofErr w:type="spellStart"/>
            <w:r w:rsidRPr="00295259">
              <w:rPr>
                <w:rFonts w:ascii="Times" w:eastAsiaTheme="minorEastAsia" w:hAnsi="Times" w:cs="Times"/>
                <w:bCs/>
                <w:color w:val="auto"/>
                <w:sz w:val="24"/>
                <w:szCs w:val="24"/>
                <w:lang w:bidi="ar-SA"/>
              </w:rPr>
              <w:t>appointmentID</w:t>
            </w:r>
            <w:proofErr w:type="spellEnd"/>
            <w:r w:rsidRPr="00295259">
              <w:rPr>
                <w:rFonts w:ascii="Times" w:eastAsiaTheme="minorEastAsia" w:hAnsi="Times" w:cs="Times"/>
                <w:bCs/>
                <w:color w:val="auto"/>
                <w:sz w:val="24"/>
                <w:szCs w:val="24"/>
                <w:lang w:bidi="ar-SA"/>
              </w:rPr>
              <w:t xml:space="preserve"> number 1 as selected</w:t>
            </w:r>
          </w:p>
        </w:tc>
      </w:tr>
      <w:tr w:rsidR="008A3780" w:rsidRPr="00295259" w14:paraId="43534870" w14:textId="77777777" w:rsidTr="0099198F">
        <w:trPr>
          <w:trHeight w:val="1245"/>
        </w:trPr>
        <w:tc>
          <w:tcPr>
            <w:tcW w:w="548" w:type="dxa"/>
            <w:vAlign w:val="center"/>
          </w:tcPr>
          <w:p w14:paraId="70114BC8" w14:textId="77777777" w:rsidR="008A3780" w:rsidRPr="00295259"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3</w:t>
            </w:r>
          </w:p>
        </w:tc>
        <w:tc>
          <w:tcPr>
            <w:tcW w:w="2184" w:type="dxa"/>
            <w:vAlign w:val="center"/>
          </w:tcPr>
          <w:p w14:paraId="629518B0" w14:textId="77777777" w:rsidR="008A3780" w:rsidRPr="00295259"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Test delete an appointment</w:t>
            </w:r>
          </w:p>
        </w:tc>
        <w:tc>
          <w:tcPr>
            <w:tcW w:w="3058" w:type="dxa"/>
            <w:vAlign w:val="center"/>
          </w:tcPr>
          <w:p w14:paraId="0CE0FA79" w14:textId="77777777" w:rsidR="008A3780" w:rsidRPr="00295259"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2958" w:type="dxa"/>
            <w:vAlign w:val="center"/>
          </w:tcPr>
          <w:p w14:paraId="2DF5A1F7" w14:textId="77777777" w:rsidR="008A3780" w:rsidRPr="00295259" w:rsidRDefault="008A3780" w:rsidP="007E0A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System does not provide appointment schedule in the </w:t>
            </w:r>
            <w:r w:rsidRPr="00295259">
              <w:rPr>
                <w:rFonts w:ascii="Times" w:hAnsi="Times" w:cs="Times"/>
                <w:bCs/>
                <w:color w:val="auto"/>
                <w:sz w:val="24"/>
                <w:szCs w:val="24"/>
                <w:lang w:bidi="ar-SA"/>
              </w:rPr>
              <w:t xml:space="preserve">all </w:t>
            </w:r>
            <w:r w:rsidRPr="00295259">
              <w:rPr>
                <w:rFonts w:ascii="Times" w:eastAsiaTheme="minorEastAsia" w:hAnsi="Times" w:cs="Times"/>
                <w:bCs/>
                <w:color w:val="auto"/>
                <w:sz w:val="24"/>
                <w:szCs w:val="24"/>
                <w:lang w:bidi="ar-SA"/>
              </w:rPr>
              <w:t>appointment</w:t>
            </w:r>
            <w:r w:rsidRPr="00295259">
              <w:rPr>
                <w:rFonts w:ascii="Times" w:hAnsi="Times" w:cs="Times"/>
                <w:bCs/>
                <w:color w:val="auto"/>
                <w:sz w:val="24"/>
                <w:szCs w:val="24"/>
                <w:lang w:bidi="ar-SA"/>
              </w:rPr>
              <w:t>s</w:t>
            </w:r>
            <w:r w:rsidRPr="00295259">
              <w:rPr>
                <w:rFonts w:ascii="Times" w:eastAsiaTheme="minorEastAsia" w:hAnsi="Times" w:cs="Times"/>
                <w:bCs/>
                <w:color w:val="auto"/>
                <w:sz w:val="24"/>
                <w:szCs w:val="24"/>
                <w:lang w:bidi="ar-SA"/>
              </w:rPr>
              <w:t xml:space="preserve"> page</w:t>
            </w:r>
          </w:p>
        </w:tc>
      </w:tr>
    </w:tbl>
    <w:p w14:paraId="6D0EC401" w14:textId="77777777" w:rsidR="0099198F" w:rsidRPr="00295259" w:rsidRDefault="0099198F" w:rsidP="00A13BAE">
      <w:pPr>
        <w:widowControl w:val="0"/>
        <w:autoSpaceDE w:val="0"/>
        <w:autoSpaceDN w:val="0"/>
        <w:adjustRightInd w:val="0"/>
        <w:spacing w:after="240" w:line="240" w:lineRule="auto"/>
        <w:rPr>
          <w:rFonts w:ascii="Times" w:eastAsiaTheme="minorEastAsia" w:hAnsi="Times" w:cs="Times"/>
          <w:color w:val="auto"/>
          <w:sz w:val="24"/>
          <w:szCs w:val="24"/>
          <w:lang w:bidi="ar-SA"/>
        </w:rPr>
        <w:sectPr w:rsidR="0099198F" w:rsidRPr="00295259" w:rsidSect="0099198F">
          <w:footerReference w:type="default" r:id="rId15"/>
          <w:pgSz w:w="11900" w:h="16840"/>
          <w:pgMar w:top="1644" w:right="1800" w:bottom="510" w:left="1800" w:header="708" w:footer="708" w:gutter="0"/>
          <w:cols w:space="708"/>
          <w:docGrid w:linePitch="360"/>
        </w:sectPr>
      </w:pPr>
    </w:p>
    <w:p w14:paraId="6A8259F7" w14:textId="77777777" w:rsidR="00314F93" w:rsidRPr="00295259" w:rsidRDefault="00314F93" w:rsidP="00E8582C">
      <w:pPr>
        <w:pStyle w:val="Heading3"/>
        <w:rPr>
          <w:rFonts w:ascii="Times New Roman" w:eastAsiaTheme="minorEastAsia" w:hAnsi="Times New Roman" w:cs="Times New Roman"/>
          <w:color w:val="auto"/>
          <w:sz w:val="26"/>
          <w:szCs w:val="26"/>
          <w:lang w:bidi="ar-SA"/>
        </w:rPr>
      </w:pPr>
      <w:bookmarkStart w:id="207" w:name="_Toc394490916"/>
      <w:r w:rsidRPr="00295259">
        <w:rPr>
          <w:rFonts w:ascii="Times New Roman" w:eastAsiaTheme="minorEastAsia" w:hAnsi="Times New Roman" w:cs="Times New Roman"/>
          <w:color w:val="auto"/>
          <w:sz w:val="26"/>
          <w:szCs w:val="26"/>
          <w:lang w:bidi="ar-SA"/>
        </w:rPr>
        <w:lastRenderedPageBreak/>
        <w:t xml:space="preserve">System Test Case 13(STC-13): </w:t>
      </w:r>
      <w:r w:rsidRPr="00295259">
        <w:rPr>
          <w:rFonts w:ascii="Times New Roman" w:hAnsi="Times New Roman" w:cs="Times New Roman"/>
          <w:color w:val="auto"/>
          <w:sz w:val="26"/>
          <w:szCs w:val="26"/>
        </w:rPr>
        <w:t>Officer can save the appointment to Google calendar</w:t>
      </w:r>
      <w:bookmarkEnd w:id="207"/>
      <w:r w:rsidRPr="00295259">
        <w:rPr>
          <w:rFonts w:ascii="Times New Roman" w:hAnsi="Times New Roman" w:cs="Times New Roman"/>
          <w:color w:val="auto"/>
          <w:sz w:val="26"/>
          <w:szCs w:val="26"/>
        </w:rPr>
        <w:t xml:space="preserve"> </w:t>
      </w:r>
    </w:p>
    <w:p w14:paraId="25C23F76" w14:textId="77777777" w:rsidR="00314F93" w:rsidRPr="00295259" w:rsidRDefault="00314F93" w:rsidP="00314F93">
      <w:pPr>
        <w:widowControl w:val="0"/>
        <w:autoSpaceDE w:val="0"/>
        <w:autoSpaceDN w:val="0"/>
        <w:adjustRightInd w:val="0"/>
        <w:spacing w:after="240" w:line="240" w:lineRule="auto"/>
        <w:rPr>
          <w:rFonts w:ascii="Times" w:eastAsiaTheme="minorEastAsia" w:hAnsi="Times" w:cs="Times"/>
          <w:b/>
          <w:color w:val="auto"/>
          <w:sz w:val="26"/>
          <w:szCs w:val="26"/>
          <w:lang w:bidi="ar-SA"/>
        </w:rPr>
      </w:pPr>
      <w:r w:rsidRPr="00295259">
        <w:rPr>
          <w:rFonts w:ascii="Times" w:eastAsiaTheme="minorEastAsia" w:hAnsi="Times" w:cs="Times"/>
          <w:b/>
          <w:bCs/>
          <w:color w:val="auto"/>
          <w:sz w:val="24"/>
          <w:szCs w:val="24"/>
          <w:lang w:bidi="ar-SA"/>
        </w:rPr>
        <w:t>Description:</w:t>
      </w:r>
    </w:p>
    <w:p w14:paraId="28094678" w14:textId="77777777" w:rsidR="00314F93" w:rsidRPr="00295259" w:rsidRDefault="00314F93"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b/>
        <w:t>To test the save appointment to Google calendar function with correct appointments’ information and display in Google calendar which is provide in the website</w:t>
      </w:r>
    </w:p>
    <w:p w14:paraId="06E130B4" w14:textId="77777777" w:rsidR="00314F93" w:rsidRPr="00295259" w:rsidRDefault="00314F93"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b/>
          <w:bCs/>
          <w:color w:val="auto"/>
          <w:sz w:val="24"/>
          <w:szCs w:val="24"/>
          <w:lang w:bidi="ar-SA"/>
        </w:rPr>
        <w:t>Data needs:</w:t>
      </w:r>
      <w:r w:rsidRPr="00295259">
        <w:rPr>
          <w:rFonts w:ascii="Times" w:eastAsiaTheme="minorEastAsia" w:hAnsi="Times" w:cs="Times"/>
          <w:color w:val="auto"/>
          <w:sz w:val="24"/>
          <w:szCs w:val="24"/>
          <w:lang w:bidi="ar-SA"/>
        </w:rPr>
        <w:t xml:space="preserve"> </w:t>
      </w:r>
      <w:r w:rsidR="0046736D" w:rsidRPr="00295259">
        <w:rPr>
          <w:rFonts w:ascii="Times" w:eastAsiaTheme="minorEastAsia" w:hAnsi="Times" w:cs="Times"/>
          <w:color w:val="auto"/>
          <w:sz w:val="24"/>
          <w:szCs w:val="24"/>
          <w:highlight w:val="yellow"/>
          <w:lang w:bidi="ar-SA"/>
        </w:rPr>
        <w:t xml:space="preserve">Officer </w:t>
      </w:r>
      <w:proofErr w:type="gramStart"/>
      <w:r w:rsidR="0046736D" w:rsidRPr="00295259">
        <w:rPr>
          <w:rFonts w:ascii="Times" w:eastAsiaTheme="minorEastAsia" w:hAnsi="Times" w:cs="Times"/>
          <w:color w:val="auto"/>
          <w:sz w:val="24"/>
          <w:szCs w:val="24"/>
          <w:highlight w:val="yellow"/>
          <w:lang w:bidi="ar-SA"/>
        </w:rPr>
        <w:t>account</w:t>
      </w:r>
      <w:proofErr w:type="gramEnd"/>
      <w:r w:rsidR="0046736D" w:rsidRPr="00295259">
        <w:rPr>
          <w:rFonts w:ascii="Times" w:eastAsiaTheme="minorEastAsia" w:hAnsi="Times" w:cs="Times"/>
          <w:color w:val="auto"/>
          <w:sz w:val="24"/>
          <w:szCs w:val="24"/>
          <w:highlight w:val="yellow"/>
          <w:lang w:bidi="ar-SA"/>
        </w:rPr>
        <w:t>, Appointment account</w:t>
      </w:r>
      <w:r w:rsidR="0046736D" w:rsidRPr="00295259">
        <w:rPr>
          <w:rFonts w:ascii="Times" w:eastAsiaTheme="minorEastAsia" w:hAnsi="Times" w:cs="Times"/>
          <w:color w:val="auto"/>
          <w:sz w:val="24"/>
          <w:szCs w:val="24"/>
          <w:lang w:bidi="ar-SA"/>
        </w:rPr>
        <w:t>,</w:t>
      </w:r>
      <w:r w:rsidR="0046736D" w:rsidRPr="00295259">
        <w:rPr>
          <w:rFonts w:ascii="Times" w:eastAsiaTheme="minorEastAsia" w:hAnsi="Times" w:cs="Times"/>
          <w:color w:val="auto"/>
          <w:sz w:val="24"/>
          <w:szCs w:val="24"/>
          <w:highlight w:val="yellow"/>
          <w:lang w:bidi="ar-SA"/>
        </w:rPr>
        <w:t xml:space="preserve"> Google emails’ account of dental clinic,</w:t>
      </w:r>
    </w:p>
    <w:p w14:paraId="08162B55" w14:textId="77777777" w:rsidR="00314F93" w:rsidRPr="00295259" w:rsidRDefault="00314F93" w:rsidP="00314F9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Cases:</w:t>
      </w:r>
    </w:p>
    <w:tbl>
      <w:tblPr>
        <w:tblStyle w:val="TableGrid"/>
        <w:tblW w:w="8748" w:type="dxa"/>
        <w:tblLayout w:type="fixed"/>
        <w:tblLook w:val="04A0" w:firstRow="1" w:lastRow="0" w:firstColumn="1" w:lastColumn="0" w:noHBand="0" w:noVBand="1"/>
      </w:tblPr>
      <w:tblGrid>
        <w:gridCol w:w="548"/>
        <w:gridCol w:w="2184"/>
        <w:gridCol w:w="3058"/>
        <w:gridCol w:w="2958"/>
      </w:tblGrid>
      <w:tr w:rsidR="00314F93" w:rsidRPr="00295259" w14:paraId="29042779" w14:textId="77777777" w:rsidTr="006C1D07">
        <w:trPr>
          <w:trHeight w:val="192"/>
        </w:trPr>
        <w:tc>
          <w:tcPr>
            <w:tcW w:w="548" w:type="dxa"/>
            <w:vMerge w:val="restart"/>
            <w:shd w:val="clear" w:color="auto" w:fill="D9D9D9"/>
            <w:vAlign w:val="center"/>
          </w:tcPr>
          <w:p w14:paraId="5589095C" w14:textId="77777777" w:rsidR="00314F93" w:rsidRPr="00295259"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ID</w:t>
            </w:r>
          </w:p>
        </w:tc>
        <w:tc>
          <w:tcPr>
            <w:tcW w:w="2184" w:type="dxa"/>
            <w:vMerge w:val="restart"/>
            <w:shd w:val="clear" w:color="auto" w:fill="D9D9D9"/>
            <w:vAlign w:val="center"/>
          </w:tcPr>
          <w:p w14:paraId="0538F215" w14:textId="77777777" w:rsidR="00314F93" w:rsidRPr="00295259"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tc>
        <w:tc>
          <w:tcPr>
            <w:tcW w:w="3058" w:type="dxa"/>
            <w:shd w:val="clear" w:color="auto" w:fill="D9D9D9"/>
            <w:vAlign w:val="center"/>
          </w:tcPr>
          <w:p w14:paraId="74ABB311" w14:textId="77777777" w:rsidR="00314F93" w:rsidRPr="00295259"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Input</w:t>
            </w:r>
          </w:p>
        </w:tc>
        <w:tc>
          <w:tcPr>
            <w:tcW w:w="2958" w:type="dxa"/>
            <w:vMerge w:val="restart"/>
            <w:shd w:val="clear" w:color="auto" w:fill="D9D9D9"/>
            <w:vAlign w:val="center"/>
          </w:tcPr>
          <w:p w14:paraId="7A019027" w14:textId="77777777" w:rsidR="00314F93" w:rsidRPr="00295259"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Expected</w:t>
            </w:r>
          </w:p>
        </w:tc>
      </w:tr>
      <w:tr w:rsidR="00314F93" w:rsidRPr="00295259" w14:paraId="1542CD73" w14:textId="77777777" w:rsidTr="006C1D07">
        <w:trPr>
          <w:trHeight w:val="322"/>
        </w:trPr>
        <w:tc>
          <w:tcPr>
            <w:tcW w:w="548" w:type="dxa"/>
            <w:vMerge/>
            <w:shd w:val="clear" w:color="auto" w:fill="D9D9D9"/>
            <w:vAlign w:val="center"/>
          </w:tcPr>
          <w:p w14:paraId="1F6B17D0" w14:textId="77777777" w:rsidR="00314F93" w:rsidRPr="00295259"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84" w:type="dxa"/>
            <w:vMerge/>
            <w:shd w:val="clear" w:color="auto" w:fill="D9D9D9"/>
            <w:vAlign w:val="center"/>
          </w:tcPr>
          <w:p w14:paraId="6A7D4BA5" w14:textId="77777777" w:rsidR="00314F93" w:rsidRPr="00295259"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58" w:type="dxa"/>
            <w:shd w:val="clear" w:color="auto" w:fill="D9D9D9"/>
            <w:vAlign w:val="center"/>
          </w:tcPr>
          <w:p w14:paraId="63CBE4E9" w14:textId="77777777" w:rsidR="00314F93" w:rsidRPr="00295259" w:rsidRDefault="00314F93" w:rsidP="006C1D07">
            <w:pPr>
              <w:widowControl w:val="0"/>
              <w:autoSpaceDE w:val="0"/>
              <w:autoSpaceDN w:val="0"/>
              <w:adjustRightInd w:val="0"/>
              <w:spacing w:after="240"/>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Path</w:t>
            </w:r>
          </w:p>
        </w:tc>
        <w:tc>
          <w:tcPr>
            <w:tcW w:w="2958" w:type="dxa"/>
            <w:vMerge/>
            <w:shd w:val="clear" w:color="auto" w:fill="D9D9D9"/>
            <w:vAlign w:val="center"/>
          </w:tcPr>
          <w:p w14:paraId="2019B509" w14:textId="77777777" w:rsidR="00314F93" w:rsidRPr="00295259"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14F93" w:rsidRPr="00295259" w14:paraId="326F2F27" w14:textId="77777777" w:rsidTr="006C1D07">
        <w:trPr>
          <w:trHeight w:val="863"/>
        </w:trPr>
        <w:tc>
          <w:tcPr>
            <w:tcW w:w="548" w:type="dxa"/>
            <w:vAlign w:val="center"/>
          </w:tcPr>
          <w:p w14:paraId="3ED06A94" w14:textId="77777777" w:rsidR="00314F93" w:rsidRPr="00295259" w:rsidRDefault="00314F93" w:rsidP="006C1D0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w:t>
            </w:r>
          </w:p>
        </w:tc>
        <w:tc>
          <w:tcPr>
            <w:tcW w:w="2184" w:type="dxa"/>
            <w:vAlign w:val="center"/>
          </w:tcPr>
          <w:p w14:paraId="5C957346" w14:textId="77777777" w:rsidR="00314F93" w:rsidRPr="00295259" w:rsidRDefault="00314F93" w:rsidP="006C1D0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Test save appointment to Google calendar</w:t>
            </w:r>
          </w:p>
        </w:tc>
        <w:tc>
          <w:tcPr>
            <w:tcW w:w="3058" w:type="dxa"/>
            <w:vAlign w:val="center"/>
          </w:tcPr>
          <w:p w14:paraId="6C743784" w14:textId="77777777" w:rsidR="00314F93" w:rsidRPr="00295259" w:rsidRDefault="00314F93" w:rsidP="006C1D0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Click save to Google calendar function</w:t>
            </w:r>
          </w:p>
        </w:tc>
        <w:tc>
          <w:tcPr>
            <w:tcW w:w="2958" w:type="dxa"/>
            <w:vAlign w:val="center"/>
          </w:tcPr>
          <w:p w14:paraId="4182C328" w14:textId="77777777" w:rsidR="00314F93" w:rsidRPr="00295259" w:rsidRDefault="00314F93" w:rsidP="006C1D0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shall provide Google calendar and click save for saving</w:t>
            </w:r>
          </w:p>
          <w:p w14:paraId="5085A747" w14:textId="77777777" w:rsidR="00314F93" w:rsidRPr="00295259" w:rsidRDefault="00314F93" w:rsidP="006C1D0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The saving appointment will display in the calendar appointment </w:t>
            </w:r>
            <w:r w:rsidR="00C15514" w:rsidRPr="00295259">
              <w:rPr>
                <w:rFonts w:ascii="Times" w:eastAsiaTheme="minorEastAsia" w:hAnsi="Times" w:cs="Times"/>
                <w:bCs/>
                <w:color w:val="auto"/>
                <w:sz w:val="24"/>
                <w:szCs w:val="24"/>
                <w:lang w:bidi="ar-SA"/>
              </w:rPr>
              <w:t xml:space="preserve">page </w:t>
            </w:r>
            <w:r w:rsidRPr="00295259">
              <w:rPr>
                <w:rFonts w:ascii="Times" w:eastAsiaTheme="minorEastAsia" w:hAnsi="Times" w:cs="Times"/>
                <w:bCs/>
                <w:color w:val="auto"/>
                <w:sz w:val="24"/>
                <w:szCs w:val="24"/>
                <w:lang w:bidi="ar-SA"/>
              </w:rPr>
              <w:t>in DCSS website</w:t>
            </w:r>
          </w:p>
        </w:tc>
      </w:tr>
    </w:tbl>
    <w:p w14:paraId="6E70B545" w14:textId="77777777" w:rsidR="00314F93" w:rsidRPr="00295259" w:rsidRDefault="00314F93"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4E70A8E" w14:textId="77777777" w:rsidR="00314F93" w:rsidRPr="00295259" w:rsidRDefault="00314F93"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E8CD867" w14:textId="77777777" w:rsidR="00314F93" w:rsidRPr="00295259" w:rsidRDefault="00314F93"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C56DA22" w14:textId="77777777" w:rsidR="006C1D07" w:rsidRPr="00295259"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AFB27B7" w14:textId="77777777" w:rsidR="006C1D07" w:rsidRPr="00295259"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02F5765" w14:textId="77777777" w:rsidR="006C1D07" w:rsidRPr="00295259"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3389536" w14:textId="77777777" w:rsidR="006C1D07" w:rsidRPr="00295259"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CC0F215" w14:textId="77777777" w:rsidR="006C1D07" w:rsidRPr="00295259"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1141C0C" w14:textId="77777777" w:rsidR="006C1D07" w:rsidRPr="00295259"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B84BB1F" w14:textId="77777777" w:rsidR="006C1D07" w:rsidRPr="00295259"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E0B6808" w14:textId="77777777" w:rsidR="006C1D07" w:rsidRPr="00295259"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6A2D797" w14:textId="77777777" w:rsidR="00435CA2" w:rsidRPr="00295259" w:rsidRDefault="00435CA2" w:rsidP="00435CA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035B025" w14:textId="77777777" w:rsidR="00435CA2" w:rsidRPr="00295259" w:rsidRDefault="00435CA2" w:rsidP="00435CA2">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66B351AF" w14:textId="77777777" w:rsidR="005374C1" w:rsidRPr="00295259" w:rsidRDefault="005374C1" w:rsidP="00E8582C">
      <w:pPr>
        <w:pStyle w:val="Heading3"/>
        <w:rPr>
          <w:rFonts w:ascii="Times New Roman" w:hAnsi="Times New Roman" w:cs="Times New Roman"/>
          <w:color w:val="auto"/>
          <w:sz w:val="26"/>
          <w:szCs w:val="26"/>
        </w:rPr>
      </w:pPr>
      <w:bookmarkStart w:id="208" w:name="_Toc394490917"/>
      <w:r w:rsidRPr="00295259">
        <w:rPr>
          <w:rFonts w:ascii="Times New Roman" w:eastAsiaTheme="minorEastAsia" w:hAnsi="Times New Roman" w:cs="Times New Roman"/>
          <w:color w:val="auto"/>
          <w:sz w:val="26"/>
          <w:szCs w:val="26"/>
          <w:lang w:bidi="ar-SA"/>
        </w:rPr>
        <w:lastRenderedPageBreak/>
        <w:t xml:space="preserve">System Test Case 14(STC-14): </w:t>
      </w:r>
      <w:r w:rsidRPr="00295259">
        <w:rPr>
          <w:rFonts w:ascii="Times New Roman" w:hAnsi="Times New Roman" w:cs="Times New Roman"/>
          <w:b w:val="0"/>
          <w:bCs w:val="0"/>
          <w:color w:val="auto"/>
          <w:sz w:val="26"/>
          <w:szCs w:val="26"/>
        </w:rPr>
        <w:t>Patient can login to the mobile application</w:t>
      </w:r>
      <w:bookmarkEnd w:id="208"/>
      <w:r w:rsidRPr="00295259">
        <w:rPr>
          <w:rFonts w:ascii="Times New Roman" w:hAnsi="Times New Roman" w:cs="Times New Roman"/>
          <w:color w:val="auto"/>
          <w:sz w:val="26"/>
          <w:szCs w:val="26"/>
        </w:rPr>
        <w:t xml:space="preserve"> </w:t>
      </w:r>
    </w:p>
    <w:p w14:paraId="0851830A" w14:textId="77777777" w:rsidR="005374C1" w:rsidRPr="00295259"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p w14:paraId="3A1CCFA7" w14:textId="77777777" w:rsidR="005374C1" w:rsidRPr="00295259"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b/>
        <w:t xml:space="preserve">To test the login function of patient that can login to the mobile application with correct </w:t>
      </w:r>
      <w:proofErr w:type="spellStart"/>
      <w:r w:rsidRPr="00295259">
        <w:rPr>
          <w:rFonts w:ascii="Times" w:eastAsiaTheme="minorEastAsia" w:hAnsi="Times" w:cs="Times"/>
          <w:color w:val="auto"/>
          <w:sz w:val="24"/>
          <w:szCs w:val="24"/>
          <w:lang w:bidi="ar-SA"/>
        </w:rPr>
        <w:t>patientID</w:t>
      </w:r>
      <w:proofErr w:type="spellEnd"/>
      <w:r w:rsidRPr="00295259">
        <w:rPr>
          <w:rFonts w:ascii="Times" w:eastAsiaTheme="minorEastAsia" w:hAnsi="Times" w:cs="Times"/>
          <w:color w:val="auto"/>
          <w:sz w:val="24"/>
          <w:szCs w:val="24"/>
          <w:lang w:bidi="ar-SA"/>
        </w:rPr>
        <w:t xml:space="preserve"> and password and cannot login to the mobile application if there are wrong </w:t>
      </w:r>
      <w:proofErr w:type="spellStart"/>
      <w:r w:rsidRPr="00295259">
        <w:rPr>
          <w:rFonts w:ascii="Times" w:eastAsiaTheme="minorEastAsia" w:hAnsi="Times" w:cs="Times"/>
          <w:color w:val="auto"/>
          <w:sz w:val="24"/>
          <w:szCs w:val="24"/>
          <w:lang w:bidi="ar-SA"/>
        </w:rPr>
        <w:t>patientID</w:t>
      </w:r>
      <w:proofErr w:type="spellEnd"/>
      <w:r w:rsidRPr="00295259">
        <w:rPr>
          <w:rFonts w:ascii="Times" w:eastAsiaTheme="minorEastAsia" w:hAnsi="Times" w:cs="Times"/>
          <w:color w:val="auto"/>
          <w:sz w:val="24"/>
          <w:szCs w:val="24"/>
          <w:lang w:bidi="ar-SA"/>
        </w:rPr>
        <w:t xml:space="preserve"> or password</w:t>
      </w:r>
    </w:p>
    <w:p w14:paraId="7E571C45" w14:textId="77777777" w:rsidR="005374C1" w:rsidRPr="00295259" w:rsidRDefault="005374C1" w:rsidP="005374C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w:eastAsiaTheme="minorEastAsia" w:hAnsi="Times" w:cs="Times"/>
          <w:b/>
          <w:color w:val="auto"/>
          <w:sz w:val="24"/>
          <w:szCs w:val="24"/>
          <w:lang w:bidi="ar-SA"/>
        </w:rPr>
        <w:t>Test script:</w:t>
      </w:r>
    </w:p>
    <w:p w14:paraId="6EE484C4" w14:textId="77777777" w:rsidR="005374C1" w:rsidRPr="00295259" w:rsidRDefault="005374C1" w:rsidP="005374C1">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 xml:space="preserve">Patient enters to the mobile application select login </w:t>
      </w:r>
      <w:r w:rsidR="000331D7" w:rsidRPr="00295259">
        <w:rPr>
          <w:rFonts w:ascii="Times" w:eastAsiaTheme="minorEastAsia" w:hAnsi="Times" w:cs="Times"/>
          <w:color w:val="auto"/>
          <w:sz w:val="24"/>
          <w:szCs w:val="24"/>
          <w:lang w:bidi="ar-SA"/>
        </w:rPr>
        <w:t>function</w:t>
      </w:r>
      <w:r w:rsidRPr="00295259">
        <w:rPr>
          <w:rFonts w:ascii="Times" w:eastAsiaTheme="minorEastAsia" w:hAnsi="Times" w:cs="Times"/>
          <w:color w:val="auto"/>
          <w:sz w:val="24"/>
          <w:szCs w:val="24"/>
          <w:lang w:bidi="ar-SA"/>
        </w:rPr>
        <w:t>.</w:t>
      </w:r>
    </w:p>
    <w:p w14:paraId="4FC63D3A" w14:textId="77777777" w:rsidR="005374C1" w:rsidRPr="00295259" w:rsidRDefault="005374C1" w:rsidP="005374C1">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 xml:space="preserve">Patient inputs </w:t>
      </w:r>
      <w:proofErr w:type="spellStart"/>
      <w:r w:rsidRPr="00295259">
        <w:rPr>
          <w:rFonts w:ascii="Times" w:eastAsiaTheme="minorEastAsia" w:hAnsi="Times" w:cs="Times"/>
          <w:color w:val="auto"/>
          <w:sz w:val="24"/>
          <w:szCs w:val="24"/>
          <w:lang w:bidi="ar-SA"/>
        </w:rPr>
        <w:t>patientID</w:t>
      </w:r>
      <w:proofErr w:type="spellEnd"/>
      <w:r w:rsidRPr="00295259">
        <w:rPr>
          <w:rFonts w:ascii="Times" w:eastAsiaTheme="minorEastAsia" w:hAnsi="Times" w:cs="Times"/>
          <w:color w:val="auto"/>
          <w:sz w:val="24"/>
          <w:szCs w:val="24"/>
          <w:lang w:bidi="ar-SA"/>
        </w:rPr>
        <w:t xml:space="preserve"> and password in login form.</w:t>
      </w:r>
    </w:p>
    <w:p w14:paraId="0327B4D0" w14:textId="77777777" w:rsidR="005374C1" w:rsidRPr="00295259" w:rsidRDefault="005374C1" w:rsidP="005374C1">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Patient selects login button.</w:t>
      </w:r>
    </w:p>
    <w:p w14:paraId="255041C4" w14:textId="77777777" w:rsidR="005374C1" w:rsidRPr="00295259"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b/>
          <w:bCs/>
          <w:color w:val="auto"/>
          <w:sz w:val="24"/>
          <w:szCs w:val="24"/>
          <w:lang w:bidi="ar-SA"/>
        </w:rPr>
        <w:t>Data needs:</w:t>
      </w:r>
      <w:r w:rsidRPr="00295259">
        <w:rPr>
          <w:rFonts w:ascii="Times" w:eastAsiaTheme="minorEastAsia" w:hAnsi="Times" w:cs="Times"/>
          <w:color w:val="auto"/>
          <w:sz w:val="24"/>
          <w:szCs w:val="24"/>
          <w:lang w:bidi="ar-SA"/>
        </w:rPr>
        <w:t xml:space="preserve"> </w:t>
      </w:r>
      <w:r w:rsidR="0046736D" w:rsidRPr="00295259">
        <w:rPr>
          <w:rFonts w:ascii="Times" w:eastAsiaTheme="minorEastAsia" w:hAnsi="Times" w:cs="Times"/>
          <w:color w:val="auto"/>
          <w:sz w:val="24"/>
          <w:szCs w:val="24"/>
          <w:highlight w:val="yellow"/>
          <w:lang w:bidi="ar-SA"/>
        </w:rPr>
        <w:t>Patient account</w:t>
      </w:r>
    </w:p>
    <w:p w14:paraId="12F7CA82" w14:textId="77777777" w:rsidR="005374C1" w:rsidRPr="00295259"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720A096" w14:textId="77777777" w:rsidR="005374C1" w:rsidRPr="00295259"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Cases:</w:t>
      </w:r>
    </w:p>
    <w:tbl>
      <w:tblPr>
        <w:tblStyle w:val="TableGrid"/>
        <w:tblW w:w="0" w:type="auto"/>
        <w:tblLook w:val="04A0" w:firstRow="1" w:lastRow="0" w:firstColumn="1" w:lastColumn="0" w:noHBand="0" w:noVBand="1"/>
      </w:tblPr>
      <w:tblGrid>
        <w:gridCol w:w="534"/>
        <w:gridCol w:w="2976"/>
        <w:gridCol w:w="1418"/>
        <w:gridCol w:w="1459"/>
        <w:gridCol w:w="2129"/>
      </w:tblGrid>
      <w:tr w:rsidR="005374C1" w:rsidRPr="00295259" w14:paraId="23CD83D0" w14:textId="77777777" w:rsidTr="005374C1">
        <w:trPr>
          <w:trHeight w:val="135"/>
        </w:trPr>
        <w:tc>
          <w:tcPr>
            <w:tcW w:w="534" w:type="dxa"/>
            <w:vMerge w:val="restart"/>
            <w:shd w:val="clear" w:color="auto" w:fill="D9D9D9"/>
            <w:vAlign w:val="center"/>
          </w:tcPr>
          <w:p w14:paraId="49BD7FA5" w14:textId="77777777" w:rsidR="005374C1" w:rsidRPr="00295259"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ID</w:t>
            </w:r>
          </w:p>
        </w:tc>
        <w:tc>
          <w:tcPr>
            <w:tcW w:w="2976" w:type="dxa"/>
            <w:vMerge w:val="restart"/>
            <w:shd w:val="clear" w:color="auto" w:fill="D9D9D9"/>
            <w:vAlign w:val="center"/>
          </w:tcPr>
          <w:p w14:paraId="05D6BF07" w14:textId="77777777" w:rsidR="005374C1" w:rsidRPr="00295259"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14:paraId="1A6B1A1B" w14:textId="77777777" w:rsidR="005374C1" w:rsidRPr="00295259"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14:paraId="19D537E1" w14:textId="77777777" w:rsidR="005374C1" w:rsidRPr="00295259"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Expected</w:t>
            </w:r>
          </w:p>
        </w:tc>
      </w:tr>
      <w:tr w:rsidR="005374C1" w:rsidRPr="00295259" w14:paraId="658BF05E" w14:textId="77777777" w:rsidTr="005374C1">
        <w:trPr>
          <w:trHeight w:val="312"/>
        </w:trPr>
        <w:tc>
          <w:tcPr>
            <w:tcW w:w="534" w:type="dxa"/>
            <w:vMerge/>
            <w:shd w:val="clear" w:color="auto" w:fill="D9D9D9"/>
          </w:tcPr>
          <w:p w14:paraId="1E468A92" w14:textId="77777777" w:rsidR="005374C1" w:rsidRPr="00295259"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14:paraId="133ECBDF" w14:textId="77777777" w:rsidR="005374C1" w:rsidRPr="00295259"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14:paraId="6B1FF2C4" w14:textId="77777777" w:rsidR="005374C1" w:rsidRPr="00295259"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sidRPr="00295259">
              <w:rPr>
                <w:rFonts w:ascii="Times" w:eastAsiaTheme="minorEastAsia" w:hAnsi="Times" w:cs="Times"/>
                <w:b/>
                <w:bCs/>
                <w:color w:val="auto"/>
                <w:sz w:val="24"/>
                <w:szCs w:val="24"/>
                <w:lang w:bidi="ar-SA"/>
              </w:rPr>
              <w:t>patientID</w:t>
            </w:r>
            <w:proofErr w:type="spellEnd"/>
          </w:p>
        </w:tc>
        <w:tc>
          <w:tcPr>
            <w:tcW w:w="0" w:type="auto"/>
            <w:shd w:val="clear" w:color="auto" w:fill="D9D9D9"/>
            <w:vAlign w:val="center"/>
          </w:tcPr>
          <w:p w14:paraId="43B1315B" w14:textId="77777777" w:rsidR="005374C1" w:rsidRPr="00295259"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password</w:t>
            </w:r>
          </w:p>
        </w:tc>
        <w:tc>
          <w:tcPr>
            <w:tcW w:w="2129" w:type="dxa"/>
            <w:vMerge/>
            <w:shd w:val="clear" w:color="auto" w:fill="D9D9D9"/>
          </w:tcPr>
          <w:p w14:paraId="7FBF361D" w14:textId="77777777" w:rsidR="005374C1" w:rsidRPr="00295259"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5374C1" w:rsidRPr="00295259" w14:paraId="4E116963" w14:textId="77777777" w:rsidTr="005374C1">
        <w:trPr>
          <w:trHeight w:val="113"/>
        </w:trPr>
        <w:tc>
          <w:tcPr>
            <w:tcW w:w="534" w:type="dxa"/>
            <w:vAlign w:val="center"/>
          </w:tcPr>
          <w:p w14:paraId="44912D79" w14:textId="77777777" w:rsidR="005374C1" w:rsidRPr="00295259"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w:t>
            </w:r>
          </w:p>
        </w:tc>
        <w:tc>
          <w:tcPr>
            <w:tcW w:w="2976" w:type="dxa"/>
            <w:vAlign w:val="center"/>
          </w:tcPr>
          <w:p w14:paraId="108A674E" w14:textId="77777777" w:rsidR="005374C1" w:rsidRPr="00295259"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Test login with correct </w:t>
            </w:r>
            <w:proofErr w:type="spellStart"/>
            <w:r w:rsidRPr="00295259">
              <w:rPr>
                <w:rFonts w:ascii="Times" w:eastAsiaTheme="minorEastAsia" w:hAnsi="Times" w:cs="Times"/>
                <w:bCs/>
                <w:color w:val="auto"/>
                <w:sz w:val="24"/>
                <w:szCs w:val="24"/>
                <w:lang w:bidi="ar-SA"/>
              </w:rPr>
              <w:t>patientID</w:t>
            </w:r>
            <w:proofErr w:type="spellEnd"/>
            <w:r w:rsidRPr="00295259">
              <w:rPr>
                <w:rFonts w:ascii="Times" w:eastAsiaTheme="minorEastAsia" w:hAnsi="Times" w:cs="Times"/>
                <w:bCs/>
                <w:color w:val="auto"/>
                <w:sz w:val="24"/>
                <w:szCs w:val="24"/>
                <w:lang w:bidi="ar-SA"/>
              </w:rPr>
              <w:t xml:space="preserve"> and password</w:t>
            </w:r>
          </w:p>
        </w:tc>
        <w:tc>
          <w:tcPr>
            <w:tcW w:w="1418" w:type="dxa"/>
            <w:vAlign w:val="center"/>
          </w:tcPr>
          <w:p w14:paraId="28A9E7D7" w14:textId="77777777" w:rsidR="005374C1" w:rsidRPr="00295259" w:rsidRDefault="00F4736C"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P001</w:t>
            </w:r>
          </w:p>
        </w:tc>
        <w:tc>
          <w:tcPr>
            <w:tcW w:w="1459" w:type="dxa"/>
            <w:vAlign w:val="center"/>
          </w:tcPr>
          <w:p w14:paraId="192FE80B" w14:textId="77777777" w:rsidR="005374C1" w:rsidRPr="00295259"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1234</w:t>
            </w:r>
          </w:p>
        </w:tc>
        <w:tc>
          <w:tcPr>
            <w:tcW w:w="2129" w:type="dxa"/>
            <w:vAlign w:val="center"/>
          </w:tcPr>
          <w:p w14:paraId="5DE5A5AB" w14:textId="77777777" w:rsidR="005374C1" w:rsidRPr="00295259"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shall provide dialog blog “You’re login”</w:t>
            </w:r>
          </w:p>
        </w:tc>
      </w:tr>
      <w:tr w:rsidR="005374C1" w:rsidRPr="00295259" w14:paraId="73889706" w14:textId="77777777" w:rsidTr="005374C1">
        <w:trPr>
          <w:trHeight w:val="113"/>
        </w:trPr>
        <w:tc>
          <w:tcPr>
            <w:tcW w:w="534" w:type="dxa"/>
            <w:vAlign w:val="center"/>
          </w:tcPr>
          <w:p w14:paraId="0D04D3C2" w14:textId="77777777" w:rsidR="005374C1" w:rsidRPr="00295259"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2</w:t>
            </w:r>
          </w:p>
        </w:tc>
        <w:tc>
          <w:tcPr>
            <w:tcW w:w="2976" w:type="dxa"/>
            <w:vAlign w:val="center"/>
          </w:tcPr>
          <w:p w14:paraId="0D3C7652" w14:textId="77777777" w:rsidR="005374C1" w:rsidRPr="00295259"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Test login with wrong </w:t>
            </w:r>
            <w:proofErr w:type="spellStart"/>
            <w:r w:rsidRPr="00295259">
              <w:rPr>
                <w:rFonts w:ascii="Times" w:eastAsiaTheme="minorEastAsia" w:hAnsi="Times" w:cs="Times"/>
                <w:bCs/>
                <w:color w:val="auto"/>
                <w:sz w:val="24"/>
                <w:szCs w:val="24"/>
                <w:lang w:bidi="ar-SA"/>
              </w:rPr>
              <w:t>patientID</w:t>
            </w:r>
            <w:proofErr w:type="spellEnd"/>
            <w:r w:rsidRPr="00295259">
              <w:rPr>
                <w:rFonts w:ascii="Times" w:eastAsiaTheme="minorEastAsia" w:hAnsi="Times" w:cs="Times"/>
                <w:bCs/>
                <w:color w:val="auto"/>
                <w:sz w:val="24"/>
                <w:szCs w:val="24"/>
                <w:lang w:bidi="ar-SA"/>
              </w:rPr>
              <w:t xml:space="preserve"> and password</w:t>
            </w:r>
          </w:p>
        </w:tc>
        <w:tc>
          <w:tcPr>
            <w:tcW w:w="1418" w:type="dxa"/>
            <w:vAlign w:val="center"/>
          </w:tcPr>
          <w:p w14:paraId="6393EE25" w14:textId="77777777" w:rsidR="005374C1" w:rsidRPr="00295259"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sidRPr="00295259">
              <w:rPr>
                <w:rFonts w:ascii="Times" w:eastAsiaTheme="minorEastAsia" w:hAnsi="Times" w:cs="Times"/>
                <w:bCs/>
                <w:color w:val="auto"/>
                <w:sz w:val="24"/>
                <w:szCs w:val="24"/>
                <w:lang w:bidi="ar-SA"/>
              </w:rPr>
              <w:t>xxxx</w:t>
            </w:r>
            <w:proofErr w:type="spellEnd"/>
          </w:p>
        </w:tc>
        <w:tc>
          <w:tcPr>
            <w:tcW w:w="1459" w:type="dxa"/>
            <w:vAlign w:val="center"/>
          </w:tcPr>
          <w:p w14:paraId="3D23F0C9" w14:textId="77777777" w:rsidR="005374C1" w:rsidRPr="00295259"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sidRPr="00295259">
              <w:rPr>
                <w:rFonts w:ascii="Times" w:eastAsiaTheme="minorEastAsia" w:hAnsi="Times" w:cs="Times"/>
                <w:bCs/>
                <w:color w:val="auto"/>
                <w:sz w:val="24"/>
                <w:szCs w:val="24"/>
                <w:lang w:bidi="ar-SA"/>
              </w:rPr>
              <w:t>xxxx</w:t>
            </w:r>
            <w:proofErr w:type="spellEnd"/>
          </w:p>
        </w:tc>
        <w:tc>
          <w:tcPr>
            <w:tcW w:w="2129" w:type="dxa"/>
            <w:vAlign w:val="center"/>
          </w:tcPr>
          <w:p w14:paraId="26D925B7" w14:textId="77777777" w:rsidR="005374C1" w:rsidRPr="00295259"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shall provide dialog blog “Your login fail”</w:t>
            </w:r>
          </w:p>
        </w:tc>
      </w:tr>
      <w:tr w:rsidR="005374C1" w:rsidRPr="00295259" w14:paraId="6D6AE40D" w14:textId="77777777" w:rsidTr="005374C1">
        <w:trPr>
          <w:trHeight w:val="113"/>
        </w:trPr>
        <w:tc>
          <w:tcPr>
            <w:tcW w:w="534" w:type="dxa"/>
            <w:vAlign w:val="center"/>
          </w:tcPr>
          <w:p w14:paraId="5A16AE33" w14:textId="77777777" w:rsidR="005374C1" w:rsidRPr="00295259"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3</w:t>
            </w:r>
          </w:p>
        </w:tc>
        <w:tc>
          <w:tcPr>
            <w:tcW w:w="2976" w:type="dxa"/>
            <w:vAlign w:val="center"/>
          </w:tcPr>
          <w:p w14:paraId="3325BF75" w14:textId="77777777" w:rsidR="005374C1" w:rsidRPr="00295259" w:rsidRDefault="00CC1866"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Test login with empty fiel</w:t>
            </w:r>
            <w:r w:rsidR="005374C1" w:rsidRPr="00295259">
              <w:rPr>
                <w:rFonts w:ascii="Times" w:eastAsiaTheme="minorEastAsia" w:hAnsi="Times" w:cs="Times"/>
                <w:bCs/>
                <w:color w:val="auto"/>
                <w:sz w:val="24"/>
                <w:szCs w:val="24"/>
                <w:lang w:bidi="ar-SA"/>
              </w:rPr>
              <w:t>ds</w:t>
            </w:r>
          </w:p>
        </w:tc>
        <w:tc>
          <w:tcPr>
            <w:tcW w:w="1418" w:type="dxa"/>
            <w:vAlign w:val="center"/>
          </w:tcPr>
          <w:p w14:paraId="4A2EB8AE" w14:textId="77777777" w:rsidR="005374C1" w:rsidRPr="00295259"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1459" w:type="dxa"/>
            <w:vAlign w:val="center"/>
          </w:tcPr>
          <w:p w14:paraId="7D6FC87E" w14:textId="77777777" w:rsidR="005374C1" w:rsidRPr="00295259"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2129" w:type="dxa"/>
            <w:vAlign w:val="center"/>
          </w:tcPr>
          <w:p w14:paraId="446B8F72" w14:textId="77777777" w:rsidR="005374C1" w:rsidRPr="00295259"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System shall provide dialog blog “You must enter </w:t>
            </w:r>
            <w:proofErr w:type="spellStart"/>
            <w:r w:rsidRPr="00295259">
              <w:rPr>
                <w:rFonts w:ascii="Times" w:eastAsiaTheme="minorEastAsia" w:hAnsi="Times" w:cs="Times"/>
                <w:bCs/>
                <w:color w:val="auto"/>
                <w:sz w:val="24"/>
                <w:szCs w:val="24"/>
                <w:lang w:bidi="ar-SA"/>
              </w:rPr>
              <w:t>patientID</w:t>
            </w:r>
            <w:proofErr w:type="spellEnd"/>
            <w:r w:rsidRPr="00295259">
              <w:rPr>
                <w:rFonts w:ascii="Times" w:eastAsiaTheme="minorEastAsia" w:hAnsi="Times" w:cs="Times"/>
                <w:bCs/>
                <w:color w:val="auto"/>
                <w:sz w:val="24"/>
                <w:szCs w:val="24"/>
                <w:lang w:bidi="ar-SA"/>
              </w:rPr>
              <w:t xml:space="preserve"> and password”</w:t>
            </w:r>
          </w:p>
        </w:tc>
      </w:tr>
    </w:tbl>
    <w:p w14:paraId="38BBA62F" w14:textId="77777777" w:rsidR="00E66465" w:rsidRPr="00295259" w:rsidRDefault="00E66465" w:rsidP="005374C1">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E66465" w:rsidRPr="00295259" w:rsidSect="00E03E3D">
          <w:pgSz w:w="11900" w:h="16840"/>
          <w:pgMar w:top="1644" w:right="1800" w:bottom="510" w:left="1800" w:header="708" w:footer="708" w:gutter="0"/>
          <w:cols w:space="708"/>
          <w:docGrid w:linePitch="360"/>
        </w:sectPr>
      </w:pPr>
    </w:p>
    <w:p w14:paraId="11E31C70" w14:textId="77777777" w:rsidR="005374C1" w:rsidRPr="00295259" w:rsidRDefault="005374C1" w:rsidP="00E8582C">
      <w:pPr>
        <w:pStyle w:val="Heading3"/>
        <w:rPr>
          <w:rFonts w:ascii="Times New Roman" w:hAnsi="Times New Roman" w:cs="Times New Roman"/>
          <w:color w:val="auto"/>
          <w:sz w:val="26"/>
          <w:szCs w:val="26"/>
        </w:rPr>
      </w:pPr>
      <w:bookmarkStart w:id="209" w:name="_Toc394490918"/>
      <w:r w:rsidRPr="00295259">
        <w:rPr>
          <w:rFonts w:ascii="Times New Roman" w:eastAsiaTheme="minorEastAsia" w:hAnsi="Times New Roman" w:cs="Times New Roman"/>
          <w:color w:val="auto"/>
          <w:sz w:val="26"/>
          <w:szCs w:val="26"/>
          <w:lang w:bidi="ar-SA"/>
        </w:rPr>
        <w:lastRenderedPageBreak/>
        <w:t xml:space="preserve">System Test Case 15(STC-15): </w:t>
      </w:r>
      <w:r w:rsidRPr="00295259">
        <w:rPr>
          <w:rFonts w:ascii="Times New Roman" w:hAnsi="Times New Roman" w:cs="Times New Roman"/>
          <w:b w:val="0"/>
          <w:bCs w:val="0"/>
          <w:color w:val="auto"/>
          <w:sz w:val="26"/>
          <w:szCs w:val="26"/>
        </w:rPr>
        <w:t>Patient</w:t>
      </w:r>
      <w:r w:rsidR="009D2E87" w:rsidRPr="00295259">
        <w:rPr>
          <w:rFonts w:ascii="Times New Roman" w:hAnsi="Times New Roman" w:cs="Times New Roman"/>
          <w:b w:val="0"/>
          <w:bCs w:val="0"/>
          <w:color w:val="auto"/>
          <w:sz w:val="26"/>
          <w:szCs w:val="26"/>
        </w:rPr>
        <w:t xml:space="preserve"> can login to the website</w:t>
      </w:r>
      <w:bookmarkEnd w:id="209"/>
      <w:r w:rsidR="009D2E87" w:rsidRPr="00295259">
        <w:rPr>
          <w:rFonts w:ascii="Times New Roman" w:hAnsi="Times New Roman" w:cs="Times New Roman"/>
          <w:color w:val="auto"/>
          <w:sz w:val="26"/>
          <w:szCs w:val="26"/>
        </w:rPr>
        <w:t xml:space="preserve"> </w:t>
      </w:r>
      <w:r w:rsidRPr="00295259">
        <w:rPr>
          <w:rFonts w:ascii="Times New Roman" w:hAnsi="Times New Roman" w:cs="Times New Roman"/>
          <w:color w:val="auto"/>
          <w:sz w:val="26"/>
          <w:szCs w:val="26"/>
        </w:rPr>
        <w:t xml:space="preserve">  </w:t>
      </w:r>
    </w:p>
    <w:p w14:paraId="50C6B37A" w14:textId="77777777" w:rsidR="005374C1" w:rsidRPr="00295259"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p w14:paraId="71E03166" w14:textId="77777777" w:rsidR="005374C1" w:rsidRPr="00295259"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b/>
        <w:t xml:space="preserve">To test the login function of patient that can login to the website with correct </w:t>
      </w:r>
      <w:proofErr w:type="spellStart"/>
      <w:r w:rsidRPr="00295259">
        <w:rPr>
          <w:rFonts w:ascii="Times" w:eastAsiaTheme="minorEastAsia" w:hAnsi="Times" w:cs="Times"/>
          <w:color w:val="auto"/>
          <w:sz w:val="24"/>
          <w:szCs w:val="24"/>
          <w:lang w:bidi="ar-SA"/>
        </w:rPr>
        <w:t>patientID</w:t>
      </w:r>
      <w:proofErr w:type="spellEnd"/>
      <w:r w:rsidRPr="00295259">
        <w:rPr>
          <w:rFonts w:ascii="Times" w:eastAsiaTheme="minorEastAsia" w:hAnsi="Times" w:cs="Times"/>
          <w:color w:val="auto"/>
          <w:sz w:val="24"/>
          <w:szCs w:val="24"/>
          <w:lang w:bidi="ar-SA"/>
        </w:rPr>
        <w:t xml:space="preserve"> and password and cannot login to the website if there are wrong </w:t>
      </w:r>
      <w:proofErr w:type="spellStart"/>
      <w:r w:rsidRPr="00295259">
        <w:rPr>
          <w:rFonts w:ascii="Times" w:eastAsiaTheme="minorEastAsia" w:hAnsi="Times" w:cs="Times"/>
          <w:color w:val="auto"/>
          <w:sz w:val="24"/>
          <w:szCs w:val="24"/>
          <w:lang w:bidi="ar-SA"/>
        </w:rPr>
        <w:t>patientID</w:t>
      </w:r>
      <w:proofErr w:type="spellEnd"/>
      <w:r w:rsidRPr="00295259">
        <w:rPr>
          <w:rFonts w:ascii="Times" w:eastAsiaTheme="minorEastAsia" w:hAnsi="Times" w:cs="Times"/>
          <w:color w:val="auto"/>
          <w:sz w:val="24"/>
          <w:szCs w:val="24"/>
          <w:lang w:bidi="ar-SA"/>
        </w:rPr>
        <w:t xml:space="preserve"> or password</w:t>
      </w:r>
    </w:p>
    <w:p w14:paraId="40D40D57" w14:textId="77777777" w:rsidR="005374C1" w:rsidRPr="00295259" w:rsidRDefault="005374C1" w:rsidP="005374C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w:eastAsiaTheme="minorEastAsia" w:hAnsi="Times" w:cs="Times"/>
          <w:b/>
          <w:color w:val="auto"/>
          <w:sz w:val="24"/>
          <w:szCs w:val="24"/>
          <w:lang w:bidi="ar-SA"/>
        </w:rPr>
        <w:t>Test script:</w:t>
      </w:r>
    </w:p>
    <w:p w14:paraId="2210A30A" w14:textId="77777777" w:rsidR="005374C1" w:rsidRPr="00295259" w:rsidRDefault="005374C1" w:rsidP="005374C1">
      <w:pPr>
        <w:pStyle w:val="ListParagraph"/>
        <w:widowControl w:val="0"/>
        <w:numPr>
          <w:ilvl w:val="0"/>
          <w:numId w:val="6"/>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Patient login to the website select login function.</w:t>
      </w:r>
    </w:p>
    <w:p w14:paraId="734B87B4" w14:textId="77777777" w:rsidR="005374C1" w:rsidRPr="00295259" w:rsidRDefault="005374C1" w:rsidP="005374C1">
      <w:pPr>
        <w:pStyle w:val="ListParagraph"/>
        <w:widowControl w:val="0"/>
        <w:numPr>
          <w:ilvl w:val="0"/>
          <w:numId w:val="6"/>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 xml:space="preserve">Patient input </w:t>
      </w:r>
      <w:proofErr w:type="spellStart"/>
      <w:r w:rsidRPr="00295259">
        <w:rPr>
          <w:rFonts w:ascii="Times" w:eastAsiaTheme="minorEastAsia" w:hAnsi="Times" w:cs="Times"/>
          <w:color w:val="auto"/>
          <w:sz w:val="24"/>
          <w:szCs w:val="24"/>
          <w:lang w:bidi="ar-SA"/>
        </w:rPr>
        <w:t>patientID</w:t>
      </w:r>
      <w:proofErr w:type="spellEnd"/>
      <w:r w:rsidRPr="00295259">
        <w:rPr>
          <w:rFonts w:ascii="Times" w:eastAsiaTheme="minorEastAsia" w:hAnsi="Times" w:cs="Times"/>
          <w:color w:val="auto"/>
          <w:sz w:val="24"/>
          <w:szCs w:val="24"/>
          <w:lang w:bidi="ar-SA"/>
        </w:rPr>
        <w:t xml:space="preserve"> and password in login form.</w:t>
      </w:r>
    </w:p>
    <w:p w14:paraId="33A1F2C3" w14:textId="77777777" w:rsidR="005374C1" w:rsidRPr="00295259" w:rsidRDefault="005374C1" w:rsidP="005374C1">
      <w:pPr>
        <w:pStyle w:val="ListParagraph"/>
        <w:widowControl w:val="0"/>
        <w:numPr>
          <w:ilvl w:val="0"/>
          <w:numId w:val="6"/>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Patient selects login button</w:t>
      </w:r>
    </w:p>
    <w:p w14:paraId="66EAEBBE" w14:textId="77777777" w:rsidR="005374C1" w:rsidRPr="00295259"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b/>
          <w:bCs/>
          <w:color w:val="auto"/>
          <w:sz w:val="24"/>
          <w:szCs w:val="24"/>
          <w:lang w:bidi="ar-SA"/>
        </w:rPr>
        <w:t>Data needs:</w:t>
      </w:r>
      <w:r w:rsidRPr="00295259">
        <w:rPr>
          <w:rFonts w:ascii="Times" w:eastAsiaTheme="minorEastAsia" w:hAnsi="Times" w:cs="Times"/>
          <w:color w:val="auto"/>
          <w:sz w:val="24"/>
          <w:szCs w:val="24"/>
          <w:lang w:bidi="ar-SA"/>
        </w:rPr>
        <w:t xml:space="preserve"> </w:t>
      </w:r>
      <w:r w:rsidR="0046736D" w:rsidRPr="00295259">
        <w:rPr>
          <w:rFonts w:ascii="Times" w:eastAsiaTheme="minorEastAsia" w:hAnsi="Times" w:cs="Times"/>
          <w:color w:val="auto"/>
          <w:sz w:val="24"/>
          <w:szCs w:val="24"/>
          <w:highlight w:val="yellow"/>
          <w:lang w:bidi="ar-SA"/>
        </w:rPr>
        <w:t>Patient account</w:t>
      </w:r>
    </w:p>
    <w:p w14:paraId="5D62CE1C" w14:textId="77777777" w:rsidR="005374C1" w:rsidRPr="00295259"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Cases:</w:t>
      </w:r>
    </w:p>
    <w:tbl>
      <w:tblPr>
        <w:tblStyle w:val="TableGrid"/>
        <w:tblW w:w="0" w:type="auto"/>
        <w:tblLook w:val="04A0" w:firstRow="1" w:lastRow="0" w:firstColumn="1" w:lastColumn="0" w:noHBand="0" w:noVBand="1"/>
      </w:tblPr>
      <w:tblGrid>
        <w:gridCol w:w="534"/>
        <w:gridCol w:w="2976"/>
        <w:gridCol w:w="1418"/>
        <w:gridCol w:w="1459"/>
        <w:gridCol w:w="2129"/>
      </w:tblGrid>
      <w:tr w:rsidR="005374C1" w:rsidRPr="00295259" w14:paraId="6C2A5233" w14:textId="77777777" w:rsidTr="005374C1">
        <w:trPr>
          <w:trHeight w:val="135"/>
        </w:trPr>
        <w:tc>
          <w:tcPr>
            <w:tcW w:w="534" w:type="dxa"/>
            <w:vMerge w:val="restart"/>
            <w:shd w:val="clear" w:color="auto" w:fill="D9D9D9"/>
            <w:vAlign w:val="center"/>
          </w:tcPr>
          <w:p w14:paraId="3289EC34" w14:textId="77777777" w:rsidR="005374C1" w:rsidRPr="00295259"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ID</w:t>
            </w:r>
          </w:p>
        </w:tc>
        <w:tc>
          <w:tcPr>
            <w:tcW w:w="2976" w:type="dxa"/>
            <w:vMerge w:val="restart"/>
            <w:shd w:val="clear" w:color="auto" w:fill="D9D9D9"/>
            <w:vAlign w:val="center"/>
          </w:tcPr>
          <w:p w14:paraId="70374D2C" w14:textId="77777777" w:rsidR="005374C1" w:rsidRPr="00295259"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14:paraId="1498795D" w14:textId="77777777" w:rsidR="005374C1" w:rsidRPr="00295259"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14:paraId="38749950" w14:textId="77777777" w:rsidR="005374C1" w:rsidRPr="00295259"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Expected</w:t>
            </w:r>
          </w:p>
        </w:tc>
      </w:tr>
      <w:tr w:rsidR="005374C1" w:rsidRPr="00295259" w14:paraId="747C8410" w14:textId="77777777" w:rsidTr="005374C1">
        <w:trPr>
          <w:trHeight w:val="312"/>
        </w:trPr>
        <w:tc>
          <w:tcPr>
            <w:tcW w:w="534" w:type="dxa"/>
            <w:vMerge/>
            <w:shd w:val="clear" w:color="auto" w:fill="D9D9D9"/>
          </w:tcPr>
          <w:p w14:paraId="2EA05AF3" w14:textId="77777777" w:rsidR="005374C1" w:rsidRPr="00295259"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14:paraId="58CDEFD2" w14:textId="77777777" w:rsidR="005374C1" w:rsidRPr="00295259"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14:paraId="6F76396E" w14:textId="77777777" w:rsidR="005374C1" w:rsidRPr="00295259"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sidRPr="00295259">
              <w:rPr>
                <w:rFonts w:ascii="Times" w:eastAsiaTheme="minorEastAsia" w:hAnsi="Times" w:cs="Times"/>
                <w:b/>
                <w:bCs/>
                <w:color w:val="auto"/>
                <w:sz w:val="24"/>
                <w:szCs w:val="24"/>
                <w:lang w:bidi="ar-SA"/>
              </w:rPr>
              <w:t>patientID</w:t>
            </w:r>
            <w:proofErr w:type="spellEnd"/>
          </w:p>
        </w:tc>
        <w:tc>
          <w:tcPr>
            <w:tcW w:w="0" w:type="auto"/>
            <w:shd w:val="clear" w:color="auto" w:fill="D9D9D9"/>
            <w:vAlign w:val="center"/>
          </w:tcPr>
          <w:p w14:paraId="2586319D" w14:textId="77777777" w:rsidR="005374C1" w:rsidRPr="00295259"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password</w:t>
            </w:r>
          </w:p>
        </w:tc>
        <w:tc>
          <w:tcPr>
            <w:tcW w:w="2129" w:type="dxa"/>
            <w:vMerge/>
            <w:shd w:val="clear" w:color="auto" w:fill="D9D9D9"/>
          </w:tcPr>
          <w:p w14:paraId="282A293B" w14:textId="77777777" w:rsidR="005374C1" w:rsidRPr="00295259"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5374C1" w:rsidRPr="00295259" w14:paraId="5265E6DD" w14:textId="77777777" w:rsidTr="005374C1">
        <w:trPr>
          <w:trHeight w:val="113"/>
        </w:trPr>
        <w:tc>
          <w:tcPr>
            <w:tcW w:w="534" w:type="dxa"/>
            <w:vAlign w:val="center"/>
          </w:tcPr>
          <w:p w14:paraId="67E34C87" w14:textId="77777777" w:rsidR="005374C1" w:rsidRPr="00295259"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w:t>
            </w:r>
          </w:p>
        </w:tc>
        <w:tc>
          <w:tcPr>
            <w:tcW w:w="2976" w:type="dxa"/>
            <w:vAlign w:val="center"/>
          </w:tcPr>
          <w:p w14:paraId="15FBB47B" w14:textId="77777777" w:rsidR="005374C1" w:rsidRPr="00295259"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Test login with correct </w:t>
            </w:r>
            <w:proofErr w:type="spellStart"/>
            <w:r w:rsidRPr="00295259">
              <w:rPr>
                <w:rFonts w:ascii="Times" w:eastAsiaTheme="minorEastAsia" w:hAnsi="Times" w:cs="Times"/>
                <w:bCs/>
                <w:color w:val="auto"/>
                <w:sz w:val="24"/>
                <w:szCs w:val="24"/>
                <w:lang w:bidi="ar-SA"/>
              </w:rPr>
              <w:t>patientID</w:t>
            </w:r>
            <w:proofErr w:type="spellEnd"/>
            <w:r w:rsidRPr="00295259">
              <w:rPr>
                <w:rFonts w:ascii="Times" w:eastAsiaTheme="minorEastAsia" w:hAnsi="Times" w:cs="Times"/>
                <w:bCs/>
                <w:color w:val="auto"/>
                <w:sz w:val="24"/>
                <w:szCs w:val="24"/>
                <w:lang w:bidi="ar-SA"/>
              </w:rPr>
              <w:t xml:space="preserve"> and password</w:t>
            </w:r>
          </w:p>
        </w:tc>
        <w:tc>
          <w:tcPr>
            <w:tcW w:w="1418" w:type="dxa"/>
            <w:vAlign w:val="center"/>
          </w:tcPr>
          <w:p w14:paraId="74479990" w14:textId="77777777" w:rsidR="005374C1" w:rsidRPr="00295259" w:rsidRDefault="00F4736C"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P001</w:t>
            </w:r>
          </w:p>
        </w:tc>
        <w:tc>
          <w:tcPr>
            <w:tcW w:w="1459" w:type="dxa"/>
            <w:vAlign w:val="center"/>
          </w:tcPr>
          <w:p w14:paraId="79DB2311" w14:textId="77777777" w:rsidR="005374C1" w:rsidRPr="00295259"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1234</w:t>
            </w:r>
          </w:p>
        </w:tc>
        <w:tc>
          <w:tcPr>
            <w:tcW w:w="2129" w:type="dxa"/>
            <w:vAlign w:val="center"/>
          </w:tcPr>
          <w:p w14:paraId="66DD49D2" w14:textId="77777777" w:rsidR="005374C1" w:rsidRPr="00295259"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shall provide redirect to index page</w:t>
            </w:r>
          </w:p>
        </w:tc>
      </w:tr>
      <w:tr w:rsidR="005374C1" w:rsidRPr="00295259" w14:paraId="7DBA7AE7" w14:textId="77777777" w:rsidTr="005374C1">
        <w:trPr>
          <w:trHeight w:val="113"/>
        </w:trPr>
        <w:tc>
          <w:tcPr>
            <w:tcW w:w="534" w:type="dxa"/>
            <w:vAlign w:val="center"/>
          </w:tcPr>
          <w:p w14:paraId="2A568381" w14:textId="77777777" w:rsidR="005374C1" w:rsidRPr="00295259"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2</w:t>
            </w:r>
          </w:p>
        </w:tc>
        <w:tc>
          <w:tcPr>
            <w:tcW w:w="2976" w:type="dxa"/>
            <w:vAlign w:val="center"/>
          </w:tcPr>
          <w:p w14:paraId="53FFAFD3" w14:textId="77777777" w:rsidR="005374C1" w:rsidRPr="00295259"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Test login with wrong </w:t>
            </w:r>
            <w:proofErr w:type="spellStart"/>
            <w:r w:rsidRPr="00295259">
              <w:rPr>
                <w:rFonts w:ascii="Times" w:eastAsiaTheme="minorEastAsia" w:hAnsi="Times" w:cs="Times"/>
                <w:bCs/>
                <w:color w:val="auto"/>
                <w:sz w:val="24"/>
                <w:szCs w:val="24"/>
                <w:lang w:bidi="ar-SA"/>
              </w:rPr>
              <w:t>patientID</w:t>
            </w:r>
            <w:proofErr w:type="spellEnd"/>
            <w:r w:rsidRPr="00295259">
              <w:rPr>
                <w:rFonts w:ascii="Times" w:eastAsiaTheme="minorEastAsia" w:hAnsi="Times" w:cs="Times"/>
                <w:bCs/>
                <w:color w:val="auto"/>
                <w:sz w:val="24"/>
                <w:szCs w:val="24"/>
                <w:lang w:bidi="ar-SA"/>
              </w:rPr>
              <w:t xml:space="preserve"> and password</w:t>
            </w:r>
          </w:p>
        </w:tc>
        <w:tc>
          <w:tcPr>
            <w:tcW w:w="1418" w:type="dxa"/>
            <w:vAlign w:val="center"/>
          </w:tcPr>
          <w:p w14:paraId="130901D4" w14:textId="77777777" w:rsidR="005374C1" w:rsidRPr="00295259"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sidRPr="00295259">
              <w:rPr>
                <w:rFonts w:ascii="Times" w:eastAsiaTheme="minorEastAsia" w:hAnsi="Times" w:cs="Times"/>
                <w:bCs/>
                <w:color w:val="auto"/>
                <w:sz w:val="24"/>
                <w:szCs w:val="24"/>
                <w:lang w:bidi="ar-SA"/>
              </w:rPr>
              <w:t>xxxx</w:t>
            </w:r>
            <w:proofErr w:type="spellEnd"/>
          </w:p>
        </w:tc>
        <w:tc>
          <w:tcPr>
            <w:tcW w:w="1459" w:type="dxa"/>
            <w:vAlign w:val="center"/>
          </w:tcPr>
          <w:p w14:paraId="5B97E321" w14:textId="77777777" w:rsidR="005374C1" w:rsidRPr="00295259"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sidRPr="00295259">
              <w:rPr>
                <w:rFonts w:ascii="Times" w:eastAsiaTheme="minorEastAsia" w:hAnsi="Times" w:cs="Times"/>
                <w:bCs/>
                <w:color w:val="auto"/>
                <w:sz w:val="24"/>
                <w:szCs w:val="24"/>
                <w:lang w:bidi="ar-SA"/>
              </w:rPr>
              <w:t>xxxx</w:t>
            </w:r>
            <w:proofErr w:type="spellEnd"/>
          </w:p>
        </w:tc>
        <w:tc>
          <w:tcPr>
            <w:tcW w:w="2129" w:type="dxa"/>
            <w:vAlign w:val="center"/>
          </w:tcPr>
          <w:p w14:paraId="6CF13CE8" w14:textId="77777777" w:rsidR="005374C1" w:rsidRPr="00295259"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System shall provide dialog blog “Invalid </w:t>
            </w:r>
            <w:proofErr w:type="spellStart"/>
            <w:r w:rsidRPr="00295259">
              <w:rPr>
                <w:rFonts w:ascii="Times" w:eastAsiaTheme="minorEastAsia" w:hAnsi="Times" w:cs="Times"/>
                <w:bCs/>
                <w:color w:val="auto"/>
                <w:sz w:val="24"/>
                <w:szCs w:val="24"/>
                <w:lang w:bidi="ar-SA"/>
              </w:rPr>
              <w:t>patientID</w:t>
            </w:r>
            <w:proofErr w:type="spellEnd"/>
            <w:r w:rsidRPr="00295259">
              <w:rPr>
                <w:rFonts w:ascii="Times" w:eastAsiaTheme="minorEastAsia" w:hAnsi="Times" w:cs="Times"/>
                <w:bCs/>
                <w:color w:val="auto"/>
                <w:sz w:val="24"/>
                <w:szCs w:val="24"/>
                <w:lang w:bidi="ar-SA"/>
              </w:rPr>
              <w:t xml:space="preserve"> or password”</w:t>
            </w:r>
          </w:p>
        </w:tc>
      </w:tr>
      <w:tr w:rsidR="005374C1" w:rsidRPr="00295259" w14:paraId="321D8C3E" w14:textId="77777777" w:rsidTr="005374C1">
        <w:trPr>
          <w:trHeight w:val="113"/>
        </w:trPr>
        <w:tc>
          <w:tcPr>
            <w:tcW w:w="534" w:type="dxa"/>
            <w:vAlign w:val="center"/>
          </w:tcPr>
          <w:p w14:paraId="7609DC09" w14:textId="77777777" w:rsidR="005374C1" w:rsidRPr="00295259"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3</w:t>
            </w:r>
          </w:p>
        </w:tc>
        <w:tc>
          <w:tcPr>
            <w:tcW w:w="2976" w:type="dxa"/>
            <w:vAlign w:val="center"/>
          </w:tcPr>
          <w:p w14:paraId="734B49AA" w14:textId="77777777" w:rsidR="005374C1" w:rsidRPr="00295259"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Test login with empty fields</w:t>
            </w:r>
          </w:p>
        </w:tc>
        <w:tc>
          <w:tcPr>
            <w:tcW w:w="1418" w:type="dxa"/>
            <w:vAlign w:val="center"/>
          </w:tcPr>
          <w:p w14:paraId="2A55FD77" w14:textId="77777777" w:rsidR="005374C1" w:rsidRPr="00295259"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1459" w:type="dxa"/>
            <w:vAlign w:val="center"/>
          </w:tcPr>
          <w:p w14:paraId="3FE977B3" w14:textId="77777777" w:rsidR="005374C1" w:rsidRPr="00295259"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2129" w:type="dxa"/>
            <w:vAlign w:val="center"/>
          </w:tcPr>
          <w:p w14:paraId="7AA1F414" w14:textId="77777777" w:rsidR="005374C1" w:rsidRPr="00295259"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shall provide dialog blog “Please fill out this field ”</w:t>
            </w:r>
          </w:p>
        </w:tc>
      </w:tr>
    </w:tbl>
    <w:p w14:paraId="3299EC6F" w14:textId="77777777" w:rsidR="00E66465" w:rsidRPr="00295259" w:rsidRDefault="00E66465" w:rsidP="00E8582C">
      <w:pPr>
        <w:pStyle w:val="Heading3"/>
        <w:rPr>
          <w:rFonts w:ascii="Times New Roman" w:eastAsiaTheme="minorEastAsia" w:hAnsi="Times New Roman" w:cs="Times New Roman"/>
          <w:color w:val="auto"/>
          <w:sz w:val="26"/>
          <w:szCs w:val="26"/>
          <w:lang w:bidi="ar-SA"/>
        </w:rPr>
      </w:pPr>
    </w:p>
    <w:p w14:paraId="561023DB" w14:textId="77777777" w:rsidR="00E66465" w:rsidRPr="00295259" w:rsidRDefault="00E66465" w:rsidP="00E8582C">
      <w:pPr>
        <w:pStyle w:val="Heading3"/>
        <w:rPr>
          <w:rFonts w:ascii="Times New Roman" w:eastAsiaTheme="minorEastAsia" w:hAnsi="Times New Roman" w:cs="Times New Roman"/>
          <w:color w:val="auto"/>
          <w:sz w:val="26"/>
          <w:szCs w:val="26"/>
          <w:lang w:bidi="ar-SA"/>
        </w:rPr>
      </w:pPr>
    </w:p>
    <w:p w14:paraId="443C77FA" w14:textId="77777777" w:rsidR="00E66465" w:rsidRPr="00295259" w:rsidRDefault="00E66465">
      <w:pPr>
        <w:spacing w:line="240" w:lineRule="auto"/>
        <w:rPr>
          <w:rFonts w:ascii="Times New Roman" w:eastAsiaTheme="minorEastAsia" w:hAnsi="Times New Roman" w:cs="Times New Roman"/>
          <w:b/>
          <w:bCs/>
          <w:color w:val="auto"/>
          <w:sz w:val="26"/>
          <w:szCs w:val="26"/>
          <w:lang w:bidi="ar-SA"/>
        </w:rPr>
      </w:pPr>
      <w:r w:rsidRPr="00295259">
        <w:rPr>
          <w:rFonts w:ascii="Times New Roman" w:eastAsiaTheme="minorEastAsia" w:hAnsi="Times New Roman" w:cs="Times New Roman"/>
          <w:color w:val="auto"/>
          <w:sz w:val="26"/>
          <w:szCs w:val="26"/>
          <w:lang w:bidi="ar-SA"/>
        </w:rPr>
        <w:br w:type="page"/>
      </w:r>
    </w:p>
    <w:p w14:paraId="5ED38F7B" w14:textId="77777777" w:rsidR="005374C1" w:rsidRPr="00295259" w:rsidRDefault="005374C1" w:rsidP="00E8582C">
      <w:pPr>
        <w:pStyle w:val="Heading3"/>
        <w:rPr>
          <w:rFonts w:ascii="Times New Roman" w:eastAsiaTheme="minorEastAsia" w:hAnsi="Times New Roman" w:cs="Times New Roman"/>
          <w:color w:val="auto"/>
          <w:sz w:val="26"/>
          <w:szCs w:val="26"/>
          <w:lang w:bidi="ar-SA"/>
        </w:rPr>
      </w:pPr>
      <w:bookmarkStart w:id="210" w:name="_Toc394490919"/>
      <w:r w:rsidRPr="00295259">
        <w:rPr>
          <w:rFonts w:ascii="Times New Roman" w:eastAsiaTheme="minorEastAsia" w:hAnsi="Times New Roman" w:cs="Times New Roman"/>
          <w:color w:val="auto"/>
          <w:sz w:val="26"/>
          <w:szCs w:val="26"/>
          <w:lang w:bidi="ar-SA"/>
        </w:rPr>
        <w:lastRenderedPageBreak/>
        <w:t xml:space="preserve">System Test Case 16(STC-16): </w:t>
      </w:r>
      <w:r w:rsidR="00DE14E2" w:rsidRPr="00295259">
        <w:rPr>
          <w:rFonts w:ascii="Times New Roman" w:eastAsiaTheme="minorEastAsia" w:hAnsi="Times New Roman" w:cs="Times New Roman"/>
          <w:b w:val="0"/>
          <w:bCs w:val="0"/>
          <w:color w:val="auto"/>
          <w:sz w:val="26"/>
          <w:szCs w:val="26"/>
          <w:lang w:bidi="ar-SA"/>
        </w:rPr>
        <w:t>Patient can</w:t>
      </w:r>
      <w:r w:rsidR="00DF116C" w:rsidRPr="00295259">
        <w:rPr>
          <w:rFonts w:ascii="Times New Roman" w:eastAsiaTheme="minorEastAsia" w:hAnsi="Times New Roman" w:cs="Times New Roman"/>
          <w:b w:val="0"/>
          <w:bCs w:val="0"/>
          <w:color w:val="auto"/>
          <w:sz w:val="26"/>
          <w:szCs w:val="26"/>
          <w:lang w:bidi="ar-SA"/>
        </w:rPr>
        <w:t xml:space="preserve"> </w:t>
      </w:r>
      <w:r w:rsidRPr="00295259">
        <w:rPr>
          <w:rFonts w:ascii="Times New Roman" w:eastAsiaTheme="minorEastAsia" w:hAnsi="Times New Roman" w:cs="Times New Roman"/>
          <w:b w:val="0"/>
          <w:bCs w:val="0"/>
          <w:color w:val="auto"/>
          <w:sz w:val="26"/>
          <w:szCs w:val="26"/>
          <w:lang w:bidi="ar-SA"/>
        </w:rPr>
        <w:t>logout from the mobile application</w:t>
      </w:r>
      <w:bookmarkEnd w:id="210"/>
      <w:r w:rsidR="009D2E87" w:rsidRPr="00295259">
        <w:rPr>
          <w:rFonts w:ascii="Times New Roman" w:eastAsiaTheme="minorEastAsia" w:hAnsi="Times New Roman" w:cs="Times New Roman"/>
          <w:b w:val="0"/>
          <w:bCs w:val="0"/>
          <w:color w:val="auto"/>
          <w:sz w:val="26"/>
          <w:szCs w:val="26"/>
          <w:lang w:bidi="ar-SA"/>
        </w:rPr>
        <w:t xml:space="preserve"> </w:t>
      </w:r>
    </w:p>
    <w:p w14:paraId="75343D78" w14:textId="77777777" w:rsidR="005374C1" w:rsidRPr="00295259"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p w14:paraId="702711FD" w14:textId="77777777" w:rsidR="005374C1" w:rsidRPr="00295259"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b/>
        <w:t>To test the logout from mobile application</w:t>
      </w:r>
    </w:p>
    <w:p w14:paraId="25E9F83E" w14:textId="77777777" w:rsidR="005374C1" w:rsidRPr="00295259" w:rsidRDefault="005374C1" w:rsidP="005374C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w:eastAsiaTheme="minorEastAsia" w:hAnsi="Times" w:cs="Times"/>
          <w:b/>
          <w:color w:val="auto"/>
          <w:sz w:val="24"/>
          <w:szCs w:val="24"/>
          <w:lang w:bidi="ar-SA"/>
        </w:rPr>
        <w:t>Test script:</w:t>
      </w:r>
    </w:p>
    <w:p w14:paraId="1BE53A91" w14:textId="77777777" w:rsidR="005374C1" w:rsidRPr="00295259" w:rsidRDefault="005374C1" w:rsidP="005374C1">
      <w:pPr>
        <w:pStyle w:val="ListParagraph"/>
        <w:widowControl w:val="0"/>
        <w:numPr>
          <w:ilvl w:val="0"/>
          <w:numId w:val="11"/>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Patient selects logout menu</w:t>
      </w:r>
    </w:p>
    <w:p w14:paraId="44049090" w14:textId="77777777" w:rsidR="005374C1" w:rsidRPr="00295259"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Data needs:</w:t>
      </w:r>
      <w:r w:rsidRPr="00295259">
        <w:rPr>
          <w:rFonts w:ascii="Times" w:eastAsiaTheme="minorEastAsia" w:hAnsi="Times" w:cs="Times"/>
          <w:color w:val="auto"/>
          <w:sz w:val="24"/>
          <w:szCs w:val="24"/>
          <w:lang w:bidi="ar-SA"/>
        </w:rPr>
        <w:t xml:space="preserve"> </w:t>
      </w:r>
    </w:p>
    <w:p w14:paraId="7E2AAD84" w14:textId="77777777" w:rsidR="005374C1" w:rsidRPr="00295259"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5374C1" w:rsidRPr="00295259" w14:paraId="6B6C5D9F" w14:textId="77777777" w:rsidTr="005374C1">
        <w:trPr>
          <w:trHeight w:val="185"/>
        </w:trPr>
        <w:tc>
          <w:tcPr>
            <w:tcW w:w="534" w:type="dxa"/>
            <w:vMerge w:val="restart"/>
            <w:shd w:val="clear" w:color="auto" w:fill="D9D9D9"/>
            <w:vAlign w:val="center"/>
          </w:tcPr>
          <w:p w14:paraId="464F8C8D" w14:textId="77777777" w:rsidR="005374C1" w:rsidRPr="00295259"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ID</w:t>
            </w:r>
          </w:p>
        </w:tc>
        <w:tc>
          <w:tcPr>
            <w:tcW w:w="2693" w:type="dxa"/>
            <w:vMerge w:val="restart"/>
            <w:shd w:val="clear" w:color="auto" w:fill="D9D9D9"/>
            <w:vAlign w:val="center"/>
          </w:tcPr>
          <w:p w14:paraId="74CFD0C4" w14:textId="77777777" w:rsidR="005374C1" w:rsidRPr="00295259"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14:paraId="6388DD59" w14:textId="77777777" w:rsidR="005374C1" w:rsidRPr="00295259"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14:paraId="14A079C6" w14:textId="77777777" w:rsidR="005374C1" w:rsidRPr="00295259"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Expected</w:t>
            </w:r>
          </w:p>
        </w:tc>
      </w:tr>
      <w:tr w:rsidR="005374C1" w:rsidRPr="00295259" w14:paraId="119CF0C6" w14:textId="77777777" w:rsidTr="005374C1">
        <w:trPr>
          <w:trHeight w:val="310"/>
        </w:trPr>
        <w:tc>
          <w:tcPr>
            <w:tcW w:w="534" w:type="dxa"/>
            <w:vMerge/>
            <w:shd w:val="clear" w:color="auto" w:fill="D9D9D9"/>
            <w:vAlign w:val="center"/>
          </w:tcPr>
          <w:p w14:paraId="37507B8C" w14:textId="77777777" w:rsidR="005374C1" w:rsidRPr="00295259"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14:paraId="25A07B29" w14:textId="77777777" w:rsidR="005374C1" w:rsidRPr="00295259"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14:paraId="18A18A72" w14:textId="77777777" w:rsidR="005374C1" w:rsidRPr="00295259"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sidRPr="00295259">
              <w:rPr>
                <w:rFonts w:ascii="Times" w:eastAsiaTheme="minorEastAsia" w:hAnsi="Times" w:cs="Times"/>
                <w:b/>
                <w:bCs/>
                <w:color w:val="auto"/>
                <w:sz w:val="24"/>
                <w:szCs w:val="24"/>
                <w:lang w:bidi="ar-SA"/>
              </w:rPr>
              <w:t>patientID</w:t>
            </w:r>
            <w:proofErr w:type="spellEnd"/>
          </w:p>
        </w:tc>
        <w:tc>
          <w:tcPr>
            <w:tcW w:w="1417" w:type="dxa"/>
            <w:shd w:val="clear" w:color="auto" w:fill="D9D9D9"/>
            <w:vAlign w:val="bottom"/>
          </w:tcPr>
          <w:p w14:paraId="0848F3E3" w14:textId="77777777" w:rsidR="005374C1" w:rsidRPr="00295259"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password</w:t>
            </w:r>
          </w:p>
        </w:tc>
        <w:tc>
          <w:tcPr>
            <w:tcW w:w="2596" w:type="dxa"/>
            <w:vMerge/>
            <w:shd w:val="clear" w:color="auto" w:fill="D9D9D9"/>
            <w:vAlign w:val="center"/>
          </w:tcPr>
          <w:p w14:paraId="71C0EEFA" w14:textId="77777777" w:rsidR="005374C1" w:rsidRPr="00295259"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5374C1" w:rsidRPr="00295259" w14:paraId="23529834" w14:textId="77777777" w:rsidTr="005374C1">
        <w:trPr>
          <w:trHeight w:val="830"/>
        </w:trPr>
        <w:tc>
          <w:tcPr>
            <w:tcW w:w="534" w:type="dxa"/>
            <w:vAlign w:val="center"/>
          </w:tcPr>
          <w:p w14:paraId="4CCD8A76" w14:textId="77777777" w:rsidR="005374C1" w:rsidRPr="00295259"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w:t>
            </w:r>
          </w:p>
        </w:tc>
        <w:tc>
          <w:tcPr>
            <w:tcW w:w="2693" w:type="dxa"/>
            <w:vAlign w:val="center"/>
          </w:tcPr>
          <w:p w14:paraId="0445A2FE" w14:textId="77777777" w:rsidR="005374C1" w:rsidRPr="00295259"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Test </w:t>
            </w:r>
            <w:r w:rsidRPr="00295259">
              <w:rPr>
                <w:rFonts w:ascii="Times" w:eastAsiaTheme="minorEastAsia" w:hAnsi="Times" w:cs="Times"/>
                <w:color w:val="auto"/>
                <w:sz w:val="24"/>
                <w:szCs w:val="24"/>
                <w:lang w:bidi="ar-SA"/>
              </w:rPr>
              <w:t xml:space="preserve">logout with </w:t>
            </w:r>
            <w:proofErr w:type="spellStart"/>
            <w:r w:rsidRPr="00295259">
              <w:rPr>
                <w:rFonts w:ascii="Times" w:eastAsiaTheme="minorEastAsia" w:hAnsi="Times" w:cs="Times"/>
                <w:color w:val="auto"/>
                <w:sz w:val="24"/>
                <w:szCs w:val="24"/>
                <w:lang w:bidi="ar-SA"/>
              </w:rPr>
              <w:t>patientID</w:t>
            </w:r>
            <w:proofErr w:type="spellEnd"/>
            <w:r w:rsidRPr="00295259">
              <w:rPr>
                <w:rFonts w:ascii="Times" w:eastAsiaTheme="minorEastAsia" w:hAnsi="Times" w:cs="Times"/>
                <w:color w:val="auto"/>
                <w:sz w:val="24"/>
                <w:szCs w:val="24"/>
                <w:lang w:bidi="ar-SA"/>
              </w:rPr>
              <w:t xml:space="preserve"> and password</w:t>
            </w:r>
          </w:p>
        </w:tc>
        <w:tc>
          <w:tcPr>
            <w:tcW w:w="1276" w:type="dxa"/>
            <w:vAlign w:val="center"/>
          </w:tcPr>
          <w:p w14:paraId="7E8AA0BE" w14:textId="77777777" w:rsidR="005374C1" w:rsidRPr="00295259" w:rsidRDefault="00F4736C"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P001</w:t>
            </w:r>
          </w:p>
        </w:tc>
        <w:tc>
          <w:tcPr>
            <w:tcW w:w="1417" w:type="dxa"/>
            <w:vAlign w:val="center"/>
          </w:tcPr>
          <w:p w14:paraId="27459B40" w14:textId="77777777" w:rsidR="005374C1" w:rsidRPr="00295259"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1234</w:t>
            </w:r>
          </w:p>
        </w:tc>
        <w:tc>
          <w:tcPr>
            <w:tcW w:w="2596" w:type="dxa"/>
            <w:vAlign w:val="center"/>
          </w:tcPr>
          <w:p w14:paraId="3461B467" w14:textId="77777777" w:rsidR="005374C1" w:rsidRPr="00295259"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System shall redirect to the index page and does not show the </w:t>
            </w:r>
            <w:proofErr w:type="spellStart"/>
            <w:r w:rsidRPr="00295259">
              <w:rPr>
                <w:rFonts w:ascii="Times" w:eastAsiaTheme="minorEastAsia" w:hAnsi="Times" w:cs="Times"/>
                <w:bCs/>
                <w:color w:val="auto"/>
                <w:sz w:val="24"/>
                <w:szCs w:val="24"/>
                <w:lang w:bidi="ar-SA"/>
              </w:rPr>
              <w:t>patientID</w:t>
            </w:r>
            <w:proofErr w:type="spellEnd"/>
            <w:r w:rsidRPr="00295259">
              <w:rPr>
                <w:rFonts w:ascii="Times" w:eastAsiaTheme="minorEastAsia" w:hAnsi="Times" w:cs="Times"/>
                <w:bCs/>
                <w:color w:val="auto"/>
                <w:sz w:val="24"/>
                <w:szCs w:val="24"/>
                <w:lang w:bidi="ar-SA"/>
              </w:rPr>
              <w:t xml:space="preserve"> in any page after logout</w:t>
            </w:r>
          </w:p>
        </w:tc>
      </w:tr>
    </w:tbl>
    <w:p w14:paraId="32A5D2FD" w14:textId="77777777" w:rsidR="00E66465" w:rsidRPr="00295259" w:rsidRDefault="00E66465" w:rsidP="00E66465">
      <w:pPr>
        <w:pStyle w:val="Heading3"/>
        <w:rPr>
          <w:rFonts w:ascii="Times New Roman" w:eastAsiaTheme="minorEastAsia" w:hAnsi="Times New Roman" w:cs="Times New Roman"/>
          <w:color w:val="auto"/>
          <w:sz w:val="26"/>
          <w:szCs w:val="26"/>
          <w:lang w:bidi="ar-SA"/>
        </w:rPr>
      </w:pPr>
      <w:bookmarkStart w:id="211" w:name="_Toc394490920"/>
      <w:r w:rsidRPr="00295259">
        <w:rPr>
          <w:rFonts w:ascii="Times New Roman" w:eastAsiaTheme="minorEastAsia" w:hAnsi="Times New Roman" w:cs="Times New Roman"/>
          <w:color w:val="auto"/>
          <w:sz w:val="26"/>
          <w:szCs w:val="26"/>
          <w:lang w:bidi="ar-SA"/>
        </w:rPr>
        <w:t xml:space="preserve">System Test Case 17(STC-017): </w:t>
      </w:r>
      <w:r w:rsidRPr="00295259">
        <w:rPr>
          <w:rFonts w:ascii="Times New Roman" w:eastAsiaTheme="minorEastAsia" w:hAnsi="Times New Roman" w:cs="Times New Roman"/>
          <w:b w:val="0"/>
          <w:bCs w:val="0"/>
          <w:color w:val="auto"/>
          <w:sz w:val="26"/>
          <w:szCs w:val="26"/>
          <w:lang w:bidi="ar-SA"/>
        </w:rPr>
        <w:t>Patient can logout from the website</w:t>
      </w:r>
      <w:bookmarkEnd w:id="211"/>
      <w:r w:rsidRPr="00295259">
        <w:rPr>
          <w:rFonts w:ascii="Times New Roman" w:eastAsiaTheme="minorEastAsia" w:hAnsi="Times New Roman" w:cs="Times New Roman"/>
          <w:color w:val="auto"/>
          <w:sz w:val="26"/>
          <w:szCs w:val="26"/>
          <w:lang w:bidi="ar-SA"/>
        </w:rPr>
        <w:t xml:space="preserve"> </w:t>
      </w:r>
    </w:p>
    <w:p w14:paraId="1E9C146C" w14:textId="77777777" w:rsidR="00E66465" w:rsidRPr="00295259" w:rsidRDefault="00E66465" w:rsidP="00E6646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p w14:paraId="64C824E9" w14:textId="77777777" w:rsidR="00E66465" w:rsidRPr="00295259" w:rsidRDefault="00E66465" w:rsidP="00E66465">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b/>
        <w:t>To test the logout from the website</w:t>
      </w:r>
    </w:p>
    <w:p w14:paraId="6D3CE8E4" w14:textId="77777777" w:rsidR="00E66465" w:rsidRPr="00295259" w:rsidRDefault="00E66465" w:rsidP="00E66465">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w:eastAsiaTheme="minorEastAsia" w:hAnsi="Times" w:cs="Times"/>
          <w:b/>
          <w:color w:val="auto"/>
          <w:sz w:val="24"/>
          <w:szCs w:val="24"/>
          <w:lang w:bidi="ar-SA"/>
        </w:rPr>
        <w:t>Test script:</w:t>
      </w:r>
    </w:p>
    <w:p w14:paraId="54BF6265" w14:textId="77777777" w:rsidR="00E66465" w:rsidRPr="00295259" w:rsidRDefault="00E66465" w:rsidP="00E66465">
      <w:pPr>
        <w:pStyle w:val="ListParagraph"/>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Patient selects logout function</w:t>
      </w:r>
    </w:p>
    <w:p w14:paraId="4D2EA85D" w14:textId="77777777" w:rsidR="00E66465" w:rsidRPr="00295259" w:rsidRDefault="00E66465" w:rsidP="00E66465">
      <w:pPr>
        <w:pStyle w:val="ListParagraph"/>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 xml:space="preserve">The system shall provide index page without the </w:t>
      </w:r>
      <w:proofErr w:type="spellStart"/>
      <w:r w:rsidRPr="00295259">
        <w:rPr>
          <w:rFonts w:ascii="Times" w:eastAsiaTheme="minorEastAsia" w:hAnsi="Times" w:cs="Times"/>
          <w:color w:val="auto"/>
          <w:sz w:val="24"/>
          <w:szCs w:val="24"/>
          <w:lang w:bidi="ar-SA"/>
        </w:rPr>
        <w:t>patientID</w:t>
      </w:r>
      <w:proofErr w:type="spellEnd"/>
      <w:r w:rsidRPr="00295259">
        <w:rPr>
          <w:rFonts w:ascii="Times" w:eastAsiaTheme="minorEastAsia" w:hAnsi="Times" w:cs="Times"/>
          <w:color w:val="auto"/>
          <w:sz w:val="24"/>
          <w:szCs w:val="24"/>
          <w:lang w:bidi="ar-SA"/>
        </w:rPr>
        <w:t xml:space="preserve"> on the index page </w:t>
      </w:r>
    </w:p>
    <w:p w14:paraId="11FDD24D" w14:textId="77777777" w:rsidR="00E66465" w:rsidRPr="00295259" w:rsidRDefault="00E66465" w:rsidP="00E6646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Data needs:</w:t>
      </w:r>
      <w:r w:rsidRPr="00295259">
        <w:rPr>
          <w:rFonts w:ascii="Times" w:eastAsiaTheme="minorEastAsia" w:hAnsi="Times" w:cs="Times"/>
          <w:color w:val="auto"/>
          <w:sz w:val="24"/>
          <w:szCs w:val="24"/>
          <w:lang w:bidi="ar-SA"/>
        </w:rPr>
        <w:t xml:space="preserve"> </w:t>
      </w:r>
    </w:p>
    <w:p w14:paraId="517997A2" w14:textId="77777777" w:rsidR="00E66465" w:rsidRPr="00295259" w:rsidRDefault="00E66465" w:rsidP="00E6646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E66465" w:rsidRPr="00295259" w14:paraId="63C94242" w14:textId="77777777" w:rsidTr="0046736D">
        <w:trPr>
          <w:trHeight w:val="185"/>
        </w:trPr>
        <w:tc>
          <w:tcPr>
            <w:tcW w:w="534" w:type="dxa"/>
            <w:vMerge w:val="restart"/>
            <w:shd w:val="clear" w:color="auto" w:fill="D9D9D9"/>
            <w:vAlign w:val="center"/>
          </w:tcPr>
          <w:p w14:paraId="40BAFC84" w14:textId="77777777" w:rsidR="00E66465" w:rsidRPr="00295259"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ID</w:t>
            </w:r>
          </w:p>
        </w:tc>
        <w:tc>
          <w:tcPr>
            <w:tcW w:w="2693" w:type="dxa"/>
            <w:vMerge w:val="restart"/>
            <w:shd w:val="clear" w:color="auto" w:fill="D9D9D9"/>
            <w:vAlign w:val="center"/>
          </w:tcPr>
          <w:p w14:paraId="6076258C" w14:textId="77777777" w:rsidR="00E66465" w:rsidRPr="00295259"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14:paraId="2F8B64A5" w14:textId="77777777" w:rsidR="00E66465" w:rsidRPr="00295259"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14:paraId="11A0E04A" w14:textId="77777777" w:rsidR="00E66465" w:rsidRPr="00295259"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Expected</w:t>
            </w:r>
          </w:p>
        </w:tc>
      </w:tr>
      <w:tr w:rsidR="00E66465" w:rsidRPr="00295259" w14:paraId="0D8A5C81" w14:textId="77777777" w:rsidTr="0046736D">
        <w:trPr>
          <w:trHeight w:val="310"/>
        </w:trPr>
        <w:tc>
          <w:tcPr>
            <w:tcW w:w="534" w:type="dxa"/>
            <w:vMerge/>
            <w:shd w:val="clear" w:color="auto" w:fill="D9D9D9"/>
            <w:vAlign w:val="center"/>
          </w:tcPr>
          <w:p w14:paraId="3AFFD3D7" w14:textId="77777777" w:rsidR="00E66465" w:rsidRPr="00295259"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14:paraId="036EAE3C" w14:textId="77777777" w:rsidR="00E66465" w:rsidRPr="00295259"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14:paraId="481EE014" w14:textId="77777777" w:rsidR="00E66465" w:rsidRPr="00295259" w:rsidRDefault="00E66465" w:rsidP="0046736D">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sidRPr="00295259">
              <w:rPr>
                <w:rFonts w:ascii="Times" w:eastAsiaTheme="minorEastAsia" w:hAnsi="Times" w:cs="Times"/>
                <w:b/>
                <w:bCs/>
                <w:color w:val="auto"/>
                <w:sz w:val="24"/>
                <w:szCs w:val="24"/>
                <w:lang w:bidi="ar-SA"/>
              </w:rPr>
              <w:t>patientID</w:t>
            </w:r>
            <w:proofErr w:type="spellEnd"/>
          </w:p>
        </w:tc>
        <w:tc>
          <w:tcPr>
            <w:tcW w:w="1417" w:type="dxa"/>
            <w:shd w:val="clear" w:color="auto" w:fill="D9D9D9"/>
            <w:vAlign w:val="bottom"/>
          </w:tcPr>
          <w:p w14:paraId="63874684" w14:textId="77777777" w:rsidR="00E66465" w:rsidRPr="00295259" w:rsidRDefault="00E66465" w:rsidP="0046736D">
            <w:pPr>
              <w:widowControl w:val="0"/>
              <w:autoSpaceDE w:val="0"/>
              <w:autoSpaceDN w:val="0"/>
              <w:adjustRightInd w:val="0"/>
              <w:spacing w:after="240"/>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password</w:t>
            </w:r>
          </w:p>
        </w:tc>
        <w:tc>
          <w:tcPr>
            <w:tcW w:w="2596" w:type="dxa"/>
            <w:vMerge/>
            <w:shd w:val="clear" w:color="auto" w:fill="D9D9D9"/>
            <w:vAlign w:val="center"/>
          </w:tcPr>
          <w:p w14:paraId="57A91B54" w14:textId="77777777" w:rsidR="00E66465" w:rsidRPr="00295259"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E66465" w:rsidRPr="00295259" w14:paraId="469C2438" w14:textId="77777777" w:rsidTr="0046736D">
        <w:trPr>
          <w:trHeight w:val="830"/>
        </w:trPr>
        <w:tc>
          <w:tcPr>
            <w:tcW w:w="534" w:type="dxa"/>
            <w:vAlign w:val="center"/>
          </w:tcPr>
          <w:p w14:paraId="100B856D" w14:textId="77777777" w:rsidR="00E66465" w:rsidRPr="00295259" w:rsidRDefault="00E66465"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w:t>
            </w:r>
          </w:p>
        </w:tc>
        <w:tc>
          <w:tcPr>
            <w:tcW w:w="2693" w:type="dxa"/>
            <w:vAlign w:val="center"/>
          </w:tcPr>
          <w:p w14:paraId="250A61CB" w14:textId="77777777" w:rsidR="00E66465" w:rsidRPr="00295259" w:rsidRDefault="00E66465"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Test </w:t>
            </w:r>
            <w:r w:rsidRPr="00295259">
              <w:rPr>
                <w:rFonts w:ascii="Times" w:eastAsiaTheme="minorEastAsia" w:hAnsi="Times" w:cs="Times"/>
                <w:color w:val="auto"/>
                <w:sz w:val="24"/>
                <w:szCs w:val="24"/>
                <w:lang w:bidi="ar-SA"/>
              </w:rPr>
              <w:t xml:space="preserve">logout with </w:t>
            </w:r>
            <w:proofErr w:type="spellStart"/>
            <w:r w:rsidRPr="00295259">
              <w:rPr>
                <w:rFonts w:ascii="Times" w:eastAsiaTheme="minorEastAsia" w:hAnsi="Times" w:cs="Times"/>
                <w:color w:val="auto"/>
                <w:sz w:val="24"/>
                <w:szCs w:val="24"/>
                <w:lang w:bidi="ar-SA"/>
              </w:rPr>
              <w:t>patientID</w:t>
            </w:r>
            <w:proofErr w:type="spellEnd"/>
            <w:r w:rsidRPr="00295259">
              <w:rPr>
                <w:rFonts w:ascii="Times" w:eastAsiaTheme="minorEastAsia" w:hAnsi="Times" w:cs="Times"/>
                <w:color w:val="auto"/>
                <w:sz w:val="24"/>
                <w:szCs w:val="24"/>
                <w:lang w:bidi="ar-SA"/>
              </w:rPr>
              <w:t xml:space="preserve"> and password</w:t>
            </w:r>
          </w:p>
        </w:tc>
        <w:tc>
          <w:tcPr>
            <w:tcW w:w="1276" w:type="dxa"/>
            <w:vAlign w:val="center"/>
          </w:tcPr>
          <w:p w14:paraId="1A566F42" w14:textId="77777777" w:rsidR="00E66465" w:rsidRPr="00295259" w:rsidRDefault="00F4736C"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P001</w:t>
            </w:r>
          </w:p>
        </w:tc>
        <w:tc>
          <w:tcPr>
            <w:tcW w:w="1417" w:type="dxa"/>
            <w:vAlign w:val="center"/>
          </w:tcPr>
          <w:p w14:paraId="00F6E789" w14:textId="77777777" w:rsidR="00E66465" w:rsidRPr="00295259" w:rsidRDefault="00E66465"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1234</w:t>
            </w:r>
          </w:p>
        </w:tc>
        <w:tc>
          <w:tcPr>
            <w:tcW w:w="2596" w:type="dxa"/>
            <w:vAlign w:val="center"/>
          </w:tcPr>
          <w:p w14:paraId="1B1D1ADC" w14:textId="77777777" w:rsidR="00E66465" w:rsidRPr="00295259" w:rsidRDefault="00E66465"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System shall redirect to the index page and does not show the </w:t>
            </w:r>
            <w:proofErr w:type="spellStart"/>
            <w:r w:rsidRPr="00295259">
              <w:rPr>
                <w:rFonts w:ascii="Times" w:eastAsiaTheme="minorEastAsia" w:hAnsi="Times" w:cs="Times"/>
                <w:bCs/>
                <w:color w:val="auto"/>
                <w:sz w:val="24"/>
                <w:szCs w:val="24"/>
                <w:lang w:bidi="ar-SA"/>
              </w:rPr>
              <w:t>patientID</w:t>
            </w:r>
            <w:proofErr w:type="spellEnd"/>
            <w:r w:rsidRPr="00295259">
              <w:rPr>
                <w:rFonts w:ascii="Times" w:eastAsiaTheme="minorEastAsia" w:hAnsi="Times" w:cs="Times"/>
                <w:bCs/>
                <w:color w:val="auto"/>
                <w:sz w:val="24"/>
                <w:szCs w:val="24"/>
                <w:lang w:bidi="ar-SA"/>
              </w:rPr>
              <w:t xml:space="preserve"> in any page after logout</w:t>
            </w:r>
          </w:p>
        </w:tc>
      </w:tr>
    </w:tbl>
    <w:p w14:paraId="6F264375" w14:textId="77777777" w:rsidR="00E66465" w:rsidRPr="00295259" w:rsidRDefault="00E66465" w:rsidP="005374C1">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E66465" w:rsidRPr="00295259" w:rsidSect="00E03E3D">
          <w:pgSz w:w="11900" w:h="16840"/>
          <w:pgMar w:top="1644" w:right="1800" w:bottom="510" w:left="1800" w:header="708" w:footer="708" w:gutter="0"/>
          <w:cols w:space="708"/>
          <w:docGrid w:linePitch="360"/>
        </w:sectPr>
      </w:pPr>
    </w:p>
    <w:p w14:paraId="29F6D033" w14:textId="77777777" w:rsidR="000331D7" w:rsidRPr="00295259" w:rsidRDefault="00E66465" w:rsidP="00E8582C">
      <w:pPr>
        <w:pStyle w:val="Heading3"/>
        <w:rPr>
          <w:rFonts w:ascii="Times New Roman" w:eastAsiaTheme="minorEastAsia" w:hAnsi="Times New Roman" w:cs="Times New Roman"/>
          <w:color w:val="auto"/>
          <w:sz w:val="26"/>
          <w:szCs w:val="26"/>
          <w:lang w:bidi="ar-SA"/>
        </w:rPr>
      </w:pPr>
      <w:bookmarkStart w:id="212" w:name="_Toc394490921"/>
      <w:r w:rsidRPr="00295259">
        <w:rPr>
          <w:rFonts w:ascii="Times New Roman" w:eastAsiaTheme="minorEastAsia" w:hAnsi="Times New Roman" w:cs="Times New Roman"/>
          <w:color w:val="auto"/>
          <w:sz w:val="26"/>
          <w:szCs w:val="26"/>
          <w:lang w:bidi="ar-SA"/>
        </w:rPr>
        <w:lastRenderedPageBreak/>
        <w:t>S</w:t>
      </w:r>
      <w:r w:rsidR="000331D7" w:rsidRPr="00295259">
        <w:rPr>
          <w:rFonts w:ascii="Times New Roman" w:eastAsiaTheme="minorEastAsia" w:hAnsi="Times New Roman" w:cs="Times New Roman"/>
          <w:color w:val="auto"/>
          <w:sz w:val="26"/>
          <w:szCs w:val="26"/>
          <w:lang w:bidi="ar-SA"/>
        </w:rPr>
        <w:t>ystem Test Cas</w:t>
      </w:r>
      <w:r w:rsidR="00DF116C" w:rsidRPr="00295259">
        <w:rPr>
          <w:rFonts w:ascii="Times New Roman" w:eastAsiaTheme="minorEastAsia" w:hAnsi="Times New Roman" w:cs="Times New Roman"/>
          <w:color w:val="auto"/>
          <w:sz w:val="26"/>
          <w:szCs w:val="26"/>
          <w:lang w:bidi="ar-SA"/>
        </w:rPr>
        <w:t>e 18(STC-18</w:t>
      </w:r>
      <w:r w:rsidR="000331D7" w:rsidRPr="00295259">
        <w:rPr>
          <w:rFonts w:ascii="Times New Roman" w:eastAsiaTheme="minorEastAsia" w:hAnsi="Times New Roman" w:cs="Times New Roman"/>
          <w:color w:val="auto"/>
          <w:sz w:val="26"/>
          <w:szCs w:val="26"/>
          <w:lang w:bidi="ar-SA"/>
        </w:rPr>
        <w:t xml:space="preserve">): </w:t>
      </w:r>
      <w:r w:rsidR="000331D7" w:rsidRPr="00295259">
        <w:rPr>
          <w:rFonts w:ascii="Times New Roman" w:eastAsiaTheme="minorEastAsia" w:hAnsi="Times New Roman" w:cs="Times New Roman"/>
          <w:b w:val="0"/>
          <w:bCs w:val="0"/>
          <w:color w:val="auto"/>
          <w:sz w:val="26"/>
          <w:szCs w:val="26"/>
          <w:lang w:bidi="ar-SA"/>
        </w:rPr>
        <w:t>Officer can login into the websites</w:t>
      </w:r>
      <w:bookmarkEnd w:id="212"/>
      <w:r w:rsidR="000331D7" w:rsidRPr="00295259">
        <w:rPr>
          <w:rFonts w:ascii="Times New Roman" w:eastAsiaTheme="minorEastAsia" w:hAnsi="Times New Roman" w:cs="Times New Roman"/>
          <w:color w:val="auto"/>
          <w:sz w:val="26"/>
          <w:szCs w:val="26"/>
          <w:lang w:bidi="ar-SA"/>
        </w:rPr>
        <w:t xml:space="preserve"> </w:t>
      </w:r>
    </w:p>
    <w:p w14:paraId="7C9DEF31" w14:textId="77777777" w:rsidR="000331D7" w:rsidRPr="00295259"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p w14:paraId="51EE339E" w14:textId="77777777" w:rsidR="000331D7" w:rsidRPr="00295259" w:rsidRDefault="000331D7" w:rsidP="000331D7">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b/>
        <w:t xml:space="preserve">To test the login function of officer that can login to the website with correct </w:t>
      </w:r>
      <w:proofErr w:type="spellStart"/>
      <w:r w:rsidRPr="00295259">
        <w:rPr>
          <w:rFonts w:ascii="Times" w:eastAsiaTheme="minorEastAsia" w:hAnsi="Times" w:cs="Times"/>
          <w:color w:val="auto"/>
          <w:sz w:val="24"/>
          <w:szCs w:val="24"/>
          <w:lang w:bidi="ar-SA"/>
        </w:rPr>
        <w:t>officerID</w:t>
      </w:r>
      <w:proofErr w:type="spellEnd"/>
      <w:r w:rsidRPr="00295259">
        <w:rPr>
          <w:rFonts w:ascii="Times" w:eastAsiaTheme="minorEastAsia" w:hAnsi="Times" w:cs="Times"/>
          <w:color w:val="auto"/>
          <w:sz w:val="24"/>
          <w:szCs w:val="24"/>
          <w:lang w:bidi="ar-SA"/>
        </w:rPr>
        <w:t xml:space="preserve"> and password and cannot login to the website if there are wrong </w:t>
      </w:r>
      <w:proofErr w:type="spellStart"/>
      <w:r w:rsidRPr="00295259">
        <w:rPr>
          <w:rFonts w:ascii="Times" w:eastAsiaTheme="minorEastAsia" w:hAnsi="Times" w:cs="Times"/>
          <w:color w:val="auto"/>
          <w:sz w:val="24"/>
          <w:szCs w:val="24"/>
          <w:lang w:bidi="ar-SA"/>
        </w:rPr>
        <w:t>officerID</w:t>
      </w:r>
      <w:proofErr w:type="spellEnd"/>
      <w:r w:rsidRPr="00295259">
        <w:rPr>
          <w:rFonts w:ascii="Times" w:eastAsiaTheme="minorEastAsia" w:hAnsi="Times" w:cs="Times"/>
          <w:color w:val="auto"/>
          <w:sz w:val="24"/>
          <w:szCs w:val="24"/>
          <w:lang w:bidi="ar-SA"/>
        </w:rPr>
        <w:t xml:space="preserve"> or password</w:t>
      </w:r>
    </w:p>
    <w:p w14:paraId="3A3F2850" w14:textId="77777777" w:rsidR="000331D7" w:rsidRPr="00295259" w:rsidRDefault="000331D7" w:rsidP="000331D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w:eastAsiaTheme="minorEastAsia" w:hAnsi="Times" w:cs="Times"/>
          <w:b/>
          <w:color w:val="auto"/>
          <w:sz w:val="24"/>
          <w:szCs w:val="24"/>
          <w:lang w:bidi="ar-SA"/>
        </w:rPr>
        <w:t>Test script:</w:t>
      </w:r>
    </w:p>
    <w:p w14:paraId="23FA5ED4" w14:textId="77777777" w:rsidR="000331D7" w:rsidRPr="00295259" w:rsidRDefault="000331D7" w:rsidP="000331D7">
      <w:pPr>
        <w:pStyle w:val="ListParagraph"/>
        <w:widowControl w:val="0"/>
        <w:numPr>
          <w:ilvl w:val="0"/>
          <w:numId w:val="29"/>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Officer enters to the website select login function.</w:t>
      </w:r>
    </w:p>
    <w:p w14:paraId="5714B5B8" w14:textId="77777777" w:rsidR="000331D7" w:rsidRPr="00295259" w:rsidRDefault="000331D7" w:rsidP="000331D7">
      <w:pPr>
        <w:pStyle w:val="ListParagraph"/>
        <w:widowControl w:val="0"/>
        <w:numPr>
          <w:ilvl w:val="0"/>
          <w:numId w:val="29"/>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 xml:space="preserve">Officer inputs </w:t>
      </w:r>
      <w:proofErr w:type="spellStart"/>
      <w:r w:rsidRPr="00295259">
        <w:rPr>
          <w:rFonts w:ascii="Times" w:eastAsiaTheme="minorEastAsia" w:hAnsi="Times" w:cs="Times"/>
          <w:color w:val="auto"/>
          <w:sz w:val="24"/>
          <w:szCs w:val="24"/>
          <w:lang w:bidi="ar-SA"/>
        </w:rPr>
        <w:t>officerID</w:t>
      </w:r>
      <w:proofErr w:type="spellEnd"/>
      <w:r w:rsidRPr="00295259">
        <w:rPr>
          <w:rFonts w:ascii="Times" w:eastAsiaTheme="minorEastAsia" w:hAnsi="Times" w:cs="Times"/>
          <w:color w:val="auto"/>
          <w:sz w:val="24"/>
          <w:szCs w:val="24"/>
          <w:lang w:bidi="ar-SA"/>
        </w:rPr>
        <w:t xml:space="preserve"> and password in login form.</w:t>
      </w:r>
    </w:p>
    <w:p w14:paraId="508C315B" w14:textId="77777777" w:rsidR="000331D7" w:rsidRPr="00295259" w:rsidRDefault="000331D7" w:rsidP="000331D7">
      <w:pPr>
        <w:pStyle w:val="ListParagraph"/>
        <w:widowControl w:val="0"/>
        <w:numPr>
          <w:ilvl w:val="0"/>
          <w:numId w:val="29"/>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Officer selects login button.</w:t>
      </w:r>
    </w:p>
    <w:p w14:paraId="2D4E3DE9" w14:textId="77777777" w:rsidR="000331D7" w:rsidRPr="00295259" w:rsidRDefault="000331D7" w:rsidP="000331D7">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b/>
          <w:bCs/>
          <w:color w:val="auto"/>
          <w:sz w:val="24"/>
          <w:szCs w:val="24"/>
          <w:lang w:bidi="ar-SA"/>
        </w:rPr>
        <w:t>Data needs:</w:t>
      </w:r>
      <w:r w:rsidRPr="00295259">
        <w:rPr>
          <w:rFonts w:ascii="Times" w:eastAsiaTheme="minorEastAsia" w:hAnsi="Times" w:cs="Times"/>
          <w:color w:val="auto"/>
          <w:sz w:val="24"/>
          <w:szCs w:val="24"/>
          <w:lang w:bidi="ar-SA"/>
        </w:rPr>
        <w:t xml:space="preserve"> </w:t>
      </w:r>
      <w:r w:rsidR="0046736D" w:rsidRPr="00295259">
        <w:rPr>
          <w:rFonts w:ascii="Times" w:eastAsiaTheme="minorEastAsia" w:hAnsi="Times" w:cs="Times"/>
          <w:color w:val="auto"/>
          <w:sz w:val="24"/>
          <w:szCs w:val="24"/>
          <w:highlight w:val="yellow"/>
          <w:lang w:bidi="ar-SA"/>
        </w:rPr>
        <w:t xml:space="preserve">Officer </w:t>
      </w:r>
      <w:proofErr w:type="gramStart"/>
      <w:r w:rsidR="0046736D" w:rsidRPr="00295259">
        <w:rPr>
          <w:rFonts w:ascii="Times" w:eastAsiaTheme="minorEastAsia" w:hAnsi="Times" w:cs="Times"/>
          <w:color w:val="auto"/>
          <w:sz w:val="24"/>
          <w:szCs w:val="24"/>
          <w:highlight w:val="yellow"/>
          <w:lang w:bidi="ar-SA"/>
        </w:rPr>
        <w:t>account</w:t>
      </w:r>
      <w:proofErr w:type="gramEnd"/>
    </w:p>
    <w:p w14:paraId="2DA9E2EC" w14:textId="77777777" w:rsidR="000331D7" w:rsidRPr="00295259"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Cases:</w:t>
      </w:r>
    </w:p>
    <w:tbl>
      <w:tblPr>
        <w:tblStyle w:val="TableGrid"/>
        <w:tblW w:w="0" w:type="auto"/>
        <w:tblLook w:val="04A0" w:firstRow="1" w:lastRow="0" w:firstColumn="1" w:lastColumn="0" w:noHBand="0" w:noVBand="1"/>
      </w:tblPr>
      <w:tblGrid>
        <w:gridCol w:w="534"/>
        <w:gridCol w:w="2976"/>
        <w:gridCol w:w="1418"/>
        <w:gridCol w:w="1459"/>
        <w:gridCol w:w="2129"/>
      </w:tblGrid>
      <w:tr w:rsidR="000331D7" w:rsidRPr="00295259" w14:paraId="74091DFE" w14:textId="77777777" w:rsidTr="00A7647D">
        <w:trPr>
          <w:trHeight w:val="135"/>
        </w:trPr>
        <w:tc>
          <w:tcPr>
            <w:tcW w:w="534" w:type="dxa"/>
            <w:vMerge w:val="restart"/>
            <w:shd w:val="clear" w:color="auto" w:fill="D9D9D9"/>
            <w:vAlign w:val="center"/>
          </w:tcPr>
          <w:p w14:paraId="697331F4" w14:textId="77777777" w:rsidR="000331D7" w:rsidRPr="00295259"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ID</w:t>
            </w:r>
          </w:p>
        </w:tc>
        <w:tc>
          <w:tcPr>
            <w:tcW w:w="2976" w:type="dxa"/>
            <w:vMerge w:val="restart"/>
            <w:shd w:val="clear" w:color="auto" w:fill="D9D9D9"/>
            <w:vAlign w:val="center"/>
          </w:tcPr>
          <w:p w14:paraId="03503CA7" w14:textId="77777777" w:rsidR="000331D7" w:rsidRPr="00295259"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14:paraId="3833926F" w14:textId="77777777" w:rsidR="000331D7" w:rsidRPr="00295259"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14:paraId="2D8575E8" w14:textId="77777777" w:rsidR="000331D7" w:rsidRPr="00295259"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Expected</w:t>
            </w:r>
          </w:p>
        </w:tc>
      </w:tr>
      <w:tr w:rsidR="000331D7" w:rsidRPr="00295259" w14:paraId="1984D754" w14:textId="77777777" w:rsidTr="00A7647D">
        <w:trPr>
          <w:trHeight w:val="312"/>
        </w:trPr>
        <w:tc>
          <w:tcPr>
            <w:tcW w:w="534" w:type="dxa"/>
            <w:vMerge/>
            <w:shd w:val="clear" w:color="auto" w:fill="D9D9D9"/>
          </w:tcPr>
          <w:p w14:paraId="1CD09BE0" w14:textId="77777777" w:rsidR="000331D7" w:rsidRPr="00295259"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14:paraId="09F8AAEF" w14:textId="77777777" w:rsidR="000331D7" w:rsidRPr="00295259"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14:paraId="23C23C09" w14:textId="77777777" w:rsidR="000331D7" w:rsidRPr="00295259" w:rsidRDefault="00F4736C" w:rsidP="00A7647D">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sidRPr="00295259">
              <w:rPr>
                <w:rFonts w:ascii="Times" w:eastAsiaTheme="minorEastAsia" w:hAnsi="Times" w:cs="Times"/>
                <w:b/>
                <w:bCs/>
                <w:color w:val="auto"/>
                <w:sz w:val="24"/>
                <w:szCs w:val="24"/>
                <w:lang w:bidi="ar-SA"/>
              </w:rPr>
              <w:t>officer</w:t>
            </w:r>
            <w:r w:rsidR="000331D7" w:rsidRPr="00295259">
              <w:rPr>
                <w:rFonts w:ascii="Times" w:eastAsiaTheme="minorEastAsia" w:hAnsi="Times" w:cs="Times"/>
                <w:b/>
                <w:bCs/>
                <w:color w:val="auto"/>
                <w:sz w:val="24"/>
                <w:szCs w:val="24"/>
                <w:lang w:bidi="ar-SA"/>
              </w:rPr>
              <w:t>ID</w:t>
            </w:r>
            <w:proofErr w:type="spellEnd"/>
          </w:p>
        </w:tc>
        <w:tc>
          <w:tcPr>
            <w:tcW w:w="0" w:type="auto"/>
            <w:shd w:val="clear" w:color="auto" w:fill="D9D9D9"/>
            <w:vAlign w:val="center"/>
          </w:tcPr>
          <w:p w14:paraId="6D85FB5C" w14:textId="77777777" w:rsidR="000331D7" w:rsidRPr="00295259" w:rsidRDefault="000331D7" w:rsidP="00A7647D">
            <w:pPr>
              <w:widowControl w:val="0"/>
              <w:autoSpaceDE w:val="0"/>
              <w:autoSpaceDN w:val="0"/>
              <w:adjustRightInd w:val="0"/>
              <w:spacing w:after="240"/>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password</w:t>
            </w:r>
          </w:p>
        </w:tc>
        <w:tc>
          <w:tcPr>
            <w:tcW w:w="2129" w:type="dxa"/>
            <w:vMerge/>
            <w:shd w:val="clear" w:color="auto" w:fill="D9D9D9"/>
          </w:tcPr>
          <w:p w14:paraId="4808ED4F" w14:textId="77777777" w:rsidR="000331D7" w:rsidRPr="00295259"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0331D7" w:rsidRPr="00295259" w14:paraId="3126F325" w14:textId="77777777" w:rsidTr="00A7647D">
        <w:trPr>
          <w:trHeight w:val="113"/>
        </w:trPr>
        <w:tc>
          <w:tcPr>
            <w:tcW w:w="534" w:type="dxa"/>
            <w:vAlign w:val="center"/>
          </w:tcPr>
          <w:p w14:paraId="18456D03" w14:textId="77777777" w:rsidR="000331D7" w:rsidRPr="00295259"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w:t>
            </w:r>
          </w:p>
        </w:tc>
        <w:tc>
          <w:tcPr>
            <w:tcW w:w="2976" w:type="dxa"/>
            <w:vAlign w:val="center"/>
          </w:tcPr>
          <w:p w14:paraId="3A73C81C" w14:textId="7770F035" w:rsidR="000331D7" w:rsidRPr="00295259" w:rsidRDefault="000331D7" w:rsidP="0043307A">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Test login with correct </w:t>
            </w:r>
            <w:proofErr w:type="spellStart"/>
            <w:r w:rsidR="0043307A" w:rsidRPr="00295259">
              <w:rPr>
                <w:rFonts w:ascii="Times" w:eastAsiaTheme="minorEastAsia" w:hAnsi="Times" w:cs="Times"/>
                <w:bCs/>
                <w:color w:val="auto"/>
                <w:sz w:val="24"/>
                <w:szCs w:val="24"/>
                <w:lang w:bidi="ar-SA"/>
              </w:rPr>
              <w:t>officer</w:t>
            </w:r>
            <w:r w:rsidRPr="00295259">
              <w:rPr>
                <w:rFonts w:ascii="Times" w:eastAsiaTheme="minorEastAsia" w:hAnsi="Times" w:cs="Times"/>
                <w:bCs/>
                <w:color w:val="auto"/>
                <w:sz w:val="24"/>
                <w:szCs w:val="24"/>
                <w:lang w:bidi="ar-SA"/>
              </w:rPr>
              <w:t>ID</w:t>
            </w:r>
            <w:proofErr w:type="spellEnd"/>
            <w:r w:rsidRPr="00295259">
              <w:rPr>
                <w:rFonts w:ascii="Times" w:eastAsiaTheme="minorEastAsia" w:hAnsi="Times" w:cs="Times"/>
                <w:bCs/>
                <w:color w:val="auto"/>
                <w:sz w:val="24"/>
                <w:szCs w:val="24"/>
                <w:lang w:bidi="ar-SA"/>
              </w:rPr>
              <w:t xml:space="preserve"> and password</w:t>
            </w:r>
          </w:p>
        </w:tc>
        <w:tc>
          <w:tcPr>
            <w:tcW w:w="1418" w:type="dxa"/>
            <w:vAlign w:val="center"/>
          </w:tcPr>
          <w:p w14:paraId="06D0A09C" w14:textId="77777777" w:rsidR="000331D7" w:rsidRPr="00295259" w:rsidRDefault="00F4736C" w:rsidP="00F4736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OF001</w:t>
            </w:r>
          </w:p>
        </w:tc>
        <w:tc>
          <w:tcPr>
            <w:tcW w:w="1459" w:type="dxa"/>
            <w:vAlign w:val="center"/>
          </w:tcPr>
          <w:p w14:paraId="0CAE2A43" w14:textId="77777777" w:rsidR="000331D7" w:rsidRPr="00295259"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1234</w:t>
            </w:r>
          </w:p>
        </w:tc>
        <w:tc>
          <w:tcPr>
            <w:tcW w:w="2129" w:type="dxa"/>
            <w:vAlign w:val="center"/>
          </w:tcPr>
          <w:p w14:paraId="1097F88D" w14:textId="77777777" w:rsidR="000331D7" w:rsidRPr="00295259"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shall provide redirect to index page</w:t>
            </w:r>
          </w:p>
        </w:tc>
      </w:tr>
      <w:tr w:rsidR="000331D7" w:rsidRPr="00295259" w14:paraId="0EE92303" w14:textId="77777777" w:rsidTr="00A7647D">
        <w:trPr>
          <w:trHeight w:val="113"/>
        </w:trPr>
        <w:tc>
          <w:tcPr>
            <w:tcW w:w="534" w:type="dxa"/>
            <w:vAlign w:val="center"/>
          </w:tcPr>
          <w:p w14:paraId="3E4A9594" w14:textId="77777777" w:rsidR="000331D7" w:rsidRPr="00295259"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2</w:t>
            </w:r>
          </w:p>
        </w:tc>
        <w:tc>
          <w:tcPr>
            <w:tcW w:w="2976" w:type="dxa"/>
            <w:vAlign w:val="center"/>
          </w:tcPr>
          <w:p w14:paraId="4E591F03" w14:textId="78C39C5D" w:rsidR="000331D7" w:rsidRPr="00295259" w:rsidRDefault="0043307A"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Test login with wrong </w:t>
            </w:r>
            <w:proofErr w:type="spellStart"/>
            <w:r w:rsidRPr="00295259">
              <w:rPr>
                <w:rFonts w:ascii="Times" w:eastAsiaTheme="minorEastAsia" w:hAnsi="Times" w:cs="Times"/>
                <w:bCs/>
                <w:color w:val="auto"/>
                <w:sz w:val="24"/>
                <w:szCs w:val="24"/>
                <w:lang w:bidi="ar-SA"/>
              </w:rPr>
              <w:t>officer</w:t>
            </w:r>
            <w:r w:rsidR="000331D7" w:rsidRPr="00295259">
              <w:rPr>
                <w:rFonts w:ascii="Times" w:eastAsiaTheme="minorEastAsia" w:hAnsi="Times" w:cs="Times"/>
                <w:bCs/>
                <w:color w:val="auto"/>
                <w:sz w:val="24"/>
                <w:szCs w:val="24"/>
                <w:lang w:bidi="ar-SA"/>
              </w:rPr>
              <w:t>ID</w:t>
            </w:r>
            <w:proofErr w:type="spellEnd"/>
            <w:r w:rsidR="000331D7" w:rsidRPr="00295259">
              <w:rPr>
                <w:rFonts w:ascii="Times" w:eastAsiaTheme="minorEastAsia" w:hAnsi="Times" w:cs="Times"/>
                <w:bCs/>
                <w:color w:val="auto"/>
                <w:sz w:val="24"/>
                <w:szCs w:val="24"/>
                <w:lang w:bidi="ar-SA"/>
              </w:rPr>
              <w:t xml:space="preserve"> and password</w:t>
            </w:r>
          </w:p>
        </w:tc>
        <w:tc>
          <w:tcPr>
            <w:tcW w:w="1418" w:type="dxa"/>
            <w:vAlign w:val="center"/>
          </w:tcPr>
          <w:p w14:paraId="4C07A489" w14:textId="77777777" w:rsidR="000331D7" w:rsidRPr="00295259"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sidRPr="00295259">
              <w:rPr>
                <w:rFonts w:ascii="Times" w:eastAsiaTheme="minorEastAsia" w:hAnsi="Times" w:cs="Times"/>
                <w:bCs/>
                <w:color w:val="auto"/>
                <w:sz w:val="24"/>
                <w:szCs w:val="24"/>
                <w:lang w:bidi="ar-SA"/>
              </w:rPr>
              <w:t>xxxx</w:t>
            </w:r>
            <w:proofErr w:type="spellEnd"/>
          </w:p>
        </w:tc>
        <w:tc>
          <w:tcPr>
            <w:tcW w:w="1459" w:type="dxa"/>
            <w:vAlign w:val="center"/>
          </w:tcPr>
          <w:p w14:paraId="5C3FEB91" w14:textId="77777777" w:rsidR="000331D7" w:rsidRPr="00295259"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sidRPr="00295259">
              <w:rPr>
                <w:rFonts w:ascii="Times" w:eastAsiaTheme="minorEastAsia" w:hAnsi="Times" w:cs="Times"/>
                <w:bCs/>
                <w:color w:val="auto"/>
                <w:sz w:val="24"/>
                <w:szCs w:val="24"/>
                <w:lang w:bidi="ar-SA"/>
              </w:rPr>
              <w:t>xxxx</w:t>
            </w:r>
            <w:proofErr w:type="spellEnd"/>
          </w:p>
        </w:tc>
        <w:tc>
          <w:tcPr>
            <w:tcW w:w="2129" w:type="dxa"/>
            <w:vAlign w:val="center"/>
          </w:tcPr>
          <w:p w14:paraId="1B3D04AD" w14:textId="77777777" w:rsidR="000331D7" w:rsidRPr="00295259"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shall p</w:t>
            </w:r>
            <w:r w:rsidR="00480014" w:rsidRPr="00295259">
              <w:rPr>
                <w:rFonts w:ascii="Times" w:eastAsiaTheme="minorEastAsia" w:hAnsi="Times" w:cs="Times"/>
                <w:bCs/>
                <w:color w:val="auto"/>
                <w:sz w:val="24"/>
                <w:szCs w:val="24"/>
                <w:lang w:bidi="ar-SA"/>
              </w:rPr>
              <w:t xml:space="preserve">rovide dialog blog “Invalid </w:t>
            </w:r>
            <w:proofErr w:type="spellStart"/>
            <w:r w:rsidR="00480014" w:rsidRPr="00295259">
              <w:rPr>
                <w:rFonts w:ascii="Times" w:eastAsiaTheme="minorEastAsia" w:hAnsi="Times" w:cs="Times"/>
                <w:bCs/>
                <w:color w:val="auto"/>
                <w:sz w:val="24"/>
                <w:szCs w:val="24"/>
                <w:lang w:bidi="ar-SA"/>
              </w:rPr>
              <w:t>officer</w:t>
            </w:r>
            <w:r w:rsidRPr="00295259">
              <w:rPr>
                <w:rFonts w:ascii="Times" w:eastAsiaTheme="minorEastAsia" w:hAnsi="Times" w:cs="Times"/>
                <w:bCs/>
                <w:color w:val="auto"/>
                <w:sz w:val="24"/>
                <w:szCs w:val="24"/>
                <w:lang w:bidi="ar-SA"/>
              </w:rPr>
              <w:t>ID</w:t>
            </w:r>
            <w:proofErr w:type="spellEnd"/>
            <w:r w:rsidRPr="00295259">
              <w:rPr>
                <w:rFonts w:ascii="Times" w:eastAsiaTheme="minorEastAsia" w:hAnsi="Times" w:cs="Times"/>
                <w:bCs/>
                <w:color w:val="auto"/>
                <w:sz w:val="24"/>
                <w:szCs w:val="24"/>
                <w:lang w:bidi="ar-SA"/>
              </w:rPr>
              <w:t xml:space="preserve"> or password”</w:t>
            </w:r>
          </w:p>
        </w:tc>
      </w:tr>
      <w:tr w:rsidR="000331D7" w:rsidRPr="00295259" w14:paraId="701B929F" w14:textId="77777777" w:rsidTr="00A7647D">
        <w:trPr>
          <w:trHeight w:val="113"/>
        </w:trPr>
        <w:tc>
          <w:tcPr>
            <w:tcW w:w="534" w:type="dxa"/>
            <w:vAlign w:val="center"/>
          </w:tcPr>
          <w:p w14:paraId="20F0EC7B" w14:textId="77777777" w:rsidR="000331D7" w:rsidRPr="00295259"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3</w:t>
            </w:r>
          </w:p>
        </w:tc>
        <w:tc>
          <w:tcPr>
            <w:tcW w:w="2976" w:type="dxa"/>
            <w:vAlign w:val="center"/>
          </w:tcPr>
          <w:p w14:paraId="55ACDB9C" w14:textId="77777777" w:rsidR="000331D7" w:rsidRPr="00295259"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Test login with empty fields</w:t>
            </w:r>
          </w:p>
        </w:tc>
        <w:tc>
          <w:tcPr>
            <w:tcW w:w="1418" w:type="dxa"/>
            <w:vAlign w:val="center"/>
          </w:tcPr>
          <w:p w14:paraId="6371E0F6" w14:textId="77777777" w:rsidR="000331D7" w:rsidRPr="00295259"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1459" w:type="dxa"/>
            <w:vAlign w:val="center"/>
          </w:tcPr>
          <w:p w14:paraId="22D02FC9" w14:textId="77777777" w:rsidR="000331D7" w:rsidRPr="00295259"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2129" w:type="dxa"/>
            <w:vAlign w:val="center"/>
          </w:tcPr>
          <w:p w14:paraId="27C5F382" w14:textId="77777777" w:rsidR="000331D7" w:rsidRPr="00295259"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shall provide dialog blog “Please fill out this field ”</w:t>
            </w:r>
          </w:p>
        </w:tc>
      </w:tr>
    </w:tbl>
    <w:p w14:paraId="6CD4DA24" w14:textId="77777777" w:rsidR="00435CA2" w:rsidRPr="00295259" w:rsidRDefault="00435CA2" w:rsidP="005374C1">
      <w:pPr>
        <w:rPr>
          <w:rFonts w:ascii="Times" w:eastAsiaTheme="minorEastAsia" w:hAnsi="Times" w:cs="Times"/>
          <w:color w:val="auto"/>
          <w:sz w:val="24"/>
          <w:szCs w:val="24"/>
          <w:lang w:bidi="ar-SA"/>
        </w:rPr>
        <w:sectPr w:rsidR="00435CA2" w:rsidRPr="00295259" w:rsidSect="00E03E3D">
          <w:pgSz w:w="11900" w:h="16840"/>
          <w:pgMar w:top="1644" w:right="1800" w:bottom="510" w:left="1800" w:header="708" w:footer="708" w:gutter="0"/>
          <w:cols w:space="708"/>
          <w:docGrid w:linePitch="360"/>
        </w:sectPr>
      </w:pPr>
    </w:p>
    <w:p w14:paraId="3CC18500" w14:textId="77777777" w:rsidR="000331D7" w:rsidRPr="00295259" w:rsidRDefault="00DF116C" w:rsidP="00E8582C">
      <w:pPr>
        <w:pStyle w:val="Heading3"/>
        <w:rPr>
          <w:rFonts w:ascii="Times New Roman" w:eastAsiaTheme="minorEastAsia" w:hAnsi="Times New Roman" w:cs="Times New Roman"/>
          <w:color w:val="auto"/>
          <w:sz w:val="26"/>
          <w:szCs w:val="26"/>
          <w:lang w:bidi="ar-SA"/>
        </w:rPr>
      </w:pPr>
      <w:bookmarkStart w:id="213" w:name="_Toc394490922"/>
      <w:r w:rsidRPr="00295259">
        <w:rPr>
          <w:rFonts w:ascii="Times New Roman" w:eastAsiaTheme="minorEastAsia" w:hAnsi="Times New Roman" w:cs="Times New Roman"/>
          <w:color w:val="auto"/>
          <w:sz w:val="26"/>
          <w:szCs w:val="26"/>
          <w:lang w:bidi="ar-SA"/>
        </w:rPr>
        <w:lastRenderedPageBreak/>
        <w:t>System Test Case 19(STC-19</w:t>
      </w:r>
      <w:r w:rsidR="000331D7" w:rsidRPr="00295259">
        <w:rPr>
          <w:rFonts w:ascii="Times New Roman" w:eastAsiaTheme="minorEastAsia" w:hAnsi="Times New Roman" w:cs="Times New Roman"/>
          <w:color w:val="auto"/>
          <w:sz w:val="26"/>
          <w:szCs w:val="26"/>
          <w:lang w:bidi="ar-SA"/>
        </w:rPr>
        <w:t xml:space="preserve">): </w:t>
      </w:r>
      <w:r w:rsidR="000331D7" w:rsidRPr="00295259">
        <w:rPr>
          <w:rFonts w:ascii="Times New Roman" w:eastAsiaTheme="minorEastAsia" w:hAnsi="Times New Roman" w:cs="Times New Roman"/>
          <w:b w:val="0"/>
          <w:bCs w:val="0"/>
          <w:color w:val="auto"/>
          <w:sz w:val="26"/>
          <w:szCs w:val="26"/>
          <w:lang w:bidi="ar-SA"/>
        </w:rPr>
        <w:t>Officer can logout from website</w:t>
      </w:r>
      <w:bookmarkEnd w:id="213"/>
      <w:r w:rsidR="009D2E87" w:rsidRPr="00295259">
        <w:rPr>
          <w:rFonts w:ascii="Times New Roman" w:eastAsiaTheme="minorEastAsia" w:hAnsi="Times New Roman" w:cs="Times New Roman"/>
          <w:color w:val="auto"/>
          <w:sz w:val="26"/>
          <w:szCs w:val="26"/>
          <w:lang w:bidi="ar-SA"/>
        </w:rPr>
        <w:t xml:space="preserve"> </w:t>
      </w:r>
    </w:p>
    <w:p w14:paraId="67181675" w14:textId="77777777" w:rsidR="000331D7" w:rsidRPr="00295259"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p w14:paraId="22226EF5" w14:textId="77777777" w:rsidR="000331D7" w:rsidRPr="00295259" w:rsidRDefault="000331D7" w:rsidP="000331D7">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b/>
        <w:t>To test the logout from the website</w:t>
      </w:r>
    </w:p>
    <w:p w14:paraId="1E07686D" w14:textId="77777777" w:rsidR="000331D7" w:rsidRPr="00295259" w:rsidRDefault="000331D7" w:rsidP="000331D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w:eastAsiaTheme="minorEastAsia" w:hAnsi="Times" w:cs="Times"/>
          <w:b/>
          <w:color w:val="auto"/>
          <w:sz w:val="24"/>
          <w:szCs w:val="24"/>
          <w:lang w:bidi="ar-SA"/>
        </w:rPr>
        <w:t>Test script:</w:t>
      </w:r>
    </w:p>
    <w:p w14:paraId="1D3DD2A6" w14:textId="77777777" w:rsidR="000331D7" w:rsidRPr="00295259" w:rsidRDefault="000331D7" w:rsidP="000331D7">
      <w:pPr>
        <w:pStyle w:val="ListParagraph"/>
        <w:widowControl w:val="0"/>
        <w:numPr>
          <w:ilvl w:val="0"/>
          <w:numId w:val="30"/>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Officer selects logout function</w:t>
      </w:r>
    </w:p>
    <w:p w14:paraId="67C6F4DB" w14:textId="77777777" w:rsidR="000331D7" w:rsidRPr="00295259"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Data needs:</w:t>
      </w:r>
      <w:r w:rsidRPr="00295259">
        <w:rPr>
          <w:rFonts w:ascii="Times" w:eastAsiaTheme="minorEastAsia" w:hAnsi="Times" w:cs="Times"/>
          <w:color w:val="auto"/>
          <w:sz w:val="24"/>
          <w:szCs w:val="24"/>
          <w:lang w:bidi="ar-SA"/>
        </w:rPr>
        <w:t xml:space="preserve"> </w:t>
      </w:r>
    </w:p>
    <w:p w14:paraId="56AC6B7F" w14:textId="77777777" w:rsidR="000331D7" w:rsidRPr="00295259"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0331D7" w:rsidRPr="00295259" w14:paraId="1050605A" w14:textId="77777777" w:rsidTr="00A7647D">
        <w:trPr>
          <w:trHeight w:val="135"/>
        </w:trPr>
        <w:tc>
          <w:tcPr>
            <w:tcW w:w="534" w:type="dxa"/>
            <w:vMerge w:val="restart"/>
            <w:shd w:val="clear" w:color="auto" w:fill="D9D9D9"/>
            <w:vAlign w:val="center"/>
          </w:tcPr>
          <w:p w14:paraId="2FA4BD3B" w14:textId="77777777" w:rsidR="000331D7" w:rsidRPr="00295259"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ID</w:t>
            </w:r>
          </w:p>
        </w:tc>
        <w:tc>
          <w:tcPr>
            <w:tcW w:w="2268" w:type="dxa"/>
            <w:vMerge w:val="restart"/>
            <w:shd w:val="clear" w:color="auto" w:fill="D9D9D9"/>
            <w:vAlign w:val="center"/>
          </w:tcPr>
          <w:p w14:paraId="5DFC4EF5" w14:textId="77777777" w:rsidR="000331D7" w:rsidRPr="00295259"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tc>
        <w:tc>
          <w:tcPr>
            <w:tcW w:w="2835" w:type="dxa"/>
            <w:gridSpan w:val="2"/>
            <w:shd w:val="clear" w:color="auto" w:fill="D9D9D9"/>
            <w:vAlign w:val="bottom"/>
          </w:tcPr>
          <w:p w14:paraId="336DF4A1" w14:textId="77777777" w:rsidR="000331D7" w:rsidRPr="00295259"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1C4EA659" w14:textId="77777777" w:rsidR="000331D7" w:rsidRPr="00295259"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Expected</w:t>
            </w:r>
          </w:p>
        </w:tc>
      </w:tr>
      <w:tr w:rsidR="000331D7" w:rsidRPr="00295259" w14:paraId="701E6D03" w14:textId="77777777" w:rsidTr="00A7647D">
        <w:trPr>
          <w:trHeight w:val="312"/>
        </w:trPr>
        <w:tc>
          <w:tcPr>
            <w:tcW w:w="534" w:type="dxa"/>
            <w:vMerge/>
            <w:shd w:val="clear" w:color="auto" w:fill="D9D9D9"/>
          </w:tcPr>
          <w:p w14:paraId="768D2320" w14:textId="77777777" w:rsidR="000331D7" w:rsidRPr="00295259"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268" w:type="dxa"/>
            <w:vMerge/>
            <w:shd w:val="clear" w:color="auto" w:fill="D9D9D9"/>
          </w:tcPr>
          <w:p w14:paraId="1F8978F0" w14:textId="77777777" w:rsidR="000331D7" w:rsidRPr="00295259"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vAlign w:val="center"/>
          </w:tcPr>
          <w:p w14:paraId="77F161D5" w14:textId="77777777" w:rsidR="000331D7" w:rsidRPr="00295259" w:rsidRDefault="00F4736C" w:rsidP="00A7647D">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sidRPr="00295259">
              <w:rPr>
                <w:rFonts w:ascii="Times" w:eastAsiaTheme="minorEastAsia" w:hAnsi="Times" w:cs="Times"/>
                <w:b/>
                <w:bCs/>
                <w:color w:val="auto"/>
                <w:sz w:val="24"/>
                <w:szCs w:val="24"/>
                <w:lang w:bidi="ar-SA"/>
              </w:rPr>
              <w:t>officerI</w:t>
            </w:r>
            <w:r w:rsidR="000331D7" w:rsidRPr="00295259">
              <w:rPr>
                <w:rFonts w:ascii="Times" w:eastAsiaTheme="minorEastAsia" w:hAnsi="Times" w:cs="Times"/>
                <w:b/>
                <w:bCs/>
                <w:color w:val="auto"/>
                <w:sz w:val="24"/>
                <w:szCs w:val="24"/>
                <w:lang w:bidi="ar-SA"/>
              </w:rPr>
              <w:t>D</w:t>
            </w:r>
            <w:proofErr w:type="spellEnd"/>
          </w:p>
        </w:tc>
        <w:tc>
          <w:tcPr>
            <w:tcW w:w="1418" w:type="dxa"/>
            <w:shd w:val="clear" w:color="auto" w:fill="D9D9D9"/>
            <w:vAlign w:val="center"/>
          </w:tcPr>
          <w:p w14:paraId="02430FA2" w14:textId="77777777" w:rsidR="000331D7" w:rsidRPr="00295259" w:rsidRDefault="000331D7" w:rsidP="00A7647D">
            <w:pPr>
              <w:widowControl w:val="0"/>
              <w:autoSpaceDE w:val="0"/>
              <w:autoSpaceDN w:val="0"/>
              <w:adjustRightInd w:val="0"/>
              <w:spacing w:after="240"/>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password</w:t>
            </w:r>
          </w:p>
        </w:tc>
        <w:tc>
          <w:tcPr>
            <w:tcW w:w="2879" w:type="dxa"/>
            <w:vMerge/>
            <w:shd w:val="clear" w:color="auto" w:fill="D9D9D9"/>
          </w:tcPr>
          <w:p w14:paraId="61BB7904" w14:textId="77777777" w:rsidR="000331D7" w:rsidRPr="00295259"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0331D7" w:rsidRPr="00295259" w14:paraId="633CAD93" w14:textId="77777777" w:rsidTr="00A7647D">
        <w:trPr>
          <w:trHeight w:val="113"/>
        </w:trPr>
        <w:tc>
          <w:tcPr>
            <w:tcW w:w="534" w:type="dxa"/>
            <w:vAlign w:val="center"/>
          </w:tcPr>
          <w:p w14:paraId="5A4905C6" w14:textId="77777777" w:rsidR="000331D7" w:rsidRPr="00295259"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w:t>
            </w:r>
          </w:p>
        </w:tc>
        <w:tc>
          <w:tcPr>
            <w:tcW w:w="2268" w:type="dxa"/>
            <w:vAlign w:val="center"/>
          </w:tcPr>
          <w:p w14:paraId="3E6F562B" w14:textId="77777777" w:rsidR="000331D7" w:rsidRPr="00295259"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Test logout with  </w:t>
            </w:r>
            <w:proofErr w:type="spellStart"/>
            <w:r w:rsidR="00343A01" w:rsidRPr="00295259">
              <w:rPr>
                <w:rFonts w:ascii="Times" w:eastAsiaTheme="minorEastAsia" w:hAnsi="Times" w:cs="Times"/>
                <w:bCs/>
                <w:color w:val="auto"/>
                <w:sz w:val="24"/>
                <w:szCs w:val="24"/>
                <w:lang w:bidi="ar-SA"/>
              </w:rPr>
              <w:t>officer</w:t>
            </w:r>
            <w:r w:rsidRPr="00295259">
              <w:rPr>
                <w:rFonts w:ascii="Times" w:eastAsiaTheme="minorEastAsia" w:hAnsi="Times" w:cs="Times"/>
                <w:bCs/>
                <w:color w:val="auto"/>
                <w:sz w:val="24"/>
                <w:szCs w:val="24"/>
                <w:lang w:bidi="ar-SA"/>
              </w:rPr>
              <w:t>ID</w:t>
            </w:r>
            <w:proofErr w:type="spellEnd"/>
            <w:r w:rsidRPr="00295259">
              <w:rPr>
                <w:rFonts w:ascii="Times" w:eastAsiaTheme="minorEastAsia" w:hAnsi="Times" w:cs="Times"/>
                <w:bCs/>
                <w:color w:val="auto"/>
                <w:sz w:val="24"/>
                <w:szCs w:val="24"/>
                <w:lang w:bidi="ar-SA"/>
              </w:rPr>
              <w:t xml:space="preserve"> and password</w:t>
            </w:r>
          </w:p>
        </w:tc>
        <w:tc>
          <w:tcPr>
            <w:tcW w:w="1417" w:type="dxa"/>
            <w:vAlign w:val="center"/>
          </w:tcPr>
          <w:p w14:paraId="50499646" w14:textId="77777777" w:rsidR="000331D7" w:rsidRPr="00295259" w:rsidRDefault="00F4736C"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OF001</w:t>
            </w:r>
          </w:p>
        </w:tc>
        <w:tc>
          <w:tcPr>
            <w:tcW w:w="1418" w:type="dxa"/>
            <w:vAlign w:val="center"/>
          </w:tcPr>
          <w:p w14:paraId="3216CF6D" w14:textId="77777777" w:rsidR="000331D7" w:rsidRPr="00295259"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1234</w:t>
            </w:r>
          </w:p>
        </w:tc>
        <w:tc>
          <w:tcPr>
            <w:tcW w:w="2879" w:type="dxa"/>
            <w:vAlign w:val="center"/>
          </w:tcPr>
          <w:p w14:paraId="302053D4" w14:textId="77777777" w:rsidR="000331D7" w:rsidRPr="00295259"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shall redirect to the index pa</w:t>
            </w:r>
            <w:r w:rsidR="0073717C" w:rsidRPr="00295259">
              <w:rPr>
                <w:rFonts w:ascii="Times" w:eastAsiaTheme="minorEastAsia" w:hAnsi="Times" w:cs="Times"/>
                <w:bCs/>
                <w:color w:val="auto"/>
                <w:sz w:val="24"/>
                <w:szCs w:val="24"/>
                <w:lang w:bidi="ar-SA"/>
              </w:rPr>
              <w:t xml:space="preserve">ge and does not show the </w:t>
            </w:r>
            <w:proofErr w:type="spellStart"/>
            <w:r w:rsidR="0073717C" w:rsidRPr="00295259">
              <w:rPr>
                <w:rFonts w:ascii="Times" w:eastAsiaTheme="minorEastAsia" w:hAnsi="Times" w:cs="Times"/>
                <w:bCs/>
                <w:color w:val="auto"/>
                <w:sz w:val="24"/>
                <w:szCs w:val="24"/>
                <w:lang w:bidi="ar-SA"/>
              </w:rPr>
              <w:t>officer</w:t>
            </w:r>
            <w:r w:rsidRPr="00295259">
              <w:rPr>
                <w:rFonts w:ascii="Times" w:eastAsiaTheme="minorEastAsia" w:hAnsi="Times" w:cs="Times"/>
                <w:bCs/>
                <w:color w:val="auto"/>
                <w:sz w:val="24"/>
                <w:szCs w:val="24"/>
                <w:lang w:bidi="ar-SA"/>
              </w:rPr>
              <w:t>ID</w:t>
            </w:r>
            <w:proofErr w:type="spellEnd"/>
            <w:r w:rsidRPr="00295259">
              <w:rPr>
                <w:rFonts w:ascii="Times" w:eastAsiaTheme="minorEastAsia" w:hAnsi="Times" w:cs="Times"/>
                <w:bCs/>
                <w:color w:val="auto"/>
                <w:sz w:val="24"/>
                <w:szCs w:val="24"/>
                <w:lang w:bidi="ar-SA"/>
              </w:rPr>
              <w:t xml:space="preserve"> in any page after logout</w:t>
            </w:r>
          </w:p>
        </w:tc>
      </w:tr>
    </w:tbl>
    <w:p w14:paraId="29DBDE22" w14:textId="77777777" w:rsidR="000331D7" w:rsidRPr="00295259" w:rsidRDefault="000331D7" w:rsidP="000331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2E5903F" w14:textId="77777777" w:rsidR="000331D7" w:rsidRPr="00295259" w:rsidRDefault="000331D7" w:rsidP="000331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BDBAF2E" w14:textId="77777777" w:rsidR="000331D7" w:rsidRPr="00295259" w:rsidRDefault="000331D7" w:rsidP="000331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5DC5FEF" w14:textId="77777777" w:rsidR="000331D7" w:rsidRPr="00295259" w:rsidRDefault="000331D7" w:rsidP="000331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2594723" w14:textId="77777777" w:rsidR="000331D7" w:rsidRPr="00295259" w:rsidRDefault="000331D7" w:rsidP="000331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60AF875" w14:textId="77777777" w:rsidR="00B82948" w:rsidRPr="00295259"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2DEA8C2D" w14:textId="77777777" w:rsidR="00B82948" w:rsidRPr="00295259"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1A1074DD" w14:textId="77777777" w:rsidR="00B82948" w:rsidRPr="00295259"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046005F3" w14:textId="77777777" w:rsidR="00B82948" w:rsidRPr="00295259"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72D0EF93" w14:textId="77777777" w:rsidR="00B82948" w:rsidRPr="00295259"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5483D25D" w14:textId="77777777" w:rsidR="00B82948" w:rsidRPr="00295259"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602A0C48" w14:textId="77777777" w:rsidR="00B82948" w:rsidRPr="00295259"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4825FF78" w14:textId="77777777" w:rsidR="00B82948" w:rsidRPr="00295259"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74C68C36" w14:textId="77777777" w:rsidR="00B82948" w:rsidRPr="00295259"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7FFDE9DA" w14:textId="77777777" w:rsidR="000331D7" w:rsidRPr="00295259" w:rsidRDefault="000331D7" w:rsidP="00E8582C">
      <w:pPr>
        <w:pStyle w:val="Heading3"/>
        <w:rPr>
          <w:rFonts w:ascii="Times New Roman" w:eastAsiaTheme="minorEastAsia" w:hAnsi="Times New Roman" w:cs="Times New Roman"/>
          <w:color w:val="auto"/>
          <w:sz w:val="26"/>
          <w:szCs w:val="26"/>
          <w:lang w:bidi="ar-SA"/>
        </w:rPr>
      </w:pPr>
      <w:bookmarkStart w:id="214" w:name="_Toc394490923"/>
      <w:r w:rsidRPr="00295259">
        <w:rPr>
          <w:rFonts w:ascii="Times New Roman" w:eastAsiaTheme="minorEastAsia" w:hAnsi="Times New Roman" w:cs="Times New Roman"/>
          <w:color w:val="auto"/>
          <w:sz w:val="26"/>
          <w:szCs w:val="26"/>
          <w:lang w:bidi="ar-SA"/>
        </w:rPr>
        <w:lastRenderedPageBreak/>
        <w:t>System</w:t>
      </w:r>
      <w:r w:rsidR="00DF116C" w:rsidRPr="00295259">
        <w:rPr>
          <w:rFonts w:ascii="Times New Roman" w:eastAsiaTheme="minorEastAsia" w:hAnsi="Times New Roman" w:cs="Times New Roman"/>
          <w:color w:val="auto"/>
          <w:sz w:val="26"/>
          <w:szCs w:val="26"/>
          <w:lang w:bidi="ar-SA"/>
        </w:rPr>
        <w:t xml:space="preserve"> Test Case 20(STC-20</w:t>
      </w:r>
      <w:r w:rsidRPr="00295259">
        <w:rPr>
          <w:rFonts w:ascii="Times New Roman" w:eastAsiaTheme="minorEastAsia" w:hAnsi="Times New Roman" w:cs="Times New Roman"/>
          <w:color w:val="auto"/>
          <w:sz w:val="26"/>
          <w:szCs w:val="26"/>
          <w:lang w:bidi="ar-SA"/>
        </w:rPr>
        <w:t xml:space="preserve">): </w:t>
      </w:r>
      <w:r w:rsidRPr="00295259">
        <w:rPr>
          <w:rFonts w:ascii="Times New Roman" w:hAnsi="Times New Roman" w:cs="Times New Roman"/>
          <w:b w:val="0"/>
          <w:bCs w:val="0"/>
          <w:color w:val="auto"/>
          <w:sz w:val="26"/>
          <w:szCs w:val="26"/>
        </w:rPr>
        <w:t>Officer can create an account for new patient</w:t>
      </w:r>
      <w:bookmarkEnd w:id="214"/>
      <w:r w:rsidRPr="00295259">
        <w:rPr>
          <w:rFonts w:ascii="Times New Roman" w:hAnsi="Times New Roman" w:cs="Times New Roman"/>
          <w:b w:val="0"/>
          <w:bCs w:val="0"/>
          <w:color w:val="auto"/>
          <w:sz w:val="26"/>
          <w:szCs w:val="26"/>
        </w:rPr>
        <w:t xml:space="preserve"> </w:t>
      </w:r>
    </w:p>
    <w:p w14:paraId="4B014250" w14:textId="77777777" w:rsidR="000331D7" w:rsidRPr="00295259"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p w14:paraId="0A59C31E" w14:textId="77777777" w:rsidR="000331D7" w:rsidRPr="00295259" w:rsidRDefault="000331D7" w:rsidP="000331D7">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b/>
      </w:r>
      <w:proofErr w:type="gramStart"/>
      <w:r w:rsidRPr="00295259">
        <w:rPr>
          <w:rFonts w:ascii="Times" w:eastAsiaTheme="minorEastAsia" w:hAnsi="Times" w:cs="Times"/>
          <w:color w:val="auto"/>
          <w:sz w:val="24"/>
          <w:szCs w:val="24"/>
          <w:lang w:bidi="ar-SA"/>
        </w:rPr>
        <w:t>Test create</w:t>
      </w:r>
      <w:proofErr w:type="gramEnd"/>
      <w:r w:rsidRPr="00295259">
        <w:rPr>
          <w:rFonts w:ascii="Times" w:eastAsiaTheme="minorEastAsia" w:hAnsi="Times" w:cs="Times"/>
          <w:color w:val="auto"/>
          <w:sz w:val="24"/>
          <w:szCs w:val="24"/>
          <w:lang w:bidi="ar-SA"/>
        </w:rPr>
        <w:t xml:space="preserve"> new patient account function of officer that can register for new patient.</w:t>
      </w:r>
    </w:p>
    <w:p w14:paraId="309F1763" w14:textId="77777777" w:rsidR="000331D7" w:rsidRPr="00295259" w:rsidRDefault="000331D7" w:rsidP="000331D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w:eastAsiaTheme="minorEastAsia" w:hAnsi="Times" w:cs="Times"/>
          <w:b/>
          <w:color w:val="auto"/>
          <w:sz w:val="24"/>
          <w:szCs w:val="24"/>
          <w:lang w:bidi="ar-SA"/>
        </w:rPr>
        <w:t>Test script:</w:t>
      </w:r>
    </w:p>
    <w:p w14:paraId="6251015C" w14:textId="77777777" w:rsidR="000331D7" w:rsidRPr="00295259" w:rsidRDefault="000331D7" w:rsidP="000331D7">
      <w:pPr>
        <w:pStyle w:val="ListParagraph"/>
        <w:widowControl w:val="0"/>
        <w:numPr>
          <w:ilvl w:val="0"/>
          <w:numId w:val="14"/>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 xml:space="preserve">Officer login to the website by using </w:t>
      </w:r>
      <w:proofErr w:type="spellStart"/>
      <w:r w:rsidRPr="00295259">
        <w:rPr>
          <w:rFonts w:ascii="Times" w:eastAsiaTheme="minorEastAsia" w:hAnsi="Times" w:cs="Times"/>
          <w:color w:val="auto"/>
          <w:sz w:val="24"/>
          <w:szCs w:val="24"/>
          <w:lang w:bidi="ar-SA"/>
        </w:rPr>
        <w:t>officerID</w:t>
      </w:r>
      <w:proofErr w:type="spellEnd"/>
      <w:r w:rsidRPr="00295259">
        <w:rPr>
          <w:rFonts w:ascii="Times" w:eastAsiaTheme="minorEastAsia" w:hAnsi="Times" w:cs="Times"/>
          <w:color w:val="auto"/>
          <w:sz w:val="24"/>
          <w:szCs w:val="24"/>
          <w:lang w:bidi="ar-SA"/>
        </w:rPr>
        <w:t xml:space="preserve"> and password</w:t>
      </w:r>
    </w:p>
    <w:p w14:paraId="58AE22CD" w14:textId="77777777" w:rsidR="000331D7" w:rsidRPr="00295259" w:rsidRDefault="000331D7" w:rsidP="000331D7">
      <w:pPr>
        <w:pStyle w:val="ListParagraph"/>
        <w:widowControl w:val="0"/>
        <w:numPr>
          <w:ilvl w:val="0"/>
          <w:numId w:val="14"/>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Officer selects create patient account function</w:t>
      </w:r>
    </w:p>
    <w:p w14:paraId="2B7A0065" w14:textId="77777777" w:rsidR="000331D7" w:rsidRPr="00295259" w:rsidRDefault="000331D7" w:rsidP="000331D7">
      <w:pPr>
        <w:pStyle w:val="ListParagraph"/>
        <w:widowControl w:val="0"/>
        <w:numPr>
          <w:ilvl w:val="0"/>
          <w:numId w:val="14"/>
        </w:numPr>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w:eastAsiaTheme="minorEastAsia" w:hAnsi="Times" w:cs="Times"/>
          <w:color w:val="auto"/>
          <w:sz w:val="24"/>
          <w:szCs w:val="24"/>
          <w:lang w:bidi="ar-SA"/>
        </w:rPr>
        <w:t xml:space="preserve">Officer inputs patients’ information that includes </w:t>
      </w:r>
      <w:proofErr w:type="spellStart"/>
      <w:r w:rsidRPr="00295259">
        <w:rPr>
          <w:rFonts w:ascii="Times" w:eastAsiaTheme="minorEastAsia" w:hAnsi="Times" w:cs="Times"/>
          <w:color w:val="auto"/>
          <w:sz w:val="24"/>
          <w:szCs w:val="24"/>
          <w:lang w:bidi="ar-SA"/>
        </w:rPr>
        <w:t>patientID</w:t>
      </w:r>
      <w:proofErr w:type="spellEnd"/>
      <w:r w:rsidRPr="00295259">
        <w:rPr>
          <w:rFonts w:ascii="Times" w:eastAsiaTheme="minorEastAsia" w:hAnsi="Times" w:cs="Times"/>
          <w:color w:val="auto"/>
          <w:sz w:val="24"/>
          <w:szCs w:val="24"/>
          <w:lang w:bidi="ar-SA"/>
        </w:rPr>
        <w:t xml:space="preserve">, password, </w:t>
      </w:r>
      <w:proofErr w:type="spellStart"/>
      <w:r w:rsidRPr="00295259">
        <w:rPr>
          <w:rFonts w:ascii="Times" w:eastAsiaTheme="minorEastAsia" w:hAnsi="Times" w:cs="Times"/>
          <w:color w:val="auto"/>
          <w:sz w:val="24"/>
          <w:szCs w:val="24"/>
          <w:lang w:bidi="ar-SA"/>
        </w:rPr>
        <w:t>firstname</w:t>
      </w:r>
      <w:proofErr w:type="spellEnd"/>
      <w:r w:rsidRPr="00295259">
        <w:rPr>
          <w:rFonts w:ascii="Times" w:eastAsiaTheme="minorEastAsia" w:hAnsi="Times" w:cs="Times"/>
          <w:color w:val="auto"/>
          <w:sz w:val="24"/>
          <w:szCs w:val="24"/>
          <w:lang w:bidi="ar-SA"/>
        </w:rPr>
        <w:t xml:space="preserve">, surname, age, gender, </w:t>
      </w:r>
      <w:proofErr w:type="spellStart"/>
      <w:r w:rsidRPr="00295259">
        <w:rPr>
          <w:rFonts w:ascii="Times" w:eastAsiaTheme="minorEastAsia" w:hAnsi="Times" w:cs="Times"/>
          <w:color w:val="auto"/>
          <w:sz w:val="24"/>
          <w:szCs w:val="24"/>
          <w:lang w:bidi="ar-SA"/>
        </w:rPr>
        <w:t>address,tel</w:t>
      </w:r>
      <w:proofErr w:type="spellEnd"/>
      <w:r w:rsidRPr="00295259">
        <w:rPr>
          <w:rFonts w:ascii="Times" w:eastAsiaTheme="minorEastAsia" w:hAnsi="Times" w:cs="Times"/>
          <w:color w:val="auto"/>
          <w:sz w:val="24"/>
          <w:szCs w:val="24"/>
          <w:lang w:bidi="ar-SA"/>
        </w:rPr>
        <w:t>., email, treatment</w:t>
      </w:r>
    </w:p>
    <w:p w14:paraId="026DE814" w14:textId="77777777" w:rsidR="000331D7" w:rsidRPr="00295259" w:rsidRDefault="000331D7" w:rsidP="000331D7">
      <w:pPr>
        <w:pStyle w:val="ListParagraph"/>
        <w:widowControl w:val="0"/>
        <w:numPr>
          <w:ilvl w:val="0"/>
          <w:numId w:val="14"/>
        </w:numPr>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w:eastAsiaTheme="minorEastAsia" w:hAnsi="Times" w:cs="Times"/>
          <w:color w:val="auto"/>
          <w:sz w:val="24"/>
          <w:szCs w:val="24"/>
          <w:lang w:bidi="ar-SA"/>
        </w:rPr>
        <w:t>Officer click submit button for saving</w:t>
      </w:r>
    </w:p>
    <w:p w14:paraId="4D6D0262" w14:textId="77777777" w:rsidR="000331D7" w:rsidRPr="00295259" w:rsidRDefault="000331D7" w:rsidP="000331D7">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b/>
          <w:bCs/>
          <w:color w:val="auto"/>
          <w:sz w:val="24"/>
          <w:szCs w:val="24"/>
          <w:lang w:bidi="ar-SA"/>
        </w:rPr>
        <w:t xml:space="preserve">Data needs: </w:t>
      </w:r>
      <w:r w:rsidR="0046736D" w:rsidRPr="00295259">
        <w:rPr>
          <w:rFonts w:ascii="Times" w:eastAsiaTheme="minorEastAsia" w:hAnsi="Times" w:cs="Times"/>
          <w:color w:val="auto"/>
          <w:sz w:val="24"/>
          <w:szCs w:val="24"/>
          <w:highlight w:val="yellow"/>
          <w:lang w:bidi="ar-SA"/>
        </w:rPr>
        <w:t xml:space="preserve">Officer account, </w:t>
      </w:r>
      <w:proofErr w:type="gramStart"/>
      <w:r w:rsidR="0046736D" w:rsidRPr="00295259">
        <w:rPr>
          <w:rFonts w:ascii="Times" w:eastAsiaTheme="minorEastAsia" w:hAnsi="Times" w:cs="Times"/>
          <w:color w:val="auto"/>
          <w:sz w:val="24"/>
          <w:szCs w:val="24"/>
          <w:highlight w:val="yellow"/>
          <w:lang w:bidi="ar-SA"/>
        </w:rPr>
        <w:t>Patient  account</w:t>
      </w:r>
      <w:proofErr w:type="gramEnd"/>
    </w:p>
    <w:p w14:paraId="6A014F81" w14:textId="77777777" w:rsidR="000331D7" w:rsidRPr="00295259"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F53F9E7" w14:textId="77777777" w:rsidR="000331D7" w:rsidRPr="00295259"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3A6FE4A" w14:textId="77777777" w:rsidR="000331D7" w:rsidRPr="00295259"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87641E4" w14:textId="77777777" w:rsidR="000331D7" w:rsidRPr="00295259"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BCA759D" w14:textId="77777777" w:rsidR="000331D7" w:rsidRPr="00295259"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10EBAD5" w14:textId="77777777" w:rsidR="000331D7" w:rsidRPr="00295259"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5D22836D" w14:textId="77777777" w:rsidR="00B82948" w:rsidRPr="00295259"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1018C4CB" w14:textId="77777777" w:rsidR="00B82948" w:rsidRPr="00295259"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21424B35" w14:textId="77777777" w:rsidR="00CD7FFD" w:rsidRPr="00295259" w:rsidRDefault="00CD7FFD"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CD7FFD" w:rsidRPr="00295259" w:rsidSect="0055042C">
          <w:footerReference w:type="even" r:id="rId16"/>
          <w:footerReference w:type="first" r:id="rId17"/>
          <w:pgSz w:w="11900" w:h="16840"/>
          <w:pgMar w:top="1440" w:right="1800" w:bottom="1440" w:left="1800" w:header="708" w:footer="708" w:gutter="0"/>
          <w:cols w:space="708"/>
          <w:docGrid w:linePitch="360"/>
        </w:sectPr>
      </w:pPr>
    </w:p>
    <w:tbl>
      <w:tblPr>
        <w:tblStyle w:val="TableGrid"/>
        <w:tblpPr w:leftFromText="180" w:rightFromText="180" w:vertAnchor="page" w:horzAnchor="page" w:tblpX="649" w:tblpY="2521"/>
        <w:tblW w:w="16125" w:type="dxa"/>
        <w:tblLayout w:type="fixed"/>
        <w:tblLook w:val="04A0" w:firstRow="1" w:lastRow="0" w:firstColumn="1" w:lastColumn="0" w:noHBand="0" w:noVBand="1"/>
      </w:tblPr>
      <w:tblGrid>
        <w:gridCol w:w="611"/>
        <w:gridCol w:w="2083"/>
        <w:gridCol w:w="1275"/>
        <w:gridCol w:w="1276"/>
        <w:gridCol w:w="1276"/>
        <w:gridCol w:w="1276"/>
        <w:gridCol w:w="708"/>
        <w:gridCol w:w="1418"/>
        <w:gridCol w:w="1276"/>
        <w:gridCol w:w="1417"/>
        <w:gridCol w:w="1276"/>
        <w:gridCol w:w="2233"/>
      </w:tblGrid>
      <w:tr w:rsidR="00CD7FFD" w:rsidRPr="00295259" w14:paraId="23E0E5C9" w14:textId="77777777" w:rsidTr="00CD7FFD">
        <w:trPr>
          <w:trHeight w:val="116"/>
        </w:trPr>
        <w:tc>
          <w:tcPr>
            <w:tcW w:w="611" w:type="dxa"/>
            <w:vMerge w:val="restart"/>
            <w:shd w:val="clear" w:color="auto" w:fill="D9D9D9"/>
            <w:vAlign w:val="center"/>
          </w:tcPr>
          <w:p w14:paraId="074BF138" w14:textId="77777777" w:rsidR="00CD7FFD" w:rsidRPr="00295259"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lastRenderedPageBreak/>
              <w:t>ID</w:t>
            </w:r>
          </w:p>
        </w:tc>
        <w:tc>
          <w:tcPr>
            <w:tcW w:w="2083" w:type="dxa"/>
            <w:vMerge w:val="restart"/>
            <w:shd w:val="clear" w:color="auto" w:fill="D9D9D9"/>
            <w:vAlign w:val="center"/>
          </w:tcPr>
          <w:p w14:paraId="0771B755" w14:textId="77777777" w:rsidR="00CD7FFD" w:rsidRPr="00295259"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tc>
        <w:tc>
          <w:tcPr>
            <w:tcW w:w="11198" w:type="dxa"/>
            <w:gridSpan w:val="9"/>
            <w:shd w:val="clear" w:color="auto" w:fill="D9D9D9"/>
            <w:vAlign w:val="bottom"/>
          </w:tcPr>
          <w:p w14:paraId="3092DE05" w14:textId="77777777" w:rsidR="00CD7FFD" w:rsidRPr="00295259"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Input</w:t>
            </w:r>
          </w:p>
        </w:tc>
        <w:tc>
          <w:tcPr>
            <w:tcW w:w="2233" w:type="dxa"/>
            <w:vMerge w:val="restart"/>
            <w:shd w:val="clear" w:color="auto" w:fill="D9D9D9"/>
            <w:vAlign w:val="center"/>
          </w:tcPr>
          <w:p w14:paraId="0D5C2AC1" w14:textId="77777777" w:rsidR="00CD7FFD" w:rsidRPr="00295259"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Expected</w:t>
            </w:r>
          </w:p>
        </w:tc>
      </w:tr>
      <w:tr w:rsidR="00D7459F" w:rsidRPr="00295259" w14:paraId="140E6EEE" w14:textId="77777777" w:rsidTr="00CD7FFD">
        <w:trPr>
          <w:trHeight w:val="269"/>
        </w:trPr>
        <w:tc>
          <w:tcPr>
            <w:tcW w:w="611" w:type="dxa"/>
            <w:vMerge/>
            <w:shd w:val="clear" w:color="auto" w:fill="D9D9D9"/>
          </w:tcPr>
          <w:p w14:paraId="05DC284A" w14:textId="77777777" w:rsidR="00D7459F" w:rsidRPr="00295259" w:rsidRDefault="00D7459F"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14:paraId="6A02514F" w14:textId="77777777" w:rsidR="00D7459F" w:rsidRPr="00295259" w:rsidRDefault="00D7459F"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14:paraId="75F626E7" w14:textId="77777777" w:rsidR="00D7459F" w:rsidRPr="00295259" w:rsidRDefault="00D7459F"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sidRPr="00295259">
              <w:rPr>
                <w:rFonts w:ascii="Times" w:eastAsiaTheme="minorEastAsia" w:hAnsi="Times" w:cs="Times"/>
                <w:b/>
                <w:bCs/>
                <w:color w:val="auto"/>
                <w:sz w:val="24"/>
                <w:szCs w:val="24"/>
                <w:lang w:bidi="ar-SA"/>
              </w:rPr>
              <w:t>patientID</w:t>
            </w:r>
            <w:proofErr w:type="spellEnd"/>
          </w:p>
        </w:tc>
        <w:tc>
          <w:tcPr>
            <w:tcW w:w="1276" w:type="dxa"/>
            <w:shd w:val="clear" w:color="auto" w:fill="D9D9D9"/>
            <w:vAlign w:val="center"/>
          </w:tcPr>
          <w:p w14:paraId="7F3F58A3" w14:textId="77777777" w:rsidR="00D7459F" w:rsidRPr="00295259" w:rsidRDefault="00D7459F"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password</w:t>
            </w:r>
          </w:p>
        </w:tc>
        <w:tc>
          <w:tcPr>
            <w:tcW w:w="1276" w:type="dxa"/>
            <w:shd w:val="clear" w:color="auto" w:fill="D9D9D9"/>
            <w:vAlign w:val="center"/>
          </w:tcPr>
          <w:p w14:paraId="3C3854A2" w14:textId="77777777" w:rsidR="00D7459F" w:rsidRPr="00295259" w:rsidRDefault="00D7459F"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sidRPr="00295259">
              <w:rPr>
                <w:rFonts w:ascii="Times" w:eastAsiaTheme="minorEastAsia" w:hAnsi="Times" w:cs="Times"/>
                <w:b/>
                <w:bCs/>
                <w:color w:val="auto"/>
                <w:sz w:val="24"/>
                <w:szCs w:val="24"/>
                <w:lang w:bidi="ar-SA"/>
              </w:rPr>
              <w:t>f_name</w:t>
            </w:r>
            <w:proofErr w:type="spellEnd"/>
          </w:p>
        </w:tc>
        <w:tc>
          <w:tcPr>
            <w:tcW w:w="1276" w:type="dxa"/>
            <w:shd w:val="clear" w:color="auto" w:fill="D9D9D9"/>
            <w:vAlign w:val="center"/>
          </w:tcPr>
          <w:p w14:paraId="5813A896" w14:textId="77777777" w:rsidR="00D7459F" w:rsidRPr="00295259" w:rsidRDefault="00D7459F"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sidRPr="00295259">
              <w:rPr>
                <w:rFonts w:ascii="Times" w:eastAsiaTheme="minorEastAsia" w:hAnsi="Times" w:cs="Times"/>
                <w:b/>
                <w:bCs/>
                <w:color w:val="auto"/>
                <w:sz w:val="24"/>
                <w:szCs w:val="24"/>
                <w:lang w:bidi="ar-SA"/>
              </w:rPr>
              <w:t>l_name</w:t>
            </w:r>
            <w:proofErr w:type="spellEnd"/>
          </w:p>
        </w:tc>
        <w:tc>
          <w:tcPr>
            <w:tcW w:w="708" w:type="dxa"/>
            <w:shd w:val="clear" w:color="auto" w:fill="D9D9D9"/>
            <w:vAlign w:val="center"/>
          </w:tcPr>
          <w:p w14:paraId="05376540" w14:textId="77777777" w:rsidR="00D7459F" w:rsidRPr="00295259" w:rsidRDefault="00D7459F"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age</w:t>
            </w:r>
          </w:p>
        </w:tc>
        <w:tc>
          <w:tcPr>
            <w:tcW w:w="1418" w:type="dxa"/>
            <w:shd w:val="clear" w:color="auto" w:fill="D9D9D9"/>
            <w:vAlign w:val="center"/>
          </w:tcPr>
          <w:p w14:paraId="39340B29" w14:textId="77777777" w:rsidR="00D7459F" w:rsidRPr="00295259" w:rsidRDefault="00D7459F"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treatment</w:t>
            </w:r>
          </w:p>
        </w:tc>
        <w:tc>
          <w:tcPr>
            <w:tcW w:w="1276" w:type="dxa"/>
            <w:shd w:val="clear" w:color="auto" w:fill="D9D9D9"/>
            <w:vAlign w:val="center"/>
          </w:tcPr>
          <w:p w14:paraId="1C9D059A" w14:textId="77777777" w:rsidR="00D7459F" w:rsidRPr="00295259" w:rsidRDefault="00D7459F"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address</w:t>
            </w:r>
          </w:p>
        </w:tc>
        <w:tc>
          <w:tcPr>
            <w:tcW w:w="1417" w:type="dxa"/>
            <w:shd w:val="clear" w:color="auto" w:fill="D9D9D9"/>
            <w:vAlign w:val="center"/>
          </w:tcPr>
          <w:p w14:paraId="4EECB964" w14:textId="77777777" w:rsidR="00D7459F" w:rsidRPr="00295259" w:rsidRDefault="00D7459F"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sidRPr="00295259">
              <w:rPr>
                <w:rFonts w:ascii="Times" w:eastAsiaTheme="minorEastAsia" w:hAnsi="Times" w:cs="Times"/>
                <w:b/>
                <w:bCs/>
                <w:color w:val="auto"/>
                <w:sz w:val="24"/>
                <w:szCs w:val="24"/>
                <w:lang w:bidi="ar-SA"/>
              </w:rPr>
              <w:t>tel</w:t>
            </w:r>
            <w:proofErr w:type="spellEnd"/>
          </w:p>
        </w:tc>
        <w:tc>
          <w:tcPr>
            <w:tcW w:w="1276" w:type="dxa"/>
            <w:shd w:val="clear" w:color="auto" w:fill="D9D9D9"/>
            <w:vAlign w:val="center"/>
          </w:tcPr>
          <w:p w14:paraId="6A910000" w14:textId="77777777" w:rsidR="00D7459F" w:rsidRPr="00295259" w:rsidRDefault="00D7459F"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email</w:t>
            </w:r>
          </w:p>
        </w:tc>
        <w:tc>
          <w:tcPr>
            <w:tcW w:w="2233" w:type="dxa"/>
            <w:vMerge/>
            <w:shd w:val="clear" w:color="auto" w:fill="D9D9D9"/>
          </w:tcPr>
          <w:p w14:paraId="57B9F590" w14:textId="77777777" w:rsidR="00D7459F" w:rsidRPr="00295259" w:rsidRDefault="00D7459F"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CD7FFD" w:rsidRPr="00295259" w14:paraId="5709C441" w14:textId="77777777" w:rsidTr="00CD7FFD">
        <w:trPr>
          <w:trHeight w:val="98"/>
        </w:trPr>
        <w:tc>
          <w:tcPr>
            <w:tcW w:w="611" w:type="dxa"/>
            <w:vAlign w:val="center"/>
          </w:tcPr>
          <w:p w14:paraId="08C25D3B" w14:textId="77777777" w:rsidR="00CD7FFD" w:rsidRPr="00295259"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w:t>
            </w:r>
          </w:p>
        </w:tc>
        <w:tc>
          <w:tcPr>
            <w:tcW w:w="2083" w:type="dxa"/>
            <w:vAlign w:val="center"/>
          </w:tcPr>
          <w:p w14:paraId="237F5FD3" w14:textId="77777777" w:rsidR="00CD7FFD" w:rsidRPr="00295259"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Test </w:t>
            </w:r>
            <w:r w:rsidRPr="00295259">
              <w:rPr>
                <w:rFonts w:ascii="Times" w:eastAsiaTheme="minorEastAsia" w:hAnsi="Times" w:cs="Times"/>
                <w:color w:val="auto"/>
                <w:sz w:val="24"/>
                <w:szCs w:val="24"/>
                <w:lang w:bidi="ar-SA"/>
              </w:rPr>
              <w:t>create patient account with correct form</w:t>
            </w:r>
          </w:p>
        </w:tc>
        <w:tc>
          <w:tcPr>
            <w:tcW w:w="1275" w:type="dxa"/>
            <w:vAlign w:val="center"/>
          </w:tcPr>
          <w:p w14:paraId="688BEEC0" w14:textId="77777777" w:rsidR="00CD7FFD" w:rsidRPr="00295259" w:rsidRDefault="00757DC8"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P001</w:t>
            </w:r>
          </w:p>
        </w:tc>
        <w:tc>
          <w:tcPr>
            <w:tcW w:w="1276" w:type="dxa"/>
            <w:vAlign w:val="center"/>
          </w:tcPr>
          <w:p w14:paraId="5B53386E" w14:textId="77777777" w:rsidR="00CD7FFD" w:rsidRPr="00295259"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1234</w:t>
            </w:r>
          </w:p>
        </w:tc>
        <w:tc>
          <w:tcPr>
            <w:tcW w:w="1276" w:type="dxa"/>
            <w:vAlign w:val="center"/>
          </w:tcPr>
          <w:p w14:paraId="22A8B765" w14:textId="77777777" w:rsidR="00CD7FFD" w:rsidRPr="00295259"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Mickey</w:t>
            </w:r>
          </w:p>
        </w:tc>
        <w:tc>
          <w:tcPr>
            <w:tcW w:w="1276" w:type="dxa"/>
            <w:vAlign w:val="center"/>
          </w:tcPr>
          <w:p w14:paraId="3D905297" w14:textId="77777777" w:rsidR="00CD7FFD" w:rsidRPr="00295259"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Mouse</w:t>
            </w:r>
          </w:p>
        </w:tc>
        <w:tc>
          <w:tcPr>
            <w:tcW w:w="708" w:type="dxa"/>
            <w:vAlign w:val="center"/>
          </w:tcPr>
          <w:p w14:paraId="64BD4DD5" w14:textId="77777777" w:rsidR="00CD7FFD" w:rsidRPr="00295259"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80</w:t>
            </w:r>
          </w:p>
        </w:tc>
        <w:tc>
          <w:tcPr>
            <w:tcW w:w="1418" w:type="dxa"/>
            <w:vAlign w:val="center"/>
          </w:tcPr>
          <w:p w14:paraId="4D5FE28F" w14:textId="77777777" w:rsidR="00CD7FFD" w:rsidRPr="00295259"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Tooth braces</w:t>
            </w:r>
          </w:p>
        </w:tc>
        <w:tc>
          <w:tcPr>
            <w:tcW w:w="1276" w:type="dxa"/>
            <w:vAlign w:val="center"/>
          </w:tcPr>
          <w:p w14:paraId="72835D4A" w14:textId="77777777" w:rsidR="00CD7FFD" w:rsidRPr="00295259"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sidRPr="00295259">
              <w:rPr>
                <w:rFonts w:ascii="Times" w:eastAsiaTheme="minorEastAsia" w:hAnsi="Times" w:cs="Times"/>
                <w:bCs/>
                <w:color w:val="auto"/>
                <w:sz w:val="24"/>
                <w:szCs w:val="24"/>
                <w:lang w:bidi="ar-SA"/>
              </w:rPr>
              <w:t>Chaingmai,Thailand</w:t>
            </w:r>
            <w:proofErr w:type="spellEnd"/>
          </w:p>
        </w:tc>
        <w:tc>
          <w:tcPr>
            <w:tcW w:w="1417" w:type="dxa"/>
            <w:vAlign w:val="center"/>
          </w:tcPr>
          <w:p w14:paraId="349EDBD1" w14:textId="77777777" w:rsidR="00CD7FFD" w:rsidRPr="00295259" w:rsidRDefault="00FD10B6"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New Roman" w:hAnsi="Times New Roman" w:cs="Times New Roman"/>
                <w:color w:val="auto"/>
                <w:sz w:val="24"/>
                <w:szCs w:val="24"/>
              </w:rPr>
              <w:t>053111111</w:t>
            </w:r>
          </w:p>
        </w:tc>
        <w:tc>
          <w:tcPr>
            <w:tcW w:w="1276" w:type="dxa"/>
            <w:vAlign w:val="center"/>
          </w:tcPr>
          <w:p w14:paraId="4D63A52F" w14:textId="77777777" w:rsidR="00CD7FFD" w:rsidRPr="00295259"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M.ky@hotmail.com</w:t>
            </w:r>
          </w:p>
        </w:tc>
        <w:tc>
          <w:tcPr>
            <w:tcW w:w="2233" w:type="dxa"/>
            <w:vAlign w:val="center"/>
          </w:tcPr>
          <w:p w14:paraId="02C4E820" w14:textId="77777777" w:rsidR="00CD7FFD" w:rsidRPr="00295259"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System shall redirect to the patient list page and show account information whose </w:t>
            </w:r>
            <w:proofErr w:type="spellStart"/>
            <w:r w:rsidRPr="00295259">
              <w:rPr>
                <w:rFonts w:ascii="Times" w:eastAsiaTheme="minorEastAsia" w:hAnsi="Times" w:cs="Times"/>
                <w:bCs/>
                <w:color w:val="auto"/>
                <w:sz w:val="24"/>
                <w:szCs w:val="24"/>
                <w:lang w:bidi="ar-SA"/>
              </w:rPr>
              <w:t>patientID</w:t>
            </w:r>
            <w:proofErr w:type="spellEnd"/>
            <w:r w:rsidRPr="00295259">
              <w:rPr>
                <w:rFonts w:ascii="Times" w:eastAsiaTheme="minorEastAsia" w:hAnsi="Times" w:cs="Times"/>
                <w:bCs/>
                <w:color w:val="auto"/>
                <w:sz w:val="24"/>
                <w:szCs w:val="24"/>
                <w:lang w:bidi="ar-SA"/>
              </w:rPr>
              <w:t xml:space="preserve"> is “patient”</w:t>
            </w:r>
          </w:p>
        </w:tc>
      </w:tr>
      <w:tr w:rsidR="00CD7FFD" w:rsidRPr="00295259" w14:paraId="1D20756E" w14:textId="77777777" w:rsidTr="00CD7FFD">
        <w:trPr>
          <w:trHeight w:val="98"/>
        </w:trPr>
        <w:tc>
          <w:tcPr>
            <w:tcW w:w="611" w:type="dxa"/>
            <w:vAlign w:val="center"/>
          </w:tcPr>
          <w:p w14:paraId="2CBAC709" w14:textId="77777777" w:rsidR="00CD7FFD" w:rsidRPr="00295259"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2</w:t>
            </w:r>
          </w:p>
        </w:tc>
        <w:tc>
          <w:tcPr>
            <w:tcW w:w="2083" w:type="dxa"/>
            <w:vAlign w:val="center"/>
          </w:tcPr>
          <w:p w14:paraId="14727173" w14:textId="77777777" w:rsidR="00CD7FFD" w:rsidRPr="00295259"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Test create account with duplicate </w:t>
            </w:r>
            <w:proofErr w:type="spellStart"/>
            <w:r w:rsidRPr="00295259">
              <w:rPr>
                <w:rFonts w:ascii="Times" w:eastAsiaTheme="minorEastAsia" w:hAnsi="Times" w:cs="Times"/>
                <w:bCs/>
                <w:color w:val="auto"/>
                <w:sz w:val="24"/>
                <w:szCs w:val="24"/>
                <w:lang w:bidi="ar-SA"/>
              </w:rPr>
              <w:t>patientID</w:t>
            </w:r>
            <w:proofErr w:type="spellEnd"/>
          </w:p>
        </w:tc>
        <w:tc>
          <w:tcPr>
            <w:tcW w:w="1275" w:type="dxa"/>
            <w:vAlign w:val="center"/>
          </w:tcPr>
          <w:p w14:paraId="0576FFB4" w14:textId="77777777" w:rsidR="00CD7FFD" w:rsidRPr="00295259" w:rsidRDefault="00757DC8"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P001</w:t>
            </w:r>
          </w:p>
        </w:tc>
        <w:tc>
          <w:tcPr>
            <w:tcW w:w="1276" w:type="dxa"/>
            <w:vAlign w:val="center"/>
          </w:tcPr>
          <w:p w14:paraId="413C5556" w14:textId="77777777" w:rsidR="00CD7FFD" w:rsidRPr="00295259"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sidRPr="00295259">
              <w:rPr>
                <w:rFonts w:ascii="Times" w:eastAsiaTheme="minorEastAsia" w:hAnsi="Times" w:cs="Times"/>
                <w:bCs/>
                <w:color w:val="auto"/>
                <w:sz w:val="24"/>
                <w:szCs w:val="24"/>
                <w:lang w:bidi="ar-SA"/>
              </w:rPr>
              <w:t>xxxx</w:t>
            </w:r>
            <w:proofErr w:type="spellEnd"/>
          </w:p>
        </w:tc>
        <w:tc>
          <w:tcPr>
            <w:tcW w:w="1276" w:type="dxa"/>
            <w:vAlign w:val="center"/>
          </w:tcPr>
          <w:p w14:paraId="42A29FE1" w14:textId="77777777" w:rsidR="00CD7FFD" w:rsidRPr="00295259"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Minnie</w:t>
            </w:r>
          </w:p>
        </w:tc>
        <w:tc>
          <w:tcPr>
            <w:tcW w:w="1276" w:type="dxa"/>
            <w:vAlign w:val="center"/>
          </w:tcPr>
          <w:p w14:paraId="73DC5A32" w14:textId="77777777" w:rsidR="00CD7FFD" w:rsidRPr="00295259"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Mouse</w:t>
            </w:r>
          </w:p>
        </w:tc>
        <w:tc>
          <w:tcPr>
            <w:tcW w:w="708" w:type="dxa"/>
            <w:vAlign w:val="center"/>
          </w:tcPr>
          <w:p w14:paraId="677D19BC" w14:textId="77777777" w:rsidR="00CD7FFD" w:rsidRPr="00295259"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80</w:t>
            </w:r>
          </w:p>
        </w:tc>
        <w:tc>
          <w:tcPr>
            <w:tcW w:w="1418" w:type="dxa"/>
            <w:vAlign w:val="center"/>
          </w:tcPr>
          <w:p w14:paraId="45513EF4" w14:textId="77777777" w:rsidR="00CD7FFD" w:rsidRPr="00295259"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Tooth braces</w:t>
            </w:r>
          </w:p>
        </w:tc>
        <w:tc>
          <w:tcPr>
            <w:tcW w:w="1276" w:type="dxa"/>
            <w:vAlign w:val="center"/>
          </w:tcPr>
          <w:p w14:paraId="58E8E191" w14:textId="77777777" w:rsidR="00CD7FFD" w:rsidRPr="00295259"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sidRPr="00295259">
              <w:rPr>
                <w:rFonts w:ascii="Times" w:eastAsiaTheme="minorEastAsia" w:hAnsi="Times" w:cs="Times"/>
                <w:bCs/>
                <w:color w:val="auto"/>
                <w:sz w:val="24"/>
                <w:szCs w:val="24"/>
                <w:lang w:bidi="ar-SA"/>
              </w:rPr>
              <w:t>Chaingmai,Thailand</w:t>
            </w:r>
            <w:proofErr w:type="spellEnd"/>
          </w:p>
        </w:tc>
        <w:tc>
          <w:tcPr>
            <w:tcW w:w="1417" w:type="dxa"/>
            <w:vAlign w:val="center"/>
          </w:tcPr>
          <w:p w14:paraId="79226A17" w14:textId="77777777" w:rsidR="00CD7FFD" w:rsidRPr="00295259" w:rsidRDefault="00CD7FFD" w:rsidP="00FD10B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091</w:t>
            </w:r>
            <w:r w:rsidR="00FD10B6" w:rsidRPr="00295259">
              <w:rPr>
                <w:rFonts w:ascii="Times" w:eastAsiaTheme="minorEastAsia" w:hAnsi="Times" w:cs="Times"/>
                <w:bCs/>
                <w:color w:val="auto"/>
                <w:sz w:val="24"/>
                <w:szCs w:val="24"/>
                <w:lang w:bidi="ar-SA"/>
              </w:rPr>
              <w:t>1234568</w:t>
            </w:r>
          </w:p>
        </w:tc>
        <w:tc>
          <w:tcPr>
            <w:tcW w:w="1276" w:type="dxa"/>
            <w:vAlign w:val="center"/>
          </w:tcPr>
          <w:p w14:paraId="384CDC35" w14:textId="77777777" w:rsidR="00CD7FFD" w:rsidRPr="00295259"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Minnie.M@hotmail.com</w:t>
            </w:r>
          </w:p>
        </w:tc>
        <w:tc>
          <w:tcPr>
            <w:tcW w:w="2233" w:type="dxa"/>
            <w:vAlign w:val="center"/>
          </w:tcPr>
          <w:p w14:paraId="77A8ADCC" w14:textId="77777777" w:rsidR="00CD7FFD" w:rsidRPr="00295259"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does not redirect to patient list page</w:t>
            </w:r>
          </w:p>
        </w:tc>
      </w:tr>
      <w:tr w:rsidR="00CD7FFD" w:rsidRPr="00295259" w14:paraId="3C9A5C8F" w14:textId="77777777" w:rsidTr="00CD7FFD">
        <w:trPr>
          <w:trHeight w:val="98"/>
        </w:trPr>
        <w:tc>
          <w:tcPr>
            <w:tcW w:w="611" w:type="dxa"/>
            <w:vAlign w:val="center"/>
          </w:tcPr>
          <w:p w14:paraId="0145BC6E" w14:textId="77777777" w:rsidR="00CD7FFD" w:rsidRPr="00295259"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3</w:t>
            </w:r>
          </w:p>
        </w:tc>
        <w:tc>
          <w:tcPr>
            <w:tcW w:w="2083" w:type="dxa"/>
            <w:vAlign w:val="center"/>
          </w:tcPr>
          <w:p w14:paraId="6B5A75AA" w14:textId="77777777" w:rsidR="00CD7FFD" w:rsidRPr="00295259"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Test create account with empty fields</w:t>
            </w:r>
          </w:p>
        </w:tc>
        <w:tc>
          <w:tcPr>
            <w:tcW w:w="1275" w:type="dxa"/>
            <w:vAlign w:val="center"/>
          </w:tcPr>
          <w:p w14:paraId="0860F353" w14:textId="77777777" w:rsidR="00CD7FFD" w:rsidRPr="00295259"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1276" w:type="dxa"/>
            <w:vAlign w:val="center"/>
          </w:tcPr>
          <w:p w14:paraId="0A6359D9" w14:textId="77777777" w:rsidR="00CD7FFD" w:rsidRPr="00295259"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1276" w:type="dxa"/>
            <w:vAlign w:val="center"/>
          </w:tcPr>
          <w:p w14:paraId="207A9122" w14:textId="77777777" w:rsidR="00CD7FFD" w:rsidRPr="00295259"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1276" w:type="dxa"/>
            <w:vAlign w:val="center"/>
          </w:tcPr>
          <w:p w14:paraId="191E7AC7" w14:textId="77777777" w:rsidR="00CD7FFD" w:rsidRPr="00295259"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708" w:type="dxa"/>
            <w:vAlign w:val="center"/>
          </w:tcPr>
          <w:p w14:paraId="4158EB53" w14:textId="77777777" w:rsidR="00CD7FFD" w:rsidRPr="00295259"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1418" w:type="dxa"/>
            <w:vAlign w:val="center"/>
          </w:tcPr>
          <w:p w14:paraId="0B48B07D" w14:textId="77777777" w:rsidR="00CD7FFD" w:rsidRPr="00295259"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1276" w:type="dxa"/>
            <w:vAlign w:val="center"/>
          </w:tcPr>
          <w:p w14:paraId="7EA75D02" w14:textId="77777777" w:rsidR="00CD7FFD" w:rsidRPr="00295259"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1417" w:type="dxa"/>
            <w:vAlign w:val="center"/>
          </w:tcPr>
          <w:p w14:paraId="75A81F5E" w14:textId="77777777" w:rsidR="00CD7FFD" w:rsidRPr="00295259"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1276" w:type="dxa"/>
            <w:vAlign w:val="center"/>
          </w:tcPr>
          <w:p w14:paraId="4DC84CEA" w14:textId="77777777" w:rsidR="00CD7FFD" w:rsidRPr="00295259"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2233" w:type="dxa"/>
            <w:vAlign w:val="center"/>
          </w:tcPr>
          <w:p w14:paraId="183B78EA" w14:textId="77777777" w:rsidR="00CD7FFD" w:rsidRPr="00295259"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shall provide dialog blog “Please fill out this field”</w:t>
            </w:r>
          </w:p>
        </w:tc>
      </w:tr>
    </w:tbl>
    <w:p w14:paraId="08DDB298" w14:textId="77777777" w:rsidR="00CD7FFD" w:rsidRPr="00295259" w:rsidRDefault="00CD7FFD" w:rsidP="00CD7FFD">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Cases:</w:t>
      </w:r>
    </w:p>
    <w:p w14:paraId="3C192020" w14:textId="77777777" w:rsidR="00CD7FFD" w:rsidRPr="00295259" w:rsidRDefault="00CD7FFD" w:rsidP="00CD7FFD">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AF23A3A" w14:textId="77777777" w:rsidR="00CD7FFD" w:rsidRPr="00295259" w:rsidRDefault="00CD7FFD" w:rsidP="00CD7FFD">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9B08B4E" w14:textId="77777777" w:rsidR="00CD7FFD" w:rsidRPr="00295259" w:rsidRDefault="00CD7FFD" w:rsidP="00CD7FFD">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4DCE6B4" w14:textId="77777777" w:rsidR="00CD7FFD" w:rsidRPr="00295259" w:rsidRDefault="00CD7FFD"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CD7FFD" w:rsidRPr="00295259" w:rsidSect="00CD7FFD">
          <w:footerReference w:type="default" r:id="rId18"/>
          <w:pgSz w:w="16840" w:h="11900" w:orient="landscape"/>
          <w:pgMar w:top="1800" w:right="1440" w:bottom="1800" w:left="1440" w:header="708" w:footer="708" w:gutter="0"/>
          <w:cols w:space="708"/>
          <w:docGrid w:linePitch="360"/>
        </w:sectPr>
      </w:pPr>
    </w:p>
    <w:p w14:paraId="598B9082" w14:textId="77777777" w:rsidR="00A7647D" w:rsidRPr="00295259" w:rsidRDefault="00DF116C" w:rsidP="00E8582C">
      <w:pPr>
        <w:pStyle w:val="Heading3"/>
        <w:rPr>
          <w:rFonts w:ascii="Times New Roman" w:eastAsiaTheme="minorEastAsia" w:hAnsi="Times New Roman" w:cs="Times New Roman"/>
          <w:color w:val="auto"/>
          <w:sz w:val="26"/>
          <w:szCs w:val="26"/>
          <w:lang w:bidi="ar-SA"/>
        </w:rPr>
      </w:pPr>
      <w:bookmarkStart w:id="215" w:name="_Toc394490924"/>
      <w:r w:rsidRPr="00295259">
        <w:rPr>
          <w:rFonts w:ascii="Times New Roman" w:eastAsiaTheme="minorEastAsia" w:hAnsi="Times New Roman" w:cs="Times New Roman"/>
          <w:color w:val="auto"/>
          <w:sz w:val="26"/>
          <w:szCs w:val="26"/>
          <w:lang w:bidi="ar-SA"/>
        </w:rPr>
        <w:lastRenderedPageBreak/>
        <w:t>System Test Case 21(STC-21</w:t>
      </w:r>
      <w:r w:rsidR="00A7647D" w:rsidRPr="00295259">
        <w:rPr>
          <w:rFonts w:ascii="Times New Roman" w:eastAsiaTheme="minorEastAsia" w:hAnsi="Times New Roman" w:cs="Times New Roman"/>
          <w:color w:val="auto"/>
          <w:sz w:val="26"/>
          <w:szCs w:val="26"/>
          <w:lang w:bidi="ar-SA"/>
        </w:rPr>
        <w:t xml:space="preserve">): </w:t>
      </w:r>
      <w:r w:rsidR="00A7647D" w:rsidRPr="00295259">
        <w:rPr>
          <w:rFonts w:ascii="Times New Roman" w:hAnsi="Times New Roman" w:cs="Times New Roman"/>
          <w:b w:val="0"/>
          <w:bCs w:val="0"/>
          <w:color w:val="auto"/>
          <w:sz w:val="26"/>
          <w:szCs w:val="26"/>
        </w:rPr>
        <w:t>Officer can edit patients’ information</w:t>
      </w:r>
      <w:bookmarkEnd w:id="215"/>
      <w:r w:rsidR="00A7647D" w:rsidRPr="00295259">
        <w:rPr>
          <w:rFonts w:ascii="Times New Roman" w:hAnsi="Times New Roman" w:cs="Times New Roman"/>
          <w:color w:val="auto"/>
          <w:sz w:val="26"/>
          <w:szCs w:val="26"/>
        </w:rPr>
        <w:t xml:space="preserve"> </w:t>
      </w:r>
    </w:p>
    <w:p w14:paraId="5A33B4A6" w14:textId="77777777" w:rsidR="00A7647D" w:rsidRPr="00295259" w:rsidRDefault="00A7647D"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p w14:paraId="0CA633F4" w14:textId="77777777" w:rsidR="00A7647D" w:rsidRPr="00295259" w:rsidRDefault="00A7647D" w:rsidP="00A7647D">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300"/>
        </w:tabs>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b/>
        <w:t>Tests edit patient function that can change/edit patients’ information.</w:t>
      </w:r>
    </w:p>
    <w:p w14:paraId="5F23BD7A" w14:textId="77777777" w:rsidR="00A7647D" w:rsidRPr="00295259" w:rsidRDefault="00A7647D" w:rsidP="00A7647D">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w:eastAsiaTheme="minorEastAsia" w:hAnsi="Times" w:cs="Times"/>
          <w:b/>
          <w:color w:val="auto"/>
          <w:sz w:val="24"/>
          <w:szCs w:val="24"/>
          <w:lang w:bidi="ar-SA"/>
        </w:rPr>
        <w:t>Test script:</w:t>
      </w:r>
    </w:p>
    <w:p w14:paraId="7928E71B" w14:textId="77777777" w:rsidR="00A7647D" w:rsidRPr="00295259" w:rsidRDefault="00A7647D" w:rsidP="00A7647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 xml:space="preserve">Officer login to the website by using </w:t>
      </w:r>
      <w:proofErr w:type="spellStart"/>
      <w:r w:rsidRPr="00295259">
        <w:rPr>
          <w:rFonts w:ascii="Times" w:eastAsiaTheme="minorEastAsia" w:hAnsi="Times" w:cs="Times"/>
          <w:color w:val="auto"/>
          <w:sz w:val="24"/>
          <w:szCs w:val="24"/>
          <w:lang w:bidi="ar-SA"/>
        </w:rPr>
        <w:t>officerID</w:t>
      </w:r>
      <w:proofErr w:type="spellEnd"/>
      <w:r w:rsidRPr="00295259">
        <w:rPr>
          <w:rFonts w:ascii="Times" w:eastAsiaTheme="minorEastAsia" w:hAnsi="Times" w:cs="Times"/>
          <w:color w:val="auto"/>
          <w:sz w:val="24"/>
          <w:szCs w:val="24"/>
          <w:lang w:bidi="ar-SA"/>
        </w:rPr>
        <w:t xml:space="preserve"> and password</w:t>
      </w:r>
    </w:p>
    <w:p w14:paraId="3136E554" w14:textId="77777777" w:rsidR="00A7647D" w:rsidRPr="00295259" w:rsidRDefault="00A7647D" w:rsidP="00A7647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 xml:space="preserve">Officer selects patient list page </w:t>
      </w:r>
    </w:p>
    <w:p w14:paraId="22089E5C" w14:textId="77777777" w:rsidR="00A7647D" w:rsidRPr="00295259" w:rsidRDefault="00A7647D" w:rsidP="00A7647D">
      <w:pPr>
        <w:pStyle w:val="ListParagraph"/>
        <w:widowControl w:val="0"/>
        <w:numPr>
          <w:ilvl w:val="0"/>
          <w:numId w:val="18"/>
        </w:numPr>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w:eastAsiaTheme="minorEastAsia" w:hAnsi="Times" w:cs="Times"/>
          <w:color w:val="auto"/>
          <w:sz w:val="24"/>
          <w:szCs w:val="24"/>
          <w:lang w:bidi="ar-SA"/>
        </w:rPr>
        <w:t xml:space="preserve">Officer selects edit function </w:t>
      </w:r>
    </w:p>
    <w:p w14:paraId="3FAFF6E7" w14:textId="77777777" w:rsidR="00A7647D" w:rsidRPr="00295259" w:rsidRDefault="00AB2EA2" w:rsidP="00A7647D">
      <w:pPr>
        <w:pStyle w:val="ListParagraph"/>
        <w:widowControl w:val="0"/>
        <w:numPr>
          <w:ilvl w:val="0"/>
          <w:numId w:val="18"/>
        </w:numPr>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w:eastAsiaTheme="minorEastAsia" w:hAnsi="Times" w:cs="Times"/>
          <w:color w:val="auto"/>
          <w:sz w:val="24"/>
          <w:szCs w:val="24"/>
          <w:lang w:bidi="ar-SA"/>
        </w:rPr>
        <w:t>Officer input some information in the edit form for changing</w:t>
      </w:r>
    </w:p>
    <w:p w14:paraId="5C9FE0B2" w14:textId="77777777" w:rsidR="00A7647D" w:rsidRPr="00295259" w:rsidRDefault="00AB2EA2" w:rsidP="00A7647D">
      <w:pPr>
        <w:pStyle w:val="ListParagraph"/>
        <w:widowControl w:val="0"/>
        <w:numPr>
          <w:ilvl w:val="0"/>
          <w:numId w:val="18"/>
        </w:numPr>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w:eastAsiaTheme="minorEastAsia" w:hAnsi="Times" w:cs="Times"/>
          <w:color w:val="auto"/>
          <w:sz w:val="24"/>
          <w:szCs w:val="24"/>
          <w:lang w:bidi="ar-SA"/>
        </w:rPr>
        <w:t>Officer clicks submit button</w:t>
      </w:r>
    </w:p>
    <w:p w14:paraId="7C7BF243" w14:textId="77777777" w:rsidR="00A7647D" w:rsidRPr="00295259" w:rsidRDefault="00A7647D"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Data needs:</w:t>
      </w:r>
      <w:r w:rsidRPr="00295259">
        <w:rPr>
          <w:rFonts w:ascii="Times" w:eastAsiaTheme="minorEastAsia" w:hAnsi="Times" w:cs="Times"/>
          <w:color w:val="auto"/>
          <w:sz w:val="24"/>
          <w:szCs w:val="24"/>
          <w:lang w:bidi="ar-SA"/>
        </w:rPr>
        <w:t xml:space="preserve"> </w:t>
      </w:r>
      <w:r w:rsidR="0046736D" w:rsidRPr="00295259">
        <w:rPr>
          <w:rFonts w:ascii="Times" w:eastAsiaTheme="minorEastAsia" w:hAnsi="Times" w:cs="Times"/>
          <w:color w:val="auto"/>
          <w:sz w:val="24"/>
          <w:szCs w:val="24"/>
          <w:highlight w:val="yellow"/>
          <w:lang w:bidi="ar-SA"/>
        </w:rPr>
        <w:t xml:space="preserve">Officer </w:t>
      </w:r>
      <w:proofErr w:type="gramStart"/>
      <w:r w:rsidR="0046736D" w:rsidRPr="00295259">
        <w:rPr>
          <w:rFonts w:ascii="Times" w:eastAsiaTheme="minorEastAsia" w:hAnsi="Times" w:cs="Times"/>
          <w:color w:val="auto"/>
          <w:sz w:val="24"/>
          <w:szCs w:val="24"/>
          <w:highlight w:val="yellow"/>
          <w:lang w:bidi="ar-SA"/>
        </w:rPr>
        <w:t>account</w:t>
      </w:r>
      <w:proofErr w:type="gramEnd"/>
      <w:r w:rsidR="0046736D" w:rsidRPr="00295259">
        <w:rPr>
          <w:rFonts w:ascii="Times" w:eastAsiaTheme="minorEastAsia" w:hAnsi="Times" w:cs="Times"/>
          <w:color w:val="auto"/>
          <w:sz w:val="24"/>
          <w:szCs w:val="24"/>
          <w:highlight w:val="yellow"/>
          <w:lang w:bidi="ar-SA"/>
        </w:rPr>
        <w:t>, Patient account</w:t>
      </w:r>
    </w:p>
    <w:p w14:paraId="3A0A003B" w14:textId="77777777" w:rsidR="00A7647D" w:rsidRPr="00295259" w:rsidRDefault="00A7647D"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2CB7B612" w14:textId="77777777" w:rsidR="00AB2EA2" w:rsidRPr="00295259" w:rsidRDefault="00AB2EA2"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AB2EA2" w:rsidRPr="00295259" w:rsidSect="001D4B9F">
          <w:footerReference w:type="default" r:id="rId19"/>
          <w:pgSz w:w="11900" w:h="16840"/>
          <w:pgMar w:top="1644" w:right="1800" w:bottom="510" w:left="1800" w:header="708" w:footer="708" w:gutter="0"/>
          <w:cols w:space="708"/>
          <w:docGrid w:linePitch="360"/>
        </w:sectPr>
      </w:pPr>
    </w:p>
    <w:p w14:paraId="1ED093D4" w14:textId="77777777" w:rsidR="00A7647D" w:rsidRPr="00295259" w:rsidRDefault="00A7647D"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2C3E3D6" w14:textId="77777777" w:rsidR="00AB2EA2" w:rsidRPr="00295259"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Case:</w:t>
      </w:r>
    </w:p>
    <w:tbl>
      <w:tblPr>
        <w:tblStyle w:val="TableGrid"/>
        <w:tblW w:w="16125" w:type="dxa"/>
        <w:tblInd w:w="108" w:type="dxa"/>
        <w:tblLayout w:type="fixed"/>
        <w:tblLook w:val="04A0" w:firstRow="1" w:lastRow="0" w:firstColumn="1" w:lastColumn="0" w:noHBand="0" w:noVBand="1"/>
      </w:tblPr>
      <w:tblGrid>
        <w:gridCol w:w="611"/>
        <w:gridCol w:w="2083"/>
        <w:gridCol w:w="1275"/>
        <w:gridCol w:w="1276"/>
        <w:gridCol w:w="1276"/>
        <w:gridCol w:w="1276"/>
        <w:gridCol w:w="708"/>
        <w:gridCol w:w="1418"/>
        <w:gridCol w:w="1276"/>
        <w:gridCol w:w="1417"/>
        <w:gridCol w:w="1276"/>
        <w:gridCol w:w="2233"/>
      </w:tblGrid>
      <w:tr w:rsidR="00AB2EA2" w:rsidRPr="00295259" w14:paraId="3FE7F71E" w14:textId="77777777" w:rsidTr="003E3874">
        <w:trPr>
          <w:trHeight w:val="116"/>
        </w:trPr>
        <w:tc>
          <w:tcPr>
            <w:tcW w:w="611" w:type="dxa"/>
            <w:vMerge w:val="restart"/>
            <w:shd w:val="clear" w:color="auto" w:fill="D9D9D9"/>
            <w:vAlign w:val="center"/>
          </w:tcPr>
          <w:p w14:paraId="70086EF1"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ID</w:t>
            </w:r>
          </w:p>
        </w:tc>
        <w:tc>
          <w:tcPr>
            <w:tcW w:w="2083" w:type="dxa"/>
            <w:vMerge w:val="restart"/>
            <w:shd w:val="clear" w:color="auto" w:fill="D9D9D9"/>
            <w:vAlign w:val="center"/>
          </w:tcPr>
          <w:p w14:paraId="0E950A77"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tc>
        <w:tc>
          <w:tcPr>
            <w:tcW w:w="11198" w:type="dxa"/>
            <w:gridSpan w:val="9"/>
            <w:shd w:val="clear" w:color="auto" w:fill="D9D9D9"/>
            <w:vAlign w:val="bottom"/>
          </w:tcPr>
          <w:p w14:paraId="06BF34E6"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Input</w:t>
            </w:r>
          </w:p>
        </w:tc>
        <w:tc>
          <w:tcPr>
            <w:tcW w:w="2233" w:type="dxa"/>
            <w:vMerge w:val="restart"/>
            <w:shd w:val="clear" w:color="auto" w:fill="D9D9D9"/>
            <w:vAlign w:val="center"/>
          </w:tcPr>
          <w:p w14:paraId="705D21D6"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Expected</w:t>
            </w:r>
          </w:p>
        </w:tc>
      </w:tr>
      <w:tr w:rsidR="00AB2EA2" w:rsidRPr="00295259" w14:paraId="0BDF3895" w14:textId="77777777" w:rsidTr="003E3874">
        <w:trPr>
          <w:trHeight w:val="269"/>
        </w:trPr>
        <w:tc>
          <w:tcPr>
            <w:tcW w:w="611" w:type="dxa"/>
            <w:vMerge/>
            <w:shd w:val="clear" w:color="auto" w:fill="D9D9D9"/>
          </w:tcPr>
          <w:p w14:paraId="410014C9"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14:paraId="3B2A4986"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14:paraId="60535FBC" w14:textId="77777777" w:rsidR="00AB2EA2" w:rsidRPr="00295259"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sidRPr="00295259">
              <w:rPr>
                <w:rFonts w:ascii="Times" w:eastAsiaTheme="minorEastAsia" w:hAnsi="Times" w:cs="Times"/>
                <w:b/>
                <w:bCs/>
                <w:color w:val="auto"/>
                <w:sz w:val="24"/>
                <w:szCs w:val="24"/>
                <w:lang w:bidi="ar-SA"/>
              </w:rPr>
              <w:t>patientID</w:t>
            </w:r>
            <w:proofErr w:type="spellEnd"/>
          </w:p>
        </w:tc>
        <w:tc>
          <w:tcPr>
            <w:tcW w:w="1276" w:type="dxa"/>
            <w:shd w:val="clear" w:color="auto" w:fill="D9D9D9"/>
            <w:vAlign w:val="center"/>
          </w:tcPr>
          <w:p w14:paraId="798CA921" w14:textId="77777777" w:rsidR="00AB2EA2" w:rsidRPr="00295259"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password</w:t>
            </w:r>
          </w:p>
        </w:tc>
        <w:tc>
          <w:tcPr>
            <w:tcW w:w="1276" w:type="dxa"/>
            <w:shd w:val="clear" w:color="auto" w:fill="D9D9D9"/>
            <w:vAlign w:val="center"/>
          </w:tcPr>
          <w:p w14:paraId="24413E2B" w14:textId="77777777" w:rsidR="00AB2EA2" w:rsidRPr="00295259" w:rsidRDefault="00E84E70"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sidRPr="00295259">
              <w:rPr>
                <w:rFonts w:ascii="Times" w:eastAsiaTheme="minorEastAsia" w:hAnsi="Times" w:cs="Times"/>
                <w:b/>
                <w:bCs/>
                <w:color w:val="auto"/>
                <w:sz w:val="24"/>
                <w:szCs w:val="24"/>
                <w:lang w:bidi="ar-SA"/>
              </w:rPr>
              <w:t>f_</w:t>
            </w:r>
            <w:r w:rsidR="00AB2EA2" w:rsidRPr="00295259">
              <w:rPr>
                <w:rFonts w:ascii="Times" w:eastAsiaTheme="minorEastAsia" w:hAnsi="Times" w:cs="Times"/>
                <w:b/>
                <w:bCs/>
                <w:color w:val="auto"/>
                <w:sz w:val="24"/>
                <w:szCs w:val="24"/>
                <w:lang w:bidi="ar-SA"/>
              </w:rPr>
              <w:t>name</w:t>
            </w:r>
            <w:proofErr w:type="spellEnd"/>
          </w:p>
        </w:tc>
        <w:tc>
          <w:tcPr>
            <w:tcW w:w="1276" w:type="dxa"/>
            <w:shd w:val="clear" w:color="auto" w:fill="D9D9D9"/>
            <w:vAlign w:val="center"/>
          </w:tcPr>
          <w:p w14:paraId="75FAAFBD" w14:textId="77777777" w:rsidR="00AB2EA2" w:rsidRPr="00295259" w:rsidRDefault="00E84E70"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sidRPr="00295259">
              <w:rPr>
                <w:rFonts w:ascii="Times" w:eastAsiaTheme="minorEastAsia" w:hAnsi="Times" w:cs="Times"/>
                <w:b/>
                <w:bCs/>
                <w:color w:val="auto"/>
                <w:sz w:val="24"/>
                <w:szCs w:val="24"/>
                <w:lang w:bidi="ar-SA"/>
              </w:rPr>
              <w:t>l_name</w:t>
            </w:r>
            <w:proofErr w:type="spellEnd"/>
          </w:p>
        </w:tc>
        <w:tc>
          <w:tcPr>
            <w:tcW w:w="708" w:type="dxa"/>
            <w:shd w:val="clear" w:color="auto" w:fill="D9D9D9"/>
            <w:vAlign w:val="center"/>
          </w:tcPr>
          <w:p w14:paraId="2D34E7BD" w14:textId="77777777" w:rsidR="00AB2EA2" w:rsidRPr="00295259" w:rsidRDefault="00E84E70"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a</w:t>
            </w:r>
            <w:r w:rsidR="00AB2EA2" w:rsidRPr="00295259">
              <w:rPr>
                <w:rFonts w:ascii="Times" w:eastAsiaTheme="minorEastAsia" w:hAnsi="Times" w:cs="Times"/>
                <w:b/>
                <w:bCs/>
                <w:color w:val="auto"/>
                <w:sz w:val="24"/>
                <w:szCs w:val="24"/>
                <w:lang w:bidi="ar-SA"/>
              </w:rPr>
              <w:t>ge</w:t>
            </w:r>
          </w:p>
        </w:tc>
        <w:tc>
          <w:tcPr>
            <w:tcW w:w="1418" w:type="dxa"/>
            <w:shd w:val="clear" w:color="auto" w:fill="D9D9D9"/>
            <w:vAlign w:val="center"/>
          </w:tcPr>
          <w:p w14:paraId="61AAFDB9" w14:textId="77777777" w:rsidR="00AB2EA2" w:rsidRPr="00295259" w:rsidRDefault="00E84E70"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w:t>
            </w:r>
            <w:r w:rsidR="00AB2EA2" w:rsidRPr="00295259">
              <w:rPr>
                <w:rFonts w:ascii="Times" w:eastAsiaTheme="minorEastAsia" w:hAnsi="Times" w:cs="Times"/>
                <w:b/>
                <w:bCs/>
                <w:color w:val="auto"/>
                <w:sz w:val="24"/>
                <w:szCs w:val="24"/>
                <w:lang w:bidi="ar-SA"/>
              </w:rPr>
              <w:t>reatment</w:t>
            </w:r>
          </w:p>
        </w:tc>
        <w:tc>
          <w:tcPr>
            <w:tcW w:w="1276" w:type="dxa"/>
            <w:shd w:val="clear" w:color="auto" w:fill="D9D9D9"/>
            <w:vAlign w:val="center"/>
          </w:tcPr>
          <w:p w14:paraId="77D487A8" w14:textId="77777777" w:rsidR="00AB2EA2" w:rsidRPr="00295259" w:rsidRDefault="00E84E70"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a</w:t>
            </w:r>
            <w:r w:rsidR="00AB2EA2" w:rsidRPr="00295259">
              <w:rPr>
                <w:rFonts w:ascii="Times" w:eastAsiaTheme="minorEastAsia" w:hAnsi="Times" w:cs="Times"/>
                <w:b/>
                <w:bCs/>
                <w:color w:val="auto"/>
                <w:sz w:val="24"/>
                <w:szCs w:val="24"/>
                <w:lang w:bidi="ar-SA"/>
              </w:rPr>
              <w:t>ddress</w:t>
            </w:r>
          </w:p>
        </w:tc>
        <w:tc>
          <w:tcPr>
            <w:tcW w:w="1417" w:type="dxa"/>
            <w:shd w:val="clear" w:color="auto" w:fill="D9D9D9"/>
            <w:vAlign w:val="center"/>
          </w:tcPr>
          <w:p w14:paraId="2F6535FD" w14:textId="77777777" w:rsidR="00AB2EA2" w:rsidRPr="00295259" w:rsidRDefault="00E84E70"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sidRPr="00295259">
              <w:rPr>
                <w:rFonts w:ascii="Times" w:eastAsiaTheme="minorEastAsia" w:hAnsi="Times" w:cs="Times"/>
                <w:b/>
                <w:bCs/>
                <w:color w:val="auto"/>
                <w:sz w:val="24"/>
                <w:szCs w:val="24"/>
                <w:lang w:bidi="ar-SA"/>
              </w:rPr>
              <w:t>t</w:t>
            </w:r>
            <w:r w:rsidR="00AB2EA2" w:rsidRPr="00295259">
              <w:rPr>
                <w:rFonts w:ascii="Times" w:eastAsiaTheme="minorEastAsia" w:hAnsi="Times" w:cs="Times"/>
                <w:b/>
                <w:bCs/>
                <w:color w:val="auto"/>
                <w:sz w:val="24"/>
                <w:szCs w:val="24"/>
                <w:lang w:bidi="ar-SA"/>
              </w:rPr>
              <w:t>el</w:t>
            </w:r>
            <w:proofErr w:type="spellEnd"/>
          </w:p>
        </w:tc>
        <w:tc>
          <w:tcPr>
            <w:tcW w:w="1276" w:type="dxa"/>
            <w:shd w:val="clear" w:color="auto" w:fill="D9D9D9"/>
            <w:vAlign w:val="center"/>
          </w:tcPr>
          <w:p w14:paraId="58D4EB6C" w14:textId="77777777" w:rsidR="00AB2EA2" w:rsidRPr="00295259" w:rsidRDefault="00E84E70"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w:t>
            </w:r>
            <w:r w:rsidR="00AB2EA2" w:rsidRPr="00295259">
              <w:rPr>
                <w:rFonts w:ascii="Times" w:eastAsiaTheme="minorEastAsia" w:hAnsi="Times" w:cs="Times"/>
                <w:b/>
                <w:bCs/>
                <w:color w:val="auto"/>
                <w:sz w:val="24"/>
                <w:szCs w:val="24"/>
                <w:lang w:bidi="ar-SA"/>
              </w:rPr>
              <w:t>mail</w:t>
            </w:r>
          </w:p>
        </w:tc>
        <w:tc>
          <w:tcPr>
            <w:tcW w:w="2233" w:type="dxa"/>
            <w:vMerge/>
            <w:shd w:val="clear" w:color="auto" w:fill="D9D9D9"/>
          </w:tcPr>
          <w:p w14:paraId="7B587721"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AB2EA2" w:rsidRPr="00295259" w14:paraId="1EFF94AE" w14:textId="77777777" w:rsidTr="003E3874">
        <w:trPr>
          <w:trHeight w:val="98"/>
        </w:trPr>
        <w:tc>
          <w:tcPr>
            <w:tcW w:w="611" w:type="dxa"/>
            <w:vAlign w:val="center"/>
          </w:tcPr>
          <w:p w14:paraId="0D8A6EE5"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w:t>
            </w:r>
          </w:p>
        </w:tc>
        <w:tc>
          <w:tcPr>
            <w:tcW w:w="2083" w:type="dxa"/>
            <w:vAlign w:val="center"/>
          </w:tcPr>
          <w:p w14:paraId="12CCF49A"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Test </w:t>
            </w:r>
            <w:r w:rsidRPr="00295259">
              <w:rPr>
                <w:rFonts w:ascii="Times" w:eastAsiaTheme="minorEastAsia" w:hAnsi="Times" w:cs="Times"/>
                <w:color w:val="auto"/>
                <w:sz w:val="24"/>
                <w:szCs w:val="24"/>
                <w:lang w:bidi="ar-SA"/>
              </w:rPr>
              <w:t>edit patient account with correct form</w:t>
            </w:r>
          </w:p>
        </w:tc>
        <w:tc>
          <w:tcPr>
            <w:tcW w:w="1275" w:type="dxa"/>
            <w:vAlign w:val="center"/>
          </w:tcPr>
          <w:p w14:paraId="5BD06E44" w14:textId="77777777" w:rsidR="00AB2EA2" w:rsidRPr="00295259"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P001</w:t>
            </w:r>
          </w:p>
        </w:tc>
        <w:tc>
          <w:tcPr>
            <w:tcW w:w="1276" w:type="dxa"/>
            <w:vAlign w:val="center"/>
          </w:tcPr>
          <w:p w14:paraId="66231AFD"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1234</w:t>
            </w:r>
          </w:p>
        </w:tc>
        <w:tc>
          <w:tcPr>
            <w:tcW w:w="1276" w:type="dxa"/>
            <w:vAlign w:val="center"/>
          </w:tcPr>
          <w:p w14:paraId="6BCF5883"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Mickey</w:t>
            </w:r>
          </w:p>
        </w:tc>
        <w:tc>
          <w:tcPr>
            <w:tcW w:w="1276" w:type="dxa"/>
            <w:vAlign w:val="center"/>
          </w:tcPr>
          <w:p w14:paraId="0C839C6B"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Mouse</w:t>
            </w:r>
          </w:p>
        </w:tc>
        <w:tc>
          <w:tcPr>
            <w:tcW w:w="708" w:type="dxa"/>
            <w:vAlign w:val="center"/>
          </w:tcPr>
          <w:p w14:paraId="30146E0B"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80</w:t>
            </w:r>
          </w:p>
        </w:tc>
        <w:tc>
          <w:tcPr>
            <w:tcW w:w="1418" w:type="dxa"/>
            <w:vAlign w:val="center"/>
          </w:tcPr>
          <w:p w14:paraId="1ACE662D"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Tooth braces,</w:t>
            </w:r>
            <w:r w:rsidRPr="00295259">
              <w:rPr>
                <w:rFonts w:ascii="Times New Roman" w:hAnsi="Times New Roman" w:cs="Times New Roman"/>
                <w:color w:val="auto"/>
                <w:sz w:val="24"/>
                <w:szCs w:val="24"/>
              </w:rPr>
              <w:t xml:space="preserve"> ,tooth </w:t>
            </w:r>
            <w:proofErr w:type="spellStart"/>
            <w:r w:rsidRPr="00295259">
              <w:rPr>
                <w:rFonts w:ascii="Times New Roman" w:hAnsi="Times New Roman" w:cs="Times New Roman"/>
                <w:color w:val="auto"/>
                <w:sz w:val="24"/>
                <w:szCs w:val="24"/>
              </w:rPr>
              <w:t>zeplin</w:t>
            </w:r>
            <w:proofErr w:type="spellEnd"/>
          </w:p>
        </w:tc>
        <w:tc>
          <w:tcPr>
            <w:tcW w:w="1276" w:type="dxa"/>
            <w:vAlign w:val="center"/>
          </w:tcPr>
          <w:p w14:paraId="7B329F71"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sidRPr="00295259">
              <w:rPr>
                <w:rFonts w:ascii="Times" w:eastAsiaTheme="minorEastAsia" w:hAnsi="Times" w:cs="Times"/>
                <w:bCs/>
                <w:color w:val="auto"/>
                <w:sz w:val="24"/>
                <w:szCs w:val="24"/>
                <w:lang w:bidi="ar-SA"/>
              </w:rPr>
              <w:t>Chaingmai,Thailand</w:t>
            </w:r>
            <w:proofErr w:type="spellEnd"/>
          </w:p>
        </w:tc>
        <w:tc>
          <w:tcPr>
            <w:tcW w:w="1417" w:type="dxa"/>
            <w:vAlign w:val="center"/>
          </w:tcPr>
          <w:p w14:paraId="601B9CBF" w14:textId="77777777" w:rsidR="00AB2EA2" w:rsidRPr="00295259" w:rsidRDefault="00FD10B6"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New Roman" w:hAnsi="Times New Roman" w:cs="Times New Roman"/>
                <w:color w:val="auto"/>
                <w:sz w:val="24"/>
                <w:szCs w:val="24"/>
              </w:rPr>
              <w:t>053111111</w:t>
            </w:r>
          </w:p>
        </w:tc>
        <w:tc>
          <w:tcPr>
            <w:tcW w:w="1276" w:type="dxa"/>
            <w:vAlign w:val="center"/>
          </w:tcPr>
          <w:p w14:paraId="1E593E67"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M.ky@hotmail.com</w:t>
            </w:r>
          </w:p>
        </w:tc>
        <w:tc>
          <w:tcPr>
            <w:tcW w:w="2233" w:type="dxa"/>
            <w:vAlign w:val="center"/>
          </w:tcPr>
          <w:p w14:paraId="60BBC849"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System shall redirect to the patient list page and show new account information that has edited already, whose </w:t>
            </w:r>
            <w:proofErr w:type="spellStart"/>
            <w:r w:rsidRPr="00295259">
              <w:rPr>
                <w:rFonts w:ascii="Times" w:eastAsiaTheme="minorEastAsia" w:hAnsi="Times" w:cs="Times"/>
                <w:bCs/>
                <w:color w:val="auto"/>
                <w:sz w:val="24"/>
                <w:szCs w:val="24"/>
                <w:lang w:bidi="ar-SA"/>
              </w:rPr>
              <w:t>patientID</w:t>
            </w:r>
            <w:proofErr w:type="spellEnd"/>
            <w:r w:rsidRPr="00295259">
              <w:rPr>
                <w:rFonts w:ascii="Times" w:eastAsiaTheme="minorEastAsia" w:hAnsi="Times" w:cs="Times"/>
                <w:bCs/>
                <w:color w:val="auto"/>
                <w:sz w:val="24"/>
                <w:szCs w:val="24"/>
                <w:lang w:bidi="ar-SA"/>
              </w:rPr>
              <w:t xml:space="preserve"> is “patient”</w:t>
            </w:r>
          </w:p>
        </w:tc>
      </w:tr>
      <w:tr w:rsidR="00AB2EA2" w:rsidRPr="00295259" w14:paraId="6C6D70B5" w14:textId="77777777" w:rsidTr="003E3874">
        <w:trPr>
          <w:trHeight w:val="98"/>
        </w:trPr>
        <w:tc>
          <w:tcPr>
            <w:tcW w:w="611" w:type="dxa"/>
            <w:vAlign w:val="center"/>
          </w:tcPr>
          <w:p w14:paraId="4DF789DD"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2</w:t>
            </w:r>
          </w:p>
        </w:tc>
        <w:tc>
          <w:tcPr>
            <w:tcW w:w="2083" w:type="dxa"/>
            <w:vAlign w:val="center"/>
          </w:tcPr>
          <w:p w14:paraId="2C70B509"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Test edit account with duplicate </w:t>
            </w:r>
            <w:proofErr w:type="spellStart"/>
            <w:r w:rsidRPr="00295259">
              <w:rPr>
                <w:rFonts w:ascii="Times" w:eastAsiaTheme="minorEastAsia" w:hAnsi="Times" w:cs="Times"/>
                <w:bCs/>
                <w:color w:val="auto"/>
                <w:sz w:val="24"/>
                <w:szCs w:val="24"/>
                <w:lang w:bidi="ar-SA"/>
              </w:rPr>
              <w:t>patientID</w:t>
            </w:r>
            <w:proofErr w:type="spellEnd"/>
          </w:p>
        </w:tc>
        <w:tc>
          <w:tcPr>
            <w:tcW w:w="1275" w:type="dxa"/>
            <w:vAlign w:val="center"/>
          </w:tcPr>
          <w:p w14:paraId="7ADDD443" w14:textId="77777777" w:rsidR="00AB2EA2" w:rsidRPr="00295259"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P001</w:t>
            </w:r>
          </w:p>
        </w:tc>
        <w:tc>
          <w:tcPr>
            <w:tcW w:w="1276" w:type="dxa"/>
            <w:vAlign w:val="center"/>
          </w:tcPr>
          <w:p w14:paraId="2B24FECF"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sidRPr="00295259">
              <w:rPr>
                <w:rFonts w:ascii="Times" w:eastAsiaTheme="minorEastAsia" w:hAnsi="Times" w:cs="Times"/>
                <w:bCs/>
                <w:color w:val="auto"/>
                <w:sz w:val="24"/>
                <w:szCs w:val="24"/>
                <w:lang w:bidi="ar-SA"/>
              </w:rPr>
              <w:t>xxxx</w:t>
            </w:r>
            <w:proofErr w:type="spellEnd"/>
          </w:p>
        </w:tc>
        <w:tc>
          <w:tcPr>
            <w:tcW w:w="1276" w:type="dxa"/>
            <w:vAlign w:val="center"/>
          </w:tcPr>
          <w:p w14:paraId="45501767"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Minnie</w:t>
            </w:r>
          </w:p>
        </w:tc>
        <w:tc>
          <w:tcPr>
            <w:tcW w:w="1276" w:type="dxa"/>
            <w:vAlign w:val="center"/>
          </w:tcPr>
          <w:p w14:paraId="2C9E99D8"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Mouse</w:t>
            </w:r>
          </w:p>
        </w:tc>
        <w:tc>
          <w:tcPr>
            <w:tcW w:w="708" w:type="dxa"/>
            <w:vAlign w:val="center"/>
          </w:tcPr>
          <w:p w14:paraId="5B80BBA0"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80</w:t>
            </w:r>
          </w:p>
        </w:tc>
        <w:tc>
          <w:tcPr>
            <w:tcW w:w="1418" w:type="dxa"/>
            <w:vAlign w:val="center"/>
          </w:tcPr>
          <w:p w14:paraId="74AABFE4"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Tooth braces</w:t>
            </w:r>
          </w:p>
        </w:tc>
        <w:tc>
          <w:tcPr>
            <w:tcW w:w="1276" w:type="dxa"/>
            <w:vAlign w:val="center"/>
          </w:tcPr>
          <w:p w14:paraId="559074B4"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sidRPr="00295259">
              <w:rPr>
                <w:rFonts w:ascii="Times" w:eastAsiaTheme="minorEastAsia" w:hAnsi="Times" w:cs="Times"/>
                <w:bCs/>
                <w:color w:val="auto"/>
                <w:sz w:val="24"/>
                <w:szCs w:val="24"/>
                <w:lang w:bidi="ar-SA"/>
              </w:rPr>
              <w:t>Chaingmai,Thailand</w:t>
            </w:r>
            <w:proofErr w:type="spellEnd"/>
          </w:p>
        </w:tc>
        <w:tc>
          <w:tcPr>
            <w:tcW w:w="1417" w:type="dxa"/>
            <w:vAlign w:val="center"/>
          </w:tcPr>
          <w:p w14:paraId="21DA065E" w14:textId="77777777" w:rsidR="00AB2EA2" w:rsidRPr="00295259" w:rsidRDefault="00FD10B6"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0911234568</w:t>
            </w:r>
          </w:p>
        </w:tc>
        <w:tc>
          <w:tcPr>
            <w:tcW w:w="1276" w:type="dxa"/>
            <w:vAlign w:val="center"/>
          </w:tcPr>
          <w:p w14:paraId="443309FB"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Minnie.M@hotmail.com</w:t>
            </w:r>
          </w:p>
        </w:tc>
        <w:tc>
          <w:tcPr>
            <w:tcW w:w="2233" w:type="dxa"/>
            <w:vAlign w:val="center"/>
          </w:tcPr>
          <w:p w14:paraId="7512C71C"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does not redirect to patient list page</w:t>
            </w:r>
          </w:p>
        </w:tc>
      </w:tr>
      <w:tr w:rsidR="00AB2EA2" w:rsidRPr="00295259" w14:paraId="1532DB62" w14:textId="77777777" w:rsidTr="003E3874">
        <w:trPr>
          <w:trHeight w:val="98"/>
        </w:trPr>
        <w:tc>
          <w:tcPr>
            <w:tcW w:w="611" w:type="dxa"/>
            <w:vAlign w:val="center"/>
          </w:tcPr>
          <w:p w14:paraId="3D89D38E"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3</w:t>
            </w:r>
          </w:p>
        </w:tc>
        <w:tc>
          <w:tcPr>
            <w:tcW w:w="2083" w:type="dxa"/>
            <w:vAlign w:val="center"/>
          </w:tcPr>
          <w:p w14:paraId="6B85B58A"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Test edit account with empty fields</w:t>
            </w:r>
          </w:p>
        </w:tc>
        <w:tc>
          <w:tcPr>
            <w:tcW w:w="1275" w:type="dxa"/>
            <w:vAlign w:val="center"/>
          </w:tcPr>
          <w:p w14:paraId="03926FDD"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1276" w:type="dxa"/>
            <w:vAlign w:val="center"/>
          </w:tcPr>
          <w:p w14:paraId="23DA2729"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1276" w:type="dxa"/>
            <w:vAlign w:val="center"/>
          </w:tcPr>
          <w:p w14:paraId="031D1A61"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1276" w:type="dxa"/>
            <w:vAlign w:val="center"/>
          </w:tcPr>
          <w:p w14:paraId="0E899D7C"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708" w:type="dxa"/>
            <w:vAlign w:val="center"/>
          </w:tcPr>
          <w:p w14:paraId="506B51E6"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1418" w:type="dxa"/>
            <w:vAlign w:val="center"/>
          </w:tcPr>
          <w:p w14:paraId="4031C9B5"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1276" w:type="dxa"/>
            <w:vAlign w:val="center"/>
          </w:tcPr>
          <w:p w14:paraId="511406D6"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1417" w:type="dxa"/>
            <w:vAlign w:val="center"/>
          </w:tcPr>
          <w:p w14:paraId="085710AB"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1276" w:type="dxa"/>
            <w:vAlign w:val="center"/>
          </w:tcPr>
          <w:p w14:paraId="0F272A32"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2233" w:type="dxa"/>
            <w:vAlign w:val="center"/>
          </w:tcPr>
          <w:p w14:paraId="6C8A6ADF"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shall provide dialog blog “Please fill out this field”</w:t>
            </w:r>
          </w:p>
        </w:tc>
      </w:tr>
    </w:tbl>
    <w:p w14:paraId="5B170781" w14:textId="77777777" w:rsidR="00AB2EA2" w:rsidRPr="00295259" w:rsidRDefault="00AB2EA2" w:rsidP="00AB2EA2">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1D87D5F4" w14:textId="77777777" w:rsidR="00AB2EA2" w:rsidRPr="00295259" w:rsidRDefault="00AB2EA2" w:rsidP="00AB2EA2">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7F27AF4E" w14:textId="77777777" w:rsidR="00A7647D" w:rsidRPr="00295259" w:rsidRDefault="00A7647D"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A7647D" w:rsidRPr="00295259" w:rsidSect="00AB2EA2">
          <w:footerReference w:type="default" r:id="rId20"/>
          <w:pgSz w:w="16840" w:h="11900" w:orient="landscape"/>
          <w:pgMar w:top="1800" w:right="1644" w:bottom="1800" w:left="510" w:header="708" w:footer="708" w:gutter="0"/>
          <w:cols w:space="708"/>
          <w:docGrid w:linePitch="360"/>
        </w:sectPr>
      </w:pPr>
    </w:p>
    <w:p w14:paraId="307D2FFC" w14:textId="77777777" w:rsidR="00AB2EA2" w:rsidRPr="00295259" w:rsidRDefault="00DF116C" w:rsidP="00E8582C">
      <w:pPr>
        <w:pStyle w:val="Heading3"/>
        <w:rPr>
          <w:rFonts w:ascii="Times New Roman" w:eastAsiaTheme="minorEastAsia" w:hAnsi="Times New Roman" w:cs="Times New Roman"/>
          <w:color w:val="auto"/>
          <w:sz w:val="26"/>
          <w:szCs w:val="26"/>
          <w:lang w:bidi="ar-SA"/>
        </w:rPr>
      </w:pPr>
      <w:bookmarkStart w:id="216" w:name="_Toc394490925"/>
      <w:r w:rsidRPr="00295259">
        <w:rPr>
          <w:rFonts w:ascii="Times New Roman" w:eastAsiaTheme="minorEastAsia" w:hAnsi="Times New Roman" w:cs="Times New Roman"/>
          <w:color w:val="auto"/>
          <w:sz w:val="26"/>
          <w:szCs w:val="26"/>
          <w:lang w:bidi="ar-SA"/>
        </w:rPr>
        <w:lastRenderedPageBreak/>
        <w:t>System Test Case 22(STC-22</w:t>
      </w:r>
      <w:r w:rsidR="00AB2EA2" w:rsidRPr="00295259">
        <w:rPr>
          <w:rFonts w:ascii="Times New Roman" w:eastAsiaTheme="minorEastAsia" w:hAnsi="Times New Roman" w:cs="Times New Roman"/>
          <w:color w:val="auto"/>
          <w:sz w:val="26"/>
          <w:szCs w:val="26"/>
          <w:lang w:bidi="ar-SA"/>
        </w:rPr>
        <w:t xml:space="preserve">): </w:t>
      </w:r>
      <w:r w:rsidR="00AB2EA2" w:rsidRPr="00295259">
        <w:rPr>
          <w:rFonts w:ascii="Times New Roman" w:eastAsiaTheme="minorEastAsia" w:hAnsi="Times New Roman" w:cs="Times New Roman"/>
          <w:b w:val="0"/>
          <w:bCs w:val="0"/>
          <w:color w:val="auto"/>
          <w:sz w:val="26"/>
          <w:szCs w:val="26"/>
          <w:lang w:bidi="ar-SA"/>
        </w:rPr>
        <w:t>Officer can delete patients’ account</w:t>
      </w:r>
      <w:bookmarkEnd w:id="216"/>
      <w:r w:rsidR="009D2E87" w:rsidRPr="00295259">
        <w:rPr>
          <w:rFonts w:ascii="Times New Roman" w:eastAsiaTheme="minorEastAsia" w:hAnsi="Times New Roman" w:cs="Times New Roman"/>
          <w:color w:val="auto"/>
          <w:sz w:val="26"/>
          <w:szCs w:val="26"/>
          <w:lang w:bidi="ar-SA"/>
        </w:rPr>
        <w:t xml:space="preserve"> </w:t>
      </w:r>
    </w:p>
    <w:p w14:paraId="4DA698B5" w14:textId="77777777" w:rsidR="00AB2EA2" w:rsidRPr="00295259"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p w14:paraId="0B3D4082" w14:textId="77777777" w:rsidR="00AB2EA2" w:rsidRPr="00295259"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b/>
      </w:r>
      <w:proofErr w:type="gramStart"/>
      <w:r w:rsidRPr="00295259">
        <w:rPr>
          <w:rFonts w:ascii="Times" w:eastAsiaTheme="minorEastAsia" w:hAnsi="Times" w:cs="Times"/>
          <w:color w:val="auto"/>
          <w:sz w:val="24"/>
          <w:szCs w:val="24"/>
          <w:lang w:bidi="ar-SA"/>
        </w:rPr>
        <w:t>Test delete</w:t>
      </w:r>
      <w:proofErr w:type="gramEnd"/>
      <w:r w:rsidRPr="00295259">
        <w:rPr>
          <w:rFonts w:ascii="Times" w:eastAsiaTheme="minorEastAsia" w:hAnsi="Times" w:cs="Times"/>
          <w:color w:val="auto"/>
          <w:sz w:val="24"/>
          <w:szCs w:val="24"/>
          <w:lang w:bidi="ar-SA"/>
        </w:rPr>
        <w:t xml:space="preserve"> patient function in patient list page that will remove patients’ account from the database.</w:t>
      </w:r>
    </w:p>
    <w:p w14:paraId="47E06C28" w14:textId="77777777" w:rsidR="00AB2EA2" w:rsidRPr="00295259" w:rsidRDefault="00AB2EA2" w:rsidP="00AB2EA2">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w:eastAsiaTheme="minorEastAsia" w:hAnsi="Times" w:cs="Times"/>
          <w:b/>
          <w:color w:val="auto"/>
          <w:sz w:val="24"/>
          <w:szCs w:val="24"/>
          <w:lang w:bidi="ar-SA"/>
        </w:rPr>
        <w:t>Test script:</w:t>
      </w:r>
    </w:p>
    <w:p w14:paraId="07A20577" w14:textId="77777777" w:rsidR="00AB2EA2" w:rsidRPr="00295259" w:rsidRDefault="00AB2EA2" w:rsidP="00AB2EA2">
      <w:pPr>
        <w:pStyle w:val="ListParagraph"/>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 xml:space="preserve">Officer login to the website by using </w:t>
      </w:r>
      <w:proofErr w:type="spellStart"/>
      <w:r w:rsidRPr="00295259">
        <w:rPr>
          <w:rFonts w:ascii="Times" w:eastAsiaTheme="minorEastAsia" w:hAnsi="Times" w:cs="Times"/>
          <w:color w:val="auto"/>
          <w:sz w:val="24"/>
          <w:szCs w:val="24"/>
          <w:lang w:bidi="ar-SA"/>
        </w:rPr>
        <w:t>officerID</w:t>
      </w:r>
      <w:proofErr w:type="spellEnd"/>
      <w:r w:rsidRPr="00295259">
        <w:rPr>
          <w:rFonts w:ascii="Times" w:eastAsiaTheme="minorEastAsia" w:hAnsi="Times" w:cs="Times"/>
          <w:color w:val="auto"/>
          <w:sz w:val="24"/>
          <w:szCs w:val="24"/>
          <w:lang w:bidi="ar-SA"/>
        </w:rPr>
        <w:t xml:space="preserve"> and password</w:t>
      </w:r>
    </w:p>
    <w:p w14:paraId="6DB84BEB" w14:textId="77777777" w:rsidR="00AB2EA2" w:rsidRPr="00295259" w:rsidRDefault="00AB2EA2" w:rsidP="00AB2EA2">
      <w:pPr>
        <w:pStyle w:val="ListParagraph"/>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 xml:space="preserve">Officer selects patient list page </w:t>
      </w:r>
    </w:p>
    <w:p w14:paraId="52455E39" w14:textId="77777777" w:rsidR="00AB2EA2" w:rsidRPr="00295259" w:rsidRDefault="00AB2EA2" w:rsidP="00AB2EA2">
      <w:pPr>
        <w:pStyle w:val="ListParagraph"/>
        <w:widowControl w:val="0"/>
        <w:numPr>
          <w:ilvl w:val="0"/>
          <w:numId w:val="19"/>
        </w:numPr>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w:eastAsiaTheme="minorEastAsia" w:hAnsi="Times" w:cs="Times"/>
          <w:color w:val="auto"/>
          <w:sz w:val="24"/>
          <w:szCs w:val="24"/>
          <w:lang w:bidi="ar-SA"/>
        </w:rPr>
        <w:t xml:space="preserve">Officer selects delete function </w:t>
      </w:r>
    </w:p>
    <w:p w14:paraId="4A3C8141" w14:textId="77777777" w:rsidR="00AB2EA2" w:rsidRPr="00295259"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Data needs:</w:t>
      </w:r>
      <w:r w:rsidRPr="00295259">
        <w:rPr>
          <w:rFonts w:ascii="Times" w:eastAsiaTheme="minorEastAsia" w:hAnsi="Times" w:cs="Times"/>
          <w:color w:val="auto"/>
          <w:sz w:val="24"/>
          <w:szCs w:val="24"/>
          <w:lang w:bidi="ar-SA"/>
        </w:rPr>
        <w:t xml:space="preserve"> </w:t>
      </w:r>
      <w:r w:rsidR="0046736D" w:rsidRPr="00295259">
        <w:rPr>
          <w:rFonts w:ascii="Times" w:eastAsiaTheme="minorEastAsia" w:hAnsi="Times" w:cs="Times"/>
          <w:color w:val="auto"/>
          <w:sz w:val="24"/>
          <w:szCs w:val="24"/>
          <w:highlight w:val="yellow"/>
          <w:lang w:bidi="ar-SA"/>
        </w:rPr>
        <w:t xml:space="preserve">Officer </w:t>
      </w:r>
      <w:proofErr w:type="gramStart"/>
      <w:r w:rsidR="0046736D" w:rsidRPr="00295259">
        <w:rPr>
          <w:rFonts w:ascii="Times" w:eastAsiaTheme="minorEastAsia" w:hAnsi="Times" w:cs="Times"/>
          <w:color w:val="auto"/>
          <w:sz w:val="24"/>
          <w:szCs w:val="24"/>
          <w:highlight w:val="yellow"/>
          <w:lang w:bidi="ar-SA"/>
        </w:rPr>
        <w:t>account</w:t>
      </w:r>
      <w:proofErr w:type="gramEnd"/>
      <w:r w:rsidR="0046736D" w:rsidRPr="00295259">
        <w:rPr>
          <w:rFonts w:ascii="Times" w:eastAsiaTheme="minorEastAsia" w:hAnsi="Times" w:cs="Times"/>
          <w:color w:val="auto"/>
          <w:sz w:val="24"/>
          <w:szCs w:val="24"/>
          <w:highlight w:val="yellow"/>
          <w:lang w:bidi="ar-SA"/>
        </w:rPr>
        <w:t>, Patient account</w:t>
      </w:r>
    </w:p>
    <w:p w14:paraId="0E377E92" w14:textId="77777777" w:rsidR="00AB2EA2" w:rsidRPr="00295259"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AB2EA2" w:rsidRPr="00295259" w14:paraId="0C6FB511" w14:textId="77777777" w:rsidTr="003E3874">
        <w:trPr>
          <w:trHeight w:val="185"/>
        </w:trPr>
        <w:tc>
          <w:tcPr>
            <w:tcW w:w="534" w:type="dxa"/>
            <w:vMerge w:val="restart"/>
            <w:shd w:val="clear" w:color="auto" w:fill="D9D9D9"/>
            <w:vAlign w:val="center"/>
          </w:tcPr>
          <w:p w14:paraId="01FF665C"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3E067731"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tc>
        <w:tc>
          <w:tcPr>
            <w:tcW w:w="2977" w:type="dxa"/>
            <w:shd w:val="clear" w:color="auto" w:fill="D9D9D9"/>
            <w:vAlign w:val="center"/>
          </w:tcPr>
          <w:p w14:paraId="19176D3F"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32C6B738"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Expected</w:t>
            </w:r>
          </w:p>
        </w:tc>
      </w:tr>
      <w:tr w:rsidR="00AB2EA2" w:rsidRPr="00295259" w14:paraId="2BC5699C" w14:textId="77777777" w:rsidTr="003E3874">
        <w:trPr>
          <w:trHeight w:val="310"/>
        </w:trPr>
        <w:tc>
          <w:tcPr>
            <w:tcW w:w="534" w:type="dxa"/>
            <w:vMerge/>
            <w:shd w:val="clear" w:color="auto" w:fill="D9D9D9"/>
            <w:vAlign w:val="center"/>
          </w:tcPr>
          <w:p w14:paraId="3481F8DC"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7934E5C9"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7D60565D" w14:textId="77777777" w:rsidR="00AB2EA2" w:rsidRPr="00295259"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Path</w:t>
            </w:r>
          </w:p>
        </w:tc>
        <w:tc>
          <w:tcPr>
            <w:tcW w:w="2879" w:type="dxa"/>
            <w:vMerge/>
            <w:shd w:val="clear" w:color="auto" w:fill="D9D9D9"/>
            <w:vAlign w:val="center"/>
          </w:tcPr>
          <w:p w14:paraId="73DE21D9"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AB2EA2" w:rsidRPr="00295259" w14:paraId="6E399734" w14:textId="77777777" w:rsidTr="003E3874">
        <w:trPr>
          <w:trHeight w:val="830"/>
        </w:trPr>
        <w:tc>
          <w:tcPr>
            <w:tcW w:w="534" w:type="dxa"/>
            <w:vAlign w:val="center"/>
          </w:tcPr>
          <w:p w14:paraId="4F714F2D"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w:t>
            </w:r>
          </w:p>
        </w:tc>
        <w:tc>
          <w:tcPr>
            <w:tcW w:w="2126" w:type="dxa"/>
            <w:vAlign w:val="center"/>
          </w:tcPr>
          <w:p w14:paraId="48F75274"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Test delete patients’ account</w:t>
            </w:r>
          </w:p>
        </w:tc>
        <w:tc>
          <w:tcPr>
            <w:tcW w:w="2977" w:type="dxa"/>
            <w:vAlign w:val="center"/>
          </w:tcPr>
          <w:p w14:paraId="53231590"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sidRPr="00295259">
              <w:rPr>
                <w:rFonts w:ascii="Times" w:eastAsiaTheme="minorEastAsia" w:hAnsi="Times" w:cs="Times"/>
                <w:bCs/>
                <w:color w:val="auto"/>
                <w:sz w:val="24"/>
                <w:szCs w:val="24"/>
                <w:lang w:bidi="ar-SA"/>
              </w:rPr>
              <w:t>localhost</w:t>
            </w:r>
            <w:proofErr w:type="spellEnd"/>
            <w:r w:rsidRPr="00295259">
              <w:rPr>
                <w:rFonts w:ascii="Times" w:eastAsiaTheme="minorEastAsia" w:hAnsi="Times" w:cs="Times"/>
                <w:bCs/>
                <w:color w:val="auto"/>
                <w:sz w:val="24"/>
                <w:szCs w:val="24"/>
                <w:lang w:bidi="ar-SA"/>
              </w:rPr>
              <w:t>/CI/</w:t>
            </w:r>
            <w:proofErr w:type="spellStart"/>
            <w:r w:rsidRPr="00295259">
              <w:rPr>
                <w:rFonts w:ascii="Times" w:eastAsiaTheme="minorEastAsia" w:hAnsi="Times" w:cs="Times"/>
                <w:bCs/>
                <w:color w:val="auto"/>
                <w:sz w:val="24"/>
                <w:szCs w:val="24"/>
                <w:lang w:bidi="ar-SA"/>
              </w:rPr>
              <w:t>index.php</w:t>
            </w:r>
            <w:proofErr w:type="spellEnd"/>
            <w:r w:rsidRPr="00295259">
              <w:rPr>
                <w:rFonts w:ascii="Times" w:eastAsiaTheme="minorEastAsia" w:hAnsi="Times" w:cs="Times"/>
                <w:bCs/>
                <w:color w:val="auto"/>
                <w:sz w:val="24"/>
                <w:szCs w:val="24"/>
                <w:lang w:bidi="ar-SA"/>
              </w:rPr>
              <w:t>/</w:t>
            </w:r>
            <w:proofErr w:type="spellStart"/>
            <w:r w:rsidRPr="00295259">
              <w:rPr>
                <w:rFonts w:ascii="Times" w:eastAsiaTheme="minorEastAsia" w:hAnsi="Times" w:cs="Times"/>
                <w:bCs/>
                <w:color w:val="auto"/>
                <w:sz w:val="24"/>
                <w:szCs w:val="24"/>
                <w:lang w:bidi="ar-SA"/>
              </w:rPr>
              <w:t>Officer_Controller</w:t>
            </w:r>
            <w:proofErr w:type="spellEnd"/>
            <w:r w:rsidRPr="00295259">
              <w:rPr>
                <w:rFonts w:ascii="Times" w:eastAsiaTheme="minorEastAsia" w:hAnsi="Times" w:cs="Times"/>
                <w:bCs/>
                <w:color w:val="auto"/>
                <w:sz w:val="24"/>
                <w:szCs w:val="24"/>
                <w:lang w:bidi="ar-SA"/>
              </w:rPr>
              <w:t>/</w:t>
            </w:r>
            <w:proofErr w:type="spellStart"/>
            <w:r w:rsidRPr="00295259">
              <w:rPr>
                <w:rFonts w:ascii="Times" w:eastAsiaTheme="minorEastAsia" w:hAnsi="Times" w:cs="Times"/>
                <w:bCs/>
                <w:color w:val="auto"/>
                <w:sz w:val="24"/>
                <w:szCs w:val="24"/>
                <w:lang w:bidi="ar-SA"/>
              </w:rPr>
              <w:t>p_delete</w:t>
            </w:r>
            <w:proofErr w:type="spellEnd"/>
            <w:r w:rsidRPr="00295259">
              <w:rPr>
                <w:rFonts w:ascii="Times" w:eastAsiaTheme="minorEastAsia" w:hAnsi="Times" w:cs="Times"/>
                <w:bCs/>
                <w:color w:val="auto"/>
                <w:sz w:val="24"/>
                <w:szCs w:val="24"/>
                <w:lang w:bidi="ar-SA"/>
              </w:rPr>
              <w:t>/</w:t>
            </w:r>
            <w:r w:rsidRPr="00295259">
              <w:rPr>
                <w:rFonts w:ascii="Times New Roman" w:hAnsi="Times New Roman" w:cs="Times New Roman"/>
                <w:color w:val="auto"/>
                <w:sz w:val="24"/>
                <w:szCs w:val="24"/>
              </w:rPr>
              <w:t xml:space="preserve"> patient</w:t>
            </w:r>
          </w:p>
        </w:tc>
        <w:tc>
          <w:tcPr>
            <w:tcW w:w="2879" w:type="dxa"/>
            <w:vAlign w:val="center"/>
          </w:tcPr>
          <w:p w14:paraId="03FF24F6"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System shall provide patients’ schedule in patient list page without patient whose </w:t>
            </w:r>
            <w:proofErr w:type="spellStart"/>
            <w:r w:rsidRPr="00295259">
              <w:rPr>
                <w:rFonts w:ascii="Times" w:eastAsiaTheme="minorEastAsia" w:hAnsi="Times" w:cs="Times"/>
                <w:bCs/>
                <w:color w:val="auto"/>
                <w:sz w:val="24"/>
                <w:szCs w:val="24"/>
                <w:lang w:bidi="ar-SA"/>
              </w:rPr>
              <w:t>patientID</w:t>
            </w:r>
            <w:proofErr w:type="spellEnd"/>
            <w:r w:rsidRPr="00295259">
              <w:rPr>
                <w:rFonts w:ascii="Times" w:eastAsiaTheme="minorEastAsia" w:hAnsi="Times" w:cs="Times"/>
                <w:bCs/>
                <w:color w:val="auto"/>
                <w:sz w:val="24"/>
                <w:szCs w:val="24"/>
                <w:lang w:bidi="ar-SA"/>
              </w:rPr>
              <w:t xml:space="preserve"> is “patient”</w:t>
            </w:r>
          </w:p>
        </w:tc>
      </w:tr>
      <w:tr w:rsidR="00AB2EA2" w:rsidRPr="00295259" w14:paraId="27E4A001" w14:textId="77777777" w:rsidTr="003E3874">
        <w:trPr>
          <w:trHeight w:val="830"/>
        </w:trPr>
        <w:tc>
          <w:tcPr>
            <w:tcW w:w="534" w:type="dxa"/>
            <w:vAlign w:val="center"/>
          </w:tcPr>
          <w:p w14:paraId="326A9BAE"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2</w:t>
            </w:r>
          </w:p>
        </w:tc>
        <w:tc>
          <w:tcPr>
            <w:tcW w:w="2126" w:type="dxa"/>
            <w:vAlign w:val="center"/>
          </w:tcPr>
          <w:p w14:paraId="3EE32A5E"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Test delete patients’ account</w:t>
            </w:r>
          </w:p>
        </w:tc>
        <w:tc>
          <w:tcPr>
            <w:tcW w:w="2977" w:type="dxa"/>
            <w:vAlign w:val="center"/>
          </w:tcPr>
          <w:p w14:paraId="2BDD2EEB"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Click view delete function at </w:t>
            </w:r>
            <w:proofErr w:type="spellStart"/>
            <w:r w:rsidRPr="00295259">
              <w:rPr>
                <w:rFonts w:ascii="Times" w:eastAsiaTheme="minorEastAsia" w:hAnsi="Times" w:cs="Times"/>
                <w:bCs/>
                <w:color w:val="auto"/>
                <w:sz w:val="24"/>
                <w:szCs w:val="24"/>
                <w:lang w:bidi="ar-SA"/>
              </w:rPr>
              <w:t>patientID</w:t>
            </w:r>
            <w:proofErr w:type="spellEnd"/>
            <w:r w:rsidRPr="00295259">
              <w:rPr>
                <w:rFonts w:ascii="Times" w:eastAsiaTheme="minorEastAsia" w:hAnsi="Times" w:cs="Times"/>
                <w:bCs/>
                <w:color w:val="auto"/>
                <w:sz w:val="24"/>
                <w:szCs w:val="24"/>
                <w:lang w:bidi="ar-SA"/>
              </w:rPr>
              <w:t xml:space="preserve"> that want to delete</w:t>
            </w:r>
          </w:p>
        </w:tc>
        <w:tc>
          <w:tcPr>
            <w:tcW w:w="2879" w:type="dxa"/>
            <w:vAlign w:val="center"/>
          </w:tcPr>
          <w:p w14:paraId="5F5DADE2"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System shall provide patients’ schedule in patient list page without patient whose </w:t>
            </w:r>
            <w:proofErr w:type="spellStart"/>
            <w:r w:rsidRPr="00295259">
              <w:rPr>
                <w:rFonts w:ascii="Times" w:eastAsiaTheme="minorEastAsia" w:hAnsi="Times" w:cs="Times"/>
                <w:bCs/>
                <w:color w:val="auto"/>
                <w:sz w:val="24"/>
                <w:szCs w:val="24"/>
                <w:lang w:bidi="ar-SA"/>
              </w:rPr>
              <w:t>patientID</w:t>
            </w:r>
            <w:proofErr w:type="spellEnd"/>
            <w:r w:rsidRPr="00295259">
              <w:rPr>
                <w:rFonts w:ascii="Times" w:eastAsiaTheme="minorEastAsia" w:hAnsi="Times" w:cs="Times"/>
                <w:bCs/>
                <w:color w:val="auto"/>
                <w:sz w:val="24"/>
                <w:szCs w:val="24"/>
                <w:lang w:bidi="ar-SA"/>
              </w:rPr>
              <w:t xml:space="preserve"> is “patient”</w:t>
            </w:r>
          </w:p>
        </w:tc>
      </w:tr>
      <w:tr w:rsidR="00AB2EA2" w:rsidRPr="00295259" w14:paraId="337FA850" w14:textId="77777777" w:rsidTr="003E3874">
        <w:trPr>
          <w:trHeight w:val="830"/>
        </w:trPr>
        <w:tc>
          <w:tcPr>
            <w:tcW w:w="534" w:type="dxa"/>
            <w:vAlign w:val="center"/>
          </w:tcPr>
          <w:p w14:paraId="08DB053B"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3</w:t>
            </w:r>
          </w:p>
        </w:tc>
        <w:tc>
          <w:tcPr>
            <w:tcW w:w="2126" w:type="dxa"/>
            <w:vAlign w:val="center"/>
          </w:tcPr>
          <w:p w14:paraId="55646B1E"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Test delete patients’ account</w:t>
            </w:r>
          </w:p>
        </w:tc>
        <w:tc>
          <w:tcPr>
            <w:tcW w:w="2977" w:type="dxa"/>
            <w:vAlign w:val="center"/>
          </w:tcPr>
          <w:p w14:paraId="086E5111"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2879" w:type="dxa"/>
            <w:vAlign w:val="center"/>
          </w:tcPr>
          <w:p w14:paraId="0B28B3A0" w14:textId="77777777" w:rsidR="00AB2EA2" w:rsidRPr="00295259"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does not provide patients’ schedule in the patient list page</w:t>
            </w:r>
          </w:p>
        </w:tc>
      </w:tr>
    </w:tbl>
    <w:p w14:paraId="4368DED4" w14:textId="77777777" w:rsidR="00AB2EA2" w:rsidRPr="00295259"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93935B9" w14:textId="77777777" w:rsidR="00AB2EA2" w:rsidRPr="00295259"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2CEB15B" w14:textId="77777777" w:rsidR="00B82948" w:rsidRPr="00295259"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1E76BDE9" w14:textId="77777777" w:rsidR="006A5D19" w:rsidRPr="00295259" w:rsidRDefault="006A5D19" w:rsidP="00A43637">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C6062EB" w14:textId="77777777" w:rsidR="006A5D19" w:rsidRPr="00295259" w:rsidRDefault="006A5D19" w:rsidP="00A43637">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8BFB1F5" w14:textId="77777777" w:rsidR="006A5D19" w:rsidRPr="00295259" w:rsidRDefault="006A5D19" w:rsidP="00A43637">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D1ABCA6" w14:textId="77777777" w:rsidR="006A5D19" w:rsidRPr="00295259" w:rsidRDefault="006A5D19" w:rsidP="00A43637">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5C4126E" w14:textId="77777777" w:rsidR="00AB2EA2" w:rsidRPr="00295259"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E03F5E8" w14:textId="77777777" w:rsidR="00AB2EA2" w:rsidRPr="00295259" w:rsidRDefault="00AB2EA2" w:rsidP="00E8582C">
      <w:pPr>
        <w:pStyle w:val="Heading3"/>
        <w:rPr>
          <w:rFonts w:ascii="Times New Roman" w:eastAsiaTheme="minorEastAsia" w:hAnsi="Times New Roman" w:cs="Times New Roman"/>
          <w:color w:val="auto"/>
          <w:sz w:val="26"/>
          <w:szCs w:val="26"/>
          <w:lang w:bidi="ar-SA"/>
        </w:rPr>
      </w:pPr>
      <w:bookmarkStart w:id="217" w:name="_Toc394490926"/>
      <w:r w:rsidRPr="00295259">
        <w:rPr>
          <w:rFonts w:ascii="Times New Roman" w:eastAsiaTheme="minorEastAsia" w:hAnsi="Times New Roman" w:cs="Times New Roman"/>
          <w:color w:val="auto"/>
          <w:sz w:val="26"/>
          <w:szCs w:val="26"/>
          <w:lang w:bidi="ar-SA"/>
        </w:rPr>
        <w:lastRenderedPageBreak/>
        <w:t>System</w:t>
      </w:r>
      <w:r w:rsidR="00DF116C" w:rsidRPr="00295259">
        <w:rPr>
          <w:rFonts w:ascii="Times New Roman" w:eastAsiaTheme="minorEastAsia" w:hAnsi="Times New Roman" w:cs="Times New Roman"/>
          <w:color w:val="auto"/>
          <w:sz w:val="26"/>
          <w:szCs w:val="26"/>
          <w:lang w:bidi="ar-SA"/>
        </w:rPr>
        <w:t xml:space="preserve"> Test Case 23(STC-23</w:t>
      </w:r>
      <w:r w:rsidRPr="00295259">
        <w:rPr>
          <w:rFonts w:ascii="Times New Roman" w:eastAsiaTheme="minorEastAsia" w:hAnsi="Times New Roman" w:cs="Times New Roman"/>
          <w:color w:val="auto"/>
          <w:sz w:val="26"/>
          <w:szCs w:val="26"/>
          <w:lang w:bidi="ar-SA"/>
        </w:rPr>
        <w:t xml:space="preserve">): </w:t>
      </w:r>
      <w:r w:rsidRPr="00295259">
        <w:rPr>
          <w:rFonts w:ascii="Times New Roman" w:eastAsiaTheme="minorEastAsia" w:hAnsi="Times New Roman" w:cs="Times New Roman"/>
          <w:b w:val="0"/>
          <w:bCs w:val="0"/>
          <w:color w:val="auto"/>
          <w:sz w:val="26"/>
          <w:szCs w:val="26"/>
          <w:lang w:bidi="ar-SA"/>
        </w:rPr>
        <w:t>Officer can create dentist account</w:t>
      </w:r>
      <w:bookmarkEnd w:id="217"/>
      <w:r w:rsidRPr="00295259">
        <w:rPr>
          <w:rFonts w:ascii="Times New Roman" w:eastAsiaTheme="minorEastAsia" w:hAnsi="Times New Roman" w:cs="Times New Roman"/>
          <w:color w:val="auto"/>
          <w:sz w:val="26"/>
          <w:szCs w:val="26"/>
          <w:lang w:bidi="ar-SA"/>
        </w:rPr>
        <w:t xml:space="preserve"> </w:t>
      </w:r>
    </w:p>
    <w:p w14:paraId="68FD86FE" w14:textId="77777777" w:rsidR="00AB2EA2" w:rsidRPr="00295259"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p w14:paraId="6130A393" w14:textId="77777777" w:rsidR="00AB2EA2" w:rsidRPr="00295259" w:rsidRDefault="003D182E"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b/>
      </w:r>
      <w:proofErr w:type="gramStart"/>
      <w:r w:rsidRPr="00295259">
        <w:rPr>
          <w:rFonts w:ascii="Times" w:eastAsiaTheme="minorEastAsia" w:hAnsi="Times" w:cs="Times"/>
          <w:color w:val="auto"/>
          <w:sz w:val="24"/>
          <w:szCs w:val="24"/>
          <w:lang w:bidi="ar-SA"/>
        </w:rPr>
        <w:t xml:space="preserve">Test </w:t>
      </w:r>
      <w:r w:rsidR="00AB2EA2" w:rsidRPr="00295259">
        <w:rPr>
          <w:rFonts w:ascii="Times" w:eastAsiaTheme="minorEastAsia" w:hAnsi="Times" w:cs="Times"/>
          <w:color w:val="auto"/>
          <w:sz w:val="24"/>
          <w:szCs w:val="24"/>
          <w:lang w:bidi="ar-SA"/>
        </w:rPr>
        <w:t xml:space="preserve"> create</w:t>
      </w:r>
      <w:proofErr w:type="gramEnd"/>
      <w:r w:rsidR="00AB2EA2" w:rsidRPr="00295259">
        <w:rPr>
          <w:rFonts w:ascii="Times" w:eastAsiaTheme="minorEastAsia" w:hAnsi="Times" w:cs="Times"/>
          <w:color w:val="auto"/>
          <w:sz w:val="24"/>
          <w:szCs w:val="24"/>
          <w:lang w:bidi="ar-SA"/>
        </w:rPr>
        <w:t xml:space="preserve"> new dentist account function of officer that can register for new dentist.</w:t>
      </w:r>
    </w:p>
    <w:p w14:paraId="22002E6C" w14:textId="77777777" w:rsidR="00AB2EA2" w:rsidRPr="00295259" w:rsidRDefault="00AB2EA2" w:rsidP="00AB2EA2">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w:eastAsiaTheme="minorEastAsia" w:hAnsi="Times" w:cs="Times"/>
          <w:b/>
          <w:color w:val="auto"/>
          <w:sz w:val="24"/>
          <w:szCs w:val="24"/>
          <w:lang w:bidi="ar-SA"/>
        </w:rPr>
        <w:t>Test script:</w:t>
      </w:r>
    </w:p>
    <w:p w14:paraId="7C01ADE9" w14:textId="77777777" w:rsidR="00AB2EA2" w:rsidRPr="00295259" w:rsidRDefault="00AB2EA2" w:rsidP="00AB2EA2">
      <w:pPr>
        <w:pStyle w:val="ListParagraph"/>
        <w:widowControl w:val="0"/>
        <w:numPr>
          <w:ilvl w:val="0"/>
          <w:numId w:val="15"/>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 xml:space="preserve">Officer login to the website by using </w:t>
      </w:r>
      <w:proofErr w:type="spellStart"/>
      <w:r w:rsidRPr="00295259">
        <w:rPr>
          <w:rFonts w:ascii="Times" w:eastAsiaTheme="minorEastAsia" w:hAnsi="Times" w:cs="Times"/>
          <w:color w:val="auto"/>
          <w:sz w:val="24"/>
          <w:szCs w:val="24"/>
          <w:lang w:bidi="ar-SA"/>
        </w:rPr>
        <w:t>officerID</w:t>
      </w:r>
      <w:proofErr w:type="spellEnd"/>
      <w:r w:rsidRPr="00295259">
        <w:rPr>
          <w:rFonts w:ascii="Times" w:eastAsiaTheme="minorEastAsia" w:hAnsi="Times" w:cs="Times"/>
          <w:color w:val="auto"/>
          <w:sz w:val="24"/>
          <w:szCs w:val="24"/>
          <w:lang w:bidi="ar-SA"/>
        </w:rPr>
        <w:t xml:space="preserve"> and password</w:t>
      </w:r>
    </w:p>
    <w:p w14:paraId="6779CB30" w14:textId="77777777" w:rsidR="00AB2EA2" w:rsidRPr="00295259" w:rsidRDefault="00AB2EA2" w:rsidP="00AB2EA2">
      <w:pPr>
        <w:pStyle w:val="ListParagraph"/>
        <w:widowControl w:val="0"/>
        <w:numPr>
          <w:ilvl w:val="0"/>
          <w:numId w:val="15"/>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Officer selects create dentist account function</w:t>
      </w:r>
    </w:p>
    <w:p w14:paraId="4674E0E8" w14:textId="77777777" w:rsidR="00AB2EA2" w:rsidRPr="00295259" w:rsidRDefault="00AB2EA2" w:rsidP="00AB2EA2">
      <w:pPr>
        <w:pStyle w:val="ListParagraph"/>
        <w:widowControl w:val="0"/>
        <w:numPr>
          <w:ilvl w:val="0"/>
          <w:numId w:val="15"/>
        </w:numPr>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w:eastAsiaTheme="minorEastAsia" w:hAnsi="Times" w:cs="Times"/>
          <w:color w:val="auto"/>
          <w:sz w:val="24"/>
          <w:szCs w:val="24"/>
          <w:lang w:bidi="ar-SA"/>
        </w:rPr>
        <w:t>Officer input dentists’ information that includes dentisttID,password,firstname,surname,age,gender,address,tel.,email</w:t>
      </w:r>
    </w:p>
    <w:p w14:paraId="0CE4F069" w14:textId="77777777" w:rsidR="00AB2EA2" w:rsidRPr="00295259" w:rsidRDefault="00AB2EA2" w:rsidP="00AB2EA2">
      <w:pPr>
        <w:pStyle w:val="ListParagraph"/>
        <w:widowControl w:val="0"/>
        <w:numPr>
          <w:ilvl w:val="0"/>
          <w:numId w:val="15"/>
        </w:numPr>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w:eastAsiaTheme="minorEastAsia" w:hAnsi="Times" w:cs="Times"/>
          <w:color w:val="auto"/>
          <w:sz w:val="24"/>
          <w:szCs w:val="24"/>
          <w:lang w:bidi="ar-SA"/>
        </w:rPr>
        <w:t>Officer clicks submit button for saving</w:t>
      </w:r>
    </w:p>
    <w:p w14:paraId="45E7B49A" w14:textId="77777777" w:rsidR="00AB2EA2" w:rsidRPr="00295259"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b/>
          <w:bCs/>
          <w:color w:val="auto"/>
          <w:sz w:val="24"/>
          <w:szCs w:val="24"/>
          <w:lang w:bidi="ar-SA"/>
        </w:rPr>
        <w:t>Data needs:</w:t>
      </w:r>
      <w:r w:rsidRPr="00295259">
        <w:rPr>
          <w:rFonts w:ascii="Times" w:eastAsiaTheme="minorEastAsia" w:hAnsi="Times" w:cs="Times"/>
          <w:color w:val="auto"/>
          <w:sz w:val="24"/>
          <w:szCs w:val="24"/>
          <w:lang w:bidi="ar-SA"/>
        </w:rPr>
        <w:t xml:space="preserve"> </w:t>
      </w:r>
      <w:r w:rsidR="0046736D" w:rsidRPr="00295259">
        <w:rPr>
          <w:rFonts w:ascii="Times" w:eastAsiaTheme="minorEastAsia" w:hAnsi="Times" w:cs="Times"/>
          <w:color w:val="auto"/>
          <w:sz w:val="24"/>
          <w:szCs w:val="24"/>
          <w:highlight w:val="yellow"/>
          <w:lang w:bidi="ar-SA"/>
        </w:rPr>
        <w:t xml:space="preserve">Officer </w:t>
      </w:r>
      <w:proofErr w:type="gramStart"/>
      <w:r w:rsidR="0046736D" w:rsidRPr="00295259">
        <w:rPr>
          <w:rFonts w:ascii="Times" w:eastAsiaTheme="minorEastAsia" w:hAnsi="Times" w:cs="Times"/>
          <w:color w:val="auto"/>
          <w:sz w:val="24"/>
          <w:szCs w:val="24"/>
          <w:highlight w:val="yellow"/>
          <w:lang w:bidi="ar-SA"/>
        </w:rPr>
        <w:t>account</w:t>
      </w:r>
      <w:proofErr w:type="gramEnd"/>
      <w:r w:rsidR="0046736D" w:rsidRPr="00295259">
        <w:rPr>
          <w:rFonts w:ascii="Times" w:eastAsiaTheme="minorEastAsia" w:hAnsi="Times" w:cs="Times"/>
          <w:color w:val="auto"/>
          <w:sz w:val="24"/>
          <w:szCs w:val="24"/>
          <w:highlight w:val="yellow"/>
          <w:lang w:bidi="ar-SA"/>
        </w:rPr>
        <w:t>, Dentist account</w:t>
      </w:r>
    </w:p>
    <w:p w14:paraId="65084438" w14:textId="77777777" w:rsidR="00AB2EA2" w:rsidRPr="00295259"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92E151A" w14:textId="77777777" w:rsidR="0069544F" w:rsidRPr="00295259" w:rsidRDefault="0069544F"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69544F" w:rsidRPr="00295259" w:rsidSect="00F568C6">
          <w:footerReference w:type="default" r:id="rId21"/>
          <w:pgSz w:w="11900" w:h="16840"/>
          <w:pgMar w:top="1644" w:right="1800" w:bottom="510" w:left="1800" w:header="708" w:footer="708" w:gutter="0"/>
          <w:cols w:space="708"/>
          <w:docGrid w:linePitch="360"/>
        </w:sectPr>
      </w:pPr>
    </w:p>
    <w:p w14:paraId="47EC4A7B" w14:textId="77777777" w:rsidR="0069544F" w:rsidRPr="00295259" w:rsidRDefault="0069544F" w:rsidP="0069544F">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lastRenderedPageBreak/>
        <w:t>Test Cases:</w:t>
      </w:r>
    </w:p>
    <w:tbl>
      <w:tblPr>
        <w:tblStyle w:val="TableGrid"/>
        <w:tblW w:w="15876" w:type="dxa"/>
        <w:tblInd w:w="108" w:type="dxa"/>
        <w:tblLayout w:type="fixed"/>
        <w:tblLook w:val="04A0" w:firstRow="1" w:lastRow="0" w:firstColumn="1" w:lastColumn="0" w:noHBand="0" w:noVBand="1"/>
      </w:tblPr>
      <w:tblGrid>
        <w:gridCol w:w="611"/>
        <w:gridCol w:w="2083"/>
        <w:gridCol w:w="1275"/>
        <w:gridCol w:w="1276"/>
        <w:gridCol w:w="1276"/>
        <w:gridCol w:w="1276"/>
        <w:gridCol w:w="1134"/>
        <w:gridCol w:w="1559"/>
        <w:gridCol w:w="1559"/>
        <w:gridCol w:w="1418"/>
        <w:gridCol w:w="2409"/>
      </w:tblGrid>
      <w:tr w:rsidR="0069544F" w:rsidRPr="00295259" w14:paraId="3846A6D0" w14:textId="77777777" w:rsidTr="003E3874">
        <w:trPr>
          <w:trHeight w:val="116"/>
        </w:trPr>
        <w:tc>
          <w:tcPr>
            <w:tcW w:w="611" w:type="dxa"/>
            <w:vMerge w:val="restart"/>
            <w:shd w:val="clear" w:color="auto" w:fill="D9D9D9"/>
            <w:vAlign w:val="center"/>
          </w:tcPr>
          <w:p w14:paraId="4EF227D3" w14:textId="77777777" w:rsidR="0069544F" w:rsidRPr="00295259"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ID</w:t>
            </w:r>
          </w:p>
        </w:tc>
        <w:tc>
          <w:tcPr>
            <w:tcW w:w="2083" w:type="dxa"/>
            <w:vMerge w:val="restart"/>
            <w:shd w:val="clear" w:color="auto" w:fill="D9D9D9"/>
            <w:vAlign w:val="center"/>
          </w:tcPr>
          <w:p w14:paraId="3AEEAD02" w14:textId="77777777" w:rsidR="0069544F" w:rsidRPr="00295259"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tc>
        <w:tc>
          <w:tcPr>
            <w:tcW w:w="10773" w:type="dxa"/>
            <w:gridSpan w:val="8"/>
            <w:shd w:val="clear" w:color="auto" w:fill="D9D9D9"/>
            <w:vAlign w:val="bottom"/>
          </w:tcPr>
          <w:p w14:paraId="716FFA05" w14:textId="77777777" w:rsidR="0069544F" w:rsidRPr="00295259"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Input</w:t>
            </w:r>
          </w:p>
        </w:tc>
        <w:tc>
          <w:tcPr>
            <w:tcW w:w="2409" w:type="dxa"/>
            <w:vMerge w:val="restart"/>
            <w:shd w:val="clear" w:color="auto" w:fill="D9D9D9"/>
            <w:vAlign w:val="center"/>
          </w:tcPr>
          <w:p w14:paraId="6FD778EA" w14:textId="77777777" w:rsidR="0069544F" w:rsidRPr="00295259"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Expected</w:t>
            </w:r>
          </w:p>
        </w:tc>
      </w:tr>
      <w:tr w:rsidR="0069544F" w:rsidRPr="00295259" w14:paraId="6DA0A79F" w14:textId="77777777" w:rsidTr="003E3874">
        <w:trPr>
          <w:trHeight w:val="269"/>
        </w:trPr>
        <w:tc>
          <w:tcPr>
            <w:tcW w:w="611" w:type="dxa"/>
            <w:vMerge/>
            <w:shd w:val="clear" w:color="auto" w:fill="D9D9D9"/>
          </w:tcPr>
          <w:p w14:paraId="097A5282" w14:textId="77777777" w:rsidR="0069544F" w:rsidRPr="00295259"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14:paraId="34BBE9A5" w14:textId="77777777" w:rsidR="0069544F" w:rsidRPr="00295259"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14:paraId="27FF1D0F" w14:textId="77777777" w:rsidR="0069544F" w:rsidRPr="00295259"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sidRPr="00295259">
              <w:rPr>
                <w:rFonts w:ascii="Times" w:eastAsiaTheme="minorEastAsia" w:hAnsi="Times" w:cs="Times"/>
                <w:b/>
                <w:bCs/>
                <w:color w:val="auto"/>
                <w:sz w:val="24"/>
                <w:szCs w:val="24"/>
                <w:lang w:bidi="ar-SA"/>
              </w:rPr>
              <w:t>dentistID</w:t>
            </w:r>
            <w:proofErr w:type="spellEnd"/>
          </w:p>
        </w:tc>
        <w:tc>
          <w:tcPr>
            <w:tcW w:w="1276" w:type="dxa"/>
            <w:shd w:val="clear" w:color="auto" w:fill="D9D9D9"/>
            <w:vAlign w:val="center"/>
          </w:tcPr>
          <w:p w14:paraId="010A922F" w14:textId="77777777" w:rsidR="0069544F" w:rsidRPr="00295259"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role</w:t>
            </w:r>
          </w:p>
        </w:tc>
        <w:tc>
          <w:tcPr>
            <w:tcW w:w="1276" w:type="dxa"/>
            <w:shd w:val="clear" w:color="auto" w:fill="D9D9D9"/>
            <w:vAlign w:val="center"/>
          </w:tcPr>
          <w:p w14:paraId="0D96BE5D" w14:textId="77777777" w:rsidR="0069544F" w:rsidRPr="00295259"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password</w:t>
            </w:r>
          </w:p>
        </w:tc>
        <w:tc>
          <w:tcPr>
            <w:tcW w:w="1276" w:type="dxa"/>
            <w:shd w:val="clear" w:color="auto" w:fill="D9D9D9"/>
            <w:vAlign w:val="center"/>
          </w:tcPr>
          <w:p w14:paraId="6B11AC7B" w14:textId="77777777" w:rsidR="0069544F" w:rsidRPr="00295259"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sidRPr="00295259">
              <w:rPr>
                <w:rFonts w:ascii="Times" w:eastAsiaTheme="minorEastAsia" w:hAnsi="Times" w:cs="Times"/>
                <w:b/>
                <w:bCs/>
                <w:color w:val="auto"/>
                <w:sz w:val="24"/>
                <w:szCs w:val="24"/>
                <w:lang w:bidi="ar-SA"/>
              </w:rPr>
              <w:t>f_name</w:t>
            </w:r>
            <w:proofErr w:type="spellEnd"/>
          </w:p>
        </w:tc>
        <w:tc>
          <w:tcPr>
            <w:tcW w:w="1134" w:type="dxa"/>
            <w:shd w:val="clear" w:color="auto" w:fill="D9D9D9"/>
            <w:vAlign w:val="center"/>
          </w:tcPr>
          <w:p w14:paraId="2012E6F4" w14:textId="77777777" w:rsidR="0069544F" w:rsidRPr="00295259"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sidRPr="00295259">
              <w:rPr>
                <w:rFonts w:ascii="Times" w:eastAsiaTheme="minorEastAsia" w:hAnsi="Times" w:cs="Times"/>
                <w:b/>
                <w:bCs/>
                <w:color w:val="auto"/>
                <w:sz w:val="24"/>
                <w:szCs w:val="24"/>
                <w:lang w:bidi="ar-SA"/>
              </w:rPr>
              <w:t>l_name</w:t>
            </w:r>
            <w:proofErr w:type="spellEnd"/>
          </w:p>
        </w:tc>
        <w:tc>
          <w:tcPr>
            <w:tcW w:w="1559" w:type="dxa"/>
            <w:shd w:val="clear" w:color="auto" w:fill="D9D9D9"/>
            <w:vAlign w:val="center"/>
          </w:tcPr>
          <w:p w14:paraId="1032EF0B" w14:textId="77777777" w:rsidR="0069544F" w:rsidRPr="00295259" w:rsidRDefault="00F56BC5"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a</w:t>
            </w:r>
            <w:r w:rsidR="0069544F" w:rsidRPr="00295259">
              <w:rPr>
                <w:rFonts w:ascii="Times" w:eastAsiaTheme="minorEastAsia" w:hAnsi="Times" w:cs="Times"/>
                <w:b/>
                <w:bCs/>
                <w:color w:val="auto"/>
                <w:sz w:val="24"/>
                <w:szCs w:val="24"/>
                <w:lang w:bidi="ar-SA"/>
              </w:rPr>
              <w:t>ddress</w:t>
            </w:r>
          </w:p>
        </w:tc>
        <w:tc>
          <w:tcPr>
            <w:tcW w:w="1559" w:type="dxa"/>
            <w:shd w:val="clear" w:color="auto" w:fill="D9D9D9"/>
            <w:vAlign w:val="center"/>
          </w:tcPr>
          <w:p w14:paraId="0D0928A7" w14:textId="77777777" w:rsidR="0069544F" w:rsidRPr="00295259" w:rsidRDefault="00F56BC5"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w:t>
            </w:r>
            <w:r w:rsidR="0069544F" w:rsidRPr="00295259">
              <w:rPr>
                <w:rFonts w:ascii="Times" w:eastAsiaTheme="minorEastAsia" w:hAnsi="Times" w:cs="Times"/>
                <w:b/>
                <w:bCs/>
                <w:color w:val="auto"/>
                <w:sz w:val="24"/>
                <w:szCs w:val="24"/>
                <w:lang w:bidi="ar-SA"/>
              </w:rPr>
              <w:t>mail</w:t>
            </w:r>
          </w:p>
        </w:tc>
        <w:tc>
          <w:tcPr>
            <w:tcW w:w="1418" w:type="dxa"/>
            <w:shd w:val="clear" w:color="auto" w:fill="D9D9D9"/>
            <w:vAlign w:val="center"/>
          </w:tcPr>
          <w:p w14:paraId="3369563A" w14:textId="77777777" w:rsidR="0069544F" w:rsidRPr="00295259" w:rsidRDefault="0069544F" w:rsidP="00F56BC5">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sidRPr="00295259">
              <w:rPr>
                <w:rFonts w:ascii="Times" w:eastAsiaTheme="minorEastAsia" w:hAnsi="Times" w:cs="Times"/>
                <w:b/>
                <w:bCs/>
                <w:color w:val="auto"/>
                <w:sz w:val="24"/>
                <w:szCs w:val="24"/>
                <w:lang w:bidi="ar-SA"/>
              </w:rPr>
              <w:t>tel</w:t>
            </w:r>
            <w:proofErr w:type="spellEnd"/>
          </w:p>
        </w:tc>
        <w:tc>
          <w:tcPr>
            <w:tcW w:w="2409" w:type="dxa"/>
            <w:vMerge/>
            <w:shd w:val="clear" w:color="auto" w:fill="D9D9D9"/>
          </w:tcPr>
          <w:p w14:paraId="6B1DB474" w14:textId="77777777" w:rsidR="0069544F" w:rsidRPr="00295259"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69544F" w:rsidRPr="00295259" w14:paraId="11E5C984" w14:textId="77777777" w:rsidTr="003E3874">
        <w:trPr>
          <w:trHeight w:val="98"/>
        </w:trPr>
        <w:tc>
          <w:tcPr>
            <w:tcW w:w="611" w:type="dxa"/>
            <w:vAlign w:val="center"/>
          </w:tcPr>
          <w:p w14:paraId="474B64BD" w14:textId="77777777" w:rsidR="0069544F" w:rsidRPr="00295259"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w:t>
            </w:r>
          </w:p>
        </w:tc>
        <w:tc>
          <w:tcPr>
            <w:tcW w:w="2083" w:type="dxa"/>
            <w:vAlign w:val="center"/>
          </w:tcPr>
          <w:p w14:paraId="326488BE" w14:textId="77777777" w:rsidR="0069544F" w:rsidRPr="00295259"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Test </w:t>
            </w:r>
            <w:r w:rsidRPr="00295259">
              <w:rPr>
                <w:rFonts w:ascii="Times" w:eastAsiaTheme="minorEastAsia" w:hAnsi="Times" w:cs="Times"/>
                <w:color w:val="auto"/>
                <w:sz w:val="24"/>
                <w:szCs w:val="24"/>
                <w:lang w:bidi="ar-SA"/>
              </w:rPr>
              <w:t>create dentist account with correct form</w:t>
            </w:r>
            <w:r w:rsidRPr="00295259">
              <w:rPr>
                <w:rFonts w:ascii="Times" w:eastAsiaTheme="minorEastAsia" w:hAnsi="Times" w:cs="Times"/>
                <w:bCs/>
                <w:color w:val="auto"/>
                <w:sz w:val="24"/>
                <w:szCs w:val="24"/>
                <w:lang w:bidi="ar-SA"/>
              </w:rPr>
              <w:t xml:space="preserve"> </w:t>
            </w:r>
          </w:p>
        </w:tc>
        <w:tc>
          <w:tcPr>
            <w:tcW w:w="1275" w:type="dxa"/>
            <w:vAlign w:val="center"/>
          </w:tcPr>
          <w:p w14:paraId="55DEB1F2" w14:textId="77777777" w:rsidR="0069544F" w:rsidRPr="00295259"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D001</w:t>
            </w:r>
          </w:p>
        </w:tc>
        <w:tc>
          <w:tcPr>
            <w:tcW w:w="1276" w:type="dxa"/>
            <w:vAlign w:val="center"/>
          </w:tcPr>
          <w:p w14:paraId="5B5D7158" w14:textId="77777777" w:rsidR="0069544F" w:rsidRPr="00295259"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D</w:t>
            </w:r>
            <w:r w:rsidR="0069544F" w:rsidRPr="00295259">
              <w:rPr>
                <w:rFonts w:ascii="Times" w:eastAsiaTheme="minorEastAsia" w:hAnsi="Times" w:cs="Times"/>
                <w:bCs/>
                <w:color w:val="auto"/>
                <w:sz w:val="24"/>
                <w:szCs w:val="24"/>
                <w:lang w:bidi="ar-SA"/>
              </w:rPr>
              <w:t>entist</w:t>
            </w:r>
          </w:p>
        </w:tc>
        <w:tc>
          <w:tcPr>
            <w:tcW w:w="1276" w:type="dxa"/>
            <w:vAlign w:val="center"/>
          </w:tcPr>
          <w:p w14:paraId="2AD23468" w14:textId="77777777" w:rsidR="0069544F" w:rsidRPr="00295259"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1234</w:t>
            </w:r>
          </w:p>
        </w:tc>
        <w:tc>
          <w:tcPr>
            <w:tcW w:w="1276" w:type="dxa"/>
            <w:vAlign w:val="center"/>
          </w:tcPr>
          <w:p w14:paraId="5D3141C9" w14:textId="77777777" w:rsidR="0069544F" w:rsidRPr="00295259"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Donald</w:t>
            </w:r>
          </w:p>
        </w:tc>
        <w:tc>
          <w:tcPr>
            <w:tcW w:w="1134" w:type="dxa"/>
            <w:vAlign w:val="center"/>
          </w:tcPr>
          <w:p w14:paraId="45B5AB37" w14:textId="77777777" w:rsidR="0069544F" w:rsidRPr="00295259"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Duck</w:t>
            </w:r>
          </w:p>
        </w:tc>
        <w:tc>
          <w:tcPr>
            <w:tcW w:w="1559" w:type="dxa"/>
            <w:vAlign w:val="center"/>
          </w:tcPr>
          <w:p w14:paraId="657625BC" w14:textId="77777777" w:rsidR="0069544F" w:rsidRPr="00295259"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sidRPr="00295259">
              <w:rPr>
                <w:rFonts w:ascii="Times" w:eastAsiaTheme="minorEastAsia" w:hAnsi="Times" w:cs="Times"/>
                <w:bCs/>
                <w:color w:val="auto"/>
                <w:sz w:val="24"/>
                <w:szCs w:val="24"/>
                <w:lang w:bidi="ar-SA"/>
              </w:rPr>
              <w:t>Chaingmai,Thailand</w:t>
            </w:r>
            <w:proofErr w:type="spellEnd"/>
          </w:p>
        </w:tc>
        <w:tc>
          <w:tcPr>
            <w:tcW w:w="1559" w:type="dxa"/>
            <w:vAlign w:val="center"/>
          </w:tcPr>
          <w:p w14:paraId="00928574" w14:textId="77777777" w:rsidR="0069544F" w:rsidRPr="00295259"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DD@hotmail.com</w:t>
            </w:r>
          </w:p>
        </w:tc>
        <w:tc>
          <w:tcPr>
            <w:tcW w:w="1418" w:type="dxa"/>
            <w:vAlign w:val="center"/>
          </w:tcPr>
          <w:p w14:paraId="101652B0" w14:textId="77777777" w:rsidR="0069544F" w:rsidRPr="00295259" w:rsidRDefault="00FD10B6"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New Roman" w:hAnsi="Times New Roman" w:cs="Times New Roman"/>
                <w:color w:val="auto"/>
                <w:sz w:val="24"/>
                <w:szCs w:val="24"/>
              </w:rPr>
              <w:t>0810000000</w:t>
            </w:r>
          </w:p>
        </w:tc>
        <w:tc>
          <w:tcPr>
            <w:tcW w:w="2409" w:type="dxa"/>
            <w:vAlign w:val="center"/>
          </w:tcPr>
          <w:p w14:paraId="436EEF79" w14:textId="77777777" w:rsidR="0069544F" w:rsidRPr="00295259"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shall redirect to the dentist list page and show account info</w:t>
            </w:r>
            <w:r w:rsidR="00802731" w:rsidRPr="00295259">
              <w:rPr>
                <w:rFonts w:ascii="Times" w:eastAsiaTheme="minorEastAsia" w:hAnsi="Times" w:cs="Times"/>
                <w:bCs/>
                <w:color w:val="auto"/>
                <w:sz w:val="24"/>
                <w:szCs w:val="24"/>
                <w:lang w:bidi="ar-SA"/>
              </w:rPr>
              <w:t xml:space="preserve">rmation whose </w:t>
            </w:r>
            <w:proofErr w:type="spellStart"/>
            <w:r w:rsidR="00802731" w:rsidRPr="00295259">
              <w:rPr>
                <w:rFonts w:ascii="Times" w:eastAsiaTheme="minorEastAsia" w:hAnsi="Times" w:cs="Times"/>
                <w:bCs/>
                <w:color w:val="auto"/>
                <w:sz w:val="24"/>
                <w:szCs w:val="24"/>
                <w:lang w:bidi="ar-SA"/>
              </w:rPr>
              <w:t>dentist</w:t>
            </w:r>
            <w:r w:rsidRPr="00295259">
              <w:rPr>
                <w:rFonts w:ascii="Times" w:eastAsiaTheme="minorEastAsia" w:hAnsi="Times" w:cs="Times"/>
                <w:bCs/>
                <w:color w:val="auto"/>
                <w:sz w:val="24"/>
                <w:szCs w:val="24"/>
                <w:lang w:bidi="ar-SA"/>
              </w:rPr>
              <w:t>ID</w:t>
            </w:r>
            <w:proofErr w:type="spellEnd"/>
            <w:r w:rsidRPr="00295259">
              <w:rPr>
                <w:rFonts w:ascii="Times" w:eastAsiaTheme="minorEastAsia" w:hAnsi="Times" w:cs="Times"/>
                <w:bCs/>
                <w:color w:val="auto"/>
                <w:sz w:val="24"/>
                <w:szCs w:val="24"/>
                <w:lang w:bidi="ar-SA"/>
              </w:rPr>
              <w:t xml:space="preserve"> is “D001”</w:t>
            </w:r>
          </w:p>
        </w:tc>
      </w:tr>
      <w:tr w:rsidR="0069544F" w:rsidRPr="00295259" w14:paraId="74829524" w14:textId="77777777" w:rsidTr="003E3874">
        <w:trPr>
          <w:trHeight w:val="98"/>
        </w:trPr>
        <w:tc>
          <w:tcPr>
            <w:tcW w:w="611" w:type="dxa"/>
            <w:vAlign w:val="center"/>
          </w:tcPr>
          <w:p w14:paraId="377092F0" w14:textId="77777777" w:rsidR="0069544F" w:rsidRPr="00295259"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2</w:t>
            </w:r>
          </w:p>
        </w:tc>
        <w:tc>
          <w:tcPr>
            <w:tcW w:w="2083" w:type="dxa"/>
            <w:vAlign w:val="center"/>
          </w:tcPr>
          <w:p w14:paraId="74C1CDB0" w14:textId="77777777" w:rsidR="0069544F" w:rsidRPr="00295259"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Test cr</w:t>
            </w:r>
            <w:r w:rsidR="00802731" w:rsidRPr="00295259">
              <w:rPr>
                <w:rFonts w:ascii="Times" w:eastAsiaTheme="minorEastAsia" w:hAnsi="Times" w:cs="Times"/>
                <w:bCs/>
                <w:color w:val="auto"/>
                <w:sz w:val="24"/>
                <w:szCs w:val="24"/>
                <w:lang w:bidi="ar-SA"/>
              </w:rPr>
              <w:t xml:space="preserve">eate account with duplicate </w:t>
            </w:r>
            <w:proofErr w:type="spellStart"/>
            <w:r w:rsidR="00802731" w:rsidRPr="00295259">
              <w:rPr>
                <w:rFonts w:ascii="Times" w:eastAsiaTheme="minorEastAsia" w:hAnsi="Times" w:cs="Times"/>
                <w:bCs/>
                <w:color w:val="auto"/>
                <w:sz w:val="24"/>
                <w:szCs w:val="24"/>
                <w:lang w:bidi="ar-SA"/>
              </w:rPr>
              <w:t>dentist</w:t>
            </w:r>
            <w:r w:rsidRPr="00295259">
              <w:rPr>
                <w:rFonts w:ascii="Times" w:eastAsiaTheme="minorEastAsia" w:hAnsi="Times" w:cs="Times"/>
                <w:bCs/>
                <w:color w:val="auto"/>
                <w:sz w:val="24"/>
                <w:szCs w:val="24"/>
                <w:lang w:bidi="ar-SA"/>
              </w:rPr>
              <w:t>ID</w:t>
            </w:r>
            <w:proofErr w:type="spellEnd"/>
          </w:p>
        </w:tc>
        <w:tc>
          <w:tcPr>
            <w:tcW w:w="1275" w:type="dxa"/>
            <w:vAlign w:val="center"/>
          </w:tcPr>
          <w:p w14:paraId="49FCC43C" w14:textId="77777777" w:rsidR="0069544F" w:rsidRPr="00295259"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D001</w:t>
            </w:r>
          </w:p>
        </w:tc>
        <w:tc>
          <w:tcPr>
            <w:tcW w:w="1276" w:type="dxa"/>
            <w:vAlign w:val="center"/>
          </w:tcPr>
          <w:p w14:paraId="01010FD6" w14:textId="77777777" w:rsidR="0069544F" w:rsidRPr="00295259"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D</w:t>
            </w:r>
            <w:r w:rsidR="0069544F" w:rsidRPr="00295259">
              <w:rPr>
                <w:rFonts w:ascii="Times" w:eastAsiaTheme="minorEastAsia" w:hAnsi="Times" w:cs="Times"/>
                <w:bCs/>
                <w:color w:val="auto"/>
                <w:sz w:val="24"/>
                <w:szCs w:val="24"/>
                <w:lang w:bidi="ar-SA"/>
              </w:rPr>
              <w:t>entist</w:t>
            </w:r>
          </w:p>
        </w:tc>
        <w:tc>
          <w:tcPr>
            <w:tcW w:w="1276" w:type="dxa"/>
            <w:vAlign w:val="center"/>
          </w:tcPr>
          <w:p w14:paraId="20C936A6" w14:textId="77777777" w:rsidR="0069544F" w:rsidRPr="00295259"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1234</w:t>
            </w:r>
          </w:p>
        </w:tc>
        <w:tc>
          <w:tcPr>
            <w:tcW w:w="1276" w:type="dxa"/>
            <w:vAlign w:val="center"/>
          </w:tcPr>
          <w:p w14:paraId="624230BB" w14:textId="77777777" w:rsidR="0069544F" w:rsidRPr="00295259"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Daisy</w:t>
            </w:r>
          </w:p>
        </w:tc>
        <w:tc>
          <w:tcPr>
            <w:tcW w:w="1134" w:type="dxa"/>
            <w:vAlign w:val="center"/>
          </w:tcPr>
          <w:p w14:paraId="205464A4" w14:textId="77777777" w:rsidR="0069544F" w:rsidRPr="00295259"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Duck</w:t>
            </w:r>
          </w:p>
        </w:tc>
        <w:tc>
          <w:tcPr>
            <w:tcW w:w="1559" w:type="dxa"/>
            <w:vAlign w:val="center"/>
          </w:tcPr>
          <w:p w14:paraId="60A5BC8C" w14:textId="77777777" w:rsidR="0069544F" w:rsidRPr="00295259"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New York-USA</w:t>
            </w:r>
          </w:p>
        </w:tc>
        <w:tc>
          <w:tcPr>
            <w:tcW w:w="1559" w:type="dxa"/>
            <w:vAlign w:val="center"/>
          </w:tcPr>
          <w:p w14:paraId="513F1FF3" w14:textId="77777777" w:rsidR="0069544F" w:rsidRPr="00295259"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D_lady</w:t>
            </w:r>
            <w:r w:rsidR="0069544F" w:rsidRPr="00295259">
              <w:rPr>
                <w:rFonts w:ascii="Times" w:eastAsiaTheme="minorEastAsia" w:hAnsi="Times" w:cs="Times"/>
                <w:bCs/>
                <w:color w:val="auto"/>
                <w:sz w:val="24"/>
                <w:szCs w:val="24"/>
                <w:lang w:bidi="ar-SA"/>
              </w:rPr>
              <w:t>@hotmail.com</w:t>
            </w:r>
          </w:p>
        </w:tc>
        <w:tc>
          <w:tcPr>
            <w:tcW w:w="1418" w:type="dxa"/>
            <w:vAlign w:val="center"/>
          </w:tcPr>
          <w:p w14:paraId="7DB985FD" w14:textId="77777777" w:rsidR="0069544F" w:rsidRPr="00295259" w:rsidRDefault="00FD10B6"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New Roman" w:hAnsi="Times New Roman" w:cs="Times New Roman"/>
                <w:color w:val="auto"/>
                <w:sz w:val="24"/>
                <w:szCs w:val="24"/>
              </w:rPr>
              <w:t>0810000000</w:t>
            </w:r>
          </w:p>
        </w:tc>
        <w:tc>
          <w:tcPr>
            <w:tcW w:w="2409" w:type="dxa"/>
            <w:vAlign w:val="center"/>
          </w:tcPr>
          <w:p w14:paraId="51563D82" w14:textId="77777777" w:rsidR="0069544F" w:rsidRPr="00295259"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does not redirect to dentist list page</w:t>
            </w:r>
          </w:p>
        </w:tc>
      </w:tr>
      <w:tr w:rsidR="0069544F" w:rsidRPr="00295259" w14:paraId="3225014E" w14:textId="77777777" w:rsidTr="003E3874">
        <w:trPr>
          <w:trHeight w:val="98"/>
        </w:trPr>
        <w:tc>
          <w:tcPr>
            <w:tcW w:w="611" w:type="dxa"/>
            <w:vAlign w:val="center"/>
          </w:tcPr>
          <w:p w14:paraId="50A07C04" w14:textId="77777777" w:rsidR="0069544F" w:rsidRPr="00295259"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3</w:t>
            </w:r>
          </w:p>
        </w:tc>
        <w:tc>
          <w:tcPr>
            <w:tcW w:w="2083" w:type="dxa"/>
            <w:vAlign w:val="center"/>
          </w:tcPr>
          <w:p w14:paraId="37C27BB2" w14:textId="77777777" w:rsidR="0069544F" w:rsidRPr="00295259"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Test create account with empty fields</w:t>
            </w:r>
          </w:p>
        </w:tc>
        <w:tc>
          <w:tcPr>
            <w:tcW w:w="1275" w:type="dxa"/>
            <w:vAlign w:val="center"/>
          </w:tcPr>
          <w:p w14:paraId="3B103820" w14:textId="77777777" w:rsidR="0069544F" w:rsidRPr="00295259"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1276" w:type="dxa"/>
            <w:vAlign w:val="center"/>
          </w:tcPr>
          <w:p w14:paraId="78460301" w14:textId="77777777" w:rsidR="0069544F" w:rsidRPr="00295259"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1276" w:type="dxa"/>
            <w:vAlign w:val="center"/>
          </w:tcPr>
          <w:p w14:paraId="30EE4655" w14:textId="77777777" w:rsidR="0069544F" w:rsidRPr="00295259"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1276" w:type="dxa"/>
            <w:vAlign w:val="center"/>
          </w:tcPr>
          <w:p w14:paraId="400D0638" w14:textId="77777777" w:rsidR="0069544F" w:rsidRPr="00295259"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1134" w:type="dxa"/>
            <w:vAlign w:val="center"/>
          </w:tcPr>
          <w:p w14:paraId="4EB455EE" w14:textId="77777777" w:rsidR="0069544F" w:rsidRPr="00295259"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1559" w:type="dxa"/>
            <w:vAlign w:val="center"/>
          </w:tcPr>
          <w:p w14:paraId="77515F27" w14:textId="77777777" w:rsidR="0069544F" w:rsidRPr="00295259"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1559" w:type="dxa"/>
            <w:vAlign w:val="center"/>
          </w:tcPr>
          <w:p w14:paraId="07BC5741" w14:textId="77777777" w:rsidR="0069544F" w:rsidRPr="00295259"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1418" w:type="dxa"/>
            <w:vAlign w:val="center"/>
          </w:tcPr>
          <w:p w14:paraId="5F6C044B" w14:textId="77777777" w:rsidR="0069544F" w:rsidRPr="00295259"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
        </w:tc>
        <w:tc>
          <w:tcPr>
            <w:tcW w:w="2409" w:type="dxa"/>
            <w:vAlign w:val="center"/>
          </w:tcPr>
          <w:p w14:paraId="4DEDAD7A" w14:textId="77777777" w:rsidR="0069544F" w:rsidRPr="00295259"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shall provide dialog blog “Please fill out this field”</w:t>
            </w:r>
          </w:p>
        </w:tc>
      </w:tr>
    </w:tbl>
    <w:p w14:paraId="50AFDAF6" w14:textId="77777777" w:rsidR="0069544F" w:rsidRPr="00295259" w:rsidRDefault="0069544F" w:rsidP="0069544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56FF01A" w14:textId="77777777" w:rsidR="0069544F" w:rsidRPr="00295259" w:rsidRDefault="0069544F" w:rsidP="0069544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25ADC07" w14:textId="77777777" w:rsidR="003E3874" w:rsidRPr="00295259" w:rsidRDefault="003E3874"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3E3874" w:rsidRPr="00295259" w:rsidSect="0069544F">
          <w:footerReference w:type="default" r:id="rId22"/>
          <w:pgSz w:w="16840" w:h="11900" w:orient="landscape"/>
          <w:pgMar w:top="1800" w:right="1644" w:bottom="1800" w:left="510" w:header="708" w:footer="708" w:gutter="0"/>
          <w:cols w:space="708"/>
          <w:docGrid w:linePitch="360"/>
        </w:sectPr>
      </w:pPr>
    </w:p>
    <w:p w14:paraId="62B7D66D" w14:textId="77777777" w:rsidR="003E3874" w:rsidRPr="00295259" w:rsidRDefault="00DF116C" w:rsidP="00E8582C">
      <w:pPr>
        <w:pStyle w:val="Heading3"/>
        <w:rPr>
          <w:rFonts w:ascii="Times New Roman" w:eastAsiaTheme="minorEastAsia" w:hAnsi="Times New Roman" w:cs="Times New Roman"/>
          <w:color w:val="auto"/>
          <w:sz w:val="26"/>
          <w:szCs w:val="26"/>
          <w:lang w:bidi="ar-SA"/>
        </w:rPr>
      </w:pPr>
      <w:bookmarkStart w:id="218" w:name="_Toc394490927"/>
      <w:r w:rsidRPr="00295259">
        <w:rPr>
          <w:rFonts w:ascii="Times New Roman" w:eastAsiaTheme="minorEastAsia" w:hAnsi="Times New Roman" w:cs="Times New Roman"/>
          <w:color w:val="auto"/>
          <w:sz w:val="26"/>
          <w:szCs w:val="26"/>
          <w:lang w:bidi="ar-SA"/>
        </w:rPr>
        <w:lastRenderedPageBreak/>
        <w:t>System Test Case 24(STC-24</w:t>
      </w:r>
      <w:r w:rsidR="003E3874" w:rsidRPr="00295259">
        <w:rPr>
          <w:rFonts w:ascii="Times New Roman" w:eastAsiaTheme="minorEastAsia" w:hAnsi="Times New Roman" w:cs="Times New Roman"/>
          <w:color w:val="auto"/>
          <w:sz w:val="26"/>
          <w:szCs w:val="26"/>
          <w:lang w:bidi="ar-SA"/>
        </w:rPr>
        <w:t xml:space="preserve">): </w:t>
      </w:r>
      <w:r w:rsidR="003E3874" w:rsidRPr="00295259">
        <w:rPr>
          <w:rFonts w:ascii="Times New Roman" w:eastAsiaTheme="minorEastAsia" w:hAnsi="Times New Roman" w:cs="Times New Roman"/>
          <w:b w:val="0"/>
          <w:bCs w:val="0"/>
          <w:color w:val="auto"/>
          <w:sz w:val="26"/>
          <w:szCs w:val="26"/>
          <w:lang w:bidi="ar-SA"/>
        </w:rPr>
        <w:t>Officer can edit dentists’ information</w:t>
      </w:r>
      <w:bookmarkEnd w:id="218"/>
      <w:r w:rsidR="003E3874" w:rsidRPr="00295259">
        <w:rPr>
          <w:rFonts w:ascii="Times New Roman" w:eastAsiaTheme="minorEastAsia" w:hAnsi="Times New Roman" w:cs="Times New Roman"/>
          <w:color w:val="auto"/>
          <w:sz w:val="26"/>
          <w:szCs w:val="26"/>
          <w:lang w:bidi="ar-SA"/>
        </w:rPr>
        <w:t xml:space="preserve"> </w:t>
      </w:r>
    </w:p>
    <w:p w14:paraId="41AA044A" w14:textId="77777777" w:rsidR="003E3874" w:rsidRPr="00295259" w:rsidRDefault="003E3874" w:rsidP="003E387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p w14:paraId="32736BEB" w14:textId="77777777" w:rsidR="003E3874" w:rsidRPr="00295259" w:rsidRDefault="003E3874" w:rsidP="003E3874">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b/>
        <w:t>Test the edit dentist function that can change/edit dentists’ information.</w:t>
      </w:r>
    </w:p>
    <w:p w14:paraId="10FFD277" w14:textId="77777777" w:rsidR="003E3874" w:rsidRPr="00295259" w:rsidRDefault="003E3874" w:rsidP="003E3874">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w:eastAsiaTheme="minorEastAsia" w:hAnsi="Times" w:cs="Times"/>
          <w:b/>
          <w:color w:val="auto"/>
          <w:sz w:val="24"/>
          <w:szCs w:val="24"/>
          <w:lang w:bidi="ar-SA"/>
        </w:rPr>
        <w:t>Test script:</w:t>
      </w:r>
    </w:p>
    <w:p w14:paraId="4139ECA2" w14:textId="77777777" w:rsidR="003E3874" w:rsidRPr="00295259" w:rsidRDefault="003E3874" w:rsidP="003E3874">
      <w:pPr>
        <w:pStyle w:val="ListParagraph"/>
        <w:widowControl w:val="0"/>
        <w:numPr>
          <w:ilvl w:val="0"/>
          <w:numId w:val="39"/>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 xml:space="preserve">Officer login to the website by using </w:t>
      </w:r>
      <w:proofErr w:type="spellStart"/>
      <w:r w:rsidRPr="00295259">
        <w:rPr>
          <w:rFonts w:ascii="Times" w:eastAsiaTheme="minorEastAsia" w:hAnsi="Times" w:cs="Times"/>
          <w:color w:val="auto"/>
          <w:sz w:val="24"/>
          <w:szCs w:val="24"/>
          <w:lang w:bidi="ar-SA"/>
        </w:rPr>
        <w:t>officerID</w:t>
      </w:r>
      <w:proofErr w:type="spellEnd"/>
      <w:r w:rsidRPr="00295259">
        <w:rPr>
          <w:rFonts w:ascii="Times" w:eastAsiaTheme="minorEastAsia" w:hAnsi="Times" w:cs="Times"/>
          <w:color w:val="auto"/>
          <w:sz w:val="24"/>
          <w:szCs w:val="24"/>
          <w:lang w:bidi="ar-SA"/>
        </w:rPr>
        <w:t xml:space="preserve"> and password</w:t>
      </w:r>
    </w:p>
    <w:p w14:paraId="6637CEAD" w14:textId="77777777" w:rsidR="003E3874" w:rsidRPr="00295259" w:rsidRDefault="003E3874" w:rsidP="003E3874">
      <w:pPr>
        <w:pStyle w:val="ListParagraph"/>
        <w:widowControl w:val="0"/>
        <w:numPr>
          <w:ilvl w:val="0"/>
          <w:numId w:val="39"/>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 xml:space="preserve">Officer selects dentist list page </w:t>
      </w:r>
    </w:p>
    <w:p w14:paraId="0600BC29" w14:textId="77777777" w:rsidR="003E3874" w:rsidRPr="00295259" w:rsidRDefault="003E3874" w:rsidP="003E3874">
      <w:pPr>
        <w:pStyle w:val="ListParagraph"/>
        <w:widowControl w:val="0"/>
        <w:numPr>
          <w:ilvl w:val="0"/>
          <w:numId w:val="39"/>
        </w:numPr>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w:eastAsiaTheme="minorEastAsia" w:hAnsi="Times" w:cs="Times"/>
          <w:color w:val="auto"/>
          <w:sz w:val="24"/>
          <w:szCs w:val="24"/>
          <w:lang w:bidi="ar-SA"/>
        </w:rPr>
        <w:t xml:space="preserve">Officer selects edit function </w:t>
      </w:r>
    </w:p>
    <w:p w14:paraId="653F274A" w14:textId="77777777" w:rsidR="003E3874" w:rsidRPr="00295259" w:rsidRDefault="003E3874" w:rsidP="003E3874">
      <w:pPr>
        <w:pStyle w:val="ListParagraph"/>
        <w:widowControl w:val="0"/>
        <w:numPr>
          <w:ilvl w:val="0"/>
          <w:numId w:val="39"/>
        </w:numPr>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w:eastAsiaTheme="minorEastAsia" w:hAnsi="Times" w:cs="Times"/>
          <w:color w:val="auto"/>
          <w:sz w:val="24"/>
          <w:szCs w:val="24"/>
          <w:lang w:bidi="ar-SA"/>
        </w:rPr>
        <w:t>Officer input some information in the edit form for changing</w:t>
      </w:r>
    </w:p>
    <w:p w14:paraId="42D33D24" w14:textId="77777777" w:rsidR="003E3874" w:rsidRPr="00295259" w:rsidRDefault="003E3874" w:rsidP="003E3874">
      <w:pPr>
        <w:pStyle w:val="ListParagraph"/>
        <w:widowControl w:val="0"/>
        <w:numPr>
          <w:ilvl w:val="0"/>
          <w:numId w:val="39"/>
        </w:numPr>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w:eastAsiaTheme="minorEastAsia" w:hAnsi="Times" w:cs="Times"/>
          <w:color w:val="auto"/>
          <w:sz w:val="24"/>
          <w:szCs w:val="24"/>
          <w:lang w:bidi="ar-SA"/>
        </w:rPr>
        <w:t>Officer clicks submit button</w:t>
      </w:r>
    </w:p>
    <w:p w14:paraId="3CDD6033" w14:textId="77777777" w:rsidR="003E3874" w:rsidRPr="00295259" w:rsidRDefault="003E3874" w:rsidP="003E387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Data needs:</w:t>
      </w:r>
      <w:r w:rsidRPr="00295259">
        <w:rPr>
          <w:rFonts w:ascii="Times" w:eastAsiaTheme="minorEastAsia" w:hAnsi="Times" w:cs="Times"/>
          <w:color w:val="auto"/>
          <w:sz w:val="24"/>
          <w:szCs w:val="24"/>
          <w:lang w:bidi="ar-SA"/>
        </w:rPr>
        <w:t xml:space="preserve"> </w:t>
      </w:r>
      <w:r w:rsidR="0046736D" w:rsidRPr="00295259">
        <w:rPr>
          <w:rFonts w:ascii="Times" w:eastAsiaTheme="minorEastAsia" w:hAnsi="Times" w:cs="Times"/>
          <w:color w:val="auto"/>
          <w:sz w:val="24"/>
          <w:szCs w:val="24"/>
          <w:highlight w:val="yellow"/>
          <w:lang w:bidi="ar-SA"/>
        </w:rPr>
        <w:t xml:space="preserve">Officer </w:t>
      </w:r>
      <w:proofErr w:type="gramStart"/>
      <w:r w:rsidR="0046736D" w:rsidRPr="00295259">
        <w:rPr>
          <w:rFonts w:ascii="Times" w:eastAsiaTheme="minorEastAsia" w:hAnsi="Times" w:cs="Times"/>
          <w:color w:val="auto"/>
          <w:sz w:val="24"/>
          <w:szCs w:val="24"/>
          <w:highlight w:val="yellow"/>
          <w:lang w:bidi="ar-SA"/>
        </w:rPr>
        <w:t>account</w:t>
      </w:r>
      <w:proofErr w:type="gramEnd"/>
      <w:r w:rsidR="0046736D" w:rsidRPr="00295259">
        <w:rPr>
          <w:rFonts w:ascii="Times" w:eastAsiaTheme="minorEastAsia" w:hAnsi="Times" w:cs="Times"/>
          <w:color w:val="auto"/>
          <w:sz w:val="24"/>
          <w:szCs w:val="24"/>
          <w:highlight w:val="yellow"/>
          <w:lang w:bidi="ar-SA"/>
        </w:rPr>
        <w:t>, Dentist account</w:t>
      </w:r>
    </w:p>
    <w:p w14:paraId="13C0615E" w14:textId="77777777" w:rsidR="003E3874" w:rsidRPr="00295259" w:rsidRDefault="003E3874" w:rsidP="003E3874">
      <w:pPr>
        <w:widowControl w:val="0"/>
        <w:autoSpaceDE w:val="0"/>
        <w:autoSpaceDN w:val="0"/>
        <w:adjustRightInd w:val="0"/>
        <w:spacing w:after="240" w:line="240" w:lineRule="auto"/>
        <w:rPr>
          <w:rFonts w:ascii="Times" w:eastAsiaTheme="minorEastAsia" w:hAnsi="Times" w:cs="Times"/>
          <w:color w:val="auto"/>
          <w:sz w:val="24"/>
          <w:szCs w:val="24"/>
          <w:lang w:bidi="ar-SA"/>
        </w:rPr>
        <w:sectPr w:rsidR="003E3874" w:rsidRPr="00295259" w:rsidSect="00AE253A">
          <w:footerReference w:type="default" r:id="rId23"/>
          <w:pgSz w:w="11900" w:h="16840"/>
          <w:pgMar w:top="1644" w:right="1800" w:bottom="510" w:left="1800" w:header="708" w:footer="708" w:gutter="0"/>
          <w:cols w:space="708"/>
          <w:docGrid w:linePitch="360"/>
        </w:sectPr>
      </w:pPr>
    </w:p>
    <w:p w14:paraId="566408A5" w14:textId="77777777" w:rsidR="003E3874" w:rsidRPr="00295259" w:rsidRDefault="003E3874" w:rsidP="003E3874">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lastRenderedPageBreak/>
        <w:t>Test Cases:</w:t>
      </w:r>
    </w:p>
    <w:tbl>
      <w:tblPr>
        <w:tblStyle w:val="TableGrid"/>
        <w:tblW w:w="15876" w:type="dxa"/>
        <w:tblInd w:w="108" w:type="dxa"/>
        <w:tblLayout w:type="fixed"/>
        <w:tblLook w:val="04A0" w:firstRow="1" w:lastRow="0" w:firstColumn="1" w:lastColumn="0" w:noHBand="0" w:noVBand="1"/>
      </w:tblPr>
      <w:tblGrid>
        <w:gridCol w:w="611"/>
        <w:gridCol w:w="2083"/>
        <w:gridCol w:w="1275"/>
        <w:gridCol w:w="1276"/>
        <w:gridCol w:w="1276"/>
        <w:gridCol w:w="1276"/>
        <w:gridCol w:w="1134"/>
        <w:gridCol w:w="1559"/>
        <w:gridCol w:w="1559"/>
        <w:gridCol w:w="1418"/>
        <w:gridCol w:w="2409"/>
      </w:tblGrid>
      <w:tr w:rsidR="003E3874" w:rsidRPr="00295259" w14:paraId="105CA5C2" w14:textId="77777777" w:rsidTr="003E3874">
        <w:trPr>
          <w:trHeight w:val="116"/>
        </w:trPr>
        <w:tc>
          <w:tcPr>
            <w:tcW w:w="611" w:type="dxa"/>
            <w:vMerge w:val="restart"/>
            <w:shd w:val="clear" w:color="auto" w:fill="D9D9D9"/>
            <w:vAlign w:val="center"/>
          </w:tcPr>
          <w:p w14:paraId="56AC964E" w14:textId="77777777" w:rsidR="003E3874" w:rsidRPr="00295259"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ID</w:t>
            </w:r>
          </w:p>
        </w:tc>
        <w:tc>
          <w:tcPr>
            <w:tcW w:w="2083" w:type="dxa"/>
            <w:vMerge w:val="restart"/>
            <w:shd w:val="clear" w:color="auto" w:fill="D9D9D9"/>
            <w:vAlign w:val="center"/>
          </w:tcPr>
          <w:p w14:paraId="360F0B8C" w14:textId="77777777" w:rsidR="003E3874" w:rsidRPr="00295259"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tc>
        <w:tc>
          <w:tcPr>
            <w:tcW w:w="10773" w:type="dxa"/>
            <w:gridSpan w:val="8"/>
            <w:shd w:val="clear" w:color="auto" w:fill="D9D9D9"/>
            <w:vAlign w:val="bottom"/>
          </w:tcPr>
          <w:p w14:paraId="7A3AD232" w14:textId="77777777" w:rsidR="003E3874" w:rsidRPr="00295259"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Input</w:t>
            </w:r>
          </w:p>
        </w:tc>
        <w:tc>
          <w:tcPr>
            <w:tcW w:w="2409" w:type="dxa"/>
            <w:vMerge w:val="restart"/>
            <w:shd w:val="clear" w:color="auto" w:fill="D9D9D9"/>
            <w:vAlign w:val="center"/>
          </w:tcPr>
          <w:p w14:paraId="3D9ECE49" w14:textId="77777777" w:rsidR="003E3874" w:rsidRPr="00295259"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Expected</w:t>
            </w:r>
          </w:p>
        </w:tc>
      </w:tr>
      <w:tr w:rsidR="0096344B" w:rsidRPr="00295259" w14:paraId="473C42AC" w14:textId="77777777" w:rsidTr="00F4736C">
        <w:trPr>
          <w:trHeight w:val="269"/>
        </w:trPr>
        <w:tc>
          <w:tcPr>
            <w:tcW w:w="611" w:type="dxa"/>
            <w:vMerge/>
            <w:shd w:val="clear" w:color="auto" w:fill="D9D9D9"/>
          </w:tcPr>
          <w:p w14:paraId="4D4FB1C8" w14:textId="77777777" w:rsidR="0096344B" w:rsidRPr="00295259" w:rsidRDefault="0096344B"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14:paraId="0564293D" w14:textId="77777777" w:rsidR="0096344B" w:rsidRPr="00295259" w:rsidRDefault="0096344B"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14:paraId="6E8ECBFE" w14:textId="77777777" w:rsidR="0096344B" w:rsidRPr="00295259" w:rsidRDefault="0096344B"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sidRPr="00295259">
              <w:rPr>
                <w:rFonts w:ascii="Times" w:eastAsiaTheme="minorEastAsia" w:hAnsi="Times" w:cs="Times"/>
                <w:b/>
                <w:bCs/>
                <w:color w:val="auto"/>
                <w:sz w:val="24"/>
                <w:szCs w:val="24"/>
                <w:lang w:bidi="ar-SA"/>
              </w:rPr>
              <w:t>dentistID</w:t>
            </w:r>
            <w:proofErr w:type="spellEnd"/>
          </w:p>
        </w:tc>
        <w:tc>
          <w:tcPr>
            <w:tcW w:w="1276" w:type="dxa"/>
            <w:shd w:val="clear" w:color="auto" w:fill="D9D9D9"/>
            <w:vAlign w:val="center"/>
          </w:tcPr>
          <w:p w14:paraId="7734D05F" w14:textId="77777777" w:rsidR="0096344B" w:rsidRPr="00295259" w:rsidRDefault="0096344B"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role</w:t>
            </w:r>
          </w:p>
        </w:tc>
        <w:tc>
          <w:tcPr>
            <w:tcW w:w="1276" w:type="dxa"/>
            <w:shd w:val="clear" w:color="auto" w:fill="D9D9D9"/>
            <w:vAlign w:val="center"/>
          </w:tcPr>
          <w:p w14:paraId="402ACB84" w14:textId="77777777" w:rsidR="0096344B" w:rsidRPr="00295259" w:rsidRDefault="0096344B"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password</w:t>
            </w:r>
          </w:p>
        </w:tc>
        <w:tc>
          <w:tcPr>
            <w:tcW w:w="1276" w:type="dxa"/>
            <w:shd w:val="clear" w:color="auto" w:fill="D9D9D9"/>
            <w:vAlign w:val="center"/>
          </w:tcPr>
          <w:p w14:paraId="44CE5C4C" w14:textId="77777777" w:rsidR="0096344B" w:rsidRPr="00295259" w:rsidRDefault="0096344B"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sidRPr="00295259">
              <w:rPr>
                <w:rFonts w:ascii="Times" w:eastAsiaTheme="minorEastAsia" w:hAnsi="Times" w:cs="Times"/>
                <w:b/>
                <w:bCs/>
                <w:color w:val="auto"/>
                <w:sz w:val="24"/>
                <w:szCs w:val="24"/>
                <w:lang w:bidi="ar-SA"/>
              </w:rPr>
              <w:t>f_name</w:t>
            </w:r>
            <w:proofErr w:type="spellEnd"/>
          </w:p>
        </w:tc>
        <w:tc>
          <w:tcPr>
            <w:tcW w:w="1134" w:type="dxa"/>
            <w:shd w:val="clear" w:color="auto" w:fill="D9D9D9"/>
            <w:vAlign w:val="center"/>
          </w:tcPr>
          <w:p w14:paraId="3BB7A52E" w14:textId="77777777" w:rsidR="0096344B" w:rsidRPr="00295259" w:rsidRDefault="0096344B"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sidRPr="00295259">
              <w:rPr>
                <w:rFonts w:ascii="Times" w:eastAsiaTheme="minorEastAsia" w:hAnsi="Times" w:cs="Times"/>
                <w:b/>
                <w:bCs/>
                <w:color w:val="auto"/>
                <w:sz w:val="24"/>
                <w:szCs w:val="24"/>
                <w:lang w:bidi="ar-SA"/>
              </w:rPr>
              <w:t>l_name</w:t>
            </w:r>
            <w:proofErr w:type="spellEnd"/>
          </w:p>
        </w:tc>
        <w:tc>
          <w:tcPr>
            <w:tcW w:w="1559" w:type="dxa"/>
            <w:shd w:val="clear" w:color="auto" w:fill="D9D9D9"/>
            <w:vAlign w:val="center"/>
          </w:tcPr>
          <w:p w14:paraId="0F4899D3" w14:textId="77777777" w:rsidR="0096344B" w:rsidRPr="00295259" w:rsidRDefault="0096344B"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address</w:t>
            </w:r>
          </w:p>
        </w:tc>
        <w:tc>
          <w:tcPr>
            <w:tcW w:w="1559" w:type="dxa"/>
            <w:shd w:val="clear" w:color="auto" w:fill="D9D9D9"/>
            <w:vAlign w:val="center"/>
          </w:tcPr>
          <w:p w14:paraId="6F41EB65" w14:textId="77777777" w:rsidR="0096344B" w:rsidRPr="00295259" w:rsidRDefault="0096344B"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email</w:t>
            </w:r>
          </w:p>
        </w:tc>
        <w:tc>
          <w:tcPr>
            <w:tcW w:w="1418" w:type="dxa"/>
            <w:shd w:val="clear" w:color="auto" w:fill="D9D9D9"/>
            <w:vAlign w:val="center"/>
          </w:tcPr>
          <w:p w14:paraId="4EF0874A" w14:textId="77777777" w:rsidR="0096344B" w:rsidRPr="00295259" w:rsidRDefault="0096344B"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sidRPr="00295259">
              <w:rPr>
                <w:rFonts w:ascii="Times" w:eastAsiaTheme="minorEastAsia" w:hAnsi="Times" w:cs="Times"/>
                <w:b/>
                <w:bCs/>
                <w:color w:val="auto"/>
                <w:sz w:val="24"/>
                <w:szCs w:val="24"/>
                <w:lang w:bidi="ar-SA"/>
              </w:rPr>
              <w:t>tel</w:t>
            </w:r>
            <w:proofErr w:type="spellEnd"/>
          </w:p>
        </w:tc>
        <w:tc>
          <w:tcPr>
            <w:tcW w:w="2409" w:type="dxa"/>
            <w:vMerge/>
            <w:shd w:val="clear" w:color="auto" w:fill="D9D9D9"/>
          </w:tcPr>
          <w:p w14:paraId="7C82F6A0" w14:textId="77777777" w:rsidR="0096344B" w:rsidRPr="00295259" w:rsidRDefault="0096344B"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96344B" w:rsidRPr="00295259" w14:paraId="2E49FB99" w14:textId="77777777" w:rsidTr="00F4736C">
        <w:trPr>
          <w:trHeight w:val="98"/>
        </w:trPr>
        <w:tc>
          <w:tcPr>
            <w:tcW w:w="611" w:type="dxa"/>
            <w:vAlign w:val="center"/>
          </w:tcPr>
          <w:p w14:paraId="6DD6A5B6" w14:textId="77777777" w:rsidR="0096344B" w:rsidRPr="00295259"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w:t>
            </w:r>
          </w:p>
        </w:tc>
        <w:tc>
          <w:tcPr>
            <w:tcW w:w="2083" w:type="dxa"/>
            <w:vAlign w:val="center"/>
          </w:tcPr>
          <w:p w14:paraId="5EA0202A" w14:textId="77777777" w:rsidR="0096344B" w:rsidRPr="00295259"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Test edit dentists’ account</w:t>
            </w:r>
          </w:p>
        </w:tc>
        <w:tc>
          <w:tcPr>
            <w:tcW w:w="1275" w:type="dxa"/>
            <w:vAlign w:val="center"/>
          </w:tcPr>
          <w:p w14:paraId="3FFEDE93" w14:textId="77777777" w:rsidR="0096344B" w:rsidRPr="00295259"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D001</w:t>
            </w:r>
          </w:p>
        </w:tc>
        <w:tc>
          <w:tcPr>
            <w:tcW w:w="1276" w:type="dxa"/>
            <w:vAlign w:val="center"/>
          </w:tcPr>
          <w:p w14:paraId="2FAD75C9" w14:textId="77777777" w:rsidR="0096344B" w:rsidRPr="00295259"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Dentist</w:t>
            </w:r>
          </w:p>
        </w:tc>
        <w:tc>
          <w:tcPr>
            <w:tcW w:w="1276" w:type="dxa"/>
            <w:vAlign w:val="center"/>
          </w:tcPr>
          <w:p w14:paraId="2C8C6554" w14:textId="77777777" w:rsidR="0096344B" w:rsidRPr="00295259"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1234</w:t>
            </w:r>
          </w:p>
        </w:tc>
        <w:tc>
          <w:tcPr>
            <w:tcW w:w="1276" w:type="dxa"/>
            <w:vAlign w:val="center"/>
          </w:tcPr>
          <w:p w14:paraId="21182208" w14:textId="77777777" w:rsidR="0096344B" w:rsidRPr="00295259"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Donald</w:t>
            </w:r>
          </w:p>
        </w:tc>
        <w:tc>
          <w:tcPr>
            <w:tcW w:w="1134" w:type="dxa"/>
            <w:vAlign w:val="center"/>
          </w:tcPr>
          <w:p w14:paraId="35DE5091" w14:textId="77777777" w:rsidR="0096344B" w:rsidRPr="00295259"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Duck</w:t>
            </w:r>
          </w:p>
        </w:tc>
        <w:tc>
          <w:tcPr>
            <w:tcW w:w="1559" w:type="dxa"/>
            <w:vAlign w:val="center"/>
          </w:tcPr>
          <w:p w14:paraId="2CC5A557" w14:textId="77777777" w:rsidR="0096344B" w:rsidRPr="00295259"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sidRPr="00295259">
              <w:rPr>
                <w:rFonts w:ascii="Times" w:eastAsiaTheme="minorEastAsia" w:hAnsi="Times" w:cs="Times"/>
                <w:bCs/>
                <w:color w:val="auto"/>
                <w:sz w:val="24"/>
                <w:szCs w:val="24"/>
                <w:lang w:bidi="ar-SA"/>
              </w:rPr>
              <w:t>NewYork,USA</w:t>
            </w:r>
            <w:proofErr w:type="spellEnd"/>
          </w:p>
        </w:tc>
        <w:tc>
          <w:tcPr>
            <w:tcW w:w="1559" w:type="dxa"/>
            <w:vAlign w:val="center"/>
          </w:tcPr>
          <w:p w14:paraId="3564CC34" w14:textId="77777777" w:rsidR="0096344B" w:rsidRPr="00295259"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DD@hotmail.com</w:t>
            </w:r>
          </w:p>
        </w:tc>
        <w:tc>
          <w:tcPr>
            <w:tcW w:w="1418" w:type="dxa"/>
            <w:vAlign w:val="center"/>
          </w:tcPr>
          <w:p w14:paraId="76FAB94F" w14:textId="77777777" w:rsidR="0096344B" w:rsidRPr="00295259" w:rsidRDefault="0096344B" w:rsidP="00B4755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New Roman" w:hAnsi="Times New Roman" w:cs="Times New Roman"/>
                <w:color w:val="auto"/>
                <w:sz w:val="24"/>
                <w:szCs w:val="24"/>
              </w:rPr>
              <w:t>0810000000</w:t>
            </w:r>
          </w:p>
        </w:tc>
        <w:tc>
          <w:tcPr>
            <w:tcW w:w="2409" w:type="dxa"/>
            <w:vAlign w:val="center"/>
          </w:tcPr>
          <w:p w14:paraId="0BA4046A" w14:textId="77777777" w:rsidR="0096344B" w:rsidRPr="00295259"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System shall redirect to the dentist list page and show new account information that has edited already, whose </w:t>
            </w:r>
            <w:proofErr w:type="spellStart"/>
            <w:r w:rsidRPr="00295259">
              <w:rPr>
                <w:rFonts w:ascii="Times" w:eastAsiaTheme="minorEastAsia" w:hAnsi="Times" w:cs="Times"/>
                <w:bCs/>
                <w:color w:val="auto"/>
                <w:sz w:val="24"/>
                <w:szCs w:val="24"/>
                <w:lang w:bidi="ar-SA"/>
              </w:rPr>
              <w:t>dentistID</w:t>
            </w:r>
            <w:proofErr w:type="spellEnd"/>
            <w:r w:rsidRPr="00295259">
              <w:rPr>
                <w:rFonts w:ascii="Times" w:eastAsiaTheme="minorEastAsia" w:hAnsi="Times" w:cs="Times"/>
                <w:bCs/>
                <w:color w:val="auto"/>
                <w:sz w:val="24"/>
                <w:szCs w:val="24"/>
                <w:lang w:bidi="ar-SA"/>
              </w:rPr>
              <w:t xml:space="preserve"> is “D001”</w:t>
            </w:r>
          </w:p>
        </w:tc>
      </w:tr>
      <w:tr w:rsidR="0096344B" w:rsidRPr="00295259" w14:paraId="43A98E53" w14:textId="77777777" w:rsidTr="00F4736C">
        <w:trPr>
          <w:trHeight w:val="98"/>
        </w:trPr>
        <w:tc>
          <w:tcPr>
            <w:tcW w:w="611" w:type="dxa"/>
            <w:vAlign w:val="center"/>
          </w:tcPr>
          <w:p w14:paraId="6745F30C" w14:textId="77777777" w:rsidR="0096344B" w:rsidRPr="00295259"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2</w:t>
            </w:r>
          </w:p>
        </w:tc>
        <w:tc>
          <w:tcPr>
            <w:tcW w:w="2083" w:type="dxa"/>
            <w:vAlign w:val="center"/>
          </w:tcPr>
          <w:p w14:paraId="018A04BB" w14:textId="77777777" w:rsidR="0096344B" w:rsidRPr="00295259"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Test create account with duplicate </w:t>
            </w:r>
            <w:proofErr w:type="spellStart"/>
            <w:r w:rsidRPr="00295259">
              <w:rPr>
                <w:rFonts w:ascii="Times" w:eastAsiaTheme="minorEastAsia" w:hAnsi="Times" w:cs="Times"/>
                <w:bCs/>
                <w:color w:val="auto"/>
                <w:sz w:val="24"/>
                <w:szCs w:val="24"/>
                <w:lang w:bidi="ar-SA"/>
              </w:rPr>
              <w:t>dentistID</w:t>
            </w:r>
            <w:proofErr w:type="spellEnd"/>
          </w:p>
        </w:tc>
        <w:tc>
          <w:tcPr>
            <w:tcW w:w="1275" w:type="dxa"/>
            <w:vAlign w:val="center"/>
          </w:tcPr>
          <w:p w14:paraId="26E42698" w14:textId="77777777" w:rsidR="0096344B" w:rsidRPr="00295259"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D001</w:t>
            </w:r>
          </w:p>
        </w:tc>
        <w:tc>
          <w:tcPr>
            <w:tcW w:w="1276" w:type="dxa"/>
            <w:vAlign w:val="center"/>
          </w:tcPr>
          <w:p w14:paraId="19A95297" w14:textId="77777777" w:rsidR="0096344B" w:rsidRPr="00295259"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Dentist</w:t>
            </w:r>
          </w:p>
        </w:tc>
        <w:tc>
          <w:tcPr>
            <w:tcW w:w="1276" w:type="dxa"/>
            <w:vAlign w:val="center"/>
          </w:tcPr>
          <w:p w14:paraId="0FD220C5" w14:textId="77777777" w:rsidR="0096344B" w:rsidRPr="00295259"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1234</w:t>
            </w:r>
          </w:p>
        </w:tc>
        <w:tc>
          <w:tcPr>
            <w:tcW w:w="1276" w:type="dxa"/>
            <w:vAlign w:val="center"/>
          </w:tcPr>
          <w:p w14:paraId="0B3FE05A" w14:textId="77777777" w:rsidR="0096344B" w:rsidRPr="00295259"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Daisy</w:t>
            </w:r>
          </w:p>
        </w:tc>
        <w:tc>
          <w:tcPr>
            <w:tcW w:w="1134" w:type="dxa"/>
            <w:vAlign w:val="center"/>
          </w:tcPr>
          <w:p w14:paraId="2C8E900F" w14:textId="77777777" w:rsidR="0096344B" w:rsidRPr="00295259"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Duck</w:t>
            </w:r>
          </w:p>
        </w:tc>
        <w:tc>
          <w:tcPr>
            <w:tcW w:w="1559" w:type="dxa"/>
            <w:vAlign w:val="center"/>
          </w:tcPr>
          <w:p w14:paraId="743969D9" w14:textId="77777777" w:rsidR="0096344B" w:rsidRPr="00295259"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sidRPr="00295259">
              <w:rPr>
                <w:rFonts w:ascii="Times" w:eastAsiaTheme="minorEastAsia" w:hAnsi="Times" w:cs="Times"/>
                <w:bCs/>
                <w:color w:val="auto"/>
                <w:sz w:val="24"/>
                <w:szCs w:val="24"/>
                <w:lang w:bidi="ar-SA"/>
              </w:rPr>
              <w:t>NewYork,USA</w:t>
            </w:r>
            <w:proofErr w:type="spellEnd"/>
          </w:p>
        </w:tc>
        <w:tc>
          <w:tcPr>
            <w:tcW w:w="1559" w:type="dxa"/>
            <w:vAlign w:val="center"/>
          </w:tcPr>
          <w:p w14:paraId="599E9C95" w14:textId="77777777" w:rsidR="0096344B" w:rsidRPr="00295259"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D_lady@hotmail.com</w:t>
            </w:r>
          </w:p>
        </w:tc>
        <w:tc>
          <w:tcPr>
            <w:tcW w:w="1418" w:type="dxa"/>
            <w:vAlign w:val="center"/>
          </w:tcPr>
          <w:p w14:paraId="34E9F432" w14:textId="77777777" w:rsidR="0096344B" w:rsidRPr="00295259" w:rsidRDefault="0096344B" w:rsidP="00B4755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New Roman" w:hAnsi="Times New Roman" w:cs="Times New Roman"/>
                <w:color w:val="auto"/>
                <w:sz w:val="24"/>
                <w:szCs w:val="24"/>
              </w:rPr>
              <w:t>0810000000</w:t>
            </w:r>
          </w:p>
        </w:tc>
        <w:tc>
          <w:tcPr>
            <w:tcW w:w="2409" w:type="dxa"/>
            <w:vAlign w:val="center"/>
          </w:tcPr>
          <w:p w14:paraId="0E49E381" w14:textId="77777777" w:rsidR="0096344B" w:rsidRPr="00295259"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does not redirect to dentist list page</w:t>
            </w:r>
          </w:p>
        </w:tc>
      </w:tr>
      <w:tr w:rsidR="003E3874" w:rsidRPr="00295259" w14:paraId="42D67B5E" w14:textId="77777777" w:rsidTr="00F4736C">
        <w:trPr>
          <w:trHeight w:val="98"/>
        </w:trPr>
        <w:tc>
          <w:tcPr>
            <w:tcW w:w="611" w:type="dxa"/>
            <w:vAlign w:val="center"/>
          </w:tcPr>
          <w:p w14:paraId="5AC5E469" w14:textId="77777777" w:rsidR="003E3874" w:rsidRPr="00295259"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3</w:t>
            </w:r>
          </w:p>
        </w:tc>
        <w:tc>
          <w:tcPr>
            <w:tcW w:w="2083" w:type="dxa"/>
            <w:vAlign w:val="center"/>
          </w:tcPr>
          <w:p w14:paraId="74D87D50" w14:textId="77777777" w:rsidR="003E3874" w:rsidRPr="00295259"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Test create account with empty fields</w:t>
            </w:r>
          </w:p>
        </w:tc>
        <w:tc>
          <w:tcPr>
            <w:tcW w:w="1275" w:type="dxa"/>
            <w:vAlign w:val="center"/>
          </w:tcPr>
          <w:p w14:paraId="304C58DB" w14:textId="77777777" w:rsidR="003E3874" w:rsidRPr="00295259"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1276" w:type="dxa"/>
            <w:vAlign w:val="center"/>
          </w:tcPr>
          <w:p w14:paraId="7BF98785" w14:textId="77777777" w:rsidR="003E3874" w:rsidRPr="00295259"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1276" w:type="dxa"/>
            <w:vAlign w:val="center"/>
          </w:tcPr>
          <w:p w14:paraId="2ED101D6" w14:textId="77777777" w:rsidR="003E3874" w:rsidRPr="00295259"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1276" w:type="dxa"/>
            <w:vAlign w:val="center"/>
          </w:tcPr>
          <w:p w14:paraId="234046C9" w14:textId="77777777" w:rsidR="003E3874" w:rsidRPr="00295259"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1134" w:type="dxa"/>
            <w:vAlign w:val="center"/>
          </w:tcPr>
          <w:p w14:paraId="73E850E7" w14:textId="77777777" w:rsidR="003E3874" w:rsidRPr="00295259"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1559" w:type="dxa"/>
            <w:vAlign w:val="center"/>
          </w:tcPr>
          <w:p w14:paraId="32749D7D" w14:textId="77777777" w:rsidR="003E3874" w:rsidRPr="00295259"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1559" w:type="dxa"/>
            <w:vAlign w:val="center"/>
          </w:tcPr>
          <w:p w14:paraId="3ECA89B8" w14:textId="77777777" w:rsidR="003E3874" w:rsidRPr="00295259"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1418" w:type="dxa"/>
            <w:vAlign w:val="center"/>
          </w:tcPr>
          <w:p w14:paraId="7B12325B" w14:textId="77777777" w:rsidR="003E3874" w:rsidRPr="00295259"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
        </w:tc>
        <w:tc>
          <w:tcPr>
            <w:tcW w:w="2409" w:type="dxa"/>
            <w:vAlign w:val="center"/>
          </w:tcPr>
          <w:p w14:paraId="0422B716" w14:textId="77777777" w:rsidR="003E3874" w:rsidRPr="00295259"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shall provide dialog blog “Please fill out this field”</w:t>
            </w:r>
          </w:p>
        </w:tc>
      </w:tr>
    </w:tbl>
    <w:p w14:paraId="39479DB7" w14:textId="77777777" w:rsidR="003E3874" w:rsidRPr="00295259" w:rsidRDefault="003E3874" w:rsidP="003E3874">
      <w:pPr>
        <w:widowControl w:val="0"/>
        <w:autoSpaceDE w:val="0"/>
        <w:autoSpaceDN w:val="0"/>
        <w:adjustRightInd w:val="0"/>
        <w:spacing w:after="240" w:line="240" w:lineRule="auto"/>
        <w:rPr>
          <w:rFonts w:ascii="Times" w:eastAsiaTheme="minorEastAsia" w:hAnsi="Times" w:cs="Times"/>
          <w:color w:val="auto"/>
          <w:sz w:val="24"/>
          <w:szCs w:val="24"/>
          <w:lang w:bidi="ar-SA"/>
        </w:rPr>
        <w:sectPr w:rsidR="003E3874" w:rsidRPr="00295259" w:rsidSect="009A40C0">
          <w:footerReference w:type="default" r:id="rId24"/>
          <w:pgSz w:w="16840" w:h="11900" w:orient="landscape"/>
          <w:pgMar w:top="1800" w:right="1644" w:bottom="1800" w:left="510" w:header="708" w:footer="708" w:gutter="0"/>
          <w:cols w:space="708"/>
          <w:docGrid w:linePitch="360"/>
        </w:sectPr>
      </w:pPr>
    </w:p>
    <w:p w14:paraId="0B7A43C9" w14:textId="77777777" w:rsidR="003E3874" w:rsidRPr="00295259" w:rsidRDefault="00DF116C" w:rsidP="00E8582C">
      <w:pPr>
        <w:pStyle w:val="Heading3"/>
        <w:rPr>
          <w:rFonts w:ascii="Times New Roman" w:eastAsiaTheme="minorEastAsia" w:hAnsi="Times New Roman" w:cs="Times New Roman"/>
          <w:b w:val="0"/>
          <w:bCs w:val="0"/>
          <w:color w:val="auto"/>
          <w:sz w:val="26"/>
          <w:szCs w:val="26"/>
          <w:lang w:bidi="ar-SA"/>
        </w:rPr>
      </w:pPr>
      <w:bookmarkStart w:id="219" w:name="_Toc394490928"/>
      <w:r w:rsidRPr="00295259">
        <w:rPr>
          <w:rFonts w:ascii="Times New Roman" w:eastAsiaTheme="minorEastAsia" w:hAnsi="Times New Roman" w:cs="Times New Roman"/>
          <w:color w:val="auto"/>
          <w:sz w:val="26"/>
          <w:szCs w:val="26"/>
          <w:lang w:bidi="ar-SA"/>
        </w:rPr>
        <w:lastRenderedPageBreak/>
        <w:t>System Test Case 25(STC-25</w:t>
      </w:r>
      <w:r w:rsidR="003E3874" w:rsidRPr="00295259">
        <w:rPr>
          <w:rFonts w:ascii="Times New Roman" w:eastAsiaTheme="minorEastAsia" w:hAnsi="Times New Roman" w:cs="Times New Roman"/>
          <w:color w:val="auto"/>
          <w:sz w:val="26"/>
          <w:szCs w:val="26"/>
          <w:lang w:bidi="ar-SA"/>
        </w:rPr>
        <w:t>):</w:t>
      </w:r>
      <w:r w:rsidR="003E3874" w:rsidRPr="00295259">
        <w:rPr>
          <w:rFonts w:ascii="Times New Roman" w:eastAsiaTheme="minorEastAsia" w:hAnsi="Times New Roman" w:cs="Times New Roman"/>
          <w:b w:val="0"/>
          <w:bCs w:val="0"/>
          <w:color w:val="auto"/>
          <w:sz w:val="26"/>
          <w:szCs w:val="26"/>
          <w:lang w:bidi="ar-SA"/>
        </w:rPr>
        <w:t xml:space="preserve"> Officer can delete dentists’ account</w:t>
      </w:r>
      <w:bookmarkEnd w:id="219"/>
      <w:r w:rsidR="009D2E87" w:rsidRPr="00295259">
        <w:rPr>
          <w:rFonts w:ascii="Times New Roman" w:eastAsiaTheme="minorEastAsia" w:hAnsi="Times New Roman" w:cs="Times New Roman"/>
          <w:b w:val="0"/>
          <w:bCs w:val="0"/>
          <w:color w:val="auto"/>
          <w:sz w:val="26"/>
          <w:szCs w:val="26"/>
          <w:lang w:bidi="ar-SA"/>
        </w:rPr>
        <w:t xml:space="preserve"> </w:t>
      </w:r>
    </w:p>
    <w:p w14:paraId="6C872260" w14:textId="77777777" w:rsidR="003E3874" w:rsidRPr="00295259" w:rsidRDefault="003E3874" w:rsidP="003E3874">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Description:</w:t>
      </w:r>
    </w:p>
    <w:p w14:paraId="173EAB19" w14:textId="77777777" w:rsidR="003E3874" w:rsidRPr="00295259" w:rsidRDefault="003E3874" w:rsidP="003E3874">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b/>
      </w:r>
      <w:proofErr w:type="gramStart"/>
      <w:r w:rsidRPr="00295259">
        <w:rPr>
          <w:rFonts w:ascii="Times" w:eastAsiaTheme="minorEastAsia" w:hAnsi="Times" w:cs="Times"/>
          <w:color w:val="auto"/>
          <w:sz w:val="24"/>
          <w:szCs w:val="24"/>
          <w:lang w:bidi="ar-SA"/>
        </w:rPr>
        <w:t xml:space="preserve">Test </w:t>
      </w:r>
      <w:r w:rsidR="0085379B" w:rsidRPr="00295259">
        <w:rPr>
          <w:rFonts w:ascii="Times" w:eastAsiaTheme="minorEastAsia" w:hAnsi="Times" w:cs="Times"/>
          <w:color w:val="auto"/>
          <w:sz w:val="24"/>
          <w:szCs w:val="24"/>
          <w:lang w:bidi="ar-SA"/>
        </w:rPr>
        <w:t>delete</w:t>
      </w:r>
      <w:proofErr w:type="gramEnd"/>
      <w:r w:rsidR="0085379B" w:rsidRPr="00295259">
        <w:rPr>
          <w:rFonts w:ascii="Times" w:eastAsiaTheme="minorEastAsia" w:hAnsi="Times" w:cs="Times"/>
          <w:color w:val="auto"/>
          <w:sz w:val="24"/>
          <w:szCs w:val="24"/>
          <w:lang w:bidi="ar-SA"/>
        </w:rPr>
        <w:t xml:space="preserve"> function in dentist list</w:t>
      </w:r>
      <w:r w:rsidRPr="00295259">
        <w:rPr>
          <w:rFonts w:ascii="Times" w:eastAsiaTheme="minorEastAsia" w:hAnsi="Times" w:cs="Times"/>
          <w:color w:val="auto"/>
          <w:sz w:val="24"/>
          <w:szCs w:val="24"/>
          <w:lang w:bidi="ar-SA"/>
        </w:rPr>
        <w:t xml:space="preserve"> that will remove information from the database.</w:t>
      </w:r>
    </w:p>
    <w:p w14:paraId="5A36990D" w14:textId="77777777" w:rsidR="003E3874" w:rsidRPr="00295259" w:rsidRDefault="003E3874" w:rsidP="003E3874">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w:eastAsiaTheme="minorEastAsia" w:hAnsi="Times" w:cs="Times"/>
          <w:b/>
          <w:color w:val="auto"/>
          <w:sz w:val="24"/>
          <w:szCs w:val="24"/>
          <w:lang w:bidi="ar-SA"/>
        </w:rPr>
        <w:t>Test script:</w:t>
      </w:r>
    </w:p>
    <w:p w14:paraId="7B9A5FAF" w14:textId="77777777" w:rsidR="0085379B" w:rsidRPr="00295259" w:rsidRDefault="0085379B" w:rsidP="0085379B">
      <w:pPr>
        <w:pStyle w:val="ListParagraph"/>
        <w:widowControl w:val="0"/>
        <w:numPr>
          <w:ilvl w:val="0"/>
          <w:numId w:val="40"/>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 xml:space="preserve">Officer login to the website by using </w:t>
      </w:r>
      <w:proofErr w:type="spellStart"/>
      <w:r w:rsidRPr="00295259">
        <w:rPr>
          <w:rFonts w:ascii="Times" w:eastAsiaTheme="minorEastAsia" w:hAnsi="Times" w:cs="Times"/>
          <w:color w:val="auto"/>
          <w:sz w:val="24"/>
          <w:szCs w:val="24"/>
          <w:lang w:bidi="ar-SA"/>
        </w:rPr>
        <w:t>officerID</w:t>
      </w:r>
      <w:proofErr w:type="spellEnd"/>
      <w:r w:rsidRPr="00295259">
        <w:rPr>
          <w:rFonts w:ascii="Times" w:eastAsiaTheme="minorEastAsia" w:hAnsi="Times" w:cs="Times"/>
          <w:color w:val="auto"/>
          <w:sz w:val="24"/>
          <w:szCs w:val="24"/>
          <w:lang w:bidi="ar-SA"/>
        </w:rPr>
        <w:t xml:space="preserve"> and password</w:t>
      </w:r>
    </w:p>
    <w:p w14:paraId="6C55C637" w14:textId="77777777" w:rsidR="0085379B" w:rsidRPr="00295259" w:rsidRDefault="0085379B" w:rsidP="0085379B">
      <w:pPr>
        <w:pStyle w:val="ListParagraph"/>
        <w:widowControl w:val="0"/>
        <w:numPr>
          <w:ilvl w:val="0"/>
          <w:numId w:val="40"/>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 xml:space="preserve">Officer selects dentist list page </w:t>
      </w:r>
    </w:p>
    <w:p w14:paraId="31A21FBF" w14:textId="77777777" w:rsidR="0085379B" w:rsidRPr="00295259" w:rsidRDefault="0085379B" w:rsidP="0085379B">
      <w:pPr>
        <w:pStyle w:val="ListParagraph"/>
        <w:widowControl w:val="0"/>
        <w:numPr>
          <w:ilvl w:val="0"/>
          <w:numId w:val="40"/>
        </w:numPr>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w:eastAsiaTheme="minorEastAsia" w:hAnsi="Times" w:cs="Times"/>
          <w:color w:val="auto"/>
          <w:sz w:val="24"/>
          <w:szCs w:val="24"/>
          <w:lang w:bidi="ar-SA"/>
        </w:rPr>
        <w:t xml:space="preserve">Officer selects delete function </w:t>
      </w:r>
    </w:p>
    <w:p w14:paraId="33A8AE4A" w14:textId="77777777" w:rsidR="003E3874" w:rsidRPr="00295259" w:rsidRDefault="003E3874" w:rsidP="003E387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Data needs:</w:t>
      </w:r>
      <w:r w:rsidRPr="00295259">
        <w:rPr>
          <w:rFonts w:ascii="Times" w:eastAsiaTheme="minorEastAsia" w:hAnsi="Times" w:cs="Times"/>
          <w:color w:val="auto"/>
          <w:sz w:val="24"/>
          <w:szCs w:val="24"/>
          <w:lang w:bidi="ar-SA"/>
        </w:rPr>
        <w:t xml:space="preserve"> </w:t>
      </w:r>
      <w:r w:rsidR="0046736D" w:rsidRPr="00295259">
        <w:rPr>
          <w:rFonts w:ascii="Times" w:eastAsiaTheme="minorEastAsia" w:hAnsi="Times" w:cs="Times"/>
          <w:color w:val="auto"/>
          <w:sz w:val="24"/>
          <w:szCs w:val="24"/>
          <w:highlight w:val="yellow"/>
          <w:lang w:bidi="ar-SA"/>
        </w:rPr>
        <w:t xml:space="preserve">Officer </w:t>
      </w:r>
      <w:proofErr w:type="gramStart"/>
      <w:r w:rsidR="0046736D" w:rsidRPr="00295259">
        <w:rPr>
          <w:rFonts w:ascii="Times" w:eastAsiaTheme="minorEastAsia" w:hAnsi="Times" w:cs="Times"/>
          <w:color w:val="auto"/>
          <w:sz w:val="24"/>
          <w:szCs w:val="24"/>
          <w:highlight w:val="yellow"/>
          <w:lang w:bidi="ar-SA"/>
        </w:rPr>
        <w:t>account</w:t>
      </w:r>
      <w:proofErr w:type="gramEnd"/>
      <w:r w:rsidR="0046736D" w:rsidRPr="00295259">
        <w:rPr>
          <w:rFonts w:ascii="Times" w:eastAsiaTheme="minorEastAsia" w:hAnsi="Times" w:cs="Times"/>
          <w:color w:val="auto"/>
          <w:sz w:val="24"/>
          <w:szCs w:val="24"/>
          <w:highlight w:val="yellow"/>
          <w:lang w:bidi="ar-SA"/>
        </w:rPr>
        <w:t>, Dentist account</w:t>
      </w:r>
    </w:p>
    <w:p w14:paraId="693326CB" w14:textId="77777777" w:rsidR="003E3874" w:rsidRPr="00295259" w:rsidRDefault="003E3874" w:rsidP="003E387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Cases:</w:t>
      </w:r>
    </w:p>
    <w:tbl>
      <w:tblPr>
        <w:tblStyle w:val="TableGrid"/>
        <w:tblW w:w="8748" w:type="dxa"/>
        <w:tblLayout w:type="fixed"/>
        <w:tblLook w:val="04A0" w:firstRow="1" w:lastRow="0" w:firstColumn="1" w:lastColumn="0" w:noHBand="0" w:noVBand="1"/>
      </w:tblPr>
      <w:tblGrid>
        <w:gridCol w:w="548"/>
        <w:gridCol w:w="2184"/>
        <w:gridCol w:w="3058"/>
        <w:gridCol w:w="2958"/>
      </w:tblGrid>
      <w:tr w:rsidR="003E3874" w:rsidRPr="00295259" w14:paraId="654AED2E" w14:textId="77777777" w:rsidTr="003E3874">
        <w:trPr>
          <w:trHeight w:val="192"/>
        </w:trPr>
        <w:tc>
          <w:tcPr>
            <w:tcW w:w="548" w:type="dxa"/>
            <w:vMerge w:val="restart"/>
            <w:shd w:val="clear" w:color="auto" w:fill="D9D9D9"/>
            <w:vAlign w:val="center"/>
          </w:tcPr>
          <w:p w14:paraId="6A6438BF" w14:textId="77777777" w:rsidR="003E3874" w:rsidRPr="00295259"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ID</w:t>
            </w:r>
          </w:p>
        </w:tc>
        <w:tc>
          <w:tcPr>
            <w:tcW w:w="2184" w:type="dxa"/>
            <w:vMerge w:val="restart"/>
            <w:shd w:val="clear" w:color="auto" w:fill="D9D9D9"/>
            <w:vAlign w:val="center"/>
          </w:tcPr>
          <w:p w14:paraId="21E1F305" w14:textId="77777777" w:rsidR="003E3874" w:rsidRPr="00295259"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tc>
        <w:tc>
          <w:tcPr>
            <w:tcW w:w="3058" w:type="dxa"/>
            <w:shd w:val="clear" w:color="auto" w:fill="D9D9D9"/>
            <w:vAlign w:val="center"/>
          </w:tcPr>
          <w:p w14:paraId="7434D56A" w14:textId="77777777" w:rsidR="003E3874" w:rsidRPr="00295259"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Input</w:t>
            </w:r>
          </w:p>
        </w:tc>
        <w:tc>
          <w:tcPr>
            <w:tcW w:w="2958" w:type="dxa"/>
            <w:vMerge w:val="restart"/>
            <w:shd w:val="clear" w:color="auto" w:fill="D9D9D9"/>
            <w:vAlign w:val="center"/>
          </w:tcPr>
          <w:p w14:paraId="29EC321B" w14:textId="77777777" w:rsidR="003E3874" w:rsidRPr="00295259"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Expected</w:t>
            </w:r>
          </w:p>
        </w:tc>
      </w:tr>
      <w:tr w:rsidR="003E3874" w:rsidRPr="00295259" w14:paraId="746B20B8" w14:textId="77777777" w:rsidTr="003E3874">
        <w:trPr>
          <w:trHeight w:val="322"/>
        </w:trPr>
        <w:tc>
          <w:tcPr>
            <w:tcW w:w="548" w:type="dxa"/>
            <w:vMerge/>
            <w:shd w:val="clear" w:color="auto" w:fill="D9D9D9"/>
            <w:vAlign w:val="center"/>
          </w:tcPr>
          <w:p w14:paraId="0679E078" w14:textId="77777777" w:rsidR="003E3874" w:rsidRPr="00295259"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84" w:type="dxa"/>
            <w:vMerge/>
            <w:shd w:val="clear" w:color="auto" w:fill="D9D9D9"/>
            <w:vAlign w:val="center"/>
          </w:tcPr>
          <w:p w14:paraId="0CA51E82" w14:textId="77777777" w:rsidR="003E3874" w:rsidRPr="00295259"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58" w:type="dxa"/>
            <w:shd w:val="clear" w:color="auto" w:fill="D9D9D9"/>
            <w:vAlign w:val="center"/>
          </w:tcPr>
          <w:p w14:paraId="35901C92" w14:textId="77777777" w:rsidR="003E3874" w:rsidRPr="00295259" w:rsidRDefault="003E3874"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Path</w:t>
            </w:r>
          </w:p>
        </w:tc>
        <w:tc>
          <w:tcPr>
            <w:tcW w:w="2958" w:type="dxa"/>
            <w:vMerge/>
            <w:shd w:val="clear" w:color="auto" w:fill="D9D9D9"/>
            <w:vAlign w:val="center"/>
          </w:tcPr>
          <w:p w14:paraId="74A4E17B" w14:textId="77777777" w:rsidR="003E3874" w:rsidRPr="00295259"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E3874" w:rsidRPr="00295259" w14:paraId="3D21580A" w14:textId="77777777" w:rsidTr="003E3874">
        <w:trPr>
          <w:trHeight w:val="863"/>
        </w:trPr>
        <w:tc>
          <w:tcPr>
            <w:tcW w:w="548" w:type="dxa"/>
            <w:vAlign w:val="center"/>
          </w:tcPr>
          <w:p w14:paraId="4CD3288E" w14:textId="77777777" w:rsidR="003E3874" w:rsidRPr="00295259"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w:t>
            </w:r>
          </w:p>
        </w:tc>
        <w:tc>
          <w:tcPr>
            <w:tcW w:w="2184" w:type="dxa"/>
            <w:vAlign w:val="center"/>
          </w:tcPr>
          <w:p w14:paraId="5BC7B736" w14:textId="77777777" w:rsidR="003E3874" w:rsidRPr="00295259"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Test delete dentists’ account</w:t>
            </w:r>
          </w:p>
        </w:tc>
        <w:tc>
          <w:tcPr>
            <w:tcW w:w="3058" w:type="dxa"/>
            <w:vAlign w:val="center"/>
          </w:tcPr>
          <w:p w14:paraId="17CC747A" w14:textId="77777777" w:rsidR="003E3874" w:rsidRPr="00295259"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sidRPr="00295259">
              <w:rPr>
                <w:rFonts w:ascii="Times" w:eastAsiaTheme="minorEastAsia" w:hAnsi="Times" w:cs="Times"/>
                <w:bCs/>
                <w:color w:val="auto"/>
                <w:sz w:val="24"/>
                <w:szCs w:val="24"/>
                <w:lang w:bidi="ar-SA"/>
              </w:rPr>
              <w:t>localhost</w:t>
            </w:r>
            <w:proofErr w:type="spellEnd"/>
            <w:r w:rsidRPr="00295259">
              <w:rPr>
                <w:rFonts w:ascii="Times" w:eastAsiaTheme="minorEastAsia" w:hAnsi="Times" w:cs="Times"/>
                <w:bCs/>
                <w:color w:val="auto"/>
                <w:sz w:val="24"/>
                <w:szCs w:val="24"/>
                <w:lang w:bidi="ar-SA"/>
              </w:rPr>
              <w:t>/CI/</w:t>
            </w:r>
            <w:proofErr w:type="spellStart"/>
            <w:r w:rsidRPr="00295259">
              <w:rPr>
                <w:rFonts w:ascii="Times" w:eastAsiaTheme="minorEastAsia" w:hAnsi="Times" w:cs="Times"/>
                <w:bCs/>
                <w:color w:val="auto"/>
                <w:sz w:val="24"/>
                <w:szCs w:val="24"/>
                <w:lang w:bidi="ar-SA"/>
              </w:rPr>
              <w:t>index.php</w:t>
            </w:r>
            <w:proofErr w:type="spellEnd"/>
            <w:r w:rsidRPr="00295259">
              <w:rPr>
                <w:rFonts w:ascii="Times" w:eastAsiaTheme="minorEastAsia" w:hAnsi="Times" w:cs="Times"/>
                <w:bCs/>
                <w:color w:val="auto"/>
                <w:sz w:val="24"/>
                <w:szCs w:val="24"/>
                <w:lang w:bidi="ar-SA"/>
              </w:rPr>
              <w:t>/</w:t>
            </w:r>
            <w:proofErr w:type="spellStart"/>
            <w:r w:rsidRPr="00295259">
              <w:rPr>
                <w:rFonts w:ascii="Times" w:eastAsiaTheme="minorEastAsia" w:hAnsi="Times" w:cs="Times"/>
                <w:bCs/>
                <w:color w:val="auto"/>
                <w:sz w:val="24"/>
                <w:szCs w:val="24"/>
                <w:lang w:bidi="ar-SA"/>
              </w:rPr>
              <w:t>Officer_Controller</w:t>
            </w:r>
            <w:proofErr w:type="spellEnd"/>
            <w:r w:rsidRPr="00295259">
              <w:rPr>
                <w:rFonts w:ascii="Times" w:eastAsiaTheme="minorEastAsia" w:hAnsi="Times" w:cs="Times"/>
                <w:bCs/>
                <w:color w:val="auto"/>
                <w:sz w:val="24"/>
                <w:szCs w:val="24"/>
                <w:lang w:bidi="ar-SA"/>
              </w:rPr>
              <w:t>/</w:t>
            </w:r>
            <w:proofErr w:type="spellStart"/>
            <w:r w:rsidRPr="00295259">
              <w:rPr>
                <w:rFonts w:ascii="Times" w:eastAsiaTheme="minorEastAsia" w:hAnsi="Times" w:cs="Times"/>
                <w:bCs/>
                <w:color w:val="auto"/>
                <w:sz w:val="24"/>
                <w:szCs w:val="24"/>
                <w:lang w:bidi="ar-SA"/>
              </w:rPr>
              <w:t>get_db</w:t>
            </w:r>
            <w:proofErr w:type="spellEnd"/>
            <w:r w:rsidRPr="00295259">
              <w:rPr>
                <w:rFonts w:ascii="Times" w:eastAsiaTheme="minorEastAsia" w:hAnsi="Times" w:cs="Times"/>
                <w:bCs/>
                <w:color w:val="auto"/>
                <w:sz w:val="24"/>
                <w:szCs w:val="24"/>
                <w:lang w:bidi="ar-SA"/>
              </w:rPr>
              <w:t>/</w:t>
            </w:r>
            <w:proofErr w:type="spellStart"/>
            <w:r w:rsidRPr="00295259">
              <w:rPr>
                <w:rFonts w:ascii="Times" w:eastAsiaTheme="minorEastAsia" w:hAnsi="Times" w:cs="Times"/>
                <w:bCs/>
                <w:color w:val="auto"/>
                <w:sz w:val="24"/>
                <w:szCs w:val="24"/>
                <w:lang w:bidi="ar-SA"/>
              </w:rPr>
              <w:t>d_delete</w:t>
            </w:r>
            <w:proofErr w:type="spellEnd"/>
            <w:r w:rsidRPr="00295259">
              <w:rPr>
                <w:rFonts w:ascii="Times" w:eastAsiaTheme="minorEastAsia" w:hAnsi="Times" w:cs="Times"/>
                <w:bCs/>
                <w:color w:val="auto"/>
                <w:sz w:val="24"/>
                <w:szCs w:val="24"/>
                <w:lang w:bidi="ar-SA"/>
              </w:rPr>
              <w:t>/D001</w:t>
            </w:r>
          </w:p>
        </w:tc>
        <w:tc>
          <w:tcPr>
            <w:tcW w:w="2958" w:type="dxa"/>
            <w:vAlign w:val="center"/>
          </w:tcPr>
          <w:p w14:paraId="199D2857" w14:textId="77777777" w:rsidR="003E3874" w:rsidRPr="00295259"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shall provide dentists’ schedule in dentist list</w:t>
            </w:r>
            <w:r w:rsidR="00802731" w:rsidRPr="00295259">
              <w:rPr>
                <w:rFonts w:ascii="Times" w:eastAsiaTheme="minorEastAsia" w:hAnsi="Times" w:cs="Times"/>
                <w:bCs/>
                <w:color w:val="auto"/>
                <w:sz w:val="24"/>
                <w:szCs w:val="24"/>
                <w:lang w:bidi="ar-SA"/>
              </w:rPr>
              <w:t xml:space="preserve"> page without dentist whose </w:t>
            </w:r>
            <w:proofErr w:type="spellStart"/>
            <w:r w:rsidR="00802731" w:rsidRPr="00295259">
              <w:rPr>
                <w:rFonts w:ascii="Times" w:eastAsiaTheme="minorEastAsia" w:hAnsi="Times" w:cs="Times"/>
                <w:bCs/>
                <w:color w:val="auto"/>
                <w:sz w:val="24"/>
                <w:szCs w:val="24"/>
                <w:lang w:bidi="ar-SA"/>
              </w:rPr>
              <w:t>dentist</w:t>
            </w:r>
            <w:r w:rsidRPr="00295259">
              <w:rPr>
                <w:rFonts w:ascii="Times" w:eastAsiaTheme="minorEastAsia" w:hAnsi="Times" w:cs="Times"/>
                <w:bCs/>
                <w:color w:val="auto"/>
                <w:sz w:val="24"/>
                <w:szCs w:val="24"/>
                <w:lang w:bidi="ar-SA"/>
              </w:rPr>
              <w:t>ID</w:t>
            </w:r>
            <w:proofErr w:type="spellEnd"/>
            <w:r w:rsidRPr="00295259">
              <w:rPr>
                <w:rFonts w:ascii="Times" w:eastAsiaTheme="minorEastAsia" w:hAnsi="Times" w:cs="Times"/>
                <w:bCs/>
                <w:color w:val="auto"/>
                <w:sz w:val="24"/>
                <w:szCs w:val="24"/>
                <w:lang w:bidi="ar-SA"/>
              </w:rPr>
              <w:t xml:space="preserve"> is “D001”</w:t>
            </w:r>
          </w:p>
        </w:tc>
      </w:tr>
      <w:tr w:rsidR="003E3874" w:rsidRPr="00295259" w14:paraId="3A3A74C7" w14:textId="77777777" w:rsidTr="003E3874">
        <w:trPr>
          <w:trHeight w:val="863"/>
        </w:trPr>
        <w:tc>
          <w:tcPr>
            <w:tcW w:w="548" w:type="dxa"/>
            <w:vAlign w:val="center"/>
          </w:tcPr>
          <w:p w14:paraId="433B4795" w14:textId="77777777" w:rsidR="003E3874" w:rsidRPr="00295259"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2</w:t>
            </w:r>
          </w:p>
        </w:tc>
        <w:tc>
          <w:tcPr>
            <w:tcW w:w="2184" w:type="dxa"/>
            <w:vAlign w:val="center"/>
          </w:tcPr>
          <w:p w14:paraId="5435F1B3" w14:textId="77777777" w:rsidR="003E3874" w:rsidRPr="00295259"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Test delete dentists’ account</w:t>
            </w:r>
          </w:p>
        </w:tc>
        <w:tc>
          <w:tcPr>
            <w:tcW w:w="3058" w:type="dxa"/>
            <w:vAlign w:val="center"/>
          </w:tcPr>
          <w:p w14:paraId="34864050" w14:textId="77777777" w:rsidR="003E3874" w:rsidRPr="00295259"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Click view delete function at </w:t>
            </w:r>
            <w:proofErr w:type="spellStart"/>
            <w:r w:rsidRPr="00295259">
              <w:rPr>
                <w:rFonts w:ascii="Times" w:eastAsiaTheme="minorEastAsia" w:hAnsi="Times" w:cs="Times"/>
                <w:bCs/>
                <w:color w:val="auto"/>
                <w:sz w:val="24"/>
                <w:szCs w:val="24"/>
                <w:lang w:bidi="ar-SA"/>
              </w:rPr>
              <w:t>patientID</w:t>
            </w:r>
            <w:proofErr w:type="spellEnd"/>
            <w:r w:rsidRPr="00295259">
              <w:rPr>
                <w:rFonts w:ascii="Times" w:eastAsiaTheme="minorEastAsia" w:hAnsi="Times" w:cs="Times"/>
                <w:bCs/>
                <w:color w:val="auto"/>
                <w:sz w:val="24"/>
                <w:szCs w:val="24"/>
                <w:lang w:bidi="ar-SA"/>
              </w:rPr>
              <w:t xml:space="preserve"> that want to delete</w:t>
            </w:r>
          </w:p>
        </w:tc>
        <w:tc>
          <w:tcPr>
            <w:tcW w:w="2958" w:type="dxa"/>
            <w:vAlign w:val="center"/>
          </w:tcPr>
          <w:p w14:paraId="1D5E0033" w14:textId="77777777" w:rsidR="003E3874" w:rsidRPr="00295259"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shall provide dentists’ schedule in dentist list</w:t>
            </w:r>
            <w:r w:rsidR="00802731" w:rsidRPr="00295259">
              <w:rPr>
                <w:rFonts w:ascii="Times" w:eastAsiaTheme="minorEastAsia" w:hAnsi="Times" w:cs="Times"/>
                <w:bCs/>
                <w:color w:val="auto"/>
                <w:sz w:val="24"/>
                <w:szCs w:val="24"/>
                <w:lang w:bidi="ar-SA"/>
              </w:rPr>
              <w:t xml:space="preserve"> page without dentist whose </w:t>
            </w:r>
            <w:proofErr w:type="spellStart"/>
            <w:r w:rsidR="00802731" w:rsidRPr="00295259">
              <w:rPr>
                <w:rFonts w:ascii="Times" w:eastAsiaTheme="minorEastAsia" w:hAnsi="Times" w:cs="Times"/>
                <w:bCs/>
                <w:color w:val="auto"/>
                <w:sz w:val="24"/>
                <w:szCs w:val="24"/>
                <w:lang w:bidi="ar-SA"/>
              </w:rPr>
              <w:t>dentist</w:t>
            </w:r>
            <w:r w:rsidRPr="00295259">
              <w:rPr>
                <w:rFonts w:ascii="Times" w:eastAsiaTheme="minorEastAsia" w:hAnsi="Times" w:cs="Times"/>
                <w:bCs/>
                <w:color w:val="auto"/>
                <w:sz w:val="24"/>
                <w:szCs w:val="24"/>
                <w:lang w:bidi="ar-SA"/>
              </w:rPr>
              <w:t>ID</w:t>
            </w:r>
            <w:proofErr w:type="spellEnd"/>
            <w:r w:rsidRPr="00295259">
              <w:rPr>
                <w:rFonts w:ascii="Times" w:eastAsiaTheme="minorEastAsia" w:hAnsi="Times" w:cs="Times"/>
                <w:bCs/>
                <w:color w:val="auto"/>
                <w:sz w:val="24"/>
                <w:szCs w:val="24"/>
                <w:lang w:bidi="ar-SA"/>
              </w:rPr>
              <w:t xml:space="preserve"> is “D001”</w:t>
            </w:r>
          </w:p>
        </w:tc>
      </w:tr>
      <w:tr w:rsidR="003E3874" w:rsidRPr="00295259" w14:paraId="3758EFE5" w14:textId="77777777" w:rsidTr="003E3874">
        <w:trPr>
          <w:trHeight w:val="1245"/>
        </w:trPr>
        <w:tc>
          <w:tcPr>
            <w:tcW w:w="548" w:type="dxa"/>
            <w:vAlign w:val="center"/>
          </w:tcPr>
          <w:p w14:paraId="6F9EBE5F" w14:textId="77777777" w:rsidR="003E3874" w:rsidRPr="00295259"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3</w:t>
            </w:r>
          </w:p>
        </w:tc>
        <w:tc>
          <w:tcPr>
            <w:tcW w:w="2184" w:type="dxa"/>
            <w:vAlign w:val="center"/>
          </w:tcPr>
          <w:p w14:paraId="37FA38AD" w14:textId="77777777" w:rsidR="003E3874" w:rsidRPr="00295259"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Test delete dentists’ account</w:t>
            </w:r>
          </w:p>
        </w:tc>
        <w:tc>
          <w:tcPr>
            <w:tcW w:w="3058" w:type="dxa"/>
            <w:vAlign w:val="center"/>
          </w:tcPr>
          <w:p w14:paraId="155D098F" w14:textId="77777777" w:rsidR="003E3874" w:rsidRPr="00295259"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2958" w:type="dxa"/>
            <w:vAlign w:val="center"/>
          </w:tcPr>
          <w:p w14:paraId="2D447C15" w14:textId="77777777" w:rsidR="003E3874" w:rsidRPr="00295259"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does not provide dentists’ schedule in the dentist list page</w:t>
            </w:r>
          </w:p>
        </w:tc>
      </w:tr>
    </w:tbl>
    <w:p w14:paraId="69F7FBDB" w14:textId="77777777" w:rsidR="006A5D19" w:rsidRPr="00295259" w:rsidRDefault="006A5D19"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985EE54" w14:textId="77777777" w:rsidR="006A5D19" w:rsidRPr="00295259" w:rsidRDefault="006A5D19"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214EA53" w14:textId="77777777" w:rsidR="006A5D19" w:rsidRPr="00295259" w:rsidRDefault="006A5D19"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76E5BE1" w14:textId="77777777" w:rsidR="006A5D19" w:rsidRPr="00295259" w:rsidRDefault="006A5D19" w:rsidP="002A1729">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2FC78588" w14:textId="77777777" w:rsidR="007E7984" w:rsidRPr="00295259"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45A6E21" w14:textId="77777777" w:rsidR="007E7984" w:rsidRPr="00295259"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C3F928C" w14:textId="77777777" w:rsidR="007E7984" w:rsidRPr="00295259"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DE5E54A" w14:textId="77777777" w:rsidR="007E7984" w:rsidRPr="00295259"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79A3F64" w14:textId="77777777" w:rsidR="0085379B" w:rsidRPr="00295259" w:rsidRDefault="0085379B" w:rsidP="00E8582C">
      <w:pPr>
        <w:pStyle w:val="Heading3"/>
        <w:rPr>
          <w:rFonts w:ascii="Times New Roman" w:eastAsiaTheme="minorEastAsia" w:hAnsi="Times New Roman" w:cs="Times New Roman"/>
          <w:color w:val="auto"/>
          <w:sz w:val="26"/>
          <w:szCs w:val="26"/>
          <w:lang w:bidi="ar-SA"/>
        </w:rPr>
      </w:pPr>
      <w:bookmarkStart w:id="220" w:name="_Toc394490929"/>
      <w:r w:rsidRPr="00295259">
        <w:rPr>
          <w:rFonts w:ascii="Times New Roman" w:eastAsiaTheme="minorEastAsia" w:hAnsi="Times New Roman" w:cs="Times New Roman"/>
          <w:color w:val="auto"/>
          <w:sz w:val="26"/>
          <w:szCs w:val="26"/>
          <w:lang w:bidi="ar-SA"/>
        </w:rPr>
        <w:lastRenderedPageBreak/>
        <w:t>System</w:t>
      </w:r>
      <w:r w:rsidR="00DF116C" w:rsidRPr="00295259">
        <w:rPr>
          <w:rFonts w:ascii="Times New Roman" w:eastAsiaTheme="minorEastAsia" w:hAnsi="Times New Roman" w:cs="Times New Roman"/>
          <w:color w:val="auto"/>
          <w:sz w:val="26"/>
          <w:szCs w:val="26"/>
          <w:lang w:bidi="ar-SA"/>
        </w:rPr>
        <w:t xml:space="preserve"> Test Case 26(STC-26</w:t>
      </w:r>
      <w:r w:rsidRPr="00295259">
        <w:rPr>
          <w:rFonts w:ascii="Times New Roman" w:eastAsiaTheme="minorEastAsia" w:hAnsi="Times New Roman" w:cs="Times New Roman"/>
          <w:color w:val="auto"/>
          <w:sz w:val="26"/>
          <w:szCs w:val="26"/>
          <w:lang w:bidi="ar-SA"/>
        </w:rPr>
        <w:t xml:space="preserve">): </w:t>
      </w:r>
      <w:r w:rsidRPr="00295259">
        <w:rPr>
          <w:rFonts w:ascii="Times New Roman" w:hAnsi="Times New Roman" w:cs="Times New Roman"/>
          <w:b w:val="0"/>
          <w:bCs w:val="0"/>
          <w:color w:val="auto"/>
          <w:sz w:val="26"/>
          <w:szCs w:val="26"/>
        </w:rPr>
        <w:t>Officer can view all patients’ account as a list</w:t>
      </w:r>
      <w:bookmarkEnd w:id="220"/>
    </w:p>
    <w:p w14:paraId="537ED4AA" w14:textId="77777777" w:rsidR="0085379B" w:rsidRPr="00295259"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p w14:paraId="43B168D5" w14:textId="77777777" w:rsidR="0085379B" w:rsidRPr="00295259" w:rsidRDefault="0085379B" w:rsidP="0085379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b/>
        <w:t>Test officer can view patient list in the patient list page.</w:t>
      </w:r>
    </w:p>
    <w:p w14:paraId="080F7C83" w14:textId="77777777" w:rsidR="0085379B" w:rsidRPr="00295259" w:rsidRDefault="0085379B" w:rsidP="0085379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w:eastAsiaTheme="minorEastAsia" w:hAnsi="Times" w:cs="Times"/>
          <w:b/>
          <w:color w:val="auto"/>
          <w:sz w:val="24"/>
          <w:szCs w:val="24"/>
          <w:lang w:bidi="ar-SA"/>
        </w:rPr>
        <w:t>Test script:</w:t>
      </w:r>
    </w:p>
    <w:p w14:paraId="55286BDB" w14:textId="77777777" w:rsidR="0085379B" w:rsidRPr="00295259" w:rsidRDefault="0085379B" w:rsidP="0085379B">
      <w:pPr>
        <w:pStyle w:val="ListParagraph"/>
        <w:widowControl w:val="0"/>
        <w:numPr>
          <w:ilvl w:val="0"/>
          <w:numId w:val="16"/>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 xml:space="preserve">Officer login to the website by using </w:t>
      </w:r>
      <w:proofErr w:type="spellStart"/>
      <w:r w:rsidRPr="00295259">
        <w:rPr>
          <w:rFonts w:ascii="Times" w:eastAsiaTheme="minorEastAsia" w:hAnsi="Times" w:cs="Times"/>
          <w:color w:val="auto"/>
          <w:sz w:val="24"/>
          <w:szCs w:val="24"/>
          <w:lang w:bidi="ar-SA"/>
        </w:rPr>
        <w:t>officerID</w:t>
      </w:r>
      <w:proofErr w:type="spellEnd"/>
      <w:r w:rsidRPr="00295259">
        <w:rPr>
          <w:rFonts w:ascii="Times" w:eastAsiaTheme="minorEastAsia" w:hAnsi="Times" w:cs="Times"/>
          <w:color w:val="auto"/>
          <w:sz w:val="24"/>
          <w:szCs w:val="24"/>
          <w:lang w:bidi="ar-SA"/>
        </w:rPr>
        <w:t xml:space="preserve"> and password</w:t>
      </w:r>
    </w:p>
    <w:p w14:paraId="0ABE883A" w14:textId="77777777" w:rsidR="0085379B" w:rsidRPr="00295259" w:rsidRDefault="0085379B" w:rsidP="0085379B">
      <w:pPr>
        <w:pStyle w:val="ListParagraph"/>
        <w:widowControl w:val="0"/>
        <w:numPr>
          <w:ilvl w:val="0"/>
          <w:numId w:val="16"/>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 xml:space="preserve">Officer selects patient list page </w:t>
      </w:r>
    </w:p>
    <w:p w14:paraId="4A7CE07A" w14:textId="77777777" w:rsidR="0085379B" w:rsidRPr="00295259"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Data needs:</w:t>
      </w:r>
      <w:r w:rsidR="0046736D" w:rsidRPr="00295259">
        <w:rPr>
          <w:rFonts w:ascii="Times" w:eastAsiaTheme="minorEastAsia" w:hAnsi="Times" w:cs="Times"/>
          <w:b/>
          <w:bCs/>
          <w:color w:val="auto"/>
          <w:sz w:val="24"/>
          <w:szCs w:val="24"/>
          <w:lang w:bidi="ar-SA"/>
        </w:rPr>
        <w:t xml:space="preserve"> </w:t>
      </w:r>
      <w:r w:rsidR="0046736D" w:rsidRPr="00295259">
        <w:rPr>
          <w:rFonts w:ascii="Times" w:eastAsiaTheme="minorEastAsia" w:hAnsi="Times" w:cs="Times"/>
          <w:color w:val="auto"/>
          <w:sz w:val="24"/>
          <w:szCs w:val="24"/>
          <w:highlight w:val="yellow"/>
          <w:lang w:bidi="ar-SA"/>
        </w:rPr>
        <w:t xml:space="preserve">Officer </w:t>
      </w:r>
      <w:proofErr w:type="gramStart"/>
      <w:r w:rsidR="0046736D" w:rsidRPr="00295259">
        <w:rPr>
          <w:rFonts w:ascii="Times" w:eastAsiaTheme="minorEastAsia" w:hAnsi="Times" w:cs="Times"/>
          <w:color w:val="auto"/>
          <w:sz w:val="24"/>
          <w:szCs w:val="24"/>
          <w:highlight w:val="yellow"/>
          <w:lang w:bidi="ar-SA"/>
        </w:rPr>
        <w:t>account ,</w:t>
      </w:r>
      <w:proofErr w:type="gramEnd"/>
      <w:r w:rsidR="0046736D" w:rsidRPr="00295259">
        <w:rPr>
          <w:rFonts w:ascii="Times" w:eastAsiaTheme="minorEastAsia" w:hAnsi="Times" w:cs="Times"/>
          <w:color w:val="auto"/>
          <w:sz w:val="24"/>
          <w:szCs w:val="24"/>
          <w:highlight w:val="yellow"/>
          <w:lang w:bidi="ar-SA"/>
        </w:rPr>
        <w:t xml:space="preserve"> Patient account</w:t>
      </w:r>
    </w:p>
    <w:p w14:paraId="33BC8622" w14:textId="77777777" w:rsidR="0085379B" w:rsidRPr="00295259"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85379B" w:rsidRPr="00295259" w14:paraId="10806B02" w14:textId="77777777" w:rsidTr="001367ED">
        <w:trPr>
          <w:trHeight w:val="185"/>
        </w:trPr>
        <w:tc>
          <w:tcPr>
            <w:tcW w:w="534" w:type="dxa"/>
            <w:vMerge w:val="restart"/>
            <w:shd w:val="clear" w:color="auto" w:fill="D9D9D9"/>
            <w:vAlign w:val="center"/>
          </w:tcPr>
          <w:p w14:paraId="627289B6" w14:textId="77777777" w:rsidR="0085379B" w:rsidRPr="00295259"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5F19F045" w14:textId="77777777" w:rsidR="0085379B" w:rsidRPr="00295259"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tc>
        <w:tc>
          <w:tcPr>
            <w:tcW w:w="2977" w:type="dxa"/>
            <w:shd w:val="clear" w:color="auto" w:fill="D9D9D9"/>
            <w:vAlign w:val="center"/>
          </w:tcPr>
          <w:p w14:paraId="01236927" w14:textId="77777777" w:rsidR="0085379B" w:rsidRPr="00295259"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4685A7BA" w14:textId="77777777" w:rsidR="0085379B" w:rsidRPr="00295259"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Expected</w:t>
            </w:r>
          </w:p>
        </w:tc>
      </w:tr>
      <w:tr w:rsidR="0085379B" w:rsidRPr="00295259" w14:paraId="2F9E9D4F" w14:textId="77777777" w:rsidTr="001367ED">
        <w:trPr>
          <w:trHeight w:val="310"/>
        </w:trPr>
        <w:tc>
          <w:tcPr>
            <w:tcW w:w="534" w:type="dxa"/>
            <w:vMerge/>
            <w:shd w:val="clear" w:color="auto" w:fill="D9D9D9"/>
            <w:vAlign w:val="center"/>
          </w:tcPr>
          <w:p w14:paraId="2995E1E7" w14:textId="77777777" w:rsidR="0085379B" w:rsidRPr="00295259"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76081AE7" w14:textId="77777777" w:rsidR="0085379B" w:rsidRPr="00295259"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2FFD14C4" w14:textId="77777777" w:rsidR="0085379B" w:rsidRPr="00295259" w:rsidRDefault="0085379B"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Path</w:t>
            </w:r>
          </w:p>
        </w:tc>
        <w:tc>
          <w:tcPr>
            <w:tcW w:w="2879" w:type="dxa"/>
            <w:vMerge/>
            <w:shd w:val="clear" w:color="auto" w:fill="D9D9D9"/>
            <w:vAlign w:val="center"/>
          </w:tcPr>
          <w:p w14:paraId="1B127EFE" w14:textId="77777777" w:rsidR="0085379B" w:rsidRPr="00295259"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85379B" w:rsidRPr="00295259" w14:paraId="6D99861D" w14:textId="77777777" w:rsidTr="001367ED">
        <w:trPr>
          <w:trHeight w:val="830"/>
        </w:trPr>
        <w:tc>
          <w:tcPr>
            <w:tcW w:w="534" w:type="dxa"/>
            <w:vAlign w:val="center"/>
          </w:tcPr>
          <w:p w14:paraId="73059AAA" w14:textId="77777777" w:rsidR="0085379B" w:rsidRPr="00295259"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w:t>
            </w:r>
          </w:p>
        </w:tc>
        <w:tc>
          <w:tcPr>
            <w:tcW w:w="2126" w:type="dxa"/>
            <w:vAlign w:val="center"/>
          </w:tcPr>
          <w:p w14:paraId="390B6A16" w14:textId="77777777" w:rsidR="0085379B" w:rsidRPr="00295259"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Test view </w:t>
            </w:r>
            <w:r w:rsidRPr="00295259">
              <w:rPr>
                <w:rFonts w:ascii="Times" w:eastAsiaTheme="minorEastAsia" w:hAnsi="Times" w:cs="Times"/>
                <w:color w:val="auto"/>
                <w:sz w:val="24"/>
                <w:szCs w:val="24"/>
                <w:lang w:bidi="ar-SA"/>
              </w:rPr>
              <w:t>patient list in the patients’ schedule</w:t>
            </w:r>
          </w:p>
        </w:tc>
        <w:tc>
          <w:tcPr>
            <w:tcW w:w="2977" w:type="dxa"/>
            <w:vAlign w:val="center"/>
          </w:tcPr>
          <w:p w14:paraId="05F1B16D" w14:textId="77777777" w:rsidR="0085379B" w:rsidRPr="00295259"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sidRPr="00295259">
              <w:rPr>
                <w:rFonts w:ascii="Times" w:eastAsiaTheme="minorEastAsia" w:hAnsi="Times" w:cs="Times"/>
                <w:bCs/>
                <w:color w:val="auto"/>
                <w:sz w:val="24"/>
                <w:szCs w:val="24"/>
                <w:lang w:bidi="ar-SA"/>
              </w:rPr>
              <w:t>localhost</w:t>
            </w:r>
            <w:proofErr w:type="spellEnd"/>
            <w:r w:rsidRPr="00295259">
              <w:rPr>
                <w:rFonts w:ascii="Times" w:eastAsiaTheme="minorEastAsia" w:hAnsi="Times" w:cs="Times"/>
                <w:bCs/>
                <w:color w:val="auto"/>
                <w:sz w:val="24"/>
                <w:szCs w:val="24"/>
                <w:lang w:bidi="ar-SA"/>
              </w:rPr>
              <w:t>/CI/</w:t>
            </w:r>
            <w:proofErr w:type="spellStart"/>
            <w:r w:rsidRPr="00295259">
              <w:rPr>
                <w:rFonts w:ascii="Times" w:eastAsiaTheme="minorEastAsia" w:hAnsi="Times" w:cs="Times"/>
                <w:bCs/>
                <w:color w:val="auto"/>
                <w:sz w:val="24"/>
                <w:szCs w:val="24"/>
                <w:lang w:bidi="ar-SA"/>
              </w:rPr>
              <w:t>index.php</w:t>
            </w:r>
            <w:proofErr w:type="spellEnd"/>
            <w:r w:rsidRPr="00295259">
              <w:rPr>
                <w:rFonts w:ascii="Times" w:eastAsiaTheme="minorEastAsia" w:hAnsi="Times" w:cs="Times"/>
                <w:bCs/>
                <w:color w:val="auto"/>
                <w:sz w:val="24"/>
                <w:szCs w:val="24"/>
                <w:lang w:bidi="ar-SA"/>
              </w:rPr>
              <w:t>/</w:t>
            </w:r>
            <w:proofErr w:type="spellStart"/>
            <w:r w:rsidRPr="00295259">
              <w:rPr>
                <w:rFonts w:ascii="Times" w:eastAsiaTheme="minorEastAsia" w:hAnsi="Times" w:cs="Times"/>
                <w:bCs/>
                <w:color w:val="auto"/>
                <w:sz w:val="24"/>
                <w:szCs w:val="24"/>
                <w:lang w:bidi="ar-SA"/>
              </w:rPr>
              <w:t>Officer_Controller</w:t>
            </w:r>
            <w:proofErr w:type="spellEnd"/>
            <w:r w:rsidRPr="00295259">
              <w:rPr>
                <w:rFonts w:ascii="Times" w:eastAsiaTheme="minorEastAsia" w:hAnsi="Times" w:cs="Times"/>
                <w:bCs/>
                <w:color w:val="auto"/>
                <w:sz w:val="24"/>
                <w:szCs w:val="24"/>
                <w:lang w:bidi="ar-SA"/>
              </w:rPr>
              <w:t>/</w:t>
            </w:r>
            <w:proofErr w:type="spellStart"/>
            <w:r w:rsidRPr="00295259">
              <w:rPr>
                <w:rFonts w:ascii="Times" w:eastAsiaTheme="minorEastAsia" w:hAnsi="Times" w:cs="Times"/>
                <w:bCs/>
                <w:color w:val="auto"/>
                <w:sz w:val="24"/>
                <w:szCs w:val="24"/>
                <w:lang w:bidi="ar-SA"/>
              </w:rPr>
              <w:t>get_p_db</w:t>
            </w:r>
            <w:proofErr w:type="spellEnd"/>
          </w:p>
        </w:tc>
        <w:tc>
          <w:tcPr>
            <w:tcW w:w="2879" w:type="dxa"/>
            <w:vAlign w:val="center"/>
          </w:tcPr>
          <w:p w14:paraId="24305780" w14:textId="77777777" w:rsidR="0085379B" w:rsidRPr="00295259"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shall provide patients’ schedule in the patient list page</w:t>
            </w:r>
          </w:p>
        </w:tc>
      </w:tr>
      <w:tr w:rsidR="0085379B" w:rsidRPr="00295259" w14:paraId="78E42308" w14:textId="77777777" w:rsidTr="001367ED">
        <w:trPr>
          <w:trHeight w:val="830"/>
        </w:trPr>
        <w:tc>
          <w:tcPr>
            <w:tcW w:w="534" w:type="dxa"/>
            <w:vAlign w:val="center"/>
          </w:tcPr>
          <w:p w14:paraId="35BB04B7" w14:textId="77777777" w:rsidR="0085379B" w:rsidRPr="00295259"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2</w:t>
            </w:r>
          </w:p>
        </w:tc>
        <w:tc>
          <w:tcPr>
            <w:tcW w:w="2126" w:type="dxa"/>
            <w:vAlign w:val="center"/>
          </w:tcPr>
          <w:p w14:paraId="62B0B5D2" w14:textId="77777777" w:rsidR="0085379B" w:rsidRPr="00295259"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Test view </w:t>
            </w:r>
            <w:r w:rsidRPr="00295259">
              <w:rPr>
                <w:rFonts w:ascii="Times" w:eastAsiaTheme="minorEastAsia" w:hAnsi="Times" w:cs="Times"/>
                <w:color w:val="auto"/>
                <w:sz w:val="24"/>
                <w:szCs w:val="24"/>
                <w:lang w:bidi="ar-SA"/>
              </w:rPr>
              <w:t>patient list in the patients’ schedule</w:t>
            </w:r>
          </w:p>
        </w:tc>
        <w:tc>
          <w:tcPr>
            <w:tcW w:w="2977" w:type="dxa"/>
            <w:vAlign w:val="center"/>
          </w:tcPr>
          <w:p w14:paraId="303C3539" w14:textId="77777777" w:rsidR="0085379B" w:rsidRPr="00295259"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Click view patient list function</w:t>
            </w:r>
          </w:p>
        </w:tc>
        <w:tc>
          <w:tcPr>
            <w:tcW w:w="2879" w:type="dxa"/>
            <w:vAlign w:val="center"/>
          </w:tcPr>
          <w:p w14:paraId="10D28FD2" w14:textId="77777777" w:rsidR="0085379B" w:rsidRPr="00295259"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shall provide patients’ schedule in the patient list page</w:t>
            </w:r>
          </w:p>
        </w:tc>
      </w:tr>
      <w:tr w:rsidR="0085379B" w:rsidRPr="00295259" w14:paraId="1E6DA1D5" w14:textId="77777777" w:rsidTr="001367ED">
        <w:trPr>
          <w:trHeight w:val="830"/>
        </w:trPr>
        <w:tc>
          <w:tcPr>
            <w:tcW w:w="534" w:type="dxa"/>
            <w:vAlign w:val="center"/>
          </w:tcPr>
          <w:p w14:paraId="6320EF80" w14:textId="77777777" w:rsidR="0085379B" w:rsidRPr="00295259"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3</w:t>
            </w:r>
          </w:p>
        </w:tc>
        <w:tc>
          <w:tcPr>
            <w:tcW w:w="2126" w:type="dxa"/>
            <w:vAlign w:val="center"/>
          </w:tcPr>
          <w:p w14:paraId="0190FC9C" w14:textId="77777777" w:rsidR="0085379B" w:rsidRPr="00295259"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Test view </w:t>
            </w:r>
            <w:r w:rsidRPr="00295259">
              <w:rPr>
                <w:rFonts w:ascii="Times" w:eastAsiaTheme="minorEastAsia" w:hAnsi="Times" w:cs="Times"/>
                <w:color w:val="auto"/>
                <w:sz w:val="24"/>
                <w:szCs w:val="24"/>
                <w:lang w:bidi="ar-SA"/>
              </w:rPr>
              <w:t>patient list in the patients’ schedule without login</w:t>
            </w:r>
          </w:p>
        </w:tc>
        <w:tc>
          <w:tcPr>
            <w:tcW w:w="2977" w:type="dxa"/>
            <w:vAlign w:val="center"/>
          </w:tcPr>
          <w:p w14:paraId="3237B0DC" w14:textId="77777777" w:rsidR="0085379B" w:rsidRPr="00295259"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2879" w:type="dxa"/>
            <w:vAlign w:val="center"/>
          </w:tcPr>
          <w:p w14:paraId="1D88A6A4" w14:textId="77777777" w:rsidR="0085379B" w:rsidRPr="00295259"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does not provide patients’ schedule in the patient list page</w:t>
            </w:r>
          </w:p>
        </w:tc>
      </w:tr>
    </w:tbl>
    <w:p w14:paraId="6EE625B5" w14:textId="77777777" w:rsidR="007E7984" w:rsidRPr="00295259"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E41713A" w14:textId="77777777" w:rsidR="007E7984" w:rsidRPr="00295259"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FA17F7B" w14:textId="77777777" w:rsidR="0085379B" w:rsidRPr="00295259"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1A48179" w14:textId="77777777" w:rsidR="0085379B" w:rsidRPr="00295259"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F07FF75" w14:textId="77777777" w:rsidR="0085379B" w:rsidRPr="00295259"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0E01921" w14:textId="77777777" w:rsidR="0085379B" w:rsidRPr="00295259"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030B080" w14:textId="77777777" w:rsidR="0085379B" w:rsidRPr="00295259"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6EFEA1A" w14:textId="77777777" w:rsidR="00E22583" w:rsidRPr="00295259" w:rsidRDefault="00E22583" w:rsidP="0085379B">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4CF4D75A" w14:textId="77777777" w:rsidR="001B452E" w:rsidRPr="00295259" w:rsidRDefault="001B452E" w:rsidP="0085379B">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1B452E" w:rsidRPr="00295259" w:rsidSect="00372089">
          <w:footerReference w:type="default" r:id="rId25"/>
          <w:pgSz w:w="11900" w:h="16840"/>
          <w:pgMar w:top="1644" w:right="1800" w:bottom="510" w:left="1800" w:header="709" w:footer="708" w:gutter="0"/>
          <w:cols w:space="708"/>
          <w:docGrid w:linePitch="360"/>
        </w:sectPr>
      </w:pPr>
    </w:p>
    <w:p w14:paraId="67F66911" w14:textId="77777777" w:rsidR="0085379B" w:rsidRPr="00295259" w:rsidRDefault="00DF116C" w:rsidP="00E8582C">
      <w:pPr>
        <w:pStyle w:val="Heading3"/>
        <w:rPr>
          <w:rFonts w:ascii="Times New Roman" w:eastAsiaTheme="minorEastAsia" w:hAnsi="Times New Roman" w:cs="Times New Roman"/>
          <w:color w:val="auto"/>
          <w:sz w:val="26"/>
          <w:szCs w:val="26"/>
          <w:lang w:bidi="ar-SA"/>
        </w:rPr>
      </w:pPr>
      <w:bookmarkStart w:id="221" w:name="_Toc394490930"/>
      <w:r w:rsidRPr="00295259">
        <w:rPr>
          <w:rFonts w:ascii="Times New Roman" w:eastAsiaTheme="minorEastAsia" w:hAnsi="Times New Roman" w:cs="Times New Roman"/>
          <w:color w:val="auto"/>
          <w:sz w:val="26"/>
          <w:szCs w:val="26"/>
          <w:lang w:bidi="ar-SA"/>
        </w:rPr>
        <w:lastRenderedPageBreak/>
        <w:t>System Test Case 27(STC-27</w:t>
      </w:r>
      <w:r w:rsidR="0085379B" w:rsidRPr="00295259">
        <w:rPr>
          <w:rFonts w:ascii="Times New Roman" w:eastAsiaTheme="minorEastAsia" w:hAnsi="Times New Roman" w:cs="Times New Roman"/>
          <w:color w:val="auto"/>
          <w:sz w:val="26"/>
          <w:szCs w:val="26"/>
          <w:lang w:bidi="ar-SA"/>
        </w:rPr>
        <w:t xml:space="preserve">): </w:t>
      </w:r>
      <w:r w:rsidR="0085379B" w:rsidRPr="00295259">
        <w:rPr>
          <w:rFonts w:ascii="Times New Roman" w:hAnsi="Times New Roman" w:cs="Times New Roman"/>
          <w:b w:val="0"/>
          <w:bCs w:val="0"/>
          <w:color w:val="auto"/>
          <w:sz w:val="26"/>
          <w:szCs w:val="26"/>
        </w:rPr>
        <w:t>Officer can view all dentists’ account as a list</w:t>
      </w:r>
      <w:bookmarkEnd w:id="221"/>
      <w:r w:rsidR="0085379B" w:rsidRPr="00295259">
        <w:rPr>
          <w:rFonts w:ascii="Times New Roman" w:hAnsi="Times New Roman" w:cs="Times New Roman"/>
          <w:b w:val="0"/>
          <w:bCs w:val="0"/>
          <w:color w:val="auto"/>
          <w:sz w:val="26"/>
          <w:szCs w:val="26"/>
        </w:rPr>
        <w:t xml:space="preserve"> </w:t>
      </w:r>
    </w:p>
    <w:p w14:paraId="7329950D" w14:textId="77777777" w:rsidR="0085379B" w:rsidRPr="00295259"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p w14:paraId="1D4818CC" w14:textId="77777777" w:rsidR="0085379B" w:rsidRPr="00295259" w:rsidRDefault="0085379B" w:rsidP="0085379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b/>
        <w:t>Test officer can view dentist list in the dentist list page.</w:t>
      </w:r>
    </w:p>
    <w:p w14:paraId="71EC145C" w14:textId="77777777" w:rsidR="0085379B" w:rsidRPr="00295259" w:rsidRDefault="0085379B" w:rsidP="0085379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w:eastAsiaTheme="minorEastAsia" w:hAnsi="Times" w:cs="Times"/>
          <w:b/>
          <w:color w:val="auto"/>
          <w:sz w:val="24"/>
          <w:szCs w:val="24"/>
          <w:lang w:bidi="ar-SA"/>
        </w:rPr>
        <w:t>Test script:</w:t>
      </w:r>
    </w:p>
    <w:p w14:paraId="08D60DDA" w14:textId="77777777" w:rsidR="0085379B" w:rsidRPr="00295259" w:rsidRDefault="0085379B" w:rsidP="0085379B">
      <w:pPr>
        <w:pStyle w:val="ListParagraph"/>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 xml:space="preserve">Officer login to the website by using </w:t>
      </w:r>
      <w:proofErr w:type="spellStart"/>
      <w:r w:rsidRPr="00295259">
        <w:rPr>
          <w:rFonts w:ascii="Times" w:eastAsiaTheme="minorEastAsia" w:hAnsi="Times" w:cs="Times"/>
          <w:color w:val="auto"/>
          <w:sz w:val="24"/>
          <w:szCs w:val="24"/>
          <w:lang w:bidi="ar-SA"/>
        </w:rPr>
        <w:t>officerID</w:t>
      </w:r>
      <w:proofErr w:type="spellEnd"/>
      <w:r w:rsidRPr="00295259">
        <w:rPr>
          <w:rFonts w:ascii="Times" w:eastAsiaTheme="minorEastAsia" w:hAnsi="Times" w:cs="Times"/>
          <w:color w:val="auto"/>
          <w:sz w:val="24"/>
          <w:szCs w:val="24"/>
          <w:lang w:bidi="ar-SA"/>
        </w:rPr>
        <w:t xml:space="preserve"> and password</w:t>
      </w:r>
    </w:p>
    <w:p w14:paraId="16DE2490" w14:textId="77777777" w:rsidR="0085379B" w:rsidRPr="00295259" w:rsidRDefault="0085379B" w:rsidP="0085379B">
      <w:pPr>
        <w:pStyle w:val="ListParagraph"/>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 xml:space="preserve">Officer select dentist list page </w:t>
      </w:r>
    </w:p>
    <w:p w14:paraId="632D5CE9" w14:textId="77777777" w:rsidR="0085379B" w:rsidRPr="00295259"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Data needs:</w:t>
      </w:r>
      <w:r w:rsidRPr="00295259">
        <w:rPr>
          <w:rFonts w:ascii="Times" w:eastAsiaTheme="minorEastAsia" w:hAnsi="Times" w:cs="Times"/>
          <w:color w:val="auto"/>
          <w:sz w:val="24"/>
          <w:szCs w:val="24"/>
          <w:lang w:bidi="ar-SA"/>
        </w:rPr>
        <w:t xml:space="preserve"> </w:t>
      </w:r>
      <w:r w:rsidR="0046736D" w:rsidRPr="00295259">
        <w:rPr>
          <w:rFonts w:ascii="Times" w:eastAsiaTheme="minorEastAsia" w:hAnsi="Times" w:cs="Times"/>
          <w:color w:val="auto"/>
          <w:sz w:val="24"/>
          <w:szCs w:val="24"/>
          <w:highlight w:val="yellow"/>
          <w:lang w:bidi="ar-SA"/>
        </w:rPr>
        <w:t xml:space="preserve">Officer </w:t>
      </w:r>
      <w:proofErr w:type="gramStart"/>
      <w:r w:rsidR="0046736D" w:rsidRPr="00295259">
        <w:rPr>
          <w:rFonts w:ascii="Times" w:eastAsiaTheme="minorEastAsia" w:hAnsi="Times" w:cs="Times"/>
          <w:color w:val="auto"/>
          <w:sz w:val="24"/>
          <w:szCs w:val="24"/>
          <w:highlight w:val="yellow"/>
          <w:lang w:bidi="ar-SA"/>
        </w:rPr>
        <w:t>account ,</w:t>
      </w:r>
      <w:proofErr w:type="gramEnd"/>
      <w:r w:rsidR="0046736D" w:rsidRPr="00295259">
        <w:rPr>
          <w:rFonts w:ascii="Times" w:eastAsiaTheme="minorEastAsia" w:hAnsi="Times" w:cs="Times"/>
          <w:color w:val="auto"/>
          <w:sz w:val="24"/>
          <w:szCs w:val="24"/>
          <w:highlight w:val="yellow"/>
          <w:lang w:bidi="ar-SA"/>
        </w:rPr>
        <w:t xml:space="preserve"> Dentist account</w:t>
      </w:r>
    </w:p>
    <w:p w14:paraId="5E52441D" w14:textId="77777777" w:rsidR="0085379B" w:rsidRPr="00295259"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85379B" w:rsidRPr="00295259" w14:paraId="13FE614B" w14:textId="77777777" w:rsidTr="001367ED">
        <w:trPr>
          <w:trHeight w:val="185"/>
        </w:trPr>
        <w:tc>
          <w:tcPr>
            <w:tcW w:w="534" w:type="dxa"/>
            <w:vMerge w:val="restart"/>
            <w:shd w:val="clear" w:color="auto" w:fill="D9D9D9"/>
            <w:vAlign w:val="center"/>
          </w:tcPr>
          <w:p w14:paraId="150BF4D7" w14:textId="77777777" w:rsidR="0085379B" w:rsidRPr="00295259"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06BC8997" w14:textId="77777777" w:rsidR="0085379B" w:rsidRPr="00295259"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tc>
        <w:tc>
          <w:tcPr>
            <w:tcW w:w="2977" w:type="dxa"/>
            <w:shd w:val="clear" w:color="auto" w:fill="D9D9D9"/>
            <w:vAlign w:val="center"/>
          </w:tcPr>
          <w:p w14:paraId="09F72327" w14:textId="77777777" w:rsidR="0085379B" w:rsidRPr="00295259"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690C329B" w14:textId="77777777" w:rsidR="0085379B" w:rsidRPr="00295259"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Expected</w:t>
            </w:r>
          </w:p>
        </w:tc>
      </w:tr>
      <w:tr w:rsidR="0085379B" w:rsidRPr="00295259" w14:paraId="1C8BF94F" w14:textId="77777777" w:rsidTr="001367ED">
        <w:trPr>
          <w:trHeight w:val="310"/>
        </w:trPr>
        <w:tc>
          <w:tcPr>
            <w:tcW w:w="534" w:type="dxa"/>
            <w:vMerge/>
            <w:shd w:val="clear" w:color="auto" w:fill="D9D9D9"/>
            <w:vAlign w:val="center"/>
          </w:tcPr>
          <w:p w14:paraId="20E72CD3" w14:textId="77777777" w:rsidR="0085379B" w:rsidRPr="00295259"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5FAF656E" w14:textId="77777777" w:rsidR="0085379B" w:rsidRPr="00295259"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66D31170" w14:textId="77777777" w:rsidR="0085379B" w:rsidRPr="00295259" w:rsidRDefault="0085379B"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Path</w:t>
            </w:r>
          </w:p>
        </w:tc>
        <w:tc>
          <w:tcPr>
            <w:tcW w:w="2879" w:type="dxa"/>
            <w:vMerge/>
            <w:shd w:val="clear" w:color="auto" w:fill="D9D9D9"/>
            <w:vAlign w:val="center"/>
          </w:tcPr>
          <w:p w14:paraId="4A50E5C8" w14:textId="77777777" w:rsidR="0085379B" w:rsidRPr="00295259"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85379B" w:rsidRPr="00295259" w14:paraId="468AEA4E" w14:textId="77777777" w:rsidTr="001367ED">
        <w:trPr>
          <w:trHeight w:val="830"/>
        </w:trPr>
        <w:tc>
          <w:tcPr>
            <w:tcW w:w="534" w:type="dxa"/>
            <w:vAlign w:val="center"/>
          </w:tcPr>
          <w:p w14:paraId="40E80266" w14:textId="77777777" w:rsidR="0085379B" w:rsidRPr="00295259"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w:t>
            </w:r>
          </w:p>
        </w:tc>
        <w:tc>
          <w:tcPr>
            <w:tcW w:w="2126" w:type="dxa"/>
            <w:vAlign w:val="center"/>
          </w:tcPr>
          <w:p w14:paraId="1FB0CD76" w14:textId="77777777" w:rsidR="0085379B" w:rsidRPr="00295259"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Test view </w:t>
            </w:r>
            <w:r w:rsidRPr="00295259">
              <w:rPr>
                <w:rFonts w:ascii="Times" w:eastAsiaTheme="minorEastAsia" w:hAnsi="Times" w:cs="Times"/>
                <w:color w:val="auto"/>
                <w:sz w:val="24"/>
                <w:szCs w:val="24"/>
                <w:lang w:bidi="ar-SA"/>
              </w:rPr>
              <w:t>dentist list in the patients’ schedule</w:t>
            </w:r>
          </w:p>
        </w:tc>
        <w:tc>
          <w:tcPr>
            <w:tcW w:w="2977" w:type="dxa"/>
            <w:vAlign w:val="center"/>
          </w:tcPr>
          <w:p w14:paraId="5CC6E981" w14:textId="77777777" w:rsidR="0085379B" w:rsidRPr="00295259"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sidRPr="00295259">
              <w:rPr>
                <w:rFonts w:ascii="Times" w:eastAsiaTheme="minorEastAsia" w:hAnsi="Times" w:cs="Times"/>
                <w:bCs/>
                <w:color w:val="auto"/>
                <w:sz w:val="24"/>
                <w:szCs w:val="24"/>
                <w:lang w:bidi="ar-SA"/>
              </w:rPr>
              <w:t>localhost</w:t>
            </w:r>
            <w:proofErr w:type="spellEnd"/>
            <w:r w:rsidRPr="00295259">
              <w:rPr>
                <w:rFonts w:ascii="Times" w:eastAsiaTheme="minorEastAsia" w:hAnsi="Times" w:cs="Times"/>
                <w:bCs/>
                <w:color w:val="auto"/>
                <w:sz w:val="24"/>
                <w:szCs w:val="24"/>
                <w:lang w:bidi="ar-SA"/>
              </w:rPr>
              <w:t>/CI/</w:t>
            </w:r>
            <w:proofErr w:type="spellStart"/>
            <w:r w:rsidRPr="00295259">
              <w:rPr>
                <w:rFonts w:ascii="Times" w:eastAsiaTheme="minorEastAsia" w:hAnsi="Times" w:cs="Times"/>
                <w:bCs/>
                <w:color w:val="auto"/>
                <w:sz w:val="24"/>
                <w:szCs w:val="24"/>
                <w:lang w:bidi="ar-SA"/>
              </w:rPr>
              <w:t>index.php</w:t>
            </w:r>
            <w:proofErr w:type="spellEnd"/>
            <w:r w:rsidRPr="00295259">
              <w:rPr>
                <w:rFonts w:ascii="Times" w:eastAsiaTheme="minorEastAsia" w:hAnsi="Times" w:cs="Times"/>
                <w:bCs/>
                <w:color w:val="auto"/>
                <w:sz w:val="24"/>
                <w:szCs w:val="24"/>
                <w:lang w:bidi="ar-SA"/>
              </w:rPr>
              <w:t>/</w:t>
            </w:r>
            <w:proofErr w:type="spellStart"/>
            <w:r w:rsidRPr="00295259">
              <w:rPr>
                <w:rFonts w:ascii="Times" w:eastAsiaTheme="minorEastAsia" w:hAnsi="Times" w:cs="Times"/>
                <w:bCs/>
                <w:color w:val="auto"/>
                <w:sz w:val="24"/>
                <w:szCs w:val="24"/>
                <w:lang w:bidi="ar-SA"/>
              </w:rPr>
              <w:t>Officer_Controller</w:t>
            </w:r>
            <w:proofErr w:type="spellEnd"/>
            <w:r w:rsidRPr="00295259">
              <w:rPr>
                <w:rFonts w:ascii="Times" w:eastAsiaTheme="minorEastAsia" w:hAnsi="Times" w:cs="Times"/>
                <w:bCs/>
                <w:color w:val="auto"/>
                <w:sz w:val="24"/>
                <w:szCs w:val="24"/>
                <w:lang w:bidi="ar-SA"/>
              </w:rPr>
              <w:t>/</w:t>
            </w:r>
            <w:proofErr w:type="spellStart"/>
            <w:r w:rsidRPr="00295259">
              <w:rPr>
                <w:rFonts w:ascii="Times" w:eastAsiaTheme="minorEastAsia" w:hAnsi="Times" w:cs="Times"/>
                <w:bCs/>
                <w:color w:val="auto"/>
                <w:sz w:val="24"/>
                <w:szCs w:val="24"/>
                <w:lang w:bidi="ar-SA"/>
              </w:rPr>
              <w:t>get_d_db</w:t>
            </w:r>
            <w:proofErr w:type="spellEnd"/>
          </w:p>
        </w:tc>
        <w:tc>
          <w:tcPr>
            <w:tcW w:w="2879" w:type="dxa"/>
            <w:vAlign w:val="center"/>
          </w:tcPr>
          <w:p w14:paraId="55F8D832" w14:textId="77777777" w:rsidR="0085379B" w:rsidRPr="00295259"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shall provide dentists’ schedule in the dentist list page</w:t>
            </w:r>
          </w:p>
        </w:tc>
      </w:tr>
      <w:tr w:rsidR="0085379B" w:rsidRPr="00295259" w14:paraId="0282FE18" w14:textId="77777777" w:rsidTr="001367ED">
        <w:trPr>
          <w:trHeight w:val="830"/>
        </w:trPr>
        <w:tc>
          <w:tcPr>
            <w:tcW w:w="534" w:type="dxa"/>
            <w:vAlign w:val="center"/>
          </w:tcPr>
          <w:p w14:paraId="5A4B7AA4" w14:textId="77777777" w:rsidR="0085379B" w:rsidRPr="00295259"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2</w:t>
            </w:r>
          </w:p>
        </w:tc>
        <w:tc>
          <w:tcPr>
            <w:tcW w:w="2126" w:type="dxa"/>
            <w:vAlign w:val="center"/>
          </w:tcPr>
          <w:p w14:paraId="1CACCA49" w14:textId="77777777" w:rsidR="0085379B" w:rsidRPr="00295259"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Test view </w:t>
            </w:r>
            <w:r w:rsidRPr="00295259">
              <w:rPr>
                <w:rFonts w:ascii="Times" w:eastAsiaTheme="minorEastAsia" w:hAnsi="Times" w:cs="Times"/>
                <w:color w:val="auto"/>
                <w:sz w:val="24"/>
                <w:szCs w:val="24"/>
                <w:lang w:bidi="ar-SA"/>
              </w:rPr>
              <w:t>dentist list in the dentists’ schedule</w:t>
            </w:r>
          </w:p>
        </w:tc>
        <w:tc>
          <w:tcPr>
            <w:tcW w:w="2977" w:type="dxa"/>
            <w:vAlign w:val="center"/>
          </w:tcPr>
          <w:p w14:paraId="2BD90ACB" w14:textId="77777777" w:rsidR="0085379B" w:rsidRPr="00295259"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Click view dentist list function</w:t>
            </w:r>
          </w:p>
        </w:tc>
        <w:tc>
          <w:tcPr>
            <w:tcW w:w="2879" w:type="dxa"/>
            <w:vAlign w:val="center"/>
          </w:tcPr>
          <w:p w14:paraId="407FD108" w14:textId="77777777" w:rsidR="0085379B" w:rsidRPr="00295259"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shall provide dentists’ schedule in the dentist list page</w:t>
            </w:r>
          </w:p>
        </w:tc>
      </w:tr>
      <w:tr w:rsidR="0085379B" w:rsidRPr="00295259" w14:paraId="447393D6" w14:textId="77777777" w:rsidTr="001367ED">
        <w:trPr>
          <w:trHeight w:val="830"/>
        </w:trPr>
        <w:tc>
          <w:tcPr>
            <w:tcW w:w="534" w:type="dxa"/>
            <w:vAlign w:val="center"/>
          </w:tcPr>
          <w:p w14:paraId="765A9E8E" w14:textId="77777777" w:rsidR="0085379B" w:rsidRPr="00295259"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3</w:t>
            </w:r>
          </w:p>
        </w:tc>
        <w:tc>
          <w:tcPr>
            <w:tcW w:w="2126" w:type="dxa"/>
            <w:vAlign w:val="center"/>
          </w:tcPr>
          <w:p w14:paraId="0D81A481" w14:textId="77777777" w:rsidR="0085379B" w:rsidRPr="00295259"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Test view </w:t>
            </w:r>
            <w:r w:rsidRPr="00295259">
              <w:rPr>
                <w:rFonts w:ascii="Times" w:eastAsiaTheme="minorEastAsia" w:hAnsi="Times" w:cs="Times"/>
                <w:color w:val="auto"/>
                <w:sz w:val="24"/>
                <w:szCs w:val="24"/>
                <w:lang w:bidi="ar-SA"/>
              </w:rPr>
              <w:t>patient list in the patients’ schedule without login</w:t>
            </w:r>
          </w:p>
        </w:tc>
        <w:tc>
          <w:tcPr>
            <w:tcW w:w="2977" w:type="dxa"/>
            <w:vAlign w:val="center"/>
          </w:tcPr>
          <w:p w14:paraId="41909718" w14:textId="77777777" w:rsidR="0085379B" w:rsidRPr="00295259"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2879" w:type="dxa"/>
            <w:vAlign w:val="center"/>
          </w:tcPr>
          <w:p w14:paraId="63015054" w14:textId="77777777" w:rsidR="0085379B" w:rsidRPr="00295259"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does not provide dentists’ schedule in the dentist list page</w:t>
            </w:r>
          </w:p>
        </w:tc>
      </w:tr>
    </w:tbl>
    <w:p w14:paraId="20FB531C" w14:textId="77777777" w:rsidR="0085379B" w:rsidRPr="00295259"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4B00EE5" w14:textId="77777777" w:rsidR="007E7984" w:rsidRPr="00295259"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1384A19" w14:textId="77777777" w:rsidR="006A18D6" w:rsidRPr="00295259" w:rsidRDefault="006A18D6"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77F71ED" w14:textId="77777777" w:rsidR="008A6DDE" w:rsidRPr="00295259" w:rsidRDefault="008A6DDE"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F4290EC" w14:textId="77777777" w:rsidR="00E66465" w:rsidRPr="00295259" w:rsidRDefault="00E66465"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7BEA970" w14:textId="77777777" w:rsidR="00E66465" w:rsidRPr="00295259" w:rsidRDefault="00E66465"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E66465" w:rsidRPr="00295259" w:rsidSect="00372089">
          <w:pgSz w:w="11900" w:h="16840"/>
          <w:pgMar w:top="1644" w:right="1800" w:bottom="510" w:left="1800" w:header="709" w:footer="708" w:gutter="0"/>
          <w:cols w:space="708"/>
          <w:docGrid w:linePitch="360"/>
        </w:sectPr>
      </w:pPr>
    </w:p>
    <w:p w14:paraId="187729B2" w14:textId="77777777" w:rsidR="008A6DDE" w:rsidRPr="00295259" w:rsidRDefault="00DF116C" w:rsidP="00E8582C">
      <w:pPr>
        <w:pStyle w:val="Heading3"/>
        <w:rPr>
          <w:rFonts w:ascii="Times New Roman" w:eastAsiaTheme="minorEastAsia" w:hAnsi="Times New Roman" w:cs="Times New Roman"/>
          <w:color w:val="auto"/>
          <w:sz w:val="26"/>
          <w:szCs w:val="26"/>
          <w:lang w:bidi="ar-SA"/>
        </w:rPr>
      </w:pPr>
      <w:bookmarkStart w:id="222" w:name="_Toc394490931"/>
      <w:r w:rsidRPr="00295259">
        <w:rPr>
          <w:rFonts w:ascii="Times New Roman" w:eastAsiaTheme="minorEastAsia" w:hAnsi="Times New Roman" w:cs="Times New Roman"/>
          <w:color w:val="auto"/>
          <w:sz w:val="26"/>
          <w:szCs w:val="26"/>
          <w:lang w:bidi="ar-SA"/>
        </w:rPr>
        <w:lastRenderedPageBreak/>
        <w:t>System Test Case 28(STC-28</w:t>
      </w:r>
      <w:r w:rsidR="008A6DDE" w:rsidRPr="00295259">
        <w:rPr>
          <w:rFonts w:ascii="Times New Roman" w:eastAsiaTheme="minorEastAsia" w:hAnsi="Times New Roman" w:cs="Times New Roman"/>
          <w:color w:val="auto"/>
          <w:sz w:val="26"/>
          <w:szCs w:val="26"/>
          <w:lang w:bidi="ar-SA"/>
        </w:rPr>
        <w:t>):</w:t>
      </w:r>
      <w:r w:rsidR="008A6DDE" w:rsidRPr="00295259">
        <w:rPr>
          <w:rFonts w:ascii="Times New Roman" w:eastAsiaTheme="minorEastAsia" w:hAnsi="Times New Roman" w:cs="Times New Roman"/>
          <w:b w:val="0"/>
          <w:bCs w:val="0"/>
          <w:color w:val="auto"/>
          <w:sz w:val="26"/>
          <w:szCs w:val="26"/>
          <w:lang w:bidi="ar-SA"/>
        </w:rPr>
        <w:t xml:space="preserve"> </w:t>
      </w:r>
      <w:r w:rsidR="008A6DDE" w:rsidRPr="00295259">
        <w:rPr>
          <w:rFonts w:ascii="Times New Roman" w:hAnsi="Times New Roman" w:cs="Times New Roman"/>
          <w:b w:val="0"/>
          <w:bCs w:val="0"/>
          <w:color w:val="auto"/>
          <w:sz w:val="26"/>
          <w:szCs w:val="26"/>
        </w:rPr>
        <w:t>Officer can vi</w:t>
      </w:r>
      <w:r w:rsidR="00E66465" w:rsidRPr="00295259">
        <w:rPr>
          <w:rFonts w:ascii="Times New Roman" w:hAnsi="Times New Roman" w:cs="Times New Roman"/>
          <w:b w:val="0"/>
          <w:bCs w:val="0"/>
          <w:color w:val="auto"/>
          <w:sz w:val="26"/>
          <w:szCs w:val="26"/>
        </w:rPr>
        <w:t xml:space="preserve">ew all appointments from Google </w:t>
      </w:r>
      <w:r w:rsidR="008A6DDE" w:rsidRPr="00295259">
        <w:rPr>
          <w:rFonts w:ascii="Times New Roman" w:hAnsi="Times New Roman" w:cs="Times New Roman"/>
          <w:b w:val="0"/>
          <w:bCs w:val="0"/>
          <w:color w:val="auto"/>
          <w:sz w:val="26"/>
          <w:szCs w:val="26"/>
        </w:rPr>
        <w:t>calendar in website</w:t>
      </w:r>
      <w:bookmarkEnd w:id="222"/>
    </w:p>
    <w:p w14:paraId="2E875CBE" w14:textId="77777777" w:rsidR="008A6DDE" w:rsidRPr="00295259" w:rsidRDefault="008A6DDE" w:rsidP="008A6D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p w14:paraId="19FDBF04" w14:textId="77777777" w:rsidR="008A6DDE" w:rsidRPr="00295259" w:rsidRDefault="008A6DDE" w:rsidP="008A6DDE">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b/>
        <w:t>To test the view all appointment function of user to view the appointment schedule in the appointment page without login</w:t>
      </w:r>
    </w:p>
    <w:p w14:paraId="3695B5B3" w14:textId="77777777" w:rsidR="008A6DDE" w:rsidRPr="00295259" w:rsidRDefault="008A6DDE" w:rsidP="008A6DD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w:eastAsiaTheme="minorEastAsia" w:hAnsi="Times" w:cs="Times"/>
          <w:b/>
          <w:color w:val="auto"/>
          <w:sz w:val="24"/>
          <w:szCs w:val="24"/>
          <w:lang w:bidi="ar-SA"/>
        </w:rPr>
        <w:t>Test script:</w:t>
      </w:r>
    </w:p>
    <w:p w14:paraId="2868652D" w14:textId="77777777" w:rsidR="008A6DDE" w:rsidRPr="00295259" w:rsidRDefault="008A6DDE" w:rsidP="008A6DDE">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Officer selects calendar appointment menu</w:t>
      </w:r>
    </w:p>
    <w:p w14:paraId="47FE3E52" w14:textId="77777777" w:rsidR="008A6DDE" w:rsidRPr="00295259" w:rsidRDefault="008A6DDE" w:rsidP="008A6D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Data needs:</w:t>
      </w:r>
      <w:r w:rsidRPr="00295259">
        <w:rPr>
          <w:rFonts w:ascii="Times" w:eastAsiaTheme="minorEastAsia" w:hAnsi="Times" w:cs="Times"/>
          <w:color w:val="auto"/>
          <w:sz w:val="24"/>
          <w:szCs w:val="24"/>
          <w:lang w:bidi="ar-SA"/>
        </w:rPr>
        <w:t xml:space="preserve"> </w:t>
      </w:r>
      <w:r w:rsidR="0046736D" w:rsidRPr="00295259">
        <w:rPr>
          <w:rFonts w:ascii="Times" w:eastAsiaTheme="minorEastAsia" w:hAnsi="Times" w:cs="Times"/>
          <w:color w:val="auto"/>
          <w:sz w:val="24"/>
          <w:szCs w:val="24"/>
          <w:highlight w:val="yellow"/>
          <w:lang w:bidi="ar-SA"/>
        </w:rPr>
        <w:t>Appointment account</w:t>
      </w:r>
    </w:p>
    <w:p w14:paraId="7FA9BADC" w14:textId="77777777" w:rsidR="008A6DDE" w:rsidRPr="00295259" w:rsidRDefault="008A6DDE" w:rsidP="008A6D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8A6DDE" w:rsidRPr="00295259" w14:paraId="5E4E5789" w14:textId="77777777" w:rsidTr="001367ED">
        <w:trPr>
          <w:trHeight w:val="185"/>
        </w:trPr>
        <w:tc>
          <w:tcPr>
            <w:tcW w:w="534" w:type="dxa"/>
            <w:vMerge w:val="restart"/>
            <w:shd w:val="clear" w:color="auto" w:fill="D9D9D9"/>
            <w:vAlign w:val="center"/>
          </w:tcPr>
          <w:p w14:paraId="2D72796B" w14:textId="77777777" w:rsidR="008A6DDE" w:rsidRPr="00295259"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1BA8BC24" w14:textId="77777777" w:rsidR="008A6DDE" w:rsidRPr="00295259"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tc>
        <w:tc>
          <w:tcPr>
            <w:tcW w:w="2977" w:type="dxa"/>
            <w:shd w:val="clear" w:color="auto" w:fill="D9D9D9"/>
            <w:vAlign w:val="center"/>
          </w:tcPr>
          <w:p w14:paraId="33466262" w14:textId="77777777" w:rsidR="008A6DDE" w:rsidRPr="00295259"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2E391102" w14:textId="77777777" w:rsidR="008A6DDE" w:rsidRPr="00295259"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Expected</w:t>
            </w:r>
          </w:p>
        </w:tc>
      </w:tr>
      <w:tr w:rsidR="008A6DDE" w:rsidRPr="00295259" w14:paraId="28847C11" w14:textId="77777777" w:rsidTr="001367ED">
        <w:trPr>
          <w:trHeight w:val="310"/>
        </w:trPr>
        <w:tc>
          <w:tcPr>
            <w:tcW w:w="534" w:type="dxa"/>
            <w:vMerge/>
            <w:shd w:val="clear" w:color="auto" w:fill="D9D9D9"/>
            <w:vAlign w:val="center"/>
          </w:tcPr>
          <w:p w14:paraId="7E810C7D" w14:textId="77777777" w:rsidR="008A6DDE" w:rsidRPr="00295259"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37C922ED" w14:textId="77777777" w:rsidR="008A6DDE" w:rsidRPr="00295259"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3A4DC054" w14:textId="77777777" w:rsidR="008A6DDE" w:rsidRPr="00295259" w:rsidRDefault="008A6DDE"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Path</w:t>
            </w:r>
          </w:p>
        </w:tc>
        <w:tc>
          <w:tcPr>
            <w:tcW w:w="2879" w:type="dxa"/>
            <w:vMerge/>
            <w:shd w:val="clear" w:color="auto" w:fill="D9D9D9"/>
            <w:vAlign w:val="center"/>
          </w:tcPr>
          <w:p w14:paraId="53D83560" w14:textId="77777777" w:rsidR="008A6DDE" w:rsidRPr="00295259"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8A6DDE" w:rsidRPr="00295259" w14:paraId="4B35655F" w14:textId="77777777" w:rsidTr="001367ED">
        <w:trPr>
          <w:trHeight w:val="830"/>
        </w:trPr>
        <w:tc>
          <w:tcPr>
            <w:tcW w:w="534" w:type="dxa"/>
            <w:vAlign w:val="center"/>
          </w:tcPr>
          <w:p w14:paraId="7D9869FE" w14:textId="77777777" w:rsidR="008A6DDE" w:rsidRPr="00295259"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w:t>
            </w:r>
          </w:p>
        </w:tc>
        <w:tc>
          <w:tcPr>
            <w:tcW w:w="2126" w:type="dxa"/>
            <w:vAlign w:val="center"/>
          </w:tcPr>
          <w:p w14:paraId="5B2742F6" w14:textId="77777777" w:rsidR="008A6DDE" w:rsidRPr="00295259"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Test view all appointment as a calendar</w:t>
            </w:r>
          </w:p>
        </w:tc>
        <w:tc>
          <w:tcPr>
            <w:tcW w:w="2977" w:type="dxa"/>
            <w:vAlign w:val="center"/>
          </w:tcPr>
          <w:p w14:paraId="0C40C3CB" w14:textId="77777777" w:rsidR="008A6DDE" w:rsidRPr="00295259"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sidRPr="00295259">
              <w:rPr>
                <w:rFonts w:ascii="Times" w:eastAsiaTheme="minorEastAsia" w:hAnsi="Times" w:cs="Times"/>
                <w:bCs/>
                <w:color w:val="auto"/>
                <w:sz w:val="24"/>
                <w:szCs w:val="24"/>
                <w:lang w:bidi="ar-SA"/>
              </w:rPr>
              <w:t>localhost</w:t>
            </w:r>
            <w:proofErr w:type="spellEnd"/>
            <w:r w:rsidRPr="00295259">
              <w:rPr>
                <w:rFonts w:ascii="Times" w:eastAsiaTheme="minorEastAsia" w:hAnsi="Times" w:cs="Times"/>
                <w:bCs/>
                <w:color w:val="auto"/>
                <w:sz w:val="24"/>
                <w:szCs w:val="24"/>
                <w:lang w:bidi="ar-SA"/>
              </w:rPr>
              <w:t>/CI/</w:t>
            </w:r>
            <w:proofErr w:type="spellStart"/>
            <w:r w:rsidRPr="00295259">
              <w:rPr>
                <w:rFonts w:ascii="Times" w:eastAsiaTheme="minorEastAsia" w:hAnsi="Times" w:cs="Times"/>
                <w:bCs/>
                <w:color w:val="auto"/>
                <w:sz w:val="24"/>
                <w:szCs w:val="24"/>
                <w:lang w:bidi="ar-SA"/>
              </w:rPr>
              <w:t>index.php</w:t>
            </w:r>
            <w:proofErr w:type="spellEnd"/>
            <w:r w:rsidRPr="00295259">
              <w:rPr>
                <w:rFonts w:ascii="Times" w:eastAsiaTheme="minorEastAsia" w:hAnsi="Times" w:cs="Times"/>
                <w:bCs/>
                <w:color w:val="auto"/>
                <w:sz w:val="24"/>
                <w:szCs w:val="24"/>
                <w:lang w:bidi="ar-SA"/>
              </w:rPr>
              <w:t>/</w:t>
            </w:r>
            <w:proofErr w:type="spellStart"/>
            <w:r w:rsidRPr="00295259">
              <w:rPr>
                <w:rFonts w:ascii="Times" w:eastAsiaTheme="minorEastAsia" w:hAnsi="Times" w:cs="Times"/>
                <w:bCs/>
                <w:color w:val="auto"/>
                <w:sz w:val="24"/>
                <w:szCs w:val="24"/>
                <w:lang w:bidi="ar-SA"/>
              </w:rPr>
              <w:t>Officert_Controller</w:t>
            </w:r>
            <w:proofErr w:type="spellEnd"/>
            <w:r w:rsidRPr="00295259">
              <w:rPr>
                <w:rFonts w:ascii="Times" w:eastAsiaTheme="minorEastAsia" w:hAnsi="Times" w:cs="Times"/>
                <w:bCs/>
                <w:color w:val="auto"/>
                <w:sz w:val="24"/>
                <w:szCs w:val="24"/>
                <w:lang w:bidi="ar-SA"/>
              </w:rPr>
              <w:t>/</w:t>
            </w:r>
            <w:proofErr w:type="spellStart"/>
            <w:r w:rsidRPr="00295259">
              <w:rPr>
                <w:rFonts w:ascii="Times" w:eastAsiaTheme="minorEastAsia" w:hAnsi="Times" w:cs="Times"/>
                <w:bCs/>
                <w:color w:val="auto"/>
                <w:sz w:val="24"/>
                <w:szCs w:val="24"/>
                <w:lang w:bidi="ar-SA"/>
              </w:rPr>
              <w:t>callCalendar</w:t>
            </w:r>
            <w:proofErr w:type="spellEnd"/>
          </w:p>
        </w:tc>
        <w:tc>
          <w:tcPr>
            <w:tcW w:w="2879" w:type="dxa"/>
            <w:vAlign w:val="center"/>
          </w:tcPr>
          <w:p w14:paraId="2BA3EFDB" w14:textId="77777777" w:rsidR="008A6DDE" w:rsidRPr="00295259"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System shall provide calendar with all appointment in </w:t>
            </w:r>
            <w:r w:rsidR="00802731" w:rsidRPr="00295259">
              <w:rPr>
                <w:rFonts w:ascii="Times" w:eastAsiaTheme="minorEastAsia" w:hAnsi="Times" w:cs="Times"/>
                <w:bCs/>
                <w:color w:val="auto"/>
                <w:sz w:val="24"/>
                <w:szCs w:val="24"/>
                <w:lang w:bidi="ar-SA"/>
              </w:rPr>
              <w:t xml:space="preserve">calendar </w:t>
            </w:r>
            <w:r w:rsidRPr="00295259">
              <w:rPr>
                <w:rFonts w:ascii="Times" w:eastAsiaTheme="minorEastAsia" w:hAnsi="Times" w:cs="Times"/>
                <w:bCs/>
                <w:color w:val="auto"/>
                <w:sz w:val="24"/>
                <w:szCs w:val="24"/>
                <w:lang w:bidi="ar-SA"/>
              </w:rPr>
              <w:t>appointment page</w:t>
            </w:r>
          </w:p>
        </w:tc>
      </w:tr>
      <w:tr w:rsidR="008A6DDE" w:rsidRPr="00295259" w14:paraId="209D96AF" w14:textId="77777777" w:rsidTr="001367ED">
        <w:trPr>
          <w:trHeight w:val="830"/>
        </w:trPr>
        <w:tc>
          <w:tcPr>
            <w:tcW w:w="534" w:type="dxa"/>
            <w:vAlign w:val="center"/>
          </w:tcPr>
          <w:p w14:paraId="5A7ECBEC" w14:textId="77777777" w:rsidR="008A6DDE" w:rsidRPr="00295259"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2</w:t>
            </w:r>
          </w:p>
        </w:tc>
        <w:tc>
          <w:tcPr>
            <w:tcW w:w="2126" w:type="dxa"/>
            <w:vAlign w:val="center"/>
          </w:tcPr>
          <w:p w14:paraId="4D61F17A" w14:textId="77777777" w:rsidR="008A6DDE" w:rsidRPr="00295259"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Test view all appointment as a calendar</w:t>
            </w:r>
          </w:p>
        </w:tc>
        <w:tc>
          <w:tcPr>
            <w:tcW w:w="2977" w:type="dxa"/>
            <w:vAlign w:val="center"/>
          </w:tcPr>
          <w:p w14:paraId="4179BFDE" w14:textId="77777777" w:rsidR="008A6DDE" w:rsidRPr="00295259"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Click vi</w:t>
            </w:r>
            <w:r w:rsidR="00C57A33" w:rsidRPr="00295259">
              <w:rPr>
                <w:rFonts w:ascii="Times" w:eastAsiaTheme="minorEastAsia" w:hAnsi="Times" w:cs="Times"/>
                <w:bCs/>
                <w:color w:val="auto"/>
                <w:sz w:val="24"/>
                <w:szCs w:val="24"/>
                <w:lang w:bidi="ar-SA"/>
              </w:rPr>
              <w:t>ew calendar appointment menu</w:t>
            </w:r>
          </w:p>
        </w:tc>
        <w:tc>
          <w:tcPr>
            <w:tcW w:w="2879" w:type="dxa"/>
            <w:vAlign w:val="center"/>
          </w:tcPr>
          <w:p w14:paraId="76C28CB9" w14:textId="77777777" w:rsidR="008A6DDE" w:rsidRPr="00295259"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System shall provide calendar with all appointment in </w:t>
            </w:r>
            <w:r w:rsidR="00802731" w:rsidRPr="00295259">
              <w:rPr>
                <w:rFonts w:ascii="Times" w:eastAsiaTheme="minorEastAsia" w:hAnsi="Times" w:cs="Times"/>
                <w:bCs/>
                <w:color w:val="auto"/>
                <w:sz w:val="24"/>
                <w:szCs w:val="24"/>
                <w:lang w:bidi="ar-SA"/>
              </w:rPr>
              <w:t xml:space="preserve">calendar </w:t>
            </w:r>
            <w:r w:rsidRPr="00295259">
              <w:rPr>
                <w:rFonts w:ascii="Times" w:eastAsiaTheme="minorEastAsia" w:hAnsi="Times" w:cs="Times"/>
                <w:bCs/>
                <w:color w:val="auto"/>
                <w:sz w:val="24"/>
                <w:szCs w:val="24"/>
                <w:lang w:bidi="ar-SA"/>
              </w:rPr>
              <w:t>appointment page</w:t>
            </w:r>
          </w:p>
        </w:tc>
      </w:tr>
      <w:tr w:rsidR="008A6DDE" w:rsidRPr="00295259" w14:paraId="4E20D49F" w14:textId="77777777" w:rsidTr="001367ED">
        <w:trPr>
          <w:trHeight w:val="830"/>
        </w:trPr>
        <w:tc>
          <w:tcPr>
            <w:tcW w:w="534" w:type="dxa"/>
            <w:vAlign w:val="center"/>
          </w:tcPr>
          <w:p w14:paraId="58AA8C9E" w14:textId="77777777" w:rsidR="008A6DDE" w:rsidRPr="00295259"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3</w:t>
            </w:r>
          </w:p>
        </w:tc>
        <w:tc>
          <w:tcPr>
            <w:tcW w:w="2126" w:type="dxa"/>
            <w:vAlign w:val="center"/>
          </w:tcPr>
          <w:p w14:paraId="21E16975" w14:textId="77777777" w:rsidR="008A6DDE" w:rsidRPr="00295259"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Test view all appointment as a calendar</w:t>
            </w:r>
          </w:p>
        </w:tc>
        <w:tc>
          <w:tcPr>
            <w:tcW w:w="2977" w:type="dxa"/>
            <w:vAlign w:val="center"/>
          </w:tcPr>
          <w:p w14:paraId="5F978219" w14:textId="77777777" w:rsidR="008A6DDE" w:rsidRPr="00295259" w:rsidRDefault="00802731"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Input </w:t>
            </w:r>
            <w:proofErr w:type="spellStart"/>
            <w:r w:rsidRPr="00295259">
              <w:rPr>
                <w:rFonts w:ascii="Times" w:eastAsiaTheme="minorEastAsia" w:hAnsi="Times" w:cs="Times"/>
                <w:bCs/>
                <w:color w:val="auto"/>
                <w:sz w:val="24"/>
                <w:szCs w:val="24"/>
                <w:lang w:bidi="ar-SA"/>
              </w:rPr>
              <w:t>officer</w:t>
            </w:r>
            <w:r w:rsidR="0032536B" w:rsidRPr="00295259">
              <w:rPr>
                <w:rFonts w:ascii="Times" w:eastAsiaTheme="minorEastAsia" w:hAnsi="Times" w:cs="Times"/>
                <w:bCs/>
                <w:color w:val="auto"/>
                <w:sz w:val="24"/>
                <w:szCs w:val="24"/>
                <w:lang w:bidi="ar-SA"/>
              </w:rPr>
              <w:t>ID</w:t>
            </w:r>
            <w:proofErr w:type="spellEnd"/>
            <w:r w:rsidR="0032536B" w:rsidRPr="00295259">
              <w:rPr>
                <w:rFonts w:ascii="Times" w:eastAsiaTheme="minorEastAsia" w:hAnsi="Times" w:cs="Times"/>
                <w:bCs/>
                <w:color w:val="auto"/>
                <w:sz w:val="24"/>
                <w:szCs w:val="24"/>
                <w:lang w:bidi="ar-SA"/>
              </w:rPr>
              <w:t xml:space="preserve"> “OF001</w:t>
            </w:r>
            <w:r w:rsidR="008A6DDE" w:rsidRPr="00295259">
              <w:rPr>
                <w:rFonts w:ascii="Times" w:eastAsiaTheme="minorEastAsia" w:hAnsi="Times" w:cs="Times"/>
                <w:bCs/>
                <w:color w:val="auto"/>
                <w:sz w:val="24"/>
                <w:szCs w:val="24"/>
                <w:lang w:bidi="ar-SA"/>
              </w:rPr>
              <w:t>” and password “1234”</w:t>
            </w:r>
          </w:p>
        </w:tc>
        <w:tc>
          <w:tcPr>
            <w:tcW w:w="2879" w:type="dxa"/>
            <w:vAlign w:val="center"/>
          </w:tcPr>
          <w:p w14:paraId="5266D5B1" w14:textId="77777777" w:rsidR="008A6DDE" w:rsidRPr="00295259"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System shall provide calendar with all appointment in </w:t>
            </w:r>
            <w:r w:rsidR="00802731" w:rsidRPr="00295259">
              <w:rPr>
                <w:rFonts w:ascii="Times" w:eastAsiaTheme="minorEastAsia" w:hAnsi="Times" w:cs="Times"/>
                <w:bCs/>
                <w:color w:val="auto"/>
                <w:sz w:val="24"/>
                <w:szCs w:val="24"/>
                <w:lang w:bidi="ar-SA"/>
              </w:rPr>
              <w:t xml:space="preserve">calendar </w:t>
            </w:r>
            <w:r w:rsidRPr="00295259">
              <w:rPr>
                <w:rFonts w:ascii="Times" w:eastAsiaTheme="minorEastAsia" w:hAnsi="Times" w:cs="Times"/>
                <w:bCs/>
                <w:color w:val="auto"/>
                <w:sz w:val="24"/>
                <w:szCs w:val="24"/>
                <w:lang w:bidi="ar-SA"/>
              </w:rPr>
              <w:t>appointment page</w:t>
            </w:r>
          </w:p>
        </w:tc>
      </w:tr>
    </w:tbl>
    <w:p w14:paraId="5C89B220" w14:textId="77777777" w:rsidR="008A6DDE" w:rsidRPr="00295259" w:rsidRDefault="008A6DDE" w:rsidP="008A6DD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98351B7" w14:textId="77777777" w:rsidR="008A6DDE" w:rsidRPr="00295259" w:rsidRDefault="008A6DDE" w:rsidP="008A6DD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DE29606" w14:textId="77777777" w:rsidR="008A6DDE" w:rsidRPr="00295259" w:rsidRDefault="008A6DDE"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8A23506" w14:textId="77777777" w:rsidR="007E1EEA" w:rsidRPr="00295259"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1D92702" w14:textId="77777777" w:rsidR="007E1EEA" w:rsidRPr="00295259"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2BA4CEB" w14:textId="77777777" w:rsidR="007E1EEA" w:rsidRPr="00295259"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025C15D" w14:textId="77777777" w:rsidR="001B452E" w:rsidRPr="00295259" w:rsidRDefault="001B452E" w:rsidP="007E1EEA">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7377FF7F" w14:textId="77777777" w:rsidR="001B452E" w:rsidRPr="00295259" w:rsidRDefault="001B452E" w:rsidP="007E1EEA">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5D91AEEF" w14:textId="77777777" w:rsidR="007E1EEA" w:rsidRPr="00295259" w:rsidRDefault="007E1EEA" w:rsidP="00E8582C">
      <w:pPr>
        <w:pStyle w:val="Heading3"/>
        <w:rPr>
          <w:rFonts w:ascii="Times New Roman" w:eastAsiaTheme="minorEastAsia" w:hAnsi="Times New Roman" w:cs="Times New Roman"/>
          <w:color w:val="auto"/>
          <w:sz w:val="26"/>
          <w:szCs w:val="26"/>
          <w:lang w:bidi="ar-SA"/>
        </w:rPr>
      </w:pPr>
      <w:bookmarkStart w:id="223" w:name="_Toc394490932"/>
      <w:r w:rsidRPr="00295259">
        <w:rPr>
          <w:rFonts w:ascii="Times New Roman" w:eastAsiaTheme="minorEastAsia" w:hAnsi="Times New Roman" w:cs="Times New Roman"/>
          <w:color w:val="auto"/>
          <w:sz w:val="26"/>
          <w:szCs w:val="26"/>
          <w:lang w:bidi="ar-SA"/>
        </w:rPr>
        <w:lastRenderedPageBreak/>
        <w:t>Syst</w:t>
      </w:r>
      <w:r w:rsidR="00DF116C" w:rsidRPr="00295259">
        <w:rPr>
          <w:rFonts w:ascii="Times New Roman" w:eastAsiaTheme="minorEastAsia" w:hAnsi="Times New Roman" w:cs="Times New Roman"/>
          <w:color w:val="auto"/>
          <w:sz w:val="26"/>
          <w:szCs w:val="26"/>
          <w:lang w:bidi="ar-SA"/>
        </w:rPr>
        <w:t>em Test Case 29(STC-29</w:t>
      </w:r>
      <w:r w:rsidRPr="00295259">
        <w:rPr>
          <w:rFonts w:ascii="Times New Roman" w:eastAsiaTheme="minorEastAsia" w:hAnsi="Times New Roman" w:cs="Times New Roman"/>
          <w:color w:val="auto"/>
          <w:sz w:val="26"/>
          <w:szCs w:val="26"/>
          <w:lang w:bidi="ar-SA"/>
        </w:rPr>
        <w:t xml:space="preserve">): </w:t>
      </w:r>
      <w:r w:rsidRPr="00295259">
        <w:rPr>
          <w:rFonts w:ascii="Times New Roman" w:eastAsiaTheme="minorEastAsia" w:hAnsi="Times New Roman" w:cs="Times New Roman"/>
          <w:b w:val="0"/>
          <w:bCs w:val="0"/>
          <w:color w:val="auto"/>
          <w:sz w:val="26"/>
          <w:szCs w:val="26"/>
          <w:lang w:bidi="ar-SA"/>
        </w:rPr>
        <w:t>Dentist login to the website</w:t>
      </w:r>
      <w:bookmarkEnd w:id="223"/>
      <w:r w:rsidR="009D2E87" w:rsidRPr="00295259">
        <w:rPr>
          <w:rFonts w:ascii="Times New Roman" w:eastAsiaTheme="minorEastAsia" w:hAnsi="Times New Roman" w:cs="Times New Roman"/>
          <w:color w:val="auto"/>
          <w:sz w:val="26"/>
          <w:szCs w:val="26"/>
          <w:lang w:bidi="ar-SA"/>
        </w:rPr>
        <w:t xml:space="preserve"> </w:t>
      </w:r>
    </w:p>
    <w:p w14:paraId="38F0F425" w14:textId="77777777" w:rsidR="007E1EEA" w:rsidRPr="00295259" w:rsidRDefault="007E1EEA" w:rsidP="007E1EE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p w14:paraId="0ED309CF" w14:textId="77777777" w:rsidR="007E1EEA" w:rsidRPr="00295259" w:rsidRDefault="007E1EEA" w:rsidP="007E1EEA">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b/>
        <w:t xml:space="preserve">To test the login function of dentist that can login to the website with correct </w:t>
      </w:r>
      <w:proofErr w:type="spellStart"/>
      <w:r w:rsidRPr="00295259">
        <w:rPr>
          <w:rFonts w:ascii="Times" w:eastAsiaTheme="minorEastAsia" w:hAnsi="Times" w:cs="Times"/>
          <w:color w:val="auto"/>
          <w:sz w:val="24"/>
          <w:szCs w:val="24"/>
          <w:lang w:bidi="ar-SA"/>
        </w:rPr>
        <w:t>dentistID</w:t>
      </w:r>
      <w:proofErr w:type="spellEnd"/>
      <w:r w:rsidRPr="00295259">
        <w:rPr>
          <w:rFonts w:ascii="Times" w:eastAsiaTheme="minorEastAsia" w:hAnsi="Times" w:cs="Times"/>
          <w:color w:val="auto"/>
          <w:sz w:val="24"/>
          <w:szCs w:val="24"/>
          <w:lang w:bidi="ar-SA"/>
        </w:rPr>
        <w:t xml:space="preserve"> and password and cannot login to the website if there are wrong </w:t>
      </w:r>
      <w:proofErr w:type="spellStart"/>
      <w:r w:rsidRPr="00295259">
        <w:rPr>
          <w:rFonts w:ascii="Times" w:eastAsiaTheme="minorEastAsia" w:hAnsi="Times" w:cs="Times"/>
          <w:color w:val="auto"/>
          <w:sz w:val="24"/>
          <w:szCs w:val="24"/>
          <w:lang w:bidi="ar-SA"/>
        </w:rPr>
        <w:t>dentistID</w:t>
      </w:r>
      <w:proofErr w:type="spellEnd"/>
      <w:r w:rsidRPr="00295259">
        <w:rPr>
          <w:rFonts w:ascii="Times" w:eastAsiaTheme="minorEastAsia" w:hAnsi="Times" w:cs="Times"/>
          <w:color w:val="auto"/>
          <w:sz w:val="24"/>
          <w:szCs w:val="24"/>
          <w:lang w:bidi="ar-SA"/>
        </w:rPr>
        <w:t xml:space="preserve"> or password</w:t>
      </w:r>
    </w:p>
    <w:p w14:paraId="512BFFEC" w14:textId="77777777" w:rsidR="007E1EEA" w:rsidRPr="00295259" w:rsidRDefault="007E1EEA" w:rsidP="007E1EE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script:</w:t>
      </w:r>
    </w:p>
    <w:p w14:paraId="2005E3A4" w14:textId="77777777" w:rsidR="007E1EEA" w:rsidRPr="00295259" w:rsidRDefault="007E1EEA" w:rsidP="007E1EEA">
      <w:pPr>
        <w:pStyle w:val="ListParagraph"/>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Dentist selects login function</w:t>
      </w:r>
    </w:p>
    <w:p w14:paraId="1CFADB6E" w14:textId="77777777" w:rsidR="007E1EEA" w:rsidRPr="00295259" w:rsidRDefault="007E1EEA" w:rsidP="007E1EEA">
      <w:pPr>
        <w:pStyle w:val="ListParagraph"/>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 xml:space="preserve">Dentist inputs </w:t>
      </w:r>
      <w:proofErr w:type="spellStart"/>
      <w:r w:rsidRPr="00295259">
        <w:rPr>
          <w:rFonts w:ascii="Times" w:eastAsiaTheme="minorEastAsia" w:hAnsi="Times" w:cs="Times"/>
          <w:color w:val="auto"/>
          <w:sz w:val="24"/>
          <w:szCs w:val="24"/>
          <w:lang w:bidi="ar-SA"/>
        </w:rPr>
        <w:t>dentistID</w:t>
      </w:r>
      <w:proofErr w:type="spellEnd"/>
      <w:r w:rsidRPr="00295259">
        <w:rPr>
          <w:rFonts w:ascii="Times" w:eastAsiaTheme="minorEastAsia" w:hAnsi="Times" w:cs="Times"/>
          <w:color w:val="auto"/>
          <w:sz w:val="24"/>
          <w:szCs w:val="24"/>
          <w:lang w:bidi="ar-SA"/>
        </w:rPr>
        <w:t xml:space="preserve"> and password in login form.</w:t>
      </w:r>
    </w:p>
    <w:p w14:paraId="5EC0BE0F" w14:textId="77777777" w:rsidR="007E1EEA" w:rsidRPr="00295259" w:rsidRDefault="007E1EEA" w:rsidP="007E1EEA">
      <w:pPr>
        <w:pStyle w:val="ListParagraph"/>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Dentist selects login button.</w:t>
      </w:r>
    </w:p>
    <w:p w14:paraId="23484102" w14:textId="77777777" w:rsidR="007E1EEA" w:rsidRPr="00295259" w:rsidRDefault="007E1EEA" w:rsidP="007E1EEA">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b/>
          <w:bCs/>
          <w:color w:val="auto"/>
          <w:sz w:val="24"/>
          <w:szCs w:val="24"/>
          <w:lang w:bidi="ar-SA"/>
        </w:rPr>
        <w:t>Data needs:</w:t>
      </w:r>
      <w:r w:rsidRPr="00295259">
        <w:rPr>
          <w:rFonts w:ascii="Times" w:eastAsiaTheme="minorEastAsia" w:hAnsi="Times" w:cs="Times"/>
          <w:color w:val="auto"/>
          <w:sz w:val="24"/>
          <w:szCs w:val="24"/>
          <w:lang w:bidi="ar-SA"/>
        </w:rPr>
        <w:t xml:space="preserve"> </w:t>
      </w:r>
      <w:r w:rsidR="0046736D" w:rsidRPr="00295259">
        <w:rPr>
          <w:rFonts w:ascii="Times" w:eastAsiaTheme="minorEastAsia" w:hAnsi="Times" w:cs="Times"/>
          <w:color w:val="auto"/>
          <w:sz w:val="24"/>
          <w:szCs w:val="24"/>
          <w:highlight w:val="yellow"/>
          <w:lang w:bidi="ar-SA"/>
        </w:rPr>
        <w:t>Dentist Account</w:t>
      </w:r>
    </w:p>
    <w:p w14:paraId="25F2B15C" w14:textId="77777777" w:rsidR="007E1EEA" w:rsidRPr="00295259" w:rsidRDefault="007E1EEA" w:rsidP="007E1EE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Cases:</w:t>
      </w:r>
    </w:p>
    <w:tbl>
      <w:tblPr>
        <w:tblStyle w:val="TableGrid"/>
        <w:tblW w:w="0" w:type="auto"/>
        <w:tblLook w:val="04A0" w:firstRow="1" w:lastRow="0" w:firstColumn="1" w:lastColumn="0" w:noHBand="0" w:noVBand="1"/>
      </w:tblPr>
      <w:tblGrid>
        <w:gridCol w:w="534"/>
        <w:gridCol w:w="2976"/>
        <w:gridCol w:w="1418"/>
        <w:gridCol w:w="1459"/>
        <w:gridCol w:w="2129"/>
      </w:tblGrid>
      <w:tr w:rsidR="007E1EEA" w:rsidRPr="00295259" w14:paraId="4B38DBD9" w14:textId="77777777" w:rsidTr="001367ED">
        <w:trPr>
          <w:trHeight w:val="135"/>
        </w:trPr>
        <w:tc>
          <w:tcPr>
            <w:tcW w:w="534" w:type="dxa"/>
            <w:vMerge w:val="restart"/>
            <w:shd w:val="clear" w:color="auto" w:fill="D9D9D9"/>
            <w:vAlign w:val="center"/>
          </w:tcPr>
          <w:p w14:paraId="6A8AE2C6" w14:textId="77777777" w:rsidR="007E1EEA" w:rsidRPr="00295259"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ID</w:t>
            </w:r>
          </w:p>
        </w:tc>
        <w:tc>
          <w:tcPr>
            <w:tcW w:w="2976" w:type="dxa"/>
            <w:vMerge w:val="restart"/>
            <w:shd w:val="clear" w:color="auto" w:fill="D9D9D9"/>
            <w:vAlign w:val="center"/>
          </w:tcPr>
          <w:p w14:paraId="6D2AA34A" w14:textId="77777777" w:rsidR="007E1EEA" w:rsidRPr="00295259"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14:paraId="17C7342A" w14:textId="77777777" w:rsidR="007E1EEA" w:rsidRPr="00295259"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14:paraId="5028E07C" w14:textId="77777777" w:rsidR="007E1EEA" w:rsidRPr="00295259"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Expected</w:t>
            </w:r>
          </w:p>
        </w:tc>
      </w:tr>
      <w:tr w:rsidR="007E1EEA" w:rsidRPr="00295259" w14:paraId="396C8736" w14:textId="77777777" w:rsidTr="001367ED">
        <w:trPr>
          <w:trHeight w:val="312"/>
        </w:trPr>
        <w:tc>
          <w:tcPr>
            <w:tcW w:w="534" w:type="dxa"/>
            <w:vMerge/>
            <w:shd w:val="clear" w:color="auto" w:fill="D9D9D9"/>
          </w:tcPr>
          <w:p w14:paraId="5F56F5C3" w14:textId="77777777" w:rsidR="007E1EEA" w:rsidRPr="00295259"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14:paraId="261F2331" w14:textId="77777777" w:rsidR="007E1EEA" w:rsidRPr="00295259"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14:paraId="1395D11E" w14:textId="77777777" w:rsidR="007E1EEA" w:rsidRPr="00295259" w:rsidRDefault="007E1EEA"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sidRPr="00295259">
              <w:rPr>
                <w:rFonts w:ascii="Times" w:eastAsiaTheme="minorEastAsia" w:hAnsi="Times" w:cs="Times"/>
                <w:b/>
                <w:bCs/>
                <w:color w:val="auto"/>
                <w:sz w:val="24"/>
                <w:szCs w:val="24"/>
                <w:lang w:bidi="ar-SA"/>
              </w:rPr>
              <w:t>dentistID</w:t>
            </w:r>
            <w:proofErr w:type="spellEnd"/>
          </w:p>
        </w:tc>
        <w:tc>
          <w:tcPr>
            <w:tcW w:w="0" w:type="auto"/>
            <w:shd w:val="clear" w:color="auto" w:fill="D9D9D9"/>
            <w:vAlign w:val="center"/>
          </w:tcPr>
          <w:p w14:paraId="758415DB" w14:textId="77777777" w:rsidR="007E1EEA" w:rsidRPr="00295259" w:rsidRDefault="007E1EEA"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password</w:t>
            </w:r>
          </w:p>
        </w:tc>
        <w:tc>
          <w:tcPr>
            <w:tcW w:w="2129" w:type="dxa"/>
            <w:vMerge/>
            <w:shd w:val="clear" w:color="auto" w:fill="D9D9D9"/>
          </w:tcPr>
          <w:p w14:paraId="674767F8" w14:textId="77777777" w:rsidR="007E1EEA" w:rsidRPr="00295259"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7E1EEA" w:rsidRPr="00295259" w14:paraId="3DFD1F80" w14:textId="77777777" w:rsidTr="001367ED">
        <w:trPr>
          <w:trHeight w:val="113"/>
        </w:trPr>
        <w:tc>
          <w:tcPr>
            <w:tcW w:w="534" w:type="dxa"/>
            <w:vAlign w:val="center"/>
          </w:tcPr>
          <w:p w14:paraId="138BEE99" w14:textId="77777777" w:rsidR="007E1EEA" w:rsidRPr="00295259"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w:t>
            </w:r>
          </w:p>
        </w:tc>
        <w:tc>
          <w:tcPr>
            <w:tcW w:w="2976" w:type="dxa"/>
            <w:vAlign w:val="center"/>
          </w:tcPr>
          <w:p w14:paraId="7A4D1E19" w14:textId="77777777" w:rsidR="007E1EEA" w:rsidRPr="00295259" w:rsidRDefault="00FA56E2"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Test login with correct </w:t>
            </w:r>
            <w:proofErr w:type="spellStart"/>
            <w:r w:rsidRPr="00295259">
              <w:rPr>
                <w:rFonts w:ascii="Times" w:eastAsiaTheme="minorEastAsia" w:hAnsi="Times" w:cs="Times"/>
                <w:bCs/>
                <w:color w:val="auto"/>
                <w:sz w:val="24"/>
                <w:szCs w:val="24"/>
                <w:lang w:bidi="ar-SA"/>
              </w:rPr>
              <w:t>dentist</w:t>
            </w:r>
            <w:r w:rsidR="007E1EEA" w:rsidRPr="00295259">
              <w:rPr>
                <w:rFonts w:ascii="Times" w:eastAsiaTheme="minorEastAsia" w:hAnsi="Times" w:cs="Times"/>
                <w:bCs/>
                <w:color w:val="auto"/>
                <w:sz w:val="24"/>
                <w:szCs w:val="24"/>
                <w:lang w:bidi="ar-SA"/>
              </w:rPr>
              <w:t>ID</w:t>
            </w:r>
            <w:proofErr w:type="spellEnd"/>
            <w:r w:rsidR="007E1EEA" w:rsidRPr="00295259">
              <w:rPr>
                <w:rFonts w:ascii="Times" w:eastAsiaTheme="minorEastAsia" w:hAnsi="Times" w:cs="Times"/>
                <w:bCs/>
                <w:color w:val="auto"/>
                <w:sz w:val="24"/>
                <w:szCs w:val="24"/>
                <w:lang w:bidi="ar-SA"/>
              </w:rPr>
              <w:t xml:space="preserve"> and password</w:t>
            </w:r>
          </w:p>
        </w:tc>
        <w:tc>
          <w:tcPr>
            <w:tcW w:w="1418" w:type="dxa"/>
            <w:vAlign w:val="center"/>
          </w:tcPr>
          <w:p w14:paraId="7B889FF6" w14:textId="77777777" w:rsidR="007E1EEA" w:rsidRPr="00295259" w:rsidRDefault="00E66465"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D001</w:t>
            </w:r>
          </w:p>
        </w:tc>
        <w:tc>
          <w:tcPr>
            <w:tcW w:w="1459" w:type="dxa"/>
            <w:vAlign w:val="center"/>
          </w:tcPr>
          <w:p w14:paraId="436D9C60" w14:textId="77777777" w:rsidR="007E1EEA" w:rsidRPr="00295259"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1234</w:t>
            </w:r>
          </w:p>
        </w:tc>
        <w:tc>
          <w:tcPr>
            <w:tcW w:w="2129" w:type="dxa"/>
            <w:vAlign w:val="center"/>
          </w:tcPr>
          <w:p w14:paraId="5F14DA07" w14:textId="77777777" w:rsidR="007E1EEA" w:rsidRPr="00295259"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shall provide redirect to index page</w:t>
            </w:r>
          </w:p>
        </w:tc>
      </w:tr>
      <w:tr w:rsidR="007E1EEA" w:rsidRPr="00295259" w14:paraId="4CF75890" w14:textId="77777777" w:rsidTr="001367ED">
        <w:trPr>
          <w:trHeight w:val="113"/>
        </w:trPr>
        <w:tc>
          <w:tcPr>
            <w:tcW w:w="534" w:type="dxa"/>
            <w:vAlign w:val="center"/>
          </w:tcPr>
          <w:p w14:paraId="32AE4CFD" w14:textId="77777777" w:rsidR="007E1EEA" w:rsidRPr="00295259"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2</w:t>
            </w:r>
          </w:p>
        </w:tc>
        <w:tc>
          <w:tcPr>
            <w:tcW w:w="2976" w:type="dxa"/>
            <w:vAlign w:val="center"/>
          </w:tcPr>
          <w:p w14:paraId="63CC576E" w14:textId="77777777" w:rsidR="007E1EEA" w:rsidRPr="00295259" w:rsidRDefault="00FA56E2"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Test login with wrong </w:t>
            </w:r>
            <w:proofErr w:type="spellStart"/>
            <w:r w:rsidRPr="00295259">
              <w:rPr>
                <w:rFonts w:ascii="Times" w:eastAsiaTheme="minorEastAsia" w:hAnsi="Times" w:cs="Times"/>
                <w:bCs/>
                <w:color w:val="auto"/>
                <w:sz w:val="24"/>
                <w:szCs w:val="24"/>
                <w:lang w:bidi="ar-SA"/>
              </w:rPr>
              <w:t>dentist</w:t>
            </w:r>
            <w:r w:rsidR="007E1EEA" w:rsidRPr="00295259">
              <w:rPr>
                <w:rFonts w:ascii="Times" w:eastAsiaTheme="minorEastAsia" w:hAnsi="Times" w:cs="Times"/>
                <w:bCs/>
                <w:color w:val="auto"/>
                <w:sz w:val="24"/>
                <w:szCs w:val="24"/>
                <w:lang w:bidi="ar-SA"/>
              </w:rPr>
              <w:t>ID</w:t>
            </w:r>
            <w:proofErr w:type="spellEnd"/>
            <w:r w:rsidR="007E1EEA" w:rsidRPr="00295259">
              <w:rPr>
                <w:rFonts w:ascii="Times" w:eastAsiaTheme="minorEastAsia" w:hAnsi="Times" w:cs="Times"/>
                <w:bCs/>
                <w:color w:val="auto"/>
                <w:sz w:val="24"/>
                <w:szCs w:val="24"/>
                <w:lang w:bidi="ar-SA"/>
              </w:rPr>
              <w:t xml:space="preserve"> and password</w:t>
            </w:r>
          </w:p>
        </w:tc>
        <w:tc>
          <w:tcPr>
            <w:tcW w:w="1418" w:type="dxa"/>
            <w:vAlign w:val="center"/>
          </w:tcPr>
          <w:p w14:paraId="314308C7" w14:textId="77777777" w:rsidR="007E1EEA" w:rsidRPr="00295259"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sidRPr="00295259">
              <w:rPr>
                <w:rFonts w:ascii="Times" w:eastAsiaTheme="minorEastAsia" w:hAnsi="Times" w:cs="Times"/>
                <w:bCs/>
                <w:color w:val="auto"/>
                <w:sz w:val="24"/>
                <w:szCs w:val="24"/>
                <w:lang w:bidi="ar-SA"/>
              </w:rPr>
              <w:t>xxxx</w:t>
            </w:r>
            <w:proofErr w:type="spellEnd"/>
          </w:p>
        </w:tc>
        <w:tc>
          <w:tcPr>
            <w:tcW w:w="1459" w:type="dxa"/>
            <w:vAlign w:val="center"/>
          </w:tcPr>
          <w:p w14:paraId="73B490C2" w14:textId="77777777" w:rsidR="007E1EEA" w:rsidRPr="00295259"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sidRPr="00295259">
              <w:rPr>
                <w:rFonts w:ascii="Times" w:eastAsiaTheme="minorEastAsia" w:hAnsi="Times" w:cs="Times"/>
                <w:bCs/>
                <w:color w:val="auto"/>
                <w:sz w:val="24"/>
                <w:szCs w:val="24"/>
                <w:lang w:bidi="ar-SA"/>
              </w:rPr>
              <w:t>xxxx</w:t>
            </w:r>
            <w:proofErr w:type="spellEnd"/>
          </w:p>
        </w:tc>
        <w:tc>
          <w:tcPr>
            <w:tcW w:w="2129" w:type="dxa"/>
            <w:vAlign w:val="center"/>
          </w:tcPr>
          <w:p w14:paraId="712253D7" w14:textId="77777777" w:rsidR="007E1EEA" w:rsidRPr="00295259"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System shall provide dialog blog </w:t>
            </w:r>
            <w:r w:rsidR="00FA56E2" w:rsidRPr="00295259">
              <w:rPr>
                <w:rFonts w:ascii="Times" w:eastAsiaTheme="minorEastAsia" w:hAnsi="Times" w:cs="Times"/>
                <w:bCs/>
                <w:color w:val="auto"/>
                <w:sz w:val="24"/>
                <w:szCs w:val="24"/>
                <w:lang w:bidi="ar-SA"/>
              </w:rPr>
              <w:t xml:space="preserve">“Invalid </w:t>
            </w:r>
            <w:proofErr w:type="spellStart"/>
            <w:r w:rsidR="00FA56E2" w:rsidRPr="00295259">
              <w:rPr>
                <w:rFonts w:ascii="Times" w:eastAsiaTheme="minorEastAsia" w:hAnsi="Times" w:cs="Times"/>
                <w:bCs/>
                <w:color w:val="auto"/>
                <w:sz w:val="24"/>
                <w:szCs w:val="24"/>
                <w:lang w:bidi="ar-SA"/>
              </w:rPr>
              <w:t>dentist</w:t>
            </w:r>
            <w:r w:rsidRPr="00295259">
              <w:rPr>
                <w:rFonts w:ascii="Times" w:eastAsiaTheme="minorEastAsia" w:hAnsi="Times" w:cs="Times"/>
                <w:bCs/>
                <w:color w:val="auto"/>
                <w:sz w:val="24"/>
                <w:szCs w:val="24"/>
                <w:lang w:bidi="ar-SA"/>
              </w:rPr>
              <w:t>ID</w:t>
            </w:r>
            <w:proofErr w:type="spellEnd"/>
            <w:r w:rsidRPr="00295259">
              <w:rPr>
                <w:rFonts w:ascii="Times" w:eastAsiaTheme="minorEastAsia" w:hAnsi="Times" w:cs="Times"/>
                <w:bCs/>
                <w:color w:val="auto"/>
                <w:sz w:val="24"/>
                <w:szCs w:val="24"/>
                <w:lang w:bidi="ar-SA"/>
              </w:rPr>
              <w:t xml:space="preserve"> or password”</w:t>
            </w:r>
          </w:p>
        </w:tc>
      </w:tr>
      <w:tr w:rsidR="007E1EEA" w:rsidRPr="00295259" w14:paraId="28913BF8" w14:textId="77777777" w:rsidTr="001367ED">
        <w:trPr>
          <w:trHeight w:val="113"/>
        </w:trPr>
        <w:tc>
          <w:tcPr>
            <w:tcW w:w="534" w:type="dxa"/>
            <w:vAlign w:val="center"/>
          </w:tcPr>
          <w:p w14:paraId="480D7716" w14:textId="77777777" w:rsidR="007E1EEA" w:rsidRPr="00295259"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3</w:t>
            </w:r>
          </w:p>
        </w:tc>
        <w:tc>
          <w:tcPr>
            <w:tcW w:w="2976" w:type="dxa"/>
            <w:vAlign w:val="center"/>
          </w:tcPr>
          <w:p w14:paraId="479E5A9D" w14:textId="77777777" w:rsidR="007E1EEA" w:rsidRPr="00295259"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Test login with empty fields</w:t>
            </w:r>
          </w:p>
        </w:tc>
        <w:tc>
          <w:tcPr>
            <w:tcW w:w="1418" w:type="dxa"/>
            <w:vAlign w:val="center"/>
          </w:tcPr>
          <w:p w14:paraId="210707C9" w14:textId="77777777" w:rsidR="007E1EEA" w:rsidRPr="00295259"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1459" w:type="dxa"/>
            <w:vAlign w:val="center"/>
          </w:tcPr>
          <w:p w14:paraId="25C28030" w14:textId="77777777" w:rsidR="007E1EEA" w:rsidRPr="00295259"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w:t>
            </w:r>
          </w:p>
        </w:tc>
        <w:tc>
          <w:tcPr>
            <w:tcW w:w="2129" w:type="dxa"/>
            <w:vAlign w:val="center"/>
          </w:tcPr>
          <w:p w14:paraId="31BC86EF" w14:textId="77777777" w:rsidR="007E1EEA" w:rsidRPr="00295259"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shall provide dialog blog “Please fill out this field ”</w:t>
            </w:r>
          </w:p>
        </w:tc>
      </w:tr>
    </w:tbl>
    <w:p w14:paraId="66B654F6" w14:textId="77777777" w:rsidR="009D2E87" w:rsidRPr="00295259" w:rsidRDefault="009D2E87" w:rsidP="006313D7">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9D2E87" w:rsidRPr="00295259" w:rsidSect="00E66465">
          <w:pgSz w:w="11900" w:h="16840"/>
          <w:pgMar w:top="1440" w:right="1440" w:bottom="1440" w:left="1440" w:header="709" w:footer="708" w:gutter="0"/>
          <w:cols w:space="708"/>
          <w:docGrid w:linePitch="360"/>
        </w:sectPr>
      </w:pPr>
    </w:p>
    <w:p w14:paraId="7BE64039" w14:textId="77777777" w:rsidR="006313D7" w:rsidRPr="00295259" w:rsidRDefault="00DF116C" w:rsidP="00E8582C">
      <w:pPr>
        <w:pStyle w:val="Heading3"/>
        <w:rPr>
          <w:rFonts w:ascii="Times New Roman" w:eastAsiaTheme="minorEastAsia" w:hAnsi="Times New Roman" w:cs="Times New Roman"/>
          <w:color w:val="auto"/>
          <w:sz w:val="26"/>
          <w:szCs w:val="26"/>
          <w:lang w:bidi="ar-SA"/>
        </w:rPr>
      </w:pPr>
      <w:bookmarkStart w:id="224" w:name="_Toc394490933"/>
      <w:r w:rsidRPr="00295259">
        <w:rPr>
          <w:rFonts w:ascii="Times New Roman" w:eastAsiaTheme="minorEastAsia" w:hAnsi="Times New Roman" w:cs="Times New Roman"/>
          <w:color w:val="auto"/>
          <w:sz w:val="26"/>
          <w:szCs w:val="26"/>
          <w:lang w:bidi="ar-SA"/>
        </w:rPr>
        <w:lastRenderedPageBreak/>
        <w:t>System Test Case 30(STC-30</w:t>
      </w:r>
      <w:r w:rsidR="006313D7" w:rsidRPr="00295259">
        <w:rPr>
          <w:rFonts w:ascii="Times New Roman" w:eastAsiaTheme="minorEastAsia" w:hAnsi="Times New Roman" w:cs="Times New Roman"/>
          <w:color w:val="auto"/>
          <w:sz w:val="26"/>
          <w:szCs w:val="26"/>
          <w:lang w:bidi="ar-SA"/>
        </w:rPr>
        <w:t xml:space="preserve">): </w:t>
      </w:r>
      <w:r w:rsidR="006313D7" w:rsidRPr="00295259">
        <w:rPr>
          <w:rFonts w:ascii="Times New Roman" w:eastAsiaTheme="minorEastAsia" w:hAnsi="Times New Roman" w:cs="Times New Roman"/>
          <w:b w:val="0"/>
          <w:bCs w:val="0"/>
          <w:color w:val="auto"/>
          <w:sz w:val="26"/>
          <w:szCs w:val="26"/>
          <w:lang w:bidi="ar-SA"/>
        </w:rPr>
        <w:t>Dentist logout from the website</w:t>
      </w:r>
      <w:bookmarkEnd w:id="224"/>
      <w:r w:rsidR="009D2E87" w:rsidRPr="00295259">
        <w:rPr>
          <w:rFonts w:ascii="Times New Roman" w:eastAsiaTheme="minorEastAsia" w:hAnsi="Times New Roman" w:cs="Times New Roman"/>
          <w:color w:val="auto"/>
          <w:sz w:val="26"/>
          <w:szCs w:val="26"/>
          <w:lang w:bidi="ar-SA"/>
        </w:rPr>
        <w:t xml:space="preserve"> </w:t>
      </w:r>
    </w:p>
    <w:p w14:paraId="4B3AC943" w14:textId="77777777" w:rsidR="006313D7" w:rsidRPr="00295259" w:rsidRDefault="006313D7"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p w14:paraId="2947E13D" w14:textId="77777777" w:rsidR="006313D7" w:rsidRPr="00295259" w:rsidRDefault="006313D7" w:rsidP="006313D7">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b/>
        <w:t>Test the logout function of dentist.</w:t>
      </w:r>
    </w:p>
    <w:p w14:paraId="4598A917" w14:textId="77777777" w:rsidR="006313D7" w:rsidRPr="00295259" w:rsidRDefault="006313D7" w:rsidP="006313D7">
      <w:pPr>
        <w:pStyle w:val="ListParagraph"/>
        <w:widowControl w:val="0"/>
        <w:numPr>
          <w:ilvl w:val="0"/>
          <w:numId w:val="26"/>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Dentist selects logout function</w:t>
      </w:r>
    </w:p>
    <w:p w14:paraId="0C9BBF96" w14:textId="77777777" w:rsidR="006313D7" w:rsidRPr="00295259" w:rsidRDefault="006313D7"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Data needs:</w:t>
      </w:r>
      <w:r w:rsidRPr="00295259">
        <w:rPr>
          <w:rFonts w:ascii="Times" w:eastAsiaTheme="minorEastAsia" w:hAnsi="Times" w:cs="Times"/>
          <w:color w:val="auto"/>
          <w:sz w:val="24"/>
          <w:szCs w:val="24"/>
          <w:lang w:bidi="ar-SA"/>
        </w:rPr>
        <w:t xml:space="preserve"> </w:t>
      </w:r>
    </w:p>
    <w:p w14:paraId="4E118401" w14:textId="77777777" w:rsidR="006313D7" w:rsidRPr="00295259" w:rsidRDefault="006313D7"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6313D7" w:rsidRPr="00295259" w14:paraId="1D8A13F0" w14:textId="77777777" w:rsidTr="001367ED">
        <w:trPr>
          <w:trHeight w:val="135"/>
        </w:trPr>
        <w:tc>
          <w:tcPr>
            <w:tcW w:w="534" w:type="dxa"/>
            <w:vMerge w:val="restart"/>
            <w:shd w:val="clear" w:color="auto" w:fill="D9D9D9"/>
            <w:vAlign w:val="center"/>
          </w:tcPr>
          <w:p w14:paraId="11020224" w14:textId="77777777" w:rsidR="006313D7" w:rsidRPr="00295259"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ID</w:t>
            </w:r>
          </w:p>
        </w:tc>
        <w:tc>
          <w:tcPr>
            <w:tcW w:w="2268" w:type="dxa"/>
            <w:vMerge w:val="restart"/>
            <w:shd w:val="clear" w:color="auto" w:fill="D9D9D9"/>
            <w:vAlign w:val="center"/>
          </w:tcPr>
          <w:p w14:paraId="1518E883" w14:textId="77777777" w:rsidR="006313D7" w:rsidRPr="00295259"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tc>
        <w:tc>
          <w:tcPr>
            <w:tcW w:w="2835" w:type="dxa"/>
            <w:gridSpan w:val="2"/>
            <w:shd w:val="clear" w:color="auto" w:fill="D9D9D9"/>
            <w:vAlign w:val="bottom"/>
          </w:tcPr>
          <w:p w14:paraId="779C9D5D" w14:textId="77777777" w:rsidR="006313D7" w:rsidRPr="00295259"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4E4DE654" w14:textId="77777777" w:rsidR="006313D7" w:rsidRPr="00295259"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Expected</w:t>
            </w:r>
          </w:p>
        </w:tc>
      </w:tr>
      <w:tr w:rsidR="006313D7" w:rsidRPr="00295259" w14:paraId="4D95FB9E" w14:textId="77777777" w:rsidTr="001367ED">
        <w:trPr>
          <w:trHeight w:val="312"/>
        </w:trPr>
        <w:tc>
          <w:tcPr>
            <w:tcW w:w="534" w:type="dxa"/>
            <w:vMerge/>
            <w:shd w:val="clear" w:color="auto" w:fill="D9D9D9"/>
          </w:tcPr>
          <w:p w14:paraId="552B957C" w14:textId="77777777" w:rsidR="006313D7" w:rsidRPr="00295259"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268" w:type="dxa"/>
            <w:vMerge/>
            <w:shd w:val="clear" w:color="auto" w:fill="D9D9D9"/>
          </w:tcPr>
          <w:p w14:paraId="041291D7" w14:textId="77777777" w:rsidR="006313D7" w:rsidRPr="00295259"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vAlign w:val="center"/>
          </w:tcPr>
          <w:p w14:paraId="577185C6" w14:textId="77777777" w:rsidR="006313D7" w:rsidRPr="00295259" w:rsidRDefault="006313D7"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sidRPr="00295259">
              <w:rPr>
                <w:rFonts w:ascii="Times" w:eastAsiaTheme="minorEastAsia" w:hAnsi="Times" w:cs="Times"/>
                <w:b/>
                <w:bCs/>
                <w:color w:val="auto"/>
                <w:sz w:val="24"/>
                <w:szCs w:val="24"/>
                <w:lang w:bidi="ar-SA"/>
              </w:rPr>
              <w:t>detistID</w:t>
            </w:r>
            <w:proofErr w:type="spellEnd"/>
          </w:p>
        </w:tc>
        <w:tc>
          <w:tcPr>
            <w:tcW w:w="1418" w:type="dxa"/>
            <w:shd w:val="clear" w:color="auto" w:fill="D9D9D9"/>
            <w:vAlign w:val="center"/>
          </w:tcPr>
          <w:p w14:paraId="3925DE43" w14:textId="77777777" w:rsidR="006313D7" w:rsidRPr="00295259" w:rsidRDefault="006313D7"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password</w:t>
            </w:r>
          </w:p>
        </w:tc>
        <w:tc>
          <w:tcPr>
            <w:tcW w:w="2879" w:type="dxa"/>
            <w:vMerge/>
            <w:shd w:val="clear" w:color="auto" w:fill="D9D9D9"/>
          </w:tcPr>
          <w:p w14:paraId="7CCC884D" w14:textId="77777777" w:rsidR="006313D7" w:rsidRPr="00295259"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6313D7" w:rsidRPr="00295259" w14:paraId="1E3A1503" w14:textId="77777777" w:rsidTr="001367ED">
        <w:trPr>
          <w:trHeight w:val="113"/>
        </w:trPr>
        <w:tc>
          <w:tcPr>
            <w:tcW w:w="534" w:type="dxa"/>
            <w:vAlign w:val="center"/>
          </w:tcPr>
          <w:p w14:paraId="0DE2A9CE" w14:textId="77777777" w:rsidR="006313D7" w:rsidRPr="00295259"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w:t>
            </w:r>
          </w:p>
        </w:tc>
        <w:tc>
          <w:tcPr>
            <w:tcW w:w="2268" w:type="dxa"/>
            <w:vAlign w:val="center"/>
          </w:tcPr>
          <w:p w14:paraId="4B98E94D" w14:textId="77777777" w:rsidR="006313D7" w:rsidRPr="00295259"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Test logout with  </w:t>
            </w:r>
            <w:proofErr w:type="spellStart"/>
            <w:r w:rsidR="00171DE4" w:rsidRPr="00295259">
              <w:rPr>
                <w:rFonts w:ascii="Times" w:eastAsiaTheme="minorEastAsia" w:hAnsi="Times" w:cs="Times"/>
                <w:bCs/>
                <w:color w:val="auto"/>
                <w:sz w:val="24"/>
                <w:szCs w:val="24"/>
                <w:lang w:bidi="ar-SA"/>
              </w:rPr>
              <w:t>dentist</w:t>
            </w:r>
            <w:r w:rsidRPr="00295259">
              <w:rPr>
                <w:rFonts w:ascii="Times" w:eastAsiaTheme="minorEastAsia" w:hAnsi="Times" w:cs="Times"/>
                <w:bCs/>
                <w:color w:val="auto"/>
                <w:sz w:val="24"/>
                <w:szCs w:val="24"/>
                <w:lang w:bidi="ar-SA"/>
              </w:rPr>
              <w:t>ID</w:t>
            </w:r>
            <w:proofErr w:type="spellEnd"/>
            <w:r w:rsidRPr="00295259">
              <w:rPr>
                <w:rFonts w:ascii="Times" w:eastAsiaTheme="minorEastAsia" w:hAnsi="Times" w:cs="Times"/>
                <w:bCs/>
                <w:color w:val="auto"/>
                <w:sz w:val="24"/>
                <w:szCs w:val="24"/>
                <w:lang w:bidi="ar-SA"/>
              </w:rPr>
              <w:t xml:space="preserve"> and password</w:t>
            </w:r>
          </w:p>
        </w:tc>
        <w:tc>
          <w:tcPr>
            <w:tcW w:w="1417" w:type="dxa"/>
            <w:vAlign w:val="center"/>
          </w:tcPr>
          <w:p w14:paraId="443B01EB" w14:textId="77777777" w:rsidR="006313D7" w:rsidRPr="00295259" w:rsidRDefault="00CF0C15"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D001</w:t>
            </w:r>
          </w:p>
        </w:tc>
        <w:tc>
          <w:tcPr>
            <w:tcW w:w="1418" w:type="dxa"/>
            <w:vAlign w:val="center"/>
          </w:tcPr>
          <w:p w14:paraId="26C57122" w14:textId="77777777" w:rsidR="006313D7" w:rsidRPr="00295259"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1234</w:t>
            </w:r>
          </w:p>
        </w:tc>
        <w:tc>
          <w:tcPr>
            <w:tcW w:w="2879" w:type="dxa"/>
            <w:vAlign w:val="center"/>
          </w:tcPr>
          <w:p w14:paraId="7F91FA3E" w14:textId="77777777" w:rsidR="006313D7" w:rsidRPr="00295259"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shall redirect to the index</w:t>
            </w:r>
            <w:r w:rsidR="00171DE4" w:rsidRPr="00295259">
              <w:rPr>
                <w:rFonts w:ascii="Times" w:eastAsiaTheme="minorEastAsia" w:hAnsi="Times" w:cs="Times"/>
                <w:bCs/>
                <w:color w:val="auto"/>
                <w:sz w:val="24"/>
                <w:szCs w:val="24"/>
                <w:lang w:bidi="ar-SA"/>
              </w:rPr>
              <w:t xml:space="preserve"> page and does not show the </w:t>
            </w:r>
            <w:proofErr w:type="spellStart"/>
            <w:r w:rsidR="00171DE4" w:rsidRPr="00295259">
              <w:rPr>
                <w:rFonts w:ascii="Times" w:eastAsiaTheme="minorEastAsia" w:hAnsi="Times" w:cs="Times"/>
                <w:bCs/>
                <w:color w:val="auto"/>
                <w:sz w:val="24"/>
                <w:szCs w:val="24"/>
                <w:lang w:bidi="ar-SA"/>
              </w:rPr>
              <w:t>dentist</w:t>
            </w:r>
            <w:r w:rsidRPr="00295259">
              <w:rPr>
                <w:rFonts w:ascii="Times" w:eastAsiaTheme="minorEastAsia" w:hAnsi="Times" w:cs="Times"/>
                <w:bCs/>
                <w:color w:val="auto"/>
                <w:sz w:val="24"/>
                <w:szCs w:val="24"/>
                <w:lang w:bidi="ar-SA"/>
              </w:rPr>
              <w:t>ID</w:t>
            </w:r>
            <w:proofErr w:type="spellEnd"/>
            <w:r w:rsidRPr="00295259">
              <w:rPr>
                <w:rFonts w:ascii="Times" w:eastAsiaTheme="minorEastAsia" w:hAnsi="Times" w:cs="Times"/>
                <w:bCs/>
                <w:color w:val="auto"/>
                <w:sz w:val="24"/>
                <w:szCs w:val="24"/>
                <w:lang w:bidi="ar-SA"/>
              </w:rPr>
              <w:t xml:space="preserve"> in any page after logout</w:t>
            </w:r>
          </w:p>
        </w:tc>
      </w:tr>
    </w:tbl>
    <w:p w14:paraId="3544CA90" w14:textId="77777777" w:rsidR="00F701A8" w:rsidRPr="00295259" w:rsidRDefault="00F701A8"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F701A8" w:rsidRPr="00295259" w:rsidSect="00372089">
          <w:pgSz w:w="11900" w:h="16840"/>
          <w:pgMar w:top="1644" w:right="1800" w:bottom="510" w:left="1800" w:header="709" w:footer="708" w:gutter="0"/>
          <w:cols w:space="708"/>
          <w:docGrid w:linePitch="360"/>
        </w:sectPr>
      </w:pPr>
    </w:p>
    <w:p w14:paraId="2B1BD22D" w14:textId="77777777" w:rsidR="00F701A8" w:rsidRPr="00295259" w:rsidRDefault="00F701A8" w:rsidP="00F701A8">
      <w:pPr>
        <w:pStyle w:val="Heading3"/>
        <w:rPr>
          <w:rFonts w:ascii="Times New Roman" w:eastAsiaTheme="minorEastAsia" w:hAnsi="Times New Roman" w:cs="Times New Roman"/>
          <w:color w:val="auto"/>
          <w:sz w:val="26"/>
          <w:szCs w:val="26"/>
          <w:lang w:bidi="ar-SA"/>
        </w:rPr>
      </w:pPr>
      <w:bookmarkStart w:id="225" w:name="_Toc394490934"/>
      <w:r w:rsidRPr="00295259">
        <w:rPr>
          <w:rFonts w:ascii="Times New Roman" w:eastAsiaTheme="minorEastAsia" w:hAnsi="Times New Roman" w:cs="Times New Roman"/>
          <w:color w:val="auto"/>
          <w:sz w:val="26"/>
          <w:szCs w:val="26"/>
          <w:lang w:bidi="ar-SA"/>
        </w:rPr>
        <w:lastRenderedPageBreak/>
        <w:t xml:space="preserve">System Test Case 31(STC-31): </w:t>
      </w:r>
      <w:r w:rsidRPr="00295259">
        <w:rPr>
          <w:rFonts w:ascii="Times New Roman" w:hAnsi="Times New Roman" w:cs="Times New Roman"/>
          <w:b w:val="0"/>
          <w:bCs w:val="0"/>
          <w:color w:val="auto"/>
          <w:sz w:val="26"/>
          <w:szCs w:val="26"/>
        </w:rPr>
        <w:t>Dentist can view all appointments from Google calendar in website</w:t>
      </w:r>
      <w:bookmarkEnd w:id="225"/>
      <w:r w:rsidRPr="00295259">
        <w:rPr>
          <w:rFonts w:ascii="Times New Roman" w:hAnsi="Times New Roman" w:cs="Times New Roman"/>
          <w:b w:val="0"/>
          <w:bCs w:val="0"/>
          <w:color w:val="auto"/>
          <w:sz w:val="26"/>
          <w:szCs w:val="26"/>
        </w:rPr>
        <w:t xml:space="preserve"> </w:t>
      </w:r>
    </w:p>
    <w:p w14:paraId="655AD659" w14:textId="77777777" w:rsidR="00F701A8" w:rsidRPr="00295259" w:rsidRDefault="00F701A8" w:rsidP="00F701A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p w14:paraId="68DDF18A" w14:textId="77777777" w:rsidR="00F701A8" w:rsidRPr="00295259" w:rsidRDefault="00F701A8" w:rsidP="00F701A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ab/>
        <w:t>Test the view all appointment schedule function of dentist.</w:t>
      </w:r>
    </w:p>
    <w:p w14:paraId="258839D7" w14:textId="77777777" w:rsidR="00F701A8" w:rsidRPr="00295259" w:rsidRDefault="00F701A8" w:rsidP="00F701A8">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295259">
        <w:rPr>
          <w:rFonts w:ascii="Times" w:eastAsiaTheme="minorEastAsia" w:hAnsi="Times" w:cs="Times"/>
          <w:b/>
          <w:color w:val="auto"/>
          <w:sz w:val="24"/>
          <w:szCs w:val="24"/>
          <w:lang w:bidi="ar-SA"/>
        </w:rPr>
        <w:t>Test script:</w:t>
      </w:r>
    </w:p>
    <w:p w14:paraId="761FA67F" w14:textId="77777777" w:rsidR="00F701A8" w:rsidRPr="00295259" w:rsidRDefault="00F701A8" w:rsidP="00F701A8">
      <w:pPr>
        <w:pStyle w:val="ListParagraph"/>
        <w:widowControl w:val="0"/>
        <w:numPr>
          <w:ilvl w:val="0"/>
          <w:numId w:val="25"/>
        </w:numPr>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color w:val="auto"/>
          <w:sz w:val="24"/>
          <w:szCs w:val="24"/>
          <w:lang w:bidi="ar-SA"/>
        </w:rPr>
        <w:t>Dentist selects calendar appointment menu</w:t>
      </w:r>
    </w:p>
    <w:p w14:paraId="37435B96" w14:textId="77777777" w:rsidR="00F701A8" w:rsidRPr="00295259" w:rsidRDefault="00F701A8" w:rsidP="00F701A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295259">
        <w:rPr>
          <w:rFonts w:ascii="Times" w:eastAsiaTheme="minorEastAsia" w:hAnsi="Times" w:cs="Times"/>
          <w:b/>
          <w:bCs/>
          <w:color w:val="auto"/>
          <w:sz w:val="24"/>
          <w:szCs w:val="24"/>
          <w:highlight w:val="yellow"/>
          <w:lang w:bidi="ar-SA"/>
        </w:rPr>
        <w:t>Data needs:</w:t>
      </w:r>
      <w:r w:rsidRPr="00295259">
        <w:rPr>
          <w:rFonts w:ascii="Times" w:eastAsiaTheme="minorEastAsia" w:hAnsi="Times" w:cs="Times"/>
          <w:color w:val="auto"/>
          <w:sz w:val="24"/>
          <w:szCs w:val="24"/>
          <w:highlight w:val="yellow"/>
          <w:lang w:bidi="ar-SA"/>
        </w:rPr>
        <w:t xml:space="preserve"> </w:t>
      </w:r>
      <w:r w:rsidR="0046736D" w:rsidRPr="00295259">
        <w:rPr>
          <w:rFonts w:ascii="Times" w:eastAsiaTheme="minorEastAsia" w:hAnsi="Times" w:cs="Times"/>
          <w:color w:val="auto"/>
          <w:sz w:val="24"/>
          <w:szCs w:val="24"/>
          <w:highlight w:val="yellow"/>
          <w:lang w:bidi="ar-SA"/>
        </w:rPr>
        <w:t>Appointment account</w:t>
      </w:r>
      <w:r w:rsidR="0032536B" w:rsidRPr="00295259">
        <w:rPr>
          <w:rFonts w:ascii="Times" w:eastAsiaTheme="minorEastAsia" w:hAnsi="Times" w:cs="Times"/>
          <w:color w:val="auto"/>
          <w:sz w:val="24"/>
          <w:szCs w:val="24"/>
          <w:lang w:bidi="ar-SA"/>
        </w:rPr>
        <w:t xml:space="preserve">, </w:t>
      </w:r>
      <w:r w:rsidR="0032536B" w:rsidRPr="00295259">
        <w:rPr>
          <w:rFonts w:ascii="Times" w:eastAsiaTheme="minorEastAsia" w:hAnsi="Times" w:cs="Times"/>
          <w:color w:val="auto"/>
          <w:sz w:val="24"/>
          <w:szCs w:val="24"/>
          <w:highlight w:val="yellow"/>
          <w:lang w:bidi="ar-SA"/>
        </w:rPr>
        <w:t>Dentist account</w:t>
      </w:r>
    </w:p>
    <w:p w14:paraId="2E1D504D" w14:textId="77777777" w:rsidR="00F701A8" w:rsidRPr="00295259" w:rsidRDefault="00F701A8" w:rsidP="00F701A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F701A8" w:rsidRPr="00295259" w14:paraId="66D2F475" w14:textId="77777777" w:rsidTr="0046736D">
        <w:trPr>
          <w:trHeight w:val="185"/>
        </w:trPr>
        <w:tc>
          <w:tcPr>
            <w:tcW w:w="534" w:type="dxa"/>
            <w:vMerge w:val="restart"/>
            <w:shd w:val="clear" w:color="auto" w:fill="D9D9D9"/>
            <w:vAlign w:val="center"/>
          </w:tcPr>
          <w:p w14:paraId="359E6667" w14:textId="77777777" w:rsidR="00F701A8" w:rsidRPr="00295259"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18CB3B63" w14:textId="77777777" w:rsidR="00F701A8" w:rsidRPr="00295259"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Description</w:t>
            </w:r>
          </w:p>
        </w:tc>
        <w:tc>
          <w:tcPr>
            <w:tcW w:w="2977" w:type="dxa"/>
            <w:shd w:val="clear" w:color="auto" w:fill="D9D9D9"/>
            <w:vAlign w:val="center"/>
          </w:tcPr>
          <w:p w14:paraId="47B200C2" w14:textId="77777777" w:rsidR="00F701A8" w:rsidRPr="00295259"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12D3EA5F" w14:textId="77777777" w:rsidR="00F701A8" w:rsidRPr="00295259"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Expected</w:t>
            </w:r>
          </w:p>
        </w:tc>
      </w:tr>
      <w:tr w:rsidR="00F701A8" w:rsidRPr="00295259" w14:paraId="04807F26" w14:textId="77777777" w:rsidTr="0046736D">
        <w:trPr>
          <w:trHeight w:val="310"/>
        </w:trPr>
        <w:tc>
          <w:tcPr>
            <w:tcW w:w="534" w:type="dxa"/>
            <w:vMerge/>
            <w:shd w:val="clear" w:color="auto" w:fill="D9D9D9"/>
            <w:vAlign w:val="center"/>
          </w:tcPr>
          <w:p w14:paraId="45F92450" w14:textId="77777777" w:rsidR="00F701A8" w:rsidRPr="00295259"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01F2FBEA" w14:textId="77777777" w:rsidR="00F701A8" w:rsidRPr="00295259"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61B6F43B" w14:textId="77777777" w:rsidR="00F701A8" w:rsidRPr="00295259" w:rsidRDefault="00F701A8" w:rsidP="0046736D">
            <w:pPr>
              <w:widowControl w:val="0"/>
              <w:autoSpaceDE w:val="0"/>
              <w:autoSpaceDN w:val="0"/>
              <w:adjustRightInd w:val="0"/>
              <w:spacing w:after="240"/>
              <w:jc w:val="center"/>
              <w:rPr>
                <w:rFonts w:ascii="Times" w:eastAsiaTheme="minorEastAsia" w:hAnsi="Times" w:cs="Times"/>
                <w:b/>
                <w:bCs/>
                <w:color w:val="auto"/>
                <w:sz w:val="24"/>
                <w:szCs w:val="24"/>
                <w:lang w:bidi="ar-SA"/>
              </w:rPr>
            </w:pPr>
            <w:r w:rsidRPr="00295259">
              <w:rPr>
                <w:rFonts w:ascii="Times" w:eastAsiaTheme="minorEastAsia" w:hAnsi="Times" w:cs="Times"/>
                <w:b/>
                <w:bCs/>
                <w:color w:val="auto"/>
                <w:sz w:val="24"/>
                <w:szCs w:val="24"/>
                <w:lang w:bidi="ar-SA"/>
              </w:rPr>
              <w:t>Path</w:t>
            </w:r>
          </w:p>
        </w:tc>
        <w:tc>
          <w:tcPr>
            <w:tcW w:w="2879" w:type="dxa"/>
            <w:vMerge/>
            <w:shd w:val="clear" w:color="auto" w:fill="D9D9D9"/>
            <w:vAlign w:val="center"/>
          </w:tcPr>
          <w:p w14:paraId="42C46C6E" w14:textId="77777777" w:rsidR="00F701A8" w:rsidRPr="00295259"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F701A8" w:rsidRPr="00295259" w14:paraId="2E54683D" w14:textId="77777777" w:rsidTr="0046736D">
        <w:trPr>
          <w:trHeight w:val="1534"/>
        </w:trPr>
        <w:tc>
          <w:tcPr>
            <w:tcW w:w="534" w:type="dxa"/>
            <w:vAlign w:val="center"/>
          </w:tcPr>
          <w:p w14:paraId="509A7759" w14:textId="77777777" w:rsidR="00F701A8" w:rsidRPr="00295259"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1</w:t>
            </w:r>
          </w:p>
        </w:tc>
        <w:tc>
          <w:tcPr>
            <w:tcW w:w="2126" w:type="dxa"/>
            <w:vAlign w:val="center"/>
          </w:tcPr>
          <w:p w14:paraId="50E1610E" w14:textId="77777777" w:rsidR="00F701A8" w:rsidRPr="00295259"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Test view all appointment as a calendar</w:t>
            </w:r>
          </w:p>
        </w:tc>
        <w:tc>
          <w:tcPr>
            <w:tcW w:w="2977" w:type="dxa"/>
            <w:vAlign w:val="center"/>
          </w:tcPr>
          <w:p w14:paraId="71553A1D" w14:textId="77777777" w:rsidR="00F701A8" w:rsidRPr="00295259"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sidRPr="00295259">
              <w:rPr>
                <w:rFonts w:ascii="Times" w:eastAsiaTheme="minorEastAsia" w:hAnsi="Times" w:cs="Times"/>
                <w:bCs/>
                <w:color w:val="auto"/>
                <w:sz w:val="24"/>
                <w:szCs w:val="24"/>
                <w:lang w:bidi="ar-SA"/>
              </w:rPr>
              <w:t>localhost</w:t>
            </w:r>
            <w:proofErr w:type="spellEnd"/>
            <w:r w:rsidRPr="00295259">
              <w:rPr>
                <w:rFonts w:ascii="Times" w:eastAsiaTheme="minorEastAsia" w:hAnsi="Times" w:cs="Times"/>
                <w:bCs/>
                <w:color w:val="auto"/>
                <w:sz w:val="24"/>
                <w:szCs w:val="24"/>
                <w:lang w:bidi="ar-SA"/>
              </w:rPr>
              <w:t>/CI/</w:t>
            </w:r>
            <w:proofErr w:type="spellStart"/>
            <w:r w:rsidRPr="00295259">
              <w:rPr>
                <w:rFonts w:ascii="Times" w:eastAsiaTheme="minorEastAsia" w:hAnsi="Times" w:cs="Times"/>
                <w:bCs/>
                <w:color w:val="auto"/>
                <w:sz w:val="24"/>
                <w:szCs w:val="24"/>
                <w:lang w:bidi="ar-SA"/>
              </w:rPr>
              <w:t>index.php</w:t>
            </w:r>
            <w:proofErr w:type="spellEnd"/>
            <w:r w:rsidRPr="00295259">
              <w:rPr>
                <w:rFonts w:ascii="Times" w:eastAsiaTheme="minorEastAsia" w:hAnsi="Times" w:cs="Times"/>
                <w:bCs/>
                <w:color w:val="auto"/>
                <w:sz w:val="24"/>
                <w:szCs w:val="24"/>
                <w:lang w:bidi="ar-SA"/>
              </w:rPr>
              <w:t>/</w:t>
            </w:r>
            <w:proofErr w:type="spellStart"/>
            <w:r w:rsidRPr="00295259">
              <w:rPr>
                <w:rFonts w:ascii="Times" w:eastAsiaTheme="minorEastAsia" w:hAnsi="Times" w:cs="Times"/>
                <w:bCs/>
                <w:color w:val="auto"/>
                <w:sz w:val="24"/>
                <w:szCs w:val="24"/>
                <w:lang w:bidi="ar-SA"/>
              </w:rPr>
              <w:t>Dentist_Controller</w:t>
            </w:r>
            <w:proofErr w:type="spellEnd"/>
            <w:r w:rsidRPr="00295259">
              <w:rPr>
                <w:rFonts w:ascii="Times" w:eastAsiaTheme="minorEastAsia" w:hAnsi="Times" w:cs="Times"/>
                <w:bCs/>
                <w:color w:val="auto"/>
                <w:sz w:val="24"/>
                <w:szCs w:val="24"/>
                <w:lang w:bidi="ar-SA"/>
              </w:rPr>
              <w:t>/</w:t>
            </w:r>
            <w:proofErr w:type="spellStart"/>
            <w:r w:rsidRPr="00295259">
              <w:rPr>
                <w:rFonts w:ascii="Times" w:eastAsiaTheme="minorEastAsia" w:hAnsi="Times" w:cs="Times"/>
                <w:bCs/>
                <w:color w:val="auto"/>
                <w:sz w:val="24"/>
                <w:szCs w:val="24"/>
                <w:lang w:bidi="ar-SA"/>
              </w:rPr>
              <w:t>callCalendar</w:t>
            </w:r>
            <w:proofErr w:type="spellEnd"/>
          </w:p>
        </w:tc>
        <w:tc>
          <w:tcPr>
            <w:tcW w:w="2879" w:type="dxa"/>
            <w:vAlign w:val="center"/>
          </w:tcPr>
          <w:p w14:paraId="6DA3572E" w14:textId="77777777" w:rsidR="00F701A8" w:rsidRPr="00295259"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shall provide calendar with all appointment in calendar appointment page</w:t>
            </w:r>
          </w:p>
        </w:tc>
      </w:tr>
      <w:tr w:rsidR="00F701A8" w:rsidRPr="00295259" w14:paraId="2F882D39" w14:textId="77777777" w:rsidTr="0046736D">
        <w:trPr>
          <w:trHeight w:val="830"/>
        </w:trPr>
        <w:tc>
          <w:tcPr>
            <w:tcW w:w="534" w:type="dxa"/>
            <w:vAlign w:val="center"/>
          </w:tcPr>
          <w:p w14:paraId="772FAE9E" w14:textId="77777777" w:rsidR="00F701A8" w:rsidRPr="00295259"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2</w:t>
            </w:r>
          </w:p>
        </w:tc>
        <w:tc>
          <w:tcPr>
            <w:tcW w:w="2126" w:type="dxa"/>
            <w:vAlign w:val="center"/>
          </w:tcPr>
          <w:p w14:paraId="7B4AE805" w14:textId="77777777" w:rsidR="00F701A8" w:rsidRPr="00295259"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Test view all appointment as a calendar</w:t>
            </w:r>
          </w:p>
        </w:tc>
        <w:tc>
          <w:tcPr>
            <w:tcW w:w="2977" w:type="dxa"/>
            <w:vAlign w:val="center"/>
          </w:tcPr>
          <w:p w14:paraId="03B3F524" w14:textId="77777777" w:rsidR="00F701A8" w:rsidRPr="00295259"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Click view calendar appointment menu</w:t>
            </w:r>
          </w:p>
        </w:tc>
        <w:tc>
          <w:tcPr>
            <w:tcW w:w="2879" w:type="dxa"/>
            <w:vAlign w:val="center"/>
          </w:tcPr>
          <w:p w14:paraId="29D01A28" w14:textId="77777777" w:rsidR="00F701A8" w:rsidRPr="00295259"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shall provide calendar with all appointment in calendar appointment page</w:t>
            </w:r>
          </w:p>
        </w:tc>
      </w:tr>
      <w:tr w:rsidR="00F701A8" w:rsidRPr="00295259" w14:paraId="1D54E880" w14:textId="77777777" w:rsidTr="0046736D">
        <w:trPr>
          <w:trHeight w:val="830"/>
        </w:trPr>
        <w:tc>
          <w:tcPr>
            <w:tcW w:w="534" w:type="dxa"/>
            <w:vAlign w:val="center"/>
          </w:tcPr>
          <w:p w14:paraId="163BC27F" w14:textId="77777777" w:rsidR="00F701A8" w:rsidRPr="00295259"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3</w:t>
            </w:r>
          </w:p>
        </w:tc>
        <w:tc>
          <w:tcPr>
            <w:tcW w:w="2126" w:type="dxa"/>
            <w:vAlign w:val="center"/>
          </w:tcPr>
          <w:p w14:paraId="0DA12D00" w14:textId="77777777" w:rsidR="00F701A8" w:rsidRPr="00295259"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Test view all appointment as a calendar</w:t>
            </w:r>
          </w:p>
        </w:tc>
        <w:tc>
          <w:tcPr>
            <w:tcW w:w="2977" w:type="dxa"/>
            <w:vAlign w:val="center"/>
          </w:tcPr>
          <w:p w14:paraId="7B480894" w14:textId="77777777" w:rsidR="00F701A8" w:rsidRPr="00295259" w:rsidRDefault="0032536B"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 xml:space="preserve">Input </w:t>
            </w:r>
            <w:proofErr w:type="spellStart"/>
            <w:r w:rsidRPr="00295259">
              <w:rPr>
                <w:rFonts w:ascii="Times" w:eastAsiaTheme="minorEastAsia" w:hAnsi="Times" w:cs="Times"/>
                <w:bCs/>
                <w:color w:val="auto"/>
                <w:sz w:val="24"/>
                <w:szCs w:val="24"/>
                <w:lang w:bidi="ar-SA"/>
              </w:rPr>
              <w:t>dentistID</w:t>
            </w:r>
            <w:proofErr w:type="spellEnd"/>
            <w:r w:rsidRPr="00295259">
              <w:rPr>
                <w:rFonts w:ascii="Times" w:eastAsiaTheme="minorEastAsia" w:hAnsi="Times" w:cs="Times"/>
                <w:bCs/>
                <w:color w:val="auto"/>
                <w:sz w:val="24"/>
                <w:szCs w:val="24"/>
                <w:lang w:bidi="ar-SA"/>
              </w:rPr>
              <w:t xml:space="preserve"> “D001</w:t>
            </w:r>
            <w:r w:rsidR="00F701A8" w:rsidRPr="00295259">
              <w:rPr>
                <w:rFonts w:ascii="Times" w:eastAsiaTheme="minorEastAsia" w:hAnsi="Times" w:cs="Times"/>
                <w:bCs/>
                <w:color w:val="auto"/>
                <w:sz w:val="24"/>
                <w:szCs w:val="24"/>
                <w:lang w:bidi="ar-SA"/>
              </w:rPr>
              <w:t>” and password “1234”</w:t>
            </w:r>
          </w:p>
        </w:tc>
        <w:tc>
          <w:tcPr>
            <w:tcW w:w="2879" w:type="dxa"/>
            <w:vAlign w:val="center"/>
          </w:tcPr>
          <w:p w14:paraId="157DFCB8" w14:textId="77777777" w:rsidR="00F701A8" w:rsidRPr="00295259"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295259">
              <w:rPr>
                <w:rFonts w:ascii="Times" w:eastAsiaTheme="minorEastAsia" w:hAnsi="Times" w:cs="Times"/>
                <w:bCs/>
                <w:color w:val="auto"/>
                <w:sz w:val="24"/>
                <w:szCs w:val="24"/>
                <w:lang w:bidi="ar-SA"/>
              </w:rPr>
              <w:t>System shall provide calendar with all appointment in calendar appointment page</w:t>
            </w:r>
          </w:p>
        </w:tc>
      </w:tr>
    </w:tbl>
    <w:p w14:paraId="5D683F2E" w14:textId="77777777" w:rsidR="0088293C" w:rsidRPr="00295259" w:rsidRDefault="0088293C"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34CA8E6" w14:textId="77777777" w:rsidR="0088293C" w:rsidRPr="00295259" w:rsidRDefault="0088293C" w:rsidP="0088293C">
      <w:pPr>
        <w:rPr>
          <w:rFonts w:ascii="Times" w:eastAsiaTheme="minorEastAsia" w:hAnsi="Times" w:cs="Times"/>
          <w:color w:val="auto"/>
          <w:sz w:val="24"/>
          <w:szCs w:val="24"/>
          <w:lang w:bidi="ar-SA"/>
        </w:rPr>
      </w:pPr>
    </w:p>
    <w:p w14:paraId="2EF82339" w14:textId="77777777" w:rsidR="0088293C" w:rsidRPr="00295259" w:rsidRDefault="0088293C" w:rsidP="0088293C">
      <w:pPr>
        <w:rPr>
          <w:rFonts w:ascii="Times" w:eastAsiaTheme="minorEastAsia" w:hAnsi="Times" w:cs="Times"/>
          <w:color w:val="auto"/>
          <w:sz w:val="24"/>
          <w:szCs w:val="24"/>
          <w:lang w:bidi="ar-SA"/>
        </w:rPr>
      </w:pPr>
    </w:p>
    <w:p w14:paraId="006C06DF" w14:textId="77777777" w:rsidR="0088293C" w:rsidRPr="00295259" w:rsidRDefault="0088293C" w:rsidP="0088293C">
      <w:pPr>
        <w:rPr>
          <w:rFonts w:ascii="Times" w:eastAsiaTheme="minorEastAsia" w:hAnsi="Times" w:cs="Times"/>
          <w:color w:val="auto"/>
          <w:sz w:val="24"/>
          <w:szCs w:val="24"/>
          <w:lang w:bidi="ar-SA"/>
        </w:rPr>
      </w:pPr>
    </w:p>
    <w:p w14:paraId="4B50563A" w14:textId="77777777" w:rsidR="0088293C" w:rsidRPr="00295259" w:rsidRDefault="0088293C" w:rsidP="0088293C">
      <w:pPr>
        <w:rPr>
          <w:rFonts w:ascii="Times" w:eastAsiaTheme="minorEastAsia" w:hAnsi="Times" w:cs="Times"/>
          <w:color w:val="auto"/>
          <w:sz w:val="24"/>
          <w:szCs w:val="24"/>
          <w:lang w:bidi="ar-SA"/>
        </w:rPr>
      </w:pPr>
    </w:p>
    <w:p w14:paraId="6408D845" w14:textId="77777777" w:rsidR="0088293C" w:rsidRPr="00295259" w:rsidRDefault="0088293C" w:rsidP="0088293C">
      <w:pPr>
        <w:rPr>
          <w:rFonts w:ascii="Times" w:eastAsiaTheme="minorEastAsia" w:hAnsi="Times" w:cs="Times"/>
          <w:color w:val="auto"/>
          <w:sz w:val="24"/>
          <w:szCs w:val="24"/>
          <w:lang w:bidi="ar-SA"/>
        </w:rPr>
      </w:pPr>
    </w:p>
    <w:p w14:paraId="425DB545" w14:textId="77777777" w:rsidR="0088293C" w:rsidRPr="00295259" w:rsidRDefault="0088293C" w:rsidP="0088293C">
      <w:pPr>
        <w:tabs>
          <w:tab w:val="left" w:pos="1663"/>
        </w:tabs>
        <w:rPr>
          <w:rFonts w:ascii="Times" w:eastAsiaTheme="minorEastAsia" w:hAnsi="Times" w:cs="Times"/>
          <w:color w:val="auto"/>
          <w:sz w:val="24"/>
          <w:szCs w:val="24"/>
          <w:lang w:bidi="ar-SA"/>
        </w:rPr>
        <w:sectPr w:rsidR="0088293C" w:rsidRPr="00295259" w:rsidSect="00372089">
          <w:pgSz w:w="11900" w:h="16840"/>
          <w:pgMar w:top="1644" w:right="1800" w:bottom="510" w:left="1800" w:header="709" w:footer="708" w:gutter="0"/>
          <w:cols w:space="708"/>
          <w:docGrid w:linePitch="360"/>
        </w:sectPr>
      </w:pPr>
      <w:r w:rsidRPr="00295259">
        <w:rPr>
          <w:rFonts w:ascii="Times" w:eastAsiaTheme="minorEastAsia" w:hAnsi="Times" w:cs="Times"/>
          <w:color w:val="auto"/>
          <w:sz w:val="24"/>
          <w:szCs w:val="24"/>
          <w:lang w:bidi="ar-SA"/>
        </w:rPr>
        <w:tab/>
      </w:r>
    </w:p>
    <w:p w14:paraId="1FFFE89E" w14:textId="77777777" w:rsidR="0088293C" w:rsidRPr="00295259" w:rsidRDefault="0088293C" w:rsidP="0032536B">
      <w:pPr>
        <w:pStyle w:val="Heading1"/>
        <w:ind w:firstLine="720"/>
        <w:rPr>
          <w:rFonts w:ascii="Times New Roman" w:eastAsiaTheme="minorEastAsia" w:hAnsi="Times New Roman" w:cs="Times New Roman"/>
          <w:color w:val="auto"/>
          <w:sz w:val="36"/>
          <w:szCs w:val="36"/>
          <w:highlight w:val="yellow"/>
          <w:lang w:bidi="ar-SA"/>
        </w:rPr>
      </w:pPr>
      <w:bookmarkStart w:id="226" w:name="_Toc394490935"/>
      <w:r w:rsidRPr="00295259">
        <w:rPr>
          <w:rFonts w:ascii="Times New Roman" w:eastAsiaTheme="minorEastAsia" w:hAnsi="Times New Roman" w:cs="Times New Roman"/>
          <w:color w:val="auto"/>
          <w:sz w:val="36"/>
          <w:szCs w:val="36"/>
          <w:highlight w:val="yellow"/>
          <w:lang w:bidi="ar-SA"/>
        </w:rPr>
        <w:lastRenderedPageBreak/>
        <w:t>5. Appendix</w:t>
      </w:r>
      <w:bookmarkEnd w:id="226"/>
    </w:p>
    <w:p w14:paraId="378BB2FE" w14:textId="77777777" w:rsidR="0088293C" w:rsidRPr="00295259" w:rsidRDefault="0088293C" w:rsidP="0088293C">
      <w:pPr>
        <w:widowControl w:val="0"/>
        <w:autoSpaceDE w:val="0"/>
        <w:autoSpaceDN w:val="0"/>
        <w:adjustRightInd w:val="0"/>
        <w:spacing w:after="240" w:line="240" w:lineRule="auto"/>
        <w:ind w:firstLine="720"/>
        <w:rPr>
          <w:rFonts w:ascii="Times" w:eastAsiaTheme="minorEastAsia" w:hAnsi="Times" w:cs="Times"/>
          <w:b/>
          <w:color w:val="auto"/>
          <w:sz w:val="32"/>
          <w:szCs w:val="32"/>
          <w:highlight w:val="yellow"/>
          <w:lang w:bidi="ar-SA"/>
        </w:rPr>
      </w:pPr>
      <w:r w:rsidRPr="00295259">
        <w:rPr>
          <w:rFonts w:ascii="Times" w:eastAsiaTheme="minorEastAsia" w:hAnsi="Times" w:cs="Times"/>
          <w:b/>
          <w:color w:val="auto"/>
          <w:sz w:val="32"/>
          <w:szCs w:val="32"/>
          <w:highlight w:val="yellow"/>
          <w:lang w:bidi="ar-SA"/>
        </w:rPr>
        <w:t xml:space="preserve">1. Patient </w:t>
      </w:r>
      <w:proofErr w:type="gramStart"/>
      <w:r w:rsidRPr="00295259">
        <w:rPr>
          <w:rFonts w:ascii="Times" w:eastAsiaTheme="minorEastAsia" w:hAnsi="Times" w:cs="Times"/>
          <w:b/>
          <w:color w:val="auto"/>
          <w:sz w:val="32"/>
          <w:szCs w:val="32"/>
          <w:highlight w:val="yellow"/>
          <w:lang w:bidi="ar-SA"/>
        </w:rPr>
        <w:t>account :</w:t>
      </w:r>
      <w:proofErr w:type="gramEnd"/>
    </w:p>
    <w:tbl>
      <w:tblPr>
        <w:tblStyle w:val="TableGrid"/>
        <w:tblW w:w="14474" w:type="dxa"/>
        <w:tblInd w:w="1134" w:type="dxa"/>
        <w:tblLook w:val="04A0" w:firstRow="1" w:lastRow="0" w:firstColumn="1" w:lastColumn="0" w:noHBand="0" w:noVBand="1"/>
      </w:tblPr>
      <w:tblGrid>
        <w:gridCol w:w="1297"/>
        <w:gridCol w:w="1203"/>
        <w:gridCol w:w="1274"/>
        <w:gridCol w:w="1230"/>
        <w:gridCol w:w="674"/>
        <w:gridCol w:w="991"/>
        <w:gridCol w:w="2355"/>
        <w:gridCol w:w="1730"/>
        <w:gridCol w:w="1417"/>
        <w:gridCol w:w="2303"/>
      </w:tblGrid>
      <w:tr w:rsidR="000B5608" w:rsidRPr="00295259" w14:paraId="4465FE04" w14:textId="77777777" w:rsidTr="000B5608">
        <w:trPr>
          <w:trHeight w:val="615"/>
        </w:trPr>
        <w:tc>
          <w:tcPr>
            <w:tcW w:w="1297" w:type="dxa"/>
            <w:shd w:val="clear" w:color="auto" w:fill="D9D9D9" w:themeFill="background1" w:themeFillShade="D9"/>
            <w:vAlign w:val="center"/>
          </w:tcPr>
          <w:p w14:paraId="055E7997" w14:textId="77777777" w:rsidR="000B5608" w:rsidRPr="00295259" w:rsidRDefault="000B5608">
            <w:pPr>
              <w:jc w:val="center"/>
              <w:rPr>
                <w:rFonts w:ascii="Times New Roman" w:hAnsi="Times New Roman" w:cs="Times New Roman"/>
                <w:b/>
                <w:bCs/>
                <w:color w:val="auto"/>
                <w:sz w:val="24"/>
                <w:szCs w:val="24"/>
                <w:highlight w:val="yellow"/>
              </w:rPr>
            </w:pPr>
            <w:proofErr w:type="spellStart"/>
            <w:r w:rsidRPr="00295259">
              <w:rPr>
                <w:rFonts w:ascii="Times New Roman" w:hAnsi="Times New Roman" w:cs="Times New Roman"/>
                <w:b/>
                <w:bCs/>
                <w:color w:val="auto"/>
                <w:sz w:val="24"/>
                <w:szCs w:val="24"/>
                <w:highlight w:val="yellow"/>
              </w:rPr>
              <w:t>patientID</w:t>
            </w:r>
            <w:proofErr w:type="spellEnd"/>
            <w:r w:rsidRPr="00295259">
              <w:rPr>
                <w:rFonts w:ascii="Times New Roman" w:hAnsi="Times New Roman" w:cs="Times New Roman"/>
                <w:b/>
                <w:bCs/>
                <w:color w:val="auto"/>
                <w:sz w:val="24"/>
                <w:szCs w:val="24"/>
                <w:highlight w:val="yellow"/>
              </w:rPr>
              <w:t xml:space="preserve"> </w:t>
            </w:r>
          </w:p>
        </w:tc>
        <w:tc>
          <w:tcPr>
            <w:tcW w:w="1203" w:type="dxa"/>
            <w:shd w:val="clear" w:color="auto" w:fill="D9D9D9" w:themeFill="background1" w:themeFillShade="D9"/>
            <w:vAlign w:val="center"/>
          </w:tcPr>
          <w:p w14:paraId="146B5BFE" w14:textId="77777777" w:rsidR="000B5608" w:rsidRPr="00295259" w:rsidRDefault="000B5608">
            <w:pPr>
              <w:jc w:val="center"/>
              <w:rPr>
                <w:rFonts w:ascii="Times New Roman" w:hAnsi="Times New Roman" w:cs="Times New Roman"/>
                <w:b/>
                <w:bCs/>
                <w:color w:val="auto"/>
                <w:sz w:val="24"/>
                <w:szCs w:val="24"/>
                <w:highlight w:val="yellow"/>
              </w:rPr>
            </w:pPr>
            <w:r w:rsidRPr="00295259">
              <w:rPr>
                <w:rFonts w:ascii="Times New Roman" w:hAnsi="Times New Roman" w:cs="Times New Roman"/>
                <w:b/>
                <w:bCs/>
                <w:color w:val="auto"/>
                <w:sz w:val="24"/>
                <w:szCs w:val="24"/>
                <w:highlight w:val="yellow"/>
              </w:rPr>
              <w:t xml:space="preserve">password </w:t>
            </w:r>
          </w:p>
        </w:tc>
        <w:tc>
          <w:tcPr>
            <w:tcW w:w="1274" w:type="dxa"/>
            <w:shd w:val="clear" w:color="auto" w:fill="D9D9D9" w:themeFill="background1" w:themeFillShade="D9"/>
            <w:vAlign w:val="center"/>
          </w:tcPr>
          <w:p w14:paraId="75B4D358" w14:textId="77777777" w:rsidR="000B5608" w:rsidRPr="00295259" w:rsidRDefault="000B5608">
            <w:pPr>
              <w:jc w:val="center"/>
              <w:rPr>
                <w:rFonts w:ascii="Times New Roman" w:hAnsi="Times New Roman" w:cs="Times New Roman"/>
                <w:b/>
                <w:bCs/>
                <w:color w:val="auto"/>
                <w:sz w:val="24"/>
                <w:szCs w:val="24"/>
                <w:highlight w:val="yellow"/>
              </w:rPr>
            </w:pPr>
            <w:proofErr w:type="spellStart"/>
            <w:r w:rsidRPr="00295259">
              <w:rPr>
                <w:rFonts w:ascii="Times New Roman" w:hAnsi="Times New Roman" w:cs="Times New Roman"/>
                <w:b/>
                <w:bCs/>
                <w:color w:val="auto"/>
                <w:sz w:val="24"/>
                <w:szCs w:val="24"/>
                <w:highlight w:val="yellow"/>
              </w:rPr>
              <w:t>f_name</w:t>
            </w:r>
            <w:proofErr w:type="spellEnd"/>
            <w:r w:rsidRPr="00295259">
              <w:rPr>
                <w:rFonts w:ascii="Times New Roman" w:hAnsi="Times New Roman" w:cs="Times New Roman"/>
                <w:b/>
                <w:bCs/>
                <w:color w:val="auto"/>
                <w:sz w:val="24"/>
                <w:szCs w:val="24"/>
                <w:highlight w:val="yellow"/>
              </w:rPr>
              <w:t xml:space="preserve"> </w:t>
            </w:r>
          </w:p>
        </w:tc>
        <w:tc>
          <w:tcPr>
            <w:tcW w:w="1230" w:type="dxa"/>
            <w:shd w:val="clear" w:color="auto" w:fill="D9D9D9" w:themeFill="background1" w:themeFillShade="D9"/>
            <w:vAlign w:val="center"/>
          </w:tcPr>
          <w:p w14:paraId="351CE063" w14:textId="77777777" w:rsidR="000B5608" w:rsidRPr="00295259" w:rsidRDefault="000B5608">
            <w:pPr>
              <w:jc w:val="center"/>
              <w:rPr>
                <w:rFonts w:ascii="Times New Roman" w:hAnsi="Times New Roman" w:cs="Times New Roman"/>
                <w:b/>
                <w:bCs/>
                <w:color w:val="auto"/>
                <w:sz w:val="24"/>
                <w:szCs w:val="24"/>
                <w:highlight w:val="yellow"/>
              </w:rPr>
            </w:pPr>
            <w:proofErr w:type="spellStart"/>
            <w:r w:rsidRPr="00295259">
              <w:rPr>
                <w:rFonts w:ascii="Times New Roman" w:hAnsi="Times New Roman" w:cs="Times New Roman"/>
                <w:b/>
                <w:bCs/>
                <w:color w:val="auto"/>
                <w:sz w:val="24"/>
                <w:szCs w:val="24"/>
                <w:highlight w:val="yellow"/>
              </w:rPr>
              <w:t>l_name</w:t>
            </w:r>
            <w:proofErr w:type="spellEnd"/>
            <w:r w:rsidRPr="00295259">
              <w:rPr>
                <w:rFonts w:ascii="Times New Roman" w:hAnsi="Times New Roman" w:cs="Times New Roman"/>
                <w:b/>
                <w:bCs/>
                <w:color w:val="auto"/>
                <w:sz w:val="24"/>
                <w:szCs w:val="24"/>
                <w:highlight w:val="yellow"/>
              </w:rPr>
              <w:t xml:space="preserve"> </w:t>
            </w:r>
          </w:p>
        </w:tc>
        <w:tc>
          <w:tcPr>
            <w:tcW w:w="674" w:type="dxa"/>
            <w:shd w:val="clear" w:color="auto" w:fill="D9D9D9" w:themeFill="background1" w:themeFillShade="D9"/>
            <w:vAlign w:val="center"/>
          </w:tcPr>
          <w:p w14:paraId="2FD914E6" w14:textId="77777777" w:rsidR="000B5608" w:rsidRPr="00295259" w:rsidRDefault="000B5608">
            <w:pPr>
              <w:jc w:val="center"/>
              <w:rPr>
                <w:rFonts w:ascii="Times New Roman" w:hAnsi="Times New Roman" w:cs="Times New Roman"/>
                <w:b/>
                <w:bCs/>
                <w:color w:val="auto"/>
                <w:sz w:val="24"/>
                <w:szCs w:val="24"/>
                <w:highlight w:val="yellow"/>
              </w:rPr>
            </w:pPr>
            <w:r w:rsidRPr="00295259">
              <w:rPr>
                <w:rFonts w:ascii="Times New Roman" w:hAnsi="Times New Roman" w:cs="Times New Roman"/>
                <w:b/>
                <w:bCs/>
                <w:color w:val="auto"/>
                <w:sz w:val="24"/>
                <w:szCs w:val="24"/>
                <w:highlight w:val="yellow"/>
              </w:rPr>
              <w:t xml:space="preserve">age </w:t>
            </w:r>
          </w:p>
        </w:tc>
        <w:tc>
          <w:tcPr>
            <w:tcW w:w="991" w:type="dxa"/>
            <w:shd w:val="clear" w:color="auto" w:fill="D9D9D9" w:themeFill="background1" w:themeFillShade="D9"/>
            <w:vAlign w:val="center"/>
          </w:tcPr>
          <w:p w14:paraId="36039AB7" w14:textId="77777777" w:rsidR="000B5608" w:rsidRPr="00295259" w:rsidRDefault="000B5608">
            <w:pPr>
              <w:jc w:val="center"/>
              <w:rPr>
                <w:rFonts w:ascii="Times New Roman" w:hAnsi="Times New Roman" w:cs="Times New Roman"/>
                <w:b/>
                <w:bCs/>
                <w:color w:val="auto"/>
                <w:sz w:val="24"/>
                <w:szCs w:val="24"/>
                <w:highlight w:val="yellow"/>
              </w:rPr>
            </w:pPr>
            <w:r w:rsidRPr="00295259">
              <w:rPr>
                <w:rFonts w:ascii="Times New Roman" w:hAnsi="Times New Roman" w:cs="Times New Roman"/>
                <w:b/>
                <w:bCs/>
                <w:color w:val="auto"/>
                <w:sz w:val="24"/>
                <w:szCs w:val="24"/>
                <w:highlight w:val="yellow"/>
              </w:rPr>
              <w:t xml:space="preserve">gender </w:t>
            </w:r>
          </w:p>
        </w:tc>
        <w:tc>
          <w:tcPr>
            <w:tcW w:w="2355" w:type="dxa"/>
            <w:shd w:val="clear" w:color="auto" w:fill="D9D9D9" w:themeFill="background1" w:themeFillShade="D9"/>
            <w:vAlign w:val="center"/>
          </w:tcPr>
          <w:p w14:paraId="43532C2E" w14:textId="77777777" w:rsidR="000B5608" w:rsidRPr="00295259" w:rsidRDefault="000B5608">
            <w:pPr>
              <w:jc w:val="center"/>
              <w:rPr>
                <w:rFonts w:ascii="Times New Roman" w:hAnsi="Times New Roman" w:cs="Times New Roman"/>
                <w:b/>
                <w:bCs/>
                <w:color w:val="auto"/>
                <w:sz w:val="24"/>
                <w:szCs w:val="24"/>
                <w:highlight w:val="yellow"/>
              </w:rPr>
            </w:pPr>
            <w:r w:rsidRPr="00295259">
              <w:rPr>
                <w:rFonts w:ascii="Times New Roman" w:hAnsi="Times New Roman" w:cs="Times New Roman"/>
                <w:b/>
                <w:bCs/>
                <w:color w:val="auto"/>
                <w:sz w:val="24"/>
                <w:szCs w:val="24"/>
                <w:highlight w:val="yellow"/>
              </w:rPr>
              <w:t xml:space="preserve">treatment </w:t>
            </w:r>
          </w:p>
        </w:tc>
        <w:tc>
          <w:tcPr>
            <w:tcW w:w="1730" w:type="dxa"/>
            <w:shd w:val="clear" w:color="auto" w:fill="D9D9D9" w:themeFill="background1" w:themeFillShade="D9"/>
            <w:vAlign w:val="center"/>
          </w:tcPr>
          <w:p w14:paraId="68D2C869" w14:textId="77777777" w:rsidR="000B5608" w:rsidRPr="00295259" w:rsidRDefault="000B5608">
            <w:pPr>
              <w:jc w:val="center"/>
              <w:rPr>
                <w:rFonts w:ascii="Times New Roman" w:hAnsi="Times New Roman" w:cs="Times New Roman"/>
                <w:b/>
                <w:bCs/>
                <w:color w:val="auto"/>
                <w:sz w:val="24"/>
                <w:szCs w:val="24"/>
                <w:highlight w:val="yellow"/>
              </w:rPr>
            </w:pPr>
            <w:r w:rsidRPr="00295259">
              <w:rPr>
                <w:rFonts w:ascii="Times New Roman" w:hAnsi="Times New Roman" w:cs="Times New Roman"/>
                <w:b/>
                <w:bCs/>
                <w:color w:val="auto"/>
                <w:sz w:val="24"/>
                <w:szCs w:val="24"/>
                <w:highlight w:val="yellow"/>
              </w:rPr>
              <w:t xml:space="preserve">address </w:t>
            </w:r>
          </w:p>
        </w:tc>
        <w:tc>
          <w:tcPr>
            <w:tcW w:w="1417" w:type="dxa"/>
            <w:shd w:val="clear" w:color="auto" w:fill="D9D9D9" w:themeFill="background1" w:themeFillShade="D9"/>
            <w:vAlign w:val="center"/>
          </w:tcPr>
          <w:p w14:paraId="795F4CF7" w14:textId="77777777" w:rsidR="000B5608" w:rsidRPr="00295259" w:rsidRDefault="000B5608">
            <w:pPr>
              <w:jc w:val="center"/>
              <w:rPr>
                <w:rFonts w:ascii="Times New Roman" w:hAnsi="Times New Roman" w:cs="Times New Roman"/>
                <w:b/>
                <w:bCs/>
                <w:color w:val="auto"/>
                <w:sz w:val="24"/>
                <w:szCs w:val="24"/>
                <w:highlight w:val="yellow"/>
              </w:rPr>
            </w:pPr>
            <w:proofErr w:type="spellStart"/>
            <w:r w:rsidRPr="00295259">
              <w:rPr>
                <w:rFonts w:ascii="Times New Roman" w:hAnsi="Times New Roman" w:cs="Times New Roman"/>
                <w:b/>
                <w:bCs/>
                <w:color w:val="auto"/>
                <w:sz w:val="24"/>
                <w:szCs w:val="24"/>
                <w:highlight w:val="yellow"/>
              </w:rPr>
              <w:t>tel</w:t>
            </w:r>
            <w:proofErr w:type="spellEnd"/>
            <w:r w:rsidRPr="00295259">
              <w:rPr>
                <w:rFonts w:ascii="Times New Roman" w:hAnsi="Times New Roman" w:cs="Times New Roman"/>
                <w:b/>
                <w:bCs/>
                <w:color w:val="auto"/>
                <w:sz w:val="24"/>
                <w:szCs w:val="24"/>
                <w:highlight w:val="yellow"/>
              </w:rPr>
              <w:t xml:space="preserve"> </w:t>
            </w:r>
          </w:p>
        </w:tc>
        <w:tc>
          <w:tcPr>
            <w:tcW w:w="2303" w:type="dxa"/>
            <w:shd w:val="clear" w:color="auto" w:fill="D9D9D9" w:themeFill="background1" w:themeFillShade="D9"/>
            <w:vAlign w:val="center"/>
          </w:tcPr>
          <w:p w14:paraId="5818A45A" w14:textId="77777777" w:rsidR="000B5608" w:rsidRPr="00295259" w:rsidRDefault="000B5608">
            <w:pPr>
              <w:jc w:val="center"/>
              <w:rPr>
                <w:rFonts w:ascii="Times New Roman" w:hAnsi="Times New Roman" w:cs="Times New Roman"/>
                <w:b/>
                <w:bCs/>
                <w:color w:val="auto"/>
                <w:sz w:val="24"/>
                <w:szCs w:val="24"/>
                <w:highlight w:val="yellow"/>
              </w:rPr>
            </w:pPr>
            <w:r w:rsidRPr="00295259">
              <w:rPr>
                <w:rFonts w:ascii="Times New Roman" w:hAnsi="Times New Roman" w:cs="Times New Roman"/>
                <w:b/>
                <w:bCs/>
                <w:color w:val="auto"/>
                <w:sz w:val="24"/>
                <w:szCs w:val="24"/>
                <w:highlight w:val="yellow"/>
              </w:rPr>
              <w:t xml:space="preserve">email </w:t>
            </w:r>
          </w:p>
        </w:tc>
      </w:tr>
      <w:tr w:rsidR="00CF0C15" w:rsidRPr="00295259" w14:paraId="0E3EEAB8" w14:textId="77777777" w:rsidTr="000B5608">
        <w:trPr>
          <w:trHeight w:val="589"/>
        </w:trPr>
        <w:tc>
          <w:tcPr>
            <w:tcW w:w="1297" w:type="dxa"/>
          </w:tcPr>
          <w:p w14:paraId="17CEB9D2" w14:textId="77777777" w:rsidR="0088293C" w:rsidRPr="00295259" w:rsidRDefault="0088293C" w:rsidP="0088293C">
            <w:pPr>
              <w:jc w:val="center"/>
              <w:rPr>
                <w:color w:val="auto"/>
                <w:highlight w:val="yellow"/>
              </w:rPr>
            </w:pPr>
            <w:r w:rsidRPr="00295259">
              <w:rPr>
                <w:rFonts w:ascii="Times New Roman" w:hAnsi="Times New Roman" w:cs="Times New Roman"/>
                <w:color w:val="auto"/>
                <w:sz w:val="24"/>
                <w:szCs w:val="24"/>
                <w:highlight w:val="yellow"/>
              </w:rPr>
              <w:t>P001</w:t>
            </w:r>
          </w:p>
        </w:tc>
        <w:tc>
          <w:tcPr>
            <w:tcW w:w="1203" w:type="dxa"/>
          </w:tcPr>
          <w:p w14:paraId="70BB6303" w14:textId="77777777" w:rsidR="0088293C" w:rsidRPr="00295259" w:rsidRDefault="0088293C" w:rsidP="0088293C">
            <w:pPr>
              <w:jc w:val="center"/>
              <w:rPr>
                <w:color w:val="auto"/>
                <w:highlight w:val="yellow"/>
              </w:rPr>
            </w:pPr>
            <w:r w:rsidRPr="00295259">
              <w:rPr>
                <w:rFonts w:ascii="Times New Roman" w:hAnsi="Times New Roman" w:cs="Times New Roman"/>
                <w:color w:val="auto"/>
                <w:sz w:val="24"/>
                <w:szCs w:val="24"/>
                <w:highlight w:val="yellow"/>
              </w:rPr>
              <w:t>1234</w:t>
            </w:r>
          </w:p>
        </w:tc>
        <w:tc>
          <w:tcPr>
            <w:tcW w:w="1274" w:type="dxa"/>
          </w:tcPr>
          <w:p w14:paraId="5FD24CFE" w14:textId="77777777" w:rsidR="0088293C" w:rsidRPr="00295259" w:rsidRDefault="0088293C" w:rsidP="0088293C">
            <w:pPr>
              <w:jc w:val="center"/>
              <w:rPr>
                <w:color w:val="auto"/>
                <w:highlight w:val="yellow"/>
              </w:rPr>
            </w:pPr>
            <w:r w:rsidRPr="00295259">
              <w:rPr>
                <w:rFonts w:ascii="Times New Roman" w:hAnsi="Times New Roman" w:cs="Times New Roman"/>
                <w:color w:val="auto"/>
                <w:sz w:val="24"/>
                <w:szCs w:val="24"/>
                <w:highlight w:val="yellow"/>
              </w:rPr>
              <w:t>Mickey</w:t>
            </w:r>
          </w:p>
        </w:tc>
        <w:tc>
          <w:tcPr>
            <w:tcW w:w="1230" w:type="dxa"/>
          </w:tcPr>
          <w:p w14:paraId="21E0A37D" w14:textId="77777777" w:rsidR="0088293C" w:rsidRPr="00295259" w:rsidRDefault="0088293C" w:rsidP="0088293C">
            <w:pPr>
              <w:jc w:val="center"/>
              <w:rPr>
                <w:color w:val="auto"/>
                <w:highlight w:val="yellow"/>
              </w:rPr>
            </w:pPr>
            <w:r w:rsidRPr="00295259">
              <w:rPr>
                <w:rFonts w:ascii="Times New Roman" w:hAnsi="Times New Roman" w:cs="Times New Roman"/>
                <w:color w:val="auto"/>
                <w:sz w:val="24"/>
                <w:szCs w:val="24"/>
                <w:highlight w:val="yellow"/>
              </w:rPr>
              <w:t>Mouse</w:t>
            </w:r>
          </w:p>
        </w:tc>
        <w:tc>
          <w:tcPr>
            <w:tcW w:w="674" w:type="dxa"/>
          </w:tcPr>
          <w:p w14:paraId="41ECA583" w14:textId="77777777" w:rsidR="0088293C" w:rsidRPr="00295259" w:rsidRDefault="0088293C" w:rsidP="0088293C">
            <w:pPr>
              <w:jc w:val="center"/>
              <w:rPr>
                <w:color w:val="auto"/>
                <w:highlight w:val="yellow"/>
              </w:rPr>
            </w:pPr>
            <w:r w:rsidRPr="00295259">
              <w:rPr>
                <w:rFonts w:ascii="Times New Roman" w:hAnsi="Times New Roman" w:cs="Times New Roman"/>
                <w:color w:val="auto"/>
                <w:sz w:val="24"/>
                <w:szCs w:val="24"/>
                <w:highlight w:val="yellow"/>
              </w:rPr>
              <w:t>80</w:t>
            </w:r>
          </w:p>
        </w:tc>
        <w:tc>
          <w:tcPr>
            <w:tcW w:w="991" w:type="dxa"/>
          </w:tcPr>
          <w:p w14:paraId="2E9667C9" w14:textId="77777777" w:rsidR="0088293C" w:rsidRPr="00295259" w:rsidRDefault="0088293C" w:rsidP="0088293C">
            <w:pPr>
              <w:jc w:val="center"/>
              <w:rPr>
                <w:color w:val="auto"/>
                <w:highlight w:val="yellow"/>
              </w:rPr>
            </w:pPr>
            <w:r w:rsidRPr="00295259">
              <w:rPr>
                <w:rFonts w:ascii="Times New Roman" w:hAnsi="Times New Roman" w:cs="Times New Roman"/>
                <w:color w:val="auto"/>
                <w:sz w:val="24"/>
                <w:szCs w:val="24"/>
                <w:highlight w:val="yellow"/>
              </w:rPr>
              <w:t>Male</w:t>
            </w:r>
          </w:p>
        </w:tc>
        <w:tc>
          <w:tcPr>
            <w:tcW w:w="2355" w:type="dxa"/>
          </w:tcPr>
          <w:p w14:paraId="5B1851A6" w14:textId="77777777" w:rsidR="0088293C" w:rsidRPr="00295259" w:rsidRDefault="0088293C" w:rsidP="0088293C">
            <w:pPr>
              <w:jc w:val="center"/>
              <w:rPr>
                <w:color w:val="auto"/>
                <w:highlight w:val="yellow"/>
              </w:rPr>
            </w:pPr>
            <w:r w:rsidRPr="00295259">
              <w:rPr>
                <w:rFonts w:ascii="Times New Roman" w:hAnsi="Times New Roman" w:cs="Times New Roman"/>
                <w:color w:val="auto"/>
                <w:sz w:val="24"/>
                <w:szCs w:val="24"/>
                <w:highlight w:val="yellow"/>
              </w:rPr>
              <w:t xml:space="preserve">Tooth </w:t>
            </w:r>
            <w:proofErr w:type="spellStart"/>
            <w:r w:rsidRPr="00295259">
              <w:rPr>
                <w:rFonts w:ascii="Times New Roman" w:hAnsi="Times New Roman" w:cs="Times New Roman"/>
                <w:color w:val="auto"/>
                <w:sz w:val="24"/>
                <w:szCs w:val="24"/>
                <w:highlight w:val="yellow"/>
              </w:rPr>
              <w:t>braces,tooth</w:t>
            </w:r>
            <w:proofErr w:type="spellEnd"/>
            <w:r w:rsidRPr="00295259">
              <w:rPr>
                <w:rFonts w:ascii="Times New Roman" w:hAnsi="Times New Roman" w:cs="Times New Roman"/>
                <w:color w:val="auto"/>
                <w:sz w:val="24"/>
                <w:szCs w:val="24"/>
                <w:highlight w:val="yellow"/>
              </w:rPr>
              <w:t xml:space="preserve"> </w:t>
            </w:r>
            <w:proofErr w:type="spellStart"/>
            <w:r w:rsidRPr="00295259">
              <w:rPr>
                <w:rFonts w:ascii="Times New Roman" w:hAnsi="Times New Roman" w:cs="Times New Roman"/>
                <w:color w:val="auto"/>
                <w:sz w:val="24"/>
                <w:szCs w:val="24"/>
                <w:highlight w:val="yellow"/>
              </w:rPr>
              <w:t>zeplin</w:t>
            </w:r>
            <w:proofErr w:type="spellEnd"/>
          </w:p>
        </w:tc>
        <w:tc>
          <w:tcPr>
            <w:tcW w:w="1730" w:type="dxa"/>
          </w:tcPr>
          <w:p w14:paraId="4F014005" w14:textId="77777777" w:rsidR="0088293C" w:rsidRPr="00295259" w:rsidRDefault="0088293C" w:rsidP="0088293C">
            <w:pPr>
              <w:jc w:val="center"/>
              <w:rPr>
                <w:color w:val="auto"/>
                <w:highlight w:val="yellow"/>
              </w:rPr>
            </w:pPr>
            <w:proofErr w:type="spellStart"/>
            <w:r w:rsidRPr="00295259">
              <w:rPr>
                <w:rFonts w:ascii="Times New Roman" w:hAnsi="Times New Roman" w:cs="Times New Roman"/>
                <w:color w:val="auto"/>
                <w:sz w:val="24"/>
                <w:szCs w:val="24"/>
                <w:highlight w:val="yellow"/>
              </w:rPr>
              <w:t>Chaingmai</w:t>
            </w:r>
            <w:proofErr w:type="spellEnd"/>
            <w:r w:rsidRPr="00295259">
              <w:rPr>
                <w:rFonts w:ascii="Times New Roman" w:hAnsi="Times New Roman" w:cs="Times New Roman"/>
                <w:color w:val="auto"/>
                <w:sz w:val="24"/>
                <w:szCs w:val="24"/>
                <w:highlight w:val="yellow"/>
              </w:rPr>
              <w:t xml:space="preserve"> Thailand</w:t>
            </w:r>
          </w:p>
        </w:tc>
        <w:tc>
          <w:tcPr>
            <w:tcW w:w="1417" w:type="dxa"/>
          </w:tcPr>
          <w:p w14:paraId="7E01DD2C" w14:textId="77777777" w:rsidR="0088293C" w:rsidRPr="00295259" w:rsidRDefault="0088293C" w:rsidP="0088293C">
            <w:pPr>
              <w:jc w:val="center"/>
              <w:rPr>
                <w:color w:val="auto"/>
                <w:highlight w:val="yellow"/>
              </w:rPr>
            </w:pPr>
            <w:r w:rsidRPr="00295259">
              <w:rPr>
                <w:rFonts w:ascii="Times New Roman" w:hAnsi="Times New Roman" w:cs="Times New Roman"/>
                <w:color w:val="auto"/>
                <w:sz w:val="24"/>
                <w:szCs w:val="24"/>
                <w:highlight w:val="yellow"/>
              </w:rPr>
              <w:t>053</w:t>
            </w:r>
            <w:r w:rsidR="0013708B" w:rsidRPr="00295259">
              <w:rPr>
                <w:rFonts w:ascii="Times New Roman" w:hAnsi="Times New Roman" w:cs="Times New Roman"/>
                <w:color w:val="auto"/>
                <w:sz w:val="24"/>
                <w:szCs w:val="24"/>
                <w:highlight w:val="yellow"/>
              </w:rPr>
              <w:t>111111</w:t>
            </w:r>
          </w:p>
        </w:tc>
        <w:tc>
          <w:tcPr>
            <w:tcW w:w="2303" w:type="dxa"/>
          </w:tcPr>
          <w:p w14:paraId="288EEDA0" w14:textId="77777777" w:rsidR="0088293C" w:rsidRPr="00295259" w:rsidRDefault="0088293C" w:rsidP="0088293C">
            <w:pPr>
              <w:jc w:val="center"/>
              <w:rPr>
                <w:color w:val="auto"/>
                <w:highlight w:val="yellow"/>
              </w:rPr>
            </w:pPr>
            <w:r w:rsidRPr="00295259">
              <w:rPr>
                <w:rFonts w:ascii="Times New Roman" w:hAnsi="Times New Roman" w:cs="Times New Roman"/>
                <w:color w:val="auto"/>
                <w:sz w:val="24"/>
                <w:szCs w:val="24"/>
                <w:highlight w:val="yellow"/>
              </w:rPr>
              <w:t>M.ky@hotmail.com</w:t>
            </w:r>
          </w:p>
        </w:tc>
      </w:tr>
      <w:tr w:rsidR="00CF0C15" w:rsidRPr="00295259" w14:paraId="1720F089" w14:textId="77777777" w:rsidTr="000B5608">
        <w:trPr>
          <w:trHeight w:val="589"/>
        </w:trPr>
        <w:tc>
          <w:tcPr>
            <w:tcW w:w="1297" w:type="dxa"/>
          </w:tcPr>
          <w:p w14:paraId="1EBF5549" w14:textId="77777777" w:rsidR="0088293C" w:rsidRPr="00295259"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295259">
              <w:rPr>
                <w:rFonts w:ascii="Times" w:eastAsiaTheme="minorEastAsia" w:hAnsi="Times" w:cs="Times"/>
                <w:bCs/>
                <w:color w:val="auto"/>
                <w:sz w:val="24"/>
                <w:szCs w:val="24"/>
                <w:highlight w:val="yellow"/>
                <w:lang w:bidi="ar-SA"/>
              </w:rPr>
              <w:t>P002</w:t>
            </w:r>
          </w:p>
        </w:tc>
        <w:tc>
          <w:tcPr>
            <w:tcW w:w="1203" w:type="dxa"/>
          </w:tcPr>
          <w:p w14:paraId="2D378D17" w14:textId="77777777" w:rsidR="0088293C" w:rsidRPr="00295259"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295259">
              <w:rPr>
                <w:rFonts w:ascii="Times" w:eastAsiaTheme="minorEastAsia" w:hAnsi="Times" w:cs="Times"/>
                <w:bCs/>
                <w:color w:val="auto"/>
                <w:sz w:val="24"/>
                <w:szCs w:val="24"/>
                <w:highlight w:val="yellow"/>
                <w:lang w:bidi="ar-SA"/>
              </w:rPr>
              <w:t>1111</w:t>
            </w:r>
          </w:p>
        </w:tc>
        <w:tc>
          <w:tcPr>
            <w:tcW w:w="1274" w:type="dxa"/>
          </w:tcPr>
          <w:p w14:paraId="472C6E57" w14:textId="77777777" w:rsidR="0088293C" w:rsidRPr="00295259"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295259">
              <w:rPr>
                <w:rFonts w:ascii="Times" w:eastAsiaTheme="minorEastAsia" w:hAnsi="Times" w:cs="Times"/>
                <w:bCs/>
                <w:color w:val="auto"/>
                <w:sz w:val="24"/>
                <w:szCs w:val="24"/>
                <w:highlight w:val="yellow"/>
                <w:lang w:bidi="ar-SA"/>
              </w:rPr>
              <w:t>Minnie</w:t>
            </w:r>
          </w:p>
        </w:tc>
        <w:tc>
          <w:tcPr>
            <w:tcW w:w="1230" w:type="dxa"/>
          </w:tcPr>
          <w:p w14:paraId="0E91E849" w14:textId="77777777" w:rsidR="0088293C" w:rsidRPr="00295259"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295259">
              <w:rPr>
                <w:rFonts w:ascii="Times" w:eastAsiaTheme="minorEastAsia" w:hAnsi="Times" w:cs="Times"/>
                <w:bCs/>
                <w:color w:val="auto"/>
                <w:sz w:val="24"/>
                <w:szCs w:val="24"/>
                <w:highlight w:val="yellow"/>
                <w:lang w:bidi="ar-SA"/>
              </w:rPr>
              <w:t>Mouse</w:t>
            </w:r>
          </w:p>
        </w:tc>
        <w:tc>
          <w:tcPr>
            <w:tcW w:w="674" w:type="dxa"/>
          </w:tcPr>
          <w:p w14:paraId="0E88E27C" w14:textId="77777777" w:rsidR="0088293C" w:rsidRPr="00295259"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295259">
              <w:rPr>
                <w:rFonts w:ascii="Times" w:eastAsiaTheme="minorEastAsia" w:hAnsi="Times" w:cs="Times"/>
                <w:bCs/>
                <w:color w:val="auto"/>
                <w:sz w:val="24"/>
                <w:szCs w:val="24"/>
                <w:highlight w:val="yellow"/>
                <w:lang w:bidi="ar-SA"/>
              </w:rPr>
              <w:t>80</w:t>
            </w:r>
          </w:p>
        </w:tc>
        <w:tc>
          <w:tcPr>
            <w:tcW w:w="991" w:type="dxa"/>
          </w:tcPr>
          <w:p w14:paraId="346557BC" w14:textId="77777777" w:rsidR="0088293C" w:rsidRPr="00295259"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295259">
              <w:rPr>
                <w:rFonts w:ascii="Times" w:eastAsiaTheme="minorEastAsia" w:hAnsi="Times" w:cs="Times"/>
                <w:bCs/>
                <w:color w:val="auto"/>
                <w:sz w:val="24"/>
                <w:szCs w:val="24"/>
                <w:highlight w:val="yellow"/>
                <w:lang w:bidi="ar-SA"/>
              </w:rPr>
              <w:t>Female</w:t>
            </w:r>
          </w:p>
        </w:tc>
        <w:tc>
          <w:tcPr>
            <w:tcW w:w="2355" w:type="dxa"/>
          </w:tcPr>
          <w:p w14:paraId="2EE392FA" w14:textId="77777777" w:rsidR="0088293C" w:rsidRPr="00295259"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295259">
              <w:rPr>
                <w:rFonts w:ascii="Times New Roman" w:hAnsi="Times New Roman" w:cs="Times New Roman"/>
                <w:bCs/>
                <w:color w:val="auto"/>
                <w:sz w:val="24"/>
                <w:szCs w:val="24"/>
                <w:highlight w:val="yellow"/>
              </w:rPr>
              <w:t xml:space="preserve">Tooth </w:t>
            </w:r>
            <w:proofErr w:type="spellStart"/>
            <w:r w:rsidRPr="00295259">
              <w:rPr>
                <w:rFonts w:ascii="Times New Roman" w:hAnsi="Times New Roman" w:cs="Times New Roman"/>
                <w:bCs/>
                <w:color w:val="auto"/>
                <w:sz w:val="24"/>
                <w:szCs w:val="24"/>
                <w:highlight w:val="yellow"/>
              </w:rPr>
              <w:t>braces,tooth</w:t>
            </w:r>
            <w:proofErr w:type="spellEnd"/>
            <w:r w:rsidRPr="00295259">
              <w:rPr>
                <w:rFonts w:ascii="Times New Roman" w:hAnsi="Times New Roman" w:cs="Times New Roman"/>
                <w:bCs/>
                <w:color w:val="auto"/>
                <w:sz w:val="24"/>
                <w:szCs w:val="24"/>
                <w:highlight w:val="yellow"/>
              </w:rPr>
              <w:t xml:space="preserve"> </w:t>
            </w:r>
            <w:proofErr w:type="spellStart"/>
            <w:r w:rsidRPr="00295259">
              <w:rPr>
                <w:rFonts w:ascii="Times New Roman" w:hAnsi="Times New Roman" w:cs="Times New Roman"/>
                <w:bCs/>
                <w:color w:val="auto"/>
                <w:sz w:val="24"/>
                <w:szCs w:val="24"/>
                <w:highlight w:val="yellow"/>
              </w:rPr>
              <w:t>zeplin</w:t>
            </w:r>
            <w:proofErr w:type="spellEnd"/>
          </w:p>
        </w:tc>
        <w:tc>
          <w:tcPr>
            <w:tcW w:w="1730" w:type="dxa"/>
          </w:tcPr>
          <w:p w14:paraId="6B8A45D4" w14:textId="77777777" w:rsidR="0088293C" w:rsidRPr="00295259"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295259">
              <w:rPr>
                <w:rFonts w:ascii="Times" w:eastAsiaTheme="minorEastAsia" w:hAnsi="Times" w:cs="Times"/>
                <w:bCs/>
                <w:color w:val="auto"/>
                <w:sz w:val="24"/>
                <w:szCs w:val="24"/>
                <w:highlight w:val="yellow"/>
                <w:lang w:bidi="ar-SA"/>
              </w:rPr>
              <w:t xml:space="preserve">New </w:t>
            </w:r>
            <w:proofErr w:type="spellStart"/>
            <w:r w:rsidRPr="00295259">
              <w:rPr>
                <w:rFonts w:ascii="Times" w:eastAsiaTheme="minorEastAsia" w:hAnsi="Times" w:cs="Times"/>
                <w:bCs/>
                <w:color w:val="auto"/>
                <w:sz w:val="24"/>
                <w:szCs w:val="24"/>
                <w:highlight w:val="yellow"/>
                <w:lang w:bidi="ar-SA"/>
              </w:rPr>
              <w:t>York,USA</w:t>
            </w:r>
            <w:proofErr w:type="spellEnd"/>
          </w:p>
        </w:tc>
        <w:tc>
          <w:tcPr>
            <w:tcW w:w="1417" w:type="dxa"/>
          </w:tcPr>
          <w:p w14:paraId="32A5BB05" w14:textId="77777777" w:rsidR="0088293C" w:rsidRPr="00295259" w:rsidRDefault="0088293C" w:rsidP="0013708B">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295259">
              <w:rPr>
                <w:rFonts w:ascii="Times" w:eastAsiaTheme="minorEastAsia" w:hAnsi="Times" w:cs="Times"/>
                <w:bCs/>
                <w:color w:val="auto"/>
                <w:sz w:val="24"/>
                <w:szCs w:val="24"/>
                <w:highlight w:val="yellow"/>
                <w:lang w:bidi="ar-SA"/>
              </w:rPr>
              <w:t>012</w:t>
            </w:r>
            <w:r w:rsidR="0013708B" w:rsidRPr="00295259">
              <w:rPr>
                <w:rFonts w:ascii="Times" w:eastAsiaTheme="minorEastAsia" w:hAnsi="Times" w:cs="Times"/>
                <w:bCs/>
                <w:color w:val="auto"/>
                <w:sz w:val="24"/>
                <w:szCs w:val="24"/>
                <w:highlight w:val="yellow"/>
                <w:lang w:bidi="ar-SA"/>
              </w:rPr>
              <w:t>0000000</w:t>
            </w:r>
          </w:p>
        </w:tc>
        <w:tc>
          <w:tcPr>
            <w:tcW w:w="2303" w:type="dxa"/>
          </w:tcPr>
          <w:p w14:paraId="1B0482F7" w14:textId="77777777" w:rsidR="0088293C" w:rsidRPr="00295259"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295259">
              <w:rPr>
                <w:rFonts w:ascii="Times" w:eastAsiaTheme="minorEastAsia" w:hAnsi="Times" w:cs="Times"/>
                <w:bCs/>
                <w:color w:val="auto"/>
                <w:sz w:val="24"/>
                <w:szCs w:val="24"/>
                <w:highlight w:val="yellow"/>
                <w:lang w:bidi="ar-SA"/>
              </w:rPr>
              <w:t>M.Nie@hotmail.com</w:t>
            </w:r>
          </w:p>
        </w:tc>
      </w:tr>
      <w:tr w:rsidR="00CF0C15" w:rsidRPr="00295259" w14:paraId="1630E015" w14:textId="77777777" w:rsidTr="000B5608">
        <w:trPr>
          <w:trHeight w:val="589"/>
        </w:trPr>
        <w:tc>
          <w:tcPr>
            <w:tcW w:w="1297" w:type="dxa"/>
          </w:tcPr>
          <w:p w14:paraId="65B87116" w14:textId="77777777" w:rsidR="0088293C" w:rsidRPr="00295259" w:rsidRDefault="0088293C"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295259">
              <w:rPr>
                <w:rFonts w:ascii="Times" w:eastAsiaTheme="minorEastAsia" w:hAnsi="Times" w:cs="Times"/>
                <w:bCs/>
                <w:color w:val="auto"/>
                <w:sz w:val="24"/>
                <w:szCs w:val="24"/>
                <w:highlight w:val="yellow"/>
                <w:lang w:bidi="ar-SA"/>
              </w:rPr>
              <w:t>P003</w:t>
            </w:r>
          </w:p>
        </w:tc>
        <w:tc>
          <w:tcPr>
            <w:tcW w:w="1203" w:type="dxa"/>
          </w:tcPr>
          <w:p w14:paraId="6FD75778" w14:textId="77777777" w:rsidR="0088293C" w:rsidRPr="00295259" w:rsidRDefault="0088293C"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295259">
              <w:rPr>
                <w:rFonts w:ascii="Times" w:eastAsiaTheme="minorEastAsia" w:hAnsi="Times" w:cs="Times"/>
                <w:bCs/>
                <w:color w:val="auto"/>
                <w:sz w:val="24"/>
                <w:szCs w:val="24"/>
                <w:highlight w:val="yellow"/>
                <w:lang w:bidi="ar-SA"/>
              </w:rPr>
              <w:t>5555</w:t>
            </w:r>
          </w:p>
        </w:tc>
        <w:tc>
          <w:tcPr>
            <w:tcW w:w="1274" w:type="dxa"/>
          </w:tcPr>
          <w:p w14:paraId="334387D0" w14:textId="77777777" w:rsidR="0088293C" w:rsidRPr="00295259" w:rsidRDefault="00CF0C15"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295259">
              <w:rPr>
                <w:rFonts w:ascii="Times" w:eastAsiaTheme="minorEastAsia" w:hAnsi="Times" w:cs="Times"/>
                <w:bCs/>
                <w:color w:val="auto"/>
                <w:sz w:val="24"/>
                <w:szCs w:val="24"/>
                <w:highlight w:val="yellow"/>
                <w:lang w:bidi="ar-SA"/>
              </w:rPr>
              <w:t>Goofy</w:t>
            </w:r>
          </w:p>
        </w:tc>
        <w:tc>
          <w:tcPr>
            <w:tcW w:w="1230" w:type="dxa"/>
          </w:tcPr>
          <w:p w14:paraId="40BDFBB9" w14:textId="77777777" w:rsidR="0088293C" w:rsidRPr="00295259" w:rsidRDefault="00CF0C15"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295259">
              <w:rPr>
                <w:rFonts w:ascii="Times" w:eastAsiaTheme="minorEastAsia" w:hAnsi="Times" w:cs="Times"/>
                <w:bCs/>
                <w:color w:val="auto"/>
                <w:sz w:val="24"/>
                <w:szCs w:val="24"/>
                <w:highlight w:val="yellow"/>
                <w:lang w:bidi="ar-SA"/>
              </w:rPr>
              <w:t>Goof</w:t>
            </w:r>
          </w:p>
        </w:tc>
        <w:tc>
          <w:tcPr>
            <w:tcW w:w="674" w:type="dxa"/>
          </w:tcPr>
          <w:p w14:paraId="536EB4C8" w14:textId="77777777" w:rsidR="0088293C" w:rsidRPr="00295259" w:rsidRDefault="00CF0C15"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295259">
              <w:rPr>
                <w:rFonts w:ascii="Times" w:eastAsiaTheme="minorEastAsia" w:hAnsi="Times" w:cs="Times"/>
                <w:bCs/>
                <w:color w:val="auto"/>
                <w:sz w:val="24"/>
                <w:szCs w:val="24"/>
                <w:highlight w:val="yellow"/>
                <w:lang w:bidi="ar-SA"/>
              </w:rPr>
              <w:t>4</w:t>
            </w:r>
          </w:p>
        </w:tc>
        <w:tc>
          <w:tcPr>
            <w:tcW w:w="991" w:type="dxa"/>
          </w:tcPr>
          <w:p w14:paraId="591A4EEC" w14:textId="77777777" w:rsidR="0088293C" w:rsidRPr="00295259" w:rsidRDefault="00CF0C15"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295259">
              <w:rPr>
                <w:rFonts w:ascii="Times" w:eastAsiaTheme="minorEastAsia" w:hAnsi="Times" w:cs="Times"/>
                <w:bCs/>
                <w:color w:val="auto"/>
                <w:sz w:val="24"/>
                <w:szCs w:val="24"/>
                <w:highlight w:val="yellow"/>
                <w:lang w:bidi="ar-SA"/>
              </w:rPr>
              <w:t>Male</w:t>
            </w:r>
          </w:p>
        </w:tc>
        <w:tc>
          <w:tcPr>
            <w:tcW w:w="2355" w:type="dxa"/>
          </w:tcPr>
          <w:p w14:paraId="61528DA6" w14:textId="0A54B39B" w:rsidR="0088293C" w:rsidRPr="00295259" w:rsidRDefault="002D7010" w:rsidP="002D7010">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295259">
              <w:rPr>
                <w:rFonts w:ascii="Times New Roman" w:hAnsi="Times New Roman" w:cs="Times New Roman"/>
                <w:bCs/>
                <w:color w:val="auto"/>
                <w:sz w:val="24"/>
                <w:szCs w:val="24"/>
                <w:highlight w:val="yellow"/>
              </w:rPr>
              <w:t>EF line</w:t>
            </w:r>
          </w:p>
        </w:tc>
        <w:tc>
          <w:tcPr>
            <w:tcW w:w="1730" w:type="dxa"/>
          </w:tcPr>
          <w:p w14:paraId="3710F1F2" w14:textId="77777777" w:rsidR="0088293C" w:rsidRPr="00295259" w:rsidRDefault="00CF0C15"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proofErr w:type="spellStart"/>
            <w:r w:rsidRPr="00295259">
              <w:rPr>
                <w:rFonts w:ascii="Times" w:eastAsiaTheme="minorEastAsia" w:hAnsi="Times" w:cs="Times"/>
                <w:bCs/>
                <w:color w:val="auto"/>
                <w:sz w:val="24"/>
                <w:szCs w:val="24"/>
                <w:highlight w:val="yellow"/>
                <w:lang w:bidi="ar-SA"/>
              </w:rPr>
              <w:t>California,USA</w:t>
            </w:r>
            <w:proofErr w:type="spellEnd"/>
          </w:p>
        </w:tc>
        <w:tc>
          <w:tcPr>
            <w:tcW w:w="1417" w:type="dxa"/>
          </w:tcPr>
          <w:p w14:paraId="201EA62F" w14:textId="77777777" w:rsidR="0088293C" w:rsidRPr="00295259" w:rsidRDefault="00CF0C15" w:rsidP="0013708B">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295259">
              <w:rPr>
                <w:rFonts w:ascii="Times" w:eastAsiaTheme="minorEastAsia" w:hAnsi="Times" w:cs="Times"/>
                <w:bCs/>
                <w:color w:val="auto"/>
                <w:sz w:val="24"/>
                <w:szCs w:val="24"/>
                <w:highlight w:val="yellow"/>
                <w:lang w:bidi="ar-SA"/>
              </w:rPr>
              <w:t>023</w:t>
            </w:r>
            <w:r w:rsidR="0013708B" w:rsidRPr="00295259">
              <w:rPr>
                <w:rFonts w:ascii="Times" w:eastAsiaTheme="minorEastAsia" w:hAnsi="Times" w:cs="Times"/>
                <w:bCs/>
                <w:color w:val="auto"/>
                <w:sz w:val="24"/>
                <w:szCs w:val="24"/>
                <w:highlight w:val="yellow"/>
                <w:lang w:bidi="ar-SA"/>
              </w:rPr>
              <w:t>0000000</w:t>
            </w:r>
          </w:p>
        </w:tc>
        <w:tc>
          <w:tcPr>
            <w:tcW w:w="2303" w:type="dxa"/>
          </w:tcPr>
          <w:p w14:paraId="52DA27AC" w14:textId="77777777" w:rsidR="0088293C" w:rsidRPr="00295259" w:rsidRDefault="00CF0C15"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295259">
              <w:rPr>
                <w:rFonts w:ascii="Times" w:eastAsiaTheme="minorEastAsia" w:hAnsi="Times" w:cs="Times"/>
                <w:bCs/>
                <w:color w:val="auto"/>
                <w:sz w:val="24"/>
                <w:szCs w:val="24"/>
                <w:highlight w:val="yellow"/>
                <w:lang w:bidi="ar-SA"/>
              </w:rPr>
              <w:t>GG@yahoo.com</w:t>
            </w:r>
          </w:p>
        </w:tc>
      </w:tr>
    </w:tbl>
    <w:p w14:paraId="6C113D00" w14:textId="77777777" w:rsidR="00CF0C15" w:rsidRPr="00295259" w:rsidRDefault="00CF0C15" w:rsidP="00CF0C15">
      <w:pPr>
        <w:widowControl w:val="0"/>
        <w:autoSpaceDE w:val="0"/>
        <w:autoSpaceDN w:val="0"/>
        <w:adjustRightInd w:val="0"/>
        <w:spacing w:after="240" w:line="240" w:lineRule="auto"/>
        <w:rPr>
          <w:rFonts w:ascii="Times" w:eastAsiaTheme="minorEastAsia" w:hAnsi="Times" w:cs="Times"/>
          <w:b/>
          <w:color w:val="auto"/>
          <w:sz w:val="32"/>
          <w:szCs w:val="32"/>
          <w:highlight w:val="yellow"/>
          <w:lang w:bidi="ar-SA"/>
        </w:rPr>
      </w:pPr>
    </w:p>
    <w:p w14:paraId="6C5E0BC1" w14:textId="77777777" w:rsidR="00CF0C15" w:rsidRPr="00295259" w:rsidRDefault="00CF0C15" w:rsidP="00CF0C15">
      <w:pPr>
        <w:widowControl w:val="0"/>
        <w:autoSpaceDE w:val="0"/>
        <w:autoSpaceDN w:val="0"/>
        <w:adjustRightInd w:val="0"/>
        <w:spacing w:after="240" w:line="240" w:lineRule="auto"/>
        <w:ind w:firstLine="720"/>
        <w:rPr>
          <w:rFonts w:ascii="Times" w:eastAsiaTheme="minorEastAsia" w:hAnsi="Times" w:cs="Times"/>
          <w:b/>
          <w:color w:val="auto"/>
          <w:sz w:val="32"/>
          <w:szCs w:val="32"/>
          <w:highlight w:val="yellow"/>
          <w:lang w:bidi="ar-SA"/>
        </w:rPr>
      </w:pPr>
      <w:r w:rsidRPr="00295259">
        <w:rPr>
          <w:rFonts w:ascii="Times" w:eastAsiaTheme="minorEastAsia" w:hAnsi="Times" w:cs="Times"/>
          <w:b/>
          <w:color w:val="auto"/>
          <w:sz w:val="32"/>
          <w:szCs w:val="32"/>
          <w:highlight w:val="yellow"/>
          <w:lang w:bidi="ar-SA"/>
        </w:rPr>
        <w:t>2. Dentist Account</w:t>
      </w:r>
    </w:p>
    <w:p w14:paraId="6EF5D489" w14:textId="77777777" w:rsidR="00CF0C15" w:rsidRPr="00295259" w:rsidRDefault="00CF0C15" w:rsidP="0088293C">
      <w:pPr>
        <w:rPr>
          <w:rFonts w:ascii="Times" w:eastAsiaTheme="minorEastAsia" w:hAnsi="Times" w:cs="Times"/>
          <w:color w:val="auto"/>
          <w:sz w:val="24"/>
          <w:szCs w:val="24"/>
          <w:highlight w:val="yellow"/>
          <w:lang w:bidi="ar-SA"/>
        </w:rPr>
      </w:pPr>
    </w:p>
    <w:tbl>
      <w:tblPr>
        <w:tblStyle w:val="TableGrid"/>
        <w:tblW w:w="11448" w:type="dxa"/>
        <w:tblInd w:w="1134" w:type="dxa"/>
        <w:tblLayout w:type="fixed"/>
        <w:tblLook w:val="04A0" w:firstRow="1" w:lastRow="0" w:firstColumn="1" w:lastColumn="0" w:noHBand="0" w:noVBand="1"/>
      </w:tblPr>
      <w:tblGrid>
        <w:gridCol w:w="1336"/>
        <w:gridCol w:w="1324"/>
        <w:gridCol w:w="1090"/>
        <w:gridCol w:w="1415"/>
        <w:gridCol w:w="1371"/>
        <w:gridCol w:w="2274"/>
        <w:gridCol w:w="2638"/>
      </w:tblGrid>
      <w:tr w:rsidR="000B5608" w:rsidRPr="00295259" w14:paraId="2B3CA4E8" w14:textId="77777777" w:rsidTr="000B5608">
        <w:trPr>
          <w:trHeight w:val="615"/>
        </w:trPr>
        <w:tc>
          <w:tcPr>
            <w:tcW w:w="1336" w:type="dxa"/>
            <w:shd w:val="clear" w:color="auto" w:fill="D9D9D9" w:themeFill="background1" w:themeFillShade="D9"/>
            <w:vAlign w:val="center"/>
          </w:tcPr>
          <w:p w14:paraId="67E77B7C" w14:textId="77777777" w:rsidR="000B5608" w:rsidRPr="00295259" w:rsidRDefault="000B5608">
            <w:pPr>
              <w:jc w:val="center"/>
              <w:rPr>
                <w:rFonts w:ascii="Times New Roman" w:hAnsi="Times New Roman" w:cs="Times New Roman"/>
                <w:b/>
                <w:bCs/>
                <w:color w:val="auto"/>
                <w:sz w:val="24"/>
                <w:szCs w:val="24"/>
                <w:highlight w:val="yellow"/>
              </w:rPr>
            </w:pPr>
            <w:proofErr w:type="spellStart"/>
            <w:r w:rsidRPr="00295259">
              <w:rPr>
                <w:rFonts w:ascii="Times New Roman" w:hAnsi="Times New Roman" w:cs="Times New Roman"/>
                <w:b/>
                <w:bCs/>
                <w:color w:val="auto"/>
                <w:sz w:val="24"/>
                <w:szCs w:val="24"/>
                <w:highlight w:val="yellow"/>
              </w:rPr>
              <w:t>dentistID</w:t>
            </w:r>
            <w:proofErr w:type="spellEnd"/>
            <w:r w:rsidRPr="00295259">
              <w:rPr>
                <w:rFonts w:ascii="Times New Roman" w:hAnsi="Times New Roman" w:cs="Times New Roman"/>
                <w:b/>
                <w:bCs/>
                <w:color w:val="auto"/>
                <w:sz w:val="24"/>
                <w:szCs w:val="24"/>
                <w:highlight w:val="yellow"/>
              </w:rPr>
              <w:t xml:space="preserve"> </w:t>
            </w:r>
          </w:p>
        </w:tc>
        <w:tc>
          <w:tcPr>
            <w:tcW w:w="1324" w:type="dxa"/>
            <w:shd w:val="clear" w:color="auto" w:fill="D9D9D9" w:themeFill="background1" w:themeFillShade="D9"/>
            <w:vAlign w:val="center"/>
          </w:tcPr>
          <w:p w14:paraId="36793DA8" w14:textId="77777777" w:rsidR="000B5608" w:rsidRPr="00295259" w:rsidRDefault="000B5608">
            <w:pPr>
              <w:jc w:val="center"/>
              <w:rPr>
                <w:rFonts w:ascii="Times New Roman" w:hAnsi="Times New Roman" w:cs="Times New Roman"/>
                <w:b/>
                <w:bCs/>
                <w:color w:val="auto"/>
                <w:sz w:val="24"/>
                <w:szCs w:val="24"/>
                <w:highlight w:val="yellow"/>
              </w:rPr>
            </w:pPr>
            <w:r w:rsidRPr="00295259">
              <w:rPr>
                <w:rFonts w:ascii="Times New Roman" w:hAnsi="Times New Roman" w:cs="Times New Roman"/>
                <w:b/>
                <w:bCs/>
                <w:color w:val="auto"/>
                <w:sz w:val="24"/>
                <w:szCs w:val="24"/>
                <w:highlight w:val="yellow"/>
              </w:rPr>
              <w:t xml:space="preserve">password </w:t>
            </w:r>
          </w:p>
        </w:tc>
        <w:tc>
          <w:tcPr>
            <w:tcW w:w="1090" w:type="dxa"/>
            <w:shd w:val="clear" w:color="auto" w:fill="D9D9D9" w:themeFill="background1" w:themeFillShade="D9"/>
            <w:vAlign w:val="center"/>
          </w:tcPr>
          <w:p w14:paraId="643F284D" w14:textId="77777777" w:rsidR="000B5608" w:rsidRPr="00295259" w:rsidRDefault="000B5608">
            <w:pPr>
              <w:jc w:val="center"/>
              <w:rPr>
                <w:rFonts w:ascii="Times New Roman" w:hAnsi="Times New Roman" w:cs="Times New Roman"/>
                <w:b/>
                <w:bCs/>
                <w:color w:val="auto"/>
                <w:sz w:val="24"/>
                <w:szCs w:val="24"/>
                <w:highlight w:val="yellow"/>
              </w:rPr>
            </w:pPr>
            <w:proofErr w:type="spellStart"/>
            <w:r w:rsidRPr="00295259">
              <w:rPr>
                <w:rFonts w:ascii="Times New Roman" w:hAnsi="Times New Roman" w:cs="Times New Roman"/>
                <w:b/>
                <w:bCs/>
                <w:color w:val="auto"/>
                <w:sz w:val="24"/>
                <w:szCs w:val="24"/>
                <w:highlight w:val="yellow"/>
              </w:rPr>
              <w:t>f_name</w:t>
            </w:r>
            <w:proofErr w:type="spellEnd"/>
            <w:r w:rsidRPr="00295259">
              <w:rPr>
                <w:rFonts w:ascii="Times New Roman" w:hAnsi="Times New Roman" w:cs="Times New Roman"/>
                <w:b/>
                <w:bCs/>
                <w:color w:val="auto"/>
                <w:sz w:val="24"/>
                <w:szCs w:val="24"/>
                <w:highlight w:val="yellow"/>
              </w:rPr>
              <w:t xml:space="preserve"> </w:t>
            </w:r>
          </w:p>
        </w:tc>
        <w:tc>
          <w:tcPr>
            <w:tcW w:w="1415" w:type="dxa"/>
            <w:shd w:val="clear" w:color="auto" w:fill="D9D9D9" w:themeFill="background1" w:themeFillShade="D9"/>
            <w:vAlign w:val="center"/>
          </w:tcPr>
          <w:p w14:paraId="65F9FCBE" w14:textId="77777777" w:rsidR="000B5608" w:rsidRPr="00295259" w:rsidRDefault="000B5608">
            <w:pPr>
              <w:jc w:val="center"/>
              <w:rPr>
                <w:rFonts w:ascii="Times New Roman" w:hAnsi="Times New Roman" w:cs="Times New Roman"/>
                <w:b/>
                <w:bCs/>
                <w:color w:val="auto"/>
                <w:sz w:val="24"/>
                <w:szCs w:val="24"/>
                <w:highlight w:val="yellow"/>
              </w:rPr>
            </w:pPr>
            <w:proofErr w:type="spellStart"/>
            <w:r w:rsidRPr="00295259">
              <w:rPr>
                <w:rFonts w:ascii="Times New Roman" w:hAnsi="Times New Roman" w:cs="Times New Roman"/>
                <w:b/>
                <w:bCs/>
                <w:color w:val="auto"/>
                <w:sz w:val="24"/>
                <w:szCs w:val="24"/>
                <w:highlight w:val="yellow"/>
              </w:rPr>
              <w:t>l_name</w:t>
            </w:r>
            <w:proofErr w:type="spellEnd"/>
            <w:r w:rsidRPr="00295259">
              <w:rPr>
                <w:rFonts w:ascii="Times New Roman" w:hAnsi="Times New Roman" w:cs="Times New Roman"/>
                <w:b/>
                <w:bCs/>
                <w:color w:val="auto"/>
                <w:sz w:val="24"/>
                <w:szCs w:val="24"/>
                <w:highlight w:val="yellow"/>
              </w:rPr>
              <w:t xml:space="preserve"> </w:t>
            </w:r>
          </w:p>
        </w:tc>
        <w:tc>
          <w:tcPr>
            <w:tcW w:w="1371" w:type="dxa"/>
            <w:shd w:val="clear" w:color="auto" w:fill="D9D9D9" w:themeFill="background1" w:themeFillShade="D9"/>
            <w:vAlign w:val="center"/>
          </w:tcPr>
          <w:p w14:paraId="4261FF02" w14:textId="77777777" w:rsidR="000B5608" w:rsidRPr="00295259" w:rsidRDefault="000B5608">
            <w:pPr>
              <w:jc w:val="center"/>
              <w:rPr>
                <w:rFonts w:ascii="Times New Roman" w:hAnsi="Times New Roman" w:cs="Times New Roman"/>
                <w:b/>
                <w:bCs/>
                <w:color w:val="auto"/>
                <w:sz w:val="24"/>
                <w:szCs w:val="24"/>
                <w:highlight w:val="yellow"/>
              </w:rPr>
            </w:pPr>
            <w:r w:rsidRPr="00295259">
              <w:rPr>
                <w:rFonts w:ascii="Times New Roman" w:hAnsi="Times New Roman" w:cs="Times New Roman"/>
                <w:b/>
                <w:bCs/>
                <w:color w:val="auto"/>
                <w:sz w:val="24"/>
                <w:szCs w:val="24"/>
                <w:highlight w:val="yellow"/>
              </w:rPr>
              <w:t xml:space="preserve">address </w:t>
            </w:r>
          </w:p>
        </w:tc>
        <w:tc>
          <w:tcPr>
            <w:tcW w:w="2274" w:type="dxa"/>
            <w:shd w:val="clear" w:color="auto" w:fill="D9D9D9" w:themeFill="background1" w:themeFillShade="D9"/>
            <w:vAlign w:val="center"/>
          </w:tcPr>
          <w:p w14:paraId="4480BE7A" w14:textId="77777777" w:rsidR="000B5608" w:rsidRPr="00295259" w:rsidRDefault="000B5608">
            <w:pPr>
              <w:jc w:val="center"/>
              <w:rPr>
                <w:rFonts w:ascii="Times New Roman" w:hAnsi="Times New Roman" w:cs="Times New Roman"/>
                <w:b/>
                <w:bCs/>
                <w:color w:val="auto"/>
                <w:sz w:val="24"/>
                <w:szCs w:val="24"/>
                <w:highlight w:val="yellow"/>
              </w:rPr>
            </w:pPr>
            <w:r w:rsidRPr="00295259">
              <w:rPr>
                <w:rFonts w:ascii="Times New Roman" w:hAnsi="Times New Roman" w:cs="Times New Roman"/>
                <w:b/>
                <w:bCs/>
                <w:color w:val="auto"/>
                <w:sz w:val="24"/>
                <w:szCs w:val="24"/>
                <w:highlight w:val="yellow"/>
              </w:rPr>
              <w:t xml:space="preserve">email </w:t>
            </w:r>
          </w:p>
        </w:tc>
        <w:tc>
          <w:tcPr>
            <w:tcW w:w="2638" w:type="dxa"/>
            <w:shd w:val="clear" w:color="auto" w:fill="D9D9D9" w:themeFill="background1" w:themeFillShade="D9"/>
            <w:vAlign w:val="center"/>
          </w:tcPr>
          <w:p w14:paraId="1A18247E" w14:textId="77777777" w:rsidR="000B5608" w:rsidRPr="00295259" w:rsidRDefault="000B5608">
            <w:pPr>
              <w:jc w:val="center"/>
              <w:rPr>
                <w:rFonts w:ascii="Times New Roman" w:hAnsi="Times New Roman" w:cs="Times New Roman"/>
                <w:b/>
                <w:bCs/>
                <w:color w:val="auto"/>
                <w:sz w:val="24"/>
                <w:szCs w:val="24"/>
                <w:highlight w:val="yellow"/>
              </w:rPr>
            </w:pPr>
            <w:proofErr w:type="spellStart"/>
            <w:r w:rsidRPr="00295259">
              <w:rPr>
                <w:rFonts w:ascii="Times New Roman" w:hAnsi="Times New Roman" w:cs="Times New Roman"/>
                <w:b/>
                <w:bCs/>
                <w:color w:val="auto"/>
                <w:sz w:val="24"/>
                <w:szCs w:val="24"/>
                <w:highlight w:val="yellow"/>
              </w:rPr>
              <w:t>tel</w:t>
            </w:r>
            <w:proofErr w:type="spellEnd"/>
            <w:r w:rsidRPr="00295259">
              <w:rPr>
                <w:rFonts w:ascii="Times New Roman" w:hAnsi="Times New Roman" w:cs="Times New Roman"/>
                <w:b/>
                <w:bCs/>
                <w:color w:val="auto"/>
                <w:sz w:val="24"/>
                <w:szCs w:val="24"/>
                <w:highlight w:val="yellow"/>
              </w:rPr>
              <w:t xml:space="preserve"> </w:t>
            </w:r>
          </w:p>
        </w:tc>
      </w:tr>
      <w:tr w:rsidR="000B5608" w:rsidRPr="00295259" w14:paraId="60332566" w14:textId="77777777" w:rsidTr="000B5608">
        <w:trPr>
          <w:trHeight w:val="589"/>
        </w:trPr>
        <w:tc>
          <w:tcPr>
            <w:tcW w:w="1336" w:type="dxa"/>
          </w:tcPr>
          <w:p w14:paraId="508F156C" w14:textId="77777777" w:rsidR="000B5608" w:rsidRPr="00295259" w:rsidRDefault="000B5608" w:rsidP="00CF0C15">
            <w:pPr>
              <w:jc w:val="center"/>
              <w:rPr>
                <w:color w:val="auto"/>
                <w:highlight w:val="yellow"/>
              </w:rPr>
            </w:pPr>
            <w:r w:rsidRPr="00295259">
              <w:rPr>
                <w:rFonts w:ascii="Times New Roman" w:hAnsi="Times New Roman" w:cs="Times New Roman"/>
                <w:color w:val="auto"/>
                <w:sz w:val="24"/>
                <w:szCs w:val="24"/>
                <w:highlight w:val="yellow"/>
              </w:rPr>
              <w:t>D001</w:t>
            </w:r>
          </w:p>
        </w:tc>
        <w:tc>
          <w:tcPr>
            <w:tcW w:w="1324" w:type="dxa"/>
          </w:tcPr>
          <w:p w14:paraId="1C35B278" w14:textId="77777777" w:rsidR="000B5608" w:rsidRPr="00295259" w:rsidRDefault="000B5608" w:rsidP="00CE49F0">
            <w:pPr>
              <w:jc w:val="center"/>
              <w:rPr>
                <w:color w:val="auto"/>
                <w:highlight w:val="yellow"/>
              </w:rPr>
            </w:pPr>
            <w:r w:rsidRPr="00295259">
              <w:rPr>
                <w:rFonts w:ascii="Times New Roman" w:hAnsi="Times New Roman" w:cs="Times New Roman"/>
                <w:color w:val="auto"/>
                <w:sz w:val="24"/>
                <w:szCs w:val="24"/>
                <w:highlight w:val="yellow"/>
              </w:rPr>
              <w:t>1234</w:t>
            </w:r>
          </w:p>
        </w:tc>
        <w:tc>
          <w:tcPr>
            <w:tcW w:w="1090" w:type="dxa"/>
          </w:tcPr>
          <w:p w14:paraId="530C5E17" w14:textId="77777777" w:rsidR="000B5608" w:rsidRPr="00295259" w:rsidRDefault="000B5608" w:rsidP="00CE49F0">
            <w:pPr>
              <w:jc w:val="center"/>
              <w:rPr>
                <w:color w:val="auto"/>
                <w:highlight w:val="yellow"/>
              </w:rPr>
            </w:pPr>
            <w:r w:rsidRPr="00295259">
              <w:rPr>
                <w:rFonts w:ascii="Times New Roman" w:hAnsi="Times New Roman" w:cs="Times New Roman"/>
                <w:color w:val="auto"/>
                <w:sz w:val="24"/>
                <w:szCs w:val="24"/>
                <w:highlight w:val="yellow"/>
              </w:rPr>
              <w:t>Donald</w:t>
            </w:r>
          </w:p>
        </w:tc>
        <w:tc>
          <w:tcPr>
            <w:tcW w:w="1415" w:type="dxa"/>
          </w:tcPr>
          <w:p w14:paraId="1C82708C" w14:textId="77777777" w:rsidR="000B5608" w:rsidRPr="00295259" w:rsidRDefault="000B5608" w:rsidP="00CE49F0">
            <w:pPr>
              <w:jc w:val="center"/>
              <w:rPr>
                <w:color w:val="auto"/>
                <w:highlight w:val="yellow"/>
              </w:rPr>
            </w:pPr>
            <w:r w:rsidRPr="00295259">
              <w:rPr>
                <w:rFonts w:ascii="Times New Roman" w:hAnsi="Times New Roman" w:cs="Times New Roman"/>
                <w:color w:val="auto"/>
                <w:sz w:val="24"/>
                <w:szCs w:val="24"/>
                <w:highlight w:val="yellow"/>
              </w:rPr>
              <w:t>Duck</w:t>
            </w:r>
          </w:p>
        </w:tc>
        <w:tc>
          <w:tcPr>
            <w:tcW w:w="1371" w:type="dxa"/>
          </w:tcPr>
          <w:p w14:paraId="53247CAE" w14:textId="77777777" w:rsidR="000B5608" w:rsidRPr="00295259" w:rsidRDefault="000B5608" w:rsidP="00CE49F0">
            <w:pPr>
              <w:jc w:val="center"/>
              <w:rPr>
                <w:color w:val="auto"/>
                <w:highlight w:val="yellow"/>
              </w:rPr>
            </w:pPr>
            <w:proofErr w:type="spellStart"/>
            <w:r w:rsidRPr="00295259">
              <w:rPr>
                <w:rFonts w:ascii="Times New Roman" w:hAnsi="Times New Roman" w:cs="Times New Roman"/>
                <w:color w:val="auto"/>
                <w:sz w:val="24"/>
                <w:szCs w:val="24"/>
                <w:highlight w:val="yellow"/>
              </w:rPr>
              <w:t>Chaingmai</w:t>
            </w:r>
            <w:proofErr w:type="spellEnd"/>
            <w:r w:rsidRPr="00295259">
              <w:rPr>
                <w:rFonts w:ascii="Times New Roman" w:hAnsi="Times New Roman" w:cs="Times New Roman"/>
                <w:color w:val="auto"/>
                <w:sz w:val="24"/>
                <w:szCs w:val="24"/>
                <w:highlight w:val="yellow"/>
              </w:rPr>
              <w:t xml:space="preserve"> Thailand</w:t>
            </w:r>
          </w:p>
        </w:tc>
        <w:tc>
          <w:tcPr>
            <w:tcW w:w="2274" w:type="dxa"/>
          </w:tcPr>
          <w:p w14:paraId="39D0068A" w14:textId="77777777" w:rsidR="000B5608" w:rsidRPr="00295259" w:rsidRDefault="000B5608" w:rsidP="00CE49F0">
            <w:pPr>
              <w:jc w:val="center"/>
              <w:rPr>
                <w:color w:val="auto"/>
                <w:highlight w:val="yellow"/>
              </w:rPr>
            </w:pPr>
            <w:r w:rsidRPr="00295259">
              <w:rPr>
                <w:rFonts w:ascii="Times New Roman" w:hAnsi="Times New Roman" w:cs="Times New Roman"/>
                <w:color w:val="auto"/>
                <w:sz w:val="24"/>
                <w:szCs w:val="24"/>
                <w:highlight w:val="yellow"/>
              </w:rPr>
              <w:t>DD@gmail.com</w:t>
            </w:r>
          </w:p>
        </w:tc>
        <w:tc>
          <w:tcPr>
            <w:tcW w:w="2638" w:type="dxa"/>
          </w:tcPr>
          <w:p w14:paraId="7C97A21D" w14:textId="77777777" w:rsidR="000B5608" w:rsidRPr="00295259" w:rsidRDefault="000B5608" w:rsidP="00CE49F0">
            <w:pPr>
              <w:jc w:val="center"/>
              <w:rPr>
                <w:color w:val="auto"/>
                <w:highlight w:val="yellow"/>
              </w:rPr>
            </w:pPr>
            <w:r w:rsidRPr="00295259">
              <w:rPr>
                <w:rFonts w:ascii="Times New Roman" w:hAnsi="Times New Roman" w:cs="Times New Roman"/>
                <w:color w:val="auto"/>
                <w:sz w:val="24"/>
                <w:szCs w:val="24"/>
                <w:highlight w:val="yellow"/>
              </w:rPr>
              <w:t>0810000000</w:t>
            </w:r>
          </w:p>
        </w:tc>
      </w:tr>
      <w:tr w:rsidR="000B5608" w:rsidRPr="00295259" w14:paraId="023A0A34" w14:textId="77777777" w:rsidTr="000B5608">
        <w:trPr>
          <w:trHeight w:val="589"/>
        </w:trPr>
        <w:tc>
          <w:tcPr>
            <w:tcW w:w="1336" w:type="dxa"/>
          </w:tcPr>
          <w:p w14:paraId="252EA56E" w14:textId="77777777" w:rsidR="000B5608" w:rsidRPr="00295259" w:rsidRDefault="000B5608"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295259">
              <w:rPr>
                <w:rFonts w:ascii="Times" w:eastAsiaTheme="minorEastAsia" w:hAnsi="Times" w:cs="Times"/>
                <w:bCs/>
                <w:color w:val="auto"/>
                <w:sz w:val="24"/>
                <w:szCs w:val="24"/>
                <w:highlight w:val="yellow"/>
                <w:lang w:bidi="ar-SA"/>
              </w:rPr>
              <w:t>D002</w:t>
            </w:r>
          </w:p>
        </w:tc>
        <w:tc>
          <w:tcPr>
            <w:tcW w:w="1324" w:type="dxa"/>
          </w:tcPr>
          <w:p w14:paraId="098D2B9B" w14:textId="77777777" w:rsidR="000B5608" w:rsidRPr="00295259" w:rsidRDefault="000B5608" w:rsidP="00CE49F0">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295259">
              <w:rPr>
                <w:rFonts w:ascii="Times" w:eastAsiaTheme="minorEastAsia" w:hAnsi="Times" w:cs="Times"/>
                <w:bCs/>
                <w:color w:val="auto"/>
                <w:sz w:val="24"/>
                <w:szCs w:val="24"/>
                <w:highlight w:val="yellow"/>
                <w:lang w:bidi="ar-SA"/>
              </w:rPr>
              <w:t>6789</w:t>
            </w:r>
          </w:p>
        </w:tc>
        <w:tc>
          <w:tcPr>
            <w:tcW w:w="1090" w:type="dxa"/>
          </w:tcPr>
          <w:p w14:paraId="07CE8718" w14:textId="77777777" w:rsidR="000B5608" w:rsidRPr="00295259" w:rsidRDefault="000B5608" w:rsidP="00CE49F0">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295259">
              <w:rPr>
                <w:rFonts w:ascii="Times" w:eastAsiaTheme="minorEastAsia" w:hAnsi="Times" w:cs="Times"/>
                <w:bCs/>
                <w:color w:val="auto"/>
                <w:sz w:val="24"/>
                <w:szCs w:val="24"/>
                <w:highlight w:val="yellow"/>
                <w:lang w:bidi="ar-SA"/>
              </w:rPr>
              <w:t>Daisy</w:t>
            </w:r>
          </w:p>
        </w:tc>
        <w:tc>
          <w:tcPr>
            <w:tcW w:w="1415" w:type="dxa"/>
          </w:tcPr>
          <w:p w14:paraId="19215686" w14:textId="3798C7D2" w:rsidR="000B5608" w:rsidRPr="00295259" w:rsidRDefault="000B5608" w:rsidP="00CE49F0">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295259">
              <w:rPr>
                <w:rFonts w:ascii="Times" w:eastAsiaTheme="minorEastAsia" w:hAnsi="Times" w:cs="Times"/>
                <w:bCs/>
                <w:color w:val="auto"/>
                <w:sz w:val="24"/>
                <w:szCs w:val="24"/>
                <w:highlight w:val="yellow"/>
                <w:lang w:bidi="ar-SA"/>
              </w:rPr>
              <w:t>Duck</w:t>
            </w:r>
          </w:p>
        </w:tc>
        <w:tc>
          <w:tcPr>
            <w:tcW w:w="1371" w:type="dxa"/>
          </w:tcPr>
          <w:p w14:paraId="2F010C00" w14:textId="77777777" w:rsidR="000B5608" w:rsidRPr="00295259" w:rsidRDefault="000B5608" w:rsidP="00CE49F0">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295259">
              <w:rPr>
                <w:rFonts w:ascii="Times" w:eastAsiaTheme="minorEastAsia" w:hAnsi="Times" w:cs="Times"/>
                <w:bCs/>
                <w:color w:val="auto"/>
                <w:sz w:val="24"/>
                <w:szCs w:val="24"/>
                <w:highlight w:val="yellow"/>
                <w:lang w:bidi="ar-SA"/>
              </w:rPr>
              <w:t xml:space="preserve">New </w:t>
            </w:r>
            <w:proofErr w:type="spellStart"/>
            <w:r w:rsidRPr="00295259">
              <w:rPr>
                <w:rFonts w:ascii="Times" w:eastAsiaTheme="minorEastAsia" w:hAnsi="Times" w:cs="Times"/>
                <w:bCs/>
                <w:color w:val="auto"/>
                <w:sz w:val="24"/>
                <w:szCs w:val="24"/>
                <w:highlight w:val="yellow"/>
                <w:lang w:bidi="ar-SA"/>
              </w:rPr>
              <w:t>York,USA</w:t>
            </w:r>
            <w:proofErr w:type="spellEnd"/>
          </w:p>
        </w:tc>
        <w:tc>
          <w:tcPr>
            <w:tcW w:w="2274" w:type="dxa"/>
          </w:tcPr>
          <w:p w14:paraId="5636341D" w14:textId="77777777" w:rsidR="000B5608" w:rsidRPr="00295259" w:rsidRDefault="000B5608" w:rsidP="00CE49F0">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295259">
              <w:rPr>
                <w:rFonts w:ascii="Times" w:eastAsiaTheme="minorEastAsia" w:hAnsi="Times" w:cs="Times"/>
                <w:bCs/>
                <w:color w:val="auto"/>
                <w:sz w:val="24"/>
                <w:szCs w:val="24"/>
                <w:highlight w:val="yellow"/>
                <w:lang w:bidi="ar-SA"/>
              </w:rPr>
              <w:t>D_lady@hotmail.com</w:t>
            </w:r>
          </w:p>
        </w:tc>
        <w:tc>
          <w:tcPr>
            <w:tcW w:w="2638" w:type="dxa"/>
          </w:tcPr>
          <w:p w14:paraId="787A2DC0" w14:textId="77777777" w:rsidR="000B5608" w:rsidRPr="00295259" w:rsidRDefault="000B5608" w:rsidP="00CE49F0">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295259">
              <w:rPr>
                <w:rFonts w:ascii="Times" w:eastAsiaTheme="minorEastAsia" w:hAnsi="Times" w:cs="Times"/>
                <w:bCs/>
                <w:color w:val="auto"/>
                <w:sz w:val="24"/>
                <w:szCs w:val="24"/>
                <w:highlight w:val="yellow"/>
                <w:lang w:bidi="ar-SA"/>
              </w:rPr>
              <w:t>0810000001</w:t>
            </w:r>
          </w:p>
        </w:tc>
      </w:tr>
    </w:tbl>
    <w:p w14:paraId="07A60C4A" w14:textId="77777777" w:rsidR="00413485" w:rsidRPr="00295259" w:rsidRDefault="00413485" w:rsidP="00413485">
      <w:pPr>
        <w:tabs>
          <w:tab w:val="left" w:pos="12649"/>
        </w:tabs>
        <w:rPr>
          <w:rFonts w:ascii="Times" w:eastAsiaTheme="minorEastAsia" w:hAnsi="Times" w:cs="Times"/>
          <w:color w:val="auto"/>
          <w:sz w:val="24"/>
          <w:szCs w:val="24"/>
          <w:highlight w:val="yellow"/>
          <w:lang w:bidi="ar-SA"/>
        </w:rPr>
      </w:pPr>
      <w:r w:rsidRPr="00295259">
        <w:rPr>
          <w:rFonts w:ascii="Times" w:eastAsiaTheme="minorEastAsia" w:hAnsi="Times" w:cs="Times"/>
          <w:color w:val="auto"/>
          <w:sz w:val="24"/>
          <w:szCs w:val="24"/>
          <w:highlight w:val="yellow"/>
          <w:lang w:bidi="ar-SA"/>
        </w:rPr>
        <w:tab/>
      </w:r>
    </w:p>
    <w:p w14:paraId="08322A7C" w14:textId="77777777" w:rsidR="00413485" w:rsidRPr="00295259" w:rsidRDefault="0032536B" w:rsidP="00413485">
      <w:pPr>
        <w:widowControl w:val="0"/>
        <w:autoSpaceDE w:val="0"/>
        <w:autoSpaceDN w:val="0"/>
        <w:adjustRightInd w:val="0"/>
        <w:spacing w:after="240" w:line="240" w:lineRule="auto"/>
        <w:ind w:firstLine="720"/>
        <w:rPr>
          <w:rFonts w:ascii="Times" w:eastAsiaTheme="minorEastAsia" w:hAnsi="Times" w:cs="Times"/>
          <w:b/>
          <w:color w:val="auto"/>
          <w:sz w:val="32"/>
          <w:szCs w:val="32"/>
          <w:highlight w:val="yellow"/>
          <w:lang w:bidi="ar-SA"/>
        </w:rPr>
      </w:pPr>
      <w:r w:rsidRPr="00295259">
        <w:rPr>
          <w:rFonts w:ascii="Times" w:eastAsiaTheme="minorEastAsia" w:hAnsi="Times" w:cs="Times"/>
          <w:b/>
          <w:color w:val="auto"/>
          <w:sz w:val="32"/>
          <w:szCs w:val="32"/>
          <w:highlight w:val="yellow"/>
          <w:lang w:bidi="ar-SA"/>
        </w:rPr>
        <w:lastRenderedPageBreak/>
        <w:t>3</w:t>
      </w:r>
      <w:r w:rsidR="00413485" w:rsidRPr="00295259">
        <w:rPr>
          <w:rFonts w:ascii="Times" w:eastAsiaTheme="minorEastAsia" w:hAnsi="Times" w:cs="Times"/>
          <w:b/>
          <w:color w:val="auto"/>
          <w:sz w:val="32"/>
          <w:szCs w:val="32"/>
          <w:highlight w:val="yellow"/>
          <w:lang w:bidi="ar-SA"/>
        </w:rPr>
        <w:t>. Officer Account</w:t>
      </w:r>
    </w:p>
    <w:p w14:paraId="079498FA" w14:textId="77777777" w:rsidR="00413485" w:rsidRPr="00295259" w:rsidRDefault="00413485" w:rsidP="00413485">
      <w:pPr>
        <w:rPr>
          <w:rFonts w:ascii="Times" w:eastAsiaTheme="minorEastAsia" w:hAnsi="Times" w:cs="Times"/>
          <w:color w:val="auto"/>
          <w:sz w:val="24"/>
          <w:szCs w:val="24"/>
          <w:highlight w:val="yellow"/>
          <w:lang w:bidi="ar-SA"/>
        </w:rPr>
      </w:pPr>
    </w:p>
    <w:tbl>
      <w:tblPr>
        <w:tblStyle w:val="TableGrid"/>
        <w:tblW w:w="11147" w:type="dxa"/>
        <w:tblInd w:w="1134" w:type="dxa"/>
        <w:tblLayout w:type="fixed"/>
        <w:tblLook w:val="04A0" w:firstRow="1" w:lastRow="0" w:firstColumn="1" w:lastColumn="0" w:noHBand="0" w:noVBand="1"/>
      </w:tblPr>
      <w:tblGrid>
        <w:gridCol w:w="1336"/>
        <w:gridCol w:w="1324"/>
        <w:gridCol w:w="1134"/>
        <w:gridCol w:w="1371"/>
        <w:gridCol w:w="1371"/>
        <w:gridCol w:w="2274"/>
        <w:gridCol w:w="2337"/>
      </w:tblGrid>
      <w:tr w:rsidR="000B5608" w:rsidRPr="00295259" w14:paraId="2CE31E0B" w14:textId="77777777" w:rsidTr="000B5608">
        <w:trPr>
          <w:trHeight w:val="615"/>
        </w:trPr>
        <w:tc>
          <w:tcPr>
            <w:tcW w:w="1336" w:type="dxa"/>
            <w:shd w:val="clear" w:color="auto" w:fill="D9D9D9" w:themeFill="background1" w:themeFillShade="D9"/>
            <w:vAlign w:val="center"/>
          </w:tcPr>
          <w:p w14:paraId="6ABD7368" w14:textId="77777777" w:rsidR="000B5608" w:rsidRPr="00295259" w:rsidRDefault="000B5608">
            <w:pPr>
              <w:jc w:val="center"/>
              <w:rPr>
                <w:rFonts w:ascii="Times New Roman" w:hAnsi="Times New Roman" w:cs="Times New Roman"/>
                <w:b/>
                <w:bCs/>
                <w:color w:val="auto"/>
                <w:sz w:val="24"/>
                <w:szCs w:val="24"/>
                <w:highlight w:val="yellow"/>
              </w:rPr>
            </w:pPr>
            <w:proofErr w:type="spellStart"/>
            <w:r w:rsidRPr="00295259">
              <w:rPr>
                <w:rFonts w:ascii="Times New Roman" w:hAnsi="Times New Roman" w:cs="Times New Roman"/>
                <w:b/>
                <w:bCs/>
                <w:color w:val="auto"/>
                <w:sz w:val="24"/>
                <w:szCs w:val="24"/>
                <w:highlight w:val="yellow"/>
              </w:rPr>
              <w:t>officerID</w:t>
            </w:r>
            <w:proofErr w:type="spellEnd"/>
            <w:r w:rsidRPr="00295259">
              <w:rPr>
                <w:rFonts w:ascii="Times New Roman" w:hAnsi="Times New Roman" w:cs="Times New Roman"/>
                <w:b/>
                <w:bCs/>
                <w:color w:val="auto"/>
                <w:sz w:val="24"/>
                <w:szCs w:val="24"/>
                <w:highlight w:val="yellow"/>
              </w:rPr>
              <w:t xml:space="preserve"> </w:t>
            </w:r>
          </w:p>
        </w:tc>
        <w:tc>
          <w:tcPr>
            <w:tcW w:w="1324" w:type="dxa"/>
            <w:shd w:val="clear" w:color="auto" w:fill="D9D9D9" w:themeFill="background1" w:themeFillShade="D9"/>
            <w:vAlign w:val="center"/>
          </w:tcPr>
          <w:p w14:paraId="010145C0" w14:textId="77777777" w:rsidR="000B5608" w:rsidRPr="00295259" w:rsidRDefault="000B5608">
            <w:pPr>
              <w:jc w:val="center"/>
              <w:rPr>
                <w:rFonts w:ascii="Times New Roman" w:hAnsi="Times New Roman" w:cs="Times New Roman"/>
                <w:b/>
                <w:bCs/>
                <w:color w:val="auto"/>
                <w:sz w:val="24"/>
                <w:szCs w:val="24"/>
                <w:highlight w:val="yellow"/>
              </w:rPr>
            </w:pPr>
            <w:r w:rsidRPr="00295259">
              <w:rPr>
                <w:rFonts w:ascii="Times New Roman" w:hAnsi="Times New Roman" w:cs="Times New Roman"/>
                <w:b/>
                <w:bCs/>
                <w:color w:val="auto"/>
                <w:sz w:val="24"/>
                <w:szCs w:val="24"/>
                <w:highlight w:val="yellow"/>
              </w:rPr>
              <w:t xml:space="preserve">password </w:t>
            </w:r>
          </w:p>
        </w:tc>
        <w:tc>
          <w:tcPr>
            <w:tcW w:w="1134" w:type="dxa"/>
            <w:shd w:val="clear" w:color="auto" w:fill="D9D9D9" w:themeFill="background1" w:themeFillShade="D9"/>
            <w:vAlign w:val="center"/>
          </w:tcPr>
          <w:p w14:paraId="28DD8D4D" w14:textId="77777777" w:rsidR="000B5608" w:rsidRPr="00295259" w:rsidRDefault="000B5608">
            <w:pPr>
              <w:jc w:val="center"/>
              <w:rPr>
                <w:rFonts w:ascii="Times New Roman" w:hAnsi="Times New Roman" w:cs="Times New Roman"/>
                <w:b/>
                <w:bCs/>
                <w:color w:val="auto"/>
                <w:sz w:val="24"/>
                <w:szCs w:val="24"/>
                <w:highlight w:val="yellow"/>
              </w:rPr>
            </w:pPr>
            <w:proofErr w:type="spellStart"/>
            <w:r w:rsidRPr="00295259">
              <w:rPr>
                <w:rFonts w:ascii="Times New Roman" w:hAnsi="Times New Roman" w:cs="Times New Roman"/>
                <w:b/>
                <w:bCs/>
                <w:color w:val="auto"/>
                <w:sz w:val="24"/>
                <w:szCs w:val="24"/>
                <w:highlight w:val="yellow"/>
              </w:rPr>
              <w:t>f_name</w:t>
            </w:r>
            <w:proofErr w:type="spellEnd"/>
            <w:r w:rsidRPr="00295259">
              <w:rPr>
                <w:rFonts w:ascii="Times New Roman" w:hAnsi="Times New Roman" w:cs="Times New Roman"/>
                <w:b/>
                <w:bCs/>
                <w:color w:val="auto"/>
                <w:sz w:val="24"/>
                <w:szCs w:val="24"/>
                <w:highlight w:val="yellow"/>
              </w:rPr>
              <w:t xml:space="preserve"> </w:t>
            </w:r>
          </w:p>
        </w:tc>
        <w:tc>
          <w:tcPr>
            <w:tcW w:w="1371" w:type="dxa"/>
            <w:shd w:val="clear" w:color="auto" w:fill="D9D9D9" w:themeFill="background1" w:themeFillShade="D9"/>
            <w:vAlign w:val="center"/>
          </w:tcPr>
          <w:p w14:paraId="56827F71" w14:textId="77777777" w:rsidR="000B5608" w:rsidRPr="00295259" w:rsidRDefault="000B5608">
            <w:pPr>
              <w:jc w:val="center"/>
              <w:rPr>
                <w:rFonts w:ascii="Times New Roman" w:hAnsi="Times New Roman" w:cs="Times New Roman"/>
                <w:b/>
                <w:bCs/>
                <w:color w:val="auto"/>
                <w:sz w:val="24"/>
                <w:szCs w:val="24"/>
                <w:highlight w:val="yellow"/>
              </w:rPr>
            </w:pPr>
            <w:proofErr w:type="spellStart"/>
            <w:r w:rsidRPr="00295259">
              <w:rPr>
                <w:rFonts w:ascii="Times New Roman" w:hAnsi="Times New Roman" w:cs="Times New Roman"/>
                <w:b/>
                <w:bCs/>
                <w:color w:val="auto"/>
                <w:sz w:val="24"/>
                <w:szCs w:val="24"/>
                <w:highlight w:val="yellow"/>
              </w:rPr>
              <w:t>l_name</w:t>
            </w:r>
            <w:proofErr w:type="spellEnd"/>
            <w:r w:rsidRPr="00295259">
              <w:rPr>
                <w:rFonts w:ascii="Times New Roman" w:hAnsi="Times New Roman" w:cs="Times New Roman"/>
                <w:b/>
                <w:bCs/>
                <w:color w:val="auto"/>
                <w:sz w:val="24"/>
                <w:szCs w:val="24"/>
                <w:highlight w:val="yellow"/>
              </w:rPr>
              <w:t xml:space="preserve"> </w:t>
            </w:r>
          </w:p>
        </w:tc>
        <w:tc>
          <w:tcPr>
            <w:tcW w:w="1371" w:type="dxa"/>
            <w:shd w:val="clear" w:color="auto" w:fill="D9D9D9" w:themeFill="background1" w:themeFillShade="D9"/>
            <w:vAlign w:val="center"/>
          </w:tcPr>
          <w:p w14:paraId="675FE76E" w14:textId="77777777" w:rsidR="000B5608" w:rsidRPr="00295259" w:rsidRDefault="000B5608">
            <w:pPr>
              <w:jc w:val="center"/>
              <w:rPr>
                <w:rFonts w:ascii="Times New Roman" w:hAnsi="Times New Roman" w:cs="Times New Roman"/>
                <w:b/>
                <w:bCs/>
                <w:color w:val="auto"/>
                <w:sz w:val="24"/>
                <w:szCs w:val="24"/>
                <w:highlight w:val="yellow"/>
              </w:rPr>
            </w:pPr>
            <w:r w:rsidRPr="00295259">
              <w:rPr>
                <w:rFonts w:ascii="Times New Roman" w:hAnsi="Times New Roman" w:cs="Times New Roman"/>
                <w:b/>
                <w:bCs/>
                <w:color w:val="auto"/>
                <w:sz w:val="24"/>
                <w:szCs w:val="24"/>
                <w:highlight w:val="yellow"/>
              </w:rPr>
              <w:t xml:space="preserve">address </w:t>
            </w:r>
          </w:p>
        </w:tc>
        <w:tc>
          <w:tcPr>
            <w:tcW w:w="2274" w:type="dxa"/>
            <w:shd w:val="clear" w:color="auto" w:fill="D9D9D9" w:themeFill="background1" w:themeFillShade="D9"/>
            <w:vAlign w:val="center"/>
          </w:tcPr>
          <w:p w14:paraId="653E5328" w14:textId="77777777" w:rsidR="000B5608" w:rsidRPr="00295259" w:rsidRDefault="000B5608">
            <w:pPr>
              <w:jc w:val="center"/>
              <w:rPr>
                <w:rFonts w:ascii="Times New Roman" w:hAnsi="Times New Roman" w:cs="Times New Roman"/>
                <w:b/>
                <w:bCs/>
                <w:color w:val="auto"/>
                <w:sz w:val="24"/>
                <w:szCs w:val="24"/>
                <w:highlight w:val="yellow"/>
              </w:rPr>
            </w:pPr>
            <w:r w:rsidRPr="00295259">
              <w:rPr>
                <w:rFonts w:ascii="Times New Roman" w:hAnsi="Times New Roman" w:cs="Times New Roman"/>
                <w:b/>
                <w:bCs/>
                <w:color w:val="auto"/>
                <w:sz w:val="24"/>
                <w:szCs w:val="24"/>
                <w:highlight w:val="yellow"/>
              </w:rPr>
              <w:t xml:space="preserve">email </w:t>
            </w:r>
          </w:p>
        </w:tc>
        <w:tc>
          <w:tcPr>
            <w:tcW w:w="2337" w:type="dxa"/>
            <w:shd w:val="clear" w:color="auto" w:fill="D9D9D9" w:themeFill="background1" w:themeFillShade="D9"/>
            <w:vAlign w:val="center"/>
          </w:tcPr>
          <w:p w14:paraId="23090A76" w14:textId="77777777" w:rsidR="000B5608" w:rsidRPr="00295259" w:rsidRDefault="000B5608">
            <w:pPr>
              <w:jc w:val="center"/>
              <w:rPr>
                <w:rFonts w:ascii="Times New Roman" w:hAnsi="Times New Roman" w:cs="Times New Roman"/>
                <w:b/>
                <w:bCs/>
                <w:color w:val="auto"/>
                <w:sz w:val="24"/>
                <w:szCs w:val="24"/>
                <w:highlight w:val="yellow"/>
              </w:rPr>
            </w:pPr>
            <w:proofErr w:type="spellStart"/>
            <w:r w:rsidRPr="00295259">
              <w:rPr>
                <w:rFonts w:ascii="Times New Roman" w:hAnsi="Times New Roman" w:cs="Times New Roman"/>
                <w:b/>
                <w:bCs/>
                <w:color w:val="auto"/>
                <w:sz w:val="24"/>
                <w:szCs w:val="24"/>
                <w:highlight w:val="yellow"/>
              </w:rPr>
              <w:t>tel</w:t>
            </w:r>
            <w:proofErr w:type="spellEnd"/>
            <w:r w:rsidRPr="00295259">
              <w:rPr>
                <w:rFonts w:ascii="Times New Roman" w:hAnsi="Times New Roman" w:cs="Times New Roman"/>
                <w:b/>
                <w:bCs/>
                <w:color w:val="auto"/>
                <w:sz w:val="24"/>
                <w:szCs w:val="24"/>
                <w:highlight w:val="yellow"/>
              </w:rPr>
              <w:t xml:space="preserve"> </w:t>
            </w:r>
          </w:p>
        </w:tc>
      </w:tr>
      <w:tr w:rsidR="000B5608" w:rsidRPr="00295259" w14:paraId="71D3EE2F" w14:textId="77777777" w:rsidTr="000B5608">
        <w:trPr>
          <w:trHeight w:val="589"/>
        </w:trPr>
        <w:tc>
          <w:tcPr>
            <w:tcW w:w="1336" w:type="dxa"/>
          </w:tcPr>
          <w:p w14:paraId="20046949" w14:textId="77777777" w:rsidR="000B5608" w:rsidRPr="00295259" w:rsidRDefault="000B5608" w:rsidP="006574EA">
            <w:pPr>
              <w:jc w:val="center"/>
              <w:rPr>
                <w:color w:val="auto"/>
                <w:highlight w:val="yellow"/>
              </w:rPr>
            </w:pPr>
            <w:r w:rsidRPr="00295259">
              <w:rPr>
                <w:rFonts w:ascii="Times New Roman" w:hAnsi="Times New Roman" w:cs="Times New Roman"/>
                <w:color w:val="auto"/>
                <w:sz w:val="24"/>
                <w:szCs w:val="24"/>
                <w:highlight w:val="yellow"/>
              </w:rPr>
              <w:t>OF001</w:t>
            </w:r>
          </w:p>
        </w:tc>
        <w:tc>
          <w:tcPr>
            <w:tcW w:w="1324" w:type="dxa"/>
          </w:tcPr>
          <w:p w14:paraId="6447CE77" w14:textId="77777777" w:rsidR="000B5608" w:rsidRPr="00295259" w:rsidRDefault="000B5608" w:rsidP="00CE49F0">
            <w:pPr>
              <w:jc w:val="center"/>
              <w:rPr>
                <w:color w:val="auto"/>
                <w:highlight w:val="yellow"/>
              </w:rPr>
            </w:pPr>
            <w:r w:rsidRPr="00295259">
              <w:rPr>
                <w:rFonts w:ascii="Times New Roman" w:hAnsi="Times New Roman" w:cs="Times New Roman"/>
                <w:color w:val="auto"/>
                <w:sz w:val="24"/>
                <w:szCs w:val="24"/>
                <w:highlight w:val="yellow"/>
              </w:rPr>
              <w:t>1234</w:t>
            </w:r>
          </w:p>
        </w:tc>
        <w:tc>
          <w:tcPr>
            <w:tcW w:w="1134" w:type="dxa"/>
          </w:tcPr>
          <w:p w14:paraId="31C886DE" w14:textId="77777777" w:rsidR="000B5608" w:rsidRPr="00295259" w:rsidRDefault="000B5608" w:rsidP="00CE49F0">
            <w:pPr>
              <w:jc w:val="center"/>
              <w:rPr>
                <w:color w:val="auto"/>
                <w:highlight w:val="yellow"/>
              </w:rPr>
            </w:pPr>
            <w:r w:rsidRPr="00295259">
              <w:rPr>
                <w:color w:val="auto"/>
                <w:highlight w:val="yellow"/>
              </w:rPr>
              <w:t>Bug</w:t>
            </w:r>
          </w:p>
        </w:tc>
        <w:tc>
          <w:tcPr>
            <w:tcW w:w="1371" w:type="dxa"/>
          </w:tcPr>
          <w:p w14:paraId="74EAD21B" w14:textId="77777777" w:rsidR="000B5608" w:rsidRPr="00295259" w:rsidRDefault="000B5608" w:rsidP="00CE49F0">
            <w:pPr>
              <w:jc w:val="center"/>
              <w:rPr>
                <w:color w:val="auto"/>
                <w:highlight w:val="yellow"/>
              </w:rPr>
            </w:pPr>
            <w:r w:rsidRPr="00295259">
              <w:rPr>
                <w:rFonts w:ascii="Times New Roman" w:hAnsi="Times New Roman" w:cs="Times New Roman"/>
                <w:color w:val="auto"/>
                <w:sz w:val="24"/>
                <w:szCs w:val="24"/>
                <w:highlight w:val="yellow"/>
              </w:rPr>
              <w:t>Bunny</w:t>
            </w:r>
          </w:p>
        </w:tc>
        <w:tc>
          <w:tcPr>
            <w:tcW w:w="1371" w:type="dxa"/>
          </w:tcPr>
          <w:p w14:paraId="6F8B3F61" w14:textId="77777777" w:rsidR="000B5608" w:rsidRPr="00295259" w:rsidRDefault="000B5608" w:rsidP="00CE49F0">
            <w:pPr>
              <w:jc w:val="center"/>
              <w:rPr>
                <w:color w:val="auto"/>
                <w:highlight w:val="yellow"/>
              </w:rPr>
            </w:pPr>
            <w:proofErr w:type="spellStart"/>
            <w:r w:rsidRPr="00295259">
              <w:rPr>
                <w:rFonts w:ascii="Times New Roman" w:hAnsi="Times New Roman" w:cs="Times New Roman"/>
                <w:color w:val="auto"/>
                <w:sz w:val="24"/>
                <w:szCs w:val="24"/>
                <w:highlight w:val="yellow"/>
              </w:rPr>
              <w:t>Chaingmai</w:t>
            </w:r>
            <w:proofErr w:type="spellEnd"/>
            <w:r w:rsidRPr="00295259">
              <w:rPr>
                <w:rFonts w:ascii="Times New Roman" w:hAnsi="Times New Roman" w:cs="Times New Roman"/>
                <w:color w:val="auto"/>
                <w:sz w:val="24"/>
                <w:szCs w:val="24"/>
                <w:highlight w:val="yellow"/>
              </w:rPr>
              <w:t xml:space="preserve"> Thailand</w:t>
            </w:r>
          </w:p>
        </w:tc>
        <w:tc>
          <w:tcPr>
            <w:tcW w:w="2274" w:type="dxa"/>
          </w:tcPr>
          <w:p w14:paraId="4C0B69E5" w14:textId="77777777" w:rsidR="000B5608" w:rsidRPr="00295259" w:rsidRDefault="000B5608" w:rsidP="00CE49F0">
            <w:pPr>
              <w:jc w:val="center"/>
              <w:rPr>
                <w:color w:val="auto"/>
                <w:highlight w:val="yellow"/>
              </w:rPr>
            </w:pPr>
            <w:r w:rsidRPr="00295259">
              <w:rPr>
                <w:rFonts w:ascii="Times New Roman" w:hAnsi="Times New Roman" w:cs="Times New Roman"/>
                <w:color w:val="auto"/>
                <w:sz w:val="24"/>
                <w:szCs w:val="24"/>
                <w:highlight w:val="yellow"/>
              </w:rPr>
              <w:t>BB@gmail.com</w:t>
            </w:r>
          </w:p>
        </w:tc>
        <w:tc>
          <w:tcPr>
            <w:tcW w:w="2337" w:type="dxa"/>
          </w:tcPr>
          <w:p w14:paraId="6CEA4131" w14:textId="77777777" w:rsidR="000B5608" w:rsidRPr="00295259" w:rsidRDefault="000B5608" w:rsidP="00CE49F0">
            <w:pPr>
              <w:jc w:val="center"/>
              <w:rPr>
                <w:color w:val="auto"/>
                <w:highlight w:val="yellow"/>
              </w:rPr>
            </w:pPr>
            <w:r w:rsidRPr="00295259">
              <w:rPr>
                <w:rFonts w:ascii="Times New Roman" w:hAnsi="Times New Roman" w:cs="Times New Roman"/>
                <w:color w:val="auto"/>
                <w:sz w:val="24"/>
                <w:szCs w:val="24"/>
                <w:highlight w:val="yellow"/>
              </w:rPr>
              <w:t>0811111111</w:t>
            </w:r>
          </w:p>
        </w:tc>
      </w:tr>
      <w:tr w:rsidR="000B5608" w:rsidRPr="00295259" w14:paraId="7CC512CE" w14:textId="77777777" w:rsidTr="000B5608">
        <w:trPr>
          <w:trHeight w:val="589"/>
        </w:trPr>
        <w:tc>
          <w:tcPr>
            <w:tcW w:w="1336" w:type="dxa"/>
          </w:tcPr>
          <w:p w14:paraId="6A6564CD" w14:textId="77777777" w:rsidR="000B5608" w:rsidRPr="00295259" w:rsidRDefault="000B5608"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295259">
              <w:rPr>
                <w:rFonts w:ascii="Times" w:eastAsiaTheme="minorEastAsia" w:hAnsi="Times" w:cs="Times"/>
                <w:bCs/>
                <w:color w:val="auto"/>
                <w:sz w:val="24"/>
                <w:szCs w:val="24"/>
                <w:highlight w:val="yellow"/>
                <w:lang w:bidi="ar-SA"/>
              </w:rPr>
              <w:t>OF002</w:t>
            </w:r>
          </w:p>
        </w:tc>
        <w:tc>
          <w:tcPr>
            <w:tcW w:w="1324" w:type="dxa"/>
          </w:tcPr>
          <w:p w14:paraId="4ED903AF" w14:textId="77777777" w:rsidR="000B5608" w:rsidRPr="00295259" w:rsidRDefault="000B5608" w:rsidP="00CE49F0">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295259">
              <w:rPr>
                <w:rFonts w:ascii="Times" w:eastAsiaTheme="minorEastAsia" w:hAnsi="Times" w:cs="Times"/>
                <w:bCs/>
                <w:color w:val="auto"/>
                <w:sz w:val="24"/>
                <w:szCs w:val="24"/>
                <w:highlight w:val="yellow"/>
                <w:lang w:bidi="ar-SA"/>
              </w:rPr>
              <w:t>0000</w:t>
            </w:r>
          </w:p>
        </w:tc>
        <w:tc>
          <w:tcPr>
            <w:tcW w:w="1134" w:type="dxa"/>
          </w:tcPr>
          <w:p w14:paraId="766F2A09" w14:textId="77777777" w:rsidR="000B5608" w:rsidRPr="00295259" w:rsidRDefault="000B5608" w:rsidP="00CE49F0">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295259">
              <w:rPr>
                <w:rFonts w:ascii="Times" w:eastAsiaTheme="minorEastAsia" w:hAnsi="Times" w:cs="Times"/>
                <w:bCs/>
                <w:color w:val="auto"/>
                <w:sz w:val="24"/>
                <w:szCs w:val="24"/>
                <w:highlight w:val="yellow"/>
                <w:lang w:bidi="ar-SA"/>
              </w:rPr>
              <w:t>Duffy</w:t>
            </w:r>
          </w:p>
        </w:tc>
        <w:tc>
          <w:tcPr>
            <w:tcW w:w="1371" w:type="dxa"/>
          </w:tcPr>
          <w:p w14:paraId="21AC96D4" w14:textId="77777777" w:rsidR="000B5608" w:rsidRPr="00295259" w:rsidRDefault="000B5608" w:rsidP="00CE49F0">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295259">
              <w:rPr>
                <w:rFonts w:ascii="Times" w:eastAsiaTheme="minorEastAsia" w:hAnsi="Times" w:cs="Times"/>
                <w:bCs/>
                <w:color w:val="auto"/>
                <w:sz w:val="24"/>
                <w:szCs w:val="24"/>
                <w:highlight w:val="yellow"/>
                <w:lang w:bidi="ar-SA"/>
              </w:rPr>
              <w:t>Duck</w:t>
            </w:r>
          </w:p>
        </w:tc>
        <w:tc>
          <w:tcPr>
            <w:tcW w:w="1371" w:type="dxa"/>
          </w:tcPr>
          <w:p w14:paraId="75230AB8" w14:textId="77777777" w:rsidR="000B5608" w:rsidRPr="00295259" w:rsidRDefault="000B5608" w:rsidP="00CE49F0">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295259">
              <w:rPr>
                <w:rFonts w:ascii="Times" w:eastAsiaTheme="minorEastAsia" w:hAnsi="Times" w:cs="Times"/>
                <w:bCs/>
                <w:color w:val="auto"/>
                <w:sz w:val="24"/>
                <w:szCs w:val="24"/>
                <w:highlight w:val="yellow"/>
                <w:lang w:bidi="ar-SA"/>
              </w:rPr>
              <w:t xml:space="preserve">New </w:t>
            </w:r>
            <w:proofErr w:type="spellStart"/>
            <w:r w:rsidRPr="00295259">
              <w:rPr>
                <w:rFonts w:ascii="Times" w:eastAsiaTheme="minorEastAsia" w:hAnsi="Times" w:cs="Times"/>
                <w:bCs/>
                <w:color w:val="auto"/>
                <w:sz w:val="24"/>
                <w:szCs w:val="24"/>
                <w:highlight w:val="yellow"/>
                <w:lang w:bidi="ar-SA"/>
              </w:rPr>
              <w:t>York,USA</w:t>
            </w:r>
            <w:proofErr w:type="spellEnd"/>
          </w:p>
        </w:tc>
        <w:tc>
          <w:tcPr>
            <w:tcW w:w="2274" w:type="dxa"/>
          </w:tcPr>
          <w:p w14:paraId="5C5F2E87" w14:textId="77777777" w:rsidR="000B5608" w:rsidRPr="00295259" w:rsidRDefault="000B5608" w:rsidP="00CE49F0">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295259">
              <w:rPr>
                <w:rFonts w:ascii="Times" w:eastAsiaTheme="minorEastAsia" w:hAnsi="Times" w:cs="Times"/>
                <w:bCs/>
                <w:color w:val="auto"/>
                <w:sz w:val="24"/>
                <w:szCs w:val="24"/>
                <w:highlight w:val="yellow"/>
                <w:lang w:bidi="ar-SA"/>
              </w:rPr>
              <w:t>Duffy@hotmail.com</w:t>
            </w:r>
          </w:p>
        </w:tc>
        <w:tc>
          <w:tcPr>
            <w:tcW w:w="2337" w:type="dxa"/>
          </w:tcPr>
          <w:p w14:paraId="4A88CA48" w14:textId="77777777" w:rsidR="000B5608" w:rsidRPr="00295259" w:rsidRDefault="000B5608" w:rsidP="00CE49F0">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295259">
              <w:rPr>
                <w:rFonts w:ascii="Times" w:eastAsiaTheme="minorEastAsia" w:hAnsi="Times" w:cs="Times"/>
                <w:bCs/>
                <w:color w:val="auto"/>
                <w:sz w:val="24"/>
                <w:szCs w:val="24"/>
                <w:highlight w:val="yellow"/>
                <w:lang w:bidi="ar-SA"/>
              </w:rPr>
              <w:t>0811111112</w:t>
            </w:r>
          </w:p>
        </w:tc>
      </w:tr>
    </w:tbl>
    <w:p w14:paraId="2F6F6332" w14:textId="77777777" w:rsidR="0032536B" w:rsidRPr="00295259" w:rsidRDefault="0032536B" w:rsidP="0032536B">
      <w:pPr>
        <w:widowControl w:val="0"/>
        <w:autoSpaceDE w:val="0"/>
        <w:autoSpaceDN w:val="0"/>
        <w:adjustRightInd w:val="0"/>
        <w:spacing w:after="240" w:line="240" w:lineRule="auto"/>
        <w:ind w:firstLine="720"/>
        <w:rPr>
          <w:rFonts w:ascii="Times" w:eastAsiaTheme="minorEastAsia" w:hAnsi="Times" w:cs="Times"/>
          <w:b/>
          <w:color w:val="auto"/>
          <w:sz w:val="32"/>
          <w:szCs w:val="32"/>
          <w:highlight w:val="yellow"/>
          <w:lang w:bidi="ar-SA"/>
        </w:rPr>
      </w:pPr>
    </w:p>
    <w:p w14:paraId="5F3D4077" w14:textId="77777777" w:rsidR="00413485" w:rsidRPr="00295259" w:rsidRDefault="0032536B" w:rsidP="0032536B">
      <w:pPr>
        <w:widowControl w:val="0"/>
        <w:autoSpaceDE w:val="0"/>
        <w:autoSpaceDN w:val="0"/>
        <w:adjustRightInd w:val="0"/>
        <w:spacing w:after="240" w:line="240" w:lineRule="auto"/>
        <w:ind w:firstLine="720"/>
        <w:rPr>
          <w:rFonts w:ascii="Times" w:eastAsiaTheme="minorEastAsia" w:hAnsi="Times" w:cs="Times"/>
          <w:b/>
          <w:color w:val="auto"/>
          <w:sz w:val="32"/>
          <w:szCs w:val="32"/>
          <w:highlight w:val="yellow"/>
          <w:lang w:bidi="ar-SA"/>
        </w:rPr>
      </w:pPr>
      <w:r w:rsidRPr="00295259">
        <w:rPr>
          <w:rFonts w:ascii="Times" w:eastAsiaTheme="minorEastAsia" w:hAnsi="Times" w:cs="Times"/>
          <w:b/>
          <w:color w:val="auto"/>
          <w:sz w:val="32"/>
          <w:szCs w:val="32"/>
          <w:highlight w:val="yellow"/>
          <w:lang w:bidi="ar-SA"/>
        </w:rPr>
        <w:t>4. Appointment account</w:t>
      </w:r>
    </w:p>
    <w:p w14:paraId="4BDF0420" w14:textId="77777777" w:rsidR="00413485" w:rsidRPr="00295259" w:rsidRDefault="00413485" w:rsidP="00413485">
      <w:pPr>
        <w:rPr>
          <w:rFonts w:ascii="Times" w:eastAsiaTheme="minorEastAsia" w:hAnsi="Times" w:cs="Times"/>
          <w:color w:val="auto"/>
          <w:sz w:val="24"/>
          <w:szCs w:val="24"/>
          <w:highlight w:val="yellow"/>
          <w:lang w:bidi="ar-SA"/>
        </w:rPr>
      </w:pPr>
    </w:p>
    <w:tbl>
      <w:tblPr>
        <w:tblStyle w:val="TableGrid"/>
        <w:tblW w:w="14554" w:type="dxa"/>
        <w:tblInd w:w="1147" w:type="dxa"/>
        <w:tblLayout w:type="fixed"/>
        <w:tblLook w:val="04A0" w:firstRow="1" w:lastRow="0" w:firstColumn="1" w:lastColumn="0" w:noHBand="0" w:noVBand="1"/>
      </w:tblPr>
      <w:tblGrid>
        <w:gridCol w:w="1796"/>
        <w:gridCol w:w="1276"/>
        <w:gridCol w:w="1418"/>
        <w:gridCol w:w="1417"/>
        <w:gridCol w:w="1701"/>
        <w:gridCol w:w="1701"/>
        <w:gridCol w:w="2410"/>
        <w:gridCol w:w="2835"/>
      </w:tblGrid>
      <w:tr w:rsidR="00A9017D" w:rsidRPr="00295259" w14:paraId="0975320F" w14:textId="77777777" w:rsidTr="00CE49F0">
        <w:trPr>
          <w:trHeight w:val="624"/>
        </w:trPr>
        <w:tc>
          <w:tcPr>
            <w:tcW w:w="1796" w:type="dxa"/>
            <w:shd w:val="clear" w:color="auto" w:fill="D9D9D9" w:themeFill="background1" w:themeFillShade="D9"/>
            <w:vAlign w:val="center"/>
          </w:tcPr>
          <w:p w14:paraId="45AE12DF" w14:textId="77777777" w:rsidR="00A9017D" w:rsidRPr="00295259" w:rsidRDefault="00A9017D">
            <w:pPr>
              <w:jc w:val="center"/>
              <w:rPr>
                <w:rFonts w:ascii="Times New Roman" w:hAnsi="Times New Roman" w:cs="Times New Roman"/>
                <w:b/>
                <w:bCs/>
                <w:color w:val="auto"/>
                <w:sz w:val="24"/>
                <w:szCs w:val="24"/>
                <w:highlight w:val="yellow"/>
              </w:rPr>
            </w:pPr>
            <w:proofErr w:type="spellStart"/>
            <w:r w:rsidRPr="00295259">
              <w:rPr>
                <w:rFonts w:ascii="Times New Roman" w:hAnsi="Times New Roman" w:cs="Times New Roman"/>
                <w:b/>
                <w:bCs/>
                <w:color w:val="auto"/>
                <w:sz w:val="24"/>
                <w:szCs w:val="24"/>
                <w:highlight w:val="yellow"/>
              </w:rPr>
              <w:t>appointmentID</w:t>
            </w:r>
            <w:proofErr w:type="spellEnd"/>
            <w:r w:rsidRPr="00295259">
              <w:rPr>
                <w:rFonts w:ascii="Times New Roman" w:hAnsi="Times New Roman" w:cs="Times New Roman"/>
                <w:b/>
                <w:bCs/>
                <w:color w:val="auto"/>
                <w:sz w:val="24"/>
                <w:szCs w:val="24"/>
                <w:highlight w:val="yellow"/>
              </w:rPr>
              <w:t xml:space="preserve"> </w:t>
            </w:r>
          </w:p>
        </w:tc>
        <w:tc>
          <w:tcPr>
            <w:tcW w:w="1276" w:type="dxa"/>
            <w:shd w:val="clear" w:color="auto" w:fill="D9D9D9" w:themeFill="background1" w:themeFillShade="D9"/>
            <w:vAlign w:val="center"/>
          </w:tcPr>
          <w:p w14:paraId="4216C748" w14:textId="77777777" w:rsidR="00A9017D" w:rsidRPr="00295259" w:rsidRDefault="00A9017D">
            <w:pPr>
              <w:jc w:val="center"/>
              <w:rPr>
                <w:rFonts w:ascii="Times New Roman" w:hAnsi="Times New Roman" w:cs="Times New Roman"/>
                <w:b/>
                <w:bCs/>
                <w:color w:val="auto"/>
                <w:sz w:val="24"/>
                <w:szCs w:val="24"/>
                <w:highlight w:val="yellow"/>
              </w:rPr>
            </w:pPr>
            <w:proofErr w:type="spellStart"/>
            <w:r w:rsidRPr="00295259">
              <w:rPr>
                <w:rFonts w:ascii="Times New Roman" w:hAnsi="Times New Roman" w:cs="Times New Roman"/>
                <w:b/>
                <w:bCs/>
                <w:color w:val="auto"/>
                <w:sz w:val="24"/>
                <w:szCs w:val="24"/>
                <w:highlight w:val="yellow"/>
              </w:rPr>
              <w:t>patientID</w:t>
            </w:r>
            <w:proofErr w:type="spellEnd"/>
            <w:r w:rsidRPr="00295259">
              <w:rPr>
                <w:rFonts w:ascii="Times New Roman" w:hAnsi="Times New Roman" w:cs="Times New Roman"/>
                <w:b/>
                <w:bCs/>
                <w:color w:val="auto"/>
                <w:sz w:val="24"/>
                <w:szCs w:val="24"/>
                <w:highlight w:val="yellow"/>
              </w:rPr>
              <w:t xml:space="preserve"> </w:t>
            </w:r>
          </w:p>
        </w:tc>
        <w:tc>
          <w:tcPr>
            <w:tcW w:w="1418" w:type="dxa"/>
            <w:shd w:val="clear" w:color="auto" w:fill="D9D9D9" w:themeFill="background1" w:themeFillShade="D9"/>
            <w:vAlign w:val="center"/>
          </w:tcPr>
          <w:p w14:paraId="7EE7FFED" w14:textId="77777777" w:rsidR="00A9017D" w:rsidRPr="00295259" w:rsidRDefault="00A9017D">
            <w:pPr>
              <w:jc w:val="center"/>
              <w:rPr>
                <w:rFonts w:ascii="Times New Roman" w:hAnsi="Times New Roman" w:cs="Times New Roman"/>
                <w:b/>
                <w:bCs/>
                <w:color w:val="auto"/>
                <w:sz w:val="24"/>
                <w:szCs w:val="24"/>
                <w:highlight w:val="yellow"/>
              </w:rPr>
            </w:pPr>
            <w:proofErr w:type="spellStart"/>
            <w:r w:rsidRPr="00295259">
              <w:rPr>
                <w:rFonts w:ascii="Times New Roman" w:hAnsi="Times New Roman" w:cs="Times New Roman"/>
                <w:b/>
                <w:bCs/>
                <w:color w:val="auto"/>
                <w:sz w:val="24"/>
                <w:szCs w:val="24"/>
                <w:highlight w:val="yellow"/>
              </w:rPr>
              <w:t>dentistID</w:t>
            </w:r>
            <w:proofErr w:type="spellEnd"/>
            <w:r w:rsidRPr="00295259">
              <w:rPr>
                <w:rFonts w:ascii="Times New Roman" w:hAnsi="Times New Roman" w:cs="Times New Roman"/>
                <w:b/>
                <w:bCs/>
                <w:color w:val="auto"/>
                <w:sz w:val="24"/>
                <w:szCs w:val="24"/>
                <w:highlight w:val="yellow"/>
              </w:rPr>
              <w:t xml:space="preserve"> </w:t>
            </w:r>
          </w:p>
        </w:tc>
        <w:tc>
          <w:tcPr>
            <w:tcW w:w="1417" w:type="dxa"/>
            <w:shd w:val="clear" w:color="auto" w:fill="D9D9D9" w:themeFill="background1" w:themeFillShade="D9"/>
            <w:vAlign w:val="center"/>
          </w:tcPr>
          <w:p w14:paraId="25522115" w14:textId="77777777" w:rsidR="00A9017D" w:rsidRPr="00295259" w:rsidRDefault="00A9017D">
            <w:pPr>
              <w:jc w:val="center"/>
              <w:rPr>
                <w:rFonts w:ascii="Times New Roman" w:hAnsi="Times New Roman" w:cs="Times New Roman"/>
                <w:b/>
                <w:bCs/>
                <w:color w:val="auto"/>
                <w:sz w:val="24"/>
                <w:szCs w:val="24"/>
                <w:highlight w:val="yellow"/>
              </w:rPr>
            </w:pPr>
            <w:proofErr w:type="spellStart"/>
            <w:r w:rsidRPr="00295259">
              <w:rPr>
                <w:rFonts w:ascii="Times New Roman" w:hAnsi="Times New Roman" w:cs="Times New Roman"/>
                <w:b/>
                <w:bCs/>
                <w:color w:val="auto"/>
                <w:sz w:val="24"/>
                <w:szCs w:val="24"/>
                <w:highlight w:val="yellow"/>
              </w:rPr>
              <w:t>aDate</w:t>
            </w:r>
            <w:proofErr w:type="spellEnd"/>
            <w:r w:rsidRPr="00295259">
              <w:rPr>
                <w:rFonts w:ascii="Times New Roman" w:hAnsi="Times New Roman" w:cs="Times New Roman"/>
                <w:b/>
                <w:bCs/>
                <w:color w:val="auto"/>
                <w:sz w:val="24"/>
                <w:szCs w:val="24"/>
                <w:highlight w:val="yellow"/>
              </w:rPr>
              <w:t xml:space="preserve"> </w:t>
            </w:r>
          </w:p>
        </w:tc>
        <w:tc>
          <w:tcPr>
            <w:tcW w:w="1701" w:type="dxa"/>
            <w:shd w:val="clear" w:color="auto" w:fill="D9D9D9" w:themeFill="background1" w:themeFillShade="D9"/>
            <w:vAlign w:val="center"/>
          </w:tcPr>
          <w:p w14:paraId="5ACBF161" w14:textId="77777777" w:rsidR="00A9017D" w:rsidRPr="00295259" w:rsidRDefault="00A9017D">
            <w:pPr>
              <w:jc w:val="center"/>
              <w:rPr>
                <w:rFonts w:ascii="Times New Roman" w:hAnsi="Times New Roman" w:cs="Times New Roman"/>
                <w:b/>
                <w:bCs/>
                <w:color w:val="auto"/>
                <w:sz w:val="24"/>
                <w:szCs w:val="24"/>
                <w:highlight w:val="yellow"/>
              </w:rPr>
            </w:pPr>
            <w:proofErr w:type="spellStart"/>
            <w:r w:rsidRPr="00295259">
              <w:rPr>
                <w:rFonts w:ascii="Times New Roman" w:hAnsi="Times New Roman" w:cs="Times New Roman"/>
                <w:b/>
                <w:bCs/>
                <w:color w:val="auto"/>
                <w:sz w:val="24"/>
                <w:szCs w:val="24"/>
                <w:highlight w:val="yellow"/>
              </w:rPr>
              <w:t>startTime</w:t>
            </w:r>
            <w:proofErr w:type="spellEnd"/>
            <w:r w:rsidRPr="00295259">
              <w:rPr>
                <w:rFonts w:ascii="Times New Roman" w:hAnsi="Times New Roman" w:cs="Times New Roman"/>
                <w:b/>
                <w:bCs/>
                <w:color w:val="auto"/>
                <w:sz w:val="24"/>
                <w:szCs w:val="24"/>
                <w:highlight w:val="yellow"/>
              </w:rPr>
              <w:t xml:space="preserve"> </w:t>
            </w:r>
          </w:p>
        </w:tc>
        <w:tc>
          <w:tcPr>
            <w:tcW w:w="1701" w:type="dxa"/>
            <w:shd w:val="clear" w:color="auto" w:fill="D9D9D9" w:themeFill="background1" w:themeFillShade="D9"/>
            <w:vAlign w:val="center"/>
          </w:tcPr>
          <w:p w14:paraId="5CF7EC68" w14:textId="77777777" w:rsidR="00A9017D" w:rsidRPr="00295259" w:rsidRDefault="00A9017D">
            <w:pPr>
              <w:jc w:val="center"/>
              <w:rPr>
                <w:rFonts w:ascii="Times New Roman" w:hAnsi="Times New Roman" w:cs="Times New Roman"/>
                <w:b/>
                <w:bCs/>
                <w:color w:val="auto"/>
                <w:sz w:val="24"/>
                <w:szCs w:val="24"/>
                <w:highlight w:val="yellow"/>
              </w:rPr>
            </w:pPr>
            <w:proofErr w:type="spellStart"/>
            <w:r w:rsidRPr="00295259">
              <w:rPr>
                <w:rFonts w:ascii="Times New Roman" w:hAnsi="Times New Roman" w:cs="Times New Roman"/>
                <w:b/>
                <w:bCs/>
                <w:color w:val="auto"/>
                <w:sz w:val="24"/>
                <w:szCs w:val="24"/>
                <w:highlight w:val="yellow"/>
              </w:rPr>
              <w:t>endTime</w:t>
            </w:r>
            <w:proofErr w:type="spellEnd"/>
            <w:r w:rsidRPr="00295259">
              <w:rPr>
                <w:rFonts w:ascii="Times New Roman" w:hAnsi="Times New Roman" w:cs="Times New Roman"/>
                <w:b/>
                <w:bCs/>
                <w:color w:val="auto"/>
                <w:sz w:val="24"/>
                <w:szCs w:val="24"/>
                <w:highlight w:val="yellow"/>
              </w:rPr>
              <w:t xml:space="preserve"> </w:t>
            </w:r>
          </w:p>
        </w:tc>
        <w:tc>
          <w:tcPr>
            <w:tcW w:w="2410" w:type="dxa"/>
            <w:shd w:val="clear" w:color="auto" w:fill="D9D9D9" w:themeFill="background1" w:themeFillShade="D9"/>
            <w:vAlign w:val="center"/>
          </w:tcPr>
          <w:p w14:paraId="2E352747" w14:textId="77777777" w:rsidR="00A9017D" w:rsidRPr="00295259" w:rsidRDefault="00A9017D">
            <w:pPr>
              <w:jc w:val="center"/>
              <w:rPr>
                <w:rFonts w:ascii="Times New Roman" w:hAnsi="Times New Roman" w:cs="Times New Roman"/>
                <w:b/>
                <w:bCs/>
                <w:color w:val="auto"/>
                <w:sz w:val="24"/>
                <w:szCs w:val="24"/>
                <w:highlight w:val="yellow"/>
              </w:rPr>
            </w:pPr>
            <w:r w:rsidRPr="00295259">
              <w:rPr>
                <w:rFonts w:ascii="Times New Roman" w:hAnsi="Times New Roman" w:cs="Times New Roman"/>
                <w:b/>
                <w:bCs/>
                <w:color w:val="auto"/>
                <w:sz w:val="24"/>
                <w:szCs w:val="24"/>
                <w:highlight w:val="yellow"/>
              </w:rPr>
              <w:t xml:space="preserve">treatment </w:t>
            </w:r>
          </w:p>
        </w:tc>
        <w:tc>
          <w:tcPr>
            <w:tcW w:w="2835" w:type="dxa"/>
            <w:shd w:val="clear" w:color="auto" w:fill="D9D9D9" w:themeFill="background1" w:themeFillShade="D9"/>
            <w:vAlign w:val="center"/>
          </w:tcPr>
          <w:p w14:paraId="48308BEF" w14:textId="77777777" w:rsidR="00A9017D" w:rsidRPr="00295259" w:rsidRDefault="00A9017D">
            <w:pPr>
              <w:jc w:val="center"/>
              <w:rPr>
                <w:rFonts w:ascii="Times New Roman" w:hAnsi="Times New Roman" w:cs="Times New Roman"/>
                <w:b/>
                <w:bCs/>
                <w:color w:val="auto"/>
                <w:sz w:val="24"/>
                <w:szCs w:val="24"/>
                <w:highlight w:val="yellow"/>
              </w:rPr>
            </w:pPr>
            <w:r w:rsidRPr="00295259">
              <w:rPr>
                <w:rFonts w:ascii="Times New Roman" w:hAnsi="Times New Roman" w:cs="Times New Roman"/>
                <w:b/>
                <w:bCs/>
                <w:color w:val="auto"/>
                <w:sz w:val="24"/>
                <w:szCs w:val="24"/>
                <w:highlight w:val="yellow"/>
              </w:rPr>
              <w:t>description</w:t>
            </w:r>
          </w:p>
        </w:tc>
      </w:tr>
      <w:tr w:rsidR="0032536B" w:rsidRPr="00295259" w14:paraId="6C1CD215" w14:textId="77777777" w:rsidTr="0032536B">
        <w:trPr>
          <w:trHeight w:val="598"/>
        </w:trPr>
        <w:tc>
          <w:tcPr>
            <w:tcW w:w="1796" w:type="dxa"/>
          </w:tcPr>
          <w:p w14:paraId="700E21F1" w14:textId="77777777" w:rsidR="0032536B" w:rsidRPr="00295259" w:rsidRDefault="0032536B" w:rsidP="006574EA">
            <w:pPr>
              <w:jc w:val="center"/>
              <w:rPr>
                <w:color w:val="auto"/>
                <w:highlight w:val="yellow"/>
              </w:rPr>
            </w:pPr>
            <w:r w:rsidRPr="00295259">
              <w:rPr>
                <w:rFonts w:ascii="Times New Roman" w:hAnsi="Times New Roman" w:cs="Times New Roman"/>
                <w:color w:val="auto"/>
                <w:sz w:val="24"/>
                <w:szCs w:val="24"/>
                <w:highlight w:val="yellow"/>
              </w:rPr>
              <w:t>1</w:t>
            </w:r>
          </w:p>
        </w:tc>
        <w:tc>
          <w:tcPr>
            <w:tcW w:w="1276" w:type="dxa"/>
          </w:tcPr>
          <w:p w14:paraId="6939191A" w14:textId="77777777" w:rsidR="0032536B" w:rsidRPr="00295259" w:rsidRDefault="0032536B" w:rsidP="006574EA">
            <w:pPr>
              <w:jc w:val="center"/>
              <w:rPr>
                <w:color w:val="auto"/>
                <w:highlight w:val="yellow"/>
              </w:rPr>
            </w:pPr>
            <w:r w:rsidRPr="00295259">
              <w:rPr>
                <w:rFonts w:ascii="Times New Roman" w:hAnsi="Times New Roman" w:cs="Times New Roman"/>
                <w:color w:val="auto"/>
                <w:sz w:val="24"/>
                <w:szCs w:val="24"/>
                <w:highlight w:val="yellow"/>
              </w:rPr>
              <w:t>P001</w:t>
            </w:r>
          </w:p>
        </w:tc>
        <w:tc>
          <w:tcPr>
            <w:tcW w:w="1418" w:type="dxa"/>
          </w:tcPr>
          <w:p w14:paraId="4E84F2B4" w14:textId="77777777" w:rsidR="0032536B" w:rsidRPr="00295259" w:rsidRDefault="0032536B" w:rsidP="006574EA">
            <w:pPr>
              <w:jc w:val="center"/>
              <w:rPr>
                <w:color w:val="auto"/>
                <w:highlight w:val="yellow"/>
              </w:rPr>
            </w:pPr>
            <w:r w:rsidRPr="00295259">
              <w:rPr>
                <w:rFonts w:ascii="Times New Roman" w:hAnsi="Times New Roman" w:cs="Times New Roman"/>
                <w:color w:val="auto"/>
                <w:sz w:val="24"/>
                <w:szCs w:val="24"/>
                <w:highlight w:val="yellow"/>
              </w:rPr>
              <w:t>D001</w:t>
            </w:r>
          </w:p>
        </w:tc>
        <w:tc>
          <w:tcPr>
            <w:tcW w:w="1417" w:type="dxa"/>
          </w:tcPr>
          <w:p w14:paraId="5D5FD1AF" w14:textId="789850DB" w:rsidR="0032536B" w:rsidRPr="00295259" w:rsidRDefault="00C964A4" w:rsidP="0032536B">
            <w:pPr>
              <w:jc w:val="center"/>
              <w:rPr>
                <w:color w:val="auto"/>
                <w:highlight w:val="yellow"/>
              </w:rPr>
            </w:pPr>
            <w:r w:rsidRPr="00295259">
              <w:rPr>
                <w:rFonts w:ascii="Times" w:eastAsiaTheme="minorEastAsia" w:hAnsi="Times" w:cs="Times"/>
                <w:bCs/>
                <w:color w:val="auto"/>
                <w:sz w:val="24"/>
                <w:szCs w:val="24"/>
                <w:highlight w:val="yellow"/>
                <w:lang w:bidi="ar-SA"/>
              </w:rPr>
              <w:t>2014-08-01</w:t>
            </w:r>
          </w:p>
        </w:tc>
        <w:tc>
          <w:tcPr>
            <w:tcW w:w="1701" w:type="dxa"/>
          </w:tcPr>
          <w:p w14:paraId="3FFC0ECD" w14:textId="42441D57" w:rsidR="0032536B" w:rsidRPr="00295259" w:rsidRDefault="00C964A4" w:rsidP="0032536B">
            <w:pPr>
              <w:jc w:val="center"/>
              <w:rPr>
                <w:color w:val="auto"/>
                <w:highlight w:val="yellow"/>
              </w:rPr>
            </w:pPr>
            <w:r w:rsidRPr="00295259">
              <w:rPr>
                <w:rFonts w:ascii="Times" w:eastAsiaTheme="minorEastAsia" w:hAnsi="Times" w:cs="Times"/>
                <w:bCs/>
                <w:color w:val="auto"/>
                <w:sz w:val="24"/>
                <w:szCs w:val="24"/>
                <w:highlight w:val="yellow"/>
                <w:lang w:bidi="ar-SA"/>
              </w:rPr>
              <w:t>09:00:00</w:t>
            </w:r>
          </w:p>
        </w:tc>
        <w:tc>
          <w:tcPr>
            <w:tcW w:w="1701" w:type="dxa"/>
          </w:tcPr>
          <w:p w14:paraId="43D09B59" w14:textId="40EE2D17" w:rsidR="0032536B" w:rsidRPr="00295259" w:rsidRDefault="00C964A4" w:rsidP="0032536B">
            <w:pPr>
              <w:jc w:val="center"/>
              <w:rPr>
                <w:color w:val="auto"/>
                <w:highlight w:val="yellow"/>
              </w:rPr>
            </w:pPr>
            <w:r w:rsidRPr="00295259">
              <w:rPr>
                <w:rFonts w:ascii="Times New Roman" w:hAnsi="Times New Roman" w:cs="Times New Roman"/>
                <w:color w:val="auto"/>
                <w:sz w:val="24"/>
                <w:szCs w:val="24"/>
                <w:highlight w:val="yellow"/>
              </w:rPr>
              <w:t>09:30:00</w:t>
            </w:r>
          </w:p>
        </w:tc>
        <w:tc>
          <w:tcPr>
            <w:tcW w:w="2410" w:type="dxa"/>
          </w:tcPr>
          <w:p w14:paraId="34E48D1C" w14:textId="77777777" w:rsidR="0032536B" w:rsidRPr="00295259" w:rsidRDefault="0032536B" w:rsidP="0032536B">
            <w:pPr>
              <w:jc w:val="center"/>
              <w:rPr>
                <w:color w:val="auto"/>
                <w:highlight w:val="yellow"/>
              </w:rPr>
            </w:pPr>
            <w:r w:rsidRPr="00295259">
              <w:rPr>
                <w:rFonts w:ascii="Times New Roman" w:hAnsi="Times New Roman" w:cs="Times New Roman"/>
                <w:color w:val="auto"/>
                <w:sz w:val="24"/>
                <w:szCs w:val="24"/>
                <w:highlight w:val="yellow"/>
              </w:rPr>
              <w:t>Tooth braces</w:t>
            </w:r>
          </w:p>
        </w:tc>
        <w:tc>
          <w:tcPr>
            <w:tcW w:w="2835" w:type="dxa"/>
          </w:tcPr>
          <w:p w14:paraId="3F06349A" w14:textId="77777777" w:rsidR="0032536B" w:rsidRPr="00295259" w:rsidRDefault="0032536B" w:rsidP="0032536B">
            <w:pPr>
              <w:jc w:val="center"/>
              <w:rPr>
                <w:color w:val="auto"/>
                <w:highlight w:val="yellow"/>
              </w:rPr>
            </w:pPr>
            <w:r w:rsidRPr="00295259">
              <w:rPr>
                <w:rFonts w:ascii="Times New Roman" w:hAnsi="Times New Roman" w:cs="Times New Roman"/>
                <w:color w:val="auto"/>
                <w:sz w:val="24"/>
                <w:szCs w:val="24"/>
                <w:highlight w:val="yellow"/>
              </w:rPr>
              <w:t>100 baht</w:t>
            </w:r>
          </w:p>
        </w:tc>
      </w:tr>
      <w:tr w:rsidR="0032536B" w:rsidRPr="00295259" w14:paraId="55B1A7A4" w14:textId="77777777" w:rsidTr="0032536B">
        <w:trPr>
          <w:trHeight w:val="598"/>
        </w:trPr>
        <w:tc>
          <w:tcPr>
            <w:tcW w:w="1796" w:type="dxa"/>
          </w:tcPr>
          <w:p w14:paraId="28B45D2D" w14:textId="77777777" w:rsidR="0032536B" w:rsidRPr="00295259" w:rsidRDefault="0032536B"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295259">
              <w:rPr>
                <w:rFonts w:ascii="Times" w:eastAsiaTheme="minorEastAsia" w:hAnsi="Times" w:cs="Times"/>
                <w:bCs/>
                <w:color w:val="auto"/>
                <w:sz w:val="24"/>
                <w:szCs w:val="24"/>
                <w:highlight w:val="yellow"/>
                <w:lang w:bidi="ar-SA"/>
              </w:rPr>
              <w:t>2</w:t>
            </w:r>
          </w:p>
        </w:tc>
        <w:tc>
          <w:tcPr>
            <w:tcW w:w="1276" w:type="dxa"/>
          </w:tcPr>
          <w:p w14:paraId="2A675068" w14:textId="77777777" w:rsidR="0032536B" w:rsidRPr="00295259" w:rsidRDefault="0032536B"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295259">
              <w:rPr>
                <w:rFonts w:ascii="Times" w:eastAsiaTheme="minorEastAsia" w:hAnsi="Times" w:cs="Times"/>
                <w:bCs/>
                <w:color w:val="auto"/>
                <w:sz w:val="24"/>
                <w:szCs w:val="24"/>
                <w:highlight w:val="yellow"/>
                <w:lang w:bidi="ar-SA"/>
              </w:rPr>
              <w:t>P002</w:t>
            </w:r>
          </w:p>
        </w:tc>
        <w:tc>
          <w:tcPr>
            <w:tcW w:w="1418" w:type="dxa"/>
          </w:tcPr>
          <w:p w14:paraId="58845D14" w14:textId="77777777" w:rsidR="0032536B" w:rsidRPr="00295259" w:rsidRDefault="0032536B"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295259">
              <w:rPr>
                <w:rFonts w:ascii="Times" w:eastAsiaTheme="minorEastAsia" w:hAnsi="Times" w:cs="Times"/>
                <w:bCs/>
                <w:color w:val="auto"/>
                <w:sz w:val="24"/>
                <w:szCs w:val="24"/>
                <w:highlight w:val="yellow"/>
                <w:lang w:bidi="ar-SA"/>
              </w:rPr>
              <w:t>D002</w:t>
            </w:r>
          </w:p>
        </w:tc>
        <w:tc>
          <w:tcPr>
            <w:tcW w:w="1417" w:type="dxa"/>
          </w:tcPr>
          <w:p w14:paraId="68F3A40D" w14:textId="23ABBCA8" w:rsidR="0032536B" w:rsidRPr="00295259" w:rsidRDefault="00C964A4" w:rsidP="006574EA">
            <w:pPr>
              <w:jc w:val="center"/>
              <w:rPr>
                <w:color w:val="auto"/>
                <w:highlight w:val="yellow"/>
              </w:rPr>
            </w:pPr>
            <w:r w:rsidRPr="00295259">
              <w:rPr>
                <w:rFonts w:ascii="Times" w:eastAsiaTheme="minorEastAsia" w:hAnsi="Times" w:cs="Times"/>
                <w:bCs/>
                <w:color w:val="auto"/>
                <w:sz w:val="24"/>
                <w:szCs w:val="24"/>
                <w:highlight w:val="yellow"/>
                <w:lang w:bidi="ar-SA"/>
              </w:rPr>
              <w:t>2014-08-05</w:t>
            </w:r>
          </w:p>
        </w:tc>
        <w:tc>
          <w:tcPr>
            <w:tcW w:w="1701" w:type="dxa"/>
          </w:tcPr>
          <w:p w14:paraId="65E9741E" w14:textId="3EDA6FE4" w:rsidR="0032536B" w:rsidRPr="00295259" w:rsidRDefault="00C964A4" w:rsidP="006574EA">
            <w:pPr>
              <w:jc w:val="center"/>
              <w:rPr>
                <w:color w:val="auto"/>
                <w:highlight w:val="yellow"/>
              </w:rPr>
            </w:pPr>
            <w:r w:rsidRPr="00295259">
              <w:rPr>
                <w:rFonts w:ascii="Times" w:eastAsiaTheme="minorEastAsia" w:hAnsi="Times" w:cs="Times"/>
                <w:bCs/>
                <w:color w:val="auto"/>
                <w:sz w:val="24"/>
                <w:szCs w:val="24"/>
                <w:highlight w:val="yellow"/>
                <w:lang w:bidi="ar-SA"/>
              </w:rPr>
              <w:t>13:00:00</w:t>
            </w:r>
          </w:p>
        </w:tc>
        <w:tc>
          <w:tcPr>
            <w:tcW w:w="1701" w:type="dxa"/>
          </w:tcPr>
          <w:p w14:paraId="4818843B" w14:textId="66054F9E" w:rsidR="0032536B" w:rsidRPr="00295259" w:rsidRDefault="00C964A4" w:rsidP="006574EA">
            <w:pPr>
              <w:jc w:val="center"/>
              <w:rPr>
                <w:color w:val="auto"/>
                <w:highlight w:val="yellow"/>
              </w:rPr>
            </w:pPr>
            <w:r w:rsidRPr="00295259">
              <w:rPr>
                <w:rFonts w:ascii="Times New Roman" w:hAnsi="Times New Roman" w:cs="Times New Roman"/>
                <w:color w:val="auto"/>
                <w:sz w:val="24"/>
                <w:szCs w:val="24"/>
                <w:highlight w:val="yellow"/>
              </w:rPr>
              <w:t>14:00:00</w:t>
            </w:r>
          </w:p>
        </w:tc>
        <w:tc>
          <w:tcPr>
            <w:tcW w:w="2410" w:type="dxa"/>
          </w:tcPr>
          <w:p w14:paraId="6F95A366" w14:textId="75462516" w:rsidR="0032536B" w:rsidRPr="00295259" w:rsidRDefault="00C964A4" w:rsidP="006574EA">
            <w:pPr>
              <w:jc w:val="center"/>
              <w:rPr>
                <w:color w:val="auto"/>
                <w:highlight w:val="yellow"/>
              </w:rPr>
            </w:pPr>
            <w:r w:rsidRPr="00295259">
              <w:rPr>
                <w:rFonts w:ascii="Times New Roman" w:hAnsi="Times New Roman" w:cs="Times New Roman"/>
                <w:color w:val="auto"/>
                <w:sz w:val="24"/>
                <w:szCs w:val="24"/>
                <w:highlight w:val="yellow"/>
              </w:rPr>
              <w:t>Whitening</w:t>
            </w:r>
          </w:p>
        </w:tc>
        <w:tc>
          <w:tcPr>
            <w:tcW w:w="2835" w:type="dxa"/>
          </w:tcPr>
          <w:p w14:paraId="5AAA6355" w14:textId="492CD0B8" w:rsidR="0032536B" w:rsidRPr="00295259" w:rsidRDefault="00C964A4" w:rsidP="006574EA">
            <w:pPr>
              <w:jc w:val="center"/>
              <w:rPr>
                <w:color w:val="auto"/>
                <w:highlight w:val="yellow"/>
              </w:rPr>
            </w:pPr>
            <w:r w:rsidRPr="00295259">
              <w:rPr>
                <w:rFonts w:ascii="Times New Roman" w:hAnsi="Times New Roman" w:cs="Times New Roman"/>
                <w:color w:val="auto"/>
                <w:sz w:val="24"/>
                <w:szCs w:val="24"/>
                <w:highlight w:val="yellow"/>
              </w:rPr>
              <w:t>1000 baht</w:t>
            </w:r>
          </w:p>
        </w:tc>
      </w:tr>
    </w:tbl>
    <w:p w14:paraId="1B7930C5" w14:textId="77777777" w:rsidR="00CF0C15" w:rsidRPr="00295259" w:rsidRDefault="00CF0C15" w:rsidP="00413485">
      <w:pPr>
        <w:rPr>
          <w:rFonts w:ascii="Times" w:eastAsiaTheme="minorEastAsia" w:hAnsi="Times" w:cs="Times"/>
          <w:color w:val="auto"/>
          <w:sz w:val="24"/>
          <w:szCs w:val="24"/>
          <w:lang w:bidi="ar-SA"/>
        </w:rPr>
        <w:sectPr w:rsidR="00CF0C15" w:rsidRPr="00295259" w:rsidSect="0088293C">
          <w:footerReference w:type="default" r:id="rId26"/>
          <w:pgSz w:w="16840" w:h="11900" w:orient="landscape"/>
          <w:pgMar w:top="1800" w:right="1644" w:bottom="1800" w:left="510" w:header="709" w:footer="708" w:gutter="0"/>
          <w:cols w:space="708"/>
          <w:docGrid w:linePitch="360"/>
        </w:sectPr>
      </w:pPr>
    </w:p>
    <w:p w14:paraId="1350C884" w14:textId="77777777" w:rsidR="00A10C28" w:rsidRPr="00295259" w:rsidRDefault="00A10C28" w:rsidP="0032536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sectPr w:rsidR="00A10C28" w:rsidRPr="00295259" w:rsidSect="00F701A8">
      <w:footerReference w:type="default" r:id="rId27"/>
      <w:pgSz w:w="11900" w:h="16840"/>
      <w:pgMar w:top="1440" w:right="1797" w:bottom="1440" w:left="179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C8FEF8" w15:done="0"/>
  <w15:commentEx w15:paraId="37B108C1" w15:done="0"/>
  <w15:commentEx w15:paraId="4F6F35A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6AF10B" w14:textId="77777777" w:rsidR="00A45FD0" w:rsidRDefault="00A45FD0" w:rsidP="009C07AA">
      <w:pPr>
        <w:spacing w:line="240" w:lineRule="auto"/>
      </w:pPr>
      <w:r>
        <w:separator/>
      </w:r>
    </w:p>
  </w:endnote>
  <w:endnote w:type="continuationSeparator" w:id="0">
    <w:p w14:paraId="6E97944E" w14:textId="77777777" w:rsidR="00A45FD0" w:rsidRDefault="00A45FD0" w:rsidP="009C07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00"/>
    <w:family w:val="roman"/>
    <w:pitch w:val="variable"/>
    <w:sig w:usb0="81000003" w:usb1="00000000" w:usb2="00000000" w:usb3="00000000" w:csb0="00010001"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Menlo Regular">
    <w:charset w:val="00"/>
    <w:family w:val="auto"/>
    <w:pitch w:val="variable"/>
    <w:sig w:usb0="E60022FF" w:usb1="D200F9FB" w:usb2="02000028" w:usb3="00000000" w:csb0="000001DF" w:csb1="00000000"/>
  </w:font>
  <w:font w:name="Ayuthaya">
    <w:charset w:val="00"/>
    <w:family w:val="auto"/>
    <w:pitch w:val="variable"/>
    <w:sig w:usb0="A100026F" w:usb1="00000000" w:usb2="00000000"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245053" w:rsidRPr="00BE5695" w14:paraId="5389FCDC" w14:textId="77777777" w:rsidTr="00AC53D1">
      <w:tc>
        <w:tcPr>
          <w:tcW w:w="360" w:type="dxa"/>
          <w:shd w:val="clear" w:color="auto" w:fill="DBE5F1" w:themeFill="accent1" w:themeFillTint="33"/>
        </w:tcPr>
        <w:p w14:paraId="6314D36A" w14:textId="77777777" w:rsidR="00245053" w:rsidRPr="00BE5695" w:rsidRDefault="00245053"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30FF7721" w14:textId="77777777" w:rsidR="00245053" w:rsidRPr="00BE5695" w:rsidRDefault="00245053"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569968078"/>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14:paraId="6FB675E3" w14:textId="77777777" w:rsidR="00245053" w:rsidRDefault="00245053">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35"/>
      <w:gridCol w:w="4607"/>
      <w:gridCol w:w="1472"/>
      <w:gridCol w:w="2520"/>
      <w:gridCol w:w="1890"/>
      <w:gridCol w:w="2052"/>
    </w:tblGrid>
    <w:tr w:rsidR="00245053" w:rsidRPr="00445E30" w14:paraId="2298EB68" w14:textId="77777777" w:rsidTr="0046736D">
      <w:trPr>
        <w:trHeight w:val="370"/>
      </w:trPr>
      <w:tc>
        <w:tcPr>
          <w:tcW w:w="1645" w:type="dxa"/>
          <w:vAlign w:val="center"/>
        </w:tcPr>
        <w:p w14:paraId="2C0A8E77" w14:textId="77777777" w:rsidR="00245053" w:rsidRPr="00445E30" w:rsidRDefault="00245053"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2C08260D" w14:textId="00A5CB11" w:rsidR="00245053" w:rsidRPr="009E5764" w:rsidRDefault="00245053"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sidR="0092307E">
            <w:rPr>
              <w:rFonts w:ascii="Times New Roman" w:hAnsi="Times New Roman" w:cs="Times New Roman"/>
              <w:bCs/>
              <w:sz w:val="14"/>
              <w:szCs w:val="14"/>
            </w:rPr>
            <w:t>1.0</w:t>
          </w:r>
        </w:p>
      </w:tc>
      <w:tc>
        <w:tcPr>
          <w:tcW w:w="1482" w:type="dxa"/>
          <w:vAlign w:val="center"/>
        </w:tcPr>
        <w:p w14:paraId="4FA88AC0" w14:textId="77777777" w:rsidR="00245053" w:rsidRPr="00445E30" w:rsidRDefault="00245053"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0FDFD346" w14:textId="77777777" w:rsidR="00245053" w:rsidRPr="009E5764" w:rsidRDefault="00245053"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14:paraId="18B8F102" w14:textId="77777777" w:rsidR="00245053" w:rsidRPr="00445E30" w:rsidRDefault="00245053"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0A02A5A2" w14:textId="77777777" w:rsidR="00245053" w:rsidRPr="00FB7C6B" w:rsidRDefault="00245053"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295259" w:rsidRPr="00295259">
            <w:rPr>
              <w:rFonts w:ascii="Times New Roman" w:hAnsi="Times New Roman" w:cs="Angsana New"/>
              <w:bCs/>
              <w:noProof/>
              <w:sz w:val="14"/>
              <w:szCs w:val="14"/>
            </w:rPr>
            <w:t>56</w:t>
          </w:r>
          <w:r w:rsidRPr="009E5764">
            <w:rPr>
              <w:rFonts w:ascii="Times New Roman" w:hAnsi="Times New Roman" w:cs="Angsana New"/>
              <w:bCs/>
              <w:noProof/>
              <w:sz w:val="14"/>
              <w:szCs w:val="14"/>
              <w:cs/>
            </w:rPr>
            <w:fldChar w:fldCharType="end"/>
          </w:r>
        </w:p>
      </w:tc>
    </w:tr>
    <w:tr w:rsidR="00245053" w:rsidRPr="00445E30" w14:paraId="4A2A1438" w14:textId="77777777" w:rsidTr="0046736D">
      <w:trPr>
        <w:trHeight w:val="391"/>
      </w:trPr>
      <w:tc>
        <w:tcPr>
          <w:tcW w:w="1645" w:type="dxa"/>
          <w:vAlign w:val="center"/>
        </w:tcPr>
        <w:p w14:paraId="5F8BA70E" w14:textId="77777777" w:rsidR="00245053" w:rsidRPr="00445E30" w:rsidRDefault="00245053"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0B94BFB9" w14:textId="77777777" w:rsidR="00245053" w:rsidRPr="009E5764" w:rsidRDefault="00245053"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648BC471" w14:textId="77777777" w:rsidR="00245053" w:rsidRPr="00445E30" w:rsidRDefault="00245053"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60FC11A5" w14:textId="1345A520" w:rsidR="00245053" w:rsidRPr="009E5764" w:rsidRDefault="0092307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907" w:type="dxa"/>
          <w:vAlign w:val="center"/>
        </w:tcPr>
        <w:p w14:paraId="413DC4AD" w14:textId="77777777" w:rsidR="00245053" w:rsidRPr="00445E30" w:rsidRDefault="00245053"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79AF039A" w14:textId="77777777" w:rsidR="00245053" w:rsidRPr="009E5764" w:rsidRDefault="00245053" w:rsidP="0046736D">
          <w:pPr>
            <w:widowControl w:val="0"/>
            <w:jc w:val="center"/>
            <w:rPr>
              <w:rFonts w:ascii="Times New Roman" w:hAnsi="Times New Roman" w:cs="Times New Roman"/>
              <w:bCs/>
              <w:sz w:val="14"/>
              <w:szCs w:val="14"/>
            </w:rPr>
          </w:pPr>
        </w:p>
      </w:tc>
    </w:tr>
  </w:tbl>
  <w:p w14:paraId="4B568A20" w14:textId="77777777" w:rsidR="00245053" w:rsidRDefault="00245053">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52"/>
      <w:gridCol w:w="933"/>
      <w:gridCol w:w="1541"/>
      <w:gridCol w:w="1139"/>
      <w:gridCol w:w="1200"/>
    </w:tblGrid>
    <w:tr w:rsidR="00245053" w:rsidRPr="00445E30" w14:paraId="5718728D" w14:textId="77777777" w:rsidTr="00696458">
      <w:tc>
        <w:tcPr>
          <w:tcW w:w="1101" w:type="dxa"/>
          <w:vAlign w:val="center"/>
        </w:tcPr>
        <w:p w14:paraId="10164F31" w14:textId="77777777" w:rsidR="00245053" w:rsidRPr="00445E30" w:rsidRDefault="00245053"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42E8B403" w14:textId="415B34C1" w:rsidR="00245053" w:rsidRPr="009E5764" w:rsidRDefault="0024505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sidR="0092307E">
            <w:rPr>
              <w:rFonts w:ascii="Times New Roman" w:hAnsi="Times New Roman" w:cs="Times New Roman"/>
              <w:bCs/>
              <w:sz w:val="14"/>
              <w:szCs w:val="14"/>
            </w:rPr>
            <w:t>1.0</w:t>
          </w:r>
        </w:p>
      </w:tc>
      <w:tc>
        <w:tcPr>
          <w:tcW w:w="992" w:type="dxa"/>
          <w:vAlign w:val="center"/>
        </w:tcPr>
        <w:p w14:paraId="744EAD2E" w14:textId="77777777" w:rsidR="00245053" w:rsidRPr="00445E30" w:rsidRDefault="0024505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956B29A" w14:textId="77777777" w:rsidR="00245053" w:rsidRPr="009E5764" w:rsidRDefault="00245053"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5E0E7F35" w14:textId="77777777" w:rsidR="00245053" w:rsidRPr="00445E30" w:rsidRDefault="0024505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6D32F61C" w14:textId="77777777" w:rsidR="00245053" w:rsidRPr="00FB7C6B" w:rsidRDefault="00245053"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295259" w:rsidRPr="00295259">
            <w:rPr>
              <w:rFonts w:ascii="Times New Roman" w:hAnsi="Times New Roman" w:cs="Angsana New"/>
              <w:bCs/>
              <w:noProof/>
              <w:sz w:val="14"/>
              <w:szCs w:val="14"/>
            </w:rPr>
            <w:t>57</w:t>
          </w:r>
          <w:r w:rsidRPr="009E5764">
            <w:rPr>
              <w:rFonts w:ascii="Times New Roman" w:hAnsi="Times New Roman" w:cs="Angsana New"/>
              <w:bCs/>
              <w:noProof/>
              <w:sz w:val="14"/>
              <w:szCs w:val="14"/>
              <w:cs/>
            </w:rPr>
            <w:fldChar w:fldCharType="end"/>
          </w:r>
        </w:p>
      </w:tc>
    </w:tr>
    <w:tr w:rsidR="00245053" w:rsidRPr="00445E30" w14:paraId="0B700C43" w14:textId="77777777" w:rsidTr="00696458">
      <w:tc>
        <w:tcPr>
          <w:tcW w:w="1101" w:type="dxa"/>
          <w:vAlign w:val="center"/>
        </w:tcPr>
        <w:p w14:paraId="5FEF7818" w14:textId="77777777" w:rsidR="00245053" w:rsidRPr="00445E30" w:rsidRDefault="00245053"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00DF07A4" w14:textId="77777777" w:rsidR="00245053" w:rsidRPr="009E5764" w:rsidRDefault="0024505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0734C6AB" w14:textId="77777777" w:rsidR="00245053" w:rsidRPr="00445E30" w:rsidRDefault="0024505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EB6486B" w14:textId="20C96E3A" w:rsidR="00245053" w:rsidRPr="009E5764" w:rsidRDefault="0092307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276" w:type="dxa"/>
          <w:vAlign w:val="center"/>
        </w:tcPr>
        <w:p w14:paraId="0204FBFE" w14:textId="77777777" w:rsidR="00245053" w:rsidRPr="00445E30" w:rsidRDefault="0024505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443E334" w14:textId="77777777" w:rsidR="00245053" w:rsidRPr="009E5764" w:rsidRDefault="00245053" w:rsidP="00696458">
          <w:pPr>
            <w:widowControl w:val="0"/>
            <w:jc w:val="center"/>
            <w:rPr>
              <w:rFonts w:ascii="Times New Roman" w:hAnsi="Times New Roman" w:cs="Times New Roman"/>
              <w:bCs/>
              <w:sz w:val="14"/>
              <w:szCs w:val="14"/>
            </w:rPr>
          </w:pPr>
        </w:p>
      </w:tc>
    </w:tr>
  </w:tbl>
  <w:p w14:paraId="64932850" w14:textId="77777777" w:rsidR="00245053" w:rsidRDefault="00245053">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245053" w:rsidRPr="00445E30" w14:paraId="40C27A3E" w14:textId="77777777" w:rsidTr="0046736D">
      <w:trPr>
        <w:trHeight w:val="370"/>
      </w:trPr>
      <w:tc>
        <w:tcPr>
          <w:tcW w:w="1645" w:type="dxa"/>
          <w:vAlign w:val="center"/>
        </w:tcPr>
        <w:p w14:paraId="198B28C8" w14:textId="77777777" w:rsidR="00245053" w:rsidRPr="00445E30" w:rsidRDefault="00245053"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0AA83423" w14:textId="0A907582" w:rsidR="00245053" w:rsidRPr="009E5764" w:rsidRDefault="00245053"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sidR="0092307E">
            <w:rPr>
              <w:rFonts w:ascii="Times New Roman" w:hAnsi="Times New Roman" w:cs="Times New Roman"/>
              <w:bCs/>
              <w:sz w:val="14"/>
              <w:szCs w:val="14"/>
            </w:rPr>
            <w:t>1.0</w:t>
          </w:r>
        </w:p>
      </w:tc>
      <w:tc>
        <w:tcPr>
          <w:tcW w:w="1482" w:type="dxa"/>
          <w:vAlign w:val="center"/>
        </w:tcPr>
        <w:p w14:paraId="71E4CE05" w14:textId="77777777" w:rsidR="00245053" w:rsidRPr="00445E30" w:rsidRDefault="00245053"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71C09591" w14:textId="77777777" w:rsidR="00245053" w:rsidRPr="009E5764" w:rsidRDefault="00245053"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14:paraId="0436D058" w14:textId="77777777" w:rsidR="00245053" w:rsidRPr="00445E30" w:rsidRDefault="00245053"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45E36C67" w14:textId="77777777" w:rsidR="00245053" w:rsidRPr="00FB7C6B" w:rsidRDefault="00245053"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295259" w:rsidRPr="00295259">
            <w:rPr>
              <w:rFonts w:ascii="Times New Roman" w:hAnsi="Times New Roman" w:cs="Angsana New"/>
              <w:bCs/>
              <w:noProof/>
              <w:sz w:val="14"/>
              <w:szCs w:val="14"/>
            </w:rPr>
            <w:t>58</w:t>
          </w:r>
          <w:r w:rsidRPr="009E5764">
            <w:rPr>
              <w:rFonts w:ascii="Times New Roman" w:hAnsi="Times New Roman" w:cs="Angsana New"/>
              <w:bCs/>
              <w:noProof/>
              <w:sz w:val="14"/>
              <w:szCs w:val="14"/>
              <w:cs/>
            </w:rPr>
            <w:fldChar w:fldCharType="end"/>
          </w:r>
        </w:p>
      </w:tc>
    </w:tr>
    <w:tr w:rsidR="00245053" w:rsidRPr="00445E30" w14:paraId="5748BCBB" w14:textId="77777777" w:rsidTr="0046736D">
      <w:trPr>
        <w:trHeight w:val="391"/>
      </w:trPr>
      <w:tc>
        <w:tcPr>
          <w:tcW w:w="1645" w:type="dxa"/>
          <w:vAlign w:val="center"/>
        </w:tcPr>
        <w:p w14:paraId="7FD879A8" w14:textId="77777777" w:rsidR="00245053" w:rsidRPr="00445E30" w:rsidRDefault="00245053"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2EC019C5" w14:textId="77777777" w:rsidR="00245053" w:rsidRPr="009E5764" w:rsidRDefault="00245053"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1AA9583C" w14:textId="77777777" w:rsidR="00245053" w:rsidRPr="00445E30" w:rsidRDefault="00245053"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6DAABC14" w14:textId="78DE250B" w:rsidR="00245053" w:rsidRPr="009E5764" w:rsidRDefault="0092307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907" w:type="dxa"/>
          <w:vAlign w:val="center"/>
        </w:tcPr>
        <w:p w14:paraId="49FE33A4" w14:textId="77777777" w:rsidR="00245053" w:rsidRPr="00445E30" w:rsidRDefault="00245053"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380FF578" w14:textId="77777777" w:rsidR="00245053" w:rsidRPr="009E5764" w:rsidRDefault="00245053" w:rsidP="0046736D">
          <w:pPr>
            <w:widowControl w:val="0"/>
            <w:jc w:val="center"/>
            <w:rPr>
              <w:rFonts w:ascii="Times New Roman" w:hAnsi="Times New Roman" w:cs="Times New Roman"/>
              <w:bCs/>
              <w:sz w:val="14"/>
              <w:szCs w:val="14"/>
            </w:rPr>
          </w:pPr>
        </w:p>
      </w:tc>
    </w:tr>
  </w:tbl>
  <w:p w14:paraId="1C7D3E5B" w14:textId="77777777" w:rsidR="00245053" w:rsidRDefault="00245053">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52"/>
      <w:gridCol w:w="933"/>
      <w:gridCol w:w="1541"/>
      <w:gridCol w:w="1139"/>
      <w:gridCol w:w="1200"/>
    </w:tblGrid>
    <w:tr w:rsidR="00245053" w:rsidRPr="00445E30" w14:paraId="4186F9CF" w14:textId="77777777" w:rsidTr="00696458">
      <w:tc>
        <w:tcPr>
          <w:tcW w:w="1101" w:type="dxa"/>
          <w:vAlign w:val="center"/>
        </w:tcPr>
        <w:p w14:paraId="785DAE37" w14:textId="77777777" w:rsidR="00245053" w:rsidRPr="00445E30" w:rsidRDefault="00245053"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3CF178C1" w14:textId="192DD0E6" w:rsidR="00245053" w:rsidRPr="009E5764" w:rsidRDefault="0024505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sidR="0092307E">
            <w:rPr>
              <w:rFonts w:ascii="Times New Roman" w:hAnsi="Times New Roman" w:cs="Times New Roman"/>
              <w:bCs/>
              <w:sz w:val="14"/>
              <w:szCs w:val="14"/>
            </w:rPr>
            <w:t>1.0</w:t>
          </w:r>
        </w:p>
      </w:tc>
      <w:tc>
        <w:tcPr>
          <w:tcW w:w="992" w:type="dxa"/>
          <w:vAlign w:val="center"/>
        </w:tcPr>
        <w:p w14:paraId="16B258DC" w14:textId="77777777" w:rsidR="00245053" w:rsidRPr="00445E30" w:rsidRDefault="0024505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5307B41B" w14:textId="77777777" w:rsidR="00245053" w:rsidRPr="009E5764" w:rsidRDefault="00245053"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699554E2" w14:textId="77777777" w:rsidR="00245053" w:rsidRPr="00445E30" w:rsidRDefault="0024505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20E66394" w14:textId="77777777" w:rsidR="00245053" w:rsidRPr="00FB7C6B" w:rsidRDefault="00245053"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295259" w:rsidRPr="00295259">
            <w:rPr>
              <w:rFonts w:ascii="Times New Roman" w:hAnsi="Times New Roman" w:cs="Angsana New"/>
              <w:bCs/>
              <w:noProof/>
              <w:sz w:val="14"/>
              <w:szCs w:val="14"/>
            </w:rPr>
            <w:t>60</w:t>
          </w:r>
          <w:r w:rsidRPr="009E5764">
            <w:rPr>
              <w:rFonts w:ascii="Times New Roman" w:hAnsi="Times New Roman" w:cs="Angsana New"/>
              <w:bCs/>
              <w:noProof/>
              <w:sz w:val="14"/>
              <w:szCs w:val="14"/>
              <w:cs/>
            </w:rPr>
            <w:fldChar w:fldCharType="end"/>
          </w:r>
        </w:p>
      </w:tc>
    </w:tr>
    <w:tr w:rsidR="00245053" w:rsidRPr="00445E30" w14:paraId="45CD6148" w14:textId="77777777" w:rsidTr="00696458">
      <w:tc>
        <w:tcPr>
          <w:tcW w:w="1101" w:type="dxa"/>
          <w:vAlign w:val="center"/>
        </w:tcPr>
        <w:p w14:paraId="722A5A41" w14:textId="77777777" w:rsidR="00245053" w:rsidRPr="00445E30" w:rsidRDefault="00245053"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DD56A92" w14:textId="77777777" w:rsidR="00245053" w:rsidRPr="009E5764" w:rsidRDefault="0024505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5F663FB9" w14:textId="77777777" w:rsidR="00245053" w:rsidRPr="00445E30" w:rsidRDefault="0024505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70A7907E" w14:textId="44B8E0F5" w:rsidR="00245053" w:rsidRPr="009E5764" w:rsidRDefault="0092307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276" w:type="dxa"/>
          <w:vAlign w:val="center"/>
        </w:tcPr>
        <w:p w14:paraId="675F2E61" w14:textId="77777777" w:rsidR="00245053" w:rsidRPr="00445E30" w:rsidRDefault="0024505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9831BC6" w14:textId="77777777" w:rsidR="00245053" w:rsidRPr="009E5764" w:rsidRDefault="00245053" w:rsidP="00696458">
          <w:pPr>
            <w:widowControl w:val="0"/>
            <w:jc w:val="center"/>
            <w:rPr>
              <w:rFonts w:ascii="Times New Roman" w:hAnsi="Times New Roman" w:cs="Times New Roman"/>
              <w:bCs/>
              <w:sz w:val="14"/>
              <w:szCs w:val="14"/>
            </w:rPr>
          </w:pPr>
        </w:p>
      </w:tc>
    </w:tr>
  </w:tbl>
  <w:p w14:paraId="7319E5A3" w14:textId="77777777" w:rsidR="00245053" w:rsidRDefault="00245053">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245053" w:rsidRPr="00445E30" w14:paraId="5C1E7F44" w14:textId="77777777" w:rsidTr="0046736D">
      <w:trPr>
        <w:trHeight w:val="370"/>
      </w:trPr>
      <w:tc>
        <w:tcPr>
          <w:tcW w:w="1645" w:type="dxa"/>
          <w:vAlign w:val="center"/>
        </w:tcPr>
        <w:p w14:paraId="5E911D4F" w14:textId="77777777" w:rsidR="00245053" w:rsidRPr="00445E30" w:rsidRDefault="00245053"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001E4528" w14:textId="753D01CD" w:rsidR="00245053" w:rsidRPr="009E5764" w:rsidRDefault="00245053"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sidR="0092307E">
            <w:rPr>
              <w:rFonts w:ascii="Times New Roman" w:hAnsi="Times New Roman" w:cs="Times New Roman"/>
              <w:bCs/>
              <w:sz w:val="14"/>
              <w:szCs w:val="14"/>
            </w:rPr>
            <w:t>1.0</w:t>
          </w:r>
        </w:p>
      </w:tc>
      <w:tc>
        <w:tcPr>
          <w:tcW w:w="1482" w:type="dxa"/>
          <w:vAlign w:val="center"/>
        </w:tcPr>
        <w:p w14:paraId="244FC0C3" w14:textId="77777777" w:rsidR="00245053" w:rsidRPr="00445E30" w:rsidRDefault="00245053"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22A2B948" w14:textId="77777777" w:rsidR="00245053" w:rsidRPr="009E5764" w:rsidRDefault="00245053"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14:paraId="57AAC91C" w14:textId="77777777" w:rsidR="00245053" w:rsidRPr="00445E30" w:rsidRDefault="00245053"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4DF21BBA" w14:textId="77777777" w:rsidR="00245053" w:rsidRPr="00FB7C6B" w:rsidRDefault="00245053"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295259" w:rsidRPr="00295259">
            <w:rPr>
              <w:rFonts w:ascii="Times New Roman" w:hAnsi="Times New Roman" w:cs="Angsana New"/>
              <w:bCs/>
              <w:noProof/>
              <w:sz w:val="14"/>
              <w:szCs w:val="14"/>
            </w:rPr>
            <w:t>61</w:t>
          </w:r>
          <w:r w:rsidRPr="009E5764">
            <w:rPr>
              <w:rFonts w:ascii="Times New Roman" w:hAnsi="Times New Roman" w:cs="Angsana New"/>
              <w:bCs/>
              <w:noProof/>
              <w:sz w:val="14"/>
              <w:szCs w:val="14"/>
              <w:cs/>
            </w:rPr>
            <w:fldChar w:fldCharType="end"/>
          </w:r>
        </w:p>
      </w:tc>
    </w:tr>
    <w:tr w:rsidR="00245053" w:rsidRPr="00445E30" w14:paraId="1B29FCE2" w14:textId="77777777" w:rsidTr="0046736D">
      <w:trPr>
        <w:trHeight w:val="391"/>
      </w:trPr>
      <w:tc>
        <w:tcPr>
          <w:tcW w:w="1645" w:type="dxa"/>
          <w:vAlign w:val="center"/>
        </w:tcPr>
        <w:p w14:paraId="19054599" w14:textId="77777777" w:rsidR="00245053" w:rsidRPr="00445E30" w:rsidRDefault="00245053"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7A4BB5A7" w14:textId="77777777" w:rsidR="00245053" w:rsidRPr="009E5764" w:rsidRDefault="00245053"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4584B4EA" w14:textId="77777777" w:rsidR="00245053" w:rsidRPr="00445E30" w:rsidRDefault="00245053"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0F1D488E" w14:textId="4DC7767D" w:rsidR="00245053" w:rsidRPr="009E5764" w:rsidRDefault="0092307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907" w:type="dxa"/>
          <w:vAlign w:val="center"/>
        </w:tcPr>
        <w:p w14:paraId="7175375D" w14:textId="77777777" w:rsidR="00245053" w:rsidRPr="00445E30" w:rsidRDefault="00245053"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38D9EB70" w14:textId="77777777" w:rsidR="00245053" w:rsidRPr="009E5764" w:rsidRDefault="00245053" w:rsidP="0046736D">
          <w:pPr>
            <w:widowControl w:val="0"/>
            <w:jc w:val="center"/>
            <w:rPr>
              <w:rFonts w:ascii="Times New Roman" w:hAnsi="Times New Roman" w:cs="Times New Roman"/>
              <w:bCs/>
              <w:sz w:val="14"/>
              <w:szCs w:val="14"/>
            </w:rPr>
          </w:pPr>
        </w:p>
      </w:tc>
    </w:tr>
  </w:tbl>
  <w:p w14:paraId="34D731BC" w14:textId="77777777" w:rsidR="00245053" w:rsidRDefault="00245053">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52"/>
      <w:gridCol w:w="933"/>
      <w:gridCol w:w="1541"/>
      <w:gridCol w:w="1139"/>
      <w:gridCol w:w="1200"/>
    </w:tblGrid>
    <w:tr w:rsidR="00245053" w:rsidRPr="00445E30" w14:paraId="7EFB8D7C" w14:textId="77777777" w:rsidTr="00696458">
      <w:tc>
        <w:tcPr>
          <w:tcW w:w="1101" w:type="dxa"/>
          <w:vAlign w:val="center"/>
        </w:tcPr>
        <w:p w14:paraId="78FA4EAA" w14:textId="77777777" w:rsidR="00245053" w:rsidRPr="00445E30" w:rsidRDefault="00245053"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35A8B609" w14:textId="797D75D0" w:rsidR="00245053" w:rsidRPr="009E5764" w:rsidRDefault="0024505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sidR="0092307E">
            <w:rPr>
              <w:rFonts w:ascii="Times New Roman" w:hAnsi="Times New Roman" w:cs="Times New Roman"/>
              <w:bCs/>
              <w:sz w:val="14"/>
              <w:szCs w:val="14"/>
            </w:rPr>
            <w:t>1.0</w:t>
          </w:r>
        </w:p>
      </w:tc>
      <w:tc>
        <w:tcPr>
          <w:tcW w:w="992" w:type="dxa"/>
          <w:vAlign w:val="center"/>
        </w:tcPr>
        <w:p w14:paraId="245C4EDD" w14:textId="77777777" w:rsidR="00245053" w:rsidRPr="00445E30" w:rsidRDefault="0024505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44A34BA" w14:textId="77777777" w:rsidR="00245053" w:rsidRPr="009E5764" w:rsidRDefault="00245053"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2DD57F24" w14:textId="77777777" w:rsidR="00245053" w:rsidRPr="00445E30" w:rsidRDefault="0024505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27B4B10" w14:textId="77777777" w:rsidR="00245053" w:rsidRPr="00FB7C6B" w:rsidRDefault="00245053"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295259" w:rsidRPr="00295259">
            <w:rPr>
              <w:rFonts w:ascii="Times New Roman" w:hAnsi="Times New Roman" w:cs="Angsana New"/>
              <w:bCs/>
              <w:noProof/>
              <w:sz w:val="14"/>
              <w:szCs w:val="14"/>
            </w:rPr>
            <w:t>62</w:t>
          </w:r>
          <w:r w:rsidRPr="009E5764">
            <w:rPr>
              <w:rFonts w:ascii="Times New Roman" w:hAnsi="Times New Roman" w:cs="Angsana New"/>
              <w:bCs/>
              <w:noProof/>
              <w:sz w:val="14"/>
              <w:szCs w:val="14"/>
              <w:cs/>
            </w:rPr>
            <w:fldChar w:fldCharType="end"/>
          </w:r>
        </w:p>
      </w:tc>
    </w:tr>
    <w:tr w:rsidR="00245053" w:rsidRPr="00445E30" w14:paraId="330845D5" w14:textId="77777777" w:rsidTr="00696458">
      <w:tc>
        <w:tcPr>
          <w:tcW w:w="1101" w:type="dxa"/>
          <w:vAlign w:val="center"/>
        </w:tcPr>
        <w:p w14:paraId="136FC4D0" w14:textId="77777777" w:rsidR="00245053" w:rsidRPr="00445E30" w:rsidRDefault="00245053"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41DE0F4B" w14:textId="77777777" w:rsidR="00245053" w:rsidRPr="009E5764" w:rsidRDefault="0024505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7EFD7EC4" w14:textId="77777777" w:rsidR="00245053" w:rsidRPr="00445E30" w:rsidRDefault="0024505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DF53331" w14:textId="572BE4EE" w:rsidR="00245053" w:rsidRPr="009E5764" w:rsidRDefault="0092307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276" w:type="dxa"/>
          <w:vAlign w:val="center"/>
        </w:tcPr>
        <w:p w14:paraId="22B9C0BC" w14:textId="77777777" w:rsidR="00245053" w:rsidRPr="00445E30" w:rsidRDefault="0024505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B23AF48" w14:textId="77777777" w:rsidR="00245053" w:rsidRPr="009E5764" w:rsidRDefault="00245053" w:rsidP="00696458">
          <w:pPr>
            <w:widowControl w:val="0"/>
            <w:jc w:val="center"/>
            <w:rPr>
              <w:rFonts w:ascii="Times New Roman" w:hAnsi="Times New Roman" w:cs="Times New Roman"/>
              <w:bCs/>
              <w:sz w:val="14"/>
              <w:szCs w:val="14"/>
            </w:rPr>
          </w:pPr>
        </w:p>
      </w:tc>
    </w:tr>
  </w:tbl>
  <w:p w14:paraId="5F6BCCB3" w14:textId="77777777" w:rsidR="00245053" w:rsidRDefault="00245053">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245053" w:rsidRPr="00445E30" w14:paraId="18FDBD65" w14:textId="77777777" w:rsidTr="0046736D">
      <w:trPr>
        <w:trHeight w:val="370"/>
      </w:trPr>
      <w:tc>
        <w:tcPr>
          <w:tcW w:w="1645" w:type="dxa"/>
          <w:vAlign w:val="center"/>
        </w:tcPr>
        <w:p w14:paraId="15808EBB" w14:textId="77777777" w:rsidR="00245053" w:rsidRPr="00445E30" w:rsidRDefault="00245053"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7FF060F0" w14:textId="149076E0" w:rsidR="00245053" w:rsidRPr="009E5764" w:rsidRDefault="00245053"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sidR="0092307E">
            <w:rPr>
              <w:rFonts w:ascii="Times New Roman" w:hAnsi="Times New Roman" w:cs="Times New Roman"/>
              <w:bCs/>
              <w:sz w:val="14"/>
              <w:szCs w:val="14"/>
            </w:rPr>
            <w:t>1.0</w:t>
          </w:r>
        </w:p>
      </w:tc>
      <w:tc>
        <w:tcPr>
          <w:tcW w:w="1482" w:type="dxa"/>
          <w:vAlign w:val="center"/>
        </w:tcPr>
        <w:p w14:paraId="43C3E28E" w14:textId="77777777" w:rsidR="00245053" w:rsidRPr="00445E30" w:rsidRDefault="00245053"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4CD735BB" w14:textId="77777777" w:rsidR="00245053" w:rsidRPr="009E5764" w:rsidRDefault="00245053"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14:paraId="77352018" w14:textId="77777777" w:rsidR="00245053" w:rsidRPr="00445E30" w:rsidRDefault="00245053"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4C1D3EC4" w14:textId="77777777" w:rsidR="00245053" w:rsidRPr="00FB7C6B" w:rsidRDefault="00245053"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295259" w:rsidRPr="00295259">
            <w:rPr>
              <w:rFonts w:ascii="Times New Roman" w:hAnsi="Times New Roman" w:cs="Angsana New"/>
              <w:bCs/>
              <w:noProof/>
              <w:sz w:val="14"/>
              <w:szCs w:val="14"/>
            </w:rPr>
            <w:t>63</w:t>
          </w:r>
          <w:r w:rsidRPr="009E5764">
            <w:rPr>
              <w:rFonts w:ascii="Times New Roman" w:hAnsi="Times New Roman" w:cs="Angsana New"/>
              <w:bCs/>
              <w:noProof/>
              <w:sz w:val="14"/>
              <w:szCs w:val="14"/>
              <w:cs/>
            </w:rPr>
            <w:fldChar w:fldCharType="end"/>
          </w:r>
        </w:p>
      </w:tc>
    </w:tr>
    <w:tr w:rsidR="00245053" w:rsidRPr="00445E30" w14:paraId="09DC6201" w14:textId="77777777" w:rsidTr="0046736D">
      <w:trPr>
        <w:trHeight w:val="391"/>
      </w:trPr>
      <w:tc>
        <w:tcPr>
          <w:tcW w:w="1645" w:type="dxa"/>
          <w:vAlign w:val="center"/>
        </w:tcPr>
        <w:p w14:paraId="59579D83" w14:textId="77777777" w:rsidR="00245053" w:rsidRPr="00445E30" w:rsidRDefault="00245053"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114291EB" w14:textId="77777777" w:rsidR="00245053" w:rsidRPr="009E5764" w:rsidRDefault="00245053"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41E4AA5B" w14:textId="77777777" w:rsidR="00245053" w:rsidRPr="00445E30" w:rsidRDefault="00245053"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7C68318F" w14:textId="2F347BA7" w:rsidR="00245053" w:rsidRPr="009E5764" w:rsidRDefault="0092307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907" w:type="dxa"/>
          <w:vAlign w:val="center"/>
        </w:tcPr>
        <w:p w14:paraId="4442263F" w14:textId="77777777" w:rsidR="00245053" w:rsidRPr="00445E30" w:rsidRDefault="00245053"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38C21CEC" w14:textId="77777777" w:rsidR="00245053" w:rsidRPr="009E5764" w:rsidRDefault="00245053" w:rsidP="0046736D">
          <w:pPr>
            <w:widowControl w:val="0"/>
            <w:jc w:val="center"/>
            <w:rPr>
              <w:rFonts w:ascii="Times New Roman" w:hAnsi="Times New Roman" w:cs="Times New Roman"/>
              <w:bCs/>
              <w:sz w:val="14"/>
              <w:szCs w:val="14"/>
            </w:rPr>
          </w:pPr>
        </w:p>
      </w:tc>
    </w:tr>
  </w:tbl>
  <w:p w14:paraId="66A872CA" w14:textId="77777777" w:rsidR="00245053" w:rsidRDefault="00245053">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198"/>
      <w:gridCol w:w="2409"/>
      <w:gridCol w:w="1034"/>
      <w:gridCol w:w="1597"/>
      <w:gridCol w:w="1149"/>
      <w:gridCol w:w="1129"/>
    </w:tblGrid>
    <w:tr w:rsidR="00245053" w:rsidRPr="00445E30" w14:paraId="19665558" w14:textId="77777777" w:rsidTr="0046736D">
      <w:trPr>
        <w:trHeight w:val="370"/>
      </w:trPr>
      <w:tc>
        <w:tcPr>
          <w:tcW w:w="1645" w:type="dxa"/>
          <w:vAlign w:val="center"/>
        </w:tcPr>
        <w:p w14:paraId="662C7136" w14:textId="77777777" w:rsidR="00245053" w:rsidRPr="00445E30" w:rsidRDefault="00245053"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520013F6" w14:textId="32215123" w:rsidR="00245053" w:rsidRPr="009E5764" w:rsidRDefault="00245053"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sidR="0092307E">
            <w:rPr>
              <w:rFonts w:ascii="Times New Roman" w:hAnsi="Times New Roman" w:cs="Times New Roman"/>
              <w:bCs/>
              <w:sz w:val="14"/>
              <w:szCs w:val="14"/>
            </w:rPr>
            <w:t>1.0</w:t>
          </w:r>
        </w:p>
      </w:tc>
      <w:tc>
        <w:tcPr>
          <w:tcW w:w="1482" w:type="dxa"/>
          <w:vAlign w:val="center"/>
        </w:tcPr>
        <w:p w14:paraId="680A9B0F" w14:textId="77777777" w:rsidR="00245053" w:rsidRPr="00445E30" w:rsidRDefault="00245053"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79EB6E5B" w14:textId="77777777" w:rsidR="00245053" w:rsidRPr="009E5764" w:rsidRDefault="00245053"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14:paraId="57F58614" w14:textId="77777777" w:rsidR="00245053" w:rsidRPr="00445E30" w:rsidRDefault="00245053"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01259233" w14:textId="77777777" w:rsidR="00245053" w:rsidRPr="00FB7C6B" w:rsidRDefault="00245053"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295259" w:rsidRPr="00295259">
            <w:rPr>
              <w:rFonts w:ascii="Times New Roman" w:hAnsi="Times New Roman" w:cs="Angsana New"/>
              <w:bCs/>
              <w:noProof/>
              <w:sz w:val="14"/>
              <w:szCs w:val="14"/>
            </w:rPr>
            <w:t>70</w:t>
          </w:r>
          <w:r w:rsidRPr="009E5764">
            <w:rPr>
              <w:rFonts w:ascii="Times New Roman" w:hAnsi="Times New Roman" w:cs="Angsana New"/>
              <w:bCs/>
              <w:noProof/>
              <w:sz w:val="14"/>
              <w:szCs w:val="14"/>
              <w:cs/>
            </w:rPr>
            <w:fldChar w:fldCharType="end"/>
          </w:r>
        </w:p>
      </w:tc>
    </w:tr>
    <w:tr w:rsidR="00245053" w:rsidRPr="00445E30" w14:paraId="442FB191" w14:textId="77777777" w:rsidTr="0046736D">
      <w:trPr>
        <w:trHeight w:val="391"/>
      </w:trPr>
      <w:tc>
        <w:tcPr>
          <w:tcW w:w="1645" w:type="dxa"/>
          <w:vAlign w:val="center"/>
        </w:tcPr>
        <w:p w14:paraId="05E4C7E5" w14:textId="77777777" w:rsidR="00245053" w:rsidRPr="00445E30" w:rsidRDefault="00245053"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34D560A4" w14:textId="77777777" w:rsidR="00245053" w:rsidRPr="009E5764" w:rsidRDefault="00245053"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78E9377F" w14:textId="77777777" w:rsidR="00245053" w:rsidRPr="00445E30" w:rsidRDefault="00245053"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2603095F" w14:textId="7FF33B87" w:rsidR="00245053" w:rsidRPr="009E5764" w:rsidRDefault="0092307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907" w:type="dxa"/>
          <w:vAlign w:val="center"/>
        </w:tcPr>
        <w:p w14:paraId="5D8B57E7" w14:textId="77777777" w:rsidR="00245053" w:rsidRPr="00445E30" w:rsidRDefault="00245053"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45B82351" w14:textId="77777777" w:rsidR="00245053" w:rsidRPr="009E5764" w:rsidRDefault="00245053" w:rsidP="0046736D">
          <w:pPr>
            <w:widowControl w:val="0"/>
            <w:jc w:val="center"/>
            <w:rPr>
              <w:rFonts w:ascii="Times New Roman" w:hAnsi="Times New Roman" w:cs="Times New Roman"/>
              <w:bCs/>
              <w:sz w:val="14"/>
              <w:szCs w:val="14"/>
            </w:rPr>
          </w:pPr>
        </w:p>
      </w:tc>
    </w:tr>
  </w:tbl>
  <w:p w14:paraId="74BBEB07" w14:textId="77777777" w:rsidR="00245053" w:rsidRDefault="00245053">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245053" w:rsidRPr="00445E30" w14:paraId="5289B8EB" w14:textId="77777777" w:rsidTr="0046736D">
      <w:trPr>
        <w:trHeight w:val="370"/>
      </w:trPr>
      <w:tc>
        <w:tcPr>
          <w:tcW w:w="1645" w:type="dxa"/>
          <w:vAlign w:val="center"/>
        </w:tcPr>
        <w:p w14:paraId="3D4199B4" w14:textId="77777777" w:rsidR="00245053" w:rsidRPr="00445E30" w:rsidRDefault="00245053"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18B26CCE" w14:textId="1F846C23" w:rsidR="00245053" w:rsidRPr="009E5764" w:rsidRDefault="00245053"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sidR="0092307E">
            <w:rPr>
              <w:rFonts w:ascii="Times New Roman" w:hAnsi="Times New Roman" w:cs="Times New Roman"/>
              <w:bCs/>
              <w:sz w:val="14"/>
              <w:szCs w:val="14"/>
            </w:rPr>
            <w:t>1.0</w:t>
          </w:r>
        </w:p>
      </w:tc>
      <w:tc>
        <w:tcPr>
          <w:tcW w:w="1482" w:type="dxa"/>
          <w:vAlign w:val="center"/>
        </w:tcPr>
        <w:p w14:paraId="1004C938" w14:textId="77777777" w:rsidR="00245053" w:rsidRPr="00445E30" w:rsidRDefault="00245053"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22A82D88" w14:textId="77777777" w:rsidR="00245053" w:rsidRPr="009E5764" w:rsidRDefault="00245053"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14:paraId="28E7791F" w14:textId="77777777" w:rsidR="00245053" w:rsidRPr="00445E30" w:rsidRDefault="00245053"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531E7560" w14:textId="77777777" w:rsidR="00245053" w:rsidRPr="00FB7C6B" w:rsidRDefault="00245053"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295259" w:rsidRPr="00295259">
            <w:rPr>
              <w:rFonts w:ascii="Times New Roman" w:hAnsi="Times New Roman" w:cs="Angsana New"/>
              <w:bCs/>
              <w:noProof/>
              <w:sz w:val="14"/>
              <w:szCs w:val="14"/>
            </w:rPr>
            <w:t>72</w:t>
          </w:r>
          <w:r w:rsidRPr="009E5764">
            <w:rPr>
              <w:rFonts w:ascii="Times New Roman" w:hAnsi="Times New Roman" w:cs="Angsana New"/>
              <w:bCs/>
              <w:noProof/>
              <w:sz w:val="14"/>
              <w:szCs w:val="14"/>
              <w:cs/>
            </w:rPr>
            <w:fldChar w:fldCharType="end"/>
          </w:r>
        </w:p>
      </w:tc>
    </w:tr>
    <w:tr w:rsidR="00245053" w:rsidRPr="00445E30" w14:paraId="075D09BB" w14:textId="77777777" w:rsidTr="0046736D">
      <w:trPr>
        <w:trHeight w:val="391"/>
      </w:trPr>
      <w:tc>
        <w:tcPr>
          <w:tcW w:w="1645" w:type="dxa"/>
          <w:vAlign w:val="center"/>
        </w:tcPr>
        <w:p w14:paraId="0887EF6F" w14:textId="77777777" w:rsidR="00245053" w:rsidRPr="00445E30" w:rsidRDefault="00245053"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61F9238E" w14:textId="77777777" w:rsidR="00245053" w:rsidRPr="009E5764" w:rsidRDefault="00245053"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2DD5DB33" w14:textId="77777777" w:rsidR="00245053" w:rsidRPr="00445E30" w:rsidRDefault="00245053"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0046FA7D" w14:textId="31D2389F" w:rsidR="00245053" w:rsidRPr="009E5764" w:rsidRDefault="0092307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907" w:type="dxa"/>
          <w:vAlign w:val="center"/>
        </w:tcPr>
        <w:p w14:paraId="3E044169" w14:textId="77777777" w:rsidR="00245053" w:rsidRPr="00445E30" w:rsidRDefault="00245053"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444E353C" w14:textId="77777777" w:rsidR="00245053" w:rsidRPr="009E5764" w:rsidRDefault="00245053" w:rsidP="0046736D">
          <w:pPr>
            <w:widowControl w:val="0"/>
            <w:jc w:val="center"/>
            <w:rPr>
              <w:rFonts w:ascii="Times New Roman" w:hAnsi="Times New Roman" w:cs="Times New Roman"/>
              <w:bCs/>
              <w:sz w:val="14"/>
              <w:szCs w:val="14"/>
            </w:rPr>
          </w:pPr>
        </w:p>
      </w:tc>
    </w:tr>
  </w:tbl>
  <w:p w14:paraId="174AF0A0" w14:textId="77777777" w:rsidR="00245053" w:rsidRDefault="00245053">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9"/>
      <w:gridCol w:w="2624"/>
      <w:gridCol w:w="929"/>
      <w:gridCol w:w="1531"/>
      <w:gridCol w:w="1131"/>
      <w:gridCol w:w="1258"/>
    </w:tblGrid>
    <w:tr w:rsidR="00245053" w:rsidRPr="00445E30" w14:paraId="019931AA" w14:textId="77777777" w:rsidTr="00696458">
      <w:tc>
        <w:tcPr>
          <w:tcW w:w="1101" w:type="dxa"/>
          <w:vAlign w:val="center"/>
        </w:tcPr>
        <w:p w14:paraId="1844B670" w14:textId="77777777" w:rsidR="00245053" w:rsidRPr="00445E30" w:rsidRDefault="00245053"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1F179658" w14:textId="77777777" w:rsidR="00245053" w:rsidRPr="009E5764" w:rsidRDefault="0024505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0.7</w:t>
          </w:r>
        </w:p>
      </w:tc>
      <w:tc>
        <w:tcPr>
          <w:tcW w:w="992" w:type="dxa"/>
          <w:vAlign w:val="center"/>
        </w:tcPr>
        <w:p w14:paraId="66EF7586" w14:textId="77777777" w:rsidR="00245053" w:rsidRPr="00445E30" w:rsidRDefault="0024505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B7C816E" w14:textId="77777777" w:rsidR="00245053" w:rsidRPr="009E5764" w:rsidRDefault="00245053"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427E1414" w14:textId="77777777" w:rsidR="00245053" w:rsidRPr="00445E30" w:rsidRDefault="0024505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9D5292A" w14:textId="77777777" w:rsidR="00245053" w:rsidRPr="00FB7C6B" w:rsidRDefault="00245053"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295259" w:rsidRPr="00295259">
            <w:rPr>
              <w:rFonts w:ascii="Times New Roman" w:hAnsi="Times New Roman" w:cs="Angsana New"/>
              <w:bCs/>
              <w:noProof/>
              <w:sz w:val="14"/>
              <w:szCs w:val="14"/>
            </w:rPr>
            <w:t>73</w:t>
          </w:r>
          <w:r w:rsidRPr="009E5764">
            <w:rPr>
              <w:rFonts w:ascii="Times New Roman" w:hAnsi="Times New Roman" w:cs="Angsana New"/>
              <w:bCs/>
              <w:noProof/>
              <w:sz w:val="14"/>
              <w:szCs w:val="14"/>
              <w:cs/>
            </w:rPr>
            <w:fldChar w:fldCharType="end"/>
          </w:r>
        </w:p>
      </w:tc>
    </w:tr>
    <w:tr w:rsidR="00245053" w:rsidRPr="00445E30" w14:paraId="0B46AED7" w14:textId="77777777" w:rsidTr="00696458">
      <w:tc>
        <w:tcPr>
          <w:tcW w:w="1101" w:type="dxa"/>
          <w:vAlign w:val="center"/>
        </w:tcPr>
        <w:p w14:paraId="6D12EE8B" w14:textId="77777777" w:rsidR="00245053" w:rsidRPr="00445E30" w:rsidRDefault="00245053"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0A5635A6" w14:textId="77777777" w:rsidR="00245053" w:rsidRPr="009E5764" w:rsidRDefault="0024505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2854D695" w14:textId="77777777" w:rsidR="00245053" w:rsidRPr="00445E30" w:rsidRDefault="0024505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9B8CB39" w14:textId="77777777" w:rsidR="00245053" w:rsidRPr="009E5764" w:rsidRDefault="0024505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1276" w:type="dxa"/>
          <w:vAlign w:val="center"/>
        </w:tcPr>
        <w:p w14:paraId="21593348" w14:textId="77777777" w:rsidR="00245053" w:rsidRPr="00445E30" w:rsidRDefault="0024505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7611285F" w14:textId="77777777" w:rsidR="00245053" w:rsidRPr="009E5764" w:rsidRDefault="0024505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14:paraId="31AE17FE" w14:textId="77777777" w:rsidR="00245053" w:rsidRDefault="002450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245053" w:rsidRPr="00445E30" w14:paraId="697C4EF6" w14:textId="77777777" w:rsidTr="00AC53D1">
      <w:tc>
        <w:tcPr>
          <w:tcW w:w="1101" w:type="dxa"/>
          <w:vAlign w:val="center"/>
        </w:tcPr>
        <w:p w14:paraId="274B52C6" w14:textId="77777777" w:rsidR="00245053" w:rsidRPr="00445E30" w:rsidRDefault="00245053"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0FB349B4" w14:textId="77777777" w:rsidR="00245053" w:rsidRPr="009E5764" w:rsidRDefault="00245053"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14:paraId="6C1F34B6" w14:textId="77777777" w:rsidR="00245053" w:rsidRPr="00445E30" w:rsidRDefault="00245053"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4361E69" w14:textId="77777777" w:rsidR="00245053" w:rsidRPr="009E5764" w:rsidRDefault="00245053"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2B395206" w14:textId="77777777" w:rsidR="00245053" w:rsidRPr="00445E30" w:rsidRDefault="00245053"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510C8CA4" w14:textId="77777777" w:rsidR="00245053" w:rsidRPr="00FB7C6B" w:rsidRDefault="00245053"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A35E29">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245053" w:rsidRPr="00445E30" w14:paraId="55189E62" w14:textId="77777777" w:rsidTr="00AC53D1">
      <w:tc>
        <w:tcPr>
          <w:tcW w:w="1101" w:type="dxa"/>
          <w:vAlign w:val="center"/>
        </w:tcPr>
        <w:p w14:paraId="60EE15F9" w14:textId="77777777" w:rsidR="00245053" w:rsidRPr="00445E30" w:rsidRDefault="00245053"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28CDCCCC" w14:textId="77777777" w:rsidR="00245053" w:rsidRPr="009E5764" w:rsidRDefault="00245053"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7A3671B1" w14:textId="77777777" w:rsidR="00245053" w:rsidRPr="00445E30" w:rsidRDefault="00245053"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15B48D5D" w14:textId="77777777" w:rsidR="00245053" w:rsidRPr="009E5764" w:rsidRDefault="00245053" w:rsidP="00AC53D1">
          <w:pPr>
            <w:widowControl w:val="0"/>
            <w:jc w:val="center"/>
            <w:rPr>
              <w:rFonts w:ascii="Times New Roman" w:hAnsi="Times New Roman" w:cs="Times New Roman"/>
              <w:bCs/>
              <w:sz w:val="14"/>
              <w:szCs w:val="14"/>
            </w:rPr>
          </w:pPr>
        </w:p>
      </w:tc>
      <w:tc>
        <w:tcPr>
          <w:tcW w:w="1276" w:type="dxa"/>
          <w:vAlign w:val="center"/>
        </w:tcPr>
        <w:p w14:paraId="4A9FD837" w14:textId="77777777" w:rsidR="00245053" w:rsidRPr="00445E30" w:rsidRDefault="00245053"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71368EFE" w14:textId="77777777" w:rsidR="00245053" w:rsidRPr="009E5764" w:rsidRDefault="00245053" w:rsidP="00AC53D1">
          <w:pPr>
            <w:widowControl w:val="0"/>
            <w:jc w:val="center"/>
            <w:rPr>
              <w:rFonts w:ascii="Times New Roman" w:hAnsi="Times New Roman" w:cs="Times New Roman"/>
              <w:bCs/>
              <w:sz w:val="14"/>
              <w:szCs w:val="14"/>
            </w:rPr>
          </w:pPr>
        </w:p>
      </w:tc>
    </w:tr>
  </w:tbl>
  <w:p w14:paraId="2C80F609" w14:textId="77777777" w:rsidR="00245053" w:rsidRDefault="0024505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3"/>
      <w:gridCol w:w="2660"/>
      <w:gridCol w:w="934"/>
      <w:gridCol w:w="1543"/>
      <w:gridCol w:w="1142"/>
      <w:gridCol w:w="1190"/>
    </w:tblGrid>
    <w:tr w:rsidR="00245053" w:rsidRPr="00445E30" w14:paraId="0260B0B4" w14:textId="77777777" w:rsidTr="00696458">
      <w:tc>
        <w:tcPr>
          <w:tcW w:w="1101" w:type="dxa"/>
          <w:vAlign w:val="center"/>
        </w:tcPr>
        <w:p w14:paraId="3A5A5FFA" w14:textId="77777777" w:rsidR="00245053" w:rsidRPr="00445E30" w:rsidRDefault="00245053"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3820C2A7" w14:textId="0DC95414" w:rsidR="00245053" w:rsidRPr="009E5764" w:rsidRDefault="0024505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sidR="0092307E">
            <w:rPr>
              <w:rFonts w:ascii="Times New Roman" w:hAnsi="Times New Roman" w:cs="Times New Roman"/>
              <w:bCs/>
              <w:sz w:val="14"/>
              <w:szCs w:val="14"/>
            </w:rPr>
            <w:t>1.0</w:t>
          </w:r>
        </w:p>
      </w:tc>
      <w:tc>
        <w:tcPr>
          <w:tcW w:w="992" w:type="dxa"/>
          <w:vAlign w:val="center"/>
        </w:tcPr>
        <w:p w14:paraId="5BD8496C" w14:textId="77777777" w:rsidR="00245053" w:rsidRPr="00445E30" w:rsidRDefault="0024505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13859C63" w14:textId="77777777" w:rsidR="00245053" w:rsidRPr="009E5764" w:rsidRDefault="00245053"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07CD47E0" w14:textId="77777777" w:rsidR="00245053" w:rsidRPr="00445E30" w:rsidRDefault="0024505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694B21E8" w14:textId="77777777" w:rsidR="00245053" w:rsidRPr="00FB7C6B" w:rsidRDefault="00245053"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295259" w:rsidRPr="00295259">
            <w:rPr>
              <w:rFonts w:ascii="Times New Roman" w:hAnsi="Times New Roman" w:cs="Angsana New"/>
              <w:bCs/>
              <w:noProof/>
              <w:sz w:val="14"/>
              <w:szCs w:val="14"/>
            </w:rPr>
            <w:t>43</w:t>
          </w:r>
          <w:r w:rsidRPr="009E5764">
            <w:rPr>
              <w:rFonts w:ascii="Times New Roman" w:hAnsi="Times New Roman" w:cs="Angsana New"/>
              <w:bCs/>
              <w:noProof/>
              <w:sz w:val="14"/>
              <w:szCs w:val="14"/>
              <w:cs/>
            </w:rPr>
            <w:fldChar w:fldCharType="end"/>
          </w:r>
        </w:p>
      </w:tc>
    </w:tr>
    <w:tr w:rsidR="00245053" w:rsidRPr="00445E30" w14:paraId="4A0C984A" w14:textId="77777777" w:rsidTr="00696458">
      <w:tc>
        <w:tcPr>
          <w:tcW w:w="1101" w:type="dxa"/>
          <w:vAlign w:val="center"/>
        </w:tcPr>
        <w:p w14:paraId="5267A0B0" w14:textId="77777777" w:rsidR="00245053" w:rsidRPr="00445E30" w:rsidRDefault="00245053"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C8C5BB9" w14:textId="77777777" w:rsidR="00245053" w:rsidRPr="009E5764" w:rsidRDefault="0024505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5FA7CC9B" w14:textId="77777777" w:rsidR="00245053" w:rsidRPr="00445E30" w:rsidRDefault="0024505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43612EA6" w14:textId="690EE9C9" w:rsidR="00245053" w:rsidRPr="009E5764" w:rsidRDefault="0092307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276" w:type="dxa"/>
          <w:vAlign w:val="center"/>
        </w:tcPr>
        <w:p w14:paraId="02477611" w14:textId="77777777" w:rsidR="00245053" w:rsidRPr="00445E30" w:rsidRDefault="0024505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0A8922E6" w14:textId="77777777" w:rsidR="00245053" w:rsidRPr="009E5764" w:rsidRDefault="00245053" w:rsidP="00696458">
          <w:pPr>
            <w:widowControl w:val="0"/>
            <w:jc w:val="center"/>
            <w:rPr>
              <w:rFonts w:ascii="Times New Roman" w:hAnsi="Times New Roman" w:cs="Times New Roman"/>
              <w:bCs/>
              <w:sz w:val="14"/>
              <w:szCs w:val="14"/>
            </w:rPr>
          </w:pPr>
        </w:p>
      </w:tc>
    </w:tr>
  </w:tbl>
  <w:p w14:paraId="603B2B55" w14:textId="77777777" w:rsidR="00245053" w:rsidRDefault="0024505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245053" w:rsidRPr="00445E30" w14:paraId="326E6620" w14:textId="77777777" w:rsidTr="00967BBC">
      <w:trPr>
        <w:trHeight w:val="370"/>
      </w:trPr>
      <w:tc>
        <w:tcPr>
          <w:tcW w:w="1645" w:type="dxa"/>
          <w:vAlign w:val="center"/>
        </w:tcPr>
        <w:p w14:paraId="1635B41E" w14:textId="77777777" w:rsidR="00245053" w:rsidRPr="00445E30" w:rsidRDefault="00245053" w:rsidP="00967BBC">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254B9494" w14:textId="6CAAE2CE" w:rsidR="00245053" w:rsidRPr="009E5764" w:rsidRDefault="00245053"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sidR="0092307E">
            <w:rPr>
              <w:rFonts w:ascii="Times New Roman" w:hAnsi="Times New Roman" w:cs="Times New Roman"/>
              <w:bCs/>
              <w:sz w:val="14"/>
              <w:szCs w:val="14"/>
            </w:rPr>
            <w:t>1.0</w:t>
          </w:r>
        </w:p>
      </w:tc>
      <w:tc>
        <w:tcPr>
          <w:tcW w:w="1482" w:type="dxa"/>
          <w:vAlign w:val="center"/>
        </w:tcPr>
        <w:p w14:paraId="5F8FB5A6" w14:textId="77777777" w:rsidR="00245053" w:rsidRPr="00445E30" w:rsidRDefault="00245053"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273890E0" w14:textId="77777777" w:rsidR="00245053" w:rsidRPr="009E5764" w:rsidRDefault="00245053" w:rsidP="00967BBC">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14:paraId="401AA69C" w14:textId="77777777" w:rsidR="00245053" w:rsidRPr="00445E30" w:rsidRDefault="00245053"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59768237" w14:textId="77777777" w:rsidR="00245053" w:rsidRPr="00FB7C6B" w:rsidRDefault="00245053" w:rsidP="00967BBC">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295259" w:rsidRPr="00295259">
            <w:rPr>
              <w:rFonts w:ascii="Times New Roman" w:hAnsi="Times New Roman" w:cs="Angsana New"/>
              <w:bCs/>
              <w:noProof/>
              <w:sz w:val="14"/>
              <w:szCs w:val="14"/>
            </w:rPr>
            <w:t>45</w:t>
          </w:r>
          <w:r w:rsidRPr="009E5764">
            <w:rPr>
              <w:rFonts w:ascii="Times New Roman" w:hAnsi="Times New Roman" w:cs="Angsana New"/>
              <w:bCs/>
              <w:noProof/>
              <w:sz w:val="14"/>
              <w:szCs w:val="14"/>
              <w:cs/>
            </w:rPr>
            <w:fldChar w:fldCharType="end"/>
          </w:r>
        </w:p>
      </w:tc>
    </w:tr>
    <w:tr w:rsidR="00245053" w:rsidRPr="00445E30" w14:paraId="08D4BFCC" w14:textId="77777777" w:rsidTr="00967BBC">
      <w:trPr>
        <w:trHeight w:val="391"/>
      </w:trPr>
      <w:tc>
        <w:tcPr>
          <w:tcW w:w="1645" w:type="dxa"/>
          <w:vAlign w:val="center"/>
        </w:tcPr>
        <w:p w14:paraId="5050B3EA" w14:textId="77777777" w:rsidR="00245053" w:rsidRPr="00445E30" w:rsidRDefault="00245053" w:rsidP="00967BBC">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4312ED20" w14:textId="77777777" w:rsidR="00245053" w:rsidRPr="009E5764" w:rsidRDefault="00245053"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481FCBA7" w14:textId="77777777" w:rsidR="00245053" w:rsidRPr="00445E30" w:rsidRDefault="00245053"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06D49625" w14:textId="0B7491CB" w:rsidR="00245053" w:rsidRPr="009E5764" w:rsidRDefault="0092307E"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907" w:type="dxa"/>
          <w:vAlign w:val="center"/>
        </w:tcPr>
        <w:p w14:paraId="2490C011" w14:textId="77777777" w:rsidR="00245053" w:rsidRPr="00445E30" w:rsidRDefault="00245053"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60250F9C" w14:textId="77777777" w:rsidR="00245053" w:rsidRPr="009E5764" w:rsidRDefault="00245053" w:rsidP="00967BBC">
          <w:pPr>
            <w:widowControl w:val="0"/>
            <w:jc w:val="center"/>
            <w:rPr>
              <w:rFonts w:ascii="Times New Roman" w:hAnsi="Times New Roman" w:cs="Times New Roman"/>
              <w:bCs/>
              <w:sz w:val="14"/>
              <w:szCs w:val="14"/>
            </w:rPr>
          </w:pPr>
        </w:p>
      </w:tc>
    </w:tr>
  </w:tbl>
  <w:p w14:paraId="64CEACB4" w14:textId="77777777" w:rsidR="00245053" w:rsidRDefault="0024505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52"/>
      <w:gridCol w:w="933"/>
      <w:gridCol w:w="1541"/>
      <w:gridCol w:w="1139"/>
      <w:gridCol w:w="1200"/>
    </w:tblGrid>
    <w:tr w:rsidR="00245053" w:rsidRPr="00445E30" w14:paraId="2C904B1B" w14:textId="77777777" w:rsidTr="00696458">
      <w:tc>
        <w:tcPr>
          <w:tcW w:w="1101" w:type="dxa"/>
          <w:vAlign w:val="center"/>
        </w:tcPr>
        <w:p w14:paraId="759868A1" w14:textId="77777777" w:rsidR="00245053" w:rsidRPr="00445E30" w:rsidRDefault="00245053"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72F2F1AE" w14:textId="2894FCE8" w:rsidR="00245053" w:rsidRPr="009E5764" w:rsidRDefault="0024505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sidR="0092307E">
            <w:rPr>
              <w:rFonts w:ascii="Times New Roman" w:hAnsi="Times New Roman" w:cs="Times New Roman"/>
              <w:bCs/>
              <w:sz w:val="14"/>
              <w:szCs w:val="14"/>
            </w:rPr>
            <w:t>1.0</w:t>
          </w:r>
        </w:p>
      </w:tc>
      <w:tc>
        <w:tcPr>
          <w:tcW w:w="992" w:type="dxa"/>
          <w:vAlign w:val="center"/>
        </w:tcPr>
        <w:p w14:paraId="6D2E9087" w14:textId="77777777" w:rsidR="00245053" w:rsidRPr="00445E30" w:rsidRDefault="0024505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2E6B6FAC" w14:textId="77777777" w:rsidR="00245053" w:rsidRPr="009E5764" w:rsidRDefault="00245053"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6AA7F139" w14:textId="77777777" w:rsidR="00245053" w:rsidRPr="00445E30" w:rsidRDefault="0024505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7DE0C72" w14:textId="77777777" w:rsidR="00245053" w:rsidRPr="00FB7C6B" w:rsidRDefault="00245053"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295259" w:rsidRPr="00295259">
            <w:rPr>
              <w:rFonts w:ascii="Times New Roman" w:hAnsi="Times New Roman" w:cs="Angsana New"/>
              <w:bCs/>
              <w:noProof/>
              <w:sz w:val="14"/>
              <w:szCs w:val="14"/>
            </w:rPr>
            <w:t>46</w:t>
          </w:r>
          <w:r w:rsidRPr="009E5764">
            <w:rPr>
              <w:rFonts w:ascii="Times New Roman" w:hAnsi="Times New Roman" w:cs="Angsana New"/>
              <w:bCs/>
              <w:noProof/>
              <w:sz w:val="14"/>
              <w:szCs w:val="14"/>
              <w:cs/>
            </w:rPr>
            <w:fldChar w:fldCharType="end"/>
          </w:r>
        </w:p>
      </w:tc>
    </w:tr>
    <w:tr w:rsidR="00245053" w:rsidRPr="00445E30" w14:paraId="6AA678C8" w14:textId="77777777" w:rsidTr="00696458">
      <w:tc>
        <w:tcPr>
          <w:tcW w:w="1101" w:type="dxa"/>
          <w:vAlign w:val="center"/>
        </w:tcPr>
        <w:p w14:paraId="369E0E8B" w14:textId="77777777" w:rsidR="00245053" w:rsidRPr="00445E30" w:rsidRDefault="00245053"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8A0CC20" w14:textId="77777777" w:rsidR="00245053" w:rsidRPr="009E5764" w:rsidRDefault="0024505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7BC3DB76" w14:textId="77777777" w:rsidR="00245053" w:rsidRPr="00445E30" w:rsidRDefault="0024505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23C73707" w14:textId="4EDFE948" w:rsidR="00245053" w:rsidRPr="009E5764" w:rsidRDefault="0092307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276" w:type="dxa"/>
          <w:vAlign w:val="center"/>
        </w:tcPr>
        <w:p w14:paraId="2C96D672" w14:textId="77777777" w:rsidR="00245053" w:rsidRPr="00445E30" w:rsidRDefault="0024505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31AD9128" w14:textId="77777777" w:rsidR="00245053" w:rsidRPr="009E5764" w:rsidRDefault="00245053" w:rsidP="00696458">
          <w:pPr>
            <w:widowControl w:val="0"/>
            <w:jc w:val="center"/>
            <w:rPr>
              <w:rFonts w:ascii="Times New Roman" w:hAnsi="Times New Roman" w:cs="Times New Roman"/>
              <w:bCs/>
              <w:sz w:val="14"/>
              <w:szCs w:val="14"/>
            </w:rPr>
          </w:pPr>
        </w:p>
      </w:tc>
    </w:tr>
  </w:tbl>
  <w:p w14:paraId="0F7474EA" w14:textId="77777777" w:rsidR="00245053" w:rsidRDefault="00245053">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245053" w:rsidRPr="00445E30" w14:paraId="7496F279" w14:textId="77777777" w:rsidTr="0046736D">
      <w:trPr>
        <w:trHeight w:val="370"/>
      </w:trPr>
      <w:tc>
        <w:tcPr>
          <w:tcW w:w="1645" w:type="dxa"/>
          <w:vAlign w:val="center"/>
        </w:tcPr>
        <w:p w14:paraId="3AD86C64" w14:textId="77777777" w:rsidR="00245053" w:rsidRPr="00445E30" w:rsidRDefault="00245053"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1BC31445" w14:textId="273DEC9B" w:rsidR="00245053" w:rsidRPr="009E5764" w:rsidRDefault="00245053"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sidR="0092307E">
            <w:rPr>
              <w:rFonts w:ascii="Times New Roman" w:hAnsi="Times New Roman" w:cs="Times New Roman"/>
              <w:bCs/>
              <w:sz w:val="14"/>
              <w:szCs w:val="14"/>
            </w:rPr>
            <w:t>1.0</w:t>
          </w:r>
        </w:p>
      </w:tc>
      <w:tc>
        <w:tcPr>
          <w:tcW w:w="1482" w:type="dxa"/>
          <w:vAlign w:val="center"/>
        </w:tcPr>
        <w:p w14:paraId="25ED60AD" w14:textId="77777777" w:rsidR="00245053" w:rsidRPr="00445E30" w:rsidRDefault="00245053"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1EA29CE0" w14:textId="77777777" w:rsidR="00245053" w:rsidRPr="009E5764" w:rsidRDefault="00245053"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14:paraId="5F68F08D" w14:textId="77777777" w:rsidR="00245053" w:rsidRPr="00445E30" w:rsidRDefault="00245053"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57E12D62" w14:textId="77777777" w:rsidR="00245053" w:rsidRPr="00FB7C6B" w:rsidRDefault="00245053"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295259" w:rsidRPr="00295259">
            <w:rPr>
              <w:rFonts w:ascii="Times New Roman" w:hAnsi="Times New Roman" w:cs="Angsana New"/>
              <w:bCs/>
              <w:noProof/>
              <w:sz w:val="14"/>
              <w:szCs w:val="14"/>
            </w:rPr>
            <w:t>47</w:t>
          </w:r>
          <w:r w:rsidRPr="009E5764">
            <w:rPr>
              <w:rFonts w:ascii="Times New Roman" w:hAnsi="Times New Roman" w:cs="Angsana New"/>
              <w:bCs/>
              <w:noProof/>
              <w:sz w:val="14"/>
              <w:szCs w:val="14"/>
              <w:cs/>
            </w:rPr>
            <w:fldChar w:fldCharType="end"/>
          </w:r>
        </w:p>
      </w:tc>
    </w:tr>
    <w:tr w:rsidR="00245053" w:rsidRPr="00445E30" w14:paraId="0ACC2D39" w14:textId="77777777" w:rsidTr="0046736D">
      <w:trPr>
        <w:trHeight w:val="391"/>
      </w:trPr>
      <w:tc>
        <w:tcPr>
          <w:tcW w:w="1645" w:type="dxa"/>
          <w:vAlign w:val="center"/>
        </w:tcPr>
        <w:p w14:paraId="5DE0FF0C" w14:textId="77777777" w:rsidR="00245053" w:rsidRPr="00445E30" w:rsidRDefault="00245053"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1BA54933" w14:textId="77777777" w:rsidR="00245053" w:rsidRPr="009E5764" w:rsidRDefault="00245053"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2EF5FB33" w14:textId="77777777" w:rsidR="00245053" w:rsidRPr="00445E30" w:rsidRDefault="00245053"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2DB2ACEB" w14:textId="2A2B9CBF" w:rsidR="00245053" w:rsidRPr="009E5764" w:rsidRDefault="0092307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907" w:type="dxa"/>
          <w:vAlign w:val="center"/>
        </w:tcPr>
        <w:p w14:paraId="3AA08199" w14:textId="77777777" w:rsidR="00245053" w:rsidRPr="00445E30" w:rsidRDefault="00245053"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3A989656" w14:textId="77777777" w:rsidR="00245053" w:rsidRPr="009E5764" w:rsidRDefault="00245053" w:rsidP="0046736D">
          <w:pPr>
            <w:widowControl w:val="0"/>
            <w:jc w:val="center"/>
            <w:rPr>
              <w:rFonts w:ascii="Times New Roman" w:hAnsi="Times New Roman" w:cs="Times New Roman"/>
              <w:bCs/>
              <w:sz w:val="14"/>
              <w:szCs w:val="14"/>
            </w:rPr>
          </w:pPr>
        </w:p>
      </w:tc>
    </w:tr>
  </w:tbl>
  <w:p w14:paraId="55EF9E3A" w14:textId="77777777" w:rsidR="00245053" w:rsidRDefault="00245053">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198"/>
      <w:gridCol w:w="2409"/>
      <w:gridCol w:w="1034"/>
      <w:gridCol w:w="1597"/>
      <w:gridCol w:w="1149"/>
      <w:gridCol w:w="1129"/>
    </w:tblGrid>
    <w:tr w:rsidR="00245053" w:rsidRPr="00445E30" w14:paraId="572E5A59" w14:textId="77777777" w:rsidTr="0046736D">
      <w:trPr>
        <w:trHeight w:val="370"/>
      </w:trPr>
      <w:tc>
        <w:tcPr>
          <w:tcW w:w="1645" w:type="dxa"/>
          <w:vAlign w:val="center"/>
        </w:tcPr>
        <w:p w14:paraId="667BD57F" w14:textId="77777777" w:rsidR="00245053" w:rsidRPr="00445E30" w:rsidRDefault="00245053"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37BA5A94" w14:textId="6917C07B" w:rsidR="00245053" w:rsidRPr="009E5764" w:rsidRDefault="00245053" w:rsidP="0092307E">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sidR="0092307E">
            <w:rPr>
              <w:rFonts w:ascii="Times New Roman" w:hAnsi="Times New Roman" w:cs="Times New Roman"/>
              <w:bCs/>
              <w:sz w:val="14"/>
              <w:szCs w:val="14"/>
            </w:rPr>
            <w:t>1.0</w:t>
          </w:r>
        </w:p>
      </w:tc>
      <w:tc>
        <w:tcPr>
          <w:tcW w:w="1482" w:type="dxa"/>
          <w:vAlign w:val="center"/>
        </w:tcPr>
        <w:p w14:paraId="0331B9C2" w14:textId="77777777" w:rsidR="00245053" w:rsidRPr="00445E30" w:rsidRDefault="00245053"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25B000B9" w14:textId="77777777" w:rsidR="00245053" w:rsidRPr="009E5764" w:rsidRDefault="00245053"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14:paraId="6C188A5B" w14:textId="77777777" w:rsidR="00245053" w:rsidRPr="00445E30" w:rsidRDefault="00245053"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0480AB0A" w14:textId="77777777" w:rsidR="00245053" w:rsidRPr="00FB7C6B" w:rsidRDefault="00245053"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295259" w:rsidRPr="00295259">
            <w:rPr>
              <w:rFonts w:ascii="Times New Roman" w:hAnsi="Times New Roman" w:cs="Angsana New"/>
              <w:bCs/>
              <w:noProof/>
              <w:sz w:val="14"/>
              <w:szCs w:val="14"/>
            </w:rPr>
            <w:t>55</w:t>
          </w:r>
          <w:r w:rsidRPr="009E5764">
            <w:rPr>
              <w:rFonts w:ascii="Times New Roman" w:hAnsi="Times New Roman" w:cs="Angsana New"/>
              <w:bCs/>
              <w:noProof/>
              <w:sz w:val="14"/>
              <w:szCs w:val="14"/>
              <w:cs/>
            </w:rPr>
            <w:fldChar w:fldCharType="end"/>
          </w:r>
        </w:p>
      </w:tc>
    </w:tr>
    <w:tr w:rsidR="00245053" w:rsidRPr="00445E30" w14:paraId="16CFDB3F" w14:textId="77777777" w:rsidTr="0046736D">
      <w:trPr>
        <w:trHeight w:val="391"/>
      </w:trPr>
      <w:tc>
        <w:tcPr>
          <w:tcW w:w="1645" w:type="dxa"/>
          <w:vAlign w:val="center"/>
        </w:tcPr>
        <w:p w14:paraId="284CFF9F" w14:textId="77777777" w:rsidR="00245053" w:rsidRPr="00445E30" w:rsidRDefault="00245053"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2CF730D5" w14:textId="77777777" w:rsidR="00245053" w:rsidRPr="009E5764" w:rsidRDefault="00245053"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22192C74" w14:textId="77777777" w:rsidR="00245053" w:rsidRPr="00445E30" w:rsidRDefault="00245053"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3ACB2626" w14:textId="68B5F5C7" w:rsidR="00245053" w:rsidRPr="009E5764" w:rsidRDefault="0092307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907" w:type="dxa"/>
          <w:vAlign w:val="center"/>
        </w:tcPr>
        <w:p w14:paraId="1E8348A3" w14:textId="77777777" w:rsidR="00245053" w:rsidRPr="00445E30" w:rsidRDefault="00245053"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2D865DF9" w14:textId="77777777" w:rsidR="00245053" w:rsidRPr="009E5764" w:rsidRDefault="00245053" w:rsidP="0046736D">
          <w:pPr>
            <w:widowControl w:val="0"/>
            <w:jc w:val="center"/>
            <w:rPr>
              <w:rFonts w:ascii="Times New Roman" w:hAnsi="Times New Roman" w:cs="Times New Roman"/>
              <w:bCs/>
              <w:sz w:val="14"/>
              <w:szCs w:val="14"/>
            </w:rPr>
          </w:pPr>
        </w:p>
      </w:tc>
    </w:tr>
  </w:tbl>
  <w:p w14:paraId="3F1AC5CC" w14:textId="77777777" w:rsidR="00245053" w:rsidRDefault="00245053">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245053" w:rsidRPr="00BE5695" w14:paraId="13FA28E7" w14:textId="77777777" w:rsidTr="00AC53D1">
      <w:tc>
        <w:tcPr>
          <w:tcW w:w="360" w:type="dxa"/>
          <w:shd w:val="clear" w:color="auto" w:fill="DBE5F1" w:themeFill="accent1" w:themeFillTint="33"/>
        </w:tcPr>
        <w:p w14:paraId="3343CAFF" w14:textId="77777777" w:rsidR="00245053" w:rsidRPr="00BE5695" w:rsidRDefault="00245053"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4ACF764C" w14:textId="77777777" w:rsidR="00245053" w:rsidRPr="00BE5695" w:rsidRDefault="00245053"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17561434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14:paraId="7EFFD545" w14:textId="77777777" w:rsidR="00245053" w:rsidRDefault="00245053">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245053" w:rsidRPr="00445E30" w14:paraId="3A9C165E" w14:textId="77777777" w:rsidTr="00AC53D1">
      <w:tc>
        <w:tcPr>
          <w:tcW w:w="1101" w:type="dxa"/>
          <w:vAlign w:val="center"/>
        </w:tcPr>
        <w:p w14:paraId="6A700E43" w14:textId="77777777" w:rsidR="00245053" w:rsidRPr="00445E30" w:rsidRDefault="00245053"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7E0074A" w14:textId="77777777" w:rsidR="00245053" w:rsidRPr="009E5764" w:rsidRDefault="00245053" w:rsidP="007D2F4C">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14:paraId="188491C1" w14:textId="77777777" w:rsidR="00245053" w:rsidRPr="00445E30" w:rsidRDefault="00245053"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0D853DC" w14:textId="77777777" w:rsidR="00245053" w:rsidRPr="009E5764" w:rsidRDefault="00245053"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7615E1FB" w14:textId="77777777" w:rsidR="00245053" w:rsidRPr="00445E30" w:rsidRDefault="00245053"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08B49D4" w14:textId="77777777" w:rsidR="00245053" w:rsidRPr="00FB7C6B" w:rsidRDefault="00245053"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3303F4">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245053" w:rsidRPr="00445E30" w14:paraId="7F908719" w14:textId="77777777" w:rsidTr="00AC53D1">
      <w:tc>
        <w:tcPr>
          <w:tcW w:w="1101" w:type="dxa"/>
          <w:vAlign w:val="center"/>
        </w:tcPr>
        <w:p w14:paraId="1112F183" w14:textId="77777777" w:rsidR="00245053" w:rsidRPr="00445E30" w:rsidRDefault="00245053"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1EC7EE82" w14:textId="77777777" w:rsidR="00245053" w:rsidRPr="009E5764" w:rsidRDefault="00245053"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7715A260" w14:textId="77777777" w:rsidR="00245053" w:rsidRPr="00445E30" w:rsidRDefault="00245053"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14034313" w14:textId="77777777" w:rsidR="00245053" w:rsidRPr="009E5764" w:rsidRDefault="00245053" w:rsidP="00AC53D1">
          <w:pPr>
            <w:widowControl w:val="0"/>
            <w:jc w:val="center"/>
            <w:rPr>
              <w:rFonts w:ascii="Times New Roman" w:hAnsi="Times New Roman" w:cs="Times New Roman"/>
              <w:bCs/>
              <w:sz w:val="14"/>
              <w:szCs w:val="14"/>
            </w:rPr>
          </w:pPr>
        </w:p>
      </w:tc>
      <w:tc>
        <w:tcPr>
          <w:tcW w:w="1276" w:type="dxa"/>
          <w:vAlign w:val="center"/>
        </w:tcPr>
        <w:p w14:paraId="5C30EFAA" w14:textId="77777777" w:rsidR="00245053" w:rsidRPr="00445E30" w:rsidRDefault="00245053"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5C673CB3" w14:textId="77777777" w:rsidR="00245053" w:rsidRPr="009E5764" w:rsidRDefault="00245053" w:rsidP="00AC53D1">
          <w:pPr>
            <w:widowControl w:val="0"/>
            <w:jc w:val="center"/>
            <w:rPr>
              <w:rFonts w:ascii="Times New Roman" w:hAnsi="Times New Roman" w:cs="Times New Roman"/>
              <w:bCs/>
              <w:sz w:val="14"/>
              <w:szCs w:val="14"/>
            </w:rPr>
          </w:pPr>
        </w:p>
      </w:tc>
    </w:tr>
  </w:tbl>
  <w:p w14:paraId="669BD5BF" w14:textId="77777777" w:rsidR="00245053" w:rsidRDefault="002450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F7C8F9" w14:textId="77777777" w:rsidR="00A45FD0" w:rsidRDefault="00A45FD0" w:rsidP="009C07AA">
      <w:pPr>
        <w:spacing w:line="240" w:lineRule="auto"/>
      </w:pPr>
      <w:r>
        <w:separator/>
      </w:r>
    </w:p>
  </w:footnote>
  <w:footnote w:type="continuationSeparator" w:id="0">
    <w:p w14:paraId="6EDAB013" w14:textId="77777777" w:rsidR="00A45FD0" w:rsidRDefault="00A45FD0" w:rsidP="009C07A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1FE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F098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42515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12423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820E27"/>
    <w:multiLevelType w:val="hybridMultilevel"/>
    <w:tmpl w:val="224AF866"/>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29A4534"/>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794A46"/>
    <w:multiLevelType w:val="hybridMultilevel"/>
    <w:tmpl w:val="7816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73359C"/>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1622B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597E7E"/>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22717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A2095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42959D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4DC256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596775C"/>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9C745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2A776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F15DF8"/>
    <w:multiLevelType w:val="hybridMultilevel"/>
    <w:tmpl w:val="CA82654E"/>
    <w:lvl w:ilvl="0" w:tplc="DB2487D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37041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AEF026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D74D45"/>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DE50E10"/>
    <w:multiLevelType w:val="hybridMultilevel"/>
    <w:tmpl w:val="E8CA2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674B00"/>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4F193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4910FA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B86206"/>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EC1A4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6CA0D8D"/>
    <w:multiLevelType w:val="hybridMultilevel"/>
    <w:tmpl w:val="FB5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C95842"/>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0F60C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6421F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A718C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3440A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440D2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4CF7AA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51058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6A0203E"/>
    <w:multiLevelType w:val="hybridMultilevel"/>
    <w:tmpl w:val="7228CC4C"/>
    <w:lvl w:ilvl="0" w:tplc="8CCE3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79C6903"/>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ED6AEF"/>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29"/>
  </w:num>
  <w:num w:numId="4">
    <w:abstractNumId w:val="23"/>
  </w:num>
  <w:num w:numId="5">
    <w:abstractNumId w:val="38"/>
  </w:num>
  <w:num w:numId="6">
    <w:abstractNumId w:val="15"/>
  </w:num>
  <w:num w:numId="7">
    <w:abstractNumId w:val="7"/>
  </w:num>
  <w:num w:numId="8">
    <w:abstractNumId w:val="14"/>
  </w:num>
  <w:num w:numId="9">
    <w:abstractNumId w:val="22"/>
  </w:num>
  <w:num w:numId="10">
    <w:abstractNumId w:val="3"/>
  </w:num>
  <w:num w:numId="11">
    <w:abstractNumId w:val="1"/>
  </w:num>
  <w:num w:numId="12">
    <w:abstractNumId w:val="39"/>
  </w:num>
  <w:num w:numId="13">
    <w:abstractNumId w:val="36"/>
  </w:num>
  <w:num w:numId="14">
    <w:abstractNumId w:val="30"/>
  </w:num>
  <w:num w:numId="15">
    <w:abstractNumId w:val="16"/>
  </w:num>
  <w:num w:numId="16">
    <w:abstractNumId w:val="21"/>
  </w:num>
  <w:num w:numId="17">
    <w:abstractNumId w:val="6"/>
  </w:num>
  <w:num w:numId="18">
    <w:abstractNumId w:val="17"/>
  </w:num>
  <w:num w:numId="19">
    <w:abstractNumId w:val="31"/>
  </w:num>
  <w:num w:numId="20">
    <w:abstractNumId w:val="40"/>
  </w:num>
  <w:num w:numId="21">
    <w:abstractNumId w:val="11"/>
  </w:num>
  <w:num w:numId="22">
    <w:abstractNumId w:val="34"/>
  </w:num>
  <w:num w:numId="23">
    <w:abstractNumId w:val="18"/>
  </w:num>
  <w:num w:numId="24">
    <w:abstractNumId w:val="35"/>
  </w:num>
  <w:num w:numId="25">
    <w:abstractNumId w:val="37"/>
  </w:num>
  <w:num w:numId="26">
    <w:abstractNumId w:val="25"/>
  </w:num>
  <w:num w:numId="27">
    <w:abstractNumId w:val="33"/>
  </w:num>
  <w:num w:numId="28">
    <w:abstractNumId w:val="32"/>
  </w:num>
  <w:num w:numId="29">
    <w:abstractNumId w:val="13"/>
  </w:num>
  <w:num w:numId="30">
    <w:abstractNumId w:val="2"/>
  </w:num>
  <w:num w:numId="31">
    <w:abstractNumId w:val="20"/>
  </w:num>
  <w:num w:numId="32">
    <w:abstractNumId w:val="0"/>
  </w:num>
  <w:num w:numId="33">
    <w:abstractNumId w:val="12"/>
  </w:num>
  <w:num w:numId="34">
    <w:abstractNumId w:val="9"/>
  </w:num>
  <w:num w:numId="35">
    <w:abstractNumId w:val="10"/>
  </w:num>
  <w:num w:numId="36">
    <w:abstractNumId w:val="24"/>
  </w:num>
  <w:num w:numId="37">
    <w:abstractNumId w:val="27"/>
  </w:num>
  <w:num w:numId="38">
    <w:abstractNumId w:val="28"/>
  </w:num>
  <w:num w:numId="39">
    <w:abstractNumId w:val="5"/>
  </w:num>
  <w:num w:numId="40">
    <w:abstractNumId w:val="26"/>
  </w:num>
  <w:num w:numId="41">
    <w:abstractNumId w:val="19"/>
  </w:num>
  <w:numIdMacAtCleanup w:val="3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MT">
    <w15:presenceInfo w15:providerId="None" w15:userId="CAM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8A4"/>
    <w:rsid w:val="00004D5B"/>
    <w:rsid w:val="00011BA8"/>
    <w:rsid w:val="000144EC"/>
    <w:rsid w:val="000147EC"/>
    <w:rsid w:val="00014B5B"/>
    <w:rsid w:val="00023191"/>
    <w:rsid w:val="00026629"/>
    <w:rsid w:val="00032FFD"/>
    <w:rsid w:val="000331D7"/>
    <w:rsid w:val="00035064"/>
    <w:rsid w:val="00045135"/>
    <w:rsid w:val="00050156"/>
    <w:rsid w:val="00070E75"/>
    <w:rsid w:val="00074CC9"/>
    <w:rsid w:val="00077FE9"/>
    <w:rsid w:val="000A224A"/>
    <w:rsid w:val="000A2A22"/>
    <w:rsid w:val="000B5608"/>
    <w:rsid w:val="000C1689"/>
    <w:rsid w:val="000C31B0"/>
    <w:rsid w:val="000D631D"/>
    <w:rsid w:val="000D653A"/>
    <w:rsid w:val="000E20ED"/>
    <w:rsid w:val="000E3C28"/>
    <w:rsid w:val="000E7D24"/>
    <w:rsid w:val="000F0B83"/>
    <w:rsid w:val="000F358F"/>
    <w:rsid w:val="001058AD"/>
    <w:rsid w:val="001142AB"/>
    <w:rsid w:val="00116135"/>
    <w:rsid w:val="00116B47"/>
    <w:rsid w:val="00125B04"/>
    <w:rsid w:val="001275D7"/>
    <w:rsid w:val="001301FD"/>
    <w:rsid w:val="001308BC"/>
    <w:rsid w:val="001351DE"/>
    <w:rsid w:val="001367ED"/>
    <w:rsid w:val="0013708B"/>
    <w:rsid w:val="00146AF9"/>
    <w:rsid w:val="00152436"/>
    <w:rsid w:val="00157AFC"/>
    <w:rsid w:val="0016173A"/>
    <w:rsid w:val="0016598F"/>
    <w:rsid w:val="00165F21"/>
    <w:rsid w:val="00171DE4"/>
    <w:rsid w:val="00174310"/>
    <w:rsid w:val="00176C53"/>
    <w:rsid w:val="00176C5E"/>
    <w:rsid w:val="00185067"/>
    <w:rsid w:val="00195531"/>
    <w:rsid w:val="001964E4"/>
    <w:rsid w:val="00196FE5"/>
    <w:rsid w:val="001A21DD"/>
    <w:rsid w:val="001A73CA"/>
    <w:rsid w:val="001B17EC"/>
    <w:rsid w:val="001B19AD"/>
    <w:rsid w:val="001B452E"/>
    <w:rsid w:val="001C0B8C"/>
    <w:rsid w:val="001C3C9D"/>
    <w:rsid w:val="001C6DBF"/>
    <w:rsid w:val="001D11CD"/>
    <w:rsid w:val="001D1614"/>
    <w:rsid w:val="001D3F3A"/>
    <w:rsid w:val="001D4B9F"/>
    <w:rsid w:val="001D4DCA"/>
    <w:rsid w:val="001D74CA"/>
    <w:rsid w:val="001E5D59"/>
    <w:rsid w:val="001E5ECD"/>
    <w:rsid w:val="001F1E97"/>
    <w:rsid w:val="001F3E6C"/>
    <w:rsid w:val="002077CB"/>
    <w:rsid w:val="0021610E"/>
    <w:rsid w:val="00217A36"/>
    <w:rsid w:val="002214FF"/>
    <w:rsid w:val="002258DA"/>
    <w:rsid w:val="0023081B"/>
    <w:rsid w:val="00230822"/>
    <w:rsid w:val="002334BB"/>
    <w:rsid w:val="0024357E"/>
    <w:rsid w:val="00244052"/>
    <w:rsid w:val="00244263"/>
    <w:rsid w:val="00244F03"/>
    <w:rsid w:val="00245053"/>
    <w:rsid w:val="002450D6"/>
    <w:rsid w:val="00250989"/>
    <w:rsid w:val="00254CD7"/>
    <w:rsid w:val="00272FED"/>
    <w:rsid w:val="00273B17"/>
    <w:rsid w:val="00274CFF"/>
    <w:rsid w:val="00276363"/>
    <w:rsid w:val="002803E6"/>
    <w:rsid w:val="00280D83"/>
    <w:rsid w:val="00286D99"/>
    <w:rsid w:val="0029036B"/>
    <w:rsid w:val="002932E9"/>
    <w:rsid w:val="00295259"/>
    <w:rsid w:val="00295C49"/>
    <w:rsid w:val="002A1729"/>
    <w:rsid w:val="002A479E"/>
    <w:rsid w:val="002A71BC"/>
    <w:rsid w:val="002B4859"/>
    <w:rsid w:val="002B6D11"/>
    <w:rsid w:val="002C507F"/>
    <w:rsid w:val="002C589A"/>
    <w:rsid w:val="002C7119"/>
    <w:rsid w:val="002D0801"/>
    <w:rsid w:val="002D0C75"/>
    <w:rsid w:val="002D7010"/>
    <w:rsid w:val="002E438E"/>
    <w:rsid w:val="002F1AF9"/>
    <w:rsid w:val="002F204D"/>
    <w:rsid w:val="00303216"/>
    <w:rsid w:val="00310F20"/>
    <w:rsid w:val="00314F93"/>
    <w:rsid w:val="00316C85"/>
    <w:rsid w:val="00323DCC"/>
    <w:rsid w:val="003248A1"/>
    <w:rsid w:val="0032536B"/>
    <w:rsid w:val="003256F2"/>
    <w:rsid w:val="00327194"/>
    <w:rsid w:val="00327ABA"/>
    <w:rsid w:val="0033015C"/>
    <w:rsid w:val="003303F4"/>
    <w:rsid w:val="00333E34"/>
    <w:rsid w:val="00334FA1"/>
    <w:rsid w:val="0033657D"/>
    <w:rsid w:val="00337E8D"/>
    <w:rsid w:val="00340A35"/>
    <w:rsid w:val="00341D56"/>
    <w:rsid w:val="00343A01"/>
    <w:rsid w:val="00360802"/>
    <w:rsid w:val="00372089"/>
    <w:rsid w:val="003721E9"/>
    <w:rsid w:val="0037518A"/>
    <w:rsid w:val="0037615E"/>
    <w:rsid w:val="0037688E"/>
    <w:rsid w:val="00376B46"/>
    <w:rsid w:val="003819A4"/>
    <w:rsid w:val="00385E21"/>
    <w:rsid w:val="003874A7"/>
    <w:rsid w:val="00391DDC"/>
    <w:rsid w:val="003961A1"/>
    <w:rsid w:val="003A1BA3"/>
    <w:rsid w:val="003A4E3C"/>
    <w:rsid w:val="003A7225"/>
    <w:rsid w:val="003A78EA"/>
    <w:rsid w:val="003B311F"/>
    <w:rsid w:val="003B5C24"/>
    <w:rsid w:val="003C547B"/>
    <w:rsid w:val="003D02DD"/>
    <w:rsid w:val="003D182E"/>
    <w:rsid w:val="003D311E"/>
    <w:rsid w:val="003D47BC"/>
    <w:rsid w:val="003D665F"/>
    <w:rsid w:val="003E3874"/>
    <w:rsid w:val="003E3D73"/>
    <w:rsid w:val="003E4866"/>
    <w:rsid w:val="003E7AD5"/>
    <w:rsid w:val="003E7CBC"/>
    <w:rsid w:val="003E7F83"/>
    <w:rsid w:val="003F2E3F"/>
    <w:rsid w:val="003F2F26"/>
    <w:rsid w:val="00403B53"/>
    <w:rsid w:val="0040616F"/>
    <w:rsid w:val="0040636C"/>
    <w:rsid w:val="00411937"/>
    <w:rsid w:val="00412C84"/>
    <w:rsid w:val="00413485"/>
    <w:rsid w:val="00413B73"/>
    <w:rsid w:val="0042099D"/>
    <w:rsid w:val="00421B85"/>
    <w:rsid w:val="00422D52"/>
    <w:rsid w:val="00431F8E"/>
    <w:rsid w:val="00432DA9"/>
    <w:rsid w:val="0043307A"/>
    <w:rsid w:val="00434C4A"/>
    <w:rsid w:val="00435CA2"/>
    <w:rsid w:val="004470F2"/>
    <w:rsid w:val="00451DD6"/>
    <w:rsid w:val="00460E07"/>
    <w:rsid w:val="00462D86"/>
    <w:rsid w:val="00465B79"/>
    <w:rsid w:val="00466E5A"/>
    <w:rsid w:val="0046736D"/>
    <w:rsid w:val="00480014"/>
    <w:rsid w:val="00481892"/>
    <w:rsid w:val="00482CCF"/>
    <w:rsid w:val="00482FE8"/>
    <w:rsid w:val="004849C9"/>
    <w:rsid w:val="00485D66"/>
    <w:rsid w:val="00487B7C"/>
    <w:rsid w:val="004939F2"/>
    <w:rsid w:val="0049439E"/>
    <w:rsid w:val="00497539"/>
    <w:rsid w:val="004A0B2D"/>
    <w:rsid w:val="004A0C0D"/>
    <w:rsid w:val="004A34FD"/>
    <w:rsid w:val="004A40B7"/>
    <w:rsid w:val="004A686F"/>
    <w:rsid w:val="004B617B"/>
    <w:rsid w:val="004B63BD"/>
    <w:rsid w:val="004B7CF0"/>
    <w:rsid w:val="004C0D5C"/>
    <w:rsid w:val="004C0FD6"/>
    <w:rsid w:val="004C175E"/>
    <w:rsid w:val="004C1E28"/>
    <w:rsid w:val="004D23D4"/>
    <w:rsid w:val="004D28FB"/>
    <w:rsid w:val="004D4F9F"/>
    <w:rsid w:val="004E1134"/>
    <w:rsid w:val="004E6B72"/>
    <w:rsid w:val="004F334A"/>
    <w:rsid w:val="004F5EF2"/>
    <w:rsid w:val="00506875"/>
    <w:rsid w:val="005109ED"/>
    <w:rsid w:val="00511B44"/>
    <w:rsid w:val="005141C3"/>
    <w:rsid w:val="00514617"/>
    <w:rsid w:val="00514C2B"/>
    <w:rsid w:val="005163B4"/>
    <w:rsid w:val="0052303C"/>
    <w:rsid w:val="0053232E"/>
    <w:rsid w:val="0053338E"/>
    <w:rsid w:val="00533F91"/>
    <w:rsid w:val="005374C1"/>
    <w:rsid w:val="00537F9E"/>
    <w:rsid w:val="00541172"/>
    <w:rsid w:val="00542C82"/>
    <w:rsid w:val="005437EF"/>
    <w:rsid w:val="00547305"/>
    <w:rsid w:val="00547E9D"/>
    <w:rsid w:val="0055042C"/>
    <w:rsid w:val="00550E58"/>
    <w:rsid w:val="00552083"/>
    <w:rsid w:val="00554F19"/>
    <w:rsid w:val="00556D10"/>
    <w:rsid w:val="00565C9F"/>
    <w:rsid w:val="0057180E"/>
    <w:rsid w:val="00571C3B"/>
    <w:rsid w:val="00571E85"/>
    <w:rsid w:val="00573D81"/>
    <w:rsid w:val="00587040"/>
    <w:rsid w:val="00590C77"/>
    <w:rsid w:val="005A2306"/>
    <w:rsid w:val="005A523C"/>
    <w:rsid w:val="005B11B7"/>
    <w:rsid w:val="005B5E81"/>
    <w:rsid w:val="005B67D8"/>
    <w:rsid w:val="005B7FA4"/>
    <w:rsid w:val="005C2A39"/>
    <w:rsid w:val="005C3617"/>
    <w:rsid w:val="005C4CDB"/>
    <w:rsid w:val="005D229D"/>
    <w:rsid w:val="005E0E0D"/>
    <w:rsid w:val="0060654C"/>
    <w:rsid w:val="00613488"/>
    <w:rsid w:val="00614A32"/>
    <w:rsid w:val="00616572"/>
    <w:rsid w:val="006169DA"/>
    <w:rsid w:val="00623F71"/>
    <w:rsid w:val="0062748E"/>
    <w:rsid w:val="006313D7"/>
    <w:rsid w:val="0063316A"/>
    <w:rsid w:val="0063409A"/>
    <w:rsid w:val="00643B4F"/>
    <w:rsid w:val="00645240"/>
    <w:rsid w:val="00651001"/>
    <w:rsid w:val="00654BBA"/>
    <w:rsid w:val="006552F2"/>
    <w:rsid w:val="006574EA"/>
    <w:rsid w:val="00662B93"/>
    <w:rsid w:val="00664EE8"/>
    <w:rsid w:val="0066586A"/>
    <w:rsid w:val="0067015B"/>
    <w:rsid w:val="00680C2A"/>
    <w:rsid w:val="00683366"/>
    <w:rsid w:val="00685AE7"/>
    <w:rsid w:val="006862C7"/>
    <w:rsid w:val="0069544F"/>
    <w:rsid w:val="00696458"/>
    <w:rsid w:val="0069743D"/>
    <w:rsid w:val="00697C7B"/>
    <w:rsid w:val="006A18D6"/>
    <w:rsid w:val="006A321C"/>
    <w:rsid w:val="006A5D19"/>
    <w:rsid w:val="006A7D26"/>
    <w:rsid w:val="006C1D07"/>
    <w:rsid w:val="006E0E08"/>
    <w:rsid w:val="006E13DF"/>
    <w:rsid w:val="006E1F36"/>
    <w:rsid w:val="006E4324"/>
    <w:rsid w:val="006E5A95"/>
    <w:rsid w:val="006F14C3"/>
    <w:rsid w:val="006F2F60"/>
    <w:rsid w:val="0070062C"/>
    <w:rsid w:val="00704878"/>
    <w:rsid w:val="007141B7"/>
    <w:rsid w:val="00716F1E"/>
    <w:rsid w:val="00723830"/>
    <w:rsid w:val="00726416"/>
    <w:rsid w:val="0072757F"/>
    <w:rsid w:val="007317DC"/>
    <w:rsid w:val="0073717C"/>
    <w:rsid w:val="0073752D"/>
    <w:rsid w:val="007376FC"/>
    <w:rsid w:val="007412E8"/>
    <w:rsid w:val="00743290"/>
    <w:rsid w:val="00745FD0"/>
    <w:rsid w:val="00747856"/>
    <w:rsid w:val="007569A3"/>
    <w:rsid w:val="00757DC8"/>
    <w:rsid w:val="00761FF8"/>
    <w:rsid w:val="00764225"/>
    <w:rsid w:val="0076563C"/>
    <w:rsid w:val="00777407"/>
    <w:rsid w:val="00777A7C"/>
    <w:rsid w:val="0078292C"/>
    <w:rsid w:val="007873DC"/>
    <w:rsid w:val="0079313A"/>
    <w:rsid w:val="00795F49"/>
    <w:rsid w:val="007A05F8"/>
    <w:rsid w:val="007A43DD"/>
    <w:rsid w:val="007A7C81"/>
    <w:rsid w:val="007B4A8E"/>
    <w:rsid w:val="007C01E3"/>
    <w:rsid w:val="007C5B15"/>
    <w:rsid w:val="007D15AB"/>
    <w:rsid w:val="007D274B"/>
    <w:rsid w:val="007D2F4C"/>
    <w:rsid w:val="007D37F1"/>
    <w:rsid w:val="007E03D6"/>
    <w:rsid w:val="007E0A85"/>
    <w:rsid w:val="007E1EEA"/>
    <w:rsid w:val="007E7984"/>
    <w:rsid w:val="007F021F"/>
    <w:rsid w:val="00802731"/>
    <w:rsid w:val="00804B2F"/>
    <w:rsid w:val="00812E72"/>
    <w:rsid w:val="00813814"/>
    <w:rsid w:val="008143B3"/>
    <w:rsid w:val="00815D87"/>
    <w:rsid w:val="00830E81"/>
    <w:rsid w:val="008338CC"/>
    <w:rsid w:val="00833C82"/>
    <w:rsid w:val="00835395"/>
    <w:rsid w:val="0083561F"/>
    <w:rsid w:val="0085034F"/>
    <w:rsid w:val="00851DA8"/>
    <w:rsid w:val="0085379B"/>
    <w:rsid w:val="00853814"/>
    <w:rsid w:val="008600C5"/>
    <w:rsid w:val="008616AE"/>
    <w:rsid w:val="00863859"/>
    <w:rsid w:val="008710F4"/>
    <w:rsid w:val="00877039"/>
    <w:rsid w:val="0088293C"/>
    <w:rsid w:val="00882F0E"/>
    <w:rsid w:val="00884487"/>
    <w:rsid w:val="0088511A"/>
    <w:rsid w:val="00896844"/>
    <w:rsid w:val="008978BA"/>
    <w:rsid w:val="008A2FC0"/>
    <w:rsid w:val="008A3780"/>
    <w:rsid w:val="008A6DDE"/>
    <w:rsid w:val="008C4736"/>
    <w:rsid w:val="00900B6C"/>
    <w:rsid w:val="009036F4"/>
    <w:rsid w:val="00903742"/>
    <w:rsid w:val="00911025"/>
    <w:rsid w:val="00913362"/>
    <w:rsid w:val="0091557E"/>
    <w:rsid w:val="00922A16"/>
    <w:rsid w:val="00922BDE"/>
    <w:rsid w:val="00922FC7"/>
    <w:rsid w:val="0092307E"/>
    <w:rsid w:val="009241BC"/>
    <w:rsid w:val="009273D4"/>
    <w:rsid w:val="00932178"/>
    <w:rsid w:val="00932877"/>
    <w:rsid w:val="009448D6"/>
    <w:rsid w:val="0095165E"/>
    <w:rsid w:val="00952245"/>
    <w:rsid w:val="00952A9E"/>
    <w:rsid w:val="0096344B"/>
    <w:rsid w:val="00965436"/>
    <w:rsid w:val="00965E08"/>
    <w:rsid w:val="00967AE1"/>
    <w:rsid w:val="00967BBC"/>
    <w:rsid w:val="00970859"/>
    <w:rsid w:val="009728A4"/>
    <w:rsid w:val="009765A0"/>
    <w:rsid w:val="00976EA9"/>
    <w:rsid w:val="009827C4"/>
    <w:rsid w:val="00987BC1"/>
    <w:rsid w:val="0099198F"/>
    <w:rsid w:val="009A00A5"/>
    <w:rsid w:val="009A0DBB"/>
    <w:rsid w:val="009A3D54"/>
    <w:rsid w:val="009A40C0"/>
    <w:rsid w:val="009A4514"/>
    <w:rsid w:val="009A5E2A"/>
    <w:rsid w:val="009B0723"/>
    <w:rsid w:val="009B3936"/>
    <w:rsid w:val="009C07AA"/>
    <w:rsid w:val="009C35C0"/>
    <w:rsid w:val="009C555D"/>
    <w:rsid w:val="009C7F7C"/>
    <w:rsid w:val="009D24C4"/>
    <w:rsid w:val="009D2E87"/>
    <w:rsid w:val="009E099C"/>
    <w:rsid w:val="009E0B9F"/>
    <w:rsid w:val="009E5D2A"/>
    <w:rsid w:val="009E7BE7"/>
    <w:rsid w:val="009F1C40"/>
    <w:rsid w:val="009F29A1"/>
    <w:rsid w:val="009F41EC"/>
    <w:rsid w:val="009F4923"/>
    <w:rsid w:val="009F717E"/>
    <w:rsid w:val="00A10C28"/>
    <w:rsid w:val="00A13BAE"/>
    <w:rsid w:val="00A143DA"/>
    <w:rsid w:val="00A2252B"/>
    <w:rsid w:val="00A245D7"/>
    <w:rsid w:val="00A35D28"/>
    <w:rsid w:val="00A35E29"/>
    <w:rsid w:val="00A36D74"/>
    <w:rsid w:val="00A37C56"/>
    <w:rsid w:val="00A42AFA"/>
    <w:rsid w:val="00A43637"/>
    <w:rsid w:val="00A438EE"/>
    <w:rsid w:val="00A4506E"/>
    <w:rsid w:val="00A45FD0"/>
    <w:rsid w:val="00A51EFD"/>
    <w:rsid w:val="00A521AD"/>
    <w:rsid w:val="00A5688B"/>
    <w:rsid w:val="00A6413F"/>
    <w:rsid w:val="00A669FA"/>
    <w:rsid w:val="00A7165D"/>
    <w:rsid w:val="00A748E1"/>
    <w:rsid w:val="00A7647D"/>
    <w:rsid w:val="00A856F1"/>
    <w:rsid w:val="00A86EA2"/>
    <w:rsid w:val="00A87984"/>
    <w:rsid w:val="00A9017D"/>
    <w:rsid w:val="00A919A9"/>
    <w:rsid w:val="00A925C5"/>
    <w:rsid w:val="00A92C7E"/>
    <w:rsid w:val="00A93F14"/>
    <w:rsid w:val="00A9423E"/>
    <w:rsid w:val="00AA0CBE"/>
    <w:rsid w:val="00AA2146"/>
    <w:rsid w:val="00AB18C1"/>
    <w:rsid w:val="00AB269C"/>
    <w:rsid w:val="00AB2EA2"/>
    <w:rsid w:val="00AB35F4"/>
    <w:rsid w:val="00AB7E46"/>
    <w:rsid w:val="00AC4511"/>
    <w:rsid w:val="00AC53D1"/>
    <w:rsid w:val="00AC61B6"/>
    <w:rsid w:val="00AD0DD4"/>
    <w:rsid w:val="00AD5552"/>
    <w:rsid w:val="00AD626E"/>
    <w:rsid w:val="00AE253A"/>
    <w:rsid w:val="00AF1618"/>
    <w:rsid w:val="00AF28B0"/>
    <w:rsid w:val="00AF368F"/>
    <w:rsid w:val="00AF671D"/>
    <w:rsid w:val="00B12803"/>
    <w:rsid w:val="00B32252"/>
    <w:rsid w:val="00B377C4"/>
    <w:rsid w:val="00B43771"/>
    <w:rsid w:val="00B4401F"/>
    <w:rsid w:val="00B45853"/>
    <w:rsid w:val="00B47551"/>
    <w:rsid w:val="00B50231"/>
    <w:rsid w:val="00B532C0"/>
    <w:rsid w:val="00B62142"/>
    <w:rsid w:val="00B648D4"/>
    <w:rsid w:val="00B67F64"/>
    <w:rsid w:val="00B71EC1"/>
    <w:rsid w:val="00B74262"/>
    <w:rsid w:val="00B80214"/>
    <w:rsid w:val="00B82948"/>
    <w:rsid w:val="00B84E51"/>
    <w:rsid w:val="00B90737"/>
    <w:rsid w:val="00B93DA1"/>
    <w:rsid w:val="00B94347"/>
    <w:rsid w:val="00BA0383"/>
    <w:rsid w:val="00BA17A2"/>
    <w:rsid w:val="00BA1B85"/>
    <w:rsid w:val="00BA3A67"/>
    <w:rsid w:val="00BA6604"/>
    <w:rsid w:val="00BA66FB"/>
    <w:rsid w:val="00BB0CDC"/>
    <w:rsid w:val="00BC0355"/>
    <w:rsid w:val="00BC4EFE"/>
    <w:rsid w:val="00BC6FB7"/>
    <w:rsid w:val="00BD0399"/>
    <w:rsid w:val="00BD0978"/>
    <w:rsid w:val="00BD6DA7"/>
    <w:rsid w:val="00BE0CF4"/>
    <w:rsid w:val="00BE1AE9"/>
    <w:rsid w:val="00BE30FD"/>
    <w:rsid w:val="00BE4717"/>
    <w:rsid w:val="00BE7405"/>
    <w:rsid w:val="00BF40AA"/>
    <w:rsid w:val="00BF76C1"/>
    <w:rsid w:val="00C02B67"/>
    <w:rsid w:val="00C03F48"/>
    <w:rsid w:val="00C046EA"/>
    <w:rsid w:val="00C15514"/>
    <w:rsid w:val="00C21437"/>
    <w:rsid w:val="00C27373"/>
    <w:rsid w:val="00C36235"/>
    <w:rsid w:val="00C457F8"/>
    <w:rsid w:val="00C47B94"/>
    <w:rsid w:val="00C50B52"/>
    <w:rsid w:val="00C52900"/>
    <w:rsid w:val="00C552B2"/>
    <w:rsid w:val="00C57849"/>
    <w:rsid w:val="00C57A33"/>
    <w:rsid w:val="00C67405"/>
    <w:rsid w:val="00C67F23"/>
    <w:rsid w:val="00C734B8"/>
    <w:rsid w:val="00C77C50"/>
    <w:rsid w:val="00C834C0"/>
    <w:rsid w:val="00C83C2A"/>
    <w:rsid w:val="00C85718"/>
    <w:rsid w:val="00C964A4"/>
    <w:rsid w:val="00C967D6"/>
    <w:rsid w:val="00C97197"/>
    <w:rsid w:val="00CA0A1D"/>
    <w:rsid w:val="00CA42E5"/>
    <w:rsid w:val="00CA5DE4"/>
    <w:rsid w:val="00CB0A59"/>
    <w:rsid w:val="00CC1866"/>
    <w:rsid w:val="00CD1937"/>
    <w:rsid w:val="00CD64B7"/>
    <w:rsid w:val="00CD7FFD"/>
    <w:rsid w:val="00CE23DE"/>
    <w:rsid w:val="00CE49F0"/>
    <w:rsid w:val="00CE5951"/>
    <w:rsid w:val="00CE5D7A"/>
    <w:rsid w:val="00CF0C15"/>
    <w:rsid w:val="00CF0D14"/>
    <w:rsid w:val="00CF6113"/>
    <w:rsid w:val="00D02869"/>
    <w:rsid w:val="00D13F76"/>
    <w:rsid w:val="00D147A9"/>
    <w:rsid w:val="00D2597E"/>
    <w:rsid w:val="00D41F49"/>
    <w:rsid w:val="00D473C6"/>
    <w:rsid w:val="00D51BD0"/>
    <w:rsid w:val="00D55E85"/>
    <w:rsid w:val="00D57D77"/>
    <w:rsid w:val="00D62D04"/>
    <w:rsid w:val="00D67671"/>
    <w:rsid w:val="00D716AF"/>
    <w:rsid w:val="00D743F0"/>
    <w:rsid w:val="00D7459F"/>
    <w:rsid w:val="00D823D0"/>
    <w:rsid w:val="00DA2EAF"/>
    <w:rsid w:val="00DA3CF5"/>
    <w:rsid w:val="00DA477B"/>
    <w:rsid w:val="00DA566E"/>
    <w:rsid w:val="00DA7891"/>
    <w:rsid w:val="00DA7ECF"/>
    <w:rsid w:val="00DB05AD"/>
    <w:rsid w:val="00DB2F80"/>
    <w:rsid w:val="00DB7E72"/>
    <w:rsid w:val="00DC0CAC"/>
    <w:rsid w:val="00DC234F"/>
    <w:rsid w:val="00DD09F1"/>
    <w:rsid w:val="00DD1BF0"/>
    <w:rsid w:val="00DD743C"/>
    <w:rsid w:val="00DE14E2"/>
    <w:rsid w:val="00DE39F1"/>
    <w:rsid w:val="00DE3DD0"/>
    <w:rsid w:val="00DF0B18"/>
    <w:rsid w:val="00DF116C"/>
    <w:rsid w:val="00DF1A5B"/>
    <w:rsid w:val="00DF4FC3"/>
    <w:rsid w:val="00E01EC2"/>
    <w:rsid w:val="00E0245B"/>
    <w:rsid w:val="00E03E3D"/>
    <w:rsid w:val="00E071C4"/>
    <w:rsid w:val="00E13C87"/>
    <w:rsid w:val="00E13D3A"/>
    <w:rsid w:val="00E15CBD"/>
    <w:rsid w:val="00E2061F"/>
    <w:rsid w:val="00E22583"/>
    <w:rsid w:val="00E243BA"/>
    <w:rsid w:val="00E26898"/>
    <w:rsid w:val="00E30C4C"/>
    <w:rsid w:val="00E376E2"/>
    <w:rsid w:val="00E411B4"/>
    <w:rsid w:val="00E46E67"/>
    <w:rsid w:val="00E52A5B"/>
    <w:rsid w:val="00E52C46"/>
    <w:rsid w:val="00E53B26"/>
    <w:rsid w:val="00E55849"/>
    <w:rsid w:val="00E60950"/>
    <w:rsid w:val="00E619BE"/>
    <w:rsid w:val="00E66465"/>
    <w:rsid w:val="00E7476C"/>
    <w:rsid w:val="00E7685F"/>
    <w:rsid w:val="00E773FA"/>
    <w:rsid w:val="00E84E70"/>
    <w:rsid w:val="00E8582C"/>
    <w:rsid w:val="00E87D57"/>
    <w:rsid w:val="00E956DD"/>
    <w:rsid w:val="00EA0D35"/>
    <w:rsid w:val="00EA0EC5"/>
    <w:rsid w:val="00EA1B58"/>
    <w:rsid w:val="00EA3267"/>
    <w:rsid w:val="00EB6B0C"/>
    <w:rsid w:val="00EC71A9"/>
    <w:rsid w:val="00EC734B"/>
    <w:rsid w:val="00ED56C4"/>
    <w:rsid w:val="00ED5A4F"/>
    <w:rsid w:val="00EE4B83"/>
    <w:rsid w:val="00EE4F98"/>
    <w:rsid w:val="00EE567E"/>
    <w:rsid w:val="00EF0F2B"/>
    <w:rsid w:val="00EF3652"/>
    <w:rsid w:val="00F02E6F"/>
    <w:rsid w:val="00F130DD"/>
    <w:rsid w:val="00F162AC"/>
    <w:rsid w:val="00F31B02"/>
    <w:rsid w:val="00F3307C"/>
    <w:rsid w:val="00F33E98"/>
    <w:rsid w:val="00F34985"/>
    <w:rsid w:val="00F40021"/>
    <w:rsid w:val="00F424B7"/>
    <w:rsid w:val="00F4736C"/>
    <w:rsid w:val="00F541DA"/>
    <w:rsid w:val="00F568C6"/>
    <w:rsid w:val="00F56BC5"/>
    <w:rsid w:val="00F62B93"/>
    <w:rsid w:val="00F63D30"/>
    <w:rsid w:val="00F66A3A"/>
    <w:rsid w:val="00F67B74"/>
    <w:rsid w:val="00F67C5A"/>
    <w:rsid w:val="00F701A8"/>
    <w:rsid w:val="00F76045"/>
    <w:rsid w:val="00F831DC"/>
    <w:rsid w:val="00F903CC"/>
    <w:rsid w:val="00FA0AD2"/>
    <w:rsid w:val="00FA56E2"/>
    <w:rsid w:val="00FA5908"/>
    <w:rsid w:val="00FB5952"/>
    <w:rsid w:val="00FB5C6C"/>
    <w:rsid w:val="00FB7A51"/>
    <w:rsid w:val="00FC48FC"/>
    <w:rsid w:val="00FC6EDF"/>
    <w:rsid w:val="00FD10B6"/>
    <w:rsid w:val="00FE3046"/>
    <w:rsid w:val="00FE50CD"/>
    <w:rsid w:val="00FE7DF0"/>
    <w:rsid w:val="00FF13B2"/>
    <w:rsid w:val="00FF5239"/>
    <w:rsid w:val="00FF620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E04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 w:type="character" w:customStyle="1" w:styleId="Heading1Char">
    <w:name w:val="Heading 1 Char"/>
    <w:basedOn w:val="DefaultParagraphFont"/>
    <w:link w:val="Heading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Heading2Char">
    <w:name w:val="Heading 2 Char"/>
    <w:basedOn w:val="DefaultParagraphFont"/>
    <w:link w:val="Heading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6A5D19"/>
    <w:rPr>
      <w:rFonts w:asciiTheme="majorHAnsi" w:eastAsiaTheme="majorEastAsia" w:hAnsiTheme="majorHAnsi" w:cstheme="majorBidi"/>
      <w:b/>
      <w:bCs/>
      <w:color w:val="4F81BD" w:themeColor="accent1"/>
      <w:sz w:val="22"/>
      <w:szCs w:val="28"/>
      <w:lang w:bidi="th-TH"/>
    </w:rPr>
  </w:style>
  <w:style w:type="paragraph" w:styleId="TOCHeading">
    <w:name w:val="TOC Heading"/>
    <w:basedOn w:val="Heading1"/>
    <w:next w:val="Normal"/>
    <w:uiPriority w:val="39"/>
    <w:unhideWhenUsed/>
    <w:qFormat/>
    <w:rsid w:val="006A5D19"/>
    <w:pPr>
      <w:outlineLvl w:val="9"/>
    </w:pPr>
    <w:rPr>
      <w:color w:val="365F91" w:themeColor="accent1" w:themeShade="BF"/>
      <w:sz w:val="28"/>
      <w:szCs w:val="28"/>
      <w:lang w:bidi="ar-SA"/>
    </w:rPr>
  </w:style>
  <w:style w:type="paragraph" w:styleId="TOC1">
    <w:name w:val="toc 1"/>
    <w:basedOn w:val="Normal"/>
    <w:next w:val="Normal"/>
    <w:autoRedefine/>
    <w:uiPriority w:val="39"/>
    <w:unhideWhenUsed/>
    <w:rsid w:val="006A5D19"/>
    <w:pPr>
      <w:spacing w:before="120"/>
    </w:pPr>
    <w:rPr>
      <w:rFonts w:asciiTheme="minorHAnsi" w:hAnsiTheme="minorHAnsi"/>
      <w:b/>
      <w:sz w:val="24"/>
      <w:szCs w:val="24"/>
    </w:rPr>
  </w:style>
  <w:style w:type="paragraph" w:styleId="TOC2">
    <w:name w:val="toc 2"/>
    <w:basedOn w:val="Normal"/>
    <w:next w:val="Normal"/>
    <w:autoRedefine/>
    <w:uiPriority w:val="39"/>
    <w:unhideWhenUsed/>
    <w:rsid w:val="006A5D19"/>
    <w:pPr>
      <w:ind w:left="220"/>
    </w:pPr>
    <w:rPr>
      <w:rFonts w:asciiTheme="minorHAnsi" w:hAnsiTheme="minorHAnsi"/>
      <w:b/>
      <w:szCs w:val="22"/>
    </w:rPr>
  </w:style>
  <w:style w:type="paragraph" w:styleId="TOC3">
    <w:name w:val="toc 3"/>
    <w:basedOn w:val="Normal"/>
    <w:next w:val="Normal"/>
    <w:autoRedefine/>
    <w:uiPriority w:val="39"/>
    <w:unhideWhenUsed/>
    <w:rsid w:val="006A5D19"/>
    <w:pPr>
      <w:ind w:left="440"/>
    </w:pPr>
    <w:rPr>
      <w:rFonts w:asciiTheme="minorHAnsi" w:hAnsiTheme="minorHAnsi"/>
      <w:szCs w:val="22"/>
    </w:rPr>
  </w:style>
  <w:style w:type="paragraph" w:styleId="TOC4">
    <w:name w:val="toc 4"/>
    <w:basedOn w:val="Normal"/>
    <w:next w:val="Normal"/>
    <w:autoRedefine/>
    <w:uiPriority w:val="39"/>
    <w:unhideWhenUsed/>
    <w:rsid w:val="006A5D19"/>
    <w:pPr>
      <w:ind w:left="660"/>
    </w:pPr>
    <w:rPr>
      <w:rFonts w:asciiTheme="minorHAnsi" w:hAnsiTheme="minorHAnsi"/>
      <w:sz w:val="20"/>
      <w:szCs w:val="20"/>
    </w:rPr>
  </w:style>
  <w:style w:type="paragraph" w:styleId="TOC5">
    <w:name w:val="toc 5"/>
    <w:basedOn w:val="Normal"/>
    <w:next w:val="Normal"/>
    <w:autoRedefine/>
    <w:uiPriority w:val="39"/>
    <w:unhideWhenUsed/>
    <w:rsid w:val="006A5D19"/>
    <w:pPr>
      <w:ind w:left="880"/>
    </w:pPr>
    <w:rPr>
      <w:rFonts w:asciiTheme="minorHAnsi" w:hAnsiTheme="minorHAnsi"/>
      <w:sz w:val="20"/>
      <w:szCs w:val="20"/>
    </w:rPr>
  </w:style>
  <w:style w:type="paragraph" w:styleId="TOC6">
    <w:name w:val="toc 6"/>
    <w:basedOn w:val="Normal"/>
    <w:next w:val="Normal"/>
    <w:autoRedefine/>
    <w:uiPriority w:val="39"/>
    <w:unhideWhenUsed/>
    <w:rsid w:val="006A5D19"/>
    <w:pPr>
      <w:ind w:left="1100"/>
    </w:pPr>
    <w:rPr>
      <w:rFonts w:asciiTheme="minorHAnsi" w:hAnsiTheme="minorHAnsi"/>
      <w:sz w:val="20"/>
      <w:szCs w:val="20"/>
    </w:rPr>
  </w:style>
  <w:style w:type="paragraph" w:styleId="TOC7">
    <w:name w:val="toc 7"/>
    <w:basedOn w:val="Normal"/>
    <w:next w:val="Normal"/>
    <w:autoRedefine/>
    <w:uiPriority w:val="39"/>
    <w:unhideWhenUsed/>
    <w:rsid w:val="006A5D19"/>
    <w:pPr>
      <w:ind w:left="1320"/>
    </w:pPr>
    <w:rPr>
      <w:rFonts w:asciiTheme="minorHAnsi" w:hAnsiTheme="minorHAnsi"/>
      <w:sz w:val="20"/>
      <w:szCs w:val="20"/>
    </w:rPr>
  </w:style>
  <w:style w:type="paragraph" w:styleId="TOC8">
    <w:name w:val="toc 8"/>
    <w:basedOn w:val="Normal"/>
    <w:next w:val="Normal"/>
    <w:autoRedefine/>
    <w:uiPriority w:val="39"/>
    <w:unhideWhenUsed/>
    <w:rsid w:val="006A5D19"/>
    <w:pPr>
      <w:ind w:left="1540"/>
    </w:pPr>
    <w:rPr>
      <w:rFonts w:asciiTheme="minorHAnsi" w:hAnsiTheme="minorHAnsi"/>
      <w:sz w:val="20"/>
      <w:szCs w:val="20"/>
    </w:rPr>
  </w:style>
  <w:style w:type="paragraph" w:styleId="TOC9">
    <w:name w:val="toc 9"/>
    <w:basedOn w:val="Normal"/>
    <w:next w:val="Normal"/>
    <w:autoRedefine/>
    <w:uiPriority w:val="39"/>
    <w:unhideWhenUsed/>
    <w:rsid w:val="006A5D19"/>
    <w:pPr>
      <w:ind w:left="1760"/>
    </w:pPr>
    <w:rPr>
      <w:rFonts w:asciiTheme="minorHAnsi" w:hAnsiTheme="minorHAnsi"/>
      <w:sz w:val="20"/>
      <w:szCs w:val="20"/>
    </w:rPr>
  </w:style>
  <w:style w:type="character" w:styleId="Hyperlink">
    <w:name w:val="Hyperlink"/>
    <w:basedOn w:val="DefaultParagraphFont"/>
    <w:uiPriority w:val="99"/>
    <w:unhideWhenUsed/>
    <w:rsid w:val="00CA42E5"/>
    <w:rPr>
      <w:color w:val="0000FF" w:themeColor="hyperlink"/>
      <w:u w:val="single"/>
    </w:rPr>
  </w:style>
  <w:style w:type="character" w:styleId="CommentReference">
    <w:name w:val="annotation reference"/>
    <w:basedOn w:val="DefaultParagraphFont"/>
    <w:uiPriority w:val="99"/>
    <w:semiHidden/>
    <w:unhideWhenUsed/>
    <w:rsid w:val="004A686F"/>
    <w:rPr>
      <w:sz w:val="16"/>
      <w:szCs w:val="18"/>
    </w:rPr>
  </w:style>
  <w:style w:type="paragraph" w:styleId="CommentText">
    <w:name w:val="annotation text"/>
    <w:basedOn w:val="Normal"/>
    <w:link w:val="CommentTextChar"/>
    <w:uiPriority w:val="99"/>
    <w:semiHidden/>
    <w:unhideWhenUsed/>
    <w:rsid w:val="004A686F"/>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686F"/>
    <w:rPr>
      <w:rFonts w:ascii="Arial" w:eastAsia="Arial" w:hAnsi="Arial" w:cs="Cordia New"/>
      <w:color w:val="000000"/>
      <w:sz w:val="20"/>
      <w:szCs w:val="25"/>
      <w:lang w:bidi="th-TH"/>
    </w:rPr>
  </w:style>
  <w:style w:type="paragraph" w:styleId="CommentSubject">
    <w:name w:val="annotation subject"/>
    <w:basedOn w:val="CommentText"/>
    <w:next w:val="CommentText"/>
    <w:link w:val="CommentSubjectChar"/>
    <w:uiPriority w:val="99"/>
    <w:semiHidden/>
    <w:unhideWhenUsed/>
    <w:rsid w:val="004A686F"/>
    <w:rPr>
      <w:b/>
      <w:bCs/>
    </w:rPr>
  </w:style>
  <w:style w:type="character" w:customStyle="1" w:styleId="CommentSubjectChar">
    <w:name w:val="Comment Subject Char"/>
    <w:basedOn w:val="CommentTextChar"/>
    <w:link w:val="CommentSubject"/>
    <w:uiPriority w:val="99"/>
    <w:semiHidden/>
    <w:rsid w:val="004A686F"/>
    <w:rPr>
      <w:rFonts w:ascii="Arial" w:eastAsia="Arial" w:hAnsi="Arial" w:cs="Cordia New"/>
      <w:b/>
      <w:bCs/>
      <w:color w:val="000000"/>
      <w:sz w:val="20"/>
      <w:szCs w:val="25"/>
      <w:lang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 w:type="character" w:customStyle="1" w:styleId="Heading1Char">
    <w:name w:val="Heading 1 Char"/>
    <w:basedOn w:val="DefaultParagraphFont"/>
    <w:link w:val="Heading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Heading2Char">
    <w:name w:val="Heading 2 Char"/>
    <w:basedOn w:val="DefaultParagraphFont"/>
    <w:link w:val="Heading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6A5D19"/>
    <w:rPr>
      <w:rFonts w:asciiTheme="majorHAnsi" w:eastAsiaTheme="majorEastAsia" w:hAnsiTheme="majorHAnsi" w:cstheme="majorBidi"/>
      <w:b/>
      <w:bCs/>
      <w:color w:val="4F81BD" w:themeColor="accent1"/>
      <w:sz w:val="22"/>
      <w:szCs w:val="28"/>
      <w:lang w:bidi="th-TH"/>
    </w:rPr>
  </w:style>
  <w:style w:type="paragraph" w:styleId="TOCHeading">
    <w:name w:val="TOC Heading"/>
    <w:basedOn w:val="Heading1"/>
    <w:next w:val="Normal"/>
    <w:uiPriority w:val="39"/>
    <w:unhideWhenUsed/>
    <w:qFormat/>
    <w:rsid w:val="006A5D19"/>
    <w:pPr>
      <w:outlineLvl w:val="9"/>
    </w:pPr>
    <w:rPr>
      <w:color w:val="365F91" w:themeColor="accent1" w:themeShade="BF"/>
      <w:sz w:val="28"/>
      <w:szCs w:val="28"/>
      <w:lang w:bidi="ar-SA"/>
    </w:rPr>
  </w:style>
  <w:style w:type="paragraph" w:styleId="TOC1">
    <w:name w:val="toc 1"/>
    <w:basedOn w:val="Normal"/>
    <w:next w:val="Normal"/>
    <w:autoRedefine/>
    <w:uiPriority w:val="39"/>
    <w:unhideWhenUsed/>
    <w:rsid w:val="006A5D19"/>
    <w:pPr>
      <w:spacing w:before="120"/>
    </w:pPr>
    <w:rPr>
      <w:rFonts w:asciiTheme="minorHAnsi" w:hAnsiTheme="minorHAnsi"/>
      <w:b/>
      <w:sz w:val="24"/>
      <w:szCs w:val="24"/>
    </w:rPr>
  </w:style>
  <w:style w:type="paragraph" w:styleId="TOC2">
    <w:name w:val="toc 2"/>
    <w:basedOn w:val="Normal"/>
    <w:next w:val="Normal"/>
    <w:autoRedefine/>
    <w:uiPriority w:val="39"/>
    <w:unhideWhenUsed/>
    <w:rsid w:val="006A5D19"/>
    <w:pPr>
      <w:ind w:left="220"/>
    </w:pPr>
    <w:rPr>
      <w:rFonts w:asciiTheme="minorHAnsi" w:hAnsiTheme="minorHAnsi"/>
      <w:b/>
      <w:szCs w:val="22"/>
    </w:rPr>
  </w:style>
  <w:style w:type="paragraph" w:styleId="TOC3">
    <w:name w:val="toc 3"/>
    <w:basedOn w:val="Normal"/>
    <w:next w:val="Normal"/>
    <w:autoRedefine/>
    <w:uiPriority w:val="39"/>
    <w:unhideWhenUsed/>
    <w:rsid w:val="006A5D19"/>
    <w:pPr>
      <w:ind w:left="440"/>
    </w:pPr>
    <w:rPr>
      <w:rFonts w:asciiTheme="minorHAnsi" w:hAnsiTheme="minorHAnsi"/>
      <w:szCs w:val="22"/>
    </w:rPr>
  </w:style>
  <w:style w:type="paragraph" w:styleId="TOC4">
    <w:name w:val="toc 4"/>
    <w:basedOn w:val="Normal"/>
    <w:next w:val="Normal"/>
    <w:autoRedefine/>
    <w:uiPriority w:val="39"/>
    <w:unhideWhenUsed/>
    <w:rsid w:val="006A5D19"/>
    <w:pPr>
      <w:ind w:left="660"/>
    </w:pPr>
    <w:rPr>
      <w:rFonts w:asciiTheme="minorHAnsi" w:hAnsiTheme="minorHAnsi"/>
      <w:sz w:val="20"/>
      <w:szCs w:val="20"/>
    </w:rPr>
  </w:style>
  <w:style w:type="paragraph" w:styleId="TOC5">
    <w:name w:val="toc 5"/>
    <w:basedOn w:val="Normal"/>
    <w:next w:val="Normal"/>
    <w:autoRedefine/>
    <w:uiPriority w:val="39"/>
    <w:unhideWhenUsed/>
    <w:rsid w:val="006A5D19"/>
    <w:pPr>
      <w:ind w:left="880"/>
    </w:pPr>
    <w:rPr>
      <w:rFonts w:asciiTheme="minorHAnsi" w:hAnsiTheme="minorHAnsi"/>
      <w:sz w:val="20"/>
      <w:szCs w:val="20"/>
    </w:rPr>
  </w:style>
  <w:style w:type="paragraph" w:styleId="TOC6">
    <w:name w:val="toc 6"/>
    <w:basedOn w:val="Normal"/>
    <w:next w:val="Normal"/>
    <w:autoRedefine/>
    <w:uiPriority w:val="39"/>
    <w:unhideWhenUsed/>
    <w:rsid w:val="006A5D19"/>
    <w:pPr>
      <w:ind w:left="1100"/>
    </w:pPr>
    <w:rPr>
      <w:rFonts w:asciiTheme="minorHAnsi" w:hAnsiTheme="minorHAnsi"/>
      <w:sz w:val="20"/>
      <w:szCs w:val="20"/>
    </w:rPr>
  </w:style>
  <w:style w:type="paragraph" w:styleId="TOC7">
    <w:name w:val="toc 7"/>
    <w:basedOn w:val="Normal"/>
    <w:next w:val="Normal"/>
    <w:autoRedefine/>
    <w:uiPriority w:val="39"/>
    <w:unhideWhenUsed/>
    <w:rsid w:val="006A5D19"/>
    <w:pPr>
      <w:ind w:left="1320"/>
    </w:pPr>
    <w:rPr>
      <w:rFonts w:asciiTheme="minorHAnsi" w:hAnsiTheme="minorHAnsi"/>
      <w:sz w:val="20"/>
      <w:szCs w:val="20"/>
    </w:rPr>
  </w:style>
  <w:style w:type="paragraph" w:styleId="TOC8">
    <w:name w:val="toc 8"/>
    <w:basedOn w:val="Normal"/>
    <w:next w:val="Normal"/>
    <w:autoRedefine/>
    <w:uiPriority w:val="39"/>
    <w:unhideWhenUsed/>
    <w:rsid w:val="006A5D19"/>
    <w:pPr>
      <w:ind w:left="1540"/>
    </w:pPr>
    <w:rPr>
      <w:rFonts w:asciiTheme="minorHAnsi" w:hAnsiTheme="minorHAnsi"/>
      <w:sz w:val="20"/>
      <w:szCs w:val="20"/>
    </w:rPr>
  </w:style>
  <w:style w:type="paragraph" w:styleId="TOC9">
    <w:name w:val="toc 9"/>
    <w:basedOn w:val="Normal"/>
    <w:next w:val="Normal"/>
    <w:autoRedefine/>
    <w:uiPriority w:val="39"/>
    <w:unhideWhenUsed/>
    <w:rsid w:val="006A5D19"/>
    <w:pPr>
      <w:ind w:left="1760"/>
    </w:pPr>
    <w:rPr>
      <w:rFonts w:asciiTheme="minorHAnsi" w:hAnsiTheme="minorHAnsi"/>
      <w:sz w:val="20"/>
      <w:szCs w:val="20"/>
    </w:rPr>
  </w:style>
  <w:style w:type="character" w:styleId="Hyperlink">
    <w:name w:val="Hyperlink"/>
    <w:basedOn w:val="DefaultParagraphFont"/>
    <w:uiPriority w:val="99"/>
    <w:unhideWhenUsed/>
    <w:rsid w:val="00CA42E5"/>
    <w:rPr>
      <w:color w:val="0000FF" w:themeColor="hyperlink"/>
      <w:u w:val="single"/>
    </w:rPr>
  </w:style>
  <w:style w:type="character" w:styleId="CommentReference">
    <w:name w:val="annotation reference"/>
    <w:basedOn w:val="DefaultParagraphFont"/>
    <w:uiPriority w:val="99"/>
    <w:semiHidden/>
    <w:unhideWhenUsed/>
    <w:rsid w:val="004A686F"/>
    <w:rPr>
      <w:sz w:val="16"/>
      <w:szCs w:val="18"/>
    </w:rPr>
  </w:style>
  <w:style w:type="paragraph" w:styleId="CommentText">
    <w:name w:val="annotation text"/>
    <w:basedOn w:val="Normal"/>
    <w:link w:val="CommentTextChar"/>
    <w:uiPriority w:val="99"/>
    <w:semiHidden/>
    <w:unhideWhenUsed/>
    <w:rsid w:val="004A686F"/>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686F"/>
    <w:rPr>
      <w:rFonts w:ascii="Arial" w:eastAsia="Arial" w:hAnsi="Arial" w:cs="Cordia New"/>
      <w:color w:val="000000"/>
      <w:sz w:val="20"/>
      <w:szCs w:val="25"/>
      <w:lang w:bidi="th-TH"/>
    </w:rPr>
  </w:style>
  <w:style w:type="paragraph" w:styleId="CommentSubject">
    <w:name w:val="annotation subject"/>
    <w:basedOn w:val="CommentText"/>
    <w:next w:val="CommentText"/>
    <w:link w:val="CommentSubjectChar"/>
    <w:uiPriority w:val="99"/>
    <w:semiHidden/>
    <w:unhideWhenUsed/>
    <w:rsid w:val="004A686F"/>
    <w:rPr>
      <w:b/>
      <w:bCs/>
    </w:rPr>
  </w:style>
  <w:style w:type="character" w:customStyle="1" w:styleId="CommentSubjectChar">
    <w:name w:val="Comment Subject Char"/>
    <w:basedOn w:val="CommentTextChar"/>
    <w:link w:val="CommentSubject"/>
    <w:uiPriority w:val="99"/>
    <w:semiHidden/>
    <w:rsid w:val="004A686F"/>
    <w:rPr>
      <w:rFonts w:ascii="Arial" w:eastAsia="Arial" w:hAnsi="Arial" w:cs="Cordia New"/>
      <w:b/>
      <w:bCs/>
      <w:color w:val="000000"/>
      <w:sz w:val="20"/>
      <w:szCs w:val="25"/>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8.xml"/><Relationship Id="rId3" Type="http://schemas.openxmlformats.org/officeDocument/2006/relationships/styles" Target="styles.xml"/><Relationship Id="rId21" Type="http://schemas.openxmlformats.org/officeDocument/2006/relationships/footer" Target="footer13.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7.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footer" Target="footer16.xml"/><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11.xml"/><Relationship Id="rId31"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footer" Target="foot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CFACF-9B60-4581-A1C7-AFB4181BC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73</Pages>
  <Words>10409</Words>
  <Characters>59336</Characters>
  <Application>Microsoft Office Word</Application>
  <DocSecurity>0</DocSecurity>
  <Lines>494</Lines>
  <Paragraphs>139</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69606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 Bb</dc:creator>
  <cp:lastModifiedBy>Sony</cp:lastModifiedBy>
  <cp:revision>14</cp:revision>
  <cp:lastPrinted>2014-07-07T06:30:00Z</cp:lastPrinted>
  <dcterms:created xsi:type="dcterms:W3CDTF">2014-07-30T06:23:00Z</dcterms:created>
  <dcterms:modified xsi:type="dcterms:W3CDTF">2014-07-30T07:29:00Z</dcterms:modified>
</cp:coreProperties>
</file>