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Dental Clinic Services System</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Pr>
          <w:rFonts w:ascii="Times New Roman" w:hAnsi="Times New Roman" w:cs="Times New Roman"/>
          <w:sz w:val="40"/>
          <w:szCs w:val="40"/>
        </w:rPr>
        <w:t>Software Requirement Specification</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Pr>
          <w:rFonts w:ascii="Times New Roman" w:hAnsi="Times New Roman" w:cs="Times New Roman"/>
          <w:sz w:val="36"/>
          <w:szCs w:val="36"/>
        </w:rPr>
        <w:t>By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Kanokwan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Maneerat</w:t>
      </w:r>
      <w:proofErr w:type="spellEnd"/>
      <w:r>
        <w:rPr>
          <w:rFonts w:ascii="Times New Roman" w:hAnsi="Times New Roman" w:cs="Times New Roman"/>
          <w:b/>
          <w:bCs/>
          <w:sz w:val="32"/>
          <w:szCs w:val="32"/>
        </w:rPr>
        <w:tab/>
        <w:t>542115002</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Worapun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Wongkium</w:t>
      </w:r>
      <w:proofErr w:type="spellEnd"/>
      <w:r>
        <w:rPr>
          <w:rFonts w:ascii="Times New Roman" w:hAnsi="Times New Roman" w:cs="Times New Roman"/>
          <w:b/>
          <w:bCs/>
          <w:sz w:val="32"/>
          <w:szCs w:val="32"/>
        </w:rPr>
        <w:t xml:space="preserve">      542115055</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College of Arts, Media, and Technology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Chiang Mai University</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Project Adviser</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______________________________</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Pr>
          <w:rFonts w:ascii="Times New Roman" w:hAnsi="Times New Roman" w:cs="Times New Roman"/>
          <w:sz w:val="32"/>
          <w:szCs w:val="32"/>
        </w:rPr>
        <w:t>Mrs. Yun Rim Park</w:t>
      </w: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 Specification</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Pr>
          <w:rFonts w:ascii="Times New Roman" w:hAnsi="Times New Roman" w:cs="Times New Roman"/>
          <w:b/>
          <w:bCs/>
        </w:rPr>
        <w:t>Revision Table</w:t>
      </w: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328"/>
        <w:gridCol w:w="1651"/>
        <w:gridCol w:w="971"/>
        <w:gridCol w:w="1548"/>
        <w:gridCol w:w="1361"/>
        <w:gridCol w:w="1718"/>
      </w:tblGrid>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Document Name</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Detail</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Status</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Date</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Viewable</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b/>
                <w:bCs/>
                <w:color w:val="000000"/>
              </w:rPr>
              <w:t>Reviewer&amp; Responsible</w:t>
            </w:r>
          </w:p>
        </w:tc>
      </w:tr>
      <w:tr w:rsidR="00760B67" w:rsidRPr="006130C3" w:rsidTr="00062248">
        <w:trPr>
          <w:trHeight w:val="885"/>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0.1</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All new</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04/06/2014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0.2</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Double check the words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0.3</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Delete and add new URS and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04/26/2014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0.4</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description</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05/17/2014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Correct grammar</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05/29/2014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450"/>
          <w:jc w:val="center"/>
        </w:trPr>
        <w:tc>
          <w:tcPr>
            <w:tcW w:w="232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0.5</w:t>
            </w:r>
          </w:p>
        </w:tc>
        <w:tc>
          <w:tcPr>
            <w:tcW w:w="165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Change some URS and renumbering SRS</w:t>
            </w:r>
          </w:p>
        </w:tc>
        <w:tc>
          <w:tcPr>
            <w:tcW w:w="97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06/25/2104</w:t>
            </w:r>
          </w:p>
        </w:tc>
        <w:tc>
          <w:tcPr>
            <w:tcW w:w="1361"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6130C3" w:rsidP="00062248">
            <w:pPr>
              <w:spacing w:after="120"/>
              <w:jc w:val="center"/>
              <w:rPr>
                <w:rFonts w:ascii="Times" w:hAnsi="Times"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760B67" w:rsidRPr="006130C3" w:rsidTr="00062248">
        <w:trPr>
          <w:trHeight w:val="210"/>
          <w:jc w:val="center"/>
        </w:trPr>
        <w:tc>
          <w:tcPr>
            <w:tcW w:w="232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6</w:t>
            </w:r>
          </w:p>
        </w:tc>
        <w:tc>
          <w:tcPr>
            <w:tcW w:w="165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hideMark/>
          </w:tcPr>
          <w:p w:rsidR="006130C3" w:rsidRPr="006130C3" w:rsidRDefault="00760B67" w:rsidP="00062248">
            <w:pPr>
              <w:jc w:val="center"/>
              <w:rPr>
                <w:rFonts w:ascii="Helvetica" w:hAnsi="Helvetica" w:cs="Times New Roman"/>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3C4ACC" w:rsidRPr="006130C3" w:rsidTr="00062248">
        <w:trPr>
          <w:trHeight w:val="210"/>
          <w:jc w:val="center"/>
        </w:trPr>
        <w:tc>
          <w:tcPr>
            <w:tcW w:w="232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DCSS</w:t>
            </w:r>
            <w:r w:rsidR="00E87C55">
              <w:rPr>
                <w:rFonts w:ascii="Times New Roman" w:hAnsi="Times New Roman" w:cs="Times New Roman"/>
                <w:color w:val="000000"/>
              </w:rPr>
              <w:t xml:space="preserve"> – </w:t>
            </w:r>
            <w:r w:rsidRPr="006130C3">
              <w:rPr>
                <w:rFonts w:ascii="Times New Roman" w:hAnsi="Times New Roman" w:cs="Times New Roman"/>
                <w:color w:val="000000"/>
              </w:rPr>
              <w:t>SRS</w:t>
            </w:r>
            <w:r w:rsidR="00E87C55">
              <w:rPr>
                <w:rFonts w:ascii="Times New Roman" w:hAnsi="Times New Roman" w:cs="Times New Roman"/>
                <w:color w:val="000000"/>
              </w:rPr>
              <w:t xml:space="preserve"> </w:t>
            </w:r>
            <w:r w:rsidRPr="006130C3">
              <w:rPr>
                <w:rFonts w:ascii="Times New Roman" w:hAnsi="Times New Roman" w:cs="Times New Roman"/>
                <w:color w:val="000000"/>
              </w:rPr>
              <w:t>-</w:t>
            </w:r>
            <w:r w:rsidR="00E87C55">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7</w:t>
            </w:r>
          </w:p>
        </w:tc>
        <w:tc>
          <w:tcPr>
            <w:tcW w:w="1651"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3C4ACC" w:rsidRDefault="003C4ACC" w:rsidP="00062248">
            <w:pPr>
              <w:jc w:val="center"/>
              <w:rPr>
                <w:rFonts w:ascii="Times New Roman" w:hAnsi="Times New Roman" w:cs="Times New Roman"/>
                <w:color w:val="000000"/>
              </w:rPr>
            </w:pPr>
            <w:r>
              <w:rPr>
                <w:rFonts w:ascii="Times New Roman" w:hAnsi="Times New Roman" w:cs="Times New Roman"/>
                <w:color w:val="000000"/>
              </w:rPr>
              <w:t>07</w:t>
            </w:r>
            <w:r w:rsidR="00D831DE">
              <w:rPr>
                <w:rFonts w:ascii="Times New Roman" w:hAnsi="Times New Roman" w:cs="Times New Roman"/>
                <w:color w:val="000000"/>
              </w:rPr>
              <w:t>/</w:t>
            </w:r>
            <w:r>
              <w:rPr>
                <w:rFonts w:ascii="Times New Roman" w:hAnsi="Times New Roman" w:cs="Times New Roman"/>
                <w:color w:val="000000"/>
              </w:rPr>
              <w:t>04/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3C4ACC" w:rsidRPr="006130C3" w:rsidRDefault="003C4ACC" w:rsidP="00062248">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D831DE" w:rsidRPr="006130C3" w:rsidTr="00062248">
        <w:trPr>
          <w:trHeight w:val="210"/>
          <w:jc w:val="center"/>
        </w:trPr>
        <w:tc>
          <w:tcPr>
            <w:tcW w:w="232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8</w:t>
            </w:r>
          </w:p>
        </w:tc>
        <w:tc>
          <w:tcPr>
            <w:tcW w:w="1651"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Add some use case description</w:t>
            </w:r>
          </w:p>
        </w:tc>
        <w:tc>
          <w:tcPr>
            <w:tcW w:w="97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D831DE" w:rsidRDefault="00D831DE" w:rsidP="002B157A">
            <w:pPr>
              <w:jc w:val="center"/>
              <w:rPr>
                <w:rFonts w:ascii="Times New Roman" w:hAnsi="Times New Roman" w:cs="Times New Roman"/>
                <w:color w:val="000000"/>
              </w:rPr>
            </w:pPr>
            <w:r>
              <w:rPr>
                <w:rFonts w:ascii="Times New Roman" w:hAnsi="Times New Roman" w:cs="Times New Roman"/>
                <w:color w:val="000000"/>
              </w:rPr>
              <w:t>07/14/</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D831DE" w:rsidRPr="006130C3" w:rsidRDefault="00D831DE"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r w:rsidR="00FF3A04" w:rsidRPr="006130C3" w:rsidTr="00062248">
        <w:trPr>
          <w:trHeight w:val="210"/>
          <w:jc w:val="center"/>
        </w:trPr>
        <w:tc>
          <w:tcPr>
            <w:tcW w:w="232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DCSS</w:t>
            </w:r>
            <w:r>
              <w:rPr>
                <w:rFonts w:ascii="Times New Roman" w:hAnsi="Times New Roman" w:cs="Times New Roman"/>
                <w:color w:val="000000"/>
              </w:rPr>
              <w:t xml:space="preserve"> – </w:t>
            </w:r>
            <w:r w:rsidRPr="006130C3">
              <w:rPr>
                <w:rFonts w:ascii="Times New Roman" w:hAnsi="Times New Roman" w:cs="Times New Roman"/>
                <w:color w:val="000000"/>
              </w:rPr>
              <w:t>SRS</w:t>
            </w:r>
            <w:r>
              <w:rPr>
                <w:rFonts w:ascii="Times New Roman" w:hAnsi="Times New Roman" w:cs="Times New Roman"/>
                <w:color w:val="000000"/>
              </w:rPr>
              <w:t xml:space="preserve"> </w:t>
            </w:r>
            <w:r w:rsidRPr="006130C3">
              <w:rPr>
                <w:rFonts w:ascii="Times New Roman" w:hAnsi="Times New Roman" w:cs="Times New Roman"/>
                <w:color w:val="000000"/>
              </w:rPr>
              <w:t>-</w:t>
            </w:r>
            <w:r>
              <w:rPr>
                <w:rFonts w:ascii="Times New Roman" w:hAnsi="Times New Roman" w:cs="Times New Roman"/>
                <w:color w:val="000000"/>
              </w:rPr>
              <w:t xml:space="preserve"> </w:t>
            </w:r>
            <w:proofErr w:type="spellStart"/>
            <w:r w:rsidRPr="006130C3">
              <w:rPr>
                <w:rFonts w:ascii="Times New Roman" w:hAnsi="Times New Roman" w:cs="Times New Roman"/>
                <w:color w:val="000000"/>
              </w:rPr>
              <w:t>ver</w:t>
            </w:r>
            <w:proofErr w:type="spellEnd"/>
            <w:r w:rsidRPr="006130C3">
              <w:rPr>
                <w:rFonts w:ascii="Times New Roman" w:hAnsi="Times New Roman" w:cs="Times New Roman"/>
                <w:color w:val="000000"/>
              </w:rPr>
              <w:t xml:space="preserve"> 0.</w:t>
            </w:r>
            <w:r>
              <w:rPr>
                <w:rFonts w:ascii="Times New Roman" w:hAnsi="Times New Roman" w:cs="Times New Roman"/>
                <w:color w:val="000000"/>
              </w:rPr>
              <w:t>9</w:t>
            </w:r>
          </w:p>
        </w:tc>
        <w:tc>
          <w:tcPr>
            <w:tcW w:w="1651"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Edit some use case description</w:t>
            </w:r>
          </w:p>
        </w:tc>
        <w:tc>
          <w:tcPr>
            <w:tcW w:w="97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Draft</w:t>
            </w:r>
          </w:p>
        </w:tc>
        <w:tc>
          <w:tcPr>
            <w:tcW w:w="1548" w:type="dxa"/>
            <w:shd w:val="clear" w:color="auto" w:fill="auto"/>
            <w:tcMar>
              <w:top w:w="60" w:type="dxa"/>
              <w:left w:w="60" w:type="dxa"/>
              <w:bottom w:w="60" w:type="dxa"/>
              <w:right w:w="60" w:type="dxa"/>
            </w:tcMar>
            <w:vAlign w:val="center"/>
          </w:tcPr>
          <w:p w:rsidR="00FF3A04" w:rsidRDefault="00FF3A04" w:rsidP="002B157A">
            <w:pPr>
              <w:jc w:val="center"/>
              <w:rPr>
                <w:rFonts w:ascii="Times New Roman" w:hAnsi="Times New Roman" w:cs="Times New Roman"/>
                <w:color w:val="000000"/>
              </w:rPr>
            </w:pPr>
            <w:r>
              <w:rPr>
                <w:rFonts w:ascii="Times New Roman" w:hAnsi="Times New Roman" w:cs="Times New Roman"/>
                <w:color w:val="000000"/>
              </w:rPr>
              <w:t>07/21/</w:t>
            </w:r>
            <w:r w:rsidRPr="006130C3">
              <w:rPr>
                <w:rFonts w:ascii="Times New Roman" w:hAnsi="Times New Roman" w:cs="Times New Roman"/>
                <w:color w:val="000000"/>
              </w:rPr>
              <w:t>/2104</w:t>
            </w:r>
          </w:p>
        </w:tc>
        <w:tc>
          <w:tcPr>
            <w:tcW w:w="1361"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r w:rsidRPr="006130C3">
              <w:rPr>
                <w:rFonts w:ascii="Times New Roman" w:hAnsi="Times New Roman" w:cs="Times New Roman"/>
                <w:color w:val="000000"/>
              </w:rPr>
              <w:t>Adviser</w:t>
            </w:r>
          </w:p>
        </w:tc>
        <w:tc>
          <w:tcPr>
            <w:tcW w:w="1718" w:type="dxa"/>
            <w:shd w:val="clear" w:color="auto" w:fill="auto"/>
            <w:tcMar>
              <w:top w:w="60" w:type="dxa"/>
              <w:left w:w="60" w:type="dxa"/>
              <w:bottom w:w="60" w:type="dxa"/>
              <w:right w:w="60" w:type="dxa"/>
            </w:tcMar>
            <w:vAlign w:val="center"/>
          </w:tcPr>
          <w:p w:rsidR="00FF3A04" w:rsidRPr="006130C3" w:rsidRDefault="00FF3A04" w:rsidP="002B157A">
            <w:pPr>
              <w:jc w:val="center"/>
              <w:rPr>
                <w:rFonts w:ascii="Times New Roman" w:hAnsi="Times New Roman" w:cs="Times New Roman"/>
                <w:color w:val="000000"/>
              </w:rPr>
            </w:pPr>
            <w:proofErr w:type="spellStart"/>
            <w:r w:rsidRPr="006130C3">
              <w:rPr>
                <w:rFonts w:ascii="Times New Roman" w:hAnsi="Times New Roman" w:cs="Times New Roman"/>
                <w:color w:val="000000"/>
              </w:rPr>
              <w:t>Kanokwan</w:t>
            </w:r>
            <w:proofErr w:type="spellEnd"/>
            <w:r w:rsidRPr="006130C3">
              <w:rPr>
                <w:rFonts w:ascii="Times New Roman" w:hAnsi="Times New Roman" w:cs="Times New Roman"/>
                <w:color w:val="000000"/>
              </w:rPr>
              <w:t xml:space="preserve"> &amp; </w:t>
            </w:r>
            <w:proofErr w:type="spellStart"/>
            <w:r w:rsidRPr="006130C3">
              <w:rPr>
                <w:rFonts w:ascii="Times New Roman" w:hAnsi="Times New Roman" w:cs="Times New Roman"/>
                <w:color w:val="000000"/>
              </w:rPr>
              <w:t>Worapun</w:t>
            </w:r>
            <w:proofErr w:type="spellEnd"/>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FF3A04" w:rsidRDefault="00FF3A04"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rsidR="00393031"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Pr>
          <w:rFonts w:ascii="Times" w:hAnsi="Times" w:cs="Times"/>
          <w:b/>
          <w:bCs/>
          <w:sz w:val="36"/>
          <w:szCs w:val="36"/>
        </w:rPr>
        <w:lastRenderedPageBreak/>
        <w:t>Table of Contents</w:t>
      </w:r>
    </w:p>
    <w:bookmarkStart w:id="0" w:name="_Toc393887523"/>
    <w:bookmarkStart w:id="1" w:name="_Toc393887752"/>
    <w:p w:rsidR="0035605D" w:rsidRDefault="00BD0FBE" w:rsidP="0035605D">
      <w:pPr>
        <w:pStyle w:val="21"/>
        <w:rPr>
          <w:rStyle w:val="af0"/>
        </w:rPr>
      </w:pPr>
      <w:r>
        <w:rPr>
          <w:rFonts w:cs="Times"/>
          <w:sz w:val="36"/>
          <w:szCs w:val="36"/>
        </w:rPr>
        <w:fldChar w:fldCharType="begin"/>
      </w:r>
      <w:r w:rsidR="0035605D">
        <w:rPr>
          <w:rFonts w:cs="Times"/>
          <w:sz w:val="36"/>
          <w:szCs w:val="36"/>
        </w:rPr>
        <w:instrText xml:space="preserve"> TOC \o "1-4" \h \z \u </w:instrText>
      </w:r>
      <w:r>
        <w:rPr>
          <w:rFonts w:cs="Times"/>
          <w:sz w:val="36"/>
          <w:szCs w:val="36"/>
        </w:rPr>
        <w:fldChar w:fldCharType="separate"/>
      </w:r>
      <w:hyperlink w:anchor="_Toc393887950" w:history="1">
        <w:r w:rsidR="0035605D" w:rsidRPr="00875123">
          <w:rPr>
            <w:rStyle w:val="af0"/>
          </w:rPr>
          <w:t>1. Introduction</w:t>
        </w:r>
        <w:r w:rsidR="0035605D">
          <w:rPr>
            <w:webHidden/>
          </w:rPr>
          <w:tab/>
        </w:r>
        <w:r>
          <w:rPr>
            <w:rStyle w:val="af0"/>
          </w:rPr>
          <w:fldChar w:fldCharType="begin"/>
        </w:r>
        <w:r w:rsidR="0035605D">
          <w:rPr>
            <w:webHidden/>
          </w:rPr>
          <w:instrText xml:space="preserve"> PAGEREF _Toc393887950 \h </w:instrText>
        </w:r>
        <w:r>
          <w:rPr>
            <w:rStyle w:val="af0"/>
          </w:rPr>
        </w:r>
        <w:r>
          <w:rPr>
            <w:rStyle w:val="af0"/>
          </w:rPr>
          <w:fldChar w:fldCharType="separate"/>
        </w:r>
        <w:r w:rsidR="0035605D">
          <w:rPr>
            <w:webHidden/>
          </w:rPr>
          <w:t>4</w:t>
        </w:r>
        <w:r>
          <w:rPr>
            <w:rStyle w:val="af0"/>
          </w:rPr>
          <w:fldChar w:fldCharType="end"/>
        </w:r>
      </w:hyperlink>
    </w:p>
    <w:p w:rsidR="0035605D" w:rsidRPr="0035605D" w:rsidRDefault="0035605D" w:rsidP="0035605D">
      <w:pPr>
        <w:pStyle w:val="21"/>
        <w:rPr>
          <w:rStyle w:val="af0"/>
          <w:b/>
          <w:bCs w:val="0"/>
        </w:rPr>
      </w:pPr>
      <w:r>
        <w:rPr>
          <w:rStyle w:val="af0"/>
          <w:u w:val="none"/>
        </w:rPr>
        <w:t xml:space="preserve">     </w:t>
      </w:r>
      <w:hyperlink w:anchor="_Toc393887951" w:history="1">
        <w:r w:rsidRPr="0035605D">
          <w:rPr>
            <w:rStyle w:val="af0"/>
            <w:b/>
            <w:bCs w:val="0"/>
          </w:rPr>
          <w:t>1.1 Objectives</w:t>
        </w:r>
        <w:r w:rsidRPr="0035605D">
          <w:rPr>
            <w:webHidden/>
          </w:rPr>
          <w:tab/>
        </w:r>
        <w:r w:rsidR="00BD0FBE" w:rsidRPr="0035605D">
          <w:rPr>
            <w:rStyle w:val="af0"/>
            <w:b/>
            <w:bCs w:val="0"/>
          </w:rPr>
          <w:fldChar w:fldCharType="begin"/>
        </w:r>
        <w:r w:rsidRPr="0035605D">
          <w:rPr>
            <w:webHidden/>
          </w:rPr>
          <w:instrText xml:space="preserve"> PAGEREF _Toc393887951 \h </w:instrText>
        </w:r>
        <w:r w:rsidR="00BD0FBE" w:rsidRPr="0035605D">
          <w:rPr>
            <w:rStyle w:val="af0"/>
            <w:b/>
            <w:bCs w:val="0"/>
          </w:rPr>
        </w:r>
        <w:r w:rsidR="00BD0FBE" w:rsidRPr="0035605D">
          <w:rPr>
            <w:rStyle w:val="af0"/>
            <w:b/>
            <w:bCs w:val="0"/>
          </w:rPr>
          <w:fldChar w:fldCharType="separate"/>
        </w:r>
        <w:r w:rsidRPr="0035605D">
          <w:rPr>
            <w:webHidden/>
          </w:rPr>
          <w:t>4</w:t>
        </w:r>
        <w:r w:rsidR="00BD0FBE" w:rsidRPr="0035605D">
          <w:rPr>
            <w:rStyle w:val="af0"/>
            <w:b/>
            <w:bCs w:val="0"/>
          </w:rPr>
          <w:fldChar w:fldCharType="end"/>
        </w:r>
      </w:hyperlink>
    </w:p>
    <w:p w:rsidR="0035605D" w:rsidRPr="0035605D" w:rsidRDefault="0035605D" w:rsidP="0035605D">
      <w:pPr>
        <w:pStyle w:val="21"/>
        <w:rPr>
          <w:rStyle w:val="af0"/>
          <w:b/>
          <w:bCs w:val="0"/>
        </w:rPr>
      </w:pPr>
      <w:r w:rsidRPr="0035605D">
        <w:rPr>
          <w:rStyle w:val="af0"/>
          <w:b/>
          <w:bCs w:val="0"/>
          <w:u w:val="none"/>
        </w:rPr>
        <w:t xml:space="preserve">     </w:t>
      </w:r>
      <w:hyperlink w:anchor="_Toc393887952" w:history="1">
        <w:r w:rsidRPr="0035605D">
          <w:rPr>
            <w:rStyle w:val="af0"/>
            <w:b/>
            <w:bCs w:val="0"/>
            <w:u w:val="none"/>
          </w:rPr>
          <w:t>1.2</w:t>
        </w:r>
        <w:r w:rsidRPr="0035605D">
          <w:rPr>
            <w:szCs w:val="28"/>
            <w:lang w:bidi="th-TH"/>
          </w:rPr>
          <w:t xml:space="preserve">  </w:t>
        </w:r>
        <w:r w:rsidRPr="0035605D">
          <w:rPr>
            <w:rStyle w:val="af0"/>
            <w:b/>
            <w:bCs w:val="0"/>
            <w:u w:val="none"/>
          </w:rPr>
          <w:t>Project Scope</w:t>
        </w:r>
        <w:r w:rsidRPr="0035605D">
          <w:rPr>
            <w:webHidden/>
          </w:rPr>
          <w:tab/>
        </w:r>
        <w:r w:rsidR="00BD0FBE" w:rsidRPr="0035605D">
          <w:rPr>
            <w:rStyle w:val="af0"/>
            <w:b/>
            <w:bCs w:val="0"/>
          </w:rPr>
          <w:fldChar w:fldCharType="begin"/>
        </w:r>
        <w:r w:rsidRPr="0035605D">
          <w:rPr>
            <w:webHidden/>
          </w:rPr>
          <w:instrText xml:space="preserve"> PAGEREF _Toc393887952 \h </w:instrText>
        </w:r>
        <w:r w:rsidR="00BD0FBE" w:rsidRPr="0035605D">
          <w:rPr>
            <w:rStyle w:val="af0"/>
            <w:b/>
            <w:bCs w:val="0"/>
          </w:rPr>
        </w:r>
        <w:r w:rsidR="00BD0FBE" w:rsidRPr="0035605D">
          <w:rPr>
            <w:rStyle w:val="af0"/>
            <w:b/>
            <w:bCs w:val="0"/>
          </w:rPr>
          <w:fldChar w:fldCharType="separate"/>
        </w:r>
        <w:r w:rsidRPr="0035605D">
          <w:rPr>
            <w:webHidden/>
          </w:rPr>
          <w:t>4</w:t>
        </w:r>
        <w:r w:rsidR="00BD0FBE" w:rsidRPr="0035605D">
          <w:rPr>
            <w:rStyle w:val="af0"/>
            <w:b/>
            <w:bCs w:val="0"/>
          </w:rPr>
          <w:fldChar w:fldCharType="end"/>
        </w:r>
      </w:hyperlink>
    </w:p>
    <w:p w:rsidR="0035605D" w:rsidRPr="0035605D" w:rsidRDefault="0035605D" w:rsidP="0035605D">
      <w:pPr>
        <w:pStyle w:val="21"/>
        <w:rPr>
          <w:szCs w:val="28"/>
          <w:lang w:bidi="th-TH"/>
        </w:rPr>
      </w:pPr>
      <w:r w:rsidRPr="0035605D">
        <w:rPr>
          <w:rStyle w:val="af0"/>
          <w:b/>
          <w:bCs w:val="0"/>
          <w:u w:val="none"/>
        </w:rPr>
        <w:t xml:space="preserve">     </w:t>
      </w:r>
      <w:hyperlink w:anchor="_Toc393887953" w:history="1">
        <w:r w:rsidRPr="0035605D">
          <w:rPr>
            <w:rStyle w:val="af0"/>
            <w:b/>
            <w:bCs w:val="0"/>
            <w:u w:val="none"/>
          </w:rPr>
          <w:t>1.3 User Classes and Characteristics</w:t>
        </w:r>
        <w:r w:rsidRPr="0035605D">
          <w:rPr>
            <w:webHidden/>
          </w:rPr>
          <w:tab/>
        </w:r>
        <w:r w:rsidR="00BD0FBE" w:rsidRPr="0035605D">
          <w:rPr>
            <w:rStyle w:val="af0"/>
            <w:b/>
            <w:bCs w:val="0"/>
          </w:rPr>
          <w:fldChar w:fldCharType="begin"/>
        </w:r>
        <w:r w:rsidRPr="0035605D">
          <w:rPr>
            <w:webHidden/>
          </w:rPr>
          <w:instrText xml:space="preserve"> PAGEREF _Toc393887953 \h </w:instrText>
        </w:r>
        <w:r w:rsidR="00BD0FBE" w:rsidRPr="0035605D">
          <w:rPr>
            <w:rStyle w:val="af0"/>
            <w:b/>
            <w:bCs w:val="0"/>
          </w:rPr>
        </w:r>
        <w:r w:rsidR="00BD0FBE" w:rsidRPr="0035605D">
          <w:rPr>
            <w:rStyle w:val="af0"/>
            <w:b/>
            <w:bCs w:val="0"/>
          </w:rPr>
          <w:fldChar w:fldCharType="separate"/>
        </w:r>
        <w:r w:rsidRPr="0035605D">
          <w:rPr>
            <w:webHidden/>
          </w:rPr>
          <w:t>4</w:t>
        </w:r>
        <w:r w:rsidR="00BD0FBE" w:rsidRPr="0035605D">
          <w:rPr>
            <w:rStyle w:val="af0"/>
            <w:b/>
            <w:bCs w:val="0"/>
          </w:rPr>
          <w:fldChar w:fldCharType="end"/>
        </w:r>
      </w:hyperlink>
    </w:p>
    <w:p w:rsidR="0035605D" w:rsidRDefault="00BD0FBE">
      <w:pPr>
        <w:pStyle w:val="11"/>
        <w:tabs>
          <w:tab w:val="right" w:leader="dot" w:pos="9350"/>
        </w:tabs>
        <w:rPr>
          <w:b w:val="0"/>
          <w:noProof/>
          <w:sz w:val="22"/>
          <w:szCs w:val="28"/>
          <w:lang w:bidi="th-TH"/>
        </w:rPr>
      </w:pPr>
      <w:hyperlink w:anchor="_Toc393887954" w:history="1">
        <w:r w:rsidR="0035605D" w:rsidRPr="00875123">
          <w:rPr>
            <w:rStyle w:val="af0"/>
            <w:rFonts w:ascii="Times" w:hAnsi="Times"/>
            <w:noProof/>
          </w:rPr>
          <w:t>Chapter Two: Overall Description</w:t>
        </w:r>
        <w:r w:rsidR="0035605D">
          <w:rPr>
            <w:noProof/>
            <w:webHidden/>
          </w:rPr>
          <w:tab/>
        </w:r>
        <w:r>
          <w:rPr>
            <w:rStyle w:val="af0"/>
            <w:noProof/>
          </w:rPr>
          <w:fldChar w:fldCharType="begin"/>
        </w:r>
        <w:r w:rsidR="0035605D">
          <w:rPr>
            <w:noProof/>
            <w:webHidden/>
          </w:rPr>
          <w:instrText xml:space="preserve"> PAGEREF _Toc393887954 \h </w:instrText>
        </w:r>
        <w:r>
          <w:rPr>
            <w:rStyle w:val="af0"/>
            <w:noProof/>
          </w:rPr>
        </w:r>
        <w:r>
          <w:rPr>
            <w:rStyle w:val="af0"/>
            <w:noProof/>
          </w:rPr>
          <w:fldChar w:fldCharType="separate"/>
        </w:r>
        <w:r w:rsidR="0035605D">
          <w:rPr>
            <w:noProof/>
            <w:webHidden/>
          </w:rPr>
          <w:t>6</w:t>
        </w:r>
        <w:r>
          <w:rPr>
            <w:rStyle w:val="af0"/>
            <w:noProof/>
          </w:rPr>
          <w:fldChar w:fldCharType="end"/>
        </w:r>
      </w:hyperlink>
    </w:p>
    <w:p w:rsidR="0035605D" w:rsidRDefault="00BD0FBE" w:rsidP="0035605D">
      <w:pPr>
        <w:pStyle w:val="21"/>
        <w:rPr>
          <w:rStyle w:val="af0"/>
        </w:rPr>
      </w:pPr>
      <w:hyperlink w:anchor="_Toc393887955" w:history="1">
        <w:r w:rsidR="0035605D" w:rsidRPr="00875123">
          <w:rPr>
            <w:rStyle w:val="af0"/>
          </w:rPr>
          <w:t>2. Overall Description</w:t>
        </w:r>
        <w:r w:rsidR="0035605D">
          <w:rPr>
            <w:webHidden/>
          </w:rPr>
          <w:tab/>
        </w:r>
        <w:r>
          <w:rPr>
            <w:rStyle w:val="af0"/>
          </w:rPr>
          <w:fldChar w:fldCharType="begin"/>
        </w:r>
        <w:r w:rsidR="0035605D">
          <w:rPr>
            <w:webHidden/>
          </w:rPr>
          <w:instrText xml:space="preserve"> PAGEREF _Toc393887955 \h </w:instrText>
        </w:r>
        <w:r>
          <w:rPr>
            <w:rStyle w:val="af0"/>
          </w:rPr>
        </w:r>
        <w:r>
          <w:rPr>
            <w:rStyle w:val="af0"/>
          </w:rPr>
          <w:fldChar w:fldCharType="separate"/>
        </w:r>
        <w:r w:rsidR="0035605D">
          <w:rPr>
            <w:webHidden/>
          </w:rPr>
          <w:t>6</w:t>
        </w:r>
        <w:r>
          <w:rPr>
            <w:rStyle w:val="af0"/>
          </w:rPr>
          <w:fldChar w:fldCharType="end"/>
        </w:r>
      </w:hyperlink>
    </w:p>
    <w:p w:rsidR="0035605D" w:rsidRPr="0035605D" w:rsidRDefault="0035605D" w:rsidP="0035605D">
      <w:pPr>
        <w:pStyle w:val="21"/>
        <w:rPr>
          <w:rStyle w:val="af0"/>
        </w:rPr>
      </w:pPr>
      <w:r w:rsidRPr="0035605D">
        <w:rPr>
          <w:rStyle w:val="af0"/>
          <w:u w:val="none"/>
        </w:rPr>
        <w:t xml:space="preserve">     </w:t>
      </w:r>
      <w:hyperlink w:anchor="_Toc393887956" w:history="1">
        <w:r w:rsidRPr="0035605D">
          <w:rPr>
            <w:rStyle w:val="af0"/>
          </w:rPr>
          <w:t xml:space="preserve">2.1 </w:t>
        </w:r>
        <w:r w:rsidRPr="0035605D">
          <w:rPr>
            <w:szCs w:val="28"/>
            <w:lang w:bidi="th-TH"/>
          </w:rPr>
          <w:t xml:space="preserve"> </w:t>
        </w:r>
        <w:r w:rsidRPr="0035605D">
          <w:rPr>
            <w:rStyle w:val="af0"/>
          </w:rPr>
          <w:t>Product Perspective</w:t>
        </w:r>
        <w:r w:rsidRPr="0035605D">
          <w:rPr>
            <w:webHidden/>
          </w:rPr>
          <w:tab/>
        </w:r>
        <w:r w:rsidR="00BD0FBE" w:rsidRPr="0035605D">
          <w:rPr>
            <w:rStyle w:val="af0"/>
          </w:rPr>
          <w:fldChar w:fldCharType="begin"/>
        </w:r>
        <w:r w:rsidRPr="0035605D">
          <w:rPr>
            <w:webHidden/>
          </w:rPr>
          <w:instrText xml:space="preserve"> PAGEREF _Toc393887956 \h </w:instrText>
        </w:r>
        <w:r w:rsidR="00BD0FBE" w:rsidRPr="0035605D">
          <w:rPr>
            <w:rStyle w:val="af0"/>
          </w:rPr>
        </w:r>
        <w:r w:rsidR="00BD0FBE" w:rsidRPr="0035605D">
          <w:rPr>
            <w:rStyle w:val="af0"/>
          </w:rPr>
          <w:fldChar w:fldCharType="separate"/>
        </w:r>
        <w:r w:rsidRPr="0035605D">
          <w:rPr>
            <w:webHidden/>
          </w:rPr>
          <w:t>6</w:t>
        </w:r>
        <w:r w:rsidR="00BD0FBE" w:rsidRPr="0035605D">
          <w:rPr>
            <w:rStyle w:val="af0"/>
          </w:rPr>
          <w:fldChar w:fldCharType="end"/>
        </w:r>
      </w:hyperlink>
    </w:p>
    <w:p w:rsidR="0035605D" w:rsidRPr="0035605D" w:rsidRDefault="0035605D" w:rsidP="0035605D">
      <w:pPr>
        <w:pStyle w:val="21"/>
        <w:rPr>
          <w:rStyle w:val="af0"/>
        </w:rPr>
      </w:pPr>
      <w:r w:rsidRPr="0035605D">
        <w:rPr>
          <w:rStyle w:val="af0"/>
          <w:u w:val="none"/>
        </w:rPr>
        <w:t xml:space="preserve">     </w:t>
      </w:r>
      <w:hyperlink w:anchor="_Toc393887957" w:history="1">
        <w:r w:rsidRPr="0035605D">
          <w:rPr>
            <w:rStyle w:val="af0"/>
            <w:rFonts w:cs="Times New Roman"/>
            <w:u w:val="none"/>
          </w:rPr>
          <w:t xml:space="preserve">2.2  </w:t>
        </w:r>
        <w:r w:rsidRPr="0035605D">
          <w:rPr>
            <w:rStyle w:val="af0"/>
            <w:u w:val="none"/>
          </w:rPr>
          <w:t>Product Features</w:t>
        </w:r>
        <w:r w:rsidRPr="0035605D">
          <w:rPr>
            <w:webHidden/>
          </w:rPr>
          <w:tab/>
        </w:r>
        <w:r w:rsidR="00BD0FBE" w:rsidRPr="0035605D">
          <w:rPr>
            <w:rStyle w:val="af0"/>
          </w:rPr>
          <w:fldChar w:fldCharType="begin"/>
        </w:r>
        <w:r w:rsidRPr="0035605D">
          <w:rPr>
            <w:webHidden/>
          </w:rPr>
          <w:instrText xml:space="preserve"> PAGEREF _Toc393887957 \h </w:instrText>
        </w:r>
        <w:r w:rsidR="00BD0FBE" w:rsidRPr="0035605D">
          <w:rPr>
            <w:rStyle w:val="af0"/>
          </w:rPr>
        </w:r>
        <w:r w:rsidR="00BD0FBE" w:rsidRPr="0035605D">
          <w:rPr>
            <w:rStyle w:val="af0"/>
          </w:rPr>
          <w:fldChar w:fldCharType="separate"/>
        </w:r>
        <w:r w:rsidRPr="0035605D">
          <w:rPr>
            <w:webHidden/>
          </w:rPr>
          <w:t>7</w:t>
        </w:r>
        <w:r w:rsidR="00BD0FBE" w:rsidRPr="0035605D">
          <w:rPr>
            <w:rStyle w:val="af0"/>
          </w:rPr>
          <w:fldChar w:fldCharType="end"/>
        </w:r>
      </w:hyperlink>
    </w:p>
    <w:p w:rsidR="0035605D" w:rsidRDefault="0035605D" w:rsidP="0035605D">
      <w:pPr>
        <w:pStyle w:val="21"/>
        <w:rPr>
          <w:rStyle w:val="af0"/>
        </w:rPr>
      </w:pPr>
      <w:r w:rsidRPr="0035605D">
        <w:rPr>
          <w:rStyle w:val="af0"/>
          <w:u w:val="none"/>
        </w:rPr>
        <w:t xml:space="preserve">     </w:t>
      </w:r>
      <w:hyperlink w:anchor="_Toc393887958" w:history="1">
        <w:r w:rsidRPr="0035605D">
          <w:rPr>
            <w:rStyle w:val="af0"/>
          </w:rPr>
          <w:t>2.3  Design and Implementation Constraints</w:t>
        </w:r>
        <w:r w:rsidRPr="0035605D">
          <w:rPr>
            <w:webHidden/>
          </w:rPr>
          <w:tab/>
        </w:r>
        <w:r w:rsidR="00BD0FBE" w:rsidRPr="0035605D">
          <w:rPr>
            <w:rStyle w:val="af0"/>
          </w:rPr>
          <w:fldChar w:fldCharType="begin"/>
        </w:r>
        <w:r w:rsidRPr="0035605D">
          <w:rPr>
            <w:webHidden/>
          </w:rPr>
          <w:instrText xml:space="preserve"> PAGEREF _Toc393887958 \h </w:instrText>
        </w:r>
        <w:r w:rsidR="00BD0FBE" w:rsidRPr="0035605D">
          <w:rPr>
            <w:rStyle w:val="af0"/>
          </w:rPr>
        </w:r>
        <w:r w:rsidR="00BD0FBE" w:rsidRPr="0035605D">
          <w:rPr>
            <w:rStyle w:val="af0"/>
          </w:rPr>
          <w:fldChar w:fldCharType="separate"/>
        </w:r>
        <w:r w:rsidRPr="0035605D">
          <w:rPr>
            <w:webHidden/>
          </w:rPr>
          <w:t>7</w:t>
        </w:r>
        <w:r w:rsidR="00BD0FBE" w:rsidRPr="0035605D">
          <w:rPr>
            <w:rStyle w:val="af0"/>
          </w:rPr>
          <w:fldChar w:fldCharType="end"/>
        </w:r>
      </w:hyperlink>
    </w:p>
    <w:p w:rsidR="0035605D" w:rsidRDefault="0035605D" w:rsidP="0035605D">
      <w:pPr>
        <w:pStyle w:val="21"/>
        <w:rPr>
          <w:szCs w:val="28"/>
          <w:lang w:bidi="th-TH"/>
        </w:rPr>
      </w:pPr>
      <w:r w:rsidRPr="0035605D">
        <w:rPr>
          <w:rStyle w:val="af0"/>
          <w:u w:val="none"/>
        </w:rPr>
        <w:t xml:space="preserve">             </w:t>
      </w:r>
      <w:hyperlink w:anchor="_Toc393887959" w:history="1">
        <w:r w:rsidRPr="00875123">
          <w:rPr>
            <w:rStyle w:val="af0"/>
            <w:rFonts w:ascii="Times New Roman" w:hAnsi="Times New Roman" w:cs="Times New Roman"/>
          </w:rPr>
          <w:t>List of project constraints:</w:t>
        </w:r>
        <w:r>
          <w:rPr>
            <w:webHidden/>
          </w:rPr>
          <w:tab/>
        </w:r>
        <w:r w:rsidR="00BD0FBE">
          <w:rPr>
            <w:rStyle w:val="af0"/>
          </w:rPr>
          <w:fldChar w:fldCharType="begin"/>
        </w:r>
        <w:r>
          <w:rPr>
            <w:webHidden/>
          </w:rPr>
          <w:instrText xml:space="preserve"> PAGEREF _Toc393887959 \h </w:instrText>
        </w:r>
        <w:r w:rsidR="00BD0FBE">
          <w:rPr>
            <w:rStyle w:val="af0"/>
          </w:rPr>
        </w:r>
        <w:r w:rsidR="00BD0FBE">
          <w:rPr>
            <w:rStyle w:val="af0"/>
          </w:rPr>
          <w:fldChar w:fldCharType="separate"/>
        </w:r>
        <w:r>
          <w:rPr>
            <w:webHidden/>
          </w:rPr>
          <w:t>7</w:t>
        </w:r>
        <w:r w:rsidR="00BD0FBE">
          <w:rPr>
            <w:rStyle w:val="af0"/>
          </w:rPr>
          <w:fldChar w:fldCharType="end"/>
        </w:r>
      </w:hyperlink>
    </w:p>
    <w:p w:rsidR="0035605D" w:rsidRDefault="00BD0FBE">
      <w:pPr>
        <w:pStyle w:val="11"/>
        <w:tabs>
          <w:tab w:val="right" w:leader="dot" w:pos="9350"/>
        </w:tabs>
        <w:rPr>
          <w:b w:val="0"/>
          <w:noProof/>
          <w:sz w:val="22"/>
          <w:szCs w:val="28"/>
          <w:lang w:bidi="th-TH"/>
        </w:rPr>
      </w:pPr>
      <w:hyperlink w:anchor="_Toc393887960" w:history="1">
        <w:r w:rsidR="0035605D" w:rsidRPr="00875123">
          <w:rPr>
            <w:rStyle w:val="af0"/>
            <w:rFonts w:ascii="Times" w:hAnsi="Times"/>
            <w:noProof/>
          </w:rPr>
          <w:t>Chapter Three: User Requirement</w:t>
        </w:r>
        <w:r w:rsidR="0035605D">
          <w:rPr>
            <w:noProof/>
            <w:webHidden/>
          </w:rPr>
          <w:tab/>
        </w:r>
        <w:r>
          <w:rPr>
            <w:rStyle w:val="af0"/>
            <w:noProof/>
          </w:rPr>
          <w:fldChar w:fldCharType="begin"/>
        </w:r>
        <w:r w:rsidR="0035605D">
          <w:rPr>
            <w:noProof/>
            <w:webHidden/>
          </w:rPr>
          <w:instrText xml:space="preserve"> PAGEREF _Toc393887960 \h </w:instrText>
        </w:r>
        <w:r>
          <w:rPr>
            <w:rStyle w:val="af0"/>
            <w:noProof/>
          </w:rPr>
        </w:r>
        <w:r>
          <w:rPr>
            <w:rStyle w:val="af0"/>
            <w:noProof/>
          </w:rPr>
          <w:fldChar w:fldCharType="separate"/>
        </w:r>
        <w:r w:rsidR="0035605D">
          <w:rPr>
            <w:noProof/>
            <w:webHidden/>
          </w:rPr>
          <w:t>7</w:t>
        </w:r>
        <w:r>
          <w:rPr>
            <w:rStyle w:val="af0"/>
            <w:noProof/>
          </w:rPr>
          <w:fldChar w:fldCharType="end"/>
        </w:r>
      </w:hyperlink>
    </w:p>
    <w:p w:rsidR="0035605D" w:rsidRDefault="00BD0FBE" w:rsidP="0035605D">
      <w:pPr>
        <w:pStyle w:val="21"/>
        <w:rPr>
          <w:rStyle w:val="af0"/>
        </w:rPr>
      </w:pPr>
      <w:hyperlink w:anchor="_Toc393887961" w:history="1">
        <w:r w:rsidR="0035605D" w:rsidRPr="00875123">
          <w:rPr>
            <w:rStyle w:val="af0"/>
          </w:rPr>
          <w:t>3. User requirement</w:t>
        </w:r>
        <w:r w:rsidR="0035605D">
          <w:rPr>
            <w:webHidden/>
          </w:rPr>
          <w:tab/>
        </w:r>
        <w:r>
          <w:rPr>
            <w:rStyle w:val="af0"/>
          </w:rPr>
          <w:fldChar w:fldCharType="begin"/>
        </w:r>
        <w:r w:rsidR="0035605D">
          <w:rPr>
            <w:webHidden/>
          </w:rPr>
          <w:instrText xml:space="preserve"> PAGEREF _Toc393887961 \h </w:instrText>
        </w:r>
        <w:r>
          <w:rPr>
            <w:rStyle w:val="af0"/>
          </w:rPr>
        </w:r>
        <w:r>
          <w:rPr>
            <w:rStyle w:val="af0"/>
          </w:rPr>
          <w:fldChar w:fldCharType="separate"/>
        </w:r>
        <w:r w:rsidR="0035605D">
          <w:rPr>
            <w:webHidden/>
          </w:rPr>
          <w:t>7</w:t>
        </w:r>
        <w:r>
          <w:rPr>
            <w:rStyle w:val="af0"/>
          </w:rPr>
          <w:fldChar w:fldCharType="end"/>
        </w:r>
      </w:hyperlink>
    </w:p>
    <w:p w:rsidR="0035605D" w:rsidRPr="0035605D" w:rsidRDefault="0035605D" w:rsidP="0035605D">
      <w:pPr>
        <w:pStyle w:val="21"/>
        <w:rPr>
          <w:b/>
          <w:szCs w:val="28"/>
          <w:lang w:bidi="th-TH"/>
        </w:rPr>
      </w:pPr>
      <w:r w:rsidRPr="0035605D">
        <w:rPr>
          <w:rStyle w:val="af0"/>
          <w:u w:val="none"/>
        </w:rPr>
        <w:t xml:space="preserve">     </w:t>
      </w:r>
      <w:hyperlink w:anchor="_Toc393887962" w:history="1">
        <w:r w:rsidRPr="00875123">
          <w:rPr>
            <w:rStyle w:val="af0"/>
          </w:rPr>
          <w:t>3.1 Dental clinic services system URS</w:t>
        </w:r>
        <w:r>
          <w:rPr>
            <w:webHidden/>
          </w:rPr>
          <w:tab/>
        </w:r>
        <w:r w:rsidR="00BD0FBE">
          <w:rPr>
            <w:rStyle w:val="af0"/>
          </w:rPr>
          <w:fldChar w:fldCharType="begin"/>
        </w:r>
        <w:r>
          <w:rPr>
            <w:webHidden/>
          </w:rPr>
          <w:instrText xml:space="preserve"> PAGEREF _Toc393887962 \h </w:instrText>
        </w:r>
        <w:r w:rsidR="00BD0FBE">
          <w:rPr>
            <w:rStyle w:val="af0"/>
          </w:rPr>
        </w:r>
        <w:r w:rsidR="00BD0FBE">
          <w:rPr>
            <w:rStyle w:val="af0"/>
          </w:rPr>
          <w:fldChar w:fldCharType="separate"/>
        </w:r>
        <w:r>
          <w:rPr>
            <w:webHidden/>
          </w:rPr>
          <w:t>7</w:t>
        </w:r>
        <w:r w:rsidR="00BD0FBE">
          <w:rPr>
            <w:rStyle w:val="af0"/>
          </w:rPr>
          <w:fldChar w:fldCharType="end"/>
        </w:r>
      </w:hyperlink>
    </w:p>
    <w:p w:rsidR="0035605D" w:rsidRPr="0035605D" w:rsidRDefault="00BD0FBE" w:rsidP="0035605D">
      <w:pPr>
        <w:pStyle w:val="41"/>
        <w:rPr>
          <w:szCs w:val="28"/>
          <w:lang w:bidi="th-TH"/>
        </w:rPr>
      </w:pPr>
      <w:hyperlink w:anchor="_Toc393887963" w:history="1">
        <w:r w:rsidR="0035605D" w:rsidRPr="0035605D">
          <w:rPr>
            <w:rStyle w:val="af0"/>
          </w:rPr>
          <w:t>Feature 1: Schedule management</w:t>
        </w:r>
        <w:r w:rsidR="0035605D" w:rsidRPr="0035605D">
          <w:rPr>
            <w:webHidden/>
          </w:rPr>
          <w:tab/>
        </w:r>
        <w:r w:rsidRPr="0035605D">
          <w:rPr>
            <w:rStyle w:val="af0"/>
          </w:rPr>
          <w:fldChar w:fldCharType="begin"/>
        </w:r>
        <w:r w:rsidR="0035605D" w:rsidRPr="0035605D">
          <w:rPr>
            <w:webHidden/>
          </w:rPr>
          <w:instrText xml:space="preserve"> PAGEREF _Toc393887963 \h </w:instrText>
        </w:r>
        <w:r w:rsidRPr="0035605D">
          <w:rPr>
            <w:rStyle w:val="af0"/>
          </w:rPr>
        </w:r>
        <w:r w:rsidRPr="0035605D">
          <w:rPr>
            <w:rStyle w:val="af0"/>
          </w:rPr>
          <w:fldChar w:fldCharType="separate"/>
        </w:r>
        <w:r w:rsidR="0035605D" w:rsidRPr="0035605D">
          <w:rPr>
            <w:webHidden/>
          </w:rPr>
          <w:t>7</w:t>
        </w:r>
        <w:r w:rsidRPr="0035605D">
          <w:rPr>
            <w:rStyle w:val="af0"/>
          </w:rPr>
          <w:fldChar w:fldCharType="end"/>
        </w:r>
      </w:hyperlink>
    </w:p>
    <w:p w:rsidR="0035605D" w:rsidRPr="0035605D" w:rsidRDefault="00BD0FBE" w:rsidP="0035605D">
      <w:pPr>
        <w:pStyle w:val="41"/>
        <w:rPr>
          <w:szCs w:val="28"/>
          <w:lang w:bidi="th-TH"/>
        </w:rPr>
      </w:pPr>
      <w:hyperlink w:anchor="_Toc393887964" w:history="1">
        <w:r w:rsidR="0035605D" w:rsidRPr="0035605D">
          <w:rPr>
            <w:rStyle w:val="af0"/>
          </w:rPr>
          <w:t>Feature 2: Appointment management</w:t>
        </w:r>
        <w:r w:rsidR="0035605D" w:rsidRPr="0035605D">
          <w:rPr>
            <w:webHidden/>
          </w:rPr>
          <w:tab/>
        </w:r>
        <w:r w:rsidRPr="0035605D">
          <w:rPr>
            <w:rStyle w:val="af0"/>
          </w:rPr>
          <w:fldChar w:fldCharType="begin"/>
        </w:r>
        <w:r w:rsidR="0035605D" w:rsidRPr="0035605D">
          <w:rPr>
            <w:webHidden/>
          </w:rPr>
          <w:instrText xml:space="preserve"> PAGEREF _Toc393887964 \h </w:instrText>
        </w:r>
        <w:r w:rsidRPr="0035605D">
          <w:rPr>
            <w:rStyle w:val="af0"/>
          </w:rPr>
        </w:r>
        <w:r w:rsidRPr="0035605D">
          <w:rPr>
            <w:rStyle w:val="af0"/>
          </w:rPr>
          <w:fldChar w:fldCharType="separate"/>
        </w:r>
        <w:r w:rsidR="0035605D" w:rsidRPr="0035605D">
          <w:rPr>
            <w:webHidden/>
          </w:rPr>
          <w:t>8</w:t>
        </w:r>
        <w:r w:rsidRPr="0035605D">
          <w:rPr>
            <w:rStyle w:val="af0"/>
          </w:rPr>
          <w:fldChar w:fldCharType="end"/>
        </w:r>
      </w:hyperlink>
    </w:p>
    <w:p w:rsidR="0035605D" w:rsidRDefault="00BD0FBE" w:rsidP="0035605D">
      <w:pPr>
        <w:pStyle w:val="41"/>
        <w:rPr>
          <w:rStyle w:val="af0"/>
        </w:rPr>
      </w:pPr>
      <w:hyperlink w:anchor="_Toc393887965" w:history="1">
        <w:r w:rsidR="0035605D" w:rsidRPr="0035605D">
          <w:rPr>
            <w:rStyle w:val="af0"/>
          </w:rPr>
          <w:t>Feature 3: User registration and authentication</w:t>
        </w:r>
        <w:r w:rsidR="0035605D" w:rsidRPr="0035605D">
          <w:rPr>
            <w:webHidden/>
          </w:rPr>
          <w:tab/>
        </w:r>
        <w:r w:rsidRPr="0035605D">
          <w:rPr>
            <w:rStyle w:val="af0"/>
          </w:rPr>
          <w:fldChar w:fldCharType="begin"/>
        </w:r>
        <w:r w:rsidR="0035605D" w:rsidRPr="0035605D">
          <w:rPr>
            <w:webHidden/>
          </w:rPr>
          <w:instrText xml:space="preserve"> PAGEREF _Toc393887965 \h </w:instrText>
        </w:r>
        <w:r w:rsidRPr="0035605D">
          <w:rPr>
            <w:rStyle w:val="af0"/>
          </w:rPr>
        </w:r>
        <w:r w:rsidRPr="0035605D">
          <w:rPr>
            <w:rStyle w:val="af0"/>
          </w:rPr>
          <w:fldChar w:fldCharType="separate"/>
        </w:r>
        <w:r w:rsidR="0035605D" w:rsidRPr="0035605D">
          <w:rPr>
            <w:webHidden/>
          </w:rPr>
          <w:t>8</w:t>
        </w:r>
        <w:r w:rsidRPr="0035605D">
          <w:rPr>
            <w:rStyle w:val="af0"/>
          </w:rPr>
          <w:fldChar w:fldCharType="end"/>
        </w:r>
      </w:hyperlink>
    </w:p>
    <w:p w:rsidR="0035605D" w:rsidRPr="0035605D" w:rsidRDefault="0035605D" w:rsidP="0035605D">
      <w:pPr>
        <w:pStyle w:val="41"/>
        <w:rPr>
          <w:szCs w:val="28"/>
          <w:lang w:bidi="th-TH"/>
        </w:rPr>
      </w:pPr>
      <w:r w:rsidRPr="0035605D">
        <w:rPr>
          <w:rStyle w:val="af0"/>
          <w:u w:val="none"/>
        </w:rPr>
        <w:t xml:space="preserve">             </w:t>
      </w:r>
      <w:hyperlink w:anchor="_Toc393887966" w:history="1">
        <w:r w:rsidRPr="0035605D">
          <w:rPr>
            <w:rStyle w:val="af0"/>
          </w:rPr>
          <w:t>3.2 Dental clinic services system SRS</w:t>
        </w:r>
        <w:r w:rsidRPr="0035605D">
          <w:rPr>
            <w:webHidden/>
          </w:rPr>
          <w:tab/>
        </w:r>
        <w:r w:rsidR="00BD0FBE" w:rsidRPr="0035605D">
          <w:rPr>
            <w:rStyle w:val="af0"/>
          </w:rPr>
          <w:fldChar w:fldCharType="begin"/>
        </w:r>
        <w:r w:rsidRPr="0035605D">
          <w:rPr>
            <w:webHidden/>
          </w:rPr>
          <w:instrText xml:space="preserve"> PAGEREF _Toc393887966 \h </w:instrText>
        </w:r>
        <w:r w:rsidR="00BD0FBE" w:rsidRPr="0035605D">
          <w:rPr>
            <w:rStyle w:val="af0"/>
          </w:rPr>
        </w:r>
        <w:r w:rsidR="00BD0FBE" w:rsidRPr="0035605D">
          <w:rPr>
            <w:rStyle w:val="af0"/>
          </w:rPr>
          <w:fldChar w:fldCharType="separate"/>
        </w:r>
        <w:r w:rsidRPr="0035605D">
          <w:rPr>
            <w:webHidden/>
          </w:rPr>
          <w:t>8</w:t>
        </w:r>
        <w:r w:rsidR="00BD0FBE" w:rsidRPr="0035605D">
          <w:rPr>
            <w:rStyle w:val="af0"/>
          </w:rPr>
          <w:fldChar w:fldCharType="end"/>
        </w:r>
      </w:hyperlink>
    </w:p>
    <w:p w:rsidR="0035605D" w:rsidRDefault="00BD0FBE" w:rsidP="0035605D">
      <w:pPr>
        <w:pStyle w:val="21"/>
        <w:rPr>
          <w:rStyle w:val="af0"/>
        </w:rPr>
      </w:pPr>
      <w:hyperlink w:anchor="_Toc393887967" w:history="1">
        <w:r w:rsidR="0035605D" w:rsidRPr="00875123">
          <w:rPr>
            <w:rStyle w:val="af0"/>
          </w:rPr>
          <w:t>4. System Features</w:t>
        </w:r>
        <w:r w:rsidR="0035605D">
          <w:rPr>
            <w:webHidden/>
          </w:rPr>
          <w:tab/>
        </w:r>
        <w:r>
          <w:rPr>
            <w:rStyle w:val="af0"/>
          </w:rPr>
          <w:fldChar w:fldCharType="begin"/>
        </w:r>
        <w:r w:rsidR="0035605D">
          <w:rPr>
            <w:webHidden/>
          </w:rPr>
          <w:instrText xml:space="preserve"> PAGEREF _Toc393887967 \h </w:instrText>
        </w:r>
        <w:r>
          <w:rPr>
            <w:rStyle w:val="af0"/>
          </w:rPr>
        </w:r>
        <w:r>
          <w:rPr>
            <w:rStyle w:val="af0"/>
          </w:rPr>
          <w:fldChar w:fldCharType="separate"/>
        </w:r>
        <w:r w:rsidR="0035605D">
          <w:rPr>
            <w:webHidden/>
          </w:rPr>
          <w:t>11</w:t>
        </w:r>
        <w:r>
          <w:rPr>
            <w:rStyle w:val="af0"/>
          </w:rPr>
          <w:fldChar w:fldCharType="end"/>
        </w:r>
      </w:hyperlink>
    </w:p>
    <w:p w:rsidR="0035605D" w:rsidRPr="0035605D" w:rsidRDefault="0035605D" w:rsidP="0035605D">
      <w:pPr>
        <w:pStyle w:val="21"/>
        <w:rPr>
          <w:b/>
          <w:szCs w:val="28"/>
          <w:lang w:bidi="th-TH"/>
        </w:rPr>
      </w:pPr>
      <w:r>
        <w:rPr>
          <w:rStyle w:val="af0"/>
          <w:u w:val="none"/>
        </w:rPr>
        <w:t xml:space="preserve">     </w:t>
      </w:r>
      <w:hyperlink w:anchor="_Toc393887968" w:history="1">
        <w:r w:rsidRPr="00875123">
          <w:rPr>
            <w:rStyle w:val="af0"/>
          </w:rPr>
          <w:t>4.1 User requirement specification with system requirement specification</w:t>
        </w:r>
        <w:r>
          <w:rPr>
            <w:webHidden/>
          </w:rPr>
          <w:tab/>
        </w:r>
        <w:r w:rsidR="00BD0FBE">
          <w:rPr>
            <w:rStyle w:val="af0"/>
          </w:rPr>
          <w:fldChar w:fldCharType="begin"/>
        </w:r>
        <w:r>
          <w:rPr>
            <w:webHidden/>
          </w:rPr>
          <w:instrText xml:space="preserve"> PAGEREF _Toc393887968 \h </w:instrText>
        </w:r>
        <w:r w:rsidR="00BD0FBE">
          <w:rPr>
            <w:rStyle w:val="af0"/>
          </w:rPr>
        </w:r>
        <w:r w:rsidR="00BD0FBE">
          <w:rPr>
            <w:rStyle w:val="af0"/>
          </w:rPr>
          <w:fldChar w:fldCharType="separate"/>
        </w:r>
        <w:r>
          <w:rPr>
            <w:webHidden/>
          </w:rPr>
          <w:t>11</w:t>
        </w:r>
        <w:r w:rsidR="00BD0FBE">
          <w:rPr>
            <w:rStyle w:val="af0"/>
          </w:rPr>
          <w:fldChar w:fldCharType="end"/>
        </w:r>
      </w:hyperlink>
    </w:p>
    <w:p w:rsidR="0035605D" w:rsidRDefault="0035605D" w:rsidP="0035605D">
      <w:pPr>
        <w:pStyle w:val="41"/>
        <w:rPr>
          <w:szCs w:val="28"/>
          <w:lang w:bidi="th-TH"/>
        </w:rPr>
      </w:pPr>
      <w:r w:rsidRPr="0035605D">
        <w:rPr>
          <w:rStyle w:val="af0"/>
          <w:u w:val="none"/>
        </w:rPr>
        <w:t xml:space="preserve">                </w:t>
      </w:r>
      <w:hyperlink w:anchor="_Toc393887969" w:history="1">
        <w:r w:rsidRPr="00875123">
          <w:rPr>
            <w:rStyle w:val="af0"/>
          </w:rPr>
          <w:t>URS-01:  Patient can view own appointment in mobile application</w:t>
        </w:r>
        <w:r>
          <w:rPr>
            <w:webHidden/>
          </w:rPr>
          <w:tab/>
        </w:r>
        <w:r w:rsidR="00BD0FBE">
          <w:rPr>
            <w:rStyle w:val="af0"/>
          </w:rPr>
          <w:fldChar w:fldCharType="begin"/>
        </w:r>
        <w:r>
          <w:rPr>
            <w:webHidden/>
          </w:rPr>
          <w:instrText xml:space="preserve"> PAGEREF _Toc393887969 \h </w:instrText>
        </w:r>
        <w:r w:rsidR="00BD0FBE">
          <w:rPr>
            <w:rStyle w:val="af0"/>
          </w:rPr>
        </w:r>
        <w:r w:rsidR="00BD0FBE">
          <w:rPr>
            <w:rStyle w:val="af0"/>
          </w:rPr>
          <w:fldChar w:fldCharType="separate"/>
        </w:r>
        <w:r>
          <w:rPr>
            <w:webHidden/>
          </w:rPr>
          <w:t>11</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0" w:history="1">
        <w:r w:rsidRPr="00875123">
          <w:rPr>
            <w:rStyle w:val="af0"/>
          </w:rPr>
          <w:t>URS-02: Patient can view all appointments from Google calendar in mobile application</w:t>
        </w:r>
        <w:r>
          <w:rPr>
            <w:webHidden/>
          </w:rPr>
          <w:tab/>
        </w:r>
        <w:r w:rsidR="00BD0FBE">
          <w:rPr>
            <w:rStyle w:val="af0"/>
          </w:rPr>
          <w:fldChar w:fldCharType="begin"/>
        </w:r>
        <w:r>
          <w:rPr>
            <w:webHidden/>
          </w:rPr>
          <w:instrText xml:space="preserve"> PAGEREF _Toc393887970 \h </w:instrText>
        </w:r>
        <w:r w:rsidR="00BD0FBE">
          <w:rPr>
            <w:rStyle w:val="af0"/>
          </w:rPr>
        </w:r>
        <w:r w:rsidR="00BD0FBE">
          <w:rPr>
            <w:rStyle w:val="af0"/>
          </w:rPr>
          <w:fldChar w:fldCharType="separate"/>
        </w:r>
        <w:r>
          <w:rPr>
            <w:webHidden/>
          </w:rPr>
          <w:t>12</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1" w:history="1">
        <w:r w:rsidRPr="00875123">
          <w:rPr>
            <w:rStyle w:val="af0"/>
          </w:rPr>
          <w:t>URS-03:  Patient can view own appointment in website</w:t>
        </w:r>
        <w:r>
          <w:rPr>
            <w:webHidden/>
          </w:rPr>
          <w:tab/>
        </w:r>
        <w:r w:rsidR="00BD0FBE">
          <w:rPr>
            <w:rStyle w:val="af0"/>
          </w:rPr>
          <w:fldChar w:fldCharType="begin"/>
        </w:r>
        <w:r>
          <w:rPr>
            <w:webHidden/>
          </w:rPr>
          <w:instrText xml:space="preserve"> PAGEREF _Toc393887971 \h </w:instrText>
        </w:r>
        <w:r w:rsidR="00BD0FBE">
          <w:rPr>
            <w:rStyle w:val="af0"/>
          </w:rPr>
        </w:r>
        <w:r w:rsidR="00BD0FBE">
          <w:rPr>
            <w:rStyle w:val="af0"/>
          </w:rPr>
          <w:fldChar w:fldCharType="separate"/>
        </w:r>
        <w:r>
          <w:rPr>
            <w:webHidden/>
          </w:rPr>
          <w:t>12</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2" w:history="1">
        <w:r w:rsidRPr="00875123">
          <w:rPr>
            <w:rStyle w:val="af0"/>
          </w:rPr>
          <w:t>URS-04:  Dentist can view own appointment in website</w:t>
        </w:r>
        <w:r>
          <w:rPr>
            <w:webHidden/>
          </w:rPr>
          <w:tab/>
        </w:r>
        <w:r w:rsidR="00BD0FBE">
          <w:rPr>
            <w:rStyle w:val="af0"/>
          </w:rPr>
          <w:fldChar w:fldCharType="begin"/>
        </w:r>
        <w:r>
          <w:rPr>
            <w:webHidden/>
          </w:rPr>
          <w:instrText xml:space="preserve"> PAGEREF _Toc393887972 \h </w:instrText>
        </w:r>
        <w:r w:rsidR="00BD0FBE">
          <w:rPr>
            <w:rStyle w:val="af0"/>
          </w:rPr>
        </w:r>
        <w:r w:rsidR="00BD0FBE">
          <w:rPr>
            <w:rStyle w:val="af0"/>
          </w:rPr>
          <w:fldChar w:fldCharType="separate"/>
        </w:r>
        <w:r>
          <w:rPr>
            <w:webHidden/>
          </w:rPr>
          <w:t>12</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3" w:history="1">
        <w:r w:rsidRPr="00875123">
          <w:rPr>
            <w:rStyle w:val="af0"/>
          </w:rPr>
          <w:t>URS-05:  Visitor can view all appointment from Google calendar</w:t>
        </w:r>
        <w:r>
          <w:rPr>
            <w:webHidden/>
          </w:rPr>
          <w:tab/>
        </w:r>
        <w:r w:rsidR="00BD0FBE">
          <w:rPr>
            <w:rStyle w:val="af0"/>
          </w:rPr>
          <w:fldChar w:fldCharType="begin"/>
        </w:r>
        <w:r>
          <w:rPr>
            <w:webHidden/>
          </w:rPr>
          <w:instrText xml:space="preserve"> PAGEREF _Toc393887973 \h </w:instrText>
        </w:r>
        <w:r w:rsidR="00BD0FBE">
          <w:rPr>
            <w:rStyle w:val="af0"/>
          </w:rPr>
        </w:r>
        <w:r w:rsidR="00BD0FBE">
          <w:rPr>
            <w:rStyle w:val="af0"/>
          </w:rPr>
          <w:fldChar w:fldCharType="separate"/>
        </w:r>
        <w:r>
          <w:rPr>
            <w:webHidden/>
          </w:rPr>
          <w:t>12</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4" w:history="1">
        <w:r w:rsidRPr="00875123">
          <w:rPr>
            <w:rStyle w:val="af0"/>
          </w:rPr>
          <w:t>URS-06:  Officer can view all appointments as a list in website</w:t>
        </w:r>
        <w:r>
          <w:rPr>
            <w:webHidden/>
          </w:rPr>
          <w:tab/>
        </w:r>
        <w:r w:rsidR="00BD0FBE">
          <w:rPr>
            <w:rStyle w:val="af0"/>
          </w:rPr>
          <w:fldChar w:fldCharType="begin"/>
        </w:r>
        <w:r>
          <w:rPr>
            <w:webHidden/>
          </w:rPr>
          <w:instrText xml:space="preserve"> PAGEREF _Toc393887974 \h </w:instrText>
        </w:r>
        <w:r w:rsidR="00BD0FBE">
          <w:rPr>
            <w:rStyle w:val="af0"/>
          </w:rPr>
        </w:r>
        <w:r w:rsidR="00BD0FBE">
          <w:rPr>
            <w:rStyle w:val="af0"/>
          </w:rPr>
          <w:fldChar w:fldCharType="separate"/>
        </w:r>
        <w:r>
          <w:rPr>
            <w:webHidden/>
          </w:rPr>
          <w:t>13</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5" w:history="1">
        <w:r w:rsidRPr="00875123">
          <w:rPr>
            <w:rStyle w:val="af0"/>
          </w:rPr>
          <w:t>URS-07:  Officer can view patients’ appointment as a list in website</w:t>
        </w:r>
        <w:r>
          <w:rPr>
            <w:webHidden/>
          </w:rPr>
          <w:tab/>
        </w:r>
        <w:r w:rsidR="00BD0FBE">
          <w:rPr>
            <w:rStyle w:val="af0"/>
          </w:rPr>
          <w:fldChar w:fldCharType="begin"/>
        </w:r>
        <w:r>
          <w:rPr>
            <w:webHidden/>
          </w:rPr>
          <w:instrText xml:space="preserve"> PAGEREF _Toc393887975 \h </w:instrText>
        </w:r>
        <w:r w:rsidR="00BD0FBE">
          <w:rPr>
            <w:rStyle w:val="af0"/>
          </w:rPr>
        </w:r>
        <w:r w:rsidR="00BD0FBE">
          <w:rPr>
            <w:rStyle w:val="af0"/>
          </w:rPr>
          <w:fldChar w:fldCharType="separate"/>
        </w:r>
        <w:r>
          <w:rPr>
            <w:webHidden/>
          </w:rPr>
          <w:t>13</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6" w:history="1">
        <w:r w:rsidRPr="00875123">
          <w:rPr>
            <w:rStyle w:val="af0"/>
          </w:rPr>
          <w:t>URS-08:  Officer can view dentists’ appointment as a list in website</w:t>
        </w:r>
        <w:r>
          <w:rPr>
            <w:webHidden/>
          </w:rPr>
          <w:tab/>
        </w:r>
        <w:r w:rsidR="00BD0FBE">
          <w:rPr>
            <w:rStyle w:val="af0"/>
          </w:rPr>
          <w:fldChar w:fldCharType="begin"/>
        </w:r>
        <w:r>
          <w:rPr>
            <w:webHidden/>
          </w:rPr>
          <w:instrText xml:space="preserve"> PAGEREF _Toc393887976 \h </w:instrText>
        </w:r>
        <w:r w:rsidR="00BD0FBE">
          <w:rPr>
            <w:rStyle w:val="af0"/>
          </w:rPr>
        </w:r>
        <w:r w:rsidR="00BD0FBE">
          <w:rPr>
            <w:rStyle w:val="af0"/>
          </w:rPr>
          <w:fldChar w:fldCharType="separate"/>
        </w:r>
        <w:r>
          <w:rPr>
            <w:webHidden/>
          </w:rPr>
          <w:t>13</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7" w:history="1">
        <w:r w:rsidRPr="00875123">
          <w:rPr>
            <w:rStyle w:val="af0"/>
          </w:rPr>
          <w:t>URS-10:  Officer can create new appointment</w:t>
        </w:r>
        <w:r>
          <w:rPr>
            <w:webHidden/>
          </w:rPr>
          <w:tab/>
        </w:r>
        <w:r w:rsidR="00BD0FBE">
          <w:rPr>
            <w:rStyle w:val="af0"/>
          </w:rPr>
          <w:fldChar w:fldCharType="begin"/>
        </w:r>
        <w:r>
          <w:rPr>
            <w:webHidden/>
          </w:rPr>
          <w:instrText xml:space="preserve"> PAGEREF _Toc393887977 \h </w:instrText>
        </w:r>
        <w:r w:rsidR="00BD0FBE">
          <w:rPr>
            <w:rStyle w:val="af0"/>
          </w:rPr>
        </w:r>
        <w:r w:rsidR="00BD0FBE">
          <w:rPr>
            <w:rStyle w:val="af0"/>
          </w:rPr>
          <w:fldChar w:fldCharType="separate"/>
        </w:r>
        <w:r>
          <w:rPr>
            <w:webHidden/>
          </w:rPr>
          <w:t>13</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8" w:history="1">
        <w:r w:rsidRPr="00875123">
          <w:rPr>
            <w:rStyle w:val="af0"/>
          </w:rPr>
          <w:t>URS-11:  Officer can edit the appointment</w:t>
        </w:r>
        <w:r>
          <w:rPr>
            <w:webHidden/>
          </w:rPr>
          <w:tab/>
        </w:r>
        <w:r w:rsidR="00BD0FBE">
          <w:rPr>
            <w:rStyle w:val="af0"/>
          </w:rPr>
          <w:fldChar w:fldCharType="begin"/>
        </w:r>
        <w:r>
          <w:rPr>
            <w:webHidden/>
          </w:rPr>
          <w:instrText xml:space="preserve"> PAGEREF _Toc393887978 \h </w:instrText>
        </w:r>
        <w:r w:rsidR="00BD0FBE">
          <w:rPr>
            <w:rStyle w:val="af0"/>
          </w:rPr>
        </w:r>
        <w:r w:rsidR="00BD0FBE">
          <w:rPr>
            <w:rStyle w:val="af0"/>
          </w:rPr>
          <w:fldChar w:fldCharType="separate"/>
        </w:r>
        <w:r>
          <w:rPr>
            <w:webHidden/>
          </w:rPr>
          <w:t>14</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79" w:history="1">
        <w:r w:rsidRPr="00875123">
          <w:rPr>
            <w:rStyle w:val="af0"/>
          </w:rPr>
          <w:t>URS-12:  Officer can delete the appointment</w:t>
        </w:r>
        <w:r>
          <w:rPr>
            <w:webHidden/>
          </w:rPr>
          <w:tab/>
        </w:r>
        <w:r w:rsidR="00BD0FBE">
          <w:rPr>
            <w:rStyle w:val="af0"/>
          </w:rPr>
          <w:fldChar w:fldCharType="begin"/>
        </w:r>
        <w:r>
          <w:rPr>
            <w:webHidden/>
          </w:rPr>
          <w:instrText xml:space="preserve"> PAGEREF _Toc393887979 \h </w:instrText>
        </w:r>
        <w:r w:rsidR="00BD0FBE">
          <w:rPr>
            <w:rStyle w:val="af0"/>
          </w:rPr>
        </w:r>
        <w:r w:rsidR="00BD0FBE">
          <w:rPr>
            <w:rStyle w:val="af0"/>
          </w:rPr>
          <w:fldChar w:fldCharType="separate"/>
        </w:r>
        <w:r>
          <w:rPr>
            <w:webHidden/>
          </w:rPr>
          <w:t>14</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0" w:history="1">
        <w:r w:rsidRPr="00875123">
          <w:rPr>
            <w:rStyle w:val="af0"/>
          </w:rPr>
          <w:t>URS-13:  Officer can save the appointment to Google calendar</w:t>
        </w:r>
        <w:r>
          <w:rPr>
            <w:webHidden/>
          </w:rPr>
          <w:tab/>
        </w:r>
        <w:r w:rsidR="00BD0FBE">
          <w:rPr>
            <w:rStyle w:val="af0"/>
          </w:rPr>
          <w:fldChar w:fldCharType="begin"/>
        </w:r>
        <w:r>
          <w:rPr>
            <w:webHidden/>
          </w:rPr>
          <w:instrText xml:space="preserve"> PAGEREF _Toc393887980 \h </w:instrText>
        </w:r>
        <w:r w:rsidR="00BD0FBE">
          <w:rPr>
            <w:rStyle w:val="af0"/>
          </w:rPr>
        </w:r>
        <w:r w:rsidR="00BD0FBE">
          <w:rPr>
            <w:rStyle w:val="af0"/>
          </w:rPr>
          <w:fldChar w:fldCharType="separate"/>
        </w:r>
        <w:r>
          <w:rPr>
            <w:webHidden/>
          </w:rPr>
          <w:t>14</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1" w:history="1">
        <w:r w:rsidRPr="00875123">
          <w:rPr>
            <w:rStyle w:val="af0"/>
          </w:rPr>
          <w:t>URS-14:  Patient can login to the mobile application</w:t>
        </w:r>
        <w:r>
          <w:rPr>
            <w:webHidden/>
          </w:rPr>
          <w:tab/>
        </w:r>
        <w:r w:rsidR="00BD0FBE">
          <w:rPr>
            <w:rStyle w:val="af0"/>
          </w:rPr>
          <w:fldChar w:fldCharType="begin"/>
        </w:r>
        <w:r>
          <w:rPr>
            <w:webHidden/>
          </w:rPr>
          <w:instrText xml:space="preserve"> PAGEREF _Toc393887981 \h </w:instrText>
        </w:r>
        <w:r w:rsidR="00BD0FBE">
          <w:rPr>
            <w:rStyle w:val="af0"/>
          </w:rPr>
        </w:r>
        <w:r w:rsidR="00BD0FBE">
          <w:rPr>
            <w:rStyle w:val="af0"/>
          </w:rPr>
          <w:fldChar w:fldCharType="separate"/>
        </w:r>
        <w:r>
          <w:rPr>
            <w:webHidden/>
          </w:rPr>
          <w:t>14</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2" w:history="1">
        <w:r w:rsidRPr="00875123">
          <w:rPr>
            <w:rStyle w:val="af0"/>
          </w:rPr>
          <w:t>URS-15:  Registered User can login to the website</w:t>
        </w:r>
        <w:r>
          <w:rPr>
            <w:webHidden/>
          </w:rPr>
          <w:tab/>
        </w:r>
        <w:r w:rsidR="00BD0FBE">
          <w:rPr>
            <w:rStyle w:val="af0"/>
          </w:rPr>
          <w:fldChar w:fldCharType="begin"/>
        </w:r>
        <w:r>
          <w:rPr>
            <w:webHidden/>
          </w:rPr>
          <w:instrText xml:space="preserve"> PAGEREF _Toc393887982 \h </w:instrText>
        </w:r>
        <w:r w:rsidR="00BD0FBE">
          <w:rPr>
            <w:rStyle w:val="af0"/>
          </w:rPr>
        </w:r>
        <w:r w:rsidR="00BD0FBE">
          <w:rPr>
            <w:rStyle w:val="af0"/>
          </w:rPr>
          <w:fldChar w:fldCharType="separate"/>
        </w:r>
        <w:r>
          <w:rPr>
            <w:webHidden/>
          </w:rPr>
          <w:t>15</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3" w:history="1">
        <w:r w:rsidRPr="00875123">
          <w:rPr>
            <w:rStyle w:val="af0"/>
          </w:rPr>
          <w:t>URS-16:  Patient can logout from the mobile application</w:t>
        </w:r>
        <w:r>
          <w:rPr>
            <w:webHidden/>
          </w:rPr>
          <w:tab/>
        </w:r>
        <w:r w:rsidR="00BD0FBE">
          <w:rPr>
            <w:rStyle w:val="af0"/>
          </w:rPr>
          <w:fldChar w:fldCharType="begin"/>
        </w:r>
        <w:r>
          <w:rPr>
            <w:webHidden/>
          </w:rPr>
          <w:instrText xml:space="preserve"> PAGEREF _Toc393887983 \h </w:instrText>
        </w:r>
        <w:r w:rsidR="00BD0FBE">
          <w:rPr>
            <w:rStyle w:val="af0"/>
          </w:rPr>
        </w:r>
        <w:r w:rsidR="00BD0FBE">
          <w:rPr>
            <w:rStyle w:val="af0"/>
          </w:rPr>
          <w:fldChar w:fldCharType="separate"/>
        </w:r>
        <w:r>
          <w:rPr>
            <w:webHidden/>
          </w:rPr>
          <w:t>15</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4" w:history="1">
        <w:r w:rsidRPr="00875123">
          <w:rPr>
            <w:rStyle w:val="af0"/>
          </w:rPr>
          <w:t>URS-17:  Registered User can logout from the website</w:t>
        </w:r>
        <w:r>
          <w:rPr>
            <w:webHidden/>
          </w:rPr>
          <w:tab/>
        </w:r>
        <w:r w:rsidR="00BD0FBE">
          <w:rPr>
            <w:rStyle w:val="af0"/>
          </w:rPr>
          <w:fldChar w:fldCharType="begin"/>
        </w:r>
        <w:r>
          <w:rPr>
            <w:webHidden/>
          </w:rPr>
          <w:instrText xml:space="preserve"> PAGEREF _Toc393887984 \h </w:instrText>
        </w:r>
        <w:r w:rsidR="00BD0FBE">
          <w:rPr>
            <w:rStyle w:val="af0"/>
          </w:rPr>
        </w:r>
        <w:r w:rsidR="00BD0FBE">
          <w:rPr>
            <w:rStyle w:val="af0"/>
          </w:rPr>
          <w:fldChar w:fldCharType="separate"/>
        </w:r>
        <w:r>
          <w:rPr>
            <w:webHidden/>
          </w:rPr>
          <w:t>15</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5" w:history="1">
        <w:r w:rsidRPr="00875123">
          <w:rPr>
            <w:rStyle w:val="af0"/>
          </w:rPr>
          <w:t>URS-18:  Officer can create an account for new patient</w:t>
        </w:r>
        <w:r>
          <w:rPr>
            <w:webHidden/>
          </w:rPr>
          <w:tab/>
        </w:r>
        <w:r w:rsidR="00BD0FBE">
          <w:rPr>
            <w:rStyle w:val="af0"/>
          </w:rPr>
          <w:fldChar w:fldCharType="begin"/>
        </w:r>
        <w:r>
          <w:rPr>
            <w:webHidden/>
          </w:rPr>
          <w:instrText xml:space="preserve"> PAGEREF _Toc393887985 \h </w:instrText>
        </w:r>
        <w:r w:rsidR="00BD0FBE">
          <w:rPr>
            <w:rStyle w:val="af0"/>
          </w:rPr>
        </w:r>
        <w:r w:rsidR="00BD0FBE">
          <w:rPr>
            <w:rStyle w:val="af0"/>
          </w:rPr>
          <w:fldChar w:fldCharType="separate"/>
        </w:r>
        <w:r>
          <w:rPr>
            <w:webHidden/>
          </w:rPr>
          <w:t>15</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6" w:history="1">
        <w:r w:rsidRPr="00875123">
          <w:rPr>
            <w:rStyle w:val="af0"/>
          </w:rPr>
          <w:t>URS-19:  Officer can edit patients’ information</w:t>
        </w:r>
        <w:r>
          <w:rPr>
            <w:webHidden/>
          </w:rPr>
          <w:tab/>
        </w:r>
        <w:r w:rsidR="00BD0FBE">
          <w:rPr>
            <w:rStyle w:val="af0"/>
          </w:rPr>
          <w:fldChar w:fldCharType="begin"/>
        </w:r>
        <w:r>
          <w:rPr>
            <w:webHidden/>
          </w:rPr>
          <w:instrText xml:space="preserve"> PAGEREF _Toc393887986 \h </w:instrText>
        </w:r>
        <w:r w:rsidR="00BD0FBE">
          <w:rPr>
            <w:rStyle w:val="af0"/>
          </w:rPr>
        </w:r>
        <w:r w:rsidR="00BD0FBE">
          <w:rPr>
            <w:rStyle w:val="af0"/>
          </w:rPr>
          <w:fldChar w:fldCharType="separate"/>
        </w:r>
        <w:r>
          <w:rPr>
            <w:webHidden/>
          </w:rPr>
          <w:t>16</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7" w:history="1">
        <w:r w:rsidRPr="00875123">
          <w:rPr>
            <w:rStyle w:val="af0"/>
          </w:rPr>
          <w:t>URS-20:  Officer can delete patients’ account</w:t>
        </w:r>
        <w:r>
          <w:rPr>
            <w:webHidden/>
          </w:rPr>
          <w:tab/>
        </w:r>
        <w:r w:rsidR="00BD0FBE">
          <w:rPr>
            <w:rStyle w:val="af0"/>
          </w:rPr>
          <w:fldChar w:fldCharType="begin"/>
        </w:r>
        <w:r>
          <w:rPr>
            <w:webHidden/>
          </w:rPr>
          <w:instrText xml:space="preserve"> PAGEREF _Toc393887987 \h </w:instrText>
        </w:r>
        <w:r w:rsidR="00BD0FBE">
          <w:rPr>
            <w:rStyle w:val="af0"/>
          </w:rPr>
        </w:r>
        <w:r w:rsidR="00BD0FBE">
          <w:rPr>
            <w:rStyle w:val="af0"/>
          </w:rPr>
          <w:fldChar w:fldCharType="separate"/>
        </w:r>
        <w:r>
          <w:rPr>
            <w:webHidden/>
          </w:rPr>
          <w:t>16</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8" w:history="1">
        <w:r w:rsidRPr="00875123">
          <w:rPr>
            <w:rStyle w:val="af0"/>
          </w:rPr>
          <w:t>URS-21:  Officer can create an account for new dentist</w:t>
        </w:r>
        <w:r>
          <w:rPr>
            <w:webHidden/>
          </w:rPr>
          <w:tab/>
        </w:r>
        <w:r w:rsidR="00BD0FBE">
          <w:rPr>
            <w:rStyle w:val="af0"/>
          </w:rPr>
          <w:fldChar w:fldCharType="begin"/>
        </w:r>
        <w:r>
          <w:rPr>
            <w:webHidden/>
          </w:rPr>
          <w:instrText xml:space="preserve"> PAGEREF _Toc393887988 \h </w:instrText>
        </w:r>
        <w:r w:rsidR="00BD0FBE">
          <w:rPr>
            <w:rStyle w:val="af0"/>
          </w:rPr>
        </w:r>
        <w:r w:rsidR="00BD0FBE">
          <w:rPr>
            <w:rStyle w:val="af0"/>
          </w:rPr>
          <w:fldChar w:fldCharType="separate"/>
        </w:r>
        <w:r>
          <w:rPr>
            <w:webHidden/>
          </w:rPr>
          <w:t>16</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89" w:history="1">
        <w:r w:rsidRPr="00875123">
          <w:rPr>
            <w:rStyle w:val="af0"/>
          </w:rPr>
          <w:t>URS-22:  Officer can edit dentists’ information</w:t>
        </w:r>
        <w:r>
          <w:rPr>
            <w:webHidden/>
          </w:rPr>
          <w:tab/>
        </w:r>
        <w:r w:rsidR="00BD0FBE">
          <w:rPr>
            <w:rStyle w:val="af0"/>
          </w:rPr>
          <w:fldChar w:fldCharType="begin"/>
        </w:r>
        <w:r>
          <w:rPr>
            <w:webHidden/>
          </w:rPr>
          <w:instrText xml:space="preserve"> PAGEREF _Toc393887989 \h </w:instrText>
        </w:r>
        <w:r w:rsidR="00BD0FBE">
          <w:rPr>
            <w:rStyle w:val="af0"/>
          </w:rPr>
        </w:r>
        <w:r w:rsidR="00BD0FBE">
          <w:rPr>
            <w:rStyle w:val="af0"/>
          </w:rPr>
          <w:fldChar w:fldCharType="separate"/>
        </w:r>
        <w:r>
          <w:rPr>
            <w:webHidden/>
          </w:rPr>
          <w:t>17</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90" w:history="1">
        <w:r w:rsidRPr="00875123">
          <w:rPr>
            <w:rStyle w:val="af0"/>
          </w:rPr>
          <w:t>URS-23:  Officer can delete dentists’ account</w:t>
        </w:r>
        <w:r>
          <w:rPr>
            <w:webHidden/>
          </w:rPr>
          <w:tab/>
        </w:r>
        <w:r w:rsidR="00BD0FBE">
          <w:rPr>
            <w:rStyle w:val="af0"/>
          </w:rPr>
          <w:fldChar w:fldCharType="begin"/>
        </w:r>
        <w:r>
          <w:rPr>
            <w:webHidden/>
          </w:rPr>
          <w:instrText xml:space="preserve"> PAGEREF _Toc393887990 \h </w:instrText>
        </w:r>
        <w:r w:rsidR="00BD0FBE">
          <w:rPr>
            <w:rStyle w:val="af0"/>
          </w:rPr>
        </w:r>
        <w:r w:rsidR="00BD0FBE">
          <w:rPr>
            <w:rStyle w:val="af0"/>
          </w:rPr>
          <w:fldChar w:fldCharType="separate"/>
        </w:r>
        <w:r>
          <w:rPr>
            <w:webHidden/>
          </w:rPr>
          <w:t>17</w:t>
        </w:r>
        <w:r w:rsidR="00BD0FBE">
          <w:rPr>
            <w:rStyle w:val="af0"/>
          </w:rPr>
          <w:fldChar w:fldCharType="end"/>
        </w:r>
      </w:hyperlink>
    </w:p>
    <w:p w:rsidR="0035605D" w:rsidRDefault="0035605D" w:rsidP="0035605D">
      <w:pPr>
        <w:pStyle w:val="41"/>
        <w:rPr>
          <w:szCs w:val="28"/>
          <w:lang w:bidi="th-TH"/>
        </w:rPr>
      </w:pPr>
      <w:r>
        <w:rPr>
          <w:szCs w:val="28"/>
          <w:lang w:bidi="th-TH"/>
        </w:rPr>
        <w:t xml:space="preserve">                </w:t>
      </w:r>
      <w:hyperlink w:anchor="_Toc393887991" w:history="1">
        <w:r w:rsidRPr="00875123">
          <w:rPr>
            <w:rStyle w:val="af0"/>
          </w:rPr>
          <w:t>URS-24:  Officer can view all patients’ account as a list</w:t>
        </w:r>
        <w:r>
          <w:rPr>
            <w:webHidden/>
          </w:rPr>
          <w:tab/>
        </w:r>
        <w:r w:rsidR="00BD0FBE">
          <w:rPr>
            <w:rStyle w:val="af0"/>
          </w:rPr>
          <w:fldChar w:fldCharType="begin"/>
        </w:r>
        <w:r>
          <w:rPr>
            <w:webHidden/>
          </w:rPr>
          <w:instrText xml:space="preserve"> PAGEREF _Toc393887991 \h </w:instrText>
        </w:r>
        <w:r w:rsidR="00BD0FBE">
          <w:rPr>
            <w:rStyle w:val="af0"/>
          </w:rPr>
        </w:r>
        <w:r w:rsidR="00BD0FBE">
          <w:rPr>
            <w:rStyle w:val="af0"/>
          </w:rPr>
          <w:fldChar w:fldCharType="separate"/>
        </w:r>
        <w:r>
          <w:rPr>
            <w:webHidden/>
          </w:rPr>
          <w:t>17</w:t>
        </w:r>
        <w:r w:rsidR="00BD0FBE">
          <w:rPr>
            <w:rStyle w:val="af0"/>
          </w:rPr>
          <w:fldChar w:fldCharType="end"/>
        </w:r>
      </w:hyperlink>
    </w:p>
    <w:p w:rsidR="0035605D" w:rsidRPr="0035605D" w:rsidRDefault="0035605D" w:rsidP="0035605D">
      <w:pPr>
        <w:pStyle w:val="41"/>
        <w:rPr>
          <w:rStyle w:val="af0"/>
          <w:color w:val="auto"/>
          <w:szCs w:val="28"/>
          <w:u w:val="none"/>
          <w:lang w:bidi="th-TH"/>
        </w:rPr>
      </w:pPr>
      <w:r>
        <w:rPr>
          <w:szCs w:val="28"/>
          <w:lang w:bidi="th-TH"/>
        </w:rPr>
        <w:t xml:space="preserve">                </w:t>
      </w:r>
      <w:hyperlink w:anchor="_Toc393887992" w:history="1">
        <w:r w:rsidRPr="00875123">
          <w:rPr>
            <w:rStyle w:val="af0"/>
          </w:rPr>
          <w:t>USR-25:  Officer can view all dentists’ account as a list</w:t>
        </w:r>
        <w:r>
          <w:rPr>
            <w:webHidden/>
          </w:rPr>
          <w:tab/>
        </w:r>
        <w:r w:rsidR="00BD0FBE">
          <w:rPr>
            <w:rStyle w:val="af0"/>
          </w:rPr>
          <w:fldChar w:fldCharType="begin"/>
        </w:r>
        <w:r>
          <w:rPr>
            <w:webHidden/>
          </w:rPr>
          <w:instrText xml:space="preserve"> PAGEREF _Toc393887992 \h </w:instrText>
        </w:r>
        <w:r w:rsidR="00BD0FBE">
          <w:rPr>
            <w:rStyle w:val="af0"/>
          </w:rPr>
        </w:r>
        <w:r w:rsidR="00BD0FBE">
          <w:rPr>
            <w:rStyle w:val="af0"/>
          </w:rPr>
          <w:fldChar w:fldCharType="separate"/>
        </w:r>
        <w:r>
          <w:rPr>
            <w:webHidden/>
          </w:rPr>
          <w:t>17</w:t>
        </w:r>
        <w:r w:rsidR="00BD0FBE">
          <w:rPr>
            <w:rStyle w:val="af0"/>
          </w:rPr>
          <w:fldChar w:fldCharType="end"/>
        </w:r>
      </w:hyperlink>
    </w:p>
    <w:p w:rsidR="0035605D" w:rsidRDefault="0035605D" w:rsidP="0035605D">
      <w:pPr>
        <w:pStyle w:val="41"/>
        <w:rPr>
          <w:lang w:bidi="th-TH"/>
        </w:rPr>
      </w:pPr>
      <w:r w:rsidRPr="0035605D">
        <w:rPr>
          <w:rStyle w:val="af0"/>
          <w:u w:val="none"/>
        </w:rPr>
        <w:t xml:space="preserve">         </w:t>
      </w:r>
      <w:r>
        <w:rPr>
          <w:rStyle w:val="af0"/>
          <w:u w:val="none"/>
        </w:rPr>
        <w:t xml:space="preserve"> </w:t>
      </w:r>
      <w:hyperlink w:anchor="_Toc393887993" w:history="1">
        <w:r w:rsidRPr="0035605D">
          <w:rPr>
            <w:rStyle w:val="af0"/>
          </w:rPr>
          <w:t>4.2 Use Case Diagram</w:t>
        </w:r>
        <w:r w:rsidRPr="0035605D">
          <w:rPr>
            <w:webHidden/>
          </w:rPr>
          <w:tab/>
        </w:r>
        <w:r w:rsidR="00BD0FBE" w:rsidRPr="0035605D">
          <w:rPr>
            <w:rStyle w:val="af0"/>
          </w:rPr>
          <w:fldChar w:fldCharType="begin"/>
        </w:r>
        <w:r w:rsidRPr="0035605D">
          <w:rPr>
            <w:webHidden/>
          </w:rPr>
          <w:instrText xml:space="preserve"> PAGEREF _Toc393887993 \h </w:instrText>
        </w:r>
        <w:r w:rsidR="00BD0FBE" w:rsidRPr="0035605D">
          <w:rPr>
            <w:rStyle w:val="af0"/>
          </w:rPr>
        </w:r>
        <w:r w:rsidR="00BD0FBE" w:rsidRPr="0035605D">
          <w:rPr>
            <w:rStyle w:val="af0"/>
          </w:rPr>
          <w:fldChar w:fldCharType="separate"/>
        </w:r>
        <w:r w:rsidRPr="0035605D">
          <w:rPr>
            <w:webHidden/>
          </w:rPr>
          <w:t>18</w:t>
        </w:r>
        <w:r w:rsidR="00BD0FBE" w:rsidRPr="0035605D">
          <w:rPr>
            <w:rStyle w:val="af0"/>
          </w:rPr>
          <w:fldChar w:fldCharType="end"/>
        </w:r>
      </w:hyperlink>
    </w:p>
    <w:p w:rsidR="0035605D" w:rsidRDefault="0035605D" w:rsidP="0035605D">
      <w:pPr>
        <w:pStyle w:val="41"/>
        <w:rPr>
          <w:lang w:bidi="th-TH"/>
        </w:rPr>
      </w:pPr>
      <w:r>
        <w:rPr>
          <w:rStyle w:val="af0"/>
          <w:u w:val="none"/>
        </w:rPr>
        <w:t xml:space="preserve">                 </w:t>
      </w:r>
      <w:hyperlink w:anchor="_Toc393887994" w:history="1">
        <w:r w:rsidRPr="00875123">
          <w:rPr>
            <w:rStyle w:val="af0"/>
          </w:rPr>
          <w:t>4.2.1 Dental clinic services system Use Case for Patient</w:t>
        </w:r>
        <w:r>
          <w:rPr>
            <w:webHidden/>
          </w:rPr>
          <w:tab/>
        </w:r>
        <w:r w:rsidR="00BD0FBE">
          <w:rPr>
            <w:rStyle w:val="af0"/>
          </w:rPr>
          <w:fldChar w:fldCharType="begin"/>
        </w:r>
        <w:r>
          <w:rPr>
            <w:webHidden/>
          </w:rPr>
          <w:instrText xml:space="preserve"> PAGEREF _Toc393887994 \h </w:instrText>
        </w:r>
        <w:r w:rsidR="00BD0FBE">
          <w:rPr>
            <w:rStyle w:val="af0"/>
          </w:rPr>
        </w:r>
        <w:r w:rsidR="00BD0FBE">
          <w:rPr>
            <w:rStyle w:val="af0"/>
          </w:rPr>
          <w:fldChar w:fldCharType="separate"/>
        </w:r>
        <w:r>
          <w:rPr>
            <w:webHidden/>
          </w:rPr>
          <w:t>18</w:t>
        </w:r>
        <w:r w:rsidR="00BD0FBE">
          <w:rPr>
            <w:rStyle w:val="af0"/>
          </w:rPr>
          <w:fldChar w:fldCharType="end"/>
        </w:r>
      </w:hyperlink>
    </w:p>
    <w:p w:rsidR="0035605D" w:rsidRDefault="0035605D" w:rsidP="0035605D">
      <w:pPr>
        <w:pStyle w:val="41"/>
        <w:rPr>
          <w:lang w:bidi="th-TH"/>
        </w:rPr>
      </w:pPr>
      <w:r>
        <w:rPr>
          <w:lang w:bidi="th-TH"/>
        </w:rPr>
        <w:t xml:space="preserve">                 </w:t>
      </w:r>
      <w:hyperlink w:anchor="_Toc393887995" w:history="1">
        <w:r w:rsidRPr="00875123">
          <w:rPr>
            <w:rStyle w:val="af0"/>
            <w:highlight w:val="yellow"/>
          </w:rPr>
          <w:t>4.2.2 Dental clinic services system Use Case for Officer</w:t>
        </w:r>
        <w:r>
          <w:rPr>
            <w:webHidden/>
          </w:rPr>
          <w:tab/>
        </w:r>
        <w:r w:rsidR="00BD0FBE">
          <w:rPr>
            <w:rStyle w:val="af0"/>
          </w:rPr>
          <w:fldChar w:fldCharType="begin"/>
        </w:r>
        <w:r>
          <w:rPr>
            <w:webHidden/>
          </w:rPr>
          <w:instrText xml:space="preserve"> PAGEREF _Toc393887995 \h </w:instrText>
        </w:r>
        <w:r w:rsidR="00BD0FBE">
          <w:rPr>
            <w:rStyle w:val="af0"/>
          </w:rPr>
        </w:r>
        <w:r w:rsidR="00BD0FBE">
          <w:rPr>
            <w:rStyle w:val="af0"/>
          </w:rPr>
          <w:fldChar w:fldCharType="separate"/>
        </w:r>
        <w:r>
          <w:rPr>
            <w:webHidden/>
          </w:rPr>
          <w:t>19</w:t>
        </w:r>
        <w:r w:rsidR="00BD0FBE">
          <w:rPr>
            <w:rStyle w:val="af0"/>
          </w:rPr>
          <w:fldChar w:fldCharType="end"/>
        </w:r>
      </w:hyperlink>
    </w:p>
    <w:p w:rsidR="0035605D" w:rsidRDefault="0035605D" w:rsidP="0035605D">
      <w:pPr>
        <w:pStyle w:val="41"/>
        <w:rPr>
          <w:rStyle w:val="af0"/>
        </w:rPr>
      </w:pPr>
      <w:r>
        <w:rPr>
          <w:lang w:bidi="th-TH"/>
        </w:rPr>
        <w:t xml:space="preserve">                 </w:t>
      </w:r>
      <w:hyperlink w:anchor="_Toc393887996" w:history="1">
        <w:r w:rsidRPr="00875123">
          <w:rPr>
            <w:rStyle w:val="af0"/>
          </w:rPr>
          <w:t>4.2.3 Dental clinic services system Use Case for Dentist</w:t>
        </w:r>
        <w:r>
          <w:rPr>
            <w:webHidden/>
          </w:rPr>
          <w:tab/>
        </w:r>
        <w:r w:rsidR="00BD0FBE">
          <w:rPr>
            <w:rStyle w:val="af0"/>
          </w:rPr>
          <w:fldChar w:fldCharType="begin"/>
        </w:r>
        <w:r>
          <w:rPr>
            <w:webHidden/>
          </w:rPr>
          <w:instrText xml:space="preserve"> PAGEREF _Toc393887996 \h </w:instrText>
        </w:r>
        <w:r w:rsidR="00BD0FBE">
          <w:rPr>
            <w:rStyle w:val="af0"/>
          </w:rPr>
        </w:r>
        <w:r w:rsidR="00BD0FBE">
          <w:rPr>
            <w:rStyle w:val="af0"/>
          </w:rPr>
          <w:fldChar w:fldCharType="separate"/>
        </w:r>
        <w:r>
          <w:rPr>
            <w:webHidden/>
          </w:rPr>
          <w:t>21</w:t>
        </w:r>
        <w:r w:rsidR="00BD0FBE">
          <w:rPr>
            <w:rStyle w:val="af0"/>
          </w:rPr>
          <w:fldChar w:fldCharType="end"/>
        </w:r>
      </w:hyperlink>
    </w:p>
    <w:p w:rsidR="0035605D" w:rsidRPr="0035605D" w:rsidRDefault="0035605D" w:rsidP="0035605D">
      <w:pPr>
        <w:pStyle w:val="41"/>
        <w:rPr>
          <w:lang w:bidi="th-TH"/>
        </w:rPr>
      </w:pPr>
      <w:r>
        <w:rPr>
          <w:rStyle w:val="af0"/>
          <w:u w:val="none"/>
        </w:rPr>
        <w:t xml:space="preserve">          </w:t>
      </w:r>
      <w:hyperlink w:anchor="_Toc393887997" w:history="1">
        <w:r w:rsidRPr="00875123">
          <w:rPr>
            <w:rStyle w:val="af0"/>
          </w:rPr>
          <w:t>4.3 Use case description</w:t>
        </w:r>
        <w:r>
          <w:rPr>
            <w:webHidden/>
          </w:rPr>
          <w:tab/>
        </w:r>
        <w:r w:rsidR="00BD0FBE">
          <w:rPr>
            <w:rStyle w:val="af0"/>
          </w:rPr>
          <w:fldChar w:fldCharType="begin"/>
        </w:r>
        <w:r>
          <w:rPr>
            <w:webHidden/>
          </w:rPr>
          <w:instrText xml:space="preserve"> PAGEREF _Toc393887997 \h </w:instrText>
        </w:r>
        <w:r w:rsidR="00BD0FBE">
          <w:rPr>
            <w:rStyle w:val="af0"/>
          </w:rPr>
        </w:r>
        <w:r w:rsidR="00BD0FBE">
          <w:rPr>
            <w:rStyle w:val="af0"/>
          </w:rPr>
          <w:fldChar w:fldCharType="separate"/>
        </w:r>
        <w:r>
          <w:rPr>
            <w:webHidden/>
          </w:rPr>
          <w:t>22</w:t>
        </w:r>
        <w:r w:rsidR="00BD0FBE">
          <w:rPr>
            <w:rStyle w:val="af0"/>
          </w:rPr>
          <w:fldChar w:fldCharType="end"/>
        </w:r>
      </w:hyperlink>
    </w:p>
    <w:p w:rsidR="0035605D" w:rsidRDefault="00BD0FBE"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r>
        <w:rPr>
          <w:rFonts w:ascii="Times" w:hAnsi="Times" w:cs="Times"/>
          <w:bCs/>
          <w:sz w:val="36"/>
          <w:szCs w:val="36"/>
        </w:rPr>
        <w:lastRenderedPageBreak/>
        <w:fldChar w:fldCharType="end"/>
      </w:r>
    </w:p>
    <w:p w:rsidR="004E2C60" w:rsidRPr="00685C36" w:rsidRDefault="004E2C60"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685C36">
        <w:rPr>
          <w:rFonts w:ascii="Times" w:hAnsi="Times"/>
          <w:b/>
          <w:bCs/>
          <w:color w:val="000000" w:themeColor="text1"/>
          <w:sz w:val="36"/>
          <w:szCs w:val="36"/>
        </w:rPr>
        <w:t>Chapter One: Introduction</w:t>
      </w:r>
      <w:bookmarkEnd w:id="0"/>
      <w:bookmarkEnd w:id="1"/>
      <w:r w:rsidR="00685C36">
        <w:rPr>
          <w:rFonts w:ascii="Times" w:hAnsi="Times"/>
          <w:b/>
          <w:bCs/>
          <w:color w:val="000000" w:themeColor="text1"/>
          <w:sz w:val="36"/>
          <w:szCs w:val="36"/>
        </w:rPr>
        <w:tab/>
      </w:r>
      <w:r w:rsidR="00685C36">
        <w:rPr>
          <w:rFonts w:ascii="Times" w:hAnsi="Times"/>
          <w:b/>
          <w:bCs/>
          <w:color w:val="000000" w:themeColor="text1"/>
          <w:sz w:val="36"/>
          <w:szCs w:val="36"/>
        </w:rPr>
        <w:tab/>
      </w:r>
      <w:r w:rsidR="00685C36">
        <w:rPr>
          <w:rFonts w:ascii="Times" w:hAnsi="Times"/>
          <w:b/>
          <w:bCs/>
          <w:color w:val="000000" w:themeColor="text1"/>
          <w:sz w:val="36"/>
          <w:szCs w:val="36"/>
        </w:rPr>
        <w:tab/>
      </w:r>
    </w:p>
    <w:p w:rsidR="00017CFC" w:rsidRPr="005E1873" w:rsidRDefault="00017CFC" w:rsidP="00017CFC">
      <w:pPr>
        <w:pStyle w:val="2"/>
        <w:rPr>
          <w:rFonts w:ascii="Times" w:hAnsi="Times"/>
          <w:color w:val="000000" w:themeColor="text1"/>
          <w:sz w:val="32"/>
          <w:szCs w:val="32"/>
        </w:rPr>
      </w:pPr>
      <w:bookmarkStart w:id="2" w:name="_Toc393887524"/>
      <w:bookmarkStart w:id="3" w:name="_Toc393887753"/>
      <w:bookmarkStart w:id="4" w:name="_Toc393887950"/>
      <w:r>
        <w:rPr>
          <w:rFonts w:ascii="Times" w:hAnsi="Times"/>
          <w:color w:val="000000" w:themeColor="text1"/>
          <w:sz w:val="32"/>
          <w:szCs w:val="32"/>
        </w:rPr>
        <w:t xml:space="preserve">1. </w:t>
      </w:r>
      <w:r w:rsidRPr="005E1873">
        <w:rPr>
          <w:rFonts w:ascii="Times" w:hAnsi="Times"/>
          <w:color w:val="000000" w:themeColor="text1"/>
          <w:sz w:val="32"/>
          <w:szCs w:val="32"/>
        </w:rPr>
        <w:t>Introduction</w:t>
      </w:r>
      <w:bookmarkEnd w:id="2"/>
      <w:bookmarkEnd w:id="3"/>
      <w:bookmarkEnd w:id="4"/>
    </w:p>
    <w:p w:rsidR="00017CFC" w:rsidRPr="005E1873" w:rsidRDefault="00017CFC" w:rsidP="00017CFC">
      <w:pPr>
        <w:pStyle w:val="3"/>
        <w:ind w:firstLine="720"/>
        <w:rPr>
          <w:rFonts w:ascii="Times" w:hAnsi="Times"/>
          <w:color w:val="000000" w:themeColor="text1"/>
          <w:sz w:val="28"/>
          <w:szCs w:val="28"/>
        </w:rPr>
      </w:pPr>
      <w:bookmarkStart w:id="5" w:name="_Toc393887525"/>
      <w:bookmarkStart w:id="6" w:name="_Toc393887754"/>
      <w:bookmarkStart w:id="7" w:name="_Toc393887951"/>
      <w:r>
        <w:rPr>
          <w:rFonts w:ascii="Times" w:hAnsi="Times"/>
          <w:color w:val="000000" w:themeColor="text1"/>
          <w:sz w:val="28"/>
          <w:szCs w:val="28"/>
        </w:rPr>
        <w:t>1.1</w:t>
      </w:r>
      <w:r>
        <w:rPr>
          <w:rFonts w:ascii="Times" w:hAnsi="Times"/>
          <w:color w:val="000000" w:themeColor="text1"/>
          <w:sz w:val="28"/>
          <w:szCs w:val="28"/>
        </w:rPr>
        <w:tab/>
      </w:r>
      <w:r w:rsidRPr="005E1873">
        <w:rPr>
          <w:rFonts w:ascii="Times" w:hAnsi="Times"/>
          <w:color w:val="000000" w:themeColor="text1"/>
          <w:sz w:val="28"/>
          <w:szCs w:val="28"/>
        </w:rPr>
        <w:t>Objectives</w:t>
      </w:r>
      <w:bookmarkEnd w:id="5"/>
      <w:bookmarkEnd w:id="6"/>
      <w:bookmarkEnd w:id="7"/>
    </w:p>
    <w:p w:rsidR="00017CFC" w:rsidRPr="005E1873"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color w:val="000000" w:themeColor="text1"/>
          <w:sz w:val="22"/>
          <w:szCs w:val="22"/>
        </w:rPr>
      </w:pPr>
      <w:r w:rsidRPr="005E1873">
        <w:rPr>
          <w:rFonts w:ascii="Times" w:hAnsi="Times" w:cs="Times New Roman"/>
          <w:color w:val="000000" w:themeColor="text1"/>
          <w:sz w:val="22"/>
          <w:szCs w:val="22"/>
        </w:rPr>
        <w:t xml:space="preserve"> </w:t>
      </w:r>
      <w:r w:rsidRPr="005E1873">
        <w:rPr>
          <w:rFonts w:ascii="Times" w:hAnsi="Times" w:cs="Times New Roman"/>
          <w:color w:val="000000" w:themeColor="text1"/>
          <w:sz w:val="22"/>
          <w:szCs w:val="22"/>
        </w:rPr>
        <w:tab/>
      </w:r>
    </w:p>
    <w:p w:rsidR="001E42C1" w:rsidRPr="008F2987" w:rsidRDefault="001E42C1" w:rsidP="001E42C1">
      <w:pPr>
        <w:ind w:firstLine="720"/>
        <w:jc w:val="both"/>
        <w:rPr>
          <w:rFonts w:ascii="Times" w:hAnsi="Times" w:cs="Ayuthaya"/>
        </w:rPr>
      </w:pPr>
      <w:r w:rsidRPr="00222DE0">
        <w:rPr>
          <w:rFonts w:ascii="Times New Roman" w:hAnsi="Times New Roman" w:cs="Times New Roman"/>
        </w:rPr>
        <w:t xml:space="preserve">Dental clinic service system </w:t>
      </w:r>
      <w:r>
        <w:rPr>
          <w:rFonts w:ascii="Times New Roman" w:hAnsi="Times New Roman" w:cs="Times New Roman"/>
        </w:rPr>
        <w:t>consists of</w:t>
      </w:r>
      <w:r w:rsidRPr="00222DE0">
        <w:rPr>
          <w:rFonts w:ascii="Times New Roman" w:hAnsi="Times New Roman" w:cs="Times New Roman"/>
        </w:rPr>
        <w:t xml:space="preserve"> a web application and </w:t>
      </w:r>
      <w:r>
        <w:rPr>
          <w:rFonts w:ascii="Times New Roman" w:hAnsi="Times New Roman" w:cs="Times New Roman"/>
        </w:rPr>
        <w:t xml:space="preserve">a </w:t>
      </w:r>
      <w:r w:rsidRPr="00222DE0">
        <w:rPr>
          <w:rFonts w:ascii="Times New Roman" w:hAnsi="Times New Roman" w:cs="Times New Roman"/>
        </w:rPr>
        <w:t>mobile application which support</w:t>
      </w:r>
      <w:r>
        <w:rPr>
          <w:rFonts w:ascii="Times New Roman" w:hAnsi="Times New Roman" w:cs="Times New Roman"/>
        </w:rPr>
        <w:t>s</w:t>
      </w:r>
      <w:r w:rsidRPr="00222DE0">
        <w:rPr>
          <w:rFonts w:ascii="Times New Roman" w:hAnsi="Times New Roman" w:cs="Times New Roman"/>
        </w:rPr>
        <w:t xml:space="preserve"> i</w:t>
      </w:r>
      <w:r>
        <w:rPr>
          <w:rFonts w:ascii="Times New Roman" w:hAnsi="Times New Roman" w:cs="Times New Roman"/>
        </w:rPr>
        <w:t>OS</w:t>
      </w:r>
      <w:r w:rsidRPr="00222DE0">
        <w:rPr>
          <w:rFonts w:ascii="Times New Roman" w:hAnsi="Times New Roman" w:cs="Times New Roman"/>
        </w:rPr>
        <w:t>7. Th</w:t>
      </w:r>
      <w:r>
        <w:rPr>
          <w:rFonts w:ascii="Times New Roman" w:hAnsi="Times New Roman" w:cs="Times New Roman"/>
        </w:rPr>
        <w:t>e</w:t>
      </w:r>
      <w:r w:rsidRPr="00222DE0">
        <w:rPr>
          <w:rFonts w:ascii="Times New Roman" w:hAnsi="Times New Roman" w:cs="Times New Roman"/>
        </w:rPr>
        <w:t xml:space="preserve"> </w:t>
      </w:r>
      <w:r>
        <w:rPr>
          <w:rFonts w:ascii="Times New Roman" w:hAnsi="Times New Roman" w:cs="Times New Roman"/>
        </w:rPr>
        <w:t>system</w:t>
      </w:r>
      <w:r w:rsidRPr="00222DE0">
        <w:rPr>
          <w:rFonts w:ascii="Times New Roman" w:hAnsi="Times New Roman" w:cs="Times New Roman"/>
        </w:rPr>
        <w:t xml:space="preserve"> support</w:t>
      </w:r>
      <w:r>
        <w:rPr>
          <w:rFonts w:ascii="Times New Roman" w:hAnsi="Times New Roman" w:cs="Times New Roman"/>
        </w:rPr>
        <w:t>s</w:t>
      </w:r>
      <w:r w:rsidRPr="00222DE0">
        <w:rPr>
          <w:rFonts w:ascii="Times New Roman" w:hAnsi="Times New Roman" w:cs="Times New Roman"/>
        </w:rPr>
        <w:t xml:space="preserve"> English language for </w:t>
      </w:r>
      <w:r>
        <w:rPr>
          <w:rFonts w:ascii="Times New Roman" w:hAnsi="Times New Roman" w:cs="Times New Roman"/>
        </w:rPr>
        <w:t>people</w:t>
      </w:r>
      <w:r w:rsidRPr="00222DE0">
        <w:rPr>
          <w:rFonts w:ascii="Times New Roman" w:hAnsi="Times New Roman" w:cs="Times New Roman"/>
        </w:rPr>
        <w:t xml:space="preserve"> who </w:t>
      </w:r>
      <w:r>
        <w:rPr>
          <w:rFonts w:ascii="Times New Roman" w:hAnsi="Times New Roman" w:cs="Times New Roman"/>
        </w:rPr>
        <w:t xml:space="preserve">are </w:t>
      </w:r>
      <w:r w:rsidRPr="00222DE0">
        <w:rPr>
          <w:rFonts w:ascii="Times New Roman" w:hAnsi="Times New Roman" w:cs="Times New Roman"/>
        </w:rPr>
        <w:t>patient</w:t>
      </w:r>
      <w:r>
        <w:rPr>
          <w:rFonts w:ascii="Times New Roman" w:hAnsi="Times New Roman" w:cs="Times New Roman"/>
        </w:rPr>
        <w:t>s</w:t>
      </w:r>
      <w:r w:rsidRPr="00222DE0">
        <w:rPr>
          <w:rFonts w:ascii="Times New Roman" w:hAnsi="Times New Roman" w:cs="Times New Roman"/>
        </w:rPr>
        <w:t>, officer</w:t>
      </w:r>
      <w:r>
        <w:rPr>
          <w:rFonts w:ascii="Times New Roman" w:hAnsi="Times New Roman" w:cs="Times New Roman"/>
        </w:rPr>
        <w:t>s,</w:t>
      </w:r>
      <w:r w:rsidRPr="00222DE0">
        <w:rPr>
          <w:rFonts w:ascii="Times New Roman" w:hAnsi="Times New Roman" w:cs="Times New Roman"/>
        </w:rPr>
        <w:t xml:space="preserve"> </w:t>
      </w:r>
      <w:r>
        <w:rPr>
          <w:rFonts w:ascii="Times New Roman" w:hAnsi="Times New Roman" w:cs="Times New Roman"/>
        </w:rPr>
        <w:t>or</w:t>
      </w:r>
      <w:r w:rsidRPr="00222DE0">
        <w:rPr>
          <w:rFonts w:ascii="Times New Roman" w:hAnsi="Times New Roman" w:cs="Times New Roman"/>
        </w:rPr>
        <w:t xml:space="preserve"> dentist</w:t>
      </w:r>
      <w:r>
        <w:rPr>
          <w:rFonts w:ascii="Times New Roman" w:hAnsi="Times New Roman" w:cs="Times New Roman"/>
        </w:rPr>
        <w:t>s</w:t>
      </w:r>
      <w:r w:rsidRPr="00222DE0">
        <w:rPr>
          <w:rFonts w:ascii="Times New Roman" w:hAnsi="Times New Roman" w:cs="Times New Roman"/>
        </w:rPr>
        <w:t xml:space="preserve"> of dental clinic</w:t>
      </w:r>
      <w:r>
        <w:rPr>
          <w:rFonts w:ascii="Times New Roman" w:hAnsi="Times New Roman" w:cs="Times New Roman"/>
        </w:rPr>
        <w:t xml:space="preserve">s. Furthermore, </w:t>
      </w:r>
      <w:r w:rsidRPr="00222DE0">
        <w:rPr>
          <w:rFonts w:ascii="Times New Roman" w:hAnsi="Times New Roman" w:cs="Times New Roman"/>
        </w:rPr>
        <w:t xml:space="preserve">it </w:t>
      </w:r>
      <w:r>
        <w:rPr>
          <w:rFonts w:ascii="Times New Roman" w:hAnsi="Times New Roman" w:cs="Times New Roman"/>
        </w:rPr>
        <w:t>offers some features for</w:t>
      </w:r>
      <w:r w:rsidRPr="00222DE0">
        <w:rPr>
          <w:rFonts w:ascii="Times New Roman" w:hAnsi="Times New Roman" w:cs="Times New Roman"/>
        </w:rPr>
        <w:t xml:space="preserve"> visitor</w:t>
      </w:r>
      <w:r>
        <w:rPr>
          <w:rFonts w:ascii="Times New Roman" w:hAnsi="Times New Roman" w:cs="Times New Roman"/>
        </w:rPr>
        <w:t>s who would like to gain information about the clinic</w:t>
      </w:r>
      <w:r w:rsidRPr="00222DE0">
        <w:rPr>
          <w:rFonts w:ascii="Times New Roman" w:hAnsi="Times New Roman" w:cs="Times New Roman"/>
        </w:rPr>
        <w:t xml:space="preserve">. This </w:t>
      </w:r>
      <w:r>
        <w:rPr>
          <w:rFonts w:ascii="Times New Roman" w:hAnsi="Times New Roman" w:cs="Times New Roman"/>
        </w:rPr>
        <w:t>system</w:t>
      </w:r>
      <w:r w:rsidRPr="00222DE0">
        <w:rPr>
          <w:rFonts w:ascii="Times New Roman" w:hAnsi="Times New Roman" w:cs="Times New Roman"/>
        </w:rPr>
        <w:t xml:space="preserve"> will reduce officers’ work and </w:t>
      </w:r>
      <w:r>
        <w:rPr>
          <w:rFonts w:ascii="Times New Roman" w:hAnsi="Times New Roman" w:cs="Times New Roman"/>
        </w:rPr>
        <w:t xml:space="preserve">help </w:t>
      </w:r>
      <w:r w:rsidRPr="00222DE0">
        <w:rPr>
          <w:rFonts w:ascii="Times New Roman" w:hAnsi="Times New Roman" w:cs="Times New Roman"/>
        </w:rPr>
        <w:t>patients</w:t>
      </w:r>
      <w:r>
        <w:rPr>
          <w:rFonts w:ascii="Times New Roman" w:hAnsi="Times New Roman" w:cs="Times New Roman"/>
        </w:rPr>
        <w:t xml:space="preserve"> save their</w:t>
      </w:r>
      <w:r w:rsidRPr="00222DE0">
        <w:rPr>
          <w:rFonts w:ascii="Times New Roman" w:hAnsi="Times New Roman" w:cs="Times New Roman"/>
        </w:rPr>
        <w:t xml:space="preserve"> time</w:t>
      </w:r>
      <w:r>
        <w:rPr>
          <w:rFonts w:ascii="Times New Roman" w:hAnsi="Times New Roman" w:cs="Times New Roman"/>
        </w:rPr>
        <w:t>.</w:t>
      </w:r>
      <w:r w:rsidRPr="00222DE0">
        <w:rPr>
          <w:rFonts w:ascii="Times New Roman" w:hAnsi="Times New Roman" w:cs="Times New Roman"/>
        </w:rPr>
        <w:t xml:space="preserve"> </w:t>
      </w:r>
      <w:r>
        <w:rPr>
          <w:rFonts w:ascii="Times New Roman" w:hAnsi="Times New Roman" w:cs="Times New Roman"/>
        </w:rPr>
        <w:t>P</w:t>
      </w:r>
      <w:r w:rsidRPr="00222DE0">
        <w:rPr>
          <w:rFonts w:ascii="Times New Roman" w:hAnsi="Times New Roman" w:cs="Times New Roman"/>
        </w:rPr>
        <w:t>atient</w:t>
      </w:r>
      <w:r>
        <w:rPr>
          <w:rFonts w:ascii="Times New Roman" w:hAnsi="Times New Roman" w:cs="Times New Roman"/>
        </w:rPr>
        <w:t>s</w:t>
      </w:r>
      <w:r w:rsidRPr="00222DE0">
        <w:rPr>
          <w:rFonts w:ascii="Times New Roman" w:hAnsi="Times New Roman" w:cs="Times New Roman"/>
        </w:rPr>
        <w:t xml:space="preserve"> can find </w:t>
      </w:r>
      <w:r>
        <w:rPr>
          <w:rFonts w:ascii="Times New Roman" w:hAnsi="Times New Roman" w:cs="Times New Roman"/>
        </w:rPr>
        <w:t xml:space="preserve">information </w:t>
      </w:r>
      <w:r w:rsidRPr="00222DE0">
        <w:rPr>
          <w:rFonts w:ascii="Times New Roman" w:hAnsi="Times New Roman" w:cs="Times New Roman"/>
        </w:rPr>
        <w:t xml:space="preserve">about </w:t>
      </w:r>
      <w:r>
        <w:rPr>
          <w:rFonts w:ascii="Times New Roman" w:hAnsi="Times New Roman" w:cs="Times New Roman"/>
        </w:rPr>
        <w:t xml:space="preserve">the </w:t>
      </w:r>
      <w:r w:rsidRPr="00222DE0">
        <w:rPr>
          <w:rFonts w:ascii="Times New Roman" w:hAnsi="Times New Roman" w:cs="Times New Roman"/>
        </w:rPr>
        <w:t>dental clinic</w:t>
      </w:r>
      <w:r>
        <w:rPr>
          <w:rFonts w:ascii="Times New Roman" w:hAnsi="Times New Roman" w:cs="Times New Roman"/>
        </w:rPr>
        <w:t xml:space="preserve"> and</w:t>
      </w:r>
      <w:r w:rsidRPr="00222DE0">
        <w:rPr>
          <w:rFonts w:ascii="Times New Roman" w:hAnsi="Times New Roman" w:cs="Times New Roman"/>
        </w:rPr>
        <w:t xml:space="preserve"> personal information </w:t>
      </w:r>
      <w:r>
        <w:rPr>
          <w:rFonts w:ascii="Times New Roman" w:hAnsi="Times New Roman" w:cs="Times New Roman"/>
        </w:rPr>
        <w:t>using</w:t>
      </w:r>
      <w:r w:rsidRPr="00222DE0">
        <w:rPr>
          <w:rFonts w:ascii="Times New Roman" w:hAnsi="Times New Roman" w:cs="Times New Roman"/>
        </w:rPr>
        <w:t xml:space="preserve"> </w:t>
      </w:r>
      <w:r>
        <w:rPr>
          <w:rFonts w:ascii="Times New Roman" w:hAnsi="Times New Roman" w:cs="Times New Roman"/>
        </w:rPr>
        <w:t>the mobile application as well as the web application</w:t>
      </w:r>
      <w:r w:rsidRPr="00222DE0">
        <w:rPr>
          <w:rFonts w:ascii="Times New Roman" w:hAnsi="Times New Roman" w:cs="Times New Roman"/>
        </w:rPr>
        <w:t>. For the visitor who want</w:t>
      </w:r>
      <w:r>
        <w:rPr>
          <w:rFonts w:ascii="Times New Roman" w:hAnsi="Times New Roman" w:cs="Times New Roman"/>
        </w:rPr>
        <w:t>s</w:t>
      </w:r>
      <w:r w:rsidRPr="00222DE0">
        <w:rPr>
          <w:rFonts w:ascii="Times New Roman" w:hAnsi="Times New Roman" w:cs="Times New Roman"/>
        </w:rPr>
        <w:t xml:space="preserve"> to ha</w:t>
      </w:r>
      <w:r>
        <w:rPr>
          <w:rFonts w:ascii="Times New Roman" w:hAnsi="Times New Roman" w:cs="Times New Roman"/>
        </w:rPr>
        <w:t>ve</w:t>
      </w:r>
      <w:r w:rsidRPr="00222DE0">
        <w:rPr>
          <w:rFonts w:ascii="Times New Roman" w:hAnsi="Times New Roman" w:cs="Times New Roman"/>
        </w:rPr>
        <w:t xml:space="preserve"> a dental treatment from the clinic</w:t>
      </w:r>
      <w:r>
        <w:rPr>
          <w:rFonts w:ascii="Times New Roman" w:hAnsi="Times New Roman" w:cs="Times New Roman"/>
        </w:rPr>
        <w:t>,</w:t>
      </w:r>
      <w:r w:rsidRPr="00222DE0">
        <w:rPr>
          <w:rFonts w:ascii="Times New Roman" w:hAnsi="Times New Roman" w:cs="Times New Roman"/>
        </w:rPr>
        <w:t xml:space="preserve"> he/she can make an appointment </w:t>
      </w:r>
      <w:r>
        <w:rPr>
          <w:rFonts w:ascii="Times New Roman" w:hAnsi="Times New Roman" w:cs="Times New Roman"/>
        </w:rPr>
        <w:t>with a</w:t>
      </w:r>
      <w:r w:rsidRPr="00222DE0">
        <w:rPr>
          <w:rFonts w:ascii="Times New Roman" w:hAnsi="Times New Roman" w:cs="Times New Roman"/>
        </w:rPr>
        <w:t xml:space="preserve"> dentist through the application</w:t>
      </w:r>
      <w:r>
        <w:rPr>
          <w:rFonts w:ascii="Times New Roman" w:hAnsi="Times New Roman" w:cs="Times New Roman"/>
        </w:rPr>
        <w:t>,</w:t>
      </w:r>
      <w:r w:rsidRPr="00222DE0">
        <w:rPr>
          <w:rFonts w:ascii="Times New Roman" w:hAnsi="Times New Roman" w:cs="Times New Roman"/>
        </w:rPr>
        <w:t xml:space="preserve"> and the dentist can use </w:t>
      </w:r>
      <w:r>
        <w:rPr>
          <w:rFonts w:ascii="Times New Roman" w:hAnsi="Times New Roman" w:cs="Times New Roman"/>
        </w:rPr>
        <w:t>the system</w:t>
      </w:r>
      <w:r w:rsidRPr="00222DE0">
        <w:rPr>
          <w:rFonts w:ascii="Times New Roman" w:hAnsi="Times New Roman" w:cs="Times New Roman"/>
        </w:rPr>
        <w:t xml:space="preserve"> for checking patients’ </w:t>
      </w:r>
      <w:r>
        <w:rPr>
          <w:rFonts w:ascii="Times New Roman" w:hAnsi="Times New Roman" w:cs="Times New Roman"/>
        </w:rPr>
        <w:t xml:space="preserve">appointment </w:t>
      </w:r>
      <w:r w:rsidRPr="00222DE0">
        <w:rPr>
          <w:rFonts w:ascii="Times New Roman" w:hAnsi="Times New Roman" w:cs="Times New Roman"/>
        </w:rPr>
        <w:t xml:space="preserve">schedule. Dental clinic services system </w:t>
      </w:r>
      <w:r>
        <w:rPr>
          <w:rFonts w:ascii="Times New Roman" w:hAnsi="Times New Roman" w:cs="Times New Roman"/>
        </w:rPr>
        <w:t xml:space="preserve">integrates the </w:t>
      </w:r>
      <w:r w:rsidRPr="00222DE0">
        <w:rPr>
          <w:rFonts w:ascii="Times New Roman" w:hAnsi="Times New Roman" w:cs="Times New Roman"/>
        </w:rPr>
        <w:t xml:space="preserve">services </w:t>
      </w:r>
      <w:r>
        <w:rPr>
          <w:rFonts w:ascii="Times New Roman" w:hAnsi="Times New Roman" w:cs="Times New Roman"/>
        </w:rPr>
        <w:t>that are provided by most dental</w:t>
      </w:r>
      <w:r w:rsidRPr="00222DE0">
        <w:rPr>
          <w:rFonts w:ascii="Times New Roman" w:hAnsi="Times New Roman" w:cs="Times New Roman"/>
        </w:rPr>
        <w:t xml:space="preserve"> clinic</w:t>
      </w:r>
      <w:r>
        <w:rPr>
          <w:rFonts w:ascii="Times New Roman" w:hAnsi="Times New Roman" w:cs="Times New Roman"/>
        </w:rPr>
        <w:t>s</w:t>
      </w:r>
      <w:r w:rsidRPr="00222DE0">
        <w:rPr>
          <w:rFonts w:ascii="Times New Roman" w:hAnsi="Times New Roman" w:cs="Times New Roman"/>
        </w:rPr>
        <w:t xml:space="preserve"> into the web application and </w:t>
      </w:r>
      <w:r>
        <w:rPr>
          <w:rFonts w:ascii="Times New Roman" w:hAnsi="Times New Roman" w:cs="Times New Roman"/>
        </w:rPr>
        <w:t xml:space="preserve">the </w:t>
      </w:r>
      <w:r w:rsidRPr="00222DE0">
        <w:rPr>
          <w:rFonts w:ascii="Times New Roman" w:hAnsi="Times New Roman" w:cs="Times New Roman"/>
        </w:rPr>
        <w:t xml:space="preserve">mobile application. </w:t>
      </w:r>
      <w:r>
        <w:rPr>
          <w:rFonts w:ascii="Times New Roman" w:hAnsi="Times New Roman" w:cs="Times New Roman"/>
        </w:rPr>
        <w:t xml:space="preserve">By combining </w:t>
      </w:r>
      <w:r w:rsidRPr="00222DE0">
        <w:rPr>
          <w:rFonts w:ascii="Times New Roman" w:hAnsi="Times New Roman" w:cs="Times New Roman"/>
        </w:rPr>
        <w:t xml:space="preserve">all the services </w:t>
      </w:r>
      <w:r>
        <w:rPr>
          <w:rFonts w:ascii="Times New Roman" w:hAnsi="Times New Roman" w:cs="Times New Roman"/>
        </w:rPr>
        <w:t>into one, the system</w:t>
      </w:r>
      <w:r w:rsidRPr="00222DE0">
        <w:rPr>
          <w:rFonts w:ascii="Times New Roman" w:hAnsi="Times New Roman" w:cs="Times New Roman"/>
        </w:rPr>
        <w:t xml:space="preserve"> </w:t>
      </w:r>
      <w:r>
        <w:rPr>
          <w:rFonts w:ascii="Times New Roman" w:hAnsi="Times New Roman" w:cs="Times New Roman"/>
        </w:rPr>
        <w:t>provides more convenience to</w:t>
      </w:r>
      <w:r w:rsidRPr="00222DE0">
        <w:rPr>
          <w:rFonts w:ascii="Times New Roman" w:hAnsi="Times New Roman" w:cs="Times New Roman"/>
        </w:rPr>
        <w:t xml:space="preserve"> dental clinic user</w:t>
      </w:r>
      <w:r>
        <w:rPr>
          <w:rFonts w:ascii="Times New Roman" w:hAnsi="Times New Roman" w:cs="Times New Roman"/>
        </w:rPr>
        <w:t>s as well as staff</w:t>
      </w:r>
      <w:r w:rsidRPr="00222DE0">
        <w:rPr>
          <w:rFonts w:ascii="Times New Roman" w:hAnsi="Times New Roman" w:cs="Times New Roman"/>
        </w:rPr>
        <w:t>.</w:t>
      </w:r>
    </w:p>
    <w:p w:rsidR="00017CFC"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rsidR="00017CFC"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rsidR="00017CFC" w:rsidRDefault="001E42C1" w:rsidP="001E42C1">
      <w:pPr>
        <w:pStyle w:val="3"/>
        <w:ind w:firstLine="720"/>
        <w:rPr>
          <w:rFonts w:ascii="Times" w:hAnsi="Times"/>
          <w:color w:val="000000" w:themeColor="text1"/>
          <w:sz w:val="28"/>
          <w:szCs w:val="28"/>
        </w:rPr>
      </w:pPr>
      <w:bookmarkStart w:id="8" w:name="_Toc393887526"/>
      <w:bookmarkStart w:id="9" w:name="_Toc393887755"/>
      <w:bookmarkStart w:id="10" w:name="_Toc393887952"/>
      <w:r>
        <w:rPr>
          <w:rFonts w:ascii="Times" w:hAnsi="Times"/>
          <w:color w:val="000000" w:themeColor="text1"/>
          <w:sz w:val="28"/>
          <w:szCs w:val="28"/>
        </w:rPr>
        <w:t>1.2</w:t>
      </w:r>
      <w:r w:rsidR="00017CFC">
        <w:rPr>
          <w:rFonts w:ascii="Times" w:hAnsi="Times"/>
          <w:color w:val="000000" w:themeColor="text1"/>
          <w:sz w:val="28"/>
          <w:szCs w:val="28"/>
        </w:rPr>
        <w:tab/>
      </w:r>
      <w:r w:rsidR="00017CFC" w:rsidRPr="00AA7865">
        <w:rPr>
          <w:rFonts w:ascii="Times" w:hAnsi="Times"/>
          <w:color w:val="000000" w:themeColor="text1"/>
          <w:sz w:val="28"/>
          <w:szCs w:val="28"/>
        </w:rPr>
        <w:t>Project Scope</w:t>
      </w:r>
      <w:bookmarkEnd w:id="8"/>
      <w:bookmarkEnd w:id="9"/>
      <w:bookmarkEnd w:id="10"/>
    </w:p>
    <w:p w:rsidR="001E42C1" w:rsidRPr="001E42C1" w:rsidRDefault="001E42C1" w:rsidP="001E42C1"/>
    <w:p w:rsidR="001E42C1" w:rsidRPr="00392646"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Cs w:val="30"/>
        </w:rPr>
      </w:pPr>
      <w:r w:rsidRPr="00392646">
        <w:rPr>
          <w:rFonts w:ascii="Times New Roman" w:hAnsi="Times New Roman" w:cs="Times New Roman"/>
          <w:szCs w:val="32"/>
        </w:rPr>
        <w:t xml:space="preserve">The objective of this software </w:t>
      </w:r>
      <w:r>
        <w:rPr>
          <w:rFonts w:ascii="Times New Roman" w:hAnsi="Times New Roman" w:cs="Times New Roman"/>
          <w:szCs w:val="32"/>
        </w:rPr>
        <w:t>design</w:t>
      </w:r>
      <w:r w:rsidRPr="00392646">
        <w:rPr>
          <w:rFonts w:ascii="Times New Roman" w:hAnsi="Times New Roman" w:cs="Times New Roman"/>
          <w:szCs w:val="32"/>
        </w:rPr>
        <w:t xml:space="preserve"> is to specify </w:t>
      </w:r>
      <w:r>
        <w:rPr>
          <w:rFonts w:ascii="Times New Roman" w:hAnsi="Times New Roman" w:cs="Times New Roman"/>
          <w:szCs w:val="32"/>
        </w:rPr>
        <w:t xml:space="preserve">the </w:t>
      </w:r>
      <w:r w:rsidRPr="00392646">
        <w:rPr>
          <w:rFonts w:ascii="Times New Roman" w:hAnsi="Times New Roman" w:cs="Times New Roman"/>
          <w:szCs w:val="32"/>
        </w:rPr>
        <w:t xml:space="preserve">requirements </w:t>
      </w:r>
      <w:r>
        <w:rPr>
          <w:rFonts w:ascii="Times New Roman" w:hAnsi="Times New Roman" w:cs="Times New Roman"/>
          <w:szCs w:val="32"/>
        </w:rPr>
        <w:t>that the system should fulfill, which are as follows</w:t>
      </w:r>
      <w:r w:rsidRPr="00392646">
        <w:rPr>
          <w:rFonts w:ascii="Times New Roman" w:hAnsi="Times New Roman" w:cs="Times New Roman"/>
          <w:szCs w:val="32"/>
        </w:rPr>
        <w:t>:</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eastAsiaTheme="minorHAnsi" w:hAnsi="Times New Roman" w:cs="Times New Roman"/>
        </w:rPr>
        <w:t xml:space="preserve">provides an application that is accessible via web browser on a computer and also on a mobile phone. </w:t>
      </w:r>
    </w:p>
    <w:p w:rsidR="001E42C1" w:rsidRPr="0004506C" w:rsidRDefault="001E42C1" w:rsidP="001E42C1">
      <w:pPr>
        <w:pStyle w:val="a6"/>
        <w:widowControl w:val="0"/>
        <w:numPr>
          <w:ilvl w:val="0"/>
          <w:numId w:val="6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zCs w:val="30"/>
        </w:rPr>
      </w:pPr>
      <w:r w:rsidRPr="0004506C">
        <w:rPr>
          <w:rFonts w:ascii="Times New Roman" w:hAnsi="Times New Roman" w:cs="Times New Roman"/>
          <w:szCs w:val="32"/>
        </w:rPr>
        <w:t xml:space="preserve">Dental clinic services system </w:t>
      </w:r>
      <w:r>
        <w:rPr>
          <w:rFonts w:ascii="Times New Roman" w:hAnsi="Times New Roman" w:cs="Times New Roman"/>
          <w:szCs w:val="32"/>
        </w:rPr>
        <w:t xml:space="preserve">on mobile phone support </w:t>
      </w:r>
      <w:proofErr w:type="spellStart"/>
      <w:r>
        <w:rPr>
          <w:rFonts w:ascii="Times New Roman" w:hAnsi="Times New Roman" w:cs="Times New Roman"/>
          <w:szCs w:val="32"/>
        </w:rPr>
        <w:t>iOS</w:t>
      </w:r>
      <w:proofErr w:type="spellEnd"/>
      <w:r w:rsidRPr="0004506C">
        <w:rPr>
          <w:rFonts w:ascii="Times New Roman" w:hAnsi="Times New Roman" w:cs="Times New Roman"/>
          <w:szCs w:val="32"/>
        </w:rPr>
        <w:t xml:space="preserve">. </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Dental clinic services system supports English language only.</w:t>
      </w:r>
    </w:p>
    <w:p w:rsidR="001E42C1" w:rsidRPr="00392646" w:rsidRDefault="001E42C1" w:rsidP="001E42C1">
      <w:pPr>
        <w:pStyle w:val="a6"/>
        <w:widowControl w:val="0"/>
        <w:numPr>
          <w:ilvl w:val="0"/>
          <w:numId w:val="69"/>
        </w:numPr>
        <w:tabs>
          <w:tab w:val="left" w:pos="360"/>
          <w:tab w:val="left" w:pos="720"/>
        </w:tabs>
        <w:autoSpaceDE w:val="0"/>
        <w:autoSpaceDN w:val="0"/>
        <w:adjustRightInd w:val="0"/>
        <w:spacing w:after="240"/>
        <w:rPr>
          <w:rFonts w:ascii="Times New Roman" w:hAnsi="Times New Roman" w:cs="Times New Roman"/>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features </w:t>
      </w:r>
      <w:r w:rsidRPr="00392646">
        <w:rPr>
          <w:rFonts w:ascii="Times New Roman" w:hAnsi="Times New Roman" w:cs="Times New Roman"/>
          <w:szCs w:val="32"/>
        </w:rPr>
        <w:t>for dental clinics’ registered user whose are patients, officers and dentists.</w:t>
      </w:r>
    </w:p>
    <w:p w:rsidR="001E42C1" w:rsidRPr="00392646"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w:t>
      </w:r>
      <w:r>
        <w:rPr>
          <w:rFonts w:ascii="Times New Roman" w:hAnsi="Times New Roman" w:cs="Times New Roman"/>
          <w:szCs w:val="32"/>
        </w:rPr>
        <w:t xml:space="preserve">assists managing </w:t>
      </w:r>
      <w:r w:rsidRPr="00392646">
        <w:rPr>
          <w:rFonts w:ascii="Times New Roman" w:hAnsi="Times New Roman" w:cs="Times New Roman"/>
          <w:szCs w:val="32"/>
        </w:rPr>
        <w:t>appointments of patients and dentists</w:t>
      </w:r>
      <w:r>
        <w:rPr>
          <w:rFonts w:ascii="Times New Roman" w:hAnsi="Times New Roman" w:cs="Times New Roman"/>
          <w:szCs w:val="32"/>
        </w:rPr>
        <w:t xml:space="preserve"> using the web application and the mobile application</w:t>
      </w:r>
      <w:r w:rsidRPr="00392646">
        <w:rPr>
          <w:rFonts w:ascii="Times New Roman" w:hAnsi="Times New Roman" w:cs="Times New Roman"/>
          <w:szCs w:val="32"/>
        </w:rPr>
        <w:t>.</w:t>
      </w:r>
    </w:p>
    <w:p w:rsidR="001E42C1" w:rsidRPr="00594AA3" w:rsidRDefault="001E42C1" w:rsidP="001E42C1">
      <w:pPr>
        <w:pStyle w:val="a6"/>
        <w:widowControl w:val="0"/>
        <w:numPr>
          <w:ilvl w:val="0"/>
          <w:numId w:val="69"/>
        </w:numPr>
        <w:tabs>
          <w:tab w:val="left" w:pos="360"/>
          <w:tab w:val="left" w:pos="668"/>
          <w:tab w:val="left" w:pos="720"/>
        </w:tabs>
        <w:autoSpaceDE w:val="0"/>
        <w:autoSpaceDN w:val="0"/>
        <w:adjustRightInd w:val="0"/>
        <w:spacing w:after="240"/>
        <w:rPr>
          <w:rFonts w:ascii="Times New Roman" w:hAnsi="Times New Roman" w:cs="Times New Roman"/>
          <w:sz w:val="30"/>
          <w:szCs w:val="30"/>
        </w:rPr>
      </w:pPr>
      <w:r w:rsidRPr="00392646">
        <w:rPr>
          <w:rFonts w:ascii="Times New Roman" w:hAnsi="Times New Roman" w:cs="Times New Roman"/>
          <w:szCs w:val="32"/>
        </w:rPr>
        <w:t xml:space="preserve">Dental clinic services system provides </w:t>
      </w:r>
      <w:r>
        <w:rPr>
          <w:rFonts w:ascii="Times New Roman" w:hAnsi="Times New Roman" w:cs="Times New Roman"/>
          <w:szCs w:val="32"/>
        </w:rPr>
        <w:t xml:space="preserve">a </w:t>
      </w:r>
      <w:r w:rsidRPr="00392646">
        <w:rPr>
          <w:rFonts w:ascii="Times New Roman" w:hAnsi="Times New Roman" w:cs="Times New Roman"/>
          <w:szCs w:val="32"/>
        </w:rPr>
        <w:t xml:space="preserve">user authentication for </w:t>
      </w:r>
      <w:r>
        <w:rPr>
          <w:rFonts w:ascii="Times New Roman" w:hAnsi="Times New Roman" w:cs="Times New Roman"/>
          <w:szCs w:val="32"/>
        </w:rPr>
        <w:t>each patient and dentist through dental clinic officers.</w:t>
      </w:r>
    </w:p>
    <w:p w:rsidR="001E42C1" w:rsidRDefault="001E42C1"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4E0F6E" w:rsidRDefault="004E0F6E"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685C36" w:rsidRDefault="00685C36" w:rsidP="001E42C1">
      <w:pPr>
        <w:pStyle w:val="3"/>
        <w:numPr>
          <w:ilvl w:val="0"/>
          <w:numId w:val="68"/>
        </w:numPr>
        <w:rPr>
          <w:rFonts w:ascii="Times" w:hAnsi="Times"/>
          <w:color w:val="000000" w:themeColor="text1"/>
          <w:sz w:val="28"/>
          <w:szCs w:val="28"/>
        </w:rPr>
      </w:pPr>
      <w:bookmarkStart w:id="11" w:name="_Toc393887527"/>
      <w:bookmarkStart w:id="12" w:name="_Toc393887756"/>
    </w:p>
    <w:p w:rsidR="001E42C1" w:rsidRDefault="001E42C1" w:rsidP="00685C36">
      <w:pPr>
        <w:pStyle w:val="3"/>
        <w:ind w:left="360"/>
        <w:rPr>
          <w:rFonts w:ascii="Times" w:hAnsi="Times"/>
          <w:color w:val="000000" w:themeColor="text1"/>
          <w:sz w:val="28"/>
          <w:szCs w:val="28"/>
        </w:rPr>
      </w:pPr>
      <w:bookmarkStart w:id="13" w:name="_Toc393887953"/>
      <w:r>
        <w:rPr>
          <w:rFonts w:ascii="Times" w:hAnsi="Times"/>
          <w:color w:val="000000" w:themeColor="text1"/>
          <w:sz w:val="28"/>
          <w:szCs w:val="28"/>
        </w:rPr>
        <w:t>1.3</w:t>
      </w:r>
      <w:r>
        <w:rPr>
          <w:rFonts w:ascii="Times" w:hAnsi="Times"/>
          <w:color w:val="000000" w:themeColor="text1"/>
          <w:sz w:val="28"/>
          <w:szCs w:val="28"/>
        </w:rPr>
        <w:tab/>
      </w:r>
      <w:r w:rsidRPr="00AA7865">
        <w:rPr>
          <w:rFonts w:ascii="Times" w:hAnsi="Times"/>
          <w:color w:val="000000" w:themeColor="text1"/>
          <w:sz w:val="28"/>
          <w:szCs w:val="28"/>
        </w:rPr>
        <w:t>User Classes and Characteristics</w:t>
      </w:r>
      <w:bookmarkEnd w:id="11"/>
      <w:bookmarkEnd w:id="12"/>
      <w:bookmarkEnd w:id="13"/>
    </w:p>
    <w:p w:rsidR="001E42C1" w:rsidRPr="00017CFC" w:rsidRDefault="001E42C1" w:rsidP="001E42C1"/>
    <w:p w:rsidR="001E42C1"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Pr>
          <w:rFonts w:ascii="Times New Roman" w:hAnsi="Times New Roman" w:cs="Times New Roman"/>
        </w:rPr>
        <w:t>The system divides users into 4 groups. Information and characteristics of each group are listed below.</w:t>
      </w:r>
    </w:p>
    <w:p w:rsidR="001E42C1" w:rsidRDefault="001E42C1" w:rsidP="001E42C1">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rPr>
          <w:rFonts w:ascii="Times" w:hAnsi="Times" w:cs="Times"/>
          <w:b/>
          <w:bCs/>
        </w:rPr>
      </w:pPr>
      <w:r>
        <w:rPr>
          <w:rFonts w:ascii="Times" w:hAnsi="Times" w:cs="Times"/>
          <w:b/>
          <w:bCs/>
        </w:rPr>
        <w:t>Patient</w:t>
      </w:r>
    </w:p>
    <w:p w:rsidR="001E42C1" w:rsidRPr="00C2091D"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42EE4" w:rsidRPr="00C2091D">
        <w:rPr>
          <w:rFonts w:ascii="Times New Roman" w:hAnsi="Times New Roman" w:cs="Times New Roman"/>
        </w:rPr>
        <w:t xml:space="preserve">This group of </w:t>
      </w:r>
      <w:r w:rsidR="00E42EE4">
        <w:rPr>
          <w:rFonts w:ascii="Times New Roman" w:hAnsi="Times New Roman" w:cs="Times New Roman"/>
        </w:rPr>
        <w:t>users</w:t>
      </w:r>
      <w:r w:rsidR="00E42EE4" w:rsidRPr="00C2091D">
        <w:rPr>
          <w:rFonts w:ascii="Times New Roman" w:hAnsi="Times New Roman" w:cs="Times New Roman"/>
        </w:rPr>
        <w:t xml:space="preserve"> needs</w:t>
      </w:r>
      <w:r w:rsidRPr="00C2091D">
        <w:rPr>
          <w:rFonts w:ascii="Times New Roman" w:hAnsi="Times New Roman" w:cs="Times New Roman"/>
        </w:rPr>
        <w:t xml:space="preserve"> to be registered to the system at the dental clinic. They will get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and password from the clinic to use the services on the website or using their mobile phone. Patients use their </w:t>
      </w:r>
      <w:proofErr w:type="spellStart"/>
      <w:r w:rsidRPr="00C2091D">
        <w:rPr>
          <w:rFonts w:ascii="Times New Roman" w:hAnsi="Times New Roman" w:cs="Times New Roman"/>
        </w:rPr>
        <w:t>patientID</w:t>
      </w:r>
      <w:proofErr w:type="spellEnd"/>
      <w:r w:rsidRPr="00C2091D">
        <w:rPr>
          <w:rFonts w:ascii="Times New Roman" w:hAnsi="Times New Roman" w:cs="Times New Roman"/>
        </w:rPr>
        <w:t xml:space="preserve"> to login. Patients are able to:</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login to view own appointment</w:t>
      </w:r>
    </w:p>
    <w:p w:rsidR="001E42C1"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Patient can view all appointment from Google calendar</w:t>
      </w:r>
    </w:p>
    <w:p w:rsidR="001E42C1" w:rsidRPr="00017CFC" w:rsidRDefault="001E42C1" w:rsidP="001E42C1">
      <w:pPr>
        <w:pStyle w:val="a6"/>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rPr>
      </w:pPr>
      <w:r>
        <w:rPr>
          <w:rFonts w:ascii="Times" w:hAnsi="Times" w:cs="Times"/>
        </w:rPr>
        <w:t xml:space="preserve">Patient can receive </w:t>
      </w:r>
      <w:proofErr w:type="spellStart"/>
      <w:r>
        <w:rPr>
          <w:rFonts w:ascii="Times" w:hAnsi="Times" w:cs="Times"/>
        </w:rPr>
        <w:t>patientID</w:t>
      </w:r>
      <w:proofErr w:type="spellEnd"/>
      <w:r>
        <w:rPr>
          <w:rFonts w:ascii="Times" w:hAnsi="Times" w:cs="Times"/>
        </w:rPr>
        <w:t xml:space="preserve"> and password form the dental clinic officer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Pr>
          <w:rFonts w:ascii="Times" w:hAnsi="Times" w:cs="Times"/>
          <w:b/>
          <w:bCs/>
        </w:rPr>
        <w:t>Officer</w:t>
      </w:r>
    </w:p>
    <w:p w:rsidR="001E42C1" w:rsidRDefault="001E42C1" w:rsidP="001E42C1">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Pr>
          <w:rFonts w:ascii="Times" w:hAnsi="Times" w:cs="Times"/>
          <w:b/>
          <w:bCs/>
        </w:rPr>
        <w:tab/>
      </w:r>
      <w:r>
        <w:rPr>
          <w:rFonts w:ascii="Times" w:hAnsi="Times" w:cs="Times"/>
          <w:b/>
          <w:bCs/>
        </w:rPr>
        <w:tab/>
      </w:r>
      <w:proofErr w:type="gramStart"/>
      <w:r w:rsidRPr="00C2091D">
        <w:rPr>
          <w:rFonts w:ascii="Times New Roman" w:hAnsi="Times New Roman" w:cs="Times New Roman"/>
        </w:rPr>
        <w:t xml:space="preserve">This group of users </w:t>
      </w:r>
      <w:r w:rsidR="00E257DF" w:rsidRPr="00C2091D">
        <w:rPr>
          <w:rFonts w:ascii="Times New Roman" w:hAnsi="Times New Roman" w:cs="Times New Roman"/>
        </w:rPr>
        <w:t>ha</w:t>
      </w:r>
      <w:r w:rsidR="00E257DF">
        <w:rPr>
          <w:rFonts w:ascii="Times New Roman" w:hAnsi="Times New Roman" w:cs="Times New Roman"/>
        </w:rPr>
        <w:t>ve</w:t>
      </w:r>
      <w:proofErr w:type="gramEnd"/>
      <w:r w:rsidR="00E257DF" w:rsidRPr="00C2091D">
        <w:rPr>
          <w:rFonts w:ascii="Times New Roman" w:hAnsi="Times New Roman" w:cs="Times New Roman"/>
        </w:rPr>
        <w:t xml:space="preserve"> </w:t>
      </w:r>
      <w:r w:rsidRPr="00C2091D">
        <w:rPr>
          <w:rFonts w:ascii="Times New Roman" w:hAnsi="Times New Roman" w:cs="Times New Roman"/>
        </w:rPr>
        <w:t>the highest privilege in the system. They are given access to management functions for maintaining the system. Officers are able to:</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C2091D">
        <w:rPr>
          <w:rFonts w:ascii="Times" w:hAnsi="Times" w:cs="Times"/>
          <w:bCs/>
        </w:rPr>
        <w:t>Office</w:t>
      </w:r>
      <w:r>
        <w:rPr>
          <w:rFonts w:ascii="Times" w:hAnsi="Times" w:cs="Times"/>
          <w:bCs/>
        </w:rPr>
        <w:t>r can login to create patient and dentist account</w:t>
      </w:r>
    </w:p>
    <w:p w:rsidR="001E42C1"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w:t>
      </w:r>
    </w:p>
    <w:p w:rsidR="001E42C1" w:rsidRPr="00C2091D" w:rsidRDefault="001E42C1" w:rsidP="001E42C1">
      <w:pPr>
        <w:pStyle w:val="a6"/>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Pr>
          <w:rFonts w:ascii="Times" w:hAnsi="Times" w:cs="Times"/>
          <w:bCs/>
        </w:rPr>
        <w:t>Officer can login to create patient and dentist appointment in Google calendar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rPr>
          <w:rFonts w:ascii="Times" w:hAnsi="Times" w:cs="Times"/>
          <w:b/>
          <w:bCs/>
        </w:rPr>
      </w:pPr>
      <w:r>
        <w:rPr>
          <w:rFonts w:ascii="Times" w:hAnsi="Times" w:cs="Times"/>
          <w:b/>
          <w:bCs/>
        </w:rPr>
        <w:t>Dentist</w:t>
      </w:r>
    </w:p>
    <w:p w:rsidR="001E42C1" w:rsidRDefault="00E42EE4"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rPr>
          <w:rFonts w:ascii="Times" w:hAnsi="Times" w:cs="Times"/>
          <w:bCs/>
        </w:rPr>
      </w:pPr>
      <w:r>
        <w:rPr>
          <w:rFonts w:ascii="Times" w:hAnsi="Times" w:cs="Times"/>
          <w:bCs/>
        </w:rPr>
        <w:t>This group of users</w:t>
      </w:r>
      <w:r w:rsidRPr="00C2091D">
        <w:rPr>
          <w:rFonts w:ascii="Times" w:hAnsi="Times" w:cs="Times"/>
          <w:bCs/>
        </w:rPr>
        <w:t xml:space="preserve"> needs</w:t>
      </w:r>
      <w:r w:rsidR="001E42C1" w:rsidRPr="00C2091D">
        <w:rPr>
          <w:rFonts w:ascii="Times" w:hAnsi="Times" w:cs="Times"/>
          <w:bCs/>
        </w:rPr>
        <w:t xml:space="preserve"> to be registered to the system at the dental clinic. They will register their account at th</w:t>
      </w:r>
      <w:r w:rsidR="001E42C1">
        <w:rPr>
          <w:rFonts w:ascii="Times" w:hAnsi="Times" w:cs="Times"/>
          <w:bCs/>
        </w:rPr>
        <w:t>e clinic. Dentist</w:t>
      </w:r>
      <w:r w:rsidR="00E257DF">
        <w:rPr>
          <w:rFonts w:ascii="Times" w:hAnsi="Times" w:cs="Times"/>
          <w:bCs/>
        </w:rPr>
        <w:t>s</w:t>
      </w:r>
      <w:r w:rsidR="001E42C1">
        <w:rPr>
          <w:rFonts w:ascii="Times" w:hAnsi="Times" w:cs="Times"/>
          <w:bCs/>
        </w:rPr>
        <w:t xml:space="preserve"> use their </w:t>
      </w:r>
      <w:proofErr w:type="spellStart"/>
      <w:r w:rsidR="001E42C1">
        <w:rPr>
          <w:rFonts w:ascii="Times" w:hAnsi="Times" w:cs="Times"/>
          <w:bCs/>
        </w:rPr>
        <w:t>dentist</w:t>
      </w:r>
      <w:r w:rsidR="001E42C1" w:rsidRPr="00C2091D">
        <w:rPr>
          <w:rFonts w:ascii="Times" w:hAnsi="Times" w:cs="Times"/>
          <w:bCs/>
        </w:rPr>
        <w:t>ID</w:t>
      </w:r>
      <w:proofErr w:type="spellEnd"/>
      <w:r w:rsidR="001E42C1" w:rsidRPr="00C2091D">
        <w:rPr>
          <w:rFonts w:ascii="Times" w:hAnsi="Times" w:cs="Times"/>
          <w:bCs/>
        </w:rPr>
        <w:t xml:space="preserve"> and password to login to the system to use the services. Dentists are able to</w:t>
      </w:r>
      <w:r w:rsidR="001E42C1">
        <w:rPr>
          <w:rFonts w:ascii="Times" w:hAnsi="Times" w:cs="Times"/>
          <w:bCs/>
        </w:rPr>
        <w: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login to view own appointment</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Dentist can view all appointment from Google calendar</w:t>
      </w:r>
    </w:p>
    <w:p w:rsidR="001E42C1" w:rsidRDefault="001E42C1" w:rsidP="001E42C1">
      <w:pPr>
        <w:pStyle w:val="a6"/>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 xml:space="preserve">Dentist can receive </w:t>
      </w:r>
      <w:proofErr w:type="spellStart"/>
      <w:r>
        <w:rPr>
          <w:rFonts w:ascii="Times" w:hAnsi="Times" w:cs="Times"/>
          <w:bCs/>
        </w:rPr>
        <w:t>dentistID</w:t>
      </w:r>
      <w:proofErr w:type="spellEnd"/>
      <w:r>
        <w:rPr>
          <w:rFonts w:ascii="Times" w:hAnsi="Times" w:cs="Times"/>
          <w:bCs/>
        </w:rPr>
        <w:t xml:space="preserve"> and password from the dental clinic officer</w:t>
      </w:r>
    </w:p>
    <w:p w:rsidR="001E42C1" w:rsidRPr="00AA530E"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rPr>
          <w:rFonts w:ascii="Times" w:hAnsi="Times" w:cs="Times"/>
          <w:b/>
          <w:bCs/>
        </w:rPr>
      </w:pPr>
      <w:r w:rsidRPr="00AA530E">
        <w:rPr>
          <w:rFonts w:ascii="Times" w:hAnsi="Times" w:cs="Times"/>
          <w:b/>
          <w:bCs/>
        </w:rPr>
        <w:t>Visitor</w:t>
      </w:r>
    </w:p>
    <w:p w:rsidR="001E42C1" w:rsidRDefault="001E42C1" w:rsidP="00E257D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rPr>
          <w:rFonts w:ascii="Times" w:hAnsi="Times" w:cs="Times"/>
          <w:bCs/>
        </w:rPr>
      </w:pPr>
      <w:r>
        <w:rPr>
          <w:rFonts w:ascii="Times" w:hAnsi="Times" w:cs="Times"/>
          <w:bCs/>
        </w:rPr>
        <w:t>This group of user</w:t>
      </w:r>
      <w:r w:rsidR="00E257DF">
        <w:rPr>
          <w:rFonts w:ascii="Times" w:hAnsi="Times" w:cs="Times"/>
          <w:bCs/>
        </w:rPr>
        <w:t>s</w:t>
      </w:r>
      <w:r>
        <w:rPr>
          <w:rFonts w:ascii="Times" w:hAnsi="Times" w:cs="Times"/>
          <w:bCs/>
        </w:rPr>
        <w:t xml:space="preserve"> can </w:t>
      </w:r>
      <w:r w:rsidR="00E257DF">
        <w:rPr>
          <w:rFonts w:ascii="Times" w:hAnsi="Times" w:cs="Times"/>
          <w:bCs/>
        </w:rPr>
        <w:t>view information on</w:t>
      </w:r>
      <w:r>
        <w:rPr>
          <w:rFonts w:ascii="Times" w:hAnsi="Times" w:cs="Times"/>
          <w:bCs/>
        </w:rPr>
        <w:t xml:space="preserve"> the website without login</w:t>
      </w:r>
      <w:r w:rsidR="00E257DF">
        <w:rPr>
          <w:rFonts w:ascii="Times" w:hAnsi="Times" w:cs="Times"/>
          <w:bCs/>
        </w:rPr>
        <w:t>.</w:t>
      </w:r>
    </w:p>
    <w:p w:rsidR="001E42C1" w:rsidRPr="00AA530E" w:rsidRDefault="001E42C1" w:rsidP="001E42C1">
      <w:pPr>
        <w:pStyle w:val="a6"/>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Cs/>
        </w:rPr>
      </w:pPr>
      <w:r>
        <w:rPr>
          <w:rFonts w:ascii="Times" w:hAnsi="Times" w:cs="Times"/>
          <w:bCs/>
        </w:rPr>
        <w:t>Visitor can view all appointment from Google calendar</w:t>
      </w:r>
    </w:p>
    <w:p w:rsidR="001E42C1" w:rsidRPr="00B110A0" w:rsidRDefault="001E42C1" w:rsidP="001E42C1">
      <w:pPr>
        <w:pStyle w:val="a6"/>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rsidR="00017CFC" w:rsidRDefault="00017CFC" w:rsidP="00017CFC">
      <w:pPr>
        <w:widowControl w:val="0"/>
        <w:autoSpaceDE w:val="0"/>
        <w:autoSpaceDN w:val="0"/>
        <w:adjustRightInd w:val="0"/>
        <w:spacing w:after="240"/>
        <w:rPr>
          <w:rFonts w:ascii="Times" w:hAnsi="Times" w:cs="Times"/>
          <w:sz w:val="28"/>
          <w:szCs w:val="28"/>
        </w:rPr>
      </w:pPr>
    </w:p>
    <w:p w:rsidR="001E42C1" w:rsidRPr="001E42C1" w:rsidRDefault="001E42C1" w:rsidP="001E42C1">
      <w:pPr>
        <w:pStyle w:val="a6"/>
        <w:widowControl w:val="0"/>
        <w:numPr>
          <w:ilvl w:val="0"/>
          <w:numId w:val="68"/>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4" w:name="_Toc260001451"/>
      <w:r w:rsidRPr="001E42C1">
        <w:rPr>
          <w:rFonts w:ascii="Times New Roman" w:hAnsi="Times New Roman" w:cs="Times New Roman"/>
          <w:b/>
          <w:sz w:val="28"/>
        </w:rPr>
        <w:t>1.4 Operation Environment</w:t>
      </w:r>
      <w:bookmarkEnd w:id="14"/>
    </w:p>
    <w:p w:rsidR="001E42C1" w:rsidRDefault="001E42C1" w:rsidP="001E42C1">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r w:rsidRPr="00392646">
        <w:rPr>
          <w:rFonts w:ascii="Times New Roman" w:eastAsiaTheme="minorHAnsi" w:hAnsi="Times New Roman" w:cs="Times New Roman"/>
        </w:rPr>
        <w:tab/>
      </w:r>
      <w:r>
        <w:rPr>
          <w:rFonts w:ascii="Times" w:eastAsiaTheme="minorHAnsi" w:hAnsi="Times" w:cs="Times"/>
        </w:rPr>
        <w:t xml:space="preserve">Dental clinic services system uses web service technology and </w:t>
      </w:r>
      <w:proofErr w:type="spellStart"/>
      <w:r>
        <w:rPr>
          <w:rFonts w:ascii="Times" w:eastAsiaTheme="minorHAnsi" w:hAnsi="Times" w:cs="Times"/>
        </w:rPr>
        <w:t>iOS</w:t>
      </w:r>
      <w:proofErr w:type="spellEnd"/>
      <w:r>
        <w:rPr>
          <w:rFonts w:ascii="Times" w:eastAsiaTheme="minorHAnsi" w:hAnsi="Times" w:cs="Times"/>
        </w:rPr>
        <w:t xml:space="preserve"> technology. All the characters must have the Internet connection. Patients who want to use the mobile application must use a smartphone which supports iOS7.</w:t>
      </w:r>
    </w:p>
    <w:p w:rsidR="001E42C1" w:rsidRDefault="001E42C1" w:rsidP="00017CFC">
      <w:pPr>
        <w:widowControl w:val="0"/>
        <w:autoSpaceDE w:val="0"/>
        <w:autoSpaceDN w:val="0"/>
        <w:adjustRightInd w:val="0"/>
        <w:spacing w:after="240"/>
        <w:ind w:firstLine="720"/>
        <w:rPr>
          <w:rFonts w:ascii="Times" w:hAnsi="Times" w:cs="Times"/>
          <w:b/>
          <w:sz w:val="28"/>
          <w:szCs w:val="28"/>
        </w:rPr>
      </w:pPr>
    </w:p>
    <w:p w:rsidR="001E42C1" w:rsidRDefault="001E42C1"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392646">
        <w:rPr>
          <w:rFonts w:ascii="Times New Roman" w:eastAsiaTheme="minorHAnsi" w:hAnsi="Times New Roman" w:cs="Times New Roman"/>
          <w:b/>
          <w:sz w:val="28"/>
        </w:rPr>
        <w:t>1.5 Acronyms and Definitions Acronyms</w:t>
      </w:r>
    </w:p>
    <w:p w:rsidR="00017CFC" w:rsidRPr="00513B6E"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513B6E">
        <w:rPr>
          <w:rFonts w:ascii="Times New Roman" w:hAnsi="Times New Roman" w:cs="Times New Roman"/>
          <w:b/>
          <w:sz w:val="28"/>
          <w:szCs w:val="28"/>
          <w:u w:val="single"/>
        </w:rPr>
        <w:t>Acronyms</w:t>
      </w:r>
    </w:p>
    <w:tbl>
      <w:tblPr>
        <w:tblStyle w:val="af"/>
        <w:tblW w:w="0" w:type="auto"/>
        <w:jc w:val="center"/>
        <w:tblLook w:val="04A0"/>
      </w:tblPr>
      <w:tblGrid>
        <w:gridCol w:w="2410"/>
        <w:gridCol w:w="4314"/>
      </w:tblGrid>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017CFC" w:rsidRPr="00C20422" w:rsidRDefault="00017CFC" w:rsidP="00017CFC">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017CFC" w:rsidRPr="00C20422" w:rsidTr="00017CFC">
        <w:trPr>
          <w:jc w:val="center"/>
        </w:trPr>
        <w:tc>
          <w:tcPr>
            <w:tcW w:w="2410"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017CFC" w:rsidRPr="00D6639A" w:rsidRDefault="00017CFC" w:rsidP="00017CFC">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017CFC" w:rsidRPr="00C20422" w:rsidRDefault="00017CFC" w:rsidP="00017CFC">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017CFC" w:rsidRPr="00C20422" w:rsidTr="00017CFC">
        <w:trPr>
          <w:jc w:val="center"/>
        </w:trPr>
        <w:tc>
          <w:tcPr>
            <w:tcW w:w="2410"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017CFC" w:rsidRPr="00C20422" w:rsidRDefault="00017CFC" w:rsidP="00017CFC">
            <w:pPr>
              <w:jc w:val="both"/>
              <w:rPr>
                <w:rFonts w:ascii="Times New Roman" w:hAnsi="Times New Roman" w:cs="Times New Roman"/>
                <w:sz w:val="24"/>
                <w:szCs w:val="32"/>
              </w:rPr>
            </w:pPr>
            <w:r>
              <w:rPr>
                <w:rFonts w:ascii="Times New Roman" w:hAnsi="Times New Roman" w:cs="Times New Roman"/>
              </w:rPr>
              <w:t>Use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sz w:val="24"/>
                <w:szCs w:val="32"/>
              </w:rPr>
            </w:pPr>
            <w:r>
              <w:rPr>
                <w:rFonts w:ascii="Times New Roman" w:hAnsi="Times New Roman" w:cs="Times New Roman"/>
              </w:rPr>
              <w:t>AD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Activity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UI</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User Interface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UTC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Unit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STC</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System Test Case</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CD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Class Diagram</w:t>
            </w:r>
          </w:p>
        </w:tc>
      </w:tr>
      <w:tr w:rsidR="00017CFC" w:rsidRPr="00C20422" w:rsidTr="00017CFC">
        <w:trPr>
          <w:jc w:val="center"/>
        </w:trPr>
        <w:tc>
          <w:tcPr>
            <w:tcW w:w="2410" w:type="dxa"/>
          </w:tcPr>
          <w:p w:rsidR="00017CFC" w:rsidRDefault="00017CFC" w:rsidP="00017CFC">
            <w:pPr>
              <w:jc w:val="both"/>
              <w:rPr>
                <w:rFonts w:ascii="Times New Roman" w:hAnsi="Times New Roman" w:cs="Times New Roman"/>
              </w:rPr>
            </w:pPr>
            <w:r>
              <w:rPr>
                <w:rFonts w:ascii="Times New Roman" w:hAnsi="Times New Roman" w:cs="Times New Roman"/>
              </w:rPr>
              <w:t>SD</w:t>
            </w:r>
          </w:p>
        </w:tc>
        <w:tc>
          <w:tcPr>
            <w:tcW w:w="4314" w:type="dxa"/>
          </w:tcPr>
          <w:p w:rsidR="00017CFC" w:rsidRDefault="00017CFC" w:rsidP="00017CFC">
            <w:pPr>
              <w:jc w:val="both"/>
              <w:rPr>
                <w:rFonts w:ascii="Times New Roman" w:hAnsi="Times New Roman" w:cs="Times New Roman"/>
              </w:rPr>
            </w:pPr>
            <w:r>
              <w:rPr>
                <w:rFonts w:ascii="Times New Roman" w:hAnsi="Times New Roman" w:cs="Times New Roman"/>
              </w:rPr>
              <w:t>Sequence Diagram</w:t>
            </w:r>
          </w:p>
        </w:tc>
      </w:tr>
    </w:tbl>
    <w:p w:rsidR="001E42C1" w:rsidRDefault="001E42C1" w:rsidP="00C531E3">
      <w:pPr>
        <w:pStyle w:val="1"/>
        <w:jc w:val="both"/>
        <w:rPr>
          <w:rFonts w:ascii="Times" w:hAnsi="Times"/>
          <w:color w:val="000000" w:themeColor="text1"/>
          <w:sz w:val="36"/>
          <w:szCs w:val="36"/>
        </w:rPr>
      </w:pPr>
    </w:p>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Default="001E42C1" w:rsidP="001E42C1"/>
    <w:p w:rsidR="001E42C1" w:rsidRPr="001E42C1" w:rsidRDefault="001E42C1" w:rsidP="001E42C1"/>
    <w:p w:rsidR="004E2C60" w:rsidRPr="00AA7865" w:rsidRDefault="004E2C60" w:rsidP="00C531E3">
      <w:pPr>
        <w:pStyle w:val="1"/>
        <w:jc w:val="both"/>
        <w:rPr>
          <w:rFonts w:ascii="Times" w:hAnsi="Times"/>
          <w:color w:val="000000" w:themeColor="text1"/>
          <w:sz w:val="36"/>
          <w:szCs w:val="36"/>
        </w:rPr>
      </w:pPr>
      <w:bookmarkStart w:id="15" w:name="_Toc393887528"/>
      <w:bookmarkStart w:id="16" w:name="_Toc393887757"/>
      <w:bookmarkStart w:id="17" w:name="_Toc393887954"/>
      <w:r w:rsidRPr="00AA7865">
        <w:rPr>
          <w:rFonts w:ascii="Times" w:hAnsi="Times"/>
          <w:color w:val="000000" w:themeColor="text1"/>
          <w:sz w:val="36"/>
          <w:szCs w:val="36"/>
        </w:rPr>
        <w:lastRenderedPageBreak/>
        <w:t>Chapter Two: Overall Description</w:t>
      </w:r>
      <w:bookmarkEnd w:id="15"/>
      <w:bookmarkEnd w:id="16"/>
      <w:bookmarkEnd w:id="17"/>
    </w:p>
    <w:p w:rsidR="004E2C60" w:rsidRPr="00AA7865" w:rsidRDefault="00AA7865" w:rsidP="00C531E3">
      <w:pPr>
        <w:pStyle w:val="2"/>
        <w:jc w:val="both"/>
        <w:rPr>
          <w:rFonts w:ascii="Times" w:hAnsi="Times"/>
          <w:color w:val="000000" w:themeColor="text1"/>
          <w:sz w:val="32"/>
          <w:szCs w:val="32"/>
        </w:rPr>
      </w:pPr>
      <w:bookmarkStart w:id="18" w:name="_Toc393887529"/>
      <w:bookmarkStart w:id="19" w:name="_Toc393887758"/>
      <w:bookmarkStart w:id="20" w:name="_Toc393887955"/>
      <w:r>
        <w:rPr>
          <w:rFonts w:ascii="Times" w:hAnsi="Times"/>
          <w:color w:val="000000" w:themeColor="text1"/>
          <w:sz w:val="32"/>
          <w:szCs w:val="32"/>
        </w:rPr>
        <w:t xml:space="preserve">2. </w:t>
      </w:r>
      <w:r w:rsidR="004E2C60" w:rsidRPr="00AA7865">
        <w:rPr>
          <w:rFonts w:ascii="Times" w:hAnsi="Times"/>
          <w:color w:val="000000" w:themeColor="text1"/>
          <w:sz w:val="32"/>
          <w:szCs w:val="32"/>
        </w:rPr>
        <w:t>Overall Description</w:t>
      </w:r>
      <w:bookmarkEnd w:id="18"/>
      <w:bookmarkEnd w:id="19"/>
      <w:bookmarkEnd w:id="20"/>
    </w:p>
    <w:p w:rsidR="004E2C60" w:rsidRDefault="00AA7865" w:rsidP="00C531E3">
      <w:pPr>
        <w:pStyle w:val="3"/>
        <w:jc w:val="both"/>
        <w:rPr>
          <w:rFonts w:ascii="Times" w:hAnsi="Times"/>
          <w:color w:val="000000" w:themeColor="text1"/>
          <w:sz w:val="28"/>
          <w:szCs w:val="28"/>
        </w:rPr>
      </w:pPr>
      <w:r>
        <w:rPr>
          <w:sz w:val="32"/>
          <w:szCs w:val="32"/>
        </w:rPr>
        <w:tab/>
      </w:r>
      <w:bookmarkStart w:id="21" w:name="_Toc393887530"/>
      <w:bookmarkStart w:id="22" w:name="_Toc393887759"/>
      <w:bookmarkStart w:id="23" w:name="_Toc393887956"/>
      <w:r w:rsidR="004E2C60" w:rsidRPr="00AA7865">
        <w:rPr>
          <w:rFonts w:ascii="Times" w:hAnsi="Times"/>
          <w:color w:val="000000" w:themeColor="text1"/>
          <w:sz w:val="28"/>
          <w:szCs w:val="28"/>
        </w:rPr>
        <w:t xml:space="preserve">2.1 </w:t>
      </w:r>
      <w:r w:rsidR="00764536" w:rsidRPr="00AA7865">
        <w:rPr>
          <w:rFonts w:ascii="Times" w:hAnsi="Times"/>
          <w:color w:val="000000" w:themeColor="text1"/>
          <w:sz w:val="28"/>
          <w:szCs w:val="28"/>
        </w:rPr>
        <w:tab/>
      </w:r>
      <w:r w:rsidR="004E2C60" w:rsidRPr="00AA7865">
        <w:rPr>
          <w:rFonts w:ascii="Times" w:hAnsi="Times"/>
          <w:color w:val="000000" w:themeColor="text1"/>
          <w:sz w:val="28"/>
          <w:szCs w:val="28"/>
        </w:rPr>
        <w:t>Product Perspective</w:t>
      </w:r>
      <w:bookmarkEnd w:id="21"/>
      <w:bookmarkEnd w:id="22"/>
      <w:bookmarkEnd w:id="23"/>
    </w:p>
    <w:p w:rsidR="00AA7865" w:rsidRPr="00AA7865" w:rsidRDefault="00AA7865" w:rsidP="00C531E3">
      <w:pPr>
        <w:jc w:val="both"/>
      </w:pPr>
    </w:p>
    <w:p w:rsidR="00F21A14"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Pr>
          <w:rFonts w:ascii="Times New Roman" w:hAnsi="Times New Roman" w:cs="Times New Roman"/>
        </w:rPr>
        <w:t xml:space="preserve">The Dental clinic services system consists of a mobile application base on </w:t>
      </w:r>
      <w:proofErr w:type="spellStart"/>
      <w:r>
        <w:rPr>
          <w:rFonts w:ascii="Times New Roman" w:hAnsi="Times New Roman" w:cs="Times New Roman"/>
        </w:rPr>
        <w:t>iOS</w:t>
      </w:r>
      <w:proofErr w:type="spellEnd"/>
      <w:r>
        <w:rPr>
          <w:rFonts w:ascii="Times New Roman" w:hAnsi="Times New Roman" w:cs="Times New Roman"/>
        </w:rPr>
        <w:t xml:space="preserve">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rsidR="004E2C60" w:rsidRPr="00F3059F" w:rsidRDefault="00764536" w:rsidP="00C531E3">
      <w:pPr>
        <w:pStyle w:val="3"/>
        <w:jc w:val="both"/>
        <w:rPr>
          <w:rFonts w:ascii="Times" w:hAnsi="Times" w:cs="Times New Roman"/>
          <w:color w:val="000000" w:themeColor="text1"/>
          <w:sz w:val="28"/>
          <w:szCs w:val="28"/>
        </w:rPr>
      </w:pPr>
      <w:r>
        <w:rPr>
          <w:rFonts w:ascii="Times New Roman" w:hAnsi="Times New Roman" w:cs="Times New Roman"/>
        </w:rPr>
        <w:tab/>
      </w:r>
      <w:bookmarkStart w:id="24" w:name="_Toc393887531"/>
      <w:bookmarkStart w:id="25" w:name="_Toc393887760"/>
      <w:bookmarkStart w:id="26" w:name="_Toc393887957"/>
      <w:r w:rsidRPr="00F3059F">
        <w:rPr>
          <w:rFonts w:ascii="Times" w:hAnsi="Times" w:cs="Times New Roman"/>
          <w:color w:val="000000" w:themeColor="text1"/>
          <w:sz w:val="28"/>
          <w:szCs w:val="28"/>
        </w:rPr>
        <w:t>2.2</w:t>
      </w:r>
      <w:r w:rsidRPr="00F3059F">
        <w:rPr>
          <w:rFonts w:ascii="Times" w:hAnsi="Times"/>
          <w:color w:val="000000" w:themeColor="text1"/>
          <w:sz w:val="28"/>
          <w:szCs w:val="28"/>
        </w:rPr>
        <w:t xml:space="preserve"> </w:t>
      </w:r>
      <w:r w:rsidRPr="00F3059F">
        <w:rPr>
          <w:rFonts w:ascii="Times" w:hAnsi="Times"/>
          <w:color w:val="000000" w:themeColor="text1"/>
          <w:sz w:val="28"/>
          <w:szCs w:val="28"/>
        </w:rPr>
        <w:tab/>
      </w:r>
      <w:r w:rsidR="004E2C60" w:rsidRPr="00F3059F">
        <w:rPr>
          <w:rFonts w:ascii="Times" w:hAnsi="Times"/>
          <w:color w:val="000000" w:themeColor="text1"/>
          <w:sz w:val="28"/>
          <w:szCs w:val="28"/>
        </w:rPr>
        <w:t>Product Features</w:t>
      </w:r>
      <w:bookmarkEnd w:id="24"/>
      <w:bookmarkEnd w:id="25"/>
      <w:bookmarkEnd w:id="26"/>
    </w:p>
    <w:p w:rsidR="00F3059F" w:rsidRPr="00F3059F" w:rsidRDefault="00F3059F" w:rsidP="00C531E3">
      <w:pPr>
        <w:jc w:val="both"/>
      </w:pPr>
    </w:p>
    <w:p w:rsidR="00F5477E" w:rsidRPr="00F3059F"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w:hAnsi="Times" w:cs="Times"/>
        </w:rPr>
        <w:t xml:space="preserve">The dental clinic services system offers </w:t>
      </w:r>
      <w:r w:rsidR="003148EC" w:rsidRPr="00F3059F">
        <w:rPr>
          <w:rFonts w:ascii="Times" w:hAnsi="Times" w:cs="Times"/>
        </w:rPr>
        <w:t>seven</w:t>
      </w:r>
      <w:r w:rsidRPr="00F3059F">
        <w:rPr>
          <w:rFonts w:ascii="Times" w:hAnsi="Times" w:cs="Times"/>
        </w:rPr>
        <w:t xml:space="preserve"> features. </w:t>
      </w:r>
    </w:p>
    <w:p w:rsidR="003148EC" w:rsidRPr="00F3059F" w:rsidRDefault="003148EC" w:rsidP="003F771A">
      <w:pPr>
        <w:pStyle w:val="a6"/>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F3059F">
        <w:rPr>
          <w:rFonts w:ascii="Times New Roman" w:hAnsi="Times New Roman" w:cs="Times New Roman"/>
          <w:szCs w:val="22"/>
        </w:rPr>
        <w:t>Feature 1: Schedule management</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2: User registration and authentication</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3: Appointment management</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szCs w:val="22"/>
        </w:rPr>
      </w:pPr>
      <w:r w:rsidRPr="00F3059F">
        <w:rPr>
          <w:rFonts w:ascii="Times New Roman" w:hAnsi="Times New Roman" w:cs="Times New Roman"/>
          <w:szCs w:val="22"/>
        </w:rPr>
        <w:t>Feature 4: Patient identification using QR code</w:t>
      </w:r>
    </w:p>
    <w:p w:rsidR="003148EC" w:rsidRPr="00F3059F" w:rsidRDefault="003148EC" w:rsidP="003F771A">
      <w:pPr>
        <w:pStyle w:val="a6"/>
        <w:widowControl w:val="0"/>
        <w:numPr>
          <w:ilvl w:val="0"/>
          <w:numId w:val="27"/>
        </w:numPr>
        <w:spacing w:line="276" w:lineRule="auto"/>
        <w:jc w:val="both"/>
        <w:rPr>
          <w:rFonts w:ascii="Times New Roman" w:hAnsi="Times New Roman" w:cs="Times New Roman"/>
          <w:b/>
          <w:bCs/>
          <w:szCs w:val="22"/>
        </w:rPr>
      </w:pPr>
      <w:r w:rsidRPr="00F3059F">
        <w:rPr>
          <w:rFonts w:ascii="Times New Roman" w:hAnsi="Times New Roman" w:cs="Times New Roman"/>
          <w:szCs w:val="22"/>
        </w:rPr>
        <w:t xml:space="preserve">Feature 5: Dental care consulting and following </w:t>
      </w:r>
      <w:r w:rsidRPr="00F3059F">
        <w:rPr>
          <w:rFonts w:ascii="Times New Roman" w:hAnsi="Times New Roman" w:cs="Times New Roman"/>
        </w:rPr>
        <w:t>up</w:t>
      </w:r>
    </w:p>
    <w:p w:rsidR="003148EC" w:rsidRPr="00F3059F" w:rsidRDefault="003148EC" w:rsidP="003F771A">
      <w:pPr>
        <w:pStyle w:val="a6"/>
        <w:widowControl w:val="0"/>
        <w:numPr>
          <w:ilvl w:val="0"/>
          <w:numId w:val="26"/>
        </w:numPr>
        <w:spacing w:line="276" w:lineRule="auto"/>
        <w:jc w:val="both"/>
        <w:rPr>
          <w:rFonts w:ascii="Times New Roman" w:hAnsi="Times New Roman" w:cs="Times New Roman"/>
          <w:szCs w:val="22"/>
        </w:rPr>
      </w:pPr>
      <w:r w:rsidRPr="00F3059F">
        <w:rPr>
          <w:rFonts w:ascii="Times New Roman" w:hAnsi="Times New Roman" w:cs="Times New Roman"/>
          <w:szCs w:val="22"/>
        </w:rPr>
        <w:t>Feature 6: A dental clinic information and promotion</w:t>
      </w:r>
    </w:p>
    <w:p w:rsidR="003148EC" w:rsidRPr="00F3059F" w:rsidRDefault="003148EC" w:rsidP="003F771A">
      <w:pPr>
        <w:pStyle w:val="a6"/>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New Roman" w:hAnsi="Times New Roman" w:cs="Times New Roman"/>
          <w:szCs w:val="22"/>
        </w:rPr>
        <w:t>Feature 7: Cost estimation of dental treatments</w:t>
      </w:r>
    </w:p>
    <w:p w:rsidR="00B23DC9" w:rsidRPr="00F3059F"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F3059F">
        <w:rPr>
          <w:rFonts w:ascii="Times" w:hAnsi="Times" w:cs="Times"/>
        </w:rPr>
        <w:t xml:space="preserve">Each of features will create a step-by-step suit by priority. </w:t>
      </w:r>
      <w:r w:rsidR="00F3059F" w:rsidRPr="00F3059F">
        <w:rPr>
          <w:rFonts w:ascii="Times" w:hAnsi="Times" w:cs="Times"/>
        </w:rPr>
        <w:t>In this progress we will develop Feature 1, 2, and 3</w:t>
      </w:r>
    </w:p>
    <w:p w:rsidR="00B23DC9" w:rsidRDefault="00764536" w:rsidP="00C531E3">
      <w:pPr>
        <w:pStyle w:val="3"/>
        <w:jc w:val="both"/>
        <w:rPr>
          <w:rFonts w:ascii="Times" w:hAnsi="Times"/>
          <w:color w:val="000000" w:themeColor="text1"/>
          <w:sz w:val="28"/>
          <w:szCs w:val="28"/>
        </w:rPr>
      </w:pPr>
      <w:r w:rsidRPr="00F3059F">
        <w:tab/>
      </w:r>
      <w:bookmarkStart w:id="27" w:name="_Toc393887532"/>
      <w:bookmarkStart w:id="28" w:name="_Toc393887761"/>
      <w:bookmarkStart w:id="29" w:name="_Toc393887958"/>
      <w:r w:rsidR="004E2C60" w:rsidRPr="00F3059F">
        <w:rPr>
          <w:rFonts w:ascii="Times" w:hAnsi="Times"/>
          <w:color w:val="000000" w:themeColor="text1"/>
          <w:sz w:val="28"/>
          <w:szCs w:val="28"/>
        </w:rPr>
        <w:t xml:space="preserve">2.3 </w:t>
      </w:r>
      <w:r w:rsidRPr="00F3059F">
        <w:rPr>
          <w:rFonts w:ascii="Times" w:hAnsi="Times"/>
          <w:color w:val="000000" w:themeColor="text1"/>
          <w:sz w:val="28"/>
          <w:szCs w:val="28"/>
        </w:rPr>
        <w:tab/>
      </w:r>
      <w:r w:rsidR="004E2C60" w:rsidRPr="00F3059F">
        <w:rPr>
          <w:rFonts w:ascii="Times" w:hAnsi="Times"/>
          <w:color w:val="000000" w:themeColor="text1"/>
          <w:sz w:val="28"/>
          <w:szCs w:val="28"/>
        </w:rPr>
        <w:t>Design and Implementation Constraints</w:t>
      </w:r>
      <w:bookmarkEnd w:id="27"/>
      <w:bookmarkEnd w:id="28"/>
      <w:bookmarkEnd w:id="29"/>
    </w:p>
    <w:p w:rsidR="00764536" w:rsidRPr="00B23DC9" w:rsidRDefault="004E2C60" w:rsidP="00C531E3">
      <w:pPr>
        <w:pStyle w:val="3"/>
        <w:jc w:val="both"/>
        <w:rPr>
          <w:rFonts w:ascii="Times New Roman" w:hAnsi="Times New Roman" w:cs="Times New Roman"/>
          <w:bCs w:val="0"/>
          <w:color w:val="auto"/>
          <w:sz w:val="28"/>
          <w:szCs w:val="28"/>
        </w:rPr>
      </w:pPr>
      <w:bookmarkStart w:id="30" w:name="_Toc393887533"/>
      <w:bookmarkStart w:id="31" w:name="_Toc393887762"/>
      <w:bookmarkStart w:id="32" w:name="_Toc393887959"/>
      <w:r w:rsidRPr="00B23DC9">
        <w:rPr>
          <w:rFonts w:ascii="Times New Roman" w:hAnsi="Times New Roman" w:cs="Times New Roman"/>
          <w:bCs w:val="0"/>
          <w:color w:val="auto"/>
        </w:rPr>
        <w:t>List of project constraints:</w:t>
      </w:r>
      <w:bookmarkEnd w:id="30"/>
      <w:bookmarkEnd w:id="31"/>
      <w:bookmarkEnd w:id="32"/>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 xml:space="preserve">The application works only on </w:t>
      </w:r>
      <w:proofErr w:type="spellStart"/>
      <w:r w:rsidRPr="00B23DC9">
        <w:rPr>
          <w:rFonts w:ascii="Times New Roman" w:hAnsi="Times New Roman" w:cs="Times New Roman"/>
        </w:rPr>
        <w:t>iOS</w:t>
      </w:r>
      <w:proofErr w:type="spellEnd"/>
      <w:r w:rsidRPr="00B23DC9">
        <w:rPr>
          <w:rFonts w:ascii="Times New Roman" w:hAnsi="Times New Roman" w:cs="Times New Roman"/>
        </w:rPr>
        <w:t xml:space="preserve"> version7.  </w:t>
      </w:r>
    </w:p>
    <w:p w:rsidR="00B23DC9"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requires the Internet connection.</w:t>
      </w:r>
    </w:p>
    <w:p w:rsidR="000A4ECC" w:rsidRPr="00B23DC9" w:rsidRDefault="000A4ECC" w:rsidP="003F771A">
      <w:pPr>
        <w:pStyle w:val="a6"/>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B23DC9">
        <w:rPr>
          <w:rFonts w:ascii="Times New Roman" w:hAnsi="Times New Roman" w:cs="Times New Roman"/>
        </w:rPr>
        <w:t>The application is available for users who are already registered to the system</w:t>
      </w:r>
      <w:r w:rsidR="00A1492E" w:rsidRPr="00B23DC9">
        <w:rPr>
          <w:rFonts w:ascii="Times New Roman" w:hAnsi="Times New Roman" w:cs="Times New Roman"/>
        </w:rPr>
        <w:t xml:space="preserve"> to use</w:t>
      </w:r>
      <w:r w:rsidR="00A4064B" w:rsidRPr="00B23DC9">
        <w:rPr>
          <w:rFonts w:ascii="Times New Roman" w:hAnsi="Times New Roman" w:cs="Times New Roman"/>
        </w:rPr>
        <w:t xml:space="preserve"> all</w:t>
      </w:r>
      <w:r w:rsidR="00A1492E" w:rsidRPr="00B23DC9">
        <w:rPr>
          <w:rFonts w:ascii="Times New Roman" w:hAnsi="Times New Roman" w:cs="Times New Roman"/>
        </w:rPr>
        <w:t xml:space="preserve"> the services and </w:t>
      </w:r>
      <w:r w:rsidRPr="00B23DC9">
        <w:rPr>
          <w:rFonts w:ascii="Times New Roman" w:hAnsi="Times New Roman" w:cs="Times New Roman"/>
        </w:rPr>
        <w:t>who are not</w:t>
      </w:r>
      <w:r w:rsidR="00A1492E" w:rsidRPr="00B23DC9">
        <w:rPr>
          <w:rFonts w:ascii="Times New Roman" w:hAnsi="Times New Roman" w:cs="Times New Roman"/>
        </w:rPr>
        <w:t xml:space="preserve"> registered to the system will be a visitor </w:t>
      </w:r>
      <w:r w:rsidR="00361A4C" w:rsidRPr="00B23DC9">
        <w:rPr>
          <w:rFonts w:ascii="Times New Roman" w:hAnsi="Times New Roman" w:cs="Times New Roman"/>
        </w:rPr>
        <w:t>whose</w:t>
      </w:r>
      <w:r w:rsidR="00A4064B" w:rsidRPr="00B23DC9">
        <w:rPr>
          <w:rFonts w:ascii="Times New Roman" w:hAnsi="Times New Roman" w:cs="Times New Roman"/>
        </w:rPr>
        <w:t xml:space="preserve"> can be able to use only some services.</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rsidR="004E2C60" w:rsidRPr="00110BFA" w:rsidRDefault="004E2C60" w:rsidP="00C531E3">
      <w:pPr>
        <w:pStyle w:val="1"/>
        <w:jc w:val="both"/>
        <w:rPr>
          <w:rFonts w:ascii="Times" w:hAnsi="Times"/>
          <w:color w:val="000000" w:themeColor="text1"/>
          <w:sz w:val="36"/>
          <w:szCs w:val="36"/>
        </w:rPr>
      </w:pPr>
      <w:bookmarkStart w:id="33" w:name="_Toc393887534"/>
      <w:bookmarkStart w:id="34" w:name="_Toc393887763"/>
      <w:bookmarkStart w:id="35" w:name="_Toc393887960"/>
      <w:r w:rsidRPr="00110BFA">
        <w:rPr>
          <w:rFonts w:ascii="Times" w:hAnsi="Times"/>
          <w:color w:val="000000" w:themeColor="text1"/>
          <w:sz w:val="36"/>
          <w:szCs w:val="36"/>
        </w:rPr>
        <w:lastRenderedPageBreak/>
        <w:t>Chapter Three: User Requirement</w:t>
      </w:r>
      <w:bookmarkEnd w:id="33"/>
      <w:bookmarkEnd w:id="34"/>
      <w:bookmarkEnd w:id="35"/>
    </w:p>
    <w:p w:rsidR="004E2C60" w:rsidRPr="00110BFA" w:rsidRDefault="004E2C60" w:rsidP="00C531E3">
      <w:pPr>
        <w:pStyle w:val="2"/>
        <w:jc w:val="both"/>
        <w:rPr>
          <w:rFonts w:ascii="Times" w:hAnsi="Times"/>
          <w:color w:val="000000" w:themeColor="text1"/>
          <w:sz w:val="32"/>
          <w:szCs w:val="32"/>
        </w:rPr>
      </w:pPr>
      <w:bookmarkStart w:id="36" w:name="_Toc393887535"/>
      <w:bookmarkStart w:id="37" w:name="_Toc393887764"/>
      <w:bookmarkStart w:id="38" w:name="_Toc393887961"/>
      <w:r w:rsidRPr="00110BFA">
        <w:rPr>
          <w:rFonts w:ascii="Times" w:hAnsi="Times"/>
          <w:color w:val="000000" w:themeColor="text1"/>
          <w:sz w:val="32"/>
          <w:szCs w:val="32"/>
        </w:rPr>
        <w:t>3. User requirement</w:t>
      </w:r>
      <w:bookmarkEnd w:id="36"/>
      <w:bookmarkEnd w:id="37"/>
      <w:bookmarkEnd w:id="38"/>
      <w:r w:rsidRPr="00110BFA">
        <w:rPr>
          <w:rFonts w:ascii="Times" w:hAnsi="Times"/>
          <w:color w:val="000000" w:themeColor="text1"/>
          <w:sz w:val="32"/>
          <w:szCs w:val="32"/>
        </w:rPr>
        <w:t xml:space="preserve"> </w:t>
      </w:r>
    </w:p>
    <w:p w:rsidR="00A4064B" w:rsidRPr="00A4064B" w:rsidRDefault="004E2C60" w:rsidP="00062BBC">
      <w:pPr>
        <w:pStyle w:val="3"/>
        <w:jc w:val="both"/>
      </w:pPr>
      <w:bookmarkStart w:id="39" w:name="_Toc393887536"/>
      <w:bookmarkStart w:id="40" w:name="_Toc393887765"/>
      <w:bookmarkStart w:id="41" w:name="_Toc393887962"/>
      <w:r w:rsidRPr="00110BFA">
        <w:rPr>
          <w:rFonts w:ascii="Times" w:hAnsi="Times"/>
          <w:color w:val="000000" w:themeColor="text1"/>
          <w:sz w:val="28"/>
          <w:szCs w:val="28"/>
        </w:rPr>
        <w:t>3.1</w:t>
      </w:r>
      <w:r w:rsidRPr="00110BFA">
        <w:rPr>
          <w:rFonts w:ascii="Times" w:hAnsi="Times"/>
          <w:color w:val="000000" w:themeColor="text1"/>
          <w:sz w:val="28"/>
          <w:szCs w:val="28"/>
          <w:u w:val="single"/>
        </w:rPr>
        <w:t xml:space="preserve"> </w:t>
      </w:r>
      <w:r w:rsidRPr="00110BFA">
        <w:rPr>
          <w:rFonts w:ascii="Times" w:hAnsi="Times"/>
          <w:color w:val="000000" w:themeColor="text1"/>
          <w:sz w:val="28"/>
          <w:szCs w:val="28"/>
        </w:rPr>
        <w:t>Dental clinic services system URS</w:t>
      </w:r>
      <w:bookmarkEnd w:id="39"/>
      <w:bookmarkEnd w:id="40"/>
      <w:bookmarkEnd w:id="41"/>
    </w:p>
    <w:p w:rsidR="004E2C60" w:rsidRPr="00062BBC" w:rsidRDefault="0050349F" w:rsidP="001A2BC8">
      <w:pPr>
        <w:pStyle w:val="4"/>
      </w:pPr>
      <w:bookmarkStart w:id="42" w:name="_Toc393887537"/>
      <w:bookmarkStart w:id="43" w:name="_Toc393887766"/>
      <w:bookmarkStart w:id="44" w:name="_Toc393887963"/>
      <w:r w:rsidRPr="00062BBC">
        <w:t xml:space="preserve">Feature 1: </w:t>
      </w:r>
      <w:r w:rsidR="004E2C60" w:rsidRPr="00062BBC">
        <w:t>Schedule management</w:t>
      </w:r>
      <w:bookmarkEnd w:id="42"/>
      <w:bookmarkEnd w:id="43"/>
      <w:bookmarkEnd w:id="44"/>
    </w:p>
    <w:p w:rsidR="004E2C60" w:rsidRPr="000846C1" w:rsidRDefault="00BB3DE6"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URS-01:  </w:t>
      </w:r>
      <w:r w:rsidR="00445963" w:rsidRPr="000846C1">
        <w:rPr>
          <w:rFonts w:ascii="Times New Roman" w:hAnsi="Times New Roman" w:cs="Times New Roman"/>
        </w:rPr>
        <w:t>Patient</w:t>
      </w:r>
      <w:r w:rsidR="004E2C60" w:rsidRPr="000846C1">
        <w:rPr>
          <w:rFonts w:ascii="Times New Roman" w:hAnsi="Times New Roman" w:cs="Times New Roman"/>
        </w:rPr>
        <w:t xml:space="preserve"> ca</w:t>
      </w:r>
      <w:r w:rsidR="007D5377" w:rsidRPr="000846C1">
        <w:rPr>
          <w:rFonts w:ascii="Times New Roman" w:hAnsi="Times New Roman" w:cs="Times New Roman"/>
        </w:rPr>
        <w:t>n view</w:t>
      </w:r>
      <w:r w:rsidRPr="000846C1">
        <w:rPr>
          <w:rFonts w:ascii="Times New Roman" w:hAnsi="Times New Roman" w:cs="Times New Roman"/>
        </w:rPr>
        <w:t xml:space="preserve"> own </w:t>
      </w:r>
      <w:r w:rsidR="007D5377" w:rsidRPr="000846C1">
        <w:rPr>
          <w:rFonts w:ascii="Times New Roman" w:hAnsi="Times New Roman" w:cs="Times New Roman"/>
        </w:rPr>
        <w:t>appointment in mobile application</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rsidR="004E2C60"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URS-03</w:t>
      </w:r>
      <w:r w:rsidR="00BB3DE6" w:rsidRPr="000846C1">
        <w:rPr>
          <w:rFonts w:ascii="Times New Roman" w:hAnsi="Times New Roman" w:cs="Times New Roman"/>
        </w:rPr>
        <w:t xml:space="preserve">:  </w:t>
      </w:r>
      <w:r w:rsidR="008238B8" w:rsidRPr="000846C1">
        <w:rPr>
          <w:rFonts w:ascii="Times New Roman" w:hAnsi="Times New Roman" w:cs="Times New Roman"/>
        </w:rPr>
        <w:t>Patient</w:t>
      </w:r>
      <w:r w:rsidR="007D5377" w:rsidRPr="000846C1">
        <w:rPr>
          <w:rFonts w:ascii="Times New Roman" w:hAnsi="Times New Roman" w:cs="Times New Roman"/>
        </w:rPr>
        <w:t xml:space="preserve"> can view </w:t>
      </w:r>
      <w:r w:rsidR="008238B8" w:rsidRPr="000846C1">
        <w:rPr>
          <w:rFonts w:ascii="Times New Roman" w:hAnsi="Times New Roman" w:cs="Times New Roman"/>
        </w:rPr>
        <w:t xml:space="preserve">own </w:t>
      </w:r>
      <w:r w:rsidR="007D5377" w:rsidRPr="000846C1">
        <w:rPr>
          <w:rFonts w:ascii="Times New Roman" w:hAnsi="Times New Roman" w:cs="Times New Roman"/>
        </w:rPr>
        <w:t>appointment in website</w:t>
      </w:r>
    </w:p>
    <w:p w:rsidR="008238B8"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URS-04</w:t>
      </w:r>
      <w:r w:rsidR="00BB3DE6" w:rsidRPr="000846C1">
        <w:rPr>
          <w:rFonts w:ascii="Times New Roman" w:hAnsi="Times New Roman" w:cs="Times New Roman"/>
        </w:rPr>
        <w:t xml:space="preserve">:  Dentist </w:t>
      </w:r>
      <w:r w:rsidR="007D5377" w:rsidRPr="000846C1">
        <w:rPr>
          <w:rFonts w:ascii="Times New Roman" w:hAnsi="Times New Roman" w:cs="Times New Roman"/>
        </w:rPr>
        <w:t xml:space="preserve">can view </w:t>
      </w:r>
      <w:r w:rsidR="008238B8" w:rsidRPr="000846C1">
        <w:rPr>
          <w:rFonts w:ascii="Times New Roman" w:hAnsi="Times New Roman" w:cs="Times New Roman"/>
        </w:rPr>
        <w:t>own appointment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URS-05:  Visitor can view all appointment</w:t>
      </w:r>
      <w:r w:rsidR="003140AF" w:rsidRPr="000846C1">
        <w:rPr>
          <w:rFonts w:ascii="Times New Roman" w:hAnsi="Times New Roman" w:cs="Times New Roman"/>
        </w:rPr>
        <w:t>s</w:t>
      </w:r>
      <w:r w:rsidRPr="000846C1">
        <w:rPr>
          <w:rFonts w:ascii="Times New Roman" w:hAnsi="Times New Roman" w:cs="Times New Roman"/>
        </w:rPr>
        <w:t xml:space="preserve"> from Google calendar</w:t>
      </w:r>
      <w:r w:rsidR="00F267B0" w:rsidRPr="000846C1">
        <w:rPr>
          <w:rFonts w:ascii="Times New Roman" w:hAnsi="Times New Roman" w:cs="Times New Roman"/>
        </w:rPr>
        <w:t xml:space="preserve">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URS-06:  Officer can view all appointments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rsidR="00AA530E" w:rsidRPr="000846C1" w:rsidRDefault="00AA530E" w:rsidP="003F771A">
      <w:pPr>
        <w:pStyle w:val="a6"/>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URS-09</w:t>
      </w:r>
      <w:r w:rsidR="00C55000" w:rsidRPr="000846C1">
        <w:rPr>
          <w:rFonts w:ascii="Times New Roman" w:hAnsi="Times New Roman" w:cs="Times New Roman"/>
        </w:rPr>
        <w:t xml:space="preserve">: </w:t>
      </w:r>
      <w:r w:rsidR="00445963" w:rsidRPr="000846C1">
        <w:rPr>
          <w:rFonts w:ascii="Times New Roman" w:hAnsi="Times New Roman" w:cs="Times New Roman"/>
        </w:rPr>
        <w:t>Registered User</w:t>
      </w:r>
      <w:r w:rsidR="00C55000" w:rsidRPr="000846C1">
        <w:rPr>
          <w:rFonts w:ascii="Times New Roman" w:hAnsi="Times New Roman" w:cs="Times New Roman"/>
        </w:rPr>
        <w:t xml:space="preserve"> can view </w:t>
      </w:r>
      <w:r w:rsidR="00747E63" w:rsidRPr="000846C1">
        <w:rPr>
          <w:rFonts w:ascii="Times New Roman" w:hAnsi="Times New Roman" w:cs="Times New Roman"/>
        </w:rPr>
        <w:t xml:space="preserve">all appointments from Google calendar </w:t>
      </w:r>
      <w:r w:rsidR="007D5377" w:rsidRPr="000846C1">
        <w:rPr>
          <w:rFonts w:ascii="Times New Roman" w:hAnsi="Times New Roman" w:cs="Times New Roman"/>
        </w:rPr>
        <w:t>in website</w:t>
      </w:r>
    </w:p>
    <w:p w:rsidR="004E2C60" w:rsidRPr="00062BBC" w:rsidRDefault="0050349F" w:rsidP="001A2BC8">
      <w:pPr>
        <w:pStyle w:val="4"/>
      </w:pPr>
      <w:bookmarkStart w:id="45" w:name="_Toc393887538"/>
      <w:bookmarkStart w:id="46" w:name="_Toc393887767"/>
      <w:bookmarkStart w:id="47" w:name="_Toc393887964"/>
      <w:r w:rsidRPr="00062BBC">
        <w:t xml:space="preserve">Feature 2: </w:t>
      </w:r>
      <w:r w:rsidR="004E2C60" w:rsidRPr="00062BBC">
        <w:t>Appointment management</w:t>
      </w:r>
      <w:bookmarkEnd w:id="45"/>
      <w:bookmarkEnd w:id="46"/>
      <w:bookmarkEnd w:id="47"/>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highlight w:val="yellow"/>
        </w:rPr>
        <w:t>URS-10</w:t>
      </w:r>
      <w:r w:rsidR="00445963" w:rsidRPr="000846C1">
        <w:rPr>
          <w:rFonts w:ascii="Times New Roman" w:hAnsi="Times New Roman" w:cs="Times New Roman"/>
          <w:highlight w:val="yellow"/>
        </w:rPr>
        <w:t xml:space="preserve">: </w:t>
      </w:r>
      <w:r w:rsidR="00AA530E" w:rsidRPr="000846C1">
        <w:rPr>
          <w:rFonts w:ascii="Times New Roman" w:hAnsi="Times New Roman" w:cs="Times New Roman"/>
          <w:highlight w:val="yellow"/>
        </w:rPr>
        <w:t xml:space="preserve"> </w:t>
      </w:r>
      <w:r w:rsidR="00445963" w:rsidRPr="000846C1">
        <w:rPr>
          <w:rFonts w:ascii="Times New Roman" w:hAnsi="Times New Roman" w:cs="Times New Roman"/>
          <w:highlight w:val="yellow"/>
        </w:rPr>
        <w:t>Officer</w:t>
      </w:r>
      <w:r w:rsidR="007617EF" w:rsidRPr="000846C1">
        <w:rPr>
          <w:rFonts w:ascii="Times New Roman" w:hAnsi="Times New Roman" w:cs="Times New Roman"/>
          <w:highlight w:val="yellow"/>
        </w:rPr>
        <w:t xml:space="preserve"> can create</w:t>
      </w:r>
      <w:r w:rsidR="004E2C60" w:rsidRPr="000846C1">
        <w:rPr>
          <w:rFonts w:ascii="Times New Roman" w:hAnsi="Times New Roman" w:cs="Times New Roman"/>
          <w:highlight w:val="yellow"/>
        </w:rPr>
        <w:t xml:space="preserve"> </w:t>
      </w:r>
      <w:r w:rsidR="003140AF" w:rsidRPr="000846C1">
        <w:rPr>
          <w:rFonts w:ascii="Times New Roman" w:hAnsi="Times New Roman" w:cs="Times New Roman"/>
          <w:highlight w:val="yellow"/>
        </w:rPr>
        <w:t xml:space="preserve">a </w:t>
      </w:r>
      <w:r w:rsidR="004E2C60" w:rsidRPr="000846C1">
        <w:rPr>
          <w:rFonts w:ascii="Times New Roman" w:hAnsi="Times New Roman" w:cs="Times New Roman"/>
          <w:highlight w:val="yellow"/>
        </w:rPr>
        <w:t xml:space="preserve">new appointment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URS-11</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edit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URS-12</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4E2C60" w:rsidRPr="000846C1">
        <w:rPr>
          <w:rFonts w:ascii="Times New Roman" w:hAnsi="Times New Roman" w:cs="Times New Roman"/>
        </w:rPr>
        <w:t xml:space="preserve"> can delete the appointment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URS-13</w:t>
      </w:r>
      <w:r w:rsidR="00445963" w:rsidRPr="000846C1">
        <w:rPr>
          <w:rFonts w:ascii="Times New Roman" w:hAnsi="Times New Roman" w:cs="Times New Roman"/>
        </w:rPr>
        <w:t xml:space="preserve">: </w:t>
      </w:r>
      <w:r w:rsidR="00AA530E" w:rsidRPr="000846C1">
        <w:rPr>
          <w:rFonts w:ascii="Times New Roman" w:hAnsi="Times New Roman" w:cs="Times New Roman"/>
        </w:rPr>
        <w:t xml:space="preserve"> </w:t>
      </w:r>
      <w:r w:rsidR="00445963" w:rsidRPr="000846C1">
        <w:rPr>
          <w:rFonts w:ascii="Times New Roman" w:hAnsi="Times New Roman" w:cs="Times New Roman"/>
        </w:rPr>
        <w:t>Officer</w:t>
      </w:r>
      <w:r w:rsidR="00A12006" w:rsidRPr="000846C1">
        <w:rPr>
          <w:rFonts w:ascii="Times New Roman" w:hAnsi="Times New Roman" w:cs="Times New Roman"/>
        </w:rPr>
        <w:t xml:space="preserve"> can save the appointment to G</w:t>
      </w:r>
      <w:r w:rsidR="004E2C60" w:rsidRPr="000846C1">
        <w:rPr>
          <w:rFonts w:ascii="Times New Roman" w:hAnsi="Times New Roman" w:cs="Times New Roman"/>
        </w:rPr>
        <w:t>oogle calendar</w:t>
      </w:r>
    </w:p>
    <w:p w:rsidR="004E2C60" w:rsidRPr="00062BBC" w:rsidRDefault="0050349F" w:rsidP="001A2BC8">
      <w:pPr>
        <w:pStyle w:val="4"/>
      </w:pPr>
      <w:bookmarkStart w:id="48" w:name="_Toc393887539"/>
      <w:bookmarkStart w:id="49" w:name="_Toc393887768"/>
      <w:bookmarkStart w:id="50" w:name="_Toc393887965"/>
      <w:r w:rsidRPr="00062BBC">
        <w:t xml:space="preserve">Feature 3: </w:t>
      </w:r>
      <w:r w:rsidR="004E2C60" w:rsidRPr="00062BBC">
        <w:t>User registration and authentication</w:t>
      </w:r>
      <w:bookmarkEnd w:id="48"/>
      <w:bookmarkEnd w:id="49"/>
      <w:bookmarkEnd w:id="50"/>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can login to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can login to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URS-16</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Patient</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mobile application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4E2C60" w:rsidRPr="000846C1">
        <w:rPr>
          <w:rFonts w:ascii="Times New Roman" w:hAnsi="Times New Roman" w:cs="Times New Roman"/>
        </w:rPr>
        <w:t>URS-</w:t>
      </w:r>
      <w:r w:rsidR="00AA530E" w:rsidRPr="000846C1">
        <w:rPr>
          <w:rFonts w:ascii="Times New Roman" w:hAnsi="Times New Roman" w:cs="Times New Roman"/>
        </w:rPr>
        <w:t>17</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Registered User</w:t>
      </w:r>
      <w:r w:rsidR="004E2C60" w:rsidRPr="000846C1">
        <w:rPr>
          <w:rFonts w:ascii="Times New Roman" w:hAnsi="Times New Roman" w:cs="Times New Roman"/>
        </w:rPr>
        <w:t xml:space="preserve"> </w:t>
      </w:r>
      <w:proofErr w:type="gramStart"/>
      <w:r w:rsidR="004E2C60" w:rsidRPr="000846C1">
        <w:rPr>
          <w:rFonts w:ascii="Times New Roman" w:hAnsi="Times New Roman" w:cs="Times New Roman"/>
        </w:rPr>
        <w:t>can</w:t>
      </w:r>
      <w:proofErr w:type="gramEnd"/>
      <w:r w:rsidR="004E2C60" w:rsidRPr="000846C1">
        <w:rPr>
          <w:rFonts w:ascii="Times New Roman" w:hAnsi="Times New Roman" w:cs="Times New Roman"/>
        </w:rPr>
        <w:t xml:space="preserve"> logout from the website </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URS-18</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patient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URS-19</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patients’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URS-20</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patients’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URS-21</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create an account for new dentist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URS-22</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edit dentists’ information</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URS-23</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delete dentists’ account</w:t>
      </w:r>
    </w:p>
    <w:p w:rsidR="004E2C60" w:rsidRPr="000846C1"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URS-24</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 xml:space="preserve">Officer </w:t>
      </w:r>
      <w:r w:rsidR="004E2C60" w:rsidRPr="000846C1">
        <w:rPr>
          <w:rFonts w:ascii="Times New Roman" w:hAnsi="Times New Roman" w:cs="Times New Roman"/>
        </w:rPr>
        <w:t>can view all patients’ account as a list</w:t>
      </w:r>
    </w:p>
    <w:p w:rsidR="004E2C6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0846C1">
        <w:rPr>
          <w:rFonts w:ascii="Times New Roman" w:hAnsi="Times New Roman" w:cs="Times New Roman"/>
        </w:rPr>
        <w:tab/>
      </w:r>
      <w:r w:rsidR="00AA530E" w:rsidRPr="000846C1">
        <w:rPr>
          <w:rFonts w:ascii="Times New Roman" w:hAnsi="Times New Roman" w:cs="Times New Roman"/>
        </w:rPr>
        <w:t>USR-25</w:t>
      </w:r>
      <w:r w:rsidR="0091225D" w:rsidRPr="000846C1">
        <w:rPr>
          <w:rFonts w:ascii="Times New Roman" w:hAnsi="Times New Roman" w:cs="Times New Roman"/>
        </w:rPr>
        <w:t xml:space="preserve">: </w:t>
      </w:r>
      <w:r w:rsidR="00AA530E" w:rsidRPr="000846C1">
        <w:rPr>
          <w:rFonts w:ascii="Times New Roman" w:hAnsi="Times New Roman" w:cs="Times New Roman"/>
        </w:rPr>
        <w:t xml:space="preserve"> </w:t>
      </w:r>
      <w:r w:rsidR="0091225D" w:rsidRPr="000846C1">
        <w:rPr>
          <w:rFonts w:ascii="Times New Roman" w:hAnsi="Times New Roman" w:cs="Times New Roman"/>
        </w:rPr>
        <w:t>Officer</w:t>
      </w:r>
      <w:r w:rsidR="004E2C60" w:rsidRPr="000846C1">
        <w:rPr>
          <w:rFonts w:ascii="Times New Roman" w:hAnsi="Times New Roman" w:cs="Times New Roman"/>
        </w:rPr>
        <w:t xml:space="preserve"> can view all dentists’ account as a list</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p>
    <w:p w:rsidR="00877C1A" w:rsidRDefault="00877C1A" w:rsidP="00C531E3">
      <w:pPr>
        <w:pStyle w:val="3"/>
        <w:jc w:val="both"/>
        <w:rPr>
          <w:rFonts w:ascii="Times" w:hAnsi="Times"/>
          <w:color w:val="000000" w:themeColor="text1"/>
          <w:sz w:val="28"/>
          <w:szCs w:val="28"/>
        </w:rPr>
      </w:pPr>
    </w:p>
    <w:p w:rsidR="00877C1A" w:rsidRDefault="00877C1A" w:rsidP="00C531E3">
      <w:pPr>
        <w:jc w:val="both"/>
      </w:pPr>
    </w:p>
    <w:p w:rsidR="00877C1A" w:rsidRDefault="00877C1A" w:rsidP="00C531E3">
      <w:pPr>
        <w:jc w:val="both"/>
      </w:pPr>
    </w:p>
    <w:p w:rsidR="00827590" w:rsidRDefault="004E2C60" w:rsidP="00C531E3">
      <w:pPr>
        <w:pStyle w:val="3"/>
        <w:jc w:val="both"/>
        <w:rPr>
          <w:rFonts w:ascii="Times" w:eastAsiaTheme="minorEastAsia" w:hAnsi="Times" w:cstheme="minorBidi"/>
          <w:b w:val="0"/>
          <w:bCs w:val="0"/>
          <w:color w:val="000000" w:themeColor="text1"/>
          <w:sz w:val="28"/>
          <w:szCs w:val="28"/>
        </w:rPr>
      </w:pPr>
      <w:bookmarkStart w:id="51" w:name="_Toc393887540"/>
      <w:bookmarkStart w:id="52" w:name="_Toc393887769"/>
      <w:bookmarkStart w:id="53" w:name="_Toc393887966"/>
      <w:r w:rsidRPr="00110BFA">
        <w:rPr>
          <w:rFonts w:ascii="Times" w:hAnsi="Times"/>
          <w:color w:val="000000" w:themeColor="text1"/>
          <w:sz w:val="28"/>
          <w:szCs w:val="28"/>
        </w:rPr>
        <w:lastRenderedPageBreak/>
        <w:t>3.2 Dental clinic services system SRS</w:t>
      </w:r>
      <w:bookmarkEnd w:id="51"/>
      <w:bookmarkEnd w:id="52"/>
      <w:bookmarkEnd w:id="53"/>
    </w:p>
    <w:p w:rsidR="00B54B73" w:rsidRDefault="00B54B73"/>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b/>
        </w:rPr>
      </w:pPr>
      <w:r w:rsidRPr="00480D7C">
        <w:rPr>
          <w:rFonts w:ascii="Times" w:hAnsi="Times"/>
          <w:b/>
        </w:rPr>
        <w:t>SRS-03:</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appointment page in mobile application</w:t>
      </w:r>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827590">
        <w:rPr>
          <w:rFonts w:ascii="Times" w:hAnsi="Times"/>
        </w:rPr>
        <w:tab/>
      </w:r>
      <w:r w:rsidRPr="00480D7C">
        <w:rPr>
          <w:rFonts w:ascii="Times" w:hAnsi="Times"/>
        </w:rPr>
        <w:t>System shall provide appointment calendar from Google calendar in appointment calendar page in the website</w:t>
      </w:r>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in the website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827590">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827590">
        <w:rPr>
          <w:rFonts w:ascii="Times" w:hAnsi="Times"/>
        </w:rPr>
        <w:tab/>
      </w:r>
      <w:r w:rsidRPr="00480D7C">
        <w:rPr>
          <w:rFonts w:ascii="Times" w:hAnsi="Times"/>
        </w:rPr>
        <w:t>System shall provide dentists’ appointment data from the database in dentist appointment page in the website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827590">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827590">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827590">
        <w:rPr>
          <w:rFonts w:ascii="Times" w:hAnsi="Times"/>
        </w:rPr>
        <w:tab/>
      </w:r>
      <w:r w:rsidRPr="00480D7C">
        <w:rPr>
          <w:rFonts w:ascii="Times" w:hAnsi="Times"/>
        </w:rPr>
        <w:t>System shall provide patients’ appointment data from the database in patient appointment page (for officer) in the website</w:t>
      </w:r>
    </w:p>
    <w:p w:rsidR="007617EF" w:rsidRDefault="00AD3C78" w:rsidP="00827590">
      <w:pPr>
        <w:ind w:left="1418" w:hanging="992"/>
        <w:rPr>
          <w:rFonts w:ascii="Times" w:hAnsi="Times"/>
        </w:rPr>
      </w:pPr>
      <w:r w:rsidRPr="007617EF">
        <w:rPr>
          <w:rFonts w:ascii="Times" w:hAnsi="Times"/>
          <w:b/>
        </w:rPr>
        <w:t>SRS-12:</w:t>
      </w:r>
      <w:r>
        <w:rPr>
          <w:rFonts w:ascii="Times" w:hAnsi="Times"/>
        </w:rPr>
        <w:t xml:space="preserve"> </w:t>
      </w:r>
      <w:r w:rsidR="00827590">
        <w:rPr>
          <w:rFonts w:ascii="Times" w:hAnsi="Times"/>
        </w:rPr>
        <w:tab/>
      </w:r>
      <w:r>
        <w:rPr>
          <w:rFonts w:ascii="Times" w:hAnsi="Times"/>
        </w:rPr>
        <w:t>System shall</w:t>
      </w:r>
      <w:r w:rsidR="007617EF">
        <w:rPr>
          <w:rFonts w:ascii="Times" w:hAnsi="Times"/>
        </w:rPr>
        <w:t xml:space="preserve"> provide dentists’ appointment </w:t>
      </w:r>
      <w:r>
        <w:rPr>
          <w:rFonts w:ascii="Times" w:hAnsi="Times"/>
        </w:rPr>
        <w:t>data from the datab</w:t>
      </w:r>
      <w:r w:rsidR="007617EF">
        <w:rPr>
          <w:rFonts w:ascii="Times" w:hAnsi="Times"/>
        </w:rPr>
        <w:t>a</w:t>
      </w:r>
      <w:r>
        <w:rPr>
          <w:rFonts w:ascii="Times" w:hAnsi="Times"/>
        </w:rPr>
        <w:t>se in dentist appointment pa</w:t>
      </w:r>
      <w:r w:rsidR="007E0068">
        <w:rPr>
          <w:rFonts w:ascii="Times" w:hAnsi="Times"/>
        </w:rPr>
        <w:t>ge (for officer) in the website</w:t>
      </w:r>
    </w:p>
    <w:p w:rsidR="007617EF" w:rsidRDefault="007617EF" w:rsidP="00827590">
      <w:pPr>
        <w:ind w:left="1418" w:hanging="992"/>
        <w:rPr>
          <w:rFonts w:ascii="Times" w:hAnsi="Times"/>
        </w:rPr>
      </w:pPr>
      <w:r w:rsidRPr="00711746">
        <w:rPr>
          <w:rFonts w:ascii="Times" w:hAnsi="Times"/>
          <w:b/>
        </w:rPr>
        <w:t>SRS-13:</w:t>
      </w:r>
      <w:r>
        <w:rPr>
          <w:rFonts w:ascii="Times" w:hAnsi="Times"/>
        </w:rPr>
        <w:t xml:space="preserve"> </w:t>
      </w:r>
      <w:r w:rsidR="00827590">
        <w:rPr>
          <w:rFonts w:ascii="Times" w:hAnsi="Times"/>
        </w:rPr>
        <w:tab/>
      </w:r>
      <w:r>
        <w:rPr>
          <w:rFonts w:ascii="Times" w:hAnsi="Times"/>
        </w:rPr>
        <w:t xml:space="preserve">System shall provide create </w:t>
      </w:r>
      <w:r w:rsidR="007E0068">
        <w:rPr>
          <w:rFonts w:ascii="Times" w:hAnsi="Times"/>
        </w:rPr>
        <w:t>appointment page in the website</w:t>
      </w:r>
    </w:p>
    <w:p w:rsidR="007617EF" w:rsidRDefault="007617EF" w:rsidP="00827590">
      <w:pPr>
        <w:ind w:left="1418" w:hanging="992"/>
        <w:rPr>
          <w:rFonts w:ascii="Times" w:hAnsi="Times"/>
        </w:rPr>
      </w:pPr>
      <w:r w:rsidRPr="00711746">
        <w:rPr>
          <w:rFonts w:ascii="Times" w:hAnsi="Times"/>
          <w:b/>
        </w:rPr>
        <w:t>SRS-14:</w:t>
      </w:r>
      <w:r>
        <w:rPr>
          <w:rFonts w:ascii="Times" w:hAnsi="Times"/>
        </w:rPr>
        <w:t xml:space="preserve"> </w:t>
      </w:r>
      <w:r w:rsidR="00827590">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w:t>
      </w:r>
      <w:r w:rsidR="007E0068">
        <w:rPr>
          <w:rFonts w:ascii="Times" w:hAnsi="Times"/>
        </w:rPr>
        <w:t>on into the database</w:t>
      </w:r>
    </w:p>
    <w:p w:rsidR="00A85DA1" w:rsidRDefault="00A85DA1" w:rsidP="00827590">
      <w:pPr>
        <w:ind w:left="1418" w:hanging="992"/>
        <w:rPr>
          <w:rFonts w:ascii="Times" w:hAnsi="Times"/>
        </w:rPr>
      </w:pPr>
      <w:r w:rsidRPr="00711746">
        <w:rPr>
          <w:rFonts w:ascii="Times" w:hAnsi="Times"/>
          <w:b/>
        </w:rPr>
        <w:t>SRS-15:</w:t>
      </w:r>
      <w:r>
        <w:rPr>
          <w:rFonts w:ascii="Times" w:hAnsi="Times"/>
        </w:rPr>
        <w:t xml:space="preserve"> </w:t>
      </w:r>
      <w:r w:rsidR="00827590">
        <w:rPr>
          <w:rFonts w:ascii="Times" w:hAnsi="Times"/>
        </w:rPr>
        <w:tab/>
      </w:r>
      <w:r>
        <w:rPr>
          <w:rFonts w:ascii="Times" w:hAnsi="Times"/>
        </w:rPr>
        <w:t>System shall update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SRS-16</w:t>
      </w:r>
      <w:r w:rsidR="007617EF" w:rsidRPr="00711746">
        <w:rPr>
          <w:rFonts w:ascii="Times" w:hAnsi="Times"/>
          <w:b/>
        </w:rPr>
        <w:t>:</w:t>
      </w:r>
      <w:r w:rsidR="002C3575">
        <w:rPr>
          <w:rFonts w:ascii="Times" w:hAnsi="Times"/>
        </w:rPr>
        <w:t xml:space="preserve"> </w:t>
      </w:r>
      <w:r w:rsidR="00827590">
        <w:rPr>
          <w:rFonts w:ascii="Times" w:hAnsi="Times"/>
        </w:rPr>
        <w:tab/>
      </w:r>
      <w:r w:rsidR="002C3575">
        <w:rPr>
          <w:rFonts w:ascii="Times" w:hAnsi="Times"/>
        </w:rPr>
        <w:t>System shall provide appointment</w:t>
      </w:r>
      <w:r w:rsidR="007E0068">
        <w:rPr>
          <w:rFonts w:ascii="Times" w:hAnsi="Times"/>
        </w:rPr>
        <w:t>s’ edit page in the website</w:t>
      </w:r>
    </w:p>
    <w:p w:rsidR="00A85DA1" w:rsidRDefault="00A85DA1" w:rsidP="00827590">
      <w:pPr>
        <w:ind w:left="1418" w:hanging="992"/>
        <w:rPr>
          <w:rFonts w:ascii="Times" w:hAnsi="Times"/>
        </w:rPr>
      </w:pPr>
      <w:r w:rsidRPr="00711746">
        <w:rPr>
          <w:rFonts w:ascii="Times" w:hAnsi="Times"/>
          <w:b/>
        </w:rPr>
        <w:t>SRS-17:</w:t>
      </w:r>
      <w:r>
        <w:rPr>
          <w:rFonts w:ascii="Times" w:hAnsi="Times"/>
        </w:rPr>
        <w:t xml:space="preserve"> </w:t>
      </w:r>
      <w:r w:rsidR="00827590">
        <w:rPr>
          <w:rFonts w:ascii="Times" w:hAnsi="Times"/>
        </w:rPr>
        <w:tab/>
      </w:r>
      <w:r>
        <w:rPr>
          <w:rFonts w:ascii="Times" w:hAnsi="Times"/>
        </w:rPr>
        <w:t>System shall edit appointments’ data in ap</w:t>
      </w:r>
      <w:r w:rsidR="007E0068">
        <w:rPr>
          <w:rFonts w:ascii="Times" w:hAnsi="Times"/>
        </w:rPr>
        <w:t>pointment table in the database</w:t>
      </w:r>
    </w:p>
    <w:p w:rsidR="00A85DA1" w:rsidRDefault="00A85DA1" w:rsidP="00827590">
      <w:pPr>
        <w:ind w:left="1418" w:hanging="992"/>
        <w:rPr>
          <w:rFonts w:ascii="Times" w:hAnsi="Times"/>
        </w:rPr>
      </w:pPr>
      <w:r w:rsidRPr="00711746">
        <w:rPr>
          <w:rFonts w:ascii="Times" w:hAnsi="Times"/>
          <w:b/>
        </w:rPr>
        <w:t>SRS-18:</w:t>
      </w:r>
      <w:r>
        <w:rPr>
          <w:rFonts w:ascii="Times" w:hAnsi="Times"/>
        </w:rPr>
        <w:t xml:space="preserve"> </w:t>
      </w:r>
      <w:r w:rsidR="00827590">
        <w:rPr>
          <w:rFonts w:ascii="Times" w:hAnsi="Times"/>
        </w:rPr>
        <w:tab/>
      </w:r>
      <w:r>
        <w:rPr>
          <w:rFonts w:ascii="Times" w:hAnsi="Times"/>
        </w:rPr>
        <w:t>System shall delete appointments’ data in ap</w:t>
      </w:r>
      <w:r w:rsidR="007E0068">
        <w:rPr>
          <w:rFonts w:ascii="Times" w:hAnsi="Times"/>
        </w:rPr>
        <w:t>pointment table in the database</w:t>
      </w:r>
    </w:p>
    <w:p w:rsidR="00A85DA1" w:rsidRDefault="002C3575" w:rsidP="00827590">
      <w:pPr>
        <w:ind w:left="1418" w:hanging="992"/>
        <w:rPr>
          <w:rFonts w:ascii="Times" w:hAnsi="Times"/>
        </w:rPr>
      </w:pPr>
      <w:r>
        <w:rPr>
          <w:rFonts w:ascii="Times" w:hAnsi="Times"/>
          <w:b/>
        </w:rPr>
        <w:t>SRS-19</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System shall r</w:t>
      </w:r>
      <w:r w:rsidR="007E0068">
        <w:rPr>
          <w:rFonts w:ascii="Times" w:hAnsi="Times"/>
        </w:rPr>
        <w:t>edirect to Google calendar page</w:t>
      </w:r>
    </w:p>
    <w:p w:rsidR="00711746" w:rsidRDefault="002C3575" w:rsidP="00827590">
      <w:pPr>
        <w:ind w:left="1418" w:hanging="992"/>
        <w:rPr>
          <w:rFonts w:ascii="Times" w:hAnsi="Times"/>
        </w:rPr>
      </w:pPr>
      <w:r>
        <w:rPr>
          <w:rFonts w:ascii="Times" w:hAnsi="Times"/>
          <w:b/>
        </w:rPr>
        <w:t>SRS-20</w:t>
      </w:r>
      <w:r w:rsidR="00A85DA1" w:rsidRPr="00711746">
        <w:rPr>
          <w:rFonts w:ascii="Times" w:hAnsi="Times"/>
          <w:b/>
        </w:rPr>
        <w:t>:</w:t>
      </w:r>
      <w:r w:rsidR="00A85DA1">
        <w:rPr>
          <w:rFonts w:ascii="Times" w:hAnsi="Times"/>
        </w:rPr>
        <w:t xml:space="preserve"> </w:t>
      </w:r>
      <w:r w:rsidR="00827590">
        <w:rPr>
          <w:rFonts w:ascii="Times" w:hAnsi="Times"/>
        </w:rPr>
        <w:tab/>
      </w:r>
      <w:r w:rsidR="00A85DA1">
        <w:rPr>
          <w:rFonts w:ascii="Times" w:hAnsi="Times"/>
        </w:rPr>
        <w:t xml:space="preserve">System shall provide appointments’ data </w:t>
      </w:r>
      <w:r w:rsidR="00711746">
        <w:rPr>
          <w:rFonts w:ascii="Times" w:hAnsi="Times"/>
        </w:rPr>
        <w:t xml:space="preserve">from the database </w:t>
      </w:r>
      <w:r w:rsidR="00A85DA1">
        <w:rPr>
          <w:rFonts w:ascii="Times" w:hAnsi="Times"/>
        </w:rPr>
        <w:t xml:space="preserve">in </w:t>
      </w:r>
      <w:r w:rsidR="00711746">
        <w:rPr>
          <w:rFonts w:ascii="Times" w:hAnsi="Times"/>
        </w:rPr>
        <w:t>Google calendar form in Google website</w:t>
      </w:r>
    </w:p>
    <w:p w:rsidR="00711746" w:rsidRDefault="002C3575" w:rsidP="00827590">
      <w:pPr>
        <w:ind w:left="1418" w:hanging="992"/>
        <w:rPr>
          <w:rFonts w:ascii="Times" w:hAnsi="Times"/>
        </w:rPr>
      </w:pPr>
      <w:r>
        <w:rPr>
          <w:rFonts w:ascii="Times" w:hAnsi="Times"/>
          <w:b/>
        </w:rPr>
        <w:t>SRS-21</w:t>
      </w:r>
      <w:r w:rsidR="00711746" w:rsidRPr="00711746">
        <w:rPr>
          <w:rFonts w:ascii="Times" w:hAnsi="Times"/>
          <w:b/>
        </w:rPr>
        <w:t>:</w:t>
      </w:r>
      <w:r w:rsidR="00711746">
        <w:rPr>
          <w:rFonts w:ascii="Times" w:hAnsi="Times"/>
        </w:rPr>
        <w:t xml:space="preserve"> </w:t>
      </w:r>
      <w:r w:rsidR="00827590">
        <w:rPr>
          <w:rFonts w:ascii="Times" w:hAnsi="Times"/>
        </w:rPr>
        <w:tab/>
      </w:r>
      <w:r w:rsidR="00711746">
        <w:rPr>
          <w:rFonts w:ascii="Times" w:hAnsi="Times"/>
        </w:rPr>
        <w:t>System shall save appointments</w:t>
      </w:r>
      <w:r w:rsidR="007E0068">
        <w:rPr>
          <w:rFonts w:ascii="Times" w:hAnsi="Times"/>
        </w:rPr>
        <w:t>’ data into the Google calendar</w:t>
      </w:r>
    </w:p>
    <w:p w:rsidR="00711746" w:rsidRDefault="002C3575" w:rsidP="00827590">
      <w:pPr>
        <w:ind w:left="1418" w:hanging="992"/>
        <w:rPr>
          <w:rFonts w:ascii="Times" w:hAnsi="Times"/>
        </w:rPr>
      </w:pPr>
      <w:r>
        <w:rPr>
          <w:rFonts w:ascii="Times" w:hAnsi="Times"/>
          <w:b/>
        </w:rPr>
        <w:t>SRS-22</w:t>
      </w:r>
      <w:r w:rsidR="00711746" w:rsidRPr="00711746">
        <w:rPr>
          <w:rFonts w:ascii="Times" w:hAnsi="Times"/>
          <w:b/>
        </w:rPr>
        <w:t xml:space="preserve">: </w:t>
      </w:r>
      <w:r w:rsidR="00827590">
        <w:rPr>
          <w:rFonts w:ascii="Times" w:hAnsi="Times"/>
          <w:b/>
        </w:rPr>
        <w:tab/>
      </w:r>
      <w:r w:rsidR="00711746">
        <w:rPr>
          <w:rFonts w:ascii="Times" w:hAnsi="Times"/>
        </w:rPr>
        <w:t>System shall provide pa</w:t>
      </w:r>
      <w:r w:rsidR="007E0068">
        <w:rPr>
          <w:rFonts w:ascii="Times" w:hAnsi="Times"/>
        </w:rPr>
        <w:t>tient login page in the website</w:t>
      </w:r>
    </w:p>
    <w:p w:rsidR="00DC28D7" w:rsidRDefault="002C3575" w:rsidP="00827590">
      <w:pPr>
        <w:ind w:left="1418" w:hanging="992"/>
        <w:rPr>
          <w:rFonts w:ascii="Times" w:hAnsi="Times"/>
        </w:rPr>
      </w:pPr>
      <w:r>
        <w:rPr>
          <w:rFonts w:ascii="Times" w:hAnsi="Times"/>
          <w:b/>
        </w:rPr>
        <w:t>SRS-23</w:t>
      </w:r>
      <w:r w:rsidR="00DC28D7" w:rsidRPr="00DC28D7">
        <w:rPr>
          <w:rFonts w:ascii="Times" w:hAnsi="Times"/>
          <w:b/>
        </w:rPr>
        <w:t>:</w:t>
      </w:r>
      <w:r w:rsidR="00711746">
        <w:rPr>
          <w:rFonts w:ascii="Times" w:hAnsi="Times"/>
        </w:rPr>
        <w:t xml:space="preserve"> </w:t>
      </w:r>
      <w:r w:rsidR="00827590">
        <w:rPr>
          <w:rFonts w:ascii="Times" w:hAnsi="Times"/>
        </w:rPr>
        <w:tab/>
      </w:r>
      <w:r w:rsidR="00711746">
        <w:rPr>
          <w:rFonts w:ascii="Times" w:hAnsi="Times"/>
        </w:rPr>
        <w:t xml:space="preserve">System shall validate </w:t>
      </w:r>
      <w:proofErr w:type="spellStart"/>
      <w:r w:rsidR="00711746">
        <w:rPr>
          <w:rFonts w:ascii="Times" w:hAnsi="Times"/>
        </w:rPr>
        <w:t>patientID</w:t>
      </w:r>
      <w:proofErr w:type="spellEnd"/>
      <w:r w:rsidR="00711746">
        <w:rPr>
          <w:rFonts w:ascii="Times" w:hAnsi="Times"/>
        </w:rPr>
        <w:t xml:space="preserve"> and password </w:t>
      </w:r>
      <w:r w:rsidR="002C103A">
        <w:rPr>
          <w:rFonts w:ascii="Times" w:hAnsi="Times"/>
        </w:rPr>
        <w:t xml:space="preserve">from input form </w:t>
      </w:r>
      <w:r w:rsidR="00DC28D7">
        <w:rPr>
          <w:rFonts w:ascii="Times" w:hAnsi="Times"/>
        </w:rPr>
        <w:t>matching</w:t>
      </w:r>
      <w:r w:rsidR="004642A4">
        <w:rPr>
          <w:rFonts w:ascii="Times" w:hAnsi="Times"/>
        </w:rPr>
        <w:t xml:space="preserve"> with the data in patient table in the datab</w:t>
      </w:r>
      <w:r w:rsidR="00DC28D7">
        <w:rPr>
          <w:rFonts w:ascii="Times" w:hAnsi="Times"/>
        </w:rPr>
        <w:t>a</w:t>
      </w:r>
      <w:r w:rsidR="004642A4">
        <w:rPr>
          <w:rFonts w:ascii="Times" w:hAnsi="Times"/>
        </w:rPr>
        <w:t>se</w:t>
      </w:r>
    </w:p>
    <w:p w:rsidR="00DC28D7" w:rsidRDefault="002C3575" w:rsidP="00827590">
      <w:pPr>
        <w:ind w:left="1418" w:hanging="992"/>
        <w:rPr>
          <w:rFonts w:ascii="Times" w:hAnsi="Times"/>
        </w:rPr>
      </w:pPr>
      <w:r>
        <w:rPr>
          <w:rFonts w:ascii="Times" w:hAnsi="Times"/>
          <w:b/>
        </w:rPr>
        <w:t>SRS-24</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redirect to p</w:t>
      </w:r>
      <w:r w:rsidR="007E0068">
        <w:rPr>
          <w:rFonts w:ascii="Times" w:hAnsi="Times"/>
        </w:rPr>
        <w:t>atient login page if login fail</w:t>
      </w:r>
    </w:p>
    <w:p w:rsidR="00DC28D7" w:rsidRDefault="002C3575" w:rsidP="00827590">
      <w:pPr>
        <w:ind w:left="1418" w:hanging="992"/>
        <w:rPr>
          <w:rFonts w:ascii="Times" w:hAnsi="Times"/>
        </w:rPr>
      </w:pPr>
      <w:r>
        <w:rPr>
          <w:rFonts w:ascii="Times" w:hAnsi="Times"/>
          <w:b/>
        </w:rPr>
        <w:t>SRS-25</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redire</w:t>
      </w:r>
      <w:r w:rsidR="007E0068">
        <w:rPr>
          <w:rFonts w:ascii="Times" w:hAnsi="Times"/>
        </w:rPr>
        <w:t>ct to index page in the website</w:t>
      </w:r>
    </w:p>
    <w:p w:rsidR="00DC28D7" w:rsidRDefault="002C3575" w:rsidP="00827590">
      <w:pPr>
        <w:ind w:left="1418" w:hanging="992"/>
        <w:rPr>
          <w:rFonts w:ascii="Times" w:hAnsi="Times"/>
        </w:rPr>
      </w:pPr>
      <w:r>
        <w:rPr>
          <w:rFonts w:ascii="Times" w:hAnsi="Times"/>
          <w:b/>
        </w:rPr>
        <w:t>SRS-26</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st</w:t>
      </w:r>
      <w:r w:rsidR="007E0068">
        <w:rPr>
          <w:rFonts w:ascii="Times" w:hAnsi="Times"/>
        </w:rPr>
        <w:t>ore session after login success</w:t>
      </w:r>
    </w:p>
    <w:p w:rsidR="00DC28D7" w:rsidRDefault="002C3575" w:rsidP="00827590">
      <w:pPr>
        <w:ind w:left="1418" w:hanging="992"/>
        <w:rPr>
          <w:rFonts w:ascii="Times" w:hAnsi="Times"/>
        </w:rPr>
      </w:pPr>
      <w:r>
        <w:rPr>
          <w:rFonts w:ascii="Times" w:hAnsi="Times"/>
          <w:b/>
        </w:rPr>
        <w:t>SRS-27</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patient l</w:t>
      </w:r>
      <w:r w:rsidR="007E0068">
        <w:rPr>
          <w:rFonts w:ascii="Times" w:hAnsi="Times"/>
        </w:rPr>
        <w:t>ogin page in mobile application</w:t>
      </w:r>
    </w:p>
    <w:p w:rsidR="00DC28D7" w:rsidRDefault="002C3575" w:rsidP="00827590">
      <w:pPr>
        <w:ind w:left="1418" w:hanging="992"/>
        <w:rPr>
          <w:rFonts w:ascii="Times" w:hAnsi="Times"/>
        </w:rPr>
      </w:pPr>
      <w:r>
        <w:rPr>
          <w:rFonts w:ascii="Times" w:hAnsi="Times"/>
          <w:b/>
        </w:rPr>
        <w:lastRenderedPageBreak/>
        <w:t>SRS-28</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display error message if there are empty fields “Please input </w:t>
      </w:r>
      <w:proofErr w:type="spellStart"/>
      <w:r w:rsidR="00DC28D7">
        <w:rPr>
          <w:rFonts w:ascii="Times" w:hAnsi="Times"/>
        </w:rPr>
        <w:t>patientID</w:t>
      </w:r>
      <w:proofErr w:type="spellEnd"/>
      <w:r w:rsidR="00DC28D7">
        <w:rPr>
          <w:rFonts w:ascii="Times" w:hAnsi="Times"/>
        </w:rPr>
        <w:t xml:space="preserve"> and </w:t>
      </w:r>
      <w:r w:rsidR="007E0068">
        <w:rPr>
          <w:rFonts w:ascii="Times" w:hAnsi="Times"/>
        </w:rPr>
        <w:t>password” in mobile application</w:t>
      </w:r>
    </w:p>
    <w:p w:rsidR="00DC28D7" w:rsidRDefault="002C3575" w:rsidP="00827590">
      <w:pPr>
        <w:ind w:left="1418" w:hanging="992"/>
        <w:rPr>
          <w:rFonts w:ascii="Times" w:hAnsi="Times"/>
        </w:rPr>
      </w:pPr>
      <w:r>
        <w:rPr>
          <w:rFonts w:ascii="Times" w:hAnsi="Times"/>
          <w:b/>
        </w:rPr>
        <w:t>SRS-29</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display error message if login fail “You’re lo</w:t>
      </w:r>
      <w:r w:rsidR="007E0068">
        <w:rPr>
          <w:rFonts w:ascii="Times" w:hAnsi="Times"/>
        </w:rPr>
        <w:t>gin fail” in mobile application</w:t>
      </w:r>
    </w:p>
    <w:p w:rsidR="00DC28D7" w:rsidRDefault="002C3575" w:rsidP="00827590">
      <w:pPr>
        <w:ind w:left="1418" w:hanging="992"/>
        <w:rPr>
          <w:rFonts w:ascii="Times" w:hAnsi="Times"/>
        </w:rPr>
      </w:pPr>
      <w:r>
        <w:rPr>
          <w:rFonts w:ascii="Times" w:hAnsi="Times"/>
          <w:b/>
        </w:rPr>
        <w:t>SRS-30</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 xml:space="preserve">System shall redirect to index page in </w:t>
      </w:r>
      <w:r w:rsidR="007E0068">
        <w:rPr>
          <w:rFonts w:ascii="Times" w:hAnsi="Times"/>
        </w:rPr>
        <w:t>mobile application</w:t>
      </w:r>
    </w:p>
    <w:p w:rsidR="00DC28D7" w:rsidRDefault="002C3575" w:rsidP="00827590">
      <w:pPr>
        <w:ind w:left="1418" w:hanging="992"/>
        <w:rPr>
          <w:rFonts w:ascii="Times" w:hAnsi="Times"/>
        </w:rPr>
      </w:pPr>
      <w:r>
        <w:rPr>
          <w:rFonts w:ascii="Times" w:hAnsi="Times"/>
          <w:b/>
        </w:rPr>
        <w:t>SRS-31</w:t>
      </w:r>
      <w:r w:rsidR="00DC28D7" w:rsidRPr="00DC28D7">
        <w:rPr>
          <w:rFonts w:ascii="Times" w:hAnsi="Times"/>
          <w:b/>
        </w:rPr>
        <w:t>:</w:t>
      </w:r>
      <w:r w:rsidR="007E0068">
        <w:rPr>
          <w:rFonts w:ascii="Times" w:hAnsi="Times"/>
        </w:rPr>
        <w:t xml:space="preserve"> </w:t>
      </w:r>
      <w:r w:rsidR="00827590">
        <w:rPr>
          <w:rFonts w:ascii="Times" w:hAnsi="Times"/>
        </w:rPr>
        <w:tab/>
      </w:r>
      <w:r w:rsidR="007E0068">
        <w:rPr>
          <w:rFonts w:ascii="Times" w:hAnsi="Times"/>
        </w:rPr>
        <w:t xml:space="preserve">System shall destroy session </w:t>
      </w:r>
    </w:p>
    <w:p w:rsidR="00DC28D7" w:rsidRDefault="002C3575" w:rsidP="00827590">
      <w:pPr>
        <w:ind w:left="1418" w:hanging="992"/>
        <w:rPr>
          <w:rFonts w:ascii="Times" w:hAnsi="Times"/>
        </w:rPr>
      </w:pPr>
      <w:r>
        <w:rPr>
          <w:rFonts w:ascii="Times" w:hAnsi="Times"/>
          <w:b/>
        </w:rPr>
        <w:t>SRS-32</w:t>
      </w:r>
      <w:r w:rsidR="00DC28D7" w:rsidRPr="00DC28D7">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provide create pati</w:t>
      </w:r>
      <w:r w:rsidR="007E0068">
        <w:rPr>
          <w:rFonts w:ascii="Times" w:hAnsi="Times"/>
        </w:rPr>
        <w:t>ent account page in the website</w:t>
      </w:r>
    </w:p>
    <w:p w:rsidR="002C3575" w:rsidRDefault="002C3575" w:rsidP="00827590">
      <w:pPr>
        <w:ind w:left="1418" w:hanging="992"/>
        <w:rPr>
          <w:rFonts w:ascii="Times" w:hAnsi="Times"/>
        </w:rPr>
      </w:pPr>
      <w:r w:rsidRPr="00703D36">
        <w:rPr>
          <w:rFonts w:ascii="Times" w:hAnsi="Times"/>
          <w:b/>
        </w:rPr>
        <w:t>SRS-33</w:t>
      </w:r>
      <w:r w:rsidR="00DC28D7" w:rsidRPr="00703D36">
        <w:rPr>
          <w:rFonts w:ascii="Times" w:hAnsi="Times"/>
          <w:b/>
        </w:rPr>
        <w:t>:</w:t>
      </w:r>
      <w:r w:rsidR="00DC28D7">
        <w:rPr>
          <w:rFonts w:ascii="Times" w:hAnsi="Times"/>
        </w:rPr>
        <w:t xml:space="preserve"> </w:t>
      </w:r>
      <w:r w:rsidR="00827590">
        <w:rPr>
          <w:rFonts w:ascii="Times" w:hAnsi="Times"/>
        </w:rPr>
        <w:tab/>
      </w:r>
      <w:r w:rsidR="00DC28D7">
        <w:rPr>
          <w:rFonts w:ascii="Times" w:hAnsi="Times"/>
        </w:rPr>
        <w:t>System shall add patients’ data</w:t>
      </w:r>
      <w:r>
        <w:rPr>
          <w:rFonts w:ascii="Times" w:hAnsi="Times"/>
        </w:rPr>
        <w:t xml:space="preserve">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2C3575" w:rsidRDefault="002C3575" w:rsidP="00827590">
      <w:pPr>
        <w:ind w:left="1418" w:hanging="992"/>
        <w:rPr>
          <w:rFonts w:ascii="Times" w:hAnsi="Times"/>
        </w:rPr>
      </w:pPr>
      <w:r w:rsidRPr="00703D36">
        <w:rPr>
          <w:rFonts w:ascii="Times" w:hAnsi="Times"/>
          <w:b/>
        </w:rPr>
        <w:t>SRS-34:</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patient table in the database</w:t>
      </w:r>
    </w:p>
    <w:p w:rsidR="002C3575" w:rsidRDefault="002C3575" w:rsidP="00827590">
      <w:pPr>
        <w:ind w:left="1418" w:hanging="992"/>
        <w:rPr>
          <w:rFonts w:ascii="Times" w:hAnsi="Times"/>
        </w:rPr>
      </w:pPr>
      <w:r w:rsidRPr="00703D36">
        <w:rPr>
          <w:rFonts w:ascii="Times" w:hAnsi="Times"/>
          <w:b/>
        </w:rPr>
        <w:t>SRS-35:</w:t>
      </w:r>
      <w:r>
        <w:rPr>
          <w:rFonts w:ascii="Times" w:hAnsi="Times"/>
        </w:rPr>
        <w:t xml:space="preserve"> </w:t>
      </w:r>
      <w:r w:rsidR="00827590">
        <w:rPr>
          <w:rFonts w:ascii="Times" w:hAnsi="Times"/>
        </w:rPr>
        <w:tab/>
      </w:r>
      <w:r>
        <w:rPr>
          <w:rFonts w:ascii="Times" w:hAnsi="Times"/>
        </w:rPr>
        <w:t>System shall provide pat</w:t>
      </w:r>
      <w:r w:rsidR="007E0068">
        <w:rPr>
          <w:rFonts w:ascii="Times" w:hAnsi="Times"/>
        </w:rPr>
        <w:t>ients’ edit page in the website</w:t>
      </w:r>
    </w:p>
    <w:p w:rsidR="002C3575" w:rsidRDefault="002C3575" w:rsidP="00827590">
      <w:pPr>
        <w:ind w:left="1418" w:hanging="992"/>
        <w:rPr>
          <w:rFonts w:ascii="Times" w:hAnsi="Times"/>
        </w:rPr>
      </w:pPr>
      <w:r w:rsidRPr="00703D36">
        <w:rPr>
          <w:rFonts w:ascii="Times" w:hAnsi="Times"/>
          <w:b/>
        </w:rPr>
        <w:t>SRS-36:</w:t>
      </w:r>
      <w:r>
        <w:rPr>
          <w:rFonts w:ascii="Times" w:hAnsi="Times"/>
        </w:rPr>
        <w:t xml:space="preserve"> </w:t>
      </w:r>
      <w:r w:rsidR="00827590">
        <w:rPr>
          <w:rFonts w:ascii="Times" w:hAnsi="Times"/>
        </w:rPr>
        <w:tab/>
      </w:r>
      <w:r>
        <w:rPr>
          <w:rFonts w:ascii="Times" w:hAnsi="Times"/>
        </w:rPr>
        <w:t>System shall edit patients’ information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SRS-37:</w:t>
      </w:r>
      <w:r>
        <w:rPr>
          <w:rFonts w:ascii="Times" w:hAnsi="Times"/>
        </w:rPr>
        <w:t xml:space="preserve"> </w:t>
      </w:r>
      <w:r w:rsidR="00827590">
        <w:rPr>
          <w:rFonts w:ascii="Times" w:hAnsi="Times"/>
        </w:rPr>
        <w:tab/>
      </w:r>
      <w:r>
        <w:rPr>
          <w:rFonts w:ascii="Times" w:hAnsi="Times"/>
        </w:rPr>
        <w:t>System shall delete patients’ account i</w:t>
      </w:r>
      <w:r w:rsidR="007E0068">
        <w:rPr>
          <w:rFonts w:ascii="Times" w:hAnsi="Times"/>
        </w:rPr>
        <w:t>n patient table in the database</w:t>
      </w:r>
    </w:p>
    <w:p w:rsidR="002C3575" w:rsidRDefault="002C3575" w:rsidP="00827590">
      <w:pPr>
        <w:ind w:left="1418" w:hanging="992"/>
        <w:rPr>
          <w:rFonts w:ascii="Times" w:hAnsi="Times"/>
        </w:rPr>
      </w:pPr>
      <w:r w:rsidRPr="00703D36">
        <w:rPr>
          <w:rFonts w:ascii="Times" w:hAnsi="Times"/>
          <w:b/>
        </w:rPr>
        <w:t>SRS-38:</w:t>
      </w:r>
      <w:r>
        <w:rPr>
          <w:rFonts w:ascii="Times" w:hAnsi="Times"/>
        </w:rPr>
        <w:t xml:space="preserve"> </w:t>
      </w:r>
      <w:r w:rsidR="00827590">
        <w:rPr>
          <w:rFonts w:ascii="Times" w:hAnsi="Times"/>
        </w:rPr>
        <w:tab/>
      </w:r>
      <w:r>
        <w:rPr>
          <w:rFonts w:ascii="Times" w:hAnsi="Times"/>
        </w:rPr>
        <w:t xml:space="preserve">System shall retrieve patients’ data including </w:t>
      </w:r>
      <w:proofErr w:type="spellStart"/>
      <w:r>
        <w:rPr>
          <w:rFonts w:ascii="Times" w:hAnsi="Times"/>
        </w:rPr>
        <w:t>patientID</w:t>
      </w:r>
      <w:proofErr w:type="spellEnd"/>
      <w:r>
        <w:rPr>
          <w:rFonts w:ascii="Times" w:hAnsi="Times"/>
        </w:rPr>
        <w:t xml:space="preserve">, password, first name, last name, age, gender, address, tel., email, and treatment </w:t>
      </w:r>
      <w:r w:rsidR="0089794B">
        <w:rPr>
          <w:rFonts w:ascii="Times" w:hAnsi="Times"/>
        </w:rPr>
        <w:t xml:space="preserve">from the </w:t>
      </w:r>
      <w:r w:rsidR="007E0068">
        <w:rPr>
          <w:rFonts w:ascii="Times" w:hAnsi="Times"/>
        </w:rPr>
        <w:t>database</w:t>
      </w:r>
    </w:p>
    <w:p w:rsidR="002C3575" w:rsidRDefault="002C3575" w:rsidP="00827590">
      <w:pPr>
        <w:ind w:left="1418" w:hanging="992"/>
        <w:rPr>
          <w:rFonts w:ascii="Times" w:hAnsi="Times"/>
        </w:rPr>
      </w:pPr>
      <w:r w:rsidRPr="00703D36">
        <w:rPr>
          <w:rFonts w:ascii="Times" w:hAnsi="Times"/>
          <w:b/>
        </w:rPr>
        <w:t>SRS-39:</w:t>
      </w:r>
      <w:r>
        <w:rPr>
          <w:rFonts w:ascii="Times" w:hAnsi="Times"/>
        </w:rPr>
        <w:t xml:space="preserve"> </w:t>
      </w:r>
      <w:r w:rsidR="00827590">
        <w:rPr>
          <w:rFonts w:ascii="Times" w:hAnsi="Times"/>
        </w:rPr>
        <w:tab/>
      </w:r>
      <w:r>
        <w:rPr>
          <w:rFonts w:ascii="Times" w:hAnsi="Times"/>
        </w:rPr>
        <w:t xml:space="preserve">System shall provide patients’ data as </w:t>
      </w:r>
      <w:r w:rsidR="007E0068">
        <w:rPr>
          <w:rFonts w:ascii="Times" w:hAnsi="Times"/>
        </w:rPr>
        <w:t>a list in the patient list page</w:t>
      </w:r>
    </w:p>
    <w:p w:rsidR="002C3575" w:rsidRDefault="002C3575" w:rsidP="00827590">
      <w:pPr>
        <w:ind w:left="1418" w:hanging="992"/>
        <w:rPr>
          <w:rFonts w:ascii="Times" w:hAnsi="Times"/>
        </w:rPr>
      </w:pPr>
      <w:r w:rsidRPr="00703D36">
        <w:rPr>
          <w:rFonts w:ascii="Times" w:hAnsi="Times"/>
          <w:b/>
        </w:rPr>
        <w:t>SRS-40:</w:t>
      </w:r>
      <w:r>
        <w:rPr>
          <w:rFonts w:ascii="Times" w:hAnsi="Times"/>
        </w:rPr>
        <w:t xml:space="preserve">  System shall provide create dent</w:t>
      </w:r>
      <w:r w:rsidR="007E0068">
        <w:rPr>
          <w:rFonts w:ascii="Times" w:hAnsi="Times"/>
        </w:rPr>
        <w:t>ist account page in the website</w:t>
      </w:r>
    </w:p>
    <w:p w:rsidR="002C3575" w:rsidRDefault="002C3575" w:rsidP="00827590">
      <w:pPr>
        <w:ind w:left="1418" w:hanging="992"/>
        <w:rPr>
          <w:rFonts w:ascii="Times" w:hAnsi="Times"/>
        </w:rPr>
      </w:pPr>
      <w:r w:rsidRPr="00703D36">
        <w:rPr>
          <w:rFonts w:ascii="Times" w:hAnsi="Times"/>
          <w:b/>
        </w:rPr>
        <w:t>SRS-41:</w:t>
      </w:r>
      <w:r>
        <w:rPr>
          <w:rFonts w:ascii="Times" w:hAnsi="Times"/>
        </w:rPr>
        <w:t xml:space="preserve"> </w:t>
      </w:r>
      <w:r w:rsidR="00827590">
        <w:rPr>
          <w:rFonts w:ascii="Times" w:hAnsi="Times"/>
        </w:rPr>
        <w:tab/>
      </w:r>
      <w:r>
        <w:rPr>
          <w:rFonts w:ascii="Times" w:hAnsi="Times"/>
        </w:rPr>
        <w:t xml:space="preserve">System shall add dentists’ data including </w:t>
      </w:r>
      <w:proofErr w:type="spellStart"/>
      <w:r>
        <w:rPr>
          <w:rFonts w:ascii="Times" w:hAnsi="Times"/>
        </w:rPr>
        <w:t>dentistID</w:t>
      </w:r>
      <w:proofErr w:type="spellEnd"/>
      <w:r>
        <w:rPr>
          <w:rFonts w:ascii="Times" w:hAnsi="Times"/>
        </w:rPr>
        <w:t>, password, first name, last name, address, ema</w:t>
      </w:r>
      <w:r w:rsidR="0089794B">
        <w:rPr>
          <w:rFonts w:ascii="Times" w:hAnsi="Times"/>
        </w:rPr>
        <w:t>i</w:t>
      </w:r>
      <w:r>
        <w:rPr>
          <w:rFonts w:ascii="Times" w:hAnsi="Times"/>
        </w:rPr>
        <w:t>l, and tel</w:t>
      </w:r>
      <w:r w:rsidR="00C45F19">
        <w:rPr>
          <w:rFonts w:ascii="Times" w:hAnsi="Times"/>
        </w:rPr>
        <w:t>.</w:t>
      </w:r>
      <w:r>
        <w:rPr>
          <w:rFonts w:ascii="Times" w:hAnsi="Times"/>
        </w:rPr>
        <w:t xml:space="preserve"> into</w:t>
      </w:r>
      <w:r w:rsidR="007E0068">
        <w:rPr>
          <w:rFonts w:ascii="Times" w:hAnsi="Times"/>
        </w:rPr>
        <w:t xml:space="preserve"> the database</w:t>
      </w:r>
    </w:p>
    <w:p w:rsidR="002C3575" w:rsidRDefault="002C3575" w:rsidP="00827590">
      <w:pPr>
        <w:ind w:left="1418" w:hanging="992"/>
        <w:rPr>
          <w:rFonts w:ascii="Times" w:hAnsi="Times"/>
        </w:rPr>
      </w:pPr>
      <w:r w:rsidRPr="00703D36">
        <w:rPr>
          <w:rFonts w:ascii="Times" w:hAnsi="Times"/>
          <w:b/>
        </w:rPr>
        <w:t>SRS-42:</w:t>
      </w:r>
      <w:r>
        <w:rPr>
          <w:rFonts w:ascii="Times" w:hAnsi="Times"/>
        </w:rPr>
        <w:t xml:space="preserve"> </w:t>
      </w:r>
      <w:r w:rsidR="00827590">
        <w:rPr>
          <w:rFonts w:ascii="Times" w:hAnsi="Times"/>
        </w:rPr>
        <w:tab/>
      </w:r>
      <w:r>
        <w:rPr>
          <w:rFonts w:ascii="Times" w:hAnsi="Times"/>
        </w:rPr>
        <w:t>System shall updat</w:t>
      </w:r>
      <w:r w:rsidR="007E0068">
        <w:rPr>
          <w:rFonts w:ascii="Times" w:hAnsi="Times"/>
        </w:rPr>
        <w:t>e dentist table in the database</w:t>
      </w:r>
    </w:p>
    <w:p w:rsidR="0089794B" w:rsidRDefault="0089794B" w:rsidP="00827590">
      <w:pPr>
        <w:ind w:left="1418" w:hanging="992"/>
        <w:rPr>
          <w:rFonts w:ascii="Times" w:hAnsi="Times"/>
        </w:rPr>
      </w:pPr>
      <w:r w:rsidRPr="00703D36">
        <w:rPr>
          <w:rFonts w:ascii="Times" w:hAnsi="Times"/>
          <w:b/>
        </w:rPr>
        <w:t>SRS-43:</w:t>
      </w:r>
      <w:r>
        <w:rPr>
          <w:rFonts w:ascii="Times" w:hAnsi="Times"/>
        </w:rPr>
        <w:t xml:space="preserve"> </w:t>
      </w:r>
      <w:r w:rsidR="00827590">
        <w:rPr>
          <w:rFonts w:ascii="Times" w:hAnsi="Times"/>
        </w:rPr>
        <w:tab/>
      </w:r>
      <w:r>
        <w:rPr>
          <w:rFonts w:ascii="Times" w:hAnsi="Times"/>
        </w:rPr>
        <w:t>System shall provide dentists’ edit page in the website</w:t>
      </w:r>
    </w:p>
    <w:p w:rsidR="0089794B" w:rsidRDefault="0089794B" w:rsidP="00827590">
      <w:pPr>
        <w:ind w:left="1418" w:hanging="992"/>
        <w:rPr>
          <w:rFonts w:ascii="Times" w:hAnsi="Times"/>
        </w:rPr>
      </w:pPr>
      <w:r w:rsidRPr="00703D36">
        <w:rPr>
          <w:rFonts w:ascii="Times" w:hAnsi="Times"/>
          <w:b/>
        </w:rPr>
        <w:t>SRS-44:</w:t>
      </w:r>
      <w:r>
        <w:rPr>
          <w:rFonts w:ascii="Times" w:hAnsi="Times"/>
        </w:rPr>
        <w:t xml:space="preserve"> </w:t>
      </w:r>
      <w:r w:rsidR="00827590">
        <w:rPr>
          <w:rFonts w:ascii="Times" w:hAnsi="Times"/>
        </w:rPr>
        <w:tab/>
      </w:r>
      <w:r>
        <w:rPr>
          <w:rFonts w:ascii="Times" w:hAnsi="Times"/>
        </w:rPr>
        <w:t>System shall edit dentists’ information in dentist table in the database</w:t>
      </w:r>
    </w:p>
    <w:p w:rsidR="0089794B" w:rsidRDefault="0089794B" w:rsidP="00827590">
      <w:pPr>
        <w:ind w:left="1418" w:hanging="992"/>
        <w:rPr>
          <w:rFonts w:ascii="Times" w:hAnsi="Times"/>
        </w:rPr>
      </w:pPr>
      <w:r w:rsidRPr="00703D36">
        <w:rPr>
          <w:rFonts w:ascii="Times" w:hAnsi="Times"/>
          <w:b/>
        </w:rPr>
        <w:t>SRS-45:</w:t>
      </w:r>
      <w:r>
        <w:rPr>
          <w:rFonts w:ascii="Times" w:hAnsi="Times"/>
        </w:rPr>
        <w:t xml:space="preserve"> </w:t>
      </w:r>
      <w:r w:rsidR="00827590">
        <w:rPr>
          <w:rFonts w:ascii="Times" w:hAnsi="Times"/>
        </w:rPr>
        <w:tab/>
      </w:r>
      <w:r>
        <w:rPr>
          <w:rFonts w:ascii="Times" w:hAnsi="Times"/>
        </w:rPr>
        <w:t>System shall delete dentists’ account in dentist table in the database</w:t>
      </w:r>
    </w:p>
    <w:p w:rsidR="0089794B" w:rsidRDefault="0089794B" w:rsidP="00827590">
      <w:pPr>
        <w:ind w:left="1418" w:hanging="992"/>
        <w:rPr>
          <w:rFonts w:ascii="Times" w:hAnsi="Times"/>
        </w:rPr>
      </w:pPr>
      <w:r w:rsidRPr="00703D36">
        <w:rPr>
          <w:rFonts w:ascii="Times" w:hAnsi="Times"/>
          <w:b/>
        </w:rPr>
        <w:t>SRS-46:</w:t>
      </w:r>
      <w:r>
        <w:rPr>
          <w:rFonts w:ascii="Times" w:hAnsi="Times"/>
        </w:rPr>
        <w:t xml:space="preserve"> </w:t>
      </w:r>
      <w:r w:rsidR="00827590">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89794B" w:rsidRDefault="0089794B" w:rsidP="00827590">
      <w:pPr>
        <w:ind w:left="1418" w:hanging="992"/>
        <w:rPr>
          <w:rFonts w:ascii="Times" w:hAnsi="Times"/>
        </w:rPr>
      </w:pPr>
      <w:r w:rsidRPr="00703D36">
        <w:rPr>
          <w:rFonts w:ascii="Times" w:hAnsi="Times"/>
          <w:b/>
        </w:rPr>
        <w:t>SRS-47:</w:t>
      </w:r>
      <w:r>
        <w:rPr>
          <w:rFonts w:ascii="Times" w:hAnsi="Times"/>
        </w:rPr>
        <w:t xml:space="preserve"> </w:t>
      </w:r>
      <w:r w:rsidR="00827590">
        <w:rPr>
          <w:rFonts w:ascii="Times" w:hAnsi="Times"/>
        </w:rPr>
        <w:tab/>
      </w:r>
      <w:r>
        <w:rPr>
          <w:rFonts w:ascii="Times" w:hAnsi="Times"/>
        </w:rPr>
        <w:t>System shall provide dentists’ data as a list in the dentist list page</w:t>
      </w:r>
    </w:p>
    <w:p w:rsidR="00C45F19" w:rsidRPr="00711746" w:rsidRDefault="00C45F19" w:rsidP="00827590">
      <w:pPr>
        <w:ind w:left="1418" w:hanging="992"/>
        <w:rPr>
          <w:rFonts w:ascii="Times" w:hAnsi="Times"/>
        </w:rPr>
      </w:pPr>
      <w:r w:rsidRPr="00C45F19">
        <w:rPr>
          <w:rFonts w:ascii="Times" w:hAnsi="Times"/>
          <w:b/>
          <w:bCs/>
        </w:rPr>
        <w:t>SRS-48:</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patientID</w:t>
      </w:r>
      <w:proofErr w:type="spellEnd"/>
      <w:r>
        <w:rPr>
          <w:rFonts w:ascii="Times" w:hAnsi="Times"/>
        </w:rPr>
        <w:t xml:space="preserve"> or password”</w:t>
      </w:r>
    </w:p>
    <w:p w:rsidR="00C45F19" w:rsidRDefault="00C45F19" w:rsidP="00827590">
      <w:pPr>
        <w:ind w:left="1418" w:hanging="992"/>
        <w:rPr>
          <w:rFonts w:ascii="Times" w:hAnsi="Times"/>
        </w:rPr>
      </w:pPr>
      <w:r w:rsidRPr="00C45F19">
        <w:rPr>
          <w:rFonts w:ascii="Times" w:hAnsi="Times"/>
          <w:b/>
          <w:bCs/>
        </w:rPr>
        <w:t>SRS-49:</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officerID</w:t>
      </w:r>
      <w:proofErr w:type="spellEnd"/>
      <w:r>
        <w:rPr>
          <w:rFonts w:ascii="Times" w:hAnsi="Times"/>
        </w:rPr>
        <w:t xml:space="preserve"> or password”</w:t>
      </w:r>
    </w:p>
    <w:p w:rsidR="00827590" w:rsidRDefault="00C45F19" w:rsidP="00827590">
      <w:pPr>
        <w:ind w:left="1418" w:hanging="992"/>
        <w:rPr>
          <w:rFonts w:ascii="Times" w:hAnsi="Times"/>
        </w:rPr>
      </w:pPr>
      <w:r w:rsidRPr="00C45F19">
        <w:rPr>
          <w:rFonts w:ascii="Times" w:hAnsi="Times"/>
          <w:b/>
          <w:bCs/>
        </w:rPr>
        <w:t>SRS-50:</w:t>
      </w:r>
      <w:r>
        <w:rPr>
          <w:rFonts w:ascii="Times" w:hAnsi="Times"/>
        </w:rPr>
        <w:t xml:space="preserve"> </w:t>
      </w:r>
      <w:r w:rsidR="00827590">
        <w:rPr>
          <w:rFonts w:ascii="Times" w:hAnsi="Times"/>
        </w:rPr>
        <w:tab/>
      </w:r>
      <w:r>
        <w:rPr>
          <w:rFonts w:ascii="Times" w:hAnsi="Times"/>
        </w:rPr>
        <w:t xml:space="preserve">System shall display alert message “Invalid </w:t>
      </w:r>
      <w:proofErr w:type="spellStart"/>
      <w:r>
        <w:rPr>
          <w:rFonts w:ascii="Times" w:hAnsi="Times"/>
        </w:rPr>
        <w:t>dentistID</w:t>
      </w:r>
      <w:proofErr w:type="spellEnd"/>
      <w:r>
        <w:rPr>
          <w:rFonts w:ascii="Times" w:hAnsi="Times"/>
        </w:rPr>
        <w:t xml:space="preserve"> or password” </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827590">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827590">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C45F19" w:rsidRDefault="00D339A0" w:rsidP="00827590">
      <w:pPr>
        <w:ind w:left="1418" w:hanging="992"/>
        <w:rPr>
          <w:rFonts w:ascii="Times" w:hAnsi="Times"/>
        </w:rPr>
      </w:pPr>
      <w:r w:rsidRPr="00D339A0">
        <w:rPr>
          <w:rFonts w:ascii="Times" w:hAnsi="Times"/>
          <w:b/>
          <w:bCs/>
        </w:rPr>
        <w:t>SRS-53:</w:t>
      </w:r>
      <w:r>
        <w:rPr>
          <w:rFonts w:ascii="Times" w:hAnsi="Times"/>
        </w:rPr>
        <w:t xml:space="preserve"> </w:t>
      </w:r>
      <w:r w:rsidR="00827590">
        <w:rPr>
          <w:rFonts w:ascii="Times" w:hAnsi="Times"/>
        </w:rPr>
        <w:tab/>
      </w:r>
      <w:r>
        <w:rPr>
          <w:rFonts w:ascii="Times" w:hAnsi="Times"/>
        </w:rPr>
        <w:t>System shall redirect to dentist login page if login fail</w:t>
      </w:r>
    </w:p>
    <w:p w:rsidR="00D339A0" w:rsidRDefault="00D339A0" w:rsidP="00827590">
      <w:pPr>
        <w:ind w:left="1418" w:hanging="992"/>
        <w:rPr>
          <w:rFonts w:ascii="Times" w:hAnsi="Times"/>
        </w:rPr>
      </w:pPr>
      <w:r w:rsidRPr="00D339A0">
        <w:rPr>
          <w:rFonts w:ascii="Times" w:hAnsi="Times"/>
          <w:b/>
          <w:bCs/>
        </w:rPr>
        <w:t>SRS-54:</w:t>
      </w:r>
      <w:r>
        <w:rPr>
          <w:rFonts w:ascii="Times" w:hAnsi="Times"/>
        </w:rPr>
        <w:t xml:space="preserve"> </w:t>
      </w:r>
      <w:r w:rsidR="00827590">
        <w:rPr>
          <w:rFonts w:ascii="Times" w:hAnsi="Times"/>
        </w:rPr>
        <w:tab/>
      </w:r>
      <w:r>
        <w:rPr>
          <w:rFonts w:ascii="Times" w:hAnsi="Times"/>
        </w:rPr>
        <w:t>System shall redirect to officer login page if login fail</w:t>
      </w:r>
    </w:p>
    <w:p w:rsidR="00D339A0" w:rsidRDefault="00D339A0" w:rsidP="00827590">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D339A0" w:rsidRDefault="00D339A0" w:rsidP="00827590">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827590">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6042B8" w:rsidRDefault="006042B8" w:rsidP="00827590">
      <w:pPr>
        <w:pStyle w:val="a6"/>
        <w:ind w:left="1418" w:hanging="992"/>
        <w:rPr>
          <w:rFonts w:ascii="Times" w:hAnsi="Times"/>
        </w:rPr>
      </w:pPr>
      <w:r w:rsidRPr="006042B8">
        <w:rPr>
          <w:rFonts w:ascii="Times" w:hAnsi="Times"/>
          <w:b/>
          <w:bCs/>
        </w:rPr>
        <w:t>SRS-57:</w:t>
      </w:r>
      <w:r>
        <w:rPr>
          <w:rFonts w:ascii="Times" w:hAnsi="Times"/>
        </w:rPr>
        <w:t xml:space="preserve"> </w:t>
      </w:r>
      <w:r w:rsidR="00827590">
        <w:rPr>
          <w:rFonts w:ascii="Times" w:hAnsi="Times"/>
        </w:rPr>
        <w:tab/>
      </w:r>
      <w:r>
        <w:rPr>
          <w:rFonts w:ascii="Times" w:hAnsi="Times"/>
        </w:rPr>
        <w:t xml:space="preserve">System shall retrieve appointments’ data including </w:t>
      </w:r>
      <w:proofErr w:type="spellStart"/>
      <w:r>
        <w:rPr>
          <w:rFonts w:ascii="Times" w:hAnsi="Times"/>
        </w:rPr>
        <w:t>including</w:t>
      </w:r>
      <w:proofErr w:type="spellEnd"/>
      <w:r>
        <w:rPr>
          <w:rFonts w:ascii="Times" w:hAnsi="Times"/>
        </w:rPr>
        <w:t xml:space="preserve">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827590">
      <w:pPr>
        <w:pStyle w:val="a6"/>
        <w:ind w:left="1418" w:hanging="992"/>
        <w:rPr>
          <w:rFonts w:ascii="Times" w:hAnsi="Times"/>
        </w:rPr>
      </w:pPr>
      <w:r w:rsidRPr="006042B8">
        <w:rPr>
          <w:rFonts w:ascii="Times" w:hAnsi="Times"/>
          <w:b/>
          <w:bCs/>
        </w:rPr>
        <w:t>SRS-58</w:t>
      </w:r>
      <w:r w:rsidRPr="006042B8">
        <w:rPr>
          <w:rFonts w:ascii="Times" w:hAnsi="Times"/>
        </w:rPr>
        <w:t>:</w:t>
      </w:r>
      <w:r>
        <w:rPr>
          <w:rFonts w:ascii="Times" w:hAnsi="Times"/>
        </w:rPr>
        <w:t xml:space="preserve"> </w:t>
      </w:r>
      <w:r w:rsidR="00827590">
        <w:rPr>
          <w:rFonts w:ascii="Times" w:hAnsi="Times"/>
        </w:rPr>
        <w:tab/>
      </w:r>
      <w:r>
        <w:rPr>
          <w:rFonts w:ascii="Times" w:hAnsi="Times"/>
        </w:rPr>
        <w:t>System shall provide appointments’ data in appointment edit page</w:t>
      </w:r>
    </w:p>
    <w:p w:rsidR="007C5E89" w:rsidRPr="007C5E89" w:rsidRDefault="00AF0DD4" w:rsidP="007C5E89">
      <w:pPr>
        <w:ind w:left="1418" w:hanging="992"/>
        <w:rPr>
          <w:rFonts w:ascii="Times" w:hAnsi="Times"/>
          <w:b/>
          <w:bCs/>
        </w:rPr>
      </w:pPr>
      <w:r w:rsidRPr="007C5E89">
        <w:rPr>
          <w:rFonts w:ascii="Times" w:hAnsi="Times"/>
          <w:b/>
          <w:bCs/>
        </w:rPr>
        <w:lastRenderedPageBreak/>
        <w:t>SRS-59:</w:t>
      </w:r>
      <w:r w:rsidR="007C5E89">
        <w:rPr>
          <w:rFonts w:ascii="Times" w:hAnsi="Times"/>
          <w:b/>
          <w:bCs/>
        </w:rPr>
        <w:tab/>
      </w:r>
      <w:r w:rsidR="007C5E89" w:rsidRPr="00AF0DD4">
        <w:rPr>
          <w:rFonts w:ascii="Times New Roman" w:hAnsi="Times New Roman" w:cs="Times New Roman"/>
          <w:color w:val="000000"/>
          <w:highlight w:val="yellow"/>
        </w:rPr>
        <w:t>System shall show error message “Please fill out this field” for any field that</w:t>
      </w:r>
      <w:r w:rsidR="00E257DF">
        <w:rPr>
          <w:rFonts w:ascii="Times New Roman" w:hAnsi="Times New Roman" w:cs="Times New Roman"/>
          <w:color w:val="000000"/>
          <w:highlight w:val="yellow"/>
        </w:rPr>
        <w:t xml:space="preserve"> </w:t>
      </w:r>
      <w:r w:rsidR="007C5E89">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007C5E89" w:rsidRPr="00AF0DD4">
        <w:rPr>
          <w:rFonts w:ascii="Times New Roman" w:hAnsi="Times New Roman" w:cs="Times New Roman"/>
          <w:color w:val="000000"/>
          <w:highlight w:val="yellow"/>
        </w:rPr>
        <w:t xml:space="preserve"> </w:t>
      </w:r>
      <w:r w:rsidR="00E42EE4"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007C5E89" w:rsidRPr="00AF0DD4">
        <w:rPr>
          <w:rFonts w:ascii="Times New Roman" w:hAnsi="Times New Roman" w:cs="Times New Roman"/>
          <w:color w:val="000000"/>
          <w:highlight w:val="yellow"/>
        </w:rPr>
        <w:t>not empty</w:t>
      </w:r>
    </w:p>
    <w:p w:rsidR="006A0521" w:rsidRPr="007C5E89" w:rsidRDefault="006A0521" w:rsidP="007C5E89">
      <w:pPr>
        <w:pStyle w:val="a6"/>
        <w:ind w:left="1418" w:hanging="992"/>
        <w:rPr>
          <w:rFonts w:ascii="Times" w:hAnsi="Times"/>
        </w:rPr>
      </w:pPr>
    </w:p>
    <w:p w:rsidR="007C5E89" w:rsidRPr="007E0068" w:rsidRDefault="007C5E89" w:rsidP="00827590">
      <w:pPr>
        <w:pStyle w:val="a6"/>
        <w:ind w:left="1418" w:hanging="992"/>
        <w:rPr>
          <w:rFonts w:ascii="Times" w:hAnsi="Times"/>
        </w:rPr>
      </w:pPr>
    </w:p>
    <w:p w:rsidR="007617EF" w:rsidRPr="00AD3C78" w:rsidRDefault="007617EF" w:rsidP="00AD3C78">
      <w:pPr>
        <w:ind w:left="720"/>
        <w:rPr>
          <w:rFonts w:ascii="Times" w:hAnsi="Times"/>
        </w:rPr>
      </w:pPr>
    </w:p>
    <w:p w:rsidR="00AD3C78" w:rsidRPr="002854DD" w:rsidRDefault="00AD3C78" w:rsidP="003F771A">
      <w:pPr>
        <w:pStyle w:val="a6"/>
        <w:numPr>
          <w:ilvl w:val="0"/>
          <w:numId w:val="35"/>
        </w:numPr>
        <w:rPr>
          <w:rFonts w:ascii="Times" w:hAnsi="Times"/>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A0521" w:rsidRDefault="006A052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E9608F" w:rsidRDefault="00E9608F"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3F33C7" w:rsidRDefault="003F33C7"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6F4056" w:rsidRDefault="006F405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color w:val="000000" w:themeColor="text1"/>
          <w:sz w:val="36"/>
          <w:szCs w:val="36"/>
        </w:rPr>
      </w:pPr>
    </w:p>
    <w:p w:rsidR="004E2C60" w:rsidRPr="006D5F9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color w:val="000000" w:themeColor="text1"/>
        </w:rPr>
      </w:pPr>
      <w:r w:rsidRPr="00C45F19">
        <w:rPr>
          <w:rFonts w:ascii="Times" w:hAnsi="Times"/>
          <w:b/>
          <w:bCs/>
          <w:color w:val="000000" w:themeColor="text1"/>
          <w:sz w:val="36"/>
          <w:szCs w:val="36"/>
        </w:rPr>
        <w:lastRenderedPageBreak/>
        <w:t>Chapter Four: System Features</w:t>
      </w:r>
    </w:p>
    <w:p w:rsidR="004E2C60" w:rsidRPr="00110BFA" w:rsidRDefault="004E2C60" w:rsidP="00C531E3">
      <w:pPr>
        <w:pStyle w:val="2"/>
        <w:jc w:val="both"/>
        <w:rPr>
          <w:rFonts w:ascii="Times" w:hAnsi="Times"/>
          <w:color w:val="000000" w:themeColor="text1"/>
          <w:sz w:val="32"/>
          <w:szCs w:val="32"/>
        </w:rPr>
      </w:pPr>
      <w:bookmarkStart w:id="54" w:name="_Toc393887541"/>
      <w:bookmarkStart w:id="55" w:name="_Toc393887770"/>
      <w:bookmarkStart w:id="56" w:name="_Toc393887967"/>
      <w:r w:rsidRPr="00110BFA">
        <w:rPr>
          <w:rFonts w:ascii="Times" w:hAnsi="Times"/>
          <w:color w:val="000000" w:themeColor="text1"/>
          <w:sz w:val="32"/>
          <w:szCs w:val="32"/>
        </w:rPr>
        <w:t>4. System Features</w:t>
      </w:r>
      <w:bookmarkEnd w:id="54"/>
      <w:bookmarkEnd w:id="55"/>
      <w:bookmarkEnd w:id="56"/>
    </w:p>
    <w:p w:rsidR="004E2C60" w:rsidRPr="00110BFA" w:rsidRDefault="00AA530E" w:rsidP="00BF69AC">
      <w:pPr>
        <w:pStyle w:val="3"/>
        <w:jc w:val="thaiDistribute"/>
        <w:rPr>
          <w:rFonts w:ascii="Times" w:hAnsi="Times"/>
          <w:color w:val="000000" w:themeColor="text1"/>
          <w:sz w:val="28"/>
          <w:szCs w:val="28"/>
        </w:rPr>
      </w:pPr>
      <w:bookmarkStart w:id="57" w:name="_Toc393887542"/>
      <w:bookmarkStart w:id="58" w:name="_Toc393887771"/>
      <w:bookmarkStart w:id="59" w:name="_Toc393887968"/>
      <w:r>
        <w:rPr>
          <w:rFonts w:ascii="Times" w:hAnsi="Times"/>
          <w:color w:val="000000" w:themeColor="text1"/>
          <w:sz w:val="28"/>
          <w:szCs w:val="28"/>
        </w:rPr>
        <w:t xml:space="preserve">4.1 User </w:t>
      </w:r>
      <w:r w:rsidR="004E2C60" w:rsidRPr="00110BFA">
        <w:rPr>
          <w:rFonts w:ascii="Times" w:hAnsi="Times"/>
          <w:color w:val="000000" w:themeColor="text1"/>
          <w:sz w:val="28"/>
          <w:szCs w:val="28"/>
        </w:rPr>
        <w:t>requirement specif</w:t>
      </w:r>
      <w:r>
        <w:rPr>
          <w:rFonts w:ascii="Times" w:hAnsi="Times"/>
          <w:color w:val="000000" w:themeColor="text1"/>
          <w:sz w:val="28"/>
          <w:szCs w:val="28"/>
        </w:rPr>
        <w:t xml:space="preserve">ication with system requirement </w:t>
      </w:r>
      <w:r w:rsidR="004E2C60" w:rsidRPr="00110BFA">
        <w:rPr>
          <w:rFonts w:ascii="Times" w:hAnsi="Times"/>
          <w:color w:val="000000" w:themeColor="text1"/>
          <w:sz w:val="28"/>
          <w:szCs w:val="28"/>
        </w:rPr>
        <w:t>specification</w:t>
      </w:r>
      <w:bookmarkEnd w:id="57"/>
      <w:bookmarkEnd w:id="58"/>
      <w:bookmarkEnd w:id="59"/>
    </w:p>
    <w:p w:rsidR="004E2C60" w:rsidRPr="00A97EDE"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rsidR="00B54B73" w:rsidRPr="00FA4DC1" w:rsidRDefault="00A97EDE" w:rsidP="001A2BC8">
      <w:pPr>
        <w:pStyle w:val="4"/>
      </w:pPr>
      <w:bookmarkStart w:id="60" w:name="_Toc393887543"/>
      <w:bookmarkStart w:id="61" w:name="_Toc393887772"/>
      <w:bookmarkStart w:id="62" w:name="_Toc393887969"/>
      <w:r w:rsidRPr="00FA4DC1">
        <w:t>URS-01:  Patient can view own appointment in mobile application</w:t>
      </w:r>
      <w:bookmarkEnd w:id="60"/>
      <w:bookmarkEnd w:id="61"/>
      <w:bookmarkEnd w:id="62"/>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827590">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827590">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A97EDE" w:rsidRPr="002715A4" w:rsidRDefault="00A97EDE" w:rsidP="00827590">
      <w:pPr>
        <w:ind w:left="1418" w:hanging="992"/>
        <w:rPr>
          <w:rFonts w:ascii="Times" w:hAnsi="Times"/>
        </w:rPr>
      </w:pPr>
      <w:r w:rsidRPr="00A97EDE">
        <w:rPr>
          <w:rFonts w:ascii="Times" w:hAnsi="Times"/>
          <w:b/>
        </w:rPr>
        <w:t>SRS-03:</w:t>
      </w:r>
      <w:r w:rsidRPr="00A97EDE">
        <w:rPr>
          <w:rFonts w:ascii="Times" w:hAnsi="Times"/>
        </w:rPr>
        <w:t xml:space="preserve"> </w:t>
      </w:r>
      <w:r w:rsidR="00827590">
        <w:rPr>
          <w:rFonts w:ascii="Times" w:hAnsi="Times"/>
        </w:rPr>
        <w:tab/>
      </w:r>
      <w:r w:rsidRPr="00A97EDE">
        <w:rPr>
          <w:rFonts w:ascii="Times" w:hAnsi="Times"/>
        </w:rPr>
        <w:t>System shall provide patients’ appointment data from the database in appointment page in mobile application</w:t>
      </w:r>
    </w:p>
    <w:p w:rsidR="00B54B73" w:rsidRPr="00FA4DC1" w:rsidRDefault="00A97EDE" w:rsidP="001A2BC8">
      <w:pPr>
        <w:pStyle w:val="4"/>
      </w:pPr>
      <w:bookmarkStart w:id="63" w:name="_Toc393887544"/>
      <w:bookmarkStart w:id="64" w:name="_Toc393887773"/>
      <w:bookmarkStart w:id="65" w:name="_Toc393887970"/>
      <w:r w:rsidRPr="00FA4DC1">
        <w:t>URS-02: Patient can view all appointments from Google calendar in mobile application</w:t>
      </w:r>
      <w:bookmarkEnd w:id="63"/>
      <w:bookmarkEnd w:id="64"/>
      <w:bookmarkEnd w:id="65"/>
    </w:p>
    <w:p w:rsidR="00B54B73" w:rsidRDefault="00480D7C">
      <w:pPr>
        <w:ind w:left="1418" w:hanging="992"/>
        <w:rPr>
          <w:rFonts w:ascii="Times" w:hAnsi="Times"/>
        </w:rPr>
      </w:pPr>
      <w:r w:rsidRPr="00480D7C">
        <w:rPr>
          <w:rFonts w:ascii="Times" w:hAnsi="Times"/>
          <w:b/>
        </w:rPr>
        <w:t>SRS-05:</w:t>
      </w:r>
      <w:r w:rsidRPr="00480D7C">
        <w:rPr>
          <w:rFonts w:ascii="Times" w:hAnsi="Times"/>
        </w:rPr>
        <w:t xml:space="preserve"> </w:t>
      </w:r>
      <w:r w:rsidR="00827590">
        <w:rPr>
          <w:rFonts w:ascii="Times" w:hAnsi="Times"/>
        </w:rPr>
        <w:tab/>
      </w:r>
      <w:r w:rsidRPr="00480D7C">
        <w:rPr>
          <w:rFonts w:ascii="Times" w:hAnsi="Times"/>
        </w:rPr>
        <w:t>System shall provide appointment calendar form Google calendar in calendar page in mobile application</w:t>
      </w:r>
    </w:p>
    <w:p w:rsidR="00574FFC" w:rsidRPr="002715A4" w:rsidRDefault="00574FFC" w:rsidP="003F771A">
      <w:pPr>
        <w:pStyle w:val="a6"/>
        <w:numPr>
          <w:ilvl w:val="0"/>
          <w:numId w:val="37"/>
        </w:numPr>
        <w:rPr>
          <w:rFonts w:ascii="Times" w:hAnsi="Times"/>
        </w:rPr>
      </w:pPr>
    </w:p>
    <w:p w:rsidR="00B54B73" w:rsidRPr="00FA4DC1" w:rsidRDefault="00A97EDE" w:rsidP="001A2BC8">
      <w:pPr>
        <w:pStyle w:val="4"/>
      </w:pPr>
      <w:bookmarkStart w:id="66" w:name="_Toc393887545"/>
      <w:bookmarkStart w:id="67" w:name="_Toc393887774"/>
      <w:bookmarkStart w:id="68" w:name="_Toc393887971"/>
      <w:r w:rsidRPr="00FA4DC1">
        <w:t>URS-03:  Patient can view own appointment in website</w:t>
      </w:r>
      <w:bookmarkEnd w:id="66"/>
      <w:bookmarkEnd w:id="67"/>
      <w:bookmarkEnd w:id="6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SRS-02:</w:t>
      </w:r>
      <w:r w:rsidRPr="00480D7C">
        <w:rPr>
          <w:rFonts w:ascii="Times" w:hAnsi="Times"/>
        </w:rPr>
        <w:t xml:space="preserve"> </w:t>
      </w:r>
      <w:r w:rsidR="00451A06">
        <w:rPr>
          <w:rFonts w:ascii="Times" w:hAnsi="Times"/>
        </w:rPr>
        <w:tab/>
      </w:r>
      <w:r w:rsidRPr="00480D7C">
        <w:rPr>
          <w:rFonts w:ascii="Times" w:hAnsi="Times"/>
        </w:rPr>
        <w:t xml:space="preserve">System shall retrieve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SRS-06:</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in the website</w:t>
      </w:r>
    </w:p>
    <w:p w:rsidR="00B54B73" w:rsidRPr="00FA4DC1" w:rsidRDefault="00A97EDE" w:rsidP="001A2BC8">
      <w:pPr>
        <w:pStyle w:val="4"/>
      </w:pPr>
      <w:bookmarkStart w:id="69" w:name="_Toc393887546"/>
      <w:bookmarkStart w:id="70" w:name="_Toc393887775"/>
      <w:bookmarkStart w:id="71" w:name="_Toc393887972"/>
      <w:r w:rsidRPr="00FA4DC1">
        <w:t>URS-04:  Dentist can view own appointment in website</w:t>
      </w:r>
      <w:bookmarkEnd w:id="69"/>
      <w:bookmarkEnd w:id="70"/>
      <w:bookmarkEnd w:id="7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SRS-07:</w:t>
      </w:r>
      <w:r w:rsidRPr="00480D7C">
        <w:rPr>
          <w:rFonts w:ascii="Times" w:hAnsi="Times"/>
        </w:rPr>
        <w:t xml:space="preserve"> </w:t>
      </w:r>
      <w:r w:rsidR="00451A06">
        <w:rPr>
          <w:rFonts w:ascii="Times" w:hAnsi="Times"/>
        </w:rPr>
        <w:tab/>
      </w:r>
      <w:r w:rsidRPr="00480D7C">
        <w:rPr>
          <w:rFonts w:ascii="Times" w:hAnsi="Times"/>
        </w:rPr>
        <w:t xml:space="preserve">System shall retrieve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SRS-08:</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in the website</w:t>
      </w:r>
    </w:p>
    <w:p w:rsidR="00B54B73" w:rsidRPr="00FA4DC1" w:rsidRDefault="00A97EDE" w:rsidP="001A2BC8">
      <w:pPr>
        <w:pStyle w:val="4"/>
      </w:pPr>
      <w:bookmarkStart w:id="72" w:name="_Toc393887547"/>
      <w:bookmarkStart w:id="73" w:name="_Toc393887776"/>
      <w:bookmarkStart w:id="74" w:name="_Toc393887973"/>
      <w:r w:rsidRPr="00FA4DC1">
        <w:t>URS-05:  Visitor can view all appointment from Google calendar</w:t>
      </w:r>
      <w:bookmarkEnd w:id="72"/>
      <w:bookmarkEnd w:id="73"/>
      <w:bookmarkEnd w:id="74"/>
    </w:p>
    <w:p w:rsidR="00B54B73" w:rsidRDefault="00480D7C">
      <w:pPr>
        <w:ind w:left="1418" w:hanging="992"/>
        <w:rPr>
          <w:rFonts w:ascii="Times" w:hAnsi="Times"/>
        </w:rPr>
      </w:pPr>
      <w:r w:rsidRPr="00480D7C">
        <w:rPr>
          <w:rFonts w:ascii="Times" w:hAnsi="Times"/>
          <w:b/>
        </w:rPr>
        <w:t>SRS-04:</w:t>
      </w:r>
      <w:r w:rsidRPr="00480D7C">
        <w:rPr>
          <w:rFonts w:ascii="Times" w:hAnsi="Times"/>
        </w:rPr>
        <w:t xml:space="preserve"> </w:t>
      </w:r>
      <w:r w:rsidR="00451A06">
        <w:rPr>
          <w:rFonts w:ascii="Times" w:hAnsi="Times"/>
        </w:rPr>
        <w:tab/>
      </w:r>
      <w:r w:rsidRPr="00480D7C">
        <w:rPr>
          <w:rFonts w:ascii="Times" w:hAnsi="Times"/>
        </w:rPr>
        <w:t>System shall provide appointment calendar from Google calendar in appointment calendar page in the website</w:t>
      </w: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rFonts w:ascii="Times New Roman" w:eastAsiaTheme="minorEastAsia" w:hAnsi="Times New Roman" w:cs="Times New Roman"/>
          <w:color w:val="auto"/>
        </w:rPr>
      </w:pPr>
    </w:p>
    <w:p w:rsidR="00463864" w:rsidRDefault="00463864" w:rsidP="00FA4DC1">
      <w:pPr>
        <w:pStyle w:val="3"/>
        <w:rPr>
          <w:ins w:id="75" w:author="Dell" w:date="2014-07-21T15:59:00Z"/>
          <w:rFonts w:ascii="Times New Roman" w:hAnsi="Times New Roman" w:cs="Times New Roman"/>
          <w:color w:val="auto"/>
        </w:rPr>
        <w:sectPr w:rsidR="00463864" w:rsidSect="001464FA">
          <w:footerReference w:type="even" r:id="rId8"/>
          <w:footerReference w:type="default" r:id="rId9"/>
          <w:footerReference w:type="first" r:id="rId10"/>
          <w:pgSz w:w="12240" w:h="15840"/>
          <w:pgMar w:top="1440" w:right="1440" w:bottom="1440" w:left="1440" w:header="720" w:footer="720" w:gutter="0"/>
          <w:cols w:space="720"/>
          <w:noEndnote/>
          <w:titlePg/>
          <w:docGrid w:linePitch="326"/>
        </w:sectPr>
      </w:pPr>
    </w:p>
    <w:p w:rsidR="00B54B73" w:rsidRPr="00FA4DC1" w:rsidRDefault="002715A4" w:rsidP="001A2BC8">
      <w:pPr>
        <w:pStyle w:val="4"/>
      </w:pPr>
      <w:bookmarkStart w:id="76" w:name="_Toc393887548"/>
      <w:bookmarkStart w:id="77" w:name="_Toc393887777"/>
      <w:bookmarkStart w:id="78" w:name="_Toc393887974"/>
      <w:r w:rsidRPr="00FA4DC1">
        <w:lastRenderedPageBreak/>
        <w:t>URS-06:  Officer can view all appointments as a list in website</w:t>
      </w:r>
      <w:bookmarkEnd w:id="76"/>
      <w:bookmarkEnd w:id="77"/>
      <w:bookmarkEnd w:id="78"/>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2715A4">
      <w:pPr>
        <w:ind w:left="1418" w:hanging="992"/>
        <w:rPr>
          <w:rFonts w:ascii="Times" w:hAnsi="Times"/>
        </w:rPr>
      </w:pPr>
      <w:r w:rsidRPr="002715A4">
        <w:rPr>
          <w:rFonts w:ascii="Times" w:hAnsi="Times"/>
          <w:b/>
        </w:rPr>
        <w:t>SRS-10:</w:t>
      </w:r>
      <w:r w:rsidRPr="002715A4">
        <w:rPr>
          <w:rFonts w:ascii="Times" w:hAnsi="Times"/>
        </w:rPr>
        <w:t xml:space="preserve"> </w:t>
      </w:r>
      <w:r w:rsidR="00451A06">
        <w:rPr>
          <w:rFonts w:ascii="Times" w:hAnsi="Times"/>
        </w:rPr>
        <w:tab/>
      </w:r>
      <w:r w:rsidRPr="002715A4">
        <w:rPr>
          <w:rFonts w:ascii="Times" w:hAnsi="Times"/>
        </w:rPr>
        <w:t xml:space="preserve">System shall provide all appointments’ data as a list from the database in all appointment </w:t>
      </w:r>
      <w:proofErr w:type="gramStart"/>
      <w:r w:rsidRPr="002715A4">
        <w:rPr>
          <w:rFonts w:ascii="Times" w:hAnsi="Times"/>
        </w:rPr>
        <w:t>page</w:t>
      </w:r>
      <w:proofErr w:type="gramEnd"/>
    </w:p>
    <w:p w:rsidR="002715A4" w:rsidRPr="00FA4DC1" w:rsidRDefault="002715A4" w:rsidP="001A2BC8">
      <w:pPr>
        <w:pStyle w:val="4"/>
      </w:pPr>
      <w:bookmarkStart w:id="79" w:name="_Toc393887549"/>
      <w:bookmarkStart w:id="80" w:name="_Toc393887778"/>
      <w:bookmarkStart w:id="81" w:name="_Toc393887975"/>
      <w:r w:rsidRPr="00FA4DC1">
        <w:t>URS-07:  Officer can view patients’ appointment as a list in website</w:t>
      </w:r>
      <w:bookmarkEnd w:id="79"/>
      <w:bookmarkEnd w:id="80"/>
      <w:bookmarkEnd w:id="81"/>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SRS-11:</w:t>
      </w:r>
      <w:r w:rsidRPr="00480D7C">
        <w:rPr>
          <w:rFonts w:ascii="Times" w:hAnsi="Times"/>
        </w:rPr>
        <w:t xml:space="preserve"> </w:t>
      </w:r>
      <w:r w:rsidR="00451A06">
        <w:rPr>
          <w:rFonts w:ascii="Times" w:hAnsi="Times"/>
        </w:rPr>
        <w:tab/>
      </w:r>
      <w:r w:rsidRPr="00480D7C">
        <w:rPr>
          <w:rFonts w:ascii="Times" w:hAnsi="Times"/>
        </w:rPr>
        <w:t>System shall provide patients’ appointment data from the database in patient appointment page (for officer) in the website</w:t>
      </w:r>
    </w:p>
    <w:p w:rsidR="00B54B73" w:rsidRDefault="00480D7C">
      <w:pPr>
        <w:ind w:left="1418" w:hanging="992"/>
        <w:rPr>
          <w:rFonts w:ascii="Times" w:hAnsi="Time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ind w:left="1418" w:hanging="992"/>
        <w:rPr>
          <w:rFonts w:ascii="Times" w:hAnsi="Time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B54B73" w:rsidRDefault="00480D7C">
      <w:pPr>
        <w:ind w:left="1418" w:hanging="992"/>
        <w:rPr>
          <w:rFonts w:ascii="Times" w:hAnsi="Times"/>
        </w:rPr>
      </w:pPr>
      <w:r w:rsidRPr="00480D7C">
        <w:rPr>
          <w:rFonts w:ascii="Times" w:hAnsi="Times"/>
          <w:b/>
          <w:bCs/>
        </w:rPr>
        <w:t>SRS-51:</w:t>
      </w:r>
      <w:r w:rsidRPr="00480D7C">
        <w:rPr>
          <w:rFonts w:ascii="Times" w:hAnsi="Times"/>
        </w:rPr>
        <w:t xml:space="preserve"> </w:t>
      </w:r>
      <w:r w:rsidR="00451A06">
        <w:rPr>
          <w:rFonts w:ascii="Times" w:hAnsi="Times"/>
        </w:rPr>
        <w:tab/>
      </w:r>
      <w:r w:rsidRPr="00480D7C">
        <w:rPr>
          <w:rFonts w:ascii="Times" w:hAnsi="Times"/>
        </w:rPr>
        <w:t xml:space="preserve">System shall retrieve all patients’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Pr="00FA4DC1" w:rsidRDefault="00D034B4" w:rsidP="001A2BC8">
      <w:pPr>
        <w:pStyle w:val="4"/>
      </w:pPr>
      <w:bookmarkStart w:id="82" w:name="_Toc393887550"/>
      <w:bookmarkStart w:id="83" w:name="_Toc393887779"/>
      <w:bookmarkStart w:id="84" w:name="_Toc393887976"/>
      <w:r w:rsidRPr="00FA4DC1">
        <w:t>URS-08:  Officer can view dentists’ appointment as a list in website</w:t>
      </w:r>
      <w:bookmarkEnd w:id="82"/>
      <w:bookmarkEnd w:id="83"/>
      <w:bookmarkEnd w:id="84"/>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SRS-12:</w:t>
      </w:r>
      <w:r w:rsidRPr="00480D7C">
        <w:rPr>
          <w:rFonts w:ascii="Times" w:hAnsi="Times"/>
        </w:rPr>
        <w:t xml:space="preserve"> </w:t>
      </w:r>
      <w:r w:rsidR="00451A06">
        <w:rPr>
          <w:rFonts w:ascii="Times" w:hAnsi="Times"/>
        </w:rPr>
        <w:tab/>
      </w:r>
      <w:r w:rsidRPr="00480D7C">
        <w:rPr>
          <w:rFonts w:ascii="Times" w:hAnsi="Times"/>
        </w:rPr>
        <w:t>System shall provide dentists’ appointment data from the database in dentist appointment page (for officer) in the website</w:t>
      </w:r>
    </w:p>
    <w:p w:rsidR="00B54B73" w:rsidRDefault="00480D7C">
      <w:pPr>
        <w:ind w:left="1418" w:hanging="992"/>
        <w:rPr>
          <w:rFonts w:ascii="Times" w:hAnsi="Times"/>
        </w:rPr>
      </w:pPr>
      <w:r w:rsidRPr="00480D7C">
        <w:rPr>
          <w:rFonts w:ascii="Times" w:hAnsi="Times"/>
          <w:b/>
        </w:rPr>
        <w:t>SRS-46:</w:t>
      </w:r>
      <w:r w:rsidRPr="00480D7C">
        <w:rPr>
          <w:rFonts w:ascii="Times" w:hAnsi="Times"/>
        </w:rPr>
        <w:t xml:space="preserve"> </w:t>
      </w:r>
      <w:r w:rsidR="00451A06">
        <w:rPr>
          <w:rFonts w:ascii="Times" w:hAnsi="Times"/>
        </w:rPr>
        <w:tab/>
      </w:r>
      <w:r w:rsidRPr="00480D7C">
        <w:rPr>
          <w:rFonts w:ascii="Times" w:hAnsi="Times"/>
        </w:rPr>
        <w:t xml:space="preserve">System shall retrieve dentists’ data including </w:t>
      </w:r>
      <w:proofErr w:type="spellStart"/>
      <w:r w:rsidRPr="00480D7C">
        <w:rPr>
          <w:rFonts w:ascii="Times" w:hAnsi="Times"/>
        </w:rPr>
        <w:t>dentistID</w:t>
      </w:r>
      <w:proofErr w:type="spellEnd"/>
      <w:r w:rsidRPr="00480D7C">
        <w:rPr>
          <w:rFonts w:ascii="Times" w:hAnsi="Times"/>
        </w:rPr>
        <w:t>, password, first name, last name, email, and tel. from the database</w:t>
      </w:r>
    </w:p>
    <w:p w:rsidR="00B54B73" w:rsidRDefault="00480D7C">
      <w:pPr>
        <w:ind w:left="1418" w:hanging="992"/>
        <w:rPr>
          <w:rFonts w:ascii="Times New Roman" w:hAnsi="Times New Roman" w:cs="Times New Roman"/>
          <w:b/>
          <w:bCs/>
        </w:rPr>
      </w:pPr>
      <w:r w:rsidRPr="00480D7C">
        <w:rPr>
          <w:rFonts w:ascii="Times" w:hAnsi="Times"/>
          <w:b/>
        </w:rPr>
        <w:t>SRS-47:</w:t>
      </w:r>
      <w:r w:rsidRPr="00480D7C">
        <w:rPr>
          <w:rFonts w:ascii="Times" w:hAnsi="Times"/>
        </w:rPr>
        <w:t xml:space="preserve"> </w:t>
      </w:r>
      <w:r w:rsidR="00451A06">
        <w:rPr>
          <w:rFonts w:ascii="Times" w:hAnsi="Times"/>
        </w:rPr>
        <w:tab/>
      </w:r>
      <w:r w:rsidRPr="00480D7C">
        <w:rPr>
          <w:rFonts w:ascii="Times" w:hAnsi="Times"/>
        </w:rPr>
        <w:t>System shall provide dentists’ data as a list in the dentist list page</w:t>
      </w:r>
    </w:p>
    <w:p w:rsidR="00B54B73" w:rsidRDefault="00480D7C">
      <w:pPr>
        <w:ind w:left="1418" w:hanging="992"/>
        <w:rPr>
          <w:rFonts w:ascii="Times" w:hAnsi="Times"/>
        </w:rPr>
      </w:pPr>
      <w:r w:rsidRPr="00480D7C">
        <w:rPr>
          <w:rFonts w:ascii="Times" w:hAnsi="Times"/>
          <w:b/>
          <w:bCs/>
        </w:rPr>
        <w:t>SRS-52:</w:t>
      </w:r>
      <w:r w:rsidRPr="00480D7C">
        <w:rPr>
          <w:rFonts w:ascii="Times" w:hAnsi="Times"/>
        </w:rPr>
        <w:t xml:space="preserve"> </w:t>
      </w:r>
      <w:r w:rsidR="00451A06">
        <w:rPr>
          <w:rFonts w:ascii="Times" w:hAnsi="Times"/>
        </w:rPr>
        <w:tab/>
      </w:r>
      <w:r w:rsidRPr="00480D7C">
        <w:rPr>
          <w:rFonts w:ascii="Times" w:hAnsi="Times"/>
        </w:rPr>
        <w:t xml:space="preserve">System shall retrieve all dentists’ appointment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463864" w:rsidRDefault="00463864" w:rsidP="00463864">
      <w:pPr>
        <w:rPr>
          <w:rFonts w:ascii="Times New Roman" w:hAnsi="Times New Roman" w:cs="Times New Roman"/>
          <w:b/>
          <w:bCs/>
        </w:rPr>
      </w:pPr>
    </w:p>
    <w:p w:rsidR="00463864" w:rsidRPr="00463864" w:rsidRDefault="00463864" w:rsidP="00463864">
      <w:pPr>
        <w:rPr>
          <w:rFonts w:ascii="Times New Roman" w:hAnsi="Times New Roman" w:cs="Times New Roman"/>
        </w:rPr>
      </w:pPr>
      <w:r w:rsidRPr="00463864">
        <w:rPr>
          <w:rFonts w:ascii="Times New Roman" w:hAnsi="Times New Roman" w:cs="Times New Roman"/>
          <w:b/>
          <w:bCs/>
        </w:rPr>
        <w:t>URS-09: Registered User can view all appointments from Google calendar in website</w:t>
      </w:r>
    </w:p>
    <w:p w:rsidR="00463864" w:rsidRDefault="00463864" w:rsidP="00463864">
      <w:pPr>
        <w:ind w:left="1418" w:hanging="992"/>
        <w:rPr>
          <w:rFonts w:ascii="Times" w:hAnsi="Times"/>
        </w:rPr>
      </w:pPr>
      <w:r w:rsidRPr="00480D7C">
        <w:rPr>
          <w:rFonts w:ascii="Times" w:hAnsi="Times"/>
          <w:b/>
        </w:rPr>
        <w:t>SRS-04:</w:t>
      </w:r>
      <w:r w:rsidRPr="00480D7C">
        <w:rPr>
          <w:rFonts w:ascii="Times" w:hAnsi="Times"/>
        </w:rPr>
        <w:t xml:space="preserve"> </w:t>
      </w:r>
      <w:r>
        <w:rPr>
          <w:rFonts w:ascii="Times" w:hAnsi="Times"/>
        </w:rPr>
        <w:tab/>
      </w:r>
      <w:r w:rsidRPr="00480D7C">
        <w:rPr>
          <w:rFonts w:ascii="Times" w:hAnsi="Times"/>
        </w:rPr>
        <w:t>System shall provide appointment calendar from Google calendar in appointment calendar page in the website</w:t>
      </w:r>
    </w:p>
    <w:p w:rsidR="00AF0DD4" w:rsidRPr="00FA4DC1" w:rsidRDefault="00D034B4" w:rsidP="00685C36">
      <w:pPr>
        <w:pStyle w:val="4"/>
      </w:pPr>
      <w:bookmarkStart w:id="85" w:name="_Toc393887551"/>
      <w:bookmarkStart w:id="86" w:name="_Toc393887780"/>
      <w:bookmarkStart w:id="87" w:name="_Toc393887977"/>
      <w:r w:rsidRPr="00FA4DC1">
        <w:t>URS-10:  Officer can create new appointment</w:t>
      </w:r>
      <w:bookmarkEnd w:id="85"/>
      <w:bookmarkEnd w:id="86"/>
      <w:bookmarkEnd w:id="87"/>
    </w:p>
    <w:p w:rsidR="00B54B73" w:rsidRDefault="00480D7C" w:rsidP="00AF0DD4">
      <w:pPr>
        <w:ind w:firstLine="426"/>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D034B4">
      <w:pPr>
        <w:ind w:left="1418" w:hanging="992"/>
        <w:rPr>
          <w:rFonts w:ascii="Times" w:hAnsi="Times"/>
        </w:rPr>
      </w:pPr>
      <w:r w:rsidRPr="00711746">
        <w:rPr>
          <w:rFonts w:ascii="Times" w:hAnsi="Times"/>
          <w:b/>
        </w:rPr>
        <w:t>SRS-13:</w:t>
      </w:r>
      <w:r>
        <w:rPr>
          <w:rFonts w:ascii="Times" w:hAnsi="Times"/>
        </w:rPr>
        <w:t xml:space="preserve"> </w:t>
      </w:r>
      <w:r w:rsidR="00451A06">
        <w:rPr>
          <w:rFonts w:ascii="Times" w:hAnsi="Times"/>
        </w:rPr>
        <w:tab/>
      </w:r>
      <w:r>
        <w:rPr>
          <w:rFonts w:ascii="Times" w:hAnsi="Times"/>
        </w:rPr>
        <w:t>System shall provide create appointment page in the website</w:t>
      </w:r>
    </w:p>
    <w:p w:rsidR="00B54B73" w:rsidRDefault="00D034B4">
      <w:pPr>
        <w:ind w:left="1418" w:hanging="992"/>
        <w:rPr>
          <w:rFonts w:ascii="Times" w:hAnsi="Times"/>
        </w:rPr>
      </w:pPr>
      <w:r w:rsidRPr="00711746">
        <w:rPr>
          <w:rFonts w:ascii="Times" w:hAnsi="Times"/>
          <w:b/>
        </w:rPr>
        <w:t>SRS-14:</w:t>
      </w:r>
      <w:r>
        <w:rPr>
          <w:rFonts w:ascii="Times" w:hAnsi="Times"/>
        </w:rPr>
        <w:t xml:space="preserve"> </w:t>
      </w:r>
      <w:r w:rsidR="00451A06">
        <w:rPr>
          <w:rFonts w:ascii="Times" w:hAnsi="Times"/>
        </w:rPr>
        <w:tab/>
      </w:r>
      <w:r>
        <w:rPr>
          <w:rFonts w:ascii="Times" w:hAnsi="Times"/>
        </w:rPr>
        <w:t xml:space="preserve">System shall add appointments’ data including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into the database</w:t>
      </w:r>
    </w:p>
    <w:p w:rsidR="00E9608F" w:rsidRDefault="00D034B4" w:rsidP="00AF0DD4">
      <w:pPr>
        <w:ind w:firstLine="426"/>
        <w:rPr>
          <w:rFonts w:ascii="Times New Roman" w:hAnsi="Times New Roman" w:cs="Times New Roman"/>
          <w:bCs/>
        </w:rPr>
      </w:pPr>
      <w:r w:rsidRPr="00AF0DD4">
        <w:rPr>
          <w:rFonts w:ascii="Times New Roman" w:hAnsi="Times New Roman" w:cs="Times New Roman"/>
          <w:b/>
        </w:rPr>
        <w:t>SRS-15:</w:t>
      </w:r>
      <w:r w:rsidRPr="00AF0DD4">
        <w:rPr>
          <w:rFonts w:ascii="Times New Roman" w:hAnsi="Times New Roman" w:cs="Times New Roman"/>
          <w:bCs/>
        </w:rPr>
        <w:t xml:space="preserve"> </w:t>
      </w:r>
      <w:r w:rsidR="00451A06" w:rsidRPr="00AF0DD4">
        <w:rPr>
          <w:rFonts w:ascii="Times New Roman" w:hAnsi="Times New Roman" w:cs="Times New Roman"/>
          <w:bCs/>
        </w:rPr>
        <w:tab/>
      </w:r>
      <w:r w:rsidRPr="00AF0DD4">
        <w:rPr>
          <w:rFonts w:ascii="Times New Roman" w:hAnsi="Times New Roman" w:cs="Times New Roman"/>
          <w:bCs/>
        </w:rPr>
        <w:t>System shall update appointment table in the databas</w:t>
      </w:r>
      <w:r w:rsidR="00AF0DD4" w:rsidRPr="00AF0DD4">
        <w:rPr>
          <w:rFonts w:ascii="Times New Roman" w:hAnsi="Times New Roman" w:cs="Times New Roman"/>
          <w:bCs/>
        </w:rPr>
        <w:t>e</w:t>
      </w:r>
    </w:p>
    <w:p w:rsidR="00AF0DD4" w:rsidRDefault="00AF0DD4" w:rsidP="00E9608F">
      <w:pPr>
        <w:ind w:left="1418" w:hanging="992"/>
        <w:rPr>
          <w:rFonts w:ascii="Times" w:hAnsi="Times"/>
        </w:rPr>
      </w:pPr>
      <w:r w:rsidRPr="007C5E89">
        <w:rPr>
          <w:rFonts w:ascii="Times" w:hAnsi="Times"/>
          <w:b/>
          <w:highlight w:val="yellow"/>
        </w:rPr>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w:t>
      </w:r>
      <w:r w:rsidR="00E9608F" w:rsidRPr="00AF0DD4">
        <w:rPr>
          <w:rFonts w:ascii="Times New Roman" w:hAnsi="Times New Roman" w:cs="Times New Roman"/>
          <w:color w:val="000000"/>
          <w:highlight w:val="yellow"/>
        </w:rPr>
        <w:t xml:space="preserve">that </w:t>
      </w:r>
      <w:r w:rsidR="00E9608F">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88" w:name="_Toc393887552"/>
      <w:bookmarkStart w:id="89" w:name="_Toc393887781"/>
      <w:bookmarkStart w:id="90" w:name="_Toc393887978"/>
      <w:r w:rsidRPr="00FA4DC1">
        <w:lastRenderedPageBreak/>
        <w:t>URS-11:  Officer can edit the appointment</w:t>
      </w:r>
      <w:bookmarkEnd w:id="88"/>
      <w:bookmarkEnd w:id="89"/>
      <w:bookmarkEnd w:id="90"/>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SRS-16:</w:t>
      </w:r>
      <w:r w:rsidRPr="00480D7C">
        <w:rPr>
          <w:rFonts w:ascii="Times" w:hAnsi="Times"/>
        </w:rPr>
        <w:t xml:space="preserve"> </w:t>
      </w:r>
      <w:r w:rsidR="00451A06">
        <w:rPr>
          <w:rFonts w:ascii="Times" w:hAnsi="Times"/>
        </w:rPr>
        <w:tab/>
      </w:r>
      <w:r w:rsidRPr="00480D7C">
        <w:rPr>
          <w:rFonts w:ascii="Times" w:hAnsi="Times"/>
        </w:rPr>
        <w:t>System shall provide appointments’ edit page in the website</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SRS-17:</w:t>
      </w:r>
      <w:r w:rsidRPr="00480D7C">
        <w:rPr>
          <w:rFonts w:ascii="Times" w:hAnsi="Times"/>
        </w:rPr>
        <w:t xml:space="preserve"> </w:t>
      </w:r>
      <w:r w:rsidR="00451A06">
        <w:rPr>
          <w:rFonts w:ascii="Times" w:hAnsi="Times"/>
        </w:rPr>
        <w:tab/>
      </w:r>
      <w:r w:rsidRPr="00480D7C">
        <w:rPr>
          <w:rFonts w:ascii="Times" w:hAnsi="Times"/>
        </w:rPr>
        <w:t>System shall edit appointments’ data in appointment table in the database</w:t>
      </w:r>
    </w:p>
    <w:p w:rsidR="00B54B73" w:rsidRDefault="00480D7C">
      <w:pPr>
        <w:ind w:left="1418" w:hanging="992"/>
        <w:rPr>
          <w:rFonts w:ascii="Times" w:hAnsi="Times"/>
        </w:rPr>
      </w:pPr>
      <w:r w:rsidRPr="00480D7C">
        <w:rPr>
          <w:rFonts w:ascii="Times" w:hAnsi="Times"/>
          <w:b/>
          <w:bCs/>
        </w:rPr>
        <w:t>SRS-57:</w:t>
      </w:r>
      <w:r w:rsidRPr="00480D7C">
        <w:rPr>
          <w:rFonts w:ascii="Times" w:hAnsi="Times"/>
        </w:rPr>
        <w:t xml:space="preserve"> </w:t>
      </w:r>
      <w:r w:rsidR="00451A06">
        <w:rPr>
          <w:rFonts w:ascii="Times" w:hAnsi="Times"/>
        </w:rPr>
        <w:tab/>
      </w:r>
      <w:r w:rsidRPr="00480D7C">
        <w:rPr>
          <w:rFonts w:ascii="Times" w:hAnsi="Times"/>
        </w:rPr>
        <w:t xml:space="preserve">System shall retrieve appointments’ data including </w:t>
      </w:r>
      <w:proofErr w:type="spellStart"/>
      <w:r w:rsidRPr="00480D7C">
        <w:rPr>
          <w:rFonts w:ascii="Times" w:hAnsi="Times"/>
        </w:rPr>
        <w:t>including</w:t>
      </w:r>
      <w:proofErr w:type="spellEnd"/>
      <w:r w:rsidRPr="00480D7C">
        <w:rPr>
          <w:rFonts w:ascii="Times" w:hAnsi="Times"/>
        </w:rPr>
        <w:t xml:space="preserve">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bCs/>
        </w:rPr>
        <w:t>SRS-58</w:t>
      </w:r>
      <w:r w:rsidRPr="00480D7C">
        <w:rPr>
          <w:rFonts w:ascii="Times" w:hAnsi="Times"/>
        </w:rPr>
        <w:t xml:space="preserve">: </w:t>
      </w:r>
      <w:r w:rsidR="00451A06">
        <w:rPr>
          <w:rFonts w:ascii="Times" w:hAnsi="Times"/>
        </w:rPr>
        <w:tab/>
      </w:r>
      <w:r w:rsidRPr="00480D7C">
        <w:rPr>
          <w:rFonts w:ascii="Times" w:hAnsi="Times"/>
        </w:rPr>
        <w:t>System shall provide appointments’ data in appointment edit page</w:t>
      </w:r>
    </w:p>
    <w:p w:rsidR="0008450F" w:rsidRDefault="0008450F" w:rsidP="003C065D">
      <w:pPr>
        <w:ind w:left="1418" w:hanging="992"/>
        <w:rPr>
          <w:rFonts w:ascii="Times" w:hAnsi="Time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Pr="00FA4DC1" w:rsidRDefault="00D034B4" w:rsidP="001A2BC8">
      <w:pPr>
        <w:pStyle w:val="4"/>
      </w:pPr>
      <w:bookmarkStart w:id="91" w:name="_Toc393887553"/>
      <w:bookmarkStart w:id="92" w:name="_Toc393887782"/>
      <w:bookmarkStart w:id="93" w:name="_Toc393887979"/>
      <w:r w:rsidRPr="00FA4DC1">
        <w:t>URS-12:  Officer can delete the appointment</w:t>
      </w:r>
      <w:bookmarkEnd w:id="91"/>
      <w:bookmarkEnd w:id="92"/>
      <w:bookmarkEnd w:id="93"/>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r w:rsidRPr="00480D7C">
        <w:rPr>
          <w:rFonts w:ascii="Times" w:hAnsi="Times"/>
          <w:b/>
        </w:rPr>
        <w:t xml:space="preserve"> </w:t>
      </w:r>
    </w:p>
    <w:p w:rsidR="00B54B73" w:rsidRDefault="00480D7C">
      <w:pPr>
        <w:ind w:left="1418" w:hanging="992"/>
        <w:rPr>
          <w:rFonts w:ascii="Times" w:hAnsi="Times"/>
        </w:rPr>
      </w:pPr>
      <w:r w:rsidRPr="00480D7C">
        <w:rPr>
          <w:rFonts w:ascii="Times" w:hAnsi="Times"/>
          <w:b/>
        </w:rPr>
        <w:t>SRS-15:</w:t>
      </w:r>
      <w:r w:rsidRPr="00480D7C">
        <w:rPr>
          <w:rFonts w:ascii="Times" w:hAnsi="Times"/>
        </w:rPr>
        <w:t xml:space="preserve"> </w:t>
      </w:r>
      <w:r w:rsidR="00451A06">
        <w:rPr>
          <w:rFonts w:ascii="Times" w:hAnsi="Times"/>
        </w:rPr>
        <w:tab/>
      </w:r>
      <w:r w:rsidRPr="00480D7C">
        <w:rPr>
          <w:rFonts w:ascii="Times" w:hAnsi="Times"/>
        </w:rPr>
        <w:t>System shall update appointment table in the database</w:t>
      </w:r>
    </w:p>
    <w:p w:rsidR="00B54B73" w:rsidRDefault="00480D7C">
      <w:pPr>
        <w:ind w:left="1418" w:hanging="992"/>
        <w:rPr>
          <w:rFonts w:ascii="Times" w:hAnsi="Times"/>
        </w:rPr>
      </w:pPr>
      <w:r w:rsidRPr="00480D7C">
        <w:rPr>
          <w:rFonts w:ascii="Times" w:hAnsi="Times"/>
          <w:b/>
        </w:rPr>
        <w:t>SRS-18:</w:t>
      </w:r>
      <w:r w:rsidRPr="00480D7C">
        <w:rPr>
          <w:rFonts w:ascii="Times" w:hAnsi="Times"/>
        </w:rPr>
        <w:t xml:space="preserve"> </w:t>
      </w:r>
      <w:r w:rsidR="00451A06">
        <w:rPr>
          <w:rFonts w:ascii="Times" w:hAnsi="Times"/>
        </w:rPr>
        <w:tab/>
      </w:r>
      <w:r w:rsidRPr="00480D7C">
        <w:rPr>
          <w:rFonts w:ascii="Times" w:hAnsi="Times"/>
        </w:rPr>
        <w:t>System shall delete appointments’ data in appointment table in the database</w:t>
      </w:r>
    </w:p>
    <w:p w:rsidR="00C956E2" w:rsidRPr="00FA4DC1" w:rsidRDefault="00D034B4" w:rsidP="001A2BC8">
      <w:pPr>
        <w:pStyle w:val="4"/>
      </w:pPr>
      <w:bookmarkStart w:id="94" w:name="_Toc393887554"/>
      <w:bookmarkStart w:id="95" w:name="_Toc393887783"/>
      <w:bookmarkStart w:id="96" w:name="_Toc393887980"/>
      <w:r w:rsidRPr="00FA4DC1">
        <w:t>URS-13:  Officer can save the appointment to Google calendar</w:t>
      </w:r>
      <w:bookmarkEnd w:id="94"/>
      <w:bookmarkEnd w:id="95"/>
      <w:bookmarkEnd w:id="96"/>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SRS-09:</w:t>
      </w:r>
      <w:r w:rsidRPr="00480D7C">
        <w:rPr>
          <w:rFonts w:ascii="Times" w:hAnsi="Times"/>
        </w:rPr>
        <w:t xml:space="preserve"> </w:t>
      </w:r>
      <w:r w:rsidR="00451A06">
        <w:rPr>
          <w:rFonts w:ascii="Times" w:hAnsi="Times"/>
        </w:rPr>
        <w:tab/>
      </w:r>
      <w:r w:rsidRPr="00480D7C">
        <w:rPr>
          <w:rFonts w:ascii="Times" w:hAnsi="Times"/>
        </w:rPr>
        <w:t xml:space="preserve">System shall retrieve all appointments’ data including </w:t>
      </w:r>
      <w:proofErr w:type="spellStart"/>
      <w:r w:rsidRPr="00480D7C">
        <w:rPr>
          <w:rFonts w:ascii="Times" w:hAnsi="Times"/>
        </w:rPr>
        <w:t>appointmentID</w:t>
      </w:r>
      <w:proofErr w:type="spellEnd"/>
      <w:r w:rsidRPr="00480D7C">
        <w:rPr>
          <w:rFonts w:ascii="Times" w:hAnsi="Times"/>
        </w:rPr>
        <w:t xml:space="preserve">, </w:t>
      </w:r>
      <w:proofErr w:type="spellStart"/>
      <w:r w:rsidRPr="00480D7C">
        <w:rPr>
          <w:rFonts w:ascii="Times" w:hAnsi="Times"/>
        </w:rPr>
        <w:t>patientID</w:t>
      </w:r>
      <w:proofErr w:type="spellEnd"/>
      <w:r w:rsidRPr="00480D7C">
        <w:rPr>
          <w:rFonts w:ascii="Times" w:hAnsi="Times"/>
        </w:rPr>
        <w:t xml:space="preserve">, </w:t>
      </w:r>
      <w:proofErr w:type="spellStart"/>
      <w:r w:rsidRPr="00480D7C">
        <w:rPr>
          <w:rFonts w:ascii="Times" w:hAnsi="Times"/>
        </w:rPr>
        <w:t>dentistID</w:t>
      </w:r>
      <w:proofErr w:type="spellEnd"/>
      <w:r w:rsidRPr="00480D7C">
        <w:rPr>
          <w:rFonts w:ascii="Times" w:hAnsi="Times"/>
        </w:rPr>
        <w:t>, appointment date, start time, end time, dental treatment, and description from database</w:t>
      </w:r>
    </w:p>
    <w:p w:rsidR="00B54B73" w:rsidRDefault="00480D7C">
      <w:pPr>
        <w:ind w:left="1418" w:hanging="992"/>
        <w:rPr>
          <w:rFonts w:ascii="Times" w:hAnsi="Times"/>
        </w:rPr>
      </w:pPr>
      <w:r w:rsidRPr="00480D7C">
        <w:rPr>
          <w:rFonts w:ascii="Times" w:hAnsi="Times"/>
          <w:b/>
        </w:rPr>
        <w:t>SRS-10:</w:t>
      </w:r>
      <w:r w:rsidRPr="00480D7C">
        <w:rPr>
          <w:rFonts w:ascii="Times" w:hAnsi="Times"/>
        </w:rPr>
        <w:t xml:space="preserve"> </w:t>
      </w:r>
      <w:r w:rsidR="00451A06">
        <w:rPr>
          <w:rFonts w:ascii="Times" w:hAnsi="Times"/>
        </w:rPr>
        <w:tab/>
      </w:r>
      <w:r w:rsidRPr="00480D7C">
        <w:rPr>
          <w:rFonts w:ascii="Times" w:hAnsi="Times"/>
        </w:rPr>
        <w:t xml:space="preserve">System shall provide all appointments’ data as a list from the database in all appointment </w:t>
      </w:r>
      <w:proofErr w:type="gramStart"/>
      <w:r w:rsidRPr="00480D7C">
        <w:rPr>
          <w:rFonts w:ascii="Times" w:hAnsi="Times"/>
        </w:rPr>
        <w:t>page</w:t>
      </w:r>
      <w:proofErr w:type="gramEnd"/>
    </w:p>
    <w:p w:rsidR="00B54B73" w:rsidRDefault="00480D7C">
      <w:pPr>
        <w:ind w:left="1418" w:hanging="992"/>
        <w:rPr>
          <w:rFonts w:ascii="Times" w:hAnsi="Times"/>
        </w:rPr>
      </w:pPr>
      <w:r w:rsidRPr="00480D7C">
        <w:rPr>
          <w:rFonts w:ascii="Times" w:hAnsi="Times"/>
          <w:b/>
        </w:rPr>
        <w:t>SRS-19:</w:t>
      </w:r>
      <w:r w:rsidRPr="00480D7C">
        <w:rPr>
          <w:rFonts w:ascii="Times" w:hAnsi="Times"/>
        </w:rPr>
        <w:t xml:space="preserve"> </w:t>
      </w:r>
      <w:r w:rsidR="00451A06">
        <w:rPr>
          <w:rFonts w:ascii="Times" w:hAnsi="Times"/>
        </w:rPr>
        <w:tab/>
      </w:r>
      <w:r w:rsidRPr="00480D7C">
        <w:rPr>
          <w:rFonts w:ascii="Times" w:hAnsi="Times"/>
        </w:rPr>
        <w:t>System shall redirect to Google calendar page</w:t>
      </w:r>
    </w:p>
    <w:p w:rsidR="00B54B73" w:rsidRDefault="00480D7C">
      <w:pPr>
        <w:ind w:left="1418" w:hanging="992"/>
        <w:rPr>
          <w:rFonts w:ascii="Times" w:hAnsi="Times"/>
        </w:rPr>
      </w:pPr>
      <w:r w:rsidRPr="00480D7C">
        <w:rPr>
          <w:rFonts w:ascii="Times" w:hAnsi="Times"/>
          <w:b/>
        </w:rPr>
        <w:t>SRS-20:</w:t>
      </w:r>
      <w:r w:rsidRPr="00480D7C">
        <w:rPr>
          <w:rFonts w:ascii="Times" w:hAnsi="Times"/>
        </w:rPr>
        <w:t xml:space="preserve"> </w:t>
      </w:r>
      <w:r w:rsidR="00451A06">
        <w:rPr>
          <w:rFonts w:ascii="Times" w:hAnsi="Times"/>
        </w:rPr>
        <w:tab/>
      </w:r>
      <w:r w:rsidRPr="00480D7C">
        <w:rPr>
          <w:rFonts w:ascii="Times" w:hAnsi="Times"/>
        </w:rPr>
        <w:t>System shall provide appointments’ data from the database in Google calendar form in Google website</w:t>
      </w:r>
    </w:p>
    <w:p w:rsidR="00B54B73" w:rsidRDefault="00480D7C">
      <w:pPr>
        <w:ind w:left="1418" w:hanging="992"/>
        <w:rPr>
          <w:rFonts w:ascii="Times" w:hAnsi="Times"/>
        </w:rPr>
      </w:pPr>
      <w:r w:rsidRPr="00480D7C">
        <w:rPr>
          <w:rFonts w:ascii="Times" w:hAnsi="Times"/>
          <w:b/>
        </w:rPr>
        <w:t>SRS-21:</w:t>
      </w:r>
      <w:r w:rsidRPr="00480D7C">
        <w:rPr>
          <w:rFonts w:ascii="Times" w:hAnsi="Times"/>
        </w:rPr>
        <w:t xml:space="preserve"> </w:t>
      </w:r>
      <w:r w:rsidR="00451A06">
        <w:rPr>
          <w:rFonts w:ascii="Times" w:hAnsi="Times"/>
        </w:rPr>
        <w:tab/>
      </w:r>
      <w:r w:rsidRPr="00480D7C">
        <w:rPr>
          <w:rFonts w:ascii="Times" w:hAnsi="Times"/>
        </w:rPr>
        <w:t>System shall save appointments’ data into the Google calendar</w:t>
      </w:r>
    </w:p>
    <w:p w:rsidR="00B54B73" w:rsidRPr="00FA4DC1" w:rsidRDefault="00C956E2" w:rsidP="001A2BC8">
      <w:pPr>
        <w:pStyle w:val="4"/>
      </w:pPr>
      <w:bookmarkStart w:id="97" w:name="_Toc393887555"/>
      <w:bookmarkStart w:id="98" w:name="_Toc393887784"/>
      <w:bookmarkStart w:id="99" w:name="_Toc393887981"/>
      <w:r w:rsidRPr="00FA4DC1">
        <w:t>URS-14:  Patient can login to the mobile application</w:t>
      </w:r>
      <w:bookmarkEnd w:id="97"/>
      <w:bookmarkEnd w:id="98"/>
      <w:bookmarkEnd w:id="99"/>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480D7C">
      <w:pPr>
        <w:ind w:left="1418" w:hanging="992"/>
        <w:rPr>
          <w:rFonts w:ascii="Times" w:hAnsi="Times"/>
        </w:rPr>
      </w:pPr>
      <w:r w:rsidRPr="00480D7C">
        <w:rPr>
          <w:rFonts w:ascii="Times" w:hAnsi="Times"/>
          <w:b/>
        </w:rPr>
        <w:t>SRS-24:</w:t>
      </w:r>
      <w:r w:rsidRPr="00480D7C">
        <w:rPr>
          <w:rFonts w:ascii="Times" w:hAnsi="Times"/>
        </w:rPr>
        <w:t xml:space="preserve"> </w:t>
      </w:r>
      <w:r w:rsidR="00451A06">
        <w:rPr>
          <w:rFonts w:ascii="Times" w:hAnsi="Times"/>
        </w:rPr>
        <w:tab/>
      </w:r>
      <w:r w:rsidRPr="00480D7C">
        <w:rPr>
          <w:rFonts w:ascii="Times" w:hAnsi="Times"/>
        </w:rPr>
        <w:t>System shall redirect to patient login page if login fail</w:t>
      </w:r>
    </w:p>
    <w:p w:rsidR="00B54B73" w:rsidRDefault="00480D7C" w:rsidP="00D06F08">
      <w:pPr>
        <w:ind w:firstLine="426"/>
        <w:rPr>
          <w:rFonts w:ascii="Times" w:hAnsi="Times"/>
        </w:rPr>
      </w:pPr>
      <w:r w:rsidRPr="00480D7C">
        <w:rPr>
          <w:rFonts w:ascii="Times" w:hAnsi="Times"/>
          <w:b/>
        </w:rPr>
        <w:t>SRS-26:</w:t>
      </w:r>
      <w:r w:rsidRPr="00480D7C">
        <w:rPr>
          <w:rFonts w:ascii="Times" w:hAnsi="Times"/>
        </w:rPr>
        <w:t xml:space="preserve"> </w:t>
      </w:r>
      <w:r w:rsidR="00451A06">
        <w:rPr>
          <w:rFonts w:ascii="Times" w:hAnsi="Times"/>
        </w:rPr>
        <w:tab/>
      </w:r>
      <w:r w:rsidRPr="00480D7C">
        <w:rPr>
          <w:rFonts w:ascii="Times" w:hAnsi="Times"/>
        </w:rPr>
        <w:t>System shall store session after login success</w:t>
      </w:r>
    </w:p>
    <w:p w:rsidR="00B54B73" w:rsidRDefault="00480D7C">
      <w:pPr>
        <w:ind w:left="1418" w:hanging="992"/>
        <w:rPr>
          <w:rFonts w:ascii="Times" w:hAnsi="Times"/>
        </w:rPr>
      </w:pPr>
      <w:r w:rsidRPr="00480D7C">
        <w:rPr>
          <w:rFonts w:ascii="Times" w:hAnsi="Times"/>
          <w:b/>
        </w:rPr>
        <w:t>SRS-27:</w:t>
      </w:r>
      <w:r w:rsidRPr="00480D7C">
        <w:rPr>
          <w:rFonts w:ascii="Times" w:hAnsi="Times"/>
        </w:rPr>
        <w:t xml:space="preserve"> </w:t>
      </w:r>
      <w:r w:rsidR="00451A06">
        <w:rPr>
          <w:rFonts w:ascii="Times" w:hAnsi="Times"/>
        </w:rPr>
        <w:tab/>
      </w:r>
      <w:r w:rsidRPr="00480D7C">
        <w:rPr>
          <w:rFonts w:ascii="Times" w:hAnsi="Times"/>
        </w:rPr>
        <w:t>System shall provide patient login page in mobile application</w:t>
      </w:r>
    </w:p>
    <w:p w:rsidR="00B54B73" w:rsidRDefault="00480D7C">
      <w:pPr>
        <w:ind w:left="1418" w:hanging="992"/>
        <w:rPr>
          <w:rFonts w:ascii="Times" w:hAnsi="Times"/>
        </w:rPr>
      </w:pPr>
      <w:r w:rsidRPr="00480D7C">
        <w:rPr>
          <w:rFonts w:ascii="Times" w:hAnsi="Times"/>
          <w:b/>
        </w:rPr>
        <w:lastRenderedPageBreak/>
        <w:t>SRS-28:</w:t>
      </w:r>
      <w:r w:rsidRPr="00480D7C">
        <w:rPr>
          <w:rFonts w:ascii="Times" w:hAnsi="Times"/>
        </w:rPr>
        <w:t xml:space="preserve"> </w:t>
      </w:r>
      <w:r w:rsidR="00451A06">
        <w:rPr>
          <w:rFonts w:ascii="Times" w:hAnsi="Times"/>
        </w:rPr>
        <w:tab/>
      </w:r>
      <w:r w:rsidRPr="00480D7C">
        <w:rPr>
          <w:rFonts w:ascii="Times" w:hAnsi="Times"/>
        </w:rPr>
        <w:t xml:space="preserve">System shall display error message if there are empty fields “Please input </w:t>
      </w:r>
      <w:proofErr w:type="spellStart"/>
      <w:r w:rsidRPr="00480D7C">
        <w:rPr>
          <w:rFonts w:ascii="Times" w:hAnsi="Times"/>
        </w:rPr>
        <w:t>patientID</w:t>
      </w:r>
      <w:proofErr w:type="spellEnd"/>
      <w:r w:rsidRPr="00480D7C">
        <w:rPr>
          <w:rFonts w:ascii="Times" w:hAnsi="Times"/>
        </w:rPr>
        <w:t xml:space="preserve"> and password” in mobile application</w:t>
      </w:r>
    </w:p>
    <w:p w:rsidR="00B54B73" w:rsidRDefault="00480D7C">
      <w:pPr>
        <w:ind w:left="1418" w:hanging="992"/>
        <w:rPr>
          <w:rFonts w:ascii="Times" w:hAnsi="Times"/>
        </w:rPr>
      </w:pPr>
      <w:r w:rsidRPr="00480D7C">
        <w:rPr>
          <w:rFonts w:ascii="Times" w:hAnsi="Times"/>
          <w:b/>
        </w:rPr>
        <w:t>SRS-29:</w:t>
      </w:r>
      <w:r w:rsidRPr="00480D7C">
        <w:rPr>
          <w:rFonts w:ascii="Times" w:hAnsi="Times"/>
        </w:rPr>
        <w:t xml:space="preserve"> </w:t>
      </w:r>
      <w:r w:rsidR="00451A06">
        <w:rPr>
          <w:rFonts w:ascii="Times" w:hAnsi="Times"/>
        </w:rPr>
        <w:tab/>
      </w:r>
      <w:r w:rsidRPr="00480D7C">
        <w:rPr>
          <w:rFonts w:ascii="Times" w:hAnsi="Times"/>
        </w:rPr>
        <w:t>System shall display error message if login fail “You’re login fail” in mobile application</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614E6A" w:rsidRDefault="00614E6A"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B54B73" w:rsidRPr="00FA4DC1" w:rsidRDefault="00C956E2" w:rsidP="001A2BC8">
      <w:pPr>
        <w:pStyle w:val="4"/>
      </w:pPr>
      <w:bookmarkStart w:id="100" w:name="_Toc393887556"/>
      <w:bookmarkStart w:id="101" w:name="_Toc393887785"/>
      <w:bookmarkStart w:id="102" w:name="_Toc393887982"/>
      <w:r w:rsidRPr="00FA4DC1">
        <w:t>URS-15:  Registered User can login to the website</w:t>
      </w:r>
      <w:bookmarkEnd w:id="100"/>
      <w:bookmarkEnd w:id="101"/>
      <w:bookmarkEnd w:id="102"/>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 xml:space="preserve">SRS-22: </w:t>
      </w:r>
      <w:r w:rsidR="00451A06">
        <w:rPr>
          <w:rFonts w:ascii="Times" w:hAnsi="Times"/>
        </w:rPr>
        <w:tab/>
      </w:r>
      <w:r w:rsidRPr="00480D7C">
        <w:rPr>
          <w:rFonts w:ascii="Times" w:hAnsi="Times"/>
        </w:rPr>
        <w:t>System shall provide patient login page in the website</w:t>
      </w:r>
    </w:p>
    <w:p w:rsidR="00B54B73" w:rsidRDefault="00480D7C">
      <w:pPr>
        <w:ind w:left="1418" w:hanging="992"/>
        <w:rPr>
          <w:rFonts w:ascii="Times" w:hAnsi="Times"/>
        </w:rPr>
      </w:pPr>
      <w:r w:rsidRPr="00480D7C">
        <w:rPr>
          <w:rFonts w:ascii="Times" w:hAnsi="Times"/>
          <w:b/>
        </w:rPr>
        <w:t>SRS-23:</w:t>
      </w:r>
      <w:r w:rsidRPr="00480D7C">
        <w:rPr>
          <w:rFonts w:ascii="Times" w:hAnsi="Times"/>
        </w:rPr>
        <w:t xml:space="preserve"> </w:t>
      </w:r>
      <w:r w:rsidR="00451A06">
        <w:rPr>
          <w:rFonts w:ascii="Times" w:hAnsi="Times"/>
        </w:rPr>
        <w:tab/>
      </w:r>
      <w:r w:rsidRPr="00480D7C">
        <w:rPr>
          <w:rFonts w:ascii="Times" w:hAnsi="Times"/>
        </w:rPr>
        <w:t xml:space="preserve">System shall validate </w:t>
      </w:r>
      <w:proofErr w:type="spellStart"/>
      <w:r w:rsidRPr="00480D7C">
        <w:rPr>
          <w:rFonts w:ascii="Times" w:hAnsi="Times"/>
        </w:rPr>
        <w:t>patientID</w:t>
      </w:r>
      <w:proofErr w:type="spellEnd"/>
      <w:r w:rsidRPr="00480D7C">
        <w:rPr>
          <w:rFonts w:ascii="Times" w:hAnsi="Times"/>
        </w:rPr>
        <w:t xml:space="preserve"> and password from input form matching with the data in patient table in the database</w:t>
      </w:r>
    </w:p>
    <w:p w:rsidR="00B54B73" w:rsidRDefault="00114339">
      <w:pPr>
        <w:ind w:left="1418" w:hanging="992"/>
        <w:rPr>
          <w:rFonts w:ascii="Times" w:hAnsi="Times"/>
        </w:rPr>
      </w:pPr>
      <w:r>
        <w:rPr>
          <w:rFonts w:ascii="Times" w:hAnsi="Times"/>
          <w:b/>
        </w:rPr>
        <w:t>SRS-24</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patient login page if login fail</w:t>
      </w:r>
    </w:p>
    <w:p w:rsidR="00B54B73" w:rsidRDefault="00114339">
      <w:pPr>
        <w:ind w:left="1418" w:hanging="992"/>
        <w:rPr>
          <w:rFonts w:ascii="Times" w:hAnsi="Times"/>
        </w:rPr>
      </w:pPr>
      <w:r>
        <w:rPr>
          <w:rFonts w:ascii="Times" w:hAnsi="Times"/>
          <w:b/>
        </w:rPr>
        <w:t>SRS-25</w:t>
      </w:r>
      <w:r w:rsidRPr="00DC28D7">
        <w:rPr>
          <w:rFonts w:ascii="Times" w:hAnsi="Times"/>
          <w:b/>
        </w:rPr>
        <w:t>:</w:t>
      </w:r>
      <w:r>
        <w:rPr>
          <w:rFonts w:ascii="Times" w:hAnsi="Times"/>
        </w:rPr>
        <w:t xml:space="preserve"> </w:t>
      </w:r>
      <w:r w:rsidR="00451A06">
        <w:rPr>
          <w:rFonts w:ascii="Times" w:hAnsi="Times"/>
        </w:rPr>
        <w:tab/>
      </w:r>
      <w:r>
        <w:rPr>
          <w:rFonts w:ascii="Times" w:hAnsi="Times"/>
        </w:rPr>
        <w:t>System shall redirect to index page in the website</w:t>
      </w:r>
    </w:p>
    <w:p w:rsidR="00114339" w:rsidRDefault="00114339" w:rsidP="00451A06">
      <w:pPr>
        <w:ind w:left="1418" w:hanging="992"/>
        <w:rPr>
          <w:rFonts w:ascii="Times" w:hAnsi="Times"/>
        </w:rPr>
      </w:pPr>
      <w:r>
        <w:rPr>
          <w:rFonts w:ascii="Times" w:hAnsi="Times"/>
          <w:b/>
        </w:rPr>
        <w:t>SRS-26</w:t>
      </w:r>
      <w:r w:rsidRPr="00DC28D7">
        <w:rPr>
          <w:rFonts w:ascii="Times" w:hAnsi="Times"/>
          <w:b/>
        </w:rPr>
        <w:t>:</w:t>
      </w:r>
      <w:r>
        <w:rPr>
          <w:rFonts w:ascii="Times" w:hAnsi="Times"/>
        </w:rPr>
        <w:t xml:space="preserve"> </w:t>
      </w:r>
      <w:r w:rsidR="00451A06">
        <w:rPr>
          <w:rFonts w:ascii="Times" w:hAnsi="Times"/>
        </w:rPr>
        <w:tab/>
      </w:r>
      <w:r>
        <w:rPr>
          <w:rFonts w:ascii="Times" w:hAnsi="Times"/>
        </w:rPr>
        <w:t>System shall store session after login success</w:t>
      </w:r>
    </w:p>
    <w:p w:rsidR="00114339" w:rsidRPr="000D5BA1" w:rsidRDefault="00114339" w:rsidP="00451A06">
      <w:pPr>
        <w:ind w:left="1418" w:hanging="992"/>
        <w:rPr>
          <w:rFonts w:ascii="Times" w:hAnsi="Times"/>
          <w:highlight w:val="yellow"/>
        </w:rPr>
      </w:pPr>
      <w:r w:rsidRPr="000D5BA1">
        <w:rPr>
          <w:rFonts w:ascii="Times" w:hAnsi="Times"/>
          <w:b/>
          <w:bCs/>
          <w:highlight w:val="yellow"/>
        </w:rPr>
        <w:t>SRS-48:</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patientID</w:t>
      </w:r>
      <w:proofErr w:type="spellEnd"/>
      <w:r w:rsidRPr="000D5BA1">
        <w:rPr>
          <w:rFonts w:ascii="Times" w:hAnsi="Times"/>
          <w:highlight w:val="yellow"/>
        </w:rPr>
        <w:t xml:space="preserve"> or password”</w:t>
      </w:r>
    </w:p>
    <w:p w:rsidR="00D339A0" w:rsidRPr="000D5BA1" w:rsidRDefault="00D339A0" w:rsidP="00451A06">
      <w:pPr>
        <w:ind w:left="1418" w:hanging="992"/>
        <w:rPr>
          <w:rFonts w:ascii="Times" w:hAnsi="Times"/>
          <w:highlight w:val="yellow"/>
        </w:rPr>
      </w:pPr>
      <w:r w:rsidRPr="000D5BA1">
        <w:rPr>
          <w:rFonts w:ascii="Times" w:hAnsi="Times"/>
          <w:b/>
          <w:bCs/>
          <w:highlight w:val="yellow"/>
        </w:rPr>
        <w:t>SRS-49:</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officerID</w:t>
      </w:r>
      <w:proofErr w:type="spellEnd"/>
      <w:r w:rsidRPr="000D5BA1">
        <w:rPr>
          <w:rFonts w:ascii="Times" w:hAnsi="Times"/>
          <w:highlight w:val="yellow"/>
        </w:rPr>
        <w:t xml:space="preserve"> or password”</w:t>
      </w:r>
    </w:p>
    <w:p w:rsidR="00D339A0" w:rsidRDefault="00D339A0" w:rsidP="00451A06">
      <w:pPr>
        <w:ind w:left="1418" w:hanging="992"/>
        <w:rPr>
          <w:rFonts w:ascii="Times" w:hAnsi="Times"/>
        </w:rPr>
      </w:pPr>
      <w:r w:rsidRPr="000D5BA1">
        <w:rPr>
          <w:rFonts w:ascii="Times" w:hAnsi="Times"/>
          <w:b/>
          <w:bCs/>
          <w:highlight w:val="yellow"/>
        </w:rPr>
        <w:t>SRS-50:</w:t>
      </w:r>
      <w:r w:rsidRPr="000D5BA1">
        <w:rPr>
          <w:rFonts w:ascii="Times" w:hAnsi="Times"/>
          <w:highlight w:val="yellow"/>
        </w:rPr>
        <w:t xml:space="preserve"> </w:t>
      </w:r>
      <w:r w:rsidR="00451A06" w:rsidRPr="000D5BA1">
        <w:rPr>
          <w:rFonts w:ascii="Times" w:hAnsi="Times"/>
          <w:highlight w:val="yellow"/>
        </w:rPr>
        <w:tab/>
      </w:r>
      <w:r w:rsidRPr="000D5BA1">
        <w:rPr>
          <w:rFonts w:ascii="Times" w:hAnsi="Times"/>
          <w:highlight w:val="yellow"/>
        </w:rPr>
        <w:t xml:space="preserve">System shall display alert message “Invalid </w:t>
      </w:r>
      <w:proofErr w:type="spellStart"/>
      <w:r w:rsidRPr="000D5BA1">
        <w:rPr>
          <w:rFonts w:ascii="Times" w:hAnsi="Times"/>
          <w:highlight w:val="yellow"/>
        </w:rPr>
        <w:t>dentistID</w:t>
      </w:r>
      <w:proofErr w:type="spellEnd"/>
      <w:r w:rsidRPr="000D5BA1">
        <w:rPr>
          <w:rFonts w:ascii="Times" w:hAnsi="Times"/>
          <w:highlight w:val="yellow"/>
        </w:rPr>
        <w:t xml:space="preserve"> or password”</w:t>
      </w:r>
      <w:r>
        <w:rPr>
          <w:rFonts w:ascii="Times" w:hAnsi="Times"/>
        </w:rPr>
        <w:t xml:space="preserve"> </w:t>
      </w:r>
    </w:p>
    <w:p w:rsidR="00B54B73" w:rsidRDefault="007E0068">
      <w:pPr>
        <w:ind w:left="1418" w:hanging="992"/>
        <w:rPr>
          <w:rFonts w:ascii="Times" w:hAnsi="Times"/>
        </w:rPr>
      </w:pPr>
      <w:r w:rsidRPr="00D339A0">
        <w:rPr>
          <w:rFonts w:ascii="Times" w:hAnsi="Times"/>
          <w:b/>
          <w:bCs/>
        </w:rPr>
        <w:t>SRS-53:</w:t>
      </w:r>
      <w:r>
        <w:rPr>
          <w:rFonts w:ascii="Times" w:hAnsi="Times"/>
        </w:rPr>
        <w:t xml:space="preserve"> </w:t>
      </w:r>
      <w:r w:rsidR="00451A06">
        <w:rPr>
          <w:rFonts w:ascii="Times" w:hAnsi="Times"/>
        </w:rPr>
        <w:tab/>
      </w:r>
      <w:r>
        <w:rPr>
          <w:rFonts w:ascii="Times" w:hAnsi="Times"/>
        </w:rPr>
        <w:t>System shall redirect to dentist login page if login fail</w:t>
      </w:r>
    </w:p>
    <w:p w:rsidR="00B54B73" w:rsidRDefault="007E0068">
      <w:pPr>
        <w:ind w:left="1418" w:hanging="992"/>
        <w:rPr>
          <w:rFonts w:ascii="Times" w:hAnsi="Times"/>
        </w:rPr>
      </w:pPr>
      <w:r w:rsidRPr="00D339A0">
        <w:rPr>
          <w:rFonts w:ascii="Times" w:hAnsi="Times"/>
          <w:b/>
          <w:bCs/>
        </w:rPr>
        <w:t>SRS-54:</w:t>
      </w:r>
      <w:r>
        <w:rPr>
          <w:rFonts w:ascii="Times" w:hAnsi="Times"/>
        </w:rPr>
        <w:t xml:space="preserve"> </w:t>
      </w:r>
      <w:r w:rsidR="00451A06">
        <w:rPr>
          <w:rFonts w:ascii="Times" w:hAnsi="Times"/>
        </w:rPr>
        <w:tab/>
      </w:r>
      <w:r>
        <w:rPr>
          <w:rFonts w:ascii="Times" w:hAnsi="Times"/>
        </w:rPr>
        <w:t>System shall redirect to officer login page if login fail</w:t>
      </w:r>
    </w:p>
    <w:p w:rsidR="00B54B73" w:rsidRDefault="007E0068">
      <w:pPr>
        <w:ind w:left="1418" w:hanging="992"/>
        <w:rPr>
          <w:rFonts w:ascii="Times" w:hAnsi="Times"/>
        </w:rPr>
      </w:pPr>
      <w:r>
        <w:rPr>
          <w:rFonts w:ascii="Times" w:hAnsi="Times"/>
          <w:b/>
        </w:rPr>
        <w:t>SRS-55</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dentistID</w:t>
      </w:r>
      <w:proofErr w:type="spellEnd"/>
      <w:r>
        <w:rPr>
          <w:rFonts w:ascii="Times" w:hAnsi="Times"/>
        </w:rPr>
        <w:t xml:space="preserve"> and password from input form matching with the data in dentist table in the database</w:t>
      </w:r>
    </w:p>
    <w:p w:rsidR="00B54B73" w:rsidRDefault="007E0068">
      <w:pPr>
        <w:ind w:left="1418" w:hanging="992"/>
        <w:rPr>
          <w:rFonts w:ascii="Times" w:hAnsi="Times"/>
        </w:rPr>
      </w:pPr>
      <w:r>
        <w:rPr>
          <w:rFonts w:ascii="Times" w:hAnsi="Times"/>
          <w:b/>
        </w:rPr>
        <w:t>SRS-56</w:t>
      </w:r>
      <w:r w:rsidRPr="00DC28D7">
        <w:rPr>
          <w:rFonts w:ascii="Times" w:hAnsi="Times"/>
          <w:b/>
        </w:rPr>
        <w:t>:</w:t>
      </w:r>
      <w:r>
        <w:rPr>
          <w:rFonts w:ascii="Times" w:hAnsi="Times"/>
        </w:rPr>
        <w:t xml:space="preserve"> </w:t>
      </w:r>
      <w:r w:rsidR="00451A06">
        <w:rPr>
          <w:rFonts w:ascii="Times" w:hAnsi="Times"/>
        </w:rPr>
        <w:tab/>
      </w:r>
      <w:r>
        <w:rPr>
          <w:rFonts w:ascii="Times" w:hAnsi="Times"/>
        </w:rPr>
        <w:t xml:space="preserve">System shall validate </w:t>
      </w:r>
      <w:proofErr w:type="spellStart"/>
      <w:r>
        <w:rPr>
          <w:rFonts w:ascii="Times" w:hAnsi="Times"/>
        </w:rPr>
        <w:t>officerID</w:t>
      </w:r>
      <w:proofErr w:type="spellEnd"/>
      <w:r>
        <w:rPr>
          <w:rFonts w:ascii="Times" w:hAnsi="Times"/>
        </w:rPr>
        <w:t xml:space="preserve"> and password from input form matching with the data in officer table in the database</w:t>
      </w:r>
    </w:p>
    <w:p w:rsidR="00114339" w:rsidRPr="00FA4DC1" w:rsidRDefault="00C956E2" w:rsidP="001A2BC8">
      <w:pPr>
        <w:pStyle w:val="4"/>
      </w:pPr>
      <w:bookmarkStart w:id="103" w:name="_Toc393887557"/>
      <w:bookmarkStart w:id="104" w:name="_Toc393887786"/>
      <w:bookmarkStart w:id="105" w:name="_Toc393887983"/>
      <w:r w:rsidRPr="00FA4DC1">
        <w:t>URS-16:  Patient can logout from the mobile application</w:t>
      </w:r>
      <w:bookmarkEnd w:id="103"/>
      <w:bookmarkEnd w:id="104"/>
      <w:bookmarkEnd w:id="105"/>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SRS-30:</w:t>
      </w:r>
      <w:r w:rsidRPr="00480D7C">
        <w:rPr>
          <w:rFonts w:ascii="Times" w:hAnsi="Times"/>
        </w:rPr>
        <w:t xml:space="preserve"> </w:t>
      </w:r>
      <w:r w:rsidR="00451A06">
        <w:rPr>
          <w:rFonts w:ascii="Times" w:hAnsi="Times"/>
        </w:rPr>
        <w:tab/>
      </w:r>
      <w:r w:rsidRPr="00480D7C">
        <w:rPr>
          <w:rFonts w:ascii="Times" w:hAnsi="Times"/>
        </w:rPr>
        <w:t>System shall redirect to index page in mobile application</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114339" w:rsidRPr="00114339" w:rsidRDefault="00114339"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114339" w:rsidRPr="00FA4DC1" w:rsidRDefault="00C956E2" w:rsidP="001A2BC8">
      <w:pPr>
        <w:pStyle w:val="4"/>
      </w:pPr>
      <w:bookmarkStart w:id="106" w:name="_Toc393887558"/>
      <w:bookmarkStart w:id="107" w:name="_Toc393887787"/>
      <w:bookmarkStart w:id="108" w:name="_Toc393887984"/>
      <w:r w:rsidRPr="00FA4DC1">
        <w:t>URS-17:  Registered User can logout from the website</w:t>
      </w:r>
      <w:bookmarkEnd w:id="106"/>
      <w:bookmarkEnd w:id="107"/>
      <w:bookmarkEnd w:id="108"/>
      <w:r w:rsidRPr="00FA4DC1">
        <w:t xml:space="preserve"> </w:t>
      </w:r>
    </w:p>
    <w:p w:rsidR="00B54B73" w:rsidRDefault="00480D7C">
      <w:pPr>
        <w:ind w:left="1418" w:hanging="992"/>
        <w:rPr>
          <w:rFonts w:ascii="Times" w:hAnsi="Time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ind w:left="1418" w:hanging="992"/>
        <w:rPr>
          <w:rFonts w:ascii="Times" w:hAnsi="Times"/>
        </w:rPr>
      </w:pPr>
      <w:r w:rsidRPr="00480D7C">
        <w:rPr>
          <w:rFonts w:ascii="Times" w:hAnsi="Times"/>
          <w:b/>
        </w:rPr>
        <w:t>SRS-25:</w:t>
      </w:r>
      <w:r w:rsidRPr="00480D7C">
        <w:rPr>
          <w:rFonts w:ascii="Times" w:hAnsi="Times"/>
        </w:rPr>
        <w:t xml:space="preserve"> </w:t>
      </w:r>
      <w:r w:rsidR="00451A06">
        <w:rPr>
          <w:rFonts w:ascii="Times" w:hAnsi="Times"/>
        </w:rPr>
        <w:tab/>
      </w:r>
      <w:r w:rsidRPr="00480D7C">
        <w:rPr>
          <w:rFonts w:ascii="Times" w:hAnsi="Times"/>
        </w:rPr>
        <w:t>System shall redirect to index page in the website</w:t>
      </w:r>
    </w:p>
    <w:p w:rsidR="00B54B73" w:rsidRDefault="00480D7C">
      <w:pPr>
        <w:ind w:left="1418" w:hanging="992"/>
        <w:rPr>
          <w:rFonts w:ascii="Times" w:hAnsi="Times"/>
        </w:rPr>
      </w:pPr>
      <w:r w:rsidRPr="00480D7C">
        <w:rPr>
          <w:rFonts w:ascii="Times" w:hAnsi="Times"/>
          <w:b/>
        </w:rPr>
        <w:t>SRS-31:</w:t>
      </w:r>
      <w:r w:rsidRPr="00480D7C">
        <w:rPr>
          <w:rFonts w:ascii="Times" w:hAnsi="Times"/>
        </w:rPr>
        <w:t xml:space="preserve"> </w:t>
      </w:r>
      <w:r w:rsidR="00451A06">
        <w:rPr>
          <w:rFonts w:ascii="Times" w:hAnsi="Times"/>
        </w:rPr>
        <w:tab/>
      </w:r>
      <w:r w:rsidRPr="00480D7C">
        <w:rPr>
          <w:rFonts w:ascii="Times" w:hAnsi="Times"/>
        </w:rPr>
        <w:t xml:space="preserve">System shall destroy session </w:t>
      </w:r>
    </w:p>
    <w:p w:rsidR="00B54B73" w:rsidRDefault="00C956E2">
      <w:pPr>
        <w:pStyle w:val="a6"/>
        <w:numPr>
          <w:ilvl w:val="0"/>
          <w:numId w:val="52"/>
        </w:numPr>
        <w:rPr>
          <w:rFonts w:ascii="Times New Roman" w:hAnsi="Times New Roman" w:cs="Times New Roman"/>
          <w:b/>
          <w:bCs/>
        </w:rPr>
      </w:pPr>
      <w:r w:rsidRPr="00114339">
        <w:rPr>
          <w:rFonts w:ascii="Times New Roman" w:hAnsi="Times New Roman" w:cs="Times New Roman"/>
        </w:rPr>
        <w:tab/>
      </w:r>
    </w:p>
    <w:p w:rsidR="00451A06" w:rsidRPr="00FA4DC1" w:rsidRDefault="00C956E2" w:rsidP="001A2BC8">
      <w:pPr>
        <w:pStyle w:val="4"/>
      </w:pPr>
      <w:bookmarkStart w:id="109" w:name="_Toc393887559"/>
      <w:bookmarkStart w:id="110" w:name="_Toc393887788"/>
      <w:bookmarkStart w:id="111" w:name="_Toc393887985"/>
      <w:r w:rsidRPr="00FA4DC1">
        <w:t>URS-18:  Officer can create an account for new patient</w:t>
      </w:r>
      <w:bookmarkEnd w:id="109"/>
      <w:bookmarkEnd w:id="110"/>
      <w:bookmarkEnd w:id="111"/>
    </w:p>
    <w:p w:rsidR="00B54B73" w:rsidRDefault="00114339">
      <w:pPr>
        <w:ind w:left="1418" w:hanging="992"/>
        <w:rPr>
          <w:rFonts w:ascii="Times" w:hAnsi="Times"/>
          <w:b/>
          <w:bCs/>
        </w:rPr>
      </w:pPr>
      <w:r w:rsidRPr="002854DD">
        <w:rPr>
          <w:rFonts w:ascii="Times" w:hAnsi="Times"/>
          <w:b/>
        </w:rPr>
        <w:t>SRS-01:</w:t>
      </w:r>
      <w:r w:rsidRPr="002854DD">
        <w:rPr>
          <w:rFonts w:ascii="Times" w:hAnsi="Times"/>
        </w:rPr>
        <w:t xml:space="preserve"> </w:t>
      </w:r>
      <w:r w:rsidR="00451A06">
        <w:rPr>
          <w:rFonts w:ascii="Times" w:hAnsi="Times"/>
        </w:rPr>
        <w:tab/>
      </w:r>
      <w:r w:rsidRPr="002854DD">
        <w:rPr>
          <w:rFonts w:ascii="Times" w:hAnsi="Times"/>
        </w:rPr>
        <w:t>System shall connect with the database</w:t>
      </w:r>
    </w:p>
    <w:p w:rsidR="00B54B73" w:rsidRDefault="00114339">
      <w:pPr>
        <w:ind w:left="1418" w:hanging="992"/>
        <w:rPr>
          <w:rFonts w:ascii="Times" w:hAnsi="Times"/>
        </w:rPr>
      </w:pPr>
      <w:r>
        <w:rPr>
          <w:rFonts w:ascii="Times" w:hAnsi="Times"/>
          <w:b/>
        </w:rPr>
        <w:t>SRS-32</w:t>
      </w:r>
      <w:r w:rsidRPr="00DC28D7">
        <w:rPr>
          <w:rFonts w:ascii="Times" w:hAnsi="Times"/>
          <w:b/>
        </w:rPr>
        <w:t>:</w:t>
      </w:r>
      <w:r>
        <w:rPr>
          <w:rFonts w:ascii="Times" w:hAnsi="Times"/>
        </w:rPr>
        <w:t xml:space="preserve"> </w:t>
      </w:r>
      <w:r w:rsidR="00451A06">
        <w:rPr>
          <w:rFonts w:ascii="Times" w:hAnsi="Times"/>
        </w:rPr>
        <w:tab/>
      </w:r>
      <w:r>
        <w:rPr>
          <w:rFonts w:ascii="Times" w:hAnsi="Times"/>
        </w:rPr>
        <w:t>System shall provide create patient account page in the website</w:t>
      </w:r>
    </w:p>
    <w:p w:rsidR="00B54B73" w:rsidRDefault="00114339">
      <w:pPr>
        <w:ind w:left="1418" w:hanging="992"/>
        <w:rPr>
          <w:rFonts w:ascii="Times" w:hAnsi="Times"/>
        </w:rPr>
      </w:pPr>
      <w:r w:rsidRPr="00703D36">
        <w:rPr>
          <w:rFonts w:ascii="Times" w:hAnsi="Times"/>
          <w:b/>
        </w:rPr>
        <w:t>SRS-33:</w:t>
      </w:r>
      <w:r>
        <w:rPr>
          <w:rFonts w:ascii="Times" w:hAnsi="Times"/>
        </w:rPr>
        <w:t xml:space="preserve"> </w:t>
      </w:r>
      <w:r w:rsidR="00451A06">
        <w:rPr>
          <w:rFonts w:ascii="Times" w:hAnsi="Times"/>
        </w:rPr>
        <w:tab/>
      </w:r>
      <w:r>
        <w:rPr>
          <w:rFonts w:ascii="Times" w:hAnsi="Times"/>
        </w:rPr>
        <w:t xml:space="preserve">System shall add patients’ data including </w:t>
      </w:r>
      <w:proofErr w:type="spellStart"/>
      <w:r>
        <w:rPr>
          <w:rFonts w:ascii="Times" w:hAnsi="Times"/>
        </w:rPr>
        <w:t>patientID</w:t>
      </w:r>
      <w:proofErr w:type="spellEnd"/>
      <w:r>
        <w:rPr>
          <w:rFonts w:ascii="Times" w:hAnsi="Times"/>
        </w:rPr>
        <w:t>, password, first name, last name, age, gender, address, tel., email, and treatment into the database</w:t>
      </w:r>
    </w:p>
    <w:p w:rsidR="00B54B73" w:rsidRDefault="00114339">
      <w:pPr>
        <w:ind w:left="1418" w:hanging="992"/>
        <w:rPr>
          <w:rFonts w:ascii="Times" w:hAnsi="Times"/>
        </w:rPr>
      </w:pPr>
      <w:r w:rsidRPr="00703D36">
        <w:rPr>
          <w:rFonts w:ascii="Times" w:hAnsi="Times"/>
          <w:b/>
        </w:rPr>
        <w:t>SRS-34:</w:t>
      </w:r>
      <w:r>
        <w:rPr>
          <w:rFonts w:ascii="Times" w:hAnsi="Times"/>
        </w:rPr>
        <w:t xml:space="preserve"> </w:t>
      </w:r>
      <w:r w:rsidR="00451A06">
        <w:rPr>
          <w:rFonts w:ascii="Times" w:hAnsi="Times"/>
        </w:rPr>
        <w:tab/>
      </w:r>
      <w:r>
        <w:rPr>
          <w:rFonts w:ascii="Times" w:hAnsi="Times"/>
        </w:rPr>
        <w:t>System shall update patient table in the database</w:t>
      </w:r>
    </w:p>
    <w:p w:rsidR="00B54B73" w:rsidRDefault="009B0689">
      <w:pPr>
        <w:ind w:left="1418" w:hanging="992"/>
        <w:rPr>
          <w:rFonts w:ascii="Times" w:hAnsi="Time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B54B73" w:rsidRDefault="00114339">
      <w:pPr>
        <w:ind w:left="1418" w:hanging="992"/>
      </w:pPr>
      <w:r w:rsidRPr="00703D36">
        <w:rPr>
          <w:rFonts w:ascii="Times" w:hAnsi="Times"/>
          <w:b/>
        </w:rPr>
        <w:t>SRS-39:</w:t>
      </w:r>
      <w:r>
        <w:rPr>
          <w:rFonts w:ascii="Times" w:hAnsi="Times"/>
        </w:rPr>
        <w:t xml:space="preserve"> </w:t>
      </w:r>
      <w:r w:rsidR="00451A06">
        <w:rPr>
          <w:rFonts w:ascii="Times" w:hAnsi="Times"/>
        </w:rPr>
        <w:tab/>
      </w:r>
      <w:r>
        <w:rPr>
          <w:rFonts w:ascii="Times" w:hAnsi="Times"/>
        </w:rPr>
        <w:t>System shall provide patients’ data as a list in the patient list page</w:t>
      </w:r>
    </w:p>
    <w:p w:rsidR="00ED546C" w:rsidRDefault="00ED546C" w:rsidP="00ED546C">
      <w:pPr>
        <w:ind w:left="1418" w:hanging="992"/>
        <w:rPr>
          <w:rFonts w:ascii="Times" w:hAnsi="Times"/>
        </w:rPr>
      </w:pPr>
      <w:r w:rsidRPr="007C5E89">
        <w:rPr>
          <w:rFonts w:ascii="Times" w:hAnsi="Times"/>
          <w:b/>
          <w:highlight w:val="yellow"/>
        </w:rPr>
        <w:lastRenderedPageBreak/>
        <w:t>SRS-</w:t>
      </w:r>
      <w:r w:rsidRPr="00E9608F">
        <w:rPr>
          <w:rFonts w:ascii="Times" w:hAnsi="Times"/>
          <w:b/>
          <w:highlight w:val="yellow"/>
        </w:rPr>
        <w:t>59</w:t>
      </w:r>
      <w:r w:rsidRPr="00E9608F">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 xml:space="preserve">System shall show error message “Please fill out this field” for any field that </w:t>
      </w:r>
      <w:r>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B54B73" w:rsidRDefault="00B54B73">
      <w:pPr>
        <w:rPr>
          <w:rFonts w:ascii="Times" w:hAnsi="Times"/>
          <w:b/>
          <w:bCs/>
        </w:rPr>
      </w:pPr>
    </w:p>
    <w:p w:rsidR="00B54B73" w:rsidRPr="00FA4DC1" w:rsidRDefault="00C956E2" w:rsidP="001A2BC8">
      <w:pPr>
        <w:pStyle w:val="4"/>
      </w:pPr>
      <w:bookmarkStart w:id="112" w:name="_Toc393887560"/>
      <w:bookmarkStart w:id="113" w:name="_Toc393887789"/>
      <w:bookmarkStart w:id="114" w:name="_Toc393887986"/>
      <w:r w:rsidRPr="00FA4DC1">
        <w:t>URS-19:  Officer can edit patients’ information</w:t>
      </w:r>
      <w:bookmarkEnd w:id="112"/>
      <w:bookmarkEnd w:id="113"/>
      <w:bookmarkEnd w:id="114"/>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SRS-01:</w:t>
      </w:r>
      <w:r w:rsidRPr="00480D7C">
        <w:rPr>
          <w:rFonts w:ascii="Times" w:hAnsi="Times"/>
        </w:rPr>
        <w:t xml:space="preserve"> </w:t>
      </w:r>
      <w:r w:rsidR="00451A06">
        <w:rPr>
          <w:rFonts w:ascii="Times" w:hAnsi="Times"/>
        </w:rPr>
        <w:tab/>
      </w:r>
      <w:r w:rsidRPr="00480D7C">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480D7C">
        <w:rPr>
          <w:rFonts w:ascii="Times" w:hAnsi="Times"/>
          <w:b/>
        </w:rPr>
        <w:t>SRS-34:</w:t>
      </w:r>
      <w:r w:rsidRPr="00480D7C">
        <w:rPr>
          <w:rFonts w:ascii="Times" w:hAnsi="Times"/>
        </w:rPr>
        <w:t xml:space="preserve"> </w:t>
      </w:r>
      <w:r w:rsidR="00451A06">
        <w:rPr>
          <w:rFonts w:ascii="Times" w:hAnsi="Times"/>
        </w:rPr>
        <w:tab/>
      </w:r>
      <w:r w:rsidRPr="00480D7C">
        <w:rPr>
          <w:rFonts w:ascii="Times" w:hAnsi="Times"/>
        </w:rPr>
        <w:t>System shall update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SRS-35:</w:t>
      </w:r>
      <w:r w:rsidRPr="00480D7C">
        <w:rPr>
          <w:rFonts w:ascii="Times" w:hAnsi="Times"/>
        </w:rPr>
        <w:t xml:space="preserve"> </w:t>
      </w:r>
      <w:r w:rsidR="00451A06">
        <w:rPr>
          <w:rFonts w:ascii="Times" w:hAnsi="Times"/>
        </w:rPr>
        <w:tab/>
      </w:r>
      <w:r w:rsidRPr="00480D7C">
        <w:rPr>
          <w:rFonts w:ascii="Times" w:hAnsi="Times"/>
        </w:rPr>
        <w:t>System shall provide patients’ edit page in the website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SRS-36:</w:t>
      </w:r>
      <w:r w:rsidRPr="00480D7C">
        <w:rPr>
          <w:rFonts w:ascii="Times" w:hAnsi="Times"/>
        </w:rPr>
        <w:t xml:space="preserve"> </w:t>
      </w:r>
      <w:r w:rsidR="00451A06">
        <w:rPr>
          <w:rFonts w:ascii="Times" w:hAnsi="Times"/>
        </w:rPr>
        <w:tab/>
      </w:r>
      <w:r w:rsidRPr="00480D7C">
        <w:rPr>
          <w:rFonts w:ascii="Times" w:hAnsi="Times"/>
        </w:rPr>
        <w:t>System shall edit patients’ information in patient table in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3F33C7" w:rsidRDefault="003F33C7" w:rsidP="003F33C7">
      <w:pPr>
        <w:ind w:left="1418" w:hanging="992"/>
        <w:rPr>
          <w:rFonts w:ascii="Times" w:hAnsi="Time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451A06" w:rsidRPr="00FA4DC1" w:rsidRDefault="00C956E2" w:rsidP="001A2BC8">
      <w:pPr>
        <w:pStyle w:val="4"/>
      </w:pPr>
      <w:bookmarkStart w:id="115" w:name="_Toc393887561"/>
      <w:bookmarkStart w:id="116" w:name="_Toc393887790"/>
      <w:bookmarkStart w:id="117" w:name="_Toc393887987"/>
      <w:r w:rsidRPr="00FA4DC1">
        <w:t>URS-20:  Officer can delete patients’ account</w:t>
      </w:r>
      <w:bookmarkEnd w:id="115"/>
      <w:bookmarkEnd w:id="116"/>
      <w:bookmarkEnd w:id="117"/>
    </w:p>
    <w:p w:rsidR="00451A06"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9B0689">
        <w:rPr>
          <w:rFonts w:ascii="Times" w:hAnsi="Times"/>
          <w:b/>
        </w:rPr>
        <w:t>SRS-34:</w:t>
      </w:r>
      <w:r w:rsidRPr="009B0689">
        <w:rPr>
          <w:rFonts w:ascii="Times" w:hAnsi="Times"/>
        </w:rPr>
        <w:t xml:space="preserve"> </w:t>
      </w:r>
      <w:r w:rsidR="00451A06">
        <w:rPr>
          <w:rFonts w:ascii="Times" w:hAnsi="Times"/>
        </w:rPr>
        <w:tab/>
      </w:r>
      <w:r w:rsidRPr="009B0689">
        <w:rPr>
          <w:rFonts w:ascii="Times" w:hAnsi="Times"/>
        </w:rPr>
        <w:t>System shall update patient table in the database</w:t>
      </w:r>
    </w:p>
    <w:p w:rsidR="009B0689" w:rsidRPr="009B0689" w:rsidRDefault="009B0689" w:rsidP="00451A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703D36">
        <w:rPr>
          <w:rFonts w:ascii="Times" w:hAnsi="Times"/>
          <w:b/>
        </w:rPr>
        <w:t>SRS-37:</w:t>
      </w:r>
      <w:r>
        <w:rPr>
          <w:rFonts w:ascii="Times" w:hAnsi="Times"/>
        </w:rPr>
        <w:t xml:space="preserve"> </w:t>
      </w:r>
      <w:r w:rsidR="00451A06">
        <w:rPr>
          <w:rFonts w:ascii="Times" w:hAnsi="Times"/>
        </w:rPr>
        <w:tab/>
      </w:r>
      <w:r>
        <w:rPr>
          <w:rFonts w:ascii="Times" w:hAnsi="Times"/>
        </w:rPr>
        <w:t>System shall delete patients’ account in patient table in the database</w:t>
      </w:r>
    </w:p>
    <w:p w:rsidR="00B54B73" w:rsidRDefault="009B0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SRS-38:</w:t>
      </w:r>
      <w:r w:rsidRPr="009B0689">
        <w:rPr>
          <w:rFonts w:ascii="Times" w:hAnsi="Times"/>
        </w:rPr>
        <w:t xml:space="preserve"> </w:t>
      </w:r>
      <w:r w:rsidR="00451A06">
        <w:rPr>
          <w:rFonts w:ascii="Times" w:hAnsi="Times"/>
        </w:rPr>
        <w:tab/>
      </w:r>
      <w:r w:rsidRPr="009B0689">
        <w:rPr>
          <w:rFonts w:ascii="Times" w:hAnsi="Times"/>
        </w:rPr>
        <w:t xml:space="preserve">System shall retrieve patients’ data including </w:t>
      </w:r>
      <w:proofErr w:type="spellStart"/>
      <w:r w:rsidRPr="009B0689">
        <w:rPr>
          <w:rFonts w:ascii="Times" w:hAnsi="Times"/>
        </w:rPr>
        <w:t>patientID</w:t>
      </w:r>
      <w:proofErr w:type="spellEnd"/>
      <w:r w:rsidRPr="009B0689">
        <w:rPr>
          <w:rFonts w:ascii="Times" w:hAnsi="Times"/>
        </w:rPr>
        <w:t>, password, first name, last name, age, gender, address, tel., email, and treatment from the database</w:t>
      </w:r>
    </w:p>
    <w:p w:rsidR="00FA4DC1" w:rsidRDefault="00480D7C"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FA4DC1" w:rsidRPr="00FA4DC1" w:rsidRDefault="00FA4DC1" w:rsidP="001A2BC8">
      <w:pPr>
        <w:pStyle w:val="4"/>
      </w:pPr>
      <w:bookmarkStart w:id="118" w:name="_Toc393887562"/>
      <w:bookmarkStart w:id="119" w:name="_Toc393887791"/>
      <w:bookmarkStart w:id="120" w:name="_Toc393887988"/>
      <w:r w:rsidRPr="00FA4DC1">
        <w:t>URS-21:  Officer can create an account for new dentist</w:t>
      </w:r>
      <w:bookmarkEnd w:id="118"/>
      <w:bookmarkEnd w:id="119"/>
      <w:bookmarkEnd w:id="120"/>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Pr>
          <w:rFonts w:ascii="Times" w:hAnsi="Times"/>
        </w:rPr>
        <w:t xml:space="preserve"> </w:t>
      </w:r>
      <w:r w:rsidRPr="009B0689">
        <w:rPr>
          <w:rFonts w:ascii="Times" w:hAnsi="Times"/>
        </w:rPr>
        <w:t>System shall connect with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SRS-40:</w:t>
      </w:r>
      <w:r>
        <w:rPr>
          <w:rFonts w:ascii="Times" w:hAnsi="Times"/>
        </w:rPr>
        <w:t xml:space="preserve">  System shall provide create dentist account page in the website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SRS-41:</w:t>
      </w:r>
      <w:r>
        <w:rPr>
          <w:rFonts w:ascii="Times" w:hAnsi="Times"/>
        </w:rPr>
        <w:t xml:space="preserve"> </w:t>
      </w:r>
      <w:r>
        <w:rPr>
          <w:rFonts w:ascii="Times" w:hAnsi="Times"/>
        </w:rPr>
        <w:tab/>
        <w:t xml:space="preserve">System shall add dentists’ data including </w:t>
      </w:r>
      <w:proofErr w:type="spellStart"/>
      <w:r>
        <w:rPr>
          <w:rFonts w:ascii="Times" w:hAnsi="Times"/>
        </w:rPr>
        <w:t>dentistID</w:t>
      </w:r>
      <w:proofErr w:type="spellEnd"/>
      <w:r>
        <w:rPr>
          <w:rFonts w:ascii="Times" w:hAnsi="Times"/>
        </w:rPr>
        <w:t>, password, first name, last name, address, email, and tel. into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Pr>
          <w:rFonts w:ascii="Times" w:hAnsi="Times"/>
        </w:rPr>
        <w:tab/>
        <w:t>System shall update dentist table in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Pr>
          <w:rFonts w:ascii="Times" w:hAnsi="Times"/>
        </w:rPr>
        <w:tab/>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Pr>
          <w:rFonts w:ascii="Times" w:hAnsi="Times"/>
        </w:rPr>
        <w:tab/>
        <w:t>System shall provide dentists’ data as a list in the dentist list page</w:t>
      </w:r>
    </w:p>
    <w:p w:rsidR="00FA4DC1" w:rsidRPr="008A5C41" w:rsidRDefault="00FA4DC1" w:rsidP="00FA4DC1">
      <w:pPr>
        <w:ind w:left="1418" w:hanging="992"/>
        <w:rPr>
          <w:rFonts w:ascii="Times New Roman" w:hAnsi="Times New Roman" w:cs="Times New Roman"/>
          <w:b/>
          <w:bCs/>
        </w:rPr>
      </w:pPr>
      <w:r w:rsidRPr="007C5E89">
        <w:rPr>
          <w:rFonts w:ascii="Times" w:hAnsi="Times"/>
          <w:b/>
          <w:highlight w:val="yellow"/>
        </w:rPr>
        <w:t>SRS-59</w:t>
      </w:r>
      <w:r w:rsidRPr="003F33C7">
        <w:rPr>
          <w:rFonts w:ascii="Times" w:hAnsi="Times"/>
          <w:b/>
          <w:bC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FA4DC1" w:rsidRDefault="00FA4DC1" w:rsidP="00FA4D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sectPr w:rsidR="00FA4DC1" w:rsidSect="0022490C">
          <w:pgSz w:w="12240" w:h="15840"/>
          <w:pgMar w:top="1440" w:right="1800" w:bottom="1440" w:left="1800" w:header="720" w:footer="720" w:gutter="0"/>
          <w:cols w:space="720"/>
          <w:noEndnote/>
          <w:titlePg/>
          <w:docGrid w:linePitch="326"/>
        </w:sectPr>
      </w:pPr>
    </w:p>
    <w:p w:rsidR="008A5C41" w:rsidRPr="00FA4DC1" w:rsidRDefault="00C956E2" w:rsidP="001A2BC8">
      <w:pPr>
        <w:pStyle w:val="4"/>
      </w:pPr>
      <w:bookmarkStart w:id="121" w:name="_Toc393887563"/>
      <w:bookmarkStart w:id="122" w:name="_Toc393887792"/>
      <w:bookmarkStart w:id="123" w:name="_Toc393887989"/>
      <w:r w:rsidRPr="00FA4DC1">
        <w:lastRenderedPageBreak/>
        <w:t>URS-22:  Officer can edit dentists’ information</w:t>
      </w:r>
      <w:bookmarkEnd w:id="121"/>
      <w:bookmarkEnd w:id="122"/>
      <w:bookmarkEnd w:id="123"/>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SRS-43:</w:t>
      </w:r>
      <w:r>
        <w:rPr>
          <w:rFonts w:ascii="Times" w:hAnsi="Times"/>
        </w:rPr>
        <w:t xml:space="preserve"> </w:t>
      </w:r>
      <w:r w:rsidR="00451A06">
        <w:rPr>
          <w:rFonts w:ascii="Times" w:hAnsi="Times"/>
        </w:rPr>
        <w:tab/>
      </w:r>
      <w:r>
        <w:rPr>
          <w:rFonts w:ascii="Times" w:hAnsi="Times"/>
        </w:rPr>
        <w:t>System shall provide dentists’ edit page in the website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SRS-44:</w:t>
      </w:r>
      <w:r>
        <w:rPr>
          <w:rFonts w:ascii="Times" w:hAnsi="Times"/>
        </w:rPr>
        <w:t xml:space="preserve"> </w:t>
      </w:r>
      <w:r w:rsidR="00451A06">
        <w:rPr>
          <w:rFonts w:ascii="Times" w:hAnsi="Times"/>
        </w:rPr>
        <w:tab/>
      </w:r>
      <w:r>
        <w:rPr>
          <w:rFonts w:ascii="Times" w:hAnsi="Times"/>
        </w:rPr>
        <w:t>System shall edit dentists’ information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3F33C7" w:rsidRDefault="008A5C41"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w:hAnsi="Time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3F33C7" w:rsidP="003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C5E89">
        <w:rPr>
          <w:rFonts w:ascii="Times" w:hAnsi="Times"/>
          <w:b/>
          <w:highlight w:val="yellow"/>
        </w:rPr>
        <w:t>SRS-59</w:t>
      </w:r>
      <w:r w:rsidRPr="00AF0DD4">
        <w:rPr>
          <w:rFonts w:ascii="Times" w:hAnsi="Times"/>
        </w:rPr>
        <w:t>:</w:t>
      </w:r>
      <w:r>
        <w:rPr>
          <w:rFonts w:ascii="Times New Roman" w:hAnsi="Times New Roman" w:cs="Times New Roman"/>
          <w:color w:val="000000"/>
          <w:highlight w:val="yellow"/>
        </w:rPr>
        <w:tab/>
      </w:r>
      <w:r w:rsidRPr="00AF0DD4">
        <w:rPr>
          <w:rFonts w:ascii="Times New Roman" w:hAnsi="Times New Roman" w:cs="Times New Roman"/>
          <w:color w:val="000000"/>
          <w:highlight w:val="yellow"/>
        </w:rPr>
        <w:t>System shall show error message “Please fill out this field” for any field that</w:t>
      </w:r>
      <w:r>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require</w:t>
      </w:r>
      <w:r w:rsidR="00E257DF">
        <w:rPr>
          <w:rFonts w:ascii="Times New Roman" w:hAnsi="Times New Roman" w:cs="Times New Roman"/>
          <w:color w:val="000000"/>
          <w:highlight w:val="yellow"/>
        </w:rPr>
        <w:t>s</w:t>
      </w:r>
      <w:r w:rsidRPr="00AF0DD4">
        <w:rPr>
          <w:rFonts w:ascii="Times New Roman" w:hAnsi="Times New Roman" w:cs="Times New Roman"/>
          <w:color w:val="000000"/>
          <w:highlight w:val="yellow"/>
        </w:rPr>
        <w:t xml:space="preserve"> </w:t>
      </w:r>
      <w:r w:rsidR="00C6444A" w:rsidRPr="00AF0DD4">
        <w:rPr>
          <w:rFonts w:ascii="Times New Roman" w:hAnsi="Times New Roman" w:cs="Times New Roman"/>
          <w:color w:val="000000"/>
          <w:highlight w:val="yellow"/>
        </w:rPr>
        <w:t>being</w:t>
      </w:r>
      <w:r w:rsidR="00E257DF">
        <w:rPr>
          <w:rFonts w:ascii="Times New Roman" w:hAnsi="Times New Roman" w:cs="Times New Roman"/>
          <w:color w:val="000000"/>
          <w:highlight w:val="yellow"/>
        </w:rPr>
        <w:t xml:space="preserve"> </w:t>
      </w:r>
      <w:r w:rsidRPr="00AF0DD4">
        <w:rPr>
          <w:rFonts w:ascii="Times New Roman" w:hAnsi="Times New Roman" w:cs="Times New Roman"/>
          <w:color w:val="000000"/>
          <w:highlight w:val="yellow"/>
        </w:rPr>
        <w:t>not empty</w:t>
      </w:r>
    </w:p>
    <w:p w:rsidR="008A5C41" w:rsidRPr="00FA4DC1" w:rsidRDefault="00C956E2" w:rsidP="001A2BC8">
      <w:pPr>
        <w:pStyle w:val="4"/>
      </w:pPr>
      <w:bookmarkStart w:id="124" w:name="_Toc393887564"/>
      <w:bookmarkStart w:id="125" w:name="_Toc393887793"/>
      <w:bookmarkStart w:id="126" w:name="_Toc393887990"/>
      <w:r w:rsidRPr="00FA4DC1">
        <w:t>URS-23:  Officer can delete dentists’ account</w:t>
      </w:r>
      <w:bookmarkEnd w:id="124"/>
      <w:bookmarkEnd w:id="125"/>
      <w:bookmarkEnd w:id="126"/>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SRS-42:</w:t>
      </w:r>
      <w:r>
        <w:rPr>
          <w:rFonts w:ascii="Times" w:hAnsi="Times"/>
        </w:rPr>
        <w:t xml:space="preserve"> </w:t>
      </w:r>
      <w:r w:rsidR="00451A06">
        <w:rPr>
          <w:rFonts w:ascii="Times" w:hAnsi="Times"/>
        </w:rPr>
        <w:tab/>
      </w:r>
      <w:r>
        <w:rPr>
          <w:rFonts w:ascii="Times" w:hAnsi="Times"/>
        </w:rPr>
        <w:t>System shall update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SRS-45:</w:t>
      </w:r>
      <w:r>
        <w:rPr>
          <w:rFonts w:ascii="Times" w:hAnsi="Times"/>
        </w:rPr>
        <w:t xml:space="preserve"> </w:t>
      </w:r>
      <w:r w:rsidR="00451A06">
        <w:rPr>
          <w:rFonts w:ascii="Times" w:hAnsi="Times"/>
        </w:rPr>
        <w:tab/>
      </w:r>
      <w:r>
        <w:rPr>
          <w:rFonts w:ascii="Times" w:hAnsi="Times"/>
        </w:rPr>
        <w:t>System shall delete dentists’ account in dentist table in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Pr="00FA4DC1" w:rsidRDefault="00C956E2" w:rsidP="001A2BC8">
      <w:pPr>
        <w:pStyle w:val="4"/>
      </w:pPr>
      <w:bookmarkStart w:id="127" w:name="_Toc393887565"/>
      <w:bookmarkStart w:id="128" w:name="_Toc393887794"/>
      <w:bookmarkStart w:id="129" w:name="_Toc393887991"/>
      <w:r w:rsidRPr="00FA4DC1">
        <w:t>URS-24:  Officer can view all patients’ account as a list</w:t>
      </w:r>
      <w:bookmarkEnd w:id="127"/>
      <w:bookmarkEnd w:id="128"/>
      <w:bookmarkEnd w:id="129"/>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SRS-38:</w:t>
      </w:r>
      <w:r w:rsidRPr="00480D7C">
        <w:rPr>
          <w:rFonts w:ascii="Times" w:hAnsi="Times"/>
        </w:rPr>
        <w:t xml:space="preserve"> </w:t>
      </w:r>
      <w:r w:rsidR="00451A06">
        <w:rPr>
          <w:rFonts w:ascii="Times" w:hAnsi="Times"/>
        </w:rPr>
        <w:tab/>
      </w:r>
      <w:r w:rsidRPr="00480D7C">
        <w:rPr>
          <w:rFonts w:ascii="Times" w:hAnsi="Times"/>
        </w:rPr>
        <w:t xml:space="preserve">System shall retrieve patients’ data including </w:t>
      </w:r>
      <w:proofErr w:type="spellStart"/>
      <w:r w:rsidRPr="00480D7C">
        <w:rPr>
          <w:rFonts w:ascii="Times" w:hAnsi="Times"/>
        </w:rPr>
        <w:t>patientID</w:t>
      </w:r>
      <w:proofErr w:type="spellEnd"/>
      <w:r w:rsidRPr="00480D7C">
        <w:rPr>
          <w:rFonts w:ascii="Times" w:hAnsi="Times"/>
        </w:rPr>
        <w:t>, password, first name, last name, age, gender, address, tel., email, and treatment from the database</w:t>
      </w:r>
    </w:p>
    <w:p w:rsidR="00B54B73" w:rsidRDefault="00480D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480D7C">
        <w:rPr>
          <w:rFonts w:ascii="Times" w:hAnsi="Times"/>
          <w:b/>
        </w:rPr>
        <w:t>SRS-39:</w:t>
      </w:r>
      <w:r w:rsidRPr="00480D7C">
        <w:rPr>
          <w:rFonts w:ascii="Times" w:hAnsi="Times"/>
        </w:rPr>
        <w:t xml:space="preserve"> </w:t>
      </w:r>
      <w:r w:rsidR="00451A06">
        <w:rPr>
          <w:rFonts w:ascii="Times" w:hAnsi="Times"/>
        </w:rPr>
        <w:tab/>
      </w:r>
      <w:r w:rsidRPr="00480D7C">
        <w:rPr>
          <w:rFonts w:ascii="Times" w:hAnsi="Times"/>
        </w:rPr>
        <w:t>System shall provide patients’ data as a list in the patient list page</w:t>
      </w:r>
    </w:p>
    <w:p w:rsidR="00451A06" w:rsidRPr="00FA4DC1" w:rsidRDefault="00C956E2" w:rsidP="001A2BC8">
      <w:pPr>
        <w:pStyle w:val="4"/>
      </w:pPr>
      <w:bookmarkStart w:id="130" w:name="_Toc393887566"/>
      <w:bookmarkStart w:id="131" w:name="_Toc393887795"/>
      <w:bookmarkStart w:id="132" w:name="_Toc393887992"/>
      <w:r w:rsidRPr="00FA4DC1">
        <w:t>USR-25:  Officer can view all dentists’ account as a list</w:t>
      </w:r>
      <w:bookmarkEnd w:id="130"/>
      <w:bookmarkEnd w:id="131"/>
      <w:bookmarkEnd w:id="132"/>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9B0689">
        <w:rPr>
          <w:rFonts w:ascii="Times" w:hAnsi="Times"/>
          <w:b/>
        </w:rPr>
        <w:t>SRS-01:</w:t>
      </w:r>
      <w:r w:rsidRPr="009B0689">
        <w:rPr>
          <w:rFonts w:ascii="Times" w:hAnsi="Times"/>
        </w:rPr>
        <w:t xml:space="preserve"> </w:t>
      </w:r>
      <w:r w:rsidR="00451A06">
        <w:rPr>
          <w:rFonts w:ascii="Times" w:hAnsi="Times"/>
        </w:rPr>
        <w:tab/>
      </w:r>
      <w:r w:rsidRPr="009B0689">
        <w:rPr>
          <w:rFonts w:ascii="Times" w:hAnsi="Times"/>
        </w:rPr>
        <w:t>System shall connect with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SRS-46:</w:t>
      </w:r>
      <w:r>
        <w:rPr>
          <w:rFonts w:ascii="Times" w:hAnsi="Times"/>
        </w:rPr>
        <w:t xml:space="preserve"> </w:t>
      </w:r>
      <w:r w:rsidR="00451A06">
        <w:rPr>
          <w:rFonts w:ascii="Times" w:hAnsi="Times"/>
        </w:rPr>
        <w:tab/>
      </w: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B54B73" w:rsidRDefault="008A5C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rPr>
          <w:rFonts w:ascii="Times New Roman" w:hAnsi="Times New Roman" w:cs="Times New Roman"/>
          <w:b/>
          <w:bCs/>
        </w:rPr>
      </w:pPr>
      <w:r w:rsidRPr="00703D36">
        <w:rPr>
          <w:rFonts w:ascii="Times" w:hAnsi="Times"/>
          <w:b/>
        </w:rPr>
        <w:t>SRS-47:</w:t>
      </w:r>
      <w:r>
        <w:rPr>
          <w:rFonts w:ascii="Times" w:hAnsi="Times"/>
        </w:rPr>
        <w:t xml:space="preserve"> </w:t>
      </w:r>
      <w:r w:rsidR="00451A06">
        <w:rPr>
          <w:rFonts w:ascii="Times" w:hAnsi="Times"/>
        </w:rPr>
        <w:tab/>
      </w:r>
      <w:r>
        <w:rPr>
          <w:rFonts w:ascii="Times" w:hAnsi="Times"/>
        </w:rPr>
        <w:t>System shall provide dentists’ data as a list in the dentist list page</w:t>
      </w:r>
    </w:p>
    <w:p w:rsid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8A5C41" w:rsidRPr="008A5C41" w:rsidRDefault="008A5C41" w:rsidP="00C95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0F03C7" w:rsidRDefault="000F03C7" w:rsidP="00C531E3">
      <w:pPr>
        <w:pStyle w:val="3"/>
        <w:jc w:val="both"/>
        <w:rPr>
          <w:rFonts w:ascii="Times" w:hAnsi="Times"/>
          <w:color w:val="000000" w:themeColor="text1"/>
          <w:sz w:val="28"/>
          <w:szCs w:val="28"/>
        </w:rPr>
        <w:sectPr w:rsidR="000F03C7" w:rsidSect="0022490C">
          <w:pgSz w:w="12240" w:h="15840"/>
          <w:pgMar w:top="1440" w:right="1800" w:bottom="1440" w:left="1800" w:header="720" w:footer="720" w:gutter="0"/>
          <w:cols w:space="720"/>
          <w:noEndnote/>
          <w:titlePg/>
          <w:docGrid w:linePitch="326"/>
        </w:sectPr>
      </w:pPr>
    </w:p>
    <w:p w:rsidR="004E2C60" w:rsidRPr="00110BFA" w:rsidRDefault="00574FFC" w:rsidP="00C531E3">
      <w:pPr>
        <w:pStyle w:val="3"/>
        <w:jc w:val="both"/>
        <w:rPr>
          <w:rFonts w:ascii="Times" w:hAnsi="Times"/>
          <w:color w:val="000000" w:themeColor="text1"/>
          <w:sz w:val="28"/>
          <w:szCs w:val="28"/>
        </w:rPr>
      </w:pPr>
      <w:bookmarkStart w:id="133" w:name="_Toc393887567"/>
      <w:bookmarkStart w:id="134" w:name="_Toc393887796"/>
      <w:bookmarkStart w:id="135" w:name="_Toc393887993"/>
      <w:r>
        <w:rPr>
          <w:rFonts w:ascii="Times" w:hAnsi="Times"/>
          <w:color w:val="000000" w:themeColor="text1"/>
          <w:sz w:val="28"/>
          <w:szCs w:val="28"/>
        </w:rPr>
        <w:lastRenderedPageBreak/>
        <w:t>4</w:t>
      </w:r>
      <w:r w:rsidR="004E2C60" w:rsidRPr="00110BFA">
        <w:rPr>
          <w:rFonts w:ascii="Times" w:hAnsi="Times"/>
          <w:color w:val="000000" w:themeColor="text1"/>
          <w:sz w:val="28"/>
          <w:szCs w:val="28"/>
        </w:rPr>
        <w:t>.2 Use Case Diagram</w:t>
      </w:r>
      <w:bookmarkEnd w:id="133"/>
      <w:bookmarkEnd w:id="134"/>
      <w:bookmarkEnd w:id="135"/>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Pr="007C46AD" w:rsidRDefault="004E2C60" w:rsidP="00C531E3">
      <w:pPr>
        <w:pStyle w:val="4"/>
        <w:jc w:val="both"/>
      </w:pPr>
      <w:bookmarkStart w:id="136" w:name="_Toc393887568"/>
      <w:bookmarkStart w:id="137" w:name="_Toc393887797"/>
      <w:bookmarkStart w:id="138" w:name="_Toc393887994"/>
      <w:r w:rsidRPr="007C46AD">
        <w:t>4.2.1 Dental clinic services system Use Case for Patient</w:t>
      </w:r>
      <w:bookmarkEnd w:id="136"/>
      <w:bookmarkEnd w:id="137"/>
      <w:bookmarkEnd w:id="138"/>
      <w:r w:rsidRPr="007C46AD">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Pr="005A6482"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5A6482">
        <w:rPr>
          <w:rFonts w:ascii="Times New Roman" w:hAnsi="Times New Roman" w:cs="Times New Roman"/>
          <w:b/>
          <w:bCs/>
          <w:u w:val="single"/>
        </w:rPr>
        <w:t>Patient</w:t>
      </w:r>
      <w:r w:rsidR="005A6482">
        <w:rPr>
          <w:rFonts w:ascii="Times New Roman" w:hAnsi="Times New Roman" w:cs="Times New Roman"/>
          <w:b/>
          <w:bCs/>
          <w:u w:val="single"/>
        </w:rPr>
        <w:t xml:space="preserve"> and </w:t>
      </w:r>
      <w:r w:rsidR="005A6482" w:rsidRPr="005A6482">
        <w:rPr>
          <w:rFonts w:ascii="Times New Roman" w:hAnsi="Times New Roman" w:cs="Times New Roman"/>
          <w:b/>
          <w:bCs/>
          <w:u w:val="single"/>
        </w:rPr>
        <w:t>Visitor</w:t>
      </w:r>
      <w:r w:rsidR="005A6482">
        <w:rPr>
          <w:rFonts w:ascii="Times New Roman" w:hAnsi="Times New Roman" w:cs="Times New Roman"/>
          <w:b/>
          <w:bCs/>
          <w:u w:val="single"/>
        </w:rPr>
        <w:t xml:space="preserve"> </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rsidR="004E2C6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Pr>
          <w:rFonts w:ascii="Times New Roman" w:hAnsi="Times New Roman" w:cs="Times New Roman"/>
          <w:noProof/>
          <w:sz w:val="22"/>
          <w:szCs w:val="22"/>
          <w:lang w:bidi="th-TH"/>
        </w:rPr>
        <w:drawing>
          <wp:inline distT="0" distB="0" distL="0" distR="0">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1"/>
                    <a:stretch>
                      <a:fillRect/>
                    </a:stretch>
                  </pic:blipFill>
                  <pic:spPr>
                    <a:xfrm>
                      <a:off x="0" y="0"/>
                      <a:ext cx="4876800" cy="3295650"/>
                    </a:xfrm>
                    <a:prstGeom prst="rect">
                      <a:avLst/>
                    </a:prstGeom>
                  </pic:spPr>
                </pic:pic>
              </a:graphicData>
            </a:graphic>
          </wp:inline>
        </w:drawing>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rsidR="004E2C6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1: Dental clinic services system patient use case diagram</w:t>
      </w: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rsidR="00466991" w:rsidRPr="00466991" w:rsidRDefault="00466991" w:rsidP="00466991"/>
    <w:p w:rsidR="00084A1C" w:rsidRDefault="00084A1C" w:rsidP="00C531E3">
      <w:pPr>
        <w:pStyle w:val="4"/>
        <w:jc w:val="both"/>
      </w:pPr>
    </w:p>
    <w:p w:rsidR="00084A1C" w:rsidRDefault="00084A1C" w:rsidP="00084A1C"/>
    <w:p w:rsidR="00084A1C" w:rsidRDefault="00084A1C" w:rsidP="00084A1C"/>
    <w:p w:rsidR="00084A1C" w:rsidRDefault="00084A1C" w:rsidP="00084A1C"/>
    <w:p w:rsidR="00084A1C" w:rsidRDefault="00084A1C" w:rsidP="00084A1C"/>
    <w:p w:rsidR="005A6482" w:rsidRDefault="005A6482" w:rsidP="00C531E3">
      <w:pPr>
        <w:pStyle w:val="4"/>
        <w:jc w:val="both"/>
        <w:rPr>
          <w:rFonts w:asciiTheme="minorHAnsi" w:eastAsiaTheme="minorEastAsia" w:hAnsiTheme="minorHAnsi" w:cstheme="minorBidi"/>
          <w:b w:val="0"/>
          <w:bCs w:val="0"/>
          <w:iCs w:val="0"/>
          <w:color w:val="auto"/>
        </w:rPr>
      </w:pPr>
    </w:p>
    <w:p w:rsidR="005A6482" w:rsidRPr="005A6482" w:rsidRDefault="005A6482" w:rsidP="005A6482"/>
    <w:p w:rsidR="004E2C60" w:rsidRPr="00E52A46" w:rsidRDefault="004E2C60" w:rsidP="00C531E3">
      <w:pPr>
        <w:pStyle w:val="4"/>
        <w:jc w:val="both"/>
        <w:rPr>
          <w:highlight w:val="yellow"/>
        </w:rPr>
      </w:pPr>
      <w:bookmarkStart w:id="139" w:name="_Toc393887569"/>
      <w:bookmarkStart w:id="140" w:name="_Toc393887798"/>
      <w:bookmarkStart w:id="141" w:name="_Toc393887995"/>
      <w:r w:rsidRPr="00E52A46">
        <w:rPr>
          <w:highlight w:val="yellow"/>
        </w:rPr>
        <w:lastRenderedPageBreak/>
        <w:t>4.2.2 Dental clinic services system Use Case for Officer</w:t>
      </w:r>
      <w:bookmarkEnd w:id="139"/>
      <w:bookmarkEnd w:id="140"/>
      <w:bookmarkEnd w:id="141"/>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E52A46">
        <w:rPr>
          <w:rFonts w:ascii="Times" w:hAnsi="Times" w:cs="Times"/>
          <w:b/>
          <w:bCs/>
          <w:highlight w:val="yellow"/>
          <w:u w:val="single"/>
        </w:rPr>
        <w:t>Officer</w:t>
      </w:r>
      <w:r w:rsidR="004A5269" w:rsidRPr="004A5269">
        <w:rPr>
          <w:rFonts w:ascii="Times New Roman" w:hAnsi="Times New Roman" w:cs="Times New Roman"/>
        </w:rPr>
        <w:t xml:space="preserve"> </w:t>
      </w:r>
    </w:p>
    <w:p w:rsidR="00BB49D6"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drawing>
          <wp:inline distT="0" distB="0" distL="0" distR="0">
            <wp:extent cx="4801756" cy="6933566"/>
            <wp:effectExtent l="19050" t="0" r="0" b="0"/>
            <wp:docPr id="3" name="Picture 2" descr="C:\Users\Dell\Documents\offic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fficer3.jpg"/>
                    <pic:cNvPicPr>
                      <a:picLocks noChangeAspect="1" noChangeArrowheads="1"/>
                    </pic:cNvPicPr>
                  </pic:nvPicPr>
                  <pic:blipFill>
                    <a:blip r:embed="rId12"/>
                    <a:srcRect/>
                    <a:stretch>
                      <a:fillRect/>
                    </a:stretch>
                  </pic:blipFill>
                  <pic:spPr bwMode="auto">
                    <a:xfrm>
                      <a:off x="0" y="0"/>
                      <a:ext cx="4805641" cy="6939175"/>
                    </a:xfrm>
                    <a:prstGeom prst="rect">
                      <a:avLst/>
                    </a:prstGeom>
                    <a:noFill/>
                    <a:ln w="9525">
                      <a:noFill/>
                      <a:miter lim="800000"/>
                      <a:headEnd/>
                      <a:tailEnd/>
                    </a:ln>
                  </pic:spPr>
                </pic:pic>
              </a:graphicData>
            </a:graphic>
          </wp:inline>
        </w:drawing>
      </w:r>
    </w:p>
    <w:p w:rsidR="00BB49D6" w:rsidRP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rPr>
        <w:sectPr w:rsidR="00BB49D6" w:rsidRPr="00BB49D6" w:rsidSect="0022490C">
          <w:footerReference w:type="even" r:id="rId13"/>
          <w:footerReference w:type="default" r:id="rId14"/>
          <w:pgSz w:w="12240" w:h="15840"/>
          <w:pgMar w:top="1440" w:right="1800" w:bottom="1440" w:left="1800" w:header="720" w:footer="720" w:gutter="0"/>
          <w:cols w:space="720"/>
          <w:noEndnote/>
          <w:titlePg/>
          <w:docGrid w:linePitch="326"/>
        </w:sectPr>
      </w:pPr>
      <w:r>
        <w:rPr>
          <w:rFonts w:ascii="Times New Roman" w:hAnsi="Times New Roman" w:cs="Times New Roman"/>
        </w:rPr>
        <w:t xml:space="preserve">Figure 2: Dental clinic services system officer use case </w:t>
      </w:r>
      <w:r w:rsidRPr="00BB49D6">
        <w:rPr>
          <w:rFonts w:ascii="Times New Roman" w:hAnsi="Times New Roman" w:cs="Times New Roman"/>
        </w:rPr>
        <w:t>diagram (account management)</w:t>
      </w:r>
    </w:p>
    <w:p w:rsidR="00B24FE6" w:rsidRPr="00574FFC" w:rsidRDefault="00BB49D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Pr>
          <w:rFonts w:ascii="Times" w:hAnsi="Times" w:cs="Times"/>
          <w:b/>
          <w:bCs/>
          <w:noProof/>
          <w:lang w:bidi="th-TH"/>
        </w:rPr>
        <w:lastRenderedPageBreak/>
        <w:drawing>
          <wp:inline distT="0" distB="0" distL="0" distR="0">
            <wp:extent cx="4698245" cy="7027074"/>
            <wp:effectExtent l="19050" t="0" r="7105" b="0"/>
            <wp:docPr id="1" name="Picture 1" descr="C:\Users\Dell\Documents\offi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officer2.jpg"/>
                    <pic:cNvPicPr>
                      <a:picLocks noChangeAspect="1" noChangeArrowheads="1"/>
                    </pic:cNvPicPr>
                  </pic:nvPicPr>
                  <pic:blipFill>
                    <a:blip r:embed="rId15"/>
                    <a:srcRect/>
                    <a:stretch>
                      <a:fillRect/>
                    </a:stretch>
                  </pic:blipFill>
                  <pic:spPr bwMode="auto">
                    <a:xfrm>
                      <a:off x="0" y="0"/>
                      <a:ext cx="4702046" cy="7032759"/>
                    </a:xfrm>
                    <a:prstGeom prst="rect">
                      <a:avLst/>
                    </a:prstGeom>
                    <a:noFill/>
                    <a:ln w="9525">
                      <a:noFill/>
                      <a:miter lim="800000"/>
                      <a:headEnd/>
                      <a:tailEnd/>
                    </a:ln>
                  </pic:spPr>
                </pic:pic>
              </a:graphicData>
            </a:graphic>
          </wp:inline>
        </w:drawing>
      </w:r>
    </w:p>
    <w:p w:rsidR="00BB49D6"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rsidR="00B24FE6" w:rsidRPr="00BC6921"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u w:val="single"/>
        </w:rPr>
        <w:sectPr w:rsidR="00B24FE6" w:rsidRPr="00BC6921" w:rsidSect="0022490C">
          <w:footerReference w:type="even" r:id="rId16"/>
          <w:footerReference w:type="default" r:id="rId17"/>
          <w:pgSz w:w="12240" w:h="15840"/>
          <w:pgMar w:top="1440" w:right="1800" w:bottom="1440" w:left="1800" w:header="720" w:footer="720" w:gutter="0"/>
          <w:cols w:space="720"/>
          <w:noEndnote/>
          <w:titlePg/>
          <w:docGrid w:linePitch="326"/>
        </w:sectPr>
      </w:pPr>
      <w:r>
        <w:rPr>
          <w:rFonts w:ascii="Times New Roman" w:hAnsi="Times New Roman" w:cs="Times New Roman"/>
        </w:rPr>
        <w:t>Figure 3</w:t>
      </w:r>
      <w:r w:rsidR="00B24FE6">
        <w:rPr>
          <w:rFonts w:ascii="Times New Roman" w:hAnsi="Times New Roman" w:cs="Times New Roman"/>
        </w:rPr>
        <w:t>: Dental clinic services system officer use case diagram</w:t>
      </w:r>
    </w:p>
    <w:p w:rsidR="00B24FE6" w:rsidRPr="00574FFC" w:rsidRDefault="00B24FE6" w:rsidP="00B24FE6">
      <w:pPr>
        <w:pStyle w:val="4"/>
        <w:jc w:val="both"/>
        <w:rPr>
          <w:rFonts w:cs="Times New Roman"/>
          <w:u w:val="single"/>
        </w:rPr>
      </w:pPr>
      <w:bookmarkStart w:id="142" w:name="_Toc393887570"/>
      <w:bookmarkStart w:id="143" w:name="_Toc393887799"/>
      <w:bookmarkStart w:id="144" w:name="_Toc393887996"/>
      <w:r w:rsidRPr="00574FFC">
        <w:lastRenderedPageBreak/>
        <w:t>4.2.3 Dental clinic services system Use Case for Dentist</w:t>
      </w:r>
      <w:bookmarkEnd w:id="142"/>
      <w:bookmarkEnd w:id="143"/>
      <w:bookmarkEnd w:id="144"/>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Pr>
          <w:rFonts w:ascii="Times New Roman" w:hAnsi="Times New Roman" w:cs="Times New Roman"/>
          <w:b/>
          <w:bCs/>
          <w:u w:val="single"/>
        </w:rPr>
        <w:t>Dentist</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Pr>
          <w:rFonts w:ascii="Times New Roman" w:hAnsi="Times New Roman" w:cs="Times New Roman"/>
          <w:b/>
          <w:bCs/>
          <w:noProof/>
          <w:lang w:bidi="th-TH"/>
        </w:rPr>
        <w:drawing>
          <wp:inline distT="0" distB="0" distL="0" distR="0">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0000" cy="4394200"/>
                    </a:xfrm>
                    <a:prstGeom prst="rect">
                      <a:avLst/>
                    </a:prstGeom>
                  </pic:spPr>
                </pic:pic>
              </a:graphicData>
            </a:graphic>
          </wp:inline>
        </w:drawing>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rsidR="00B24FE6"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Figure 4</w:t>
      </w:r>
      <w:r w:rsidR="00B24FE6">
        <w:rPr>
          <w:rFonts w:ascii="Times New Roman" w:hAnsi="Times New Roman" w:cs="Times New Roman"/>
        </w:rPr>
        <w:t>: Dental clinic services system dentist use case diagram</w:t>
      </w:r>
    </w:p>
    <w:p w:rsidR="00B24FE6"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rsidR="00E01CD1" w:rsidRDefault="00E01CD1" w:rsidP="00C531E3">
      <w:pPr>
        <w:pStyle w:val="4"/>
        <w:jc w:val="both"/>
        <w:sectPr w:rsidR="00E01CD1" w:rsidSect="0022490C">
          <w:pgSz w:w="12240" w:h="15840"/>
          <w:pgMar w:top="1440" w:right="1800" w:bottom="1440" w:left="1800" w:header="720" w:footer="720" w:gutter="0"/>
          <w:cols w:space="720"/>
          <w:noEndnote/>
          <w:titlePg/>
          <w:docGrid w:linePitch="326"/>
        </w:sectPr>
      </w:pPr>
    </w:p>
    <w:p w:rsidR="004E2C60" w:rsidRDefault="00607609" w:rsidP="00B24FE6">
      <w:pPr>
        <w:pStyle w:val="3"/>
        <w:jc w:val="both"/>
        <w:rPr>
          <w:rFonts w:ascii="Times" w:hAnsi="Times"/>
          <w:color w:val="000000" w:themeColor="text1"/>
          <w:sz w:val="28"/>
          <w:szCs w:val="28"/>
        </w:rPr>
      </w:pPr>
      <w:bookmarkStart w:id="145" w:name="_Toc393887571"/>
      <w:bookmarkStart w:id="146" w:name="_Toc393887800"/>
      <w:bookmarkStart w:id="147" w:name="_Toc393887997"/>
      <w:r>
        <w:rPr>
          <w:rFonts w:ascii="Times" w:hAnsi="Times"/>
          <w:color w:val="000000" w:themeColor="text1"/>
          <w:sz w:val="28"/>
          <w:szCs w:val="28"/>
        </w:rPr>
        <w:lastRenderedPageBreak/>
        <w:t>4.3 Use</w:t>
      </w:r>
      <w:r w:rsidR="004E2C60" w:rsidRPr="00110BFA">
        <w:rPr>
          <w:rFonts w:ascii="Times" w:hAnsi="Times"/>
          <w:color w:val="000000" w:themeColor="text1"/>
          <w:sz w:val="28"/>
          <w:szCs w:val="28"/>
        </w:rPr>
        <w:t xml:space="preserve"> case description</w:t>
      </w:r>
      <w:bookmarkEnd w:id="145"/>
      <w:bookmarkEnd w:id="146"/>
      <w:bookmarkEnd w:id="147"/>
    </w:p>
    <w:p w:rsidR="00BF69AC" w:rsidRDefault="00BF69AC" w:rsidP="00BF69AC">
      <w:pPr>
        <w:ind w:left="360"/>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F69AC" w:rsidRPr="00D30A86" w:rsidTr="005F0E76">
        <w:trPr>
          <w:trHeight w:val="225"/>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New Roman" w:hAnsi="Times New Roman" w:cs="Times New Roman"/>
                <w:color w:val="000000"/>
              </w:rPr>
              <w:t>UC-01</w:t>
            </w:r>
          </w:p>
        </w:tc>
      </w:tr>
      <w:tr w:rsidR="00BF69AC" w:rsidRPr="00D30A86" w:rsidTr="005F0E76">
        <w:trPr>
          <w:trHeight w:val="21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F69AC" w:rsidRPr="00BF69AC"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Pr>
                <w:rFonts w:ascii="Times New Roman" w:hAnsi="Times New Roman" w:cs="Times New Roman"/>
              </w:rPr>
              <w:t>Display patients’</w:t>
            </w:r>
            <w:r w:rsidR="00BF69AC" w:rsidRPr="00BF69AC">
              <w:rPr>
                <w:rFonts w:ascii="Times New Roman" w:hAnsi="Times New Roman" w:cs="Times New Roman"/>
              </w:rPr>
              <w:t xml:space="preserve"> own appointment in mobile application</w:t>
            </w:r>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Worapun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color w:val="000000"/>
              </w:rPr>
              <w:t>Kanokwan</w:t>
            </w:r>
            <w:proofErr w:type="spellEnd"/>
            <w:r w:rsidRPr="00D30A86">
              <w:rPr>
                <w:rFonts w:ascii="Times New Roman" w:hAnsi="Times New Roman" w:cs="Times New Roman"/>
                <w:color w:val="000000"/>
              </w:rPr>
              <w:t xml:space="preserve"> </w:t>
            </w:r>
            <w:proofErr w:type="spellStart"/>
            <w:r w:rsidRPr="00D30A86">
              <w:rPr>
                <w:rFonts w:ascii="Times New Roman" w:hAnsi="Times New Roman" w:cs="Times New Roman"/>
                <w:color w:val="000000"/>
              </w:rPr>
              <w:t>Maneerat</w:t>
            </w:r>
            <w:proofErr w:type="spellEnd"/>
          </w:p>
        </w:tc>
      </w:tr>
      <w:tr w:rsidR="00BF69AC" w:rsidRPr="00D30A86" w:rsidTr="005F0E76">
        <w:trPr>
          <w:trHeight w:val="240"/>
        </w:trPr>
        <w:tc>
          <w:tcPr>
            <w:tcW w:w="2187"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24/06/2014</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Patient</w:t>
            </w:r>
          </w:p>
        </w:tc>
      </w:tr>
      <w:tr w:rsidR="00BF69AC" w:rsidRPr="00D30A86" w:rsidTr="005F0E76">
        <w:trPr>
          <w:trHeight w:val="45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Pr>
                <w:rFonts w:ascii="Times" w:hAnsi="Times" w:cs="Times New Roman"/>
                <w:color w:val="000000"/>
              </w:rPr>
              <w:t xml:space="preserve">Patient can view his/her </w:t>
            </w:r>
            <w:r w:rsidRPr="00D30A86">
              <w:rPr>
                <w:rFonts w:ascii="Times" w:hAnsi="Times" w:cs="Times New Roman"/>
                <w:color w:val="000000"/>
              </w:rPr>
              <w:t>ap</w:t>
            </w:r>
            <w:r>
              <w:rPr>
                <w:rFonts w:ascii="Times" w:hAnsi="Times" w:cs="Times New Roman"/>
                <w:color w:val="000000"/>
              </w:rPr>
              <w:t>pointment in appointment page</w:t>
            </w:r>
            <w:r w:rsidRPr="00D30A86">
              <w:rPr>
                <w:rFonts w:ascii="Times" w:hAnsi="Times" w:cs="Times New Roman"/>
                <w:color w:val="000000"/>
              </w:rPr>
              <w:t xml:space="preserve"> which provide in the mobile application</w:t>
            </w:r>
          </w:p>
        </w:tc>
      </w:tr>
      <w:tr w:rsidR="00BF69AC" w:rsidRPr="00D30A86" w:rsidTr="005F0E76">
        <w:trPr>
          <w:trHeight w:val="22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 xml:space="preserve">Patient is already logged into the application by using </w:t>
            </w:r>
            <w:proofErr w:type="spellStart"/>
            <w:r w:rsidRPr="00D30A86">
              <w:rPr>
                <w:rFonts w:ascii="Times New Roman" w:hAnsi="Times New Roman" w:cs="Times New Roman"/>
                <w:color w:val="000000"/>
              </w:rPr>
              <w:t>patientID</w:t>
            </w:r>
            <w:proofErr w:type="spellEnd"/>
            <w:r w:rsidRPr="00D30A86">
              <w:rPr>
                <w:rFonts w:ascii="Times New Roman" w:hAnsi="Times New Roman" w:cs="Times New Roman"/>
                <w:color w:val="000000"/>
              </w:rPr>
              <w:t xml:space="preserve"> and password</w:t>
            </w:r>
          </w:p>
        </w:tc>
      </w:tr>
      <w:tr w:rsidR="00BF69AC" w:rsidRPr="00D30A86" w:rsidTr="005F0E76">
        <w:trPr>
          <w:trHeight w:val="21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proofErr w:type="spellStart"/>
            <w:r w:rsidRPr="00D30A86">
              <w:rPr>
                <w:rFonts w:ascii="Times New Roman" w:hAnsi="Times New Roman" w:cs="Times New Roman"/>
                <w:b/>
                <w:bCs/>
                <w:color w:val="000000"/>
              </w:rPr>
              <w:t>Postconditions</w:t>
            </w:r>
            <w:proofErr w:type="spellEnd"/>
            <w:r w:rsidRPr="00D30A86">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F69AC" w:rsidRPr="00D30A86" w:rsidRDefault="00BF69AC" w:rsidP="00BF69AC">
            <w:pPr>
              <w:jc w:val="both"/>
              <w:rPr>
                <w:rFonts w:ascii="Times" w:hAnsi="Times" w:cs="Times New Roman"/>
              </w:rPr>
            </w:pPr>
            <w:r w:rsidRPr="00D30A86">
              <w:rPr>
                <w:rFonts w:ascii="Times New Roman" w:hAnsi="Times New Roman" w:cs="Times New Roman"/>
                <w:color w:val="000000"/>
              </w:rPr>
              <w:t xml:space="preserve">Patient can view their appointment </w:t>
            </w:r>
            <w:r>
              <w:rPr>
                <w:rFonts w:ascii="Times New Roman" w:hAnsi="Times New Roman" w:cs="Times New Roman"/>
                <w:color w:val="000000"/>
              </w:rPr>
              <w:t>in appointment page</w:t>
            </w:r>
          </w:p>
        </w:tc>
      </w:tr>
      <w:tr w:rsidR="00BF69AC" w:rsidRPr="00D30A86" w:rsidTr="005F0E76">
        <w:trPr>
          <w:trHeight w:val="99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F69AC" w:rsidRDefault="00BF69AC" w:rsidP="003F771A">
            <w:pPr>
              <w:pStyle w:val="a6"/>
              <w:numPr>
                <w:ilvl w:val="0"/>
                <w:numId w:val="6"/>
              </w:numPr>
              <w:jc w:val="both"/>
              <w:rPr>
                <w:rFonts w:ascii="Times" w:hAnsi="Times" w:cs="Times New Roman"/>
              </w:rPr>
            </w:pPr>
            <w:r w:rsidRPr="00D30A86">
              <w:rPr>
                <w:rFonts w:ascii="Times New Roman" w:hAnsi="Times New Roman" w:cs="Times New Roman"/>
                <w:color w:val="000000"/>
              </w:rPr>
              <w:t xml:space="preserve">Patient selects </w:t>
            </w:r>
            <w:r>
              <w:rPr>
                <w:rFonts w:ascii="Times New Roman" w:hAnsi="Times New Roman" w:cs="Times New Roman"/>
                <w:color w:val="000000"/>
              </w:rPr>
              <w:t>appointment menu</w:t>
            </w:r>
          </w:p>
          <w:p w:rsidR="00BF69AC" w:rsidRPr="00BF69AC" w:rsidRDefault="00BF69AC" w:rsidP="003F771A">
            <w:pPr>
              <w:pStyle w:val="a6"/>
              <w:numPr>
                <w:ilvl w:val="0"/>
                <w:numId w:val="6"/>
              </w:numPr>
              <w:jc w:val="both"/>
              <w:rPr>
                <w:rFonts w:ascii="Times" w:hAnsi="Times" w:cs="Times New Roman"/>
              </w:rPr>
            </w:pPr>
            <w:r w:rsidRPr="00BF69AC">
              <w:rPr>
                <w:rFonts w:ascii="Times" w:hAnsi="Times"/>
              </w:rPr>
              <w:t>System shall connect with the database</w:t>
            </w:r>
          </w:p>
          <w:p w:rsidR="00BF69AC" w:rsidRPr="00BF69AC" w:rsidRDefault="00BF69AC" w:rsidP="003F771A">
            <w:pPr>
              <w:pStyle w:val="a6"/>
              <w:numPr>
                <w:ilvl w:val="0"/>
                <w:numId w:val="6"/>
              </w:numPr>
              <w:jc w:val="both"/>
              <w:rPr>
                <w:rFonts w:ascii="Times" w:hAnsi="Times"/>
              </w:rPr>
            </w:pPr>
            <w:r w:rsidRPr="00BF69AC">
              <w:rPr>
                <w:rFonts w:ascii="Times" w:hAnsi="Times"/>
              </w:rPr>
              <w:t xml:space="preserve">System shall retrieve patients’ appointment data including </w:t>
            </w:r>
            <w:proofErr w:type="spellStart"/>
            <w:r w:rsidRPr="00BF69AC">
              <w:rPr>
                <w:rFonts w:ascii="Times" w:hAnsi="Times"/>
              </w:rPr>
              <w:t>appointmentID</w:t>
            </w:r>
            <w:proofErr w:type="spellEnd"/>
            <w:r w:rsidRPr="00BF69AC">
              <w:rPr>
                <w:rFonts w:ascii="Times" w:hAnsi="Times"/>
              </w:rPr>
              <w:t xml:space="preserve">, </w:t>
            </w:r>
            <w:proofErr w:type="spellStart"/>
            <w:r w:rsidRPr="00BF69AC">
              <w:rPr>
                <w:rFonts w:ascii="Times" w:hAnsi="Times"/>
              </w:rPr>
              <w:t>patientID</w:t>
            </w:r>
            <w:proofErr w:type="spellEnd"/>
            <w:r w:rsidRPr="00BF69AC">
              <w:rPr>
                <w:rFonts w:ascii="Times" w:hAnsi="Times"/>
              </w:rPr>
              <w:t xml:space="preserve">, </w:t>
            </w:r>
            <w:proofErr w:type="spellStart"/>
            <w:r w:rsidRPr="00BF69AC">
              <w:rPr>
                <w:rFonts w:ascii="Times" w:hAnsi="Times"/>
              </w:rPr>
              <w:t>dentistID</w:t>
            </w:r>
            <w:proofErr w:type="spellEnd"/>
            <w:r w:rsidRPr="00BF69AC">
              <w:rPr>
                <w:rFonts w:ascii="Times" w:hAnsi="Times"/>
              </w:rPr>
              <w:t>, appointment date, start time, end time, dental treatment, and description from database</w:t>
            </w:r>
          </w:p>
          <w:p w:rsidR="00BF69AC" w:rsidRPr="002715A4" w:rsidRDefault="00BF69AC" w:rsidP="003F771A">
            <w:pPr>
              <w:pStyle w:val="a6"/>
              <w:numPr>
                <w:ilvl w:val="0"/>
                <w:numId w:val="6"/>
              </w:numPr>
              <w:jc w:val="both"/>
              <w:rPr>
                <w:rFonts w:ascii="Times" w:hAnsi="Times"/>
              </w:rPr>
            </w:pPr>
            <w:r w:rsidRPr="00A97EDE">
              <w:rPr>
                <w:rFonts w:ascii="Times" w:hAnsi="Times"/>
              </w:rPr>
              <w:t>System shall provide patients’ appointment data from the database in appointment page in mobile application</w:t>
            </w:r>
          </w:p>
          <w:p w:rsidR="00BF69AC" w:rsidRPr="00D30A86" w:rsidRDefault="00BF69AC" w:rsidP="003F771A">
            <w:pPr>
              <w:pStyle w:val="a6"/>
              <w:numPr>
                <w:ilvl w:val="0"/>
                <w:numId w:val="6"/>
              </w:numPr>
              <w:jc w:val="both"/>
              <w:rPr>
                <w:rFonts w:ascii="Times" w:hAnsi="Times" w:cs="Times New Roman"/>
              </w:rPr>
            </w:pPr>
            <w:r>
              <w:rPr>
                <w:rFonts w:ascii="Times New Roman" w:hAnsi="Times New Roman" w:cs="Times New Roman"/>
                <w:color w:val="000000"/>
              </w:rPr>
              <w:t xml:space="preserve">Patient can view his/her  </w:t>
            </w:r>
            <w:r w:rsidRPr="00D30A86">
              <w:rPr>
                <w:rFonts w:ascii="Times New Roman" w:hAnsi="Times New Roman" w:cs="Times New Roman"/>
                <w:color w:val="000000"/>
              </w:rPr>
              <w:t>appointment</w:t>
            </w:r>
            <w:r>
              <w:rPr>
                <w:rFonts w:ascii="Times New Roman" w:hAnsi="Times New Roman" w:cs="Times New Roman"/>
                <w:color w:val="000000"/>
              </w:rPr>
              <w:t xml:space="preserve"> in appointment page </w:t>
            </w:r>
            <w:r w:rsidRPr="00D30A86">
              <w:rPr>
                <w:rFonts w:ascii="Times New Roman" w:hAnsi="Times New Roman" w:cs="Times New Roman"/>
                <w:color w:val="000000"/>
              </w:rPr>
              <w:t> </w:t>
            </w:r>
          </w:p>
        </w:tc>
      </w:tr>
      <w:tr w:rsidR="00BF69AC" w:rsidRPr="00D30A86" w:rsidTr="005F0E76">
        <w:trPr>
          <w:trHeight w:val="285"/>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color w:val="000000"/>
              </w:rPr>
              <w:t>N/A </w:t>
            </w:r>
          </w:p>
        </w:tc>
      </w:tr>
      <w:tr w:rsidR="00BF69AC" w:rsidRPr="00D30A86" w:rsidTr="005F0E76">
        <w:trPr>
          <w:trHeight w:val="720"/>
        </w:trPr>
        <w:tc>
          <w:tcPr>
            <w:tcW w:w="2187" w:type="dxa"/>
            <w:shd w:val="clear" w:color="auto" w:fill="auto"/>
            <w:tcMar>
              <w:top w:w="60" w:type="dxa"/>
              <w:left w:w="60" w:type="dxa"/>
              <w:bottom w:w="60" w:type="dxa"/>
              <w:right w:w="60" w:type="dxa"/>
            </w:tcMar>
            <w:hideMark/>
          </w:tcPr>
          <w:p w:rsidR="00BF69AC" w:rsidRPr="00D30A86" w:rsidRDefault="00BF69AC" w:rsidP="005F0E76">
            <w:pPr>
              <w:jc w:val="both"/>
              <w:rPr>
                <w:rFonts w:ascii="Times" w:hAnsi="Times" w:cs="Times New Roman"/>
              </w:rPr>
            </w:pPr>
            <w:r w:rsidRPr="00D30A86">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F69AC">
            <w:pPr>
              <w:jc w:val="both"/>
              <w:rPr>
                <w:rFonts w:ascii="Times" w:eastAsiaTheme="majorEastAsia" w:hAnsi="Times" w:cs="Times New Roman"/>
                <w:b/>
                <w:bCs/>
                <w:color w:val="4F81BD" w:themeColor="accent1"/>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mobile application</w:t>
            </w:r>
            <w:r w:rsidRPr="009B4653">
              <w:rPr>
                <w:rFonts w:ascii="Times New Roman" w:hAnsi="Times New Roman" w:cs="Times New Roman"/>
                <w:color w:val="000000"/>
              </w:rPr>
              <w:t>.</w:t>
            </w:r>
          </w:p>
        </w:tc>
      </w:tr>
    </w:tbl>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E52A46"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BF69AC" w:rsidRDefault="00BD0FBE" w:rsidP="00BF69AC">
      <w:pPr>
        <w:jc w:val="both"/>
      </w:pPr>
      <w:r>
        <w:rPr>
          <w:noProof/>
          <w:lang w:bidi="th-TH"/>
        </w:rPr>
        <w:lastRenderedPageBreak/>
        <w:pict>
          <v:oval id="Oval 13" o:spid="_x0000_s1026" style="position:absolute;left:0;text-align:left;margin-left:193.9pt;margin-top:4.65pt;width:36pt;height:36pt;z-index:25225318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" fillcolor="black [3213]" strokecolor="black [3213]">
            <v:path arrowok="t"/>
            <w10:wrap type="through" anchorx="margin"/>
          </v:oval>
        </w:pict>
      </w:r>
    </w:p>
    <w:p w:rsidR="00BF69AC" w:rsidRDefault="00BF69AC" w:rsidP="00BF69AC">
      <w:pPr>
        <w:jc w:val="both"/>
      </w:pPr>
    </w:p>
    <w:p w:rsidR="00BF69AC" w:rsidRDefault="00BD0FBE" w:rsidP="00BF69AC">
      <w:pPr>
        <w:jc w:val="both"/>
      </w:pPr>
      <w:r>
        <w:rPr>
          <w:noProof/>
          <w:lang w:bidi="th-TH"/>
        </w:rPr>
        <w:pict>
          <v:shapetype id="_x0000_t32" coordsize="21600,21600" o:spt="32" o:oned="t" path="m,l21600,21600e" filled="f">
            <v:path arrowok="t" fillok="f" o:connecttype="none"/>
            <o:lock v:ext="edit" shapetype="t"/>
          </v:shapetype>
          <v:shape id="Straight Arrow Connector 14" o:spid="_x0000_s1277" type="#_x0000_t32" style="position:absolute;left:0;text-align:left;margin-left:214.5pt;margin-top:7.85pt;width:0;height:35.7pt;z-index:252251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L3Dc/j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BD0FBE" w:rsidP="00BF69AC">
      <w:pPr>
        <w:jc w:val="both"/>
      </w:pPr>
      <w:r>
        <w:rPr>
          <w:noProof/>
          <w:lang w:bidi="th-TH"/>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8" o:spid="_x0000_s1276" type="#_x0000_t176" style="position:absolute;left:0;text-align:left;margin-left:117pt;margin-top:.1pt;width:189pt;height:36pt;z-index:252248064;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" fillcolor="white [3212]" strokecolor="black [3213]">
            <v:path arrowok="t"/>
            <v:textbox>
              <w:txbxContent>
                <w:p w:rsidR="00685C36" w:rsidRPr="00742075" w:rsidRDefault="00685C36" w:rsidP="00BF69AC">
                  <w:pPr>
                    <w:jc w:val="center"/>
                    <w:rPr>
                      <w:color w:val="000000" w:themeColor="text1"/>
                    </w:rPr>
                  </w:pPr>
                  <w:r>
                    <w:rPr>
                      <w:color w:val="000000" w:themeColor="text1"/>
                    </w:rPr>
                    <w:t>Patient</w:t>
                  </w:r>
                  <w:r w:rsidRPr="00742075">
                    <w:rPr>
                      <w:color w:val="000000" w:themeColor="text1"/>
                    </w:rPr>
                    <w:t xml:space="preserve"> select</w:t>
                  </w:r>
                  <w:r>
                    <w:rPr>
                      <w:color w:val="000000" w:themeColor="text1"/>
                    </w:rPr>
                    <w:t>s</w:t>
                  </w:r>
                  <w:r w:rsidRPr="00742075">
                    <w:rPr>
                      <w:color w:val="000000" w:themeColor="text1"/>
                    </w:rPr>
                    <w:t xml:space="preserve"> appointment </w:t>
                  </w:r>
                  <w:r>
                    <w:rPr>
                      <w:color w:val="000000" w:themeColor="text1"/>
                    </w:rPr>
                    <w:t>menu</w:t>
                  </w:r>
                </w:p>
              </w:txbxContent>
            </v:textbox>
            <w10:wrap type="through" anchorx="margin"/>
          </v:shape>
        </w:pict>
      </w:r>
    </w:p>
    <w:p w:rsidR="00BF69AC" w:rsidRDefault="00BF69AC" w:rsidP="00BF69AC">
      <w:pPr>
        <w:jc w:val="both"/>
      </w:pPr>
    </w:p>
    <w:p w:rsidR="00BF69AC" w:rsidRDefault="00BD0FBE" w:rsidP="00BF69AC">
      <w:pPr>
        <w:jc w:val="both"/>
      </w:pPr>
      <w:r>
        <w:rPr>
          <w:noProof/>
          <w:lang w:bidi="th-TH"/>
        </w:rPr>
        <w:pict>
          <v:shape id="Straight Arrow Connector 10" o:spid="_x0000_s1275" type="#_x0000_t32" style="position:absolute;left:0;text-align:left;margin-left:3in;margin-top:6.3pt;width:0;height:45pt;z-index:252243968;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BD0FBE" w:rsidP="00BF69AC">
      <w:pPr>
        <w:jc w:val="both"/>
      </w:pPr>
      <w:r>
        <w:rPr>
          <w:noProof/>
          <w:lang w:bidi="th-TH"/>
        </w:rPr>
        <w:pict>
          <v:shape id="Alternate Process 9" o:spid="_x0000_s1027" type="#_x0000_t176" style="position:absolute;left:0;text-align:left;margin-left:116.55pt;margin-top:9.35pt;width:189pt;height:42.45pt;z-index:25224704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" fillcolor="white [3212]" strokecolor="black [3213]">
            <v:path arrowok="t"/>
            <v:textbox>
              <w:txbxContent>
                <w:p w:rsidR="00685C36" w:rsidRDefault="00685C36" w:rsidP="0018446C">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F69AC" w:rsidRDefault="00BF69AC" w:rsidP="00BF69AC">
      <w:pPr>
        <w:jc w:val="both"/>
      </w:pPr>
    </w:p>
    <w:p w:rsidR="00BF69AC" w:rsidRDefault="00BF69AC" w:rsidP="00BF69AC">
      <w:pPr>
        <w:jc w:val="both"/>
      </w:pPr>
    </w:p>
    <w:p w:rsidR="00BF69AC" w:rsidRDefault="00BD0FBE" w:rsidP="00BF69AC">
      <w:pPr>
        <w:jc w:val="both"/>
      </w:pPr>
      <w:r>
        <w:rPr>
          <w:noProof/>
          <w:lang w:bidi="th-TH"/>
        </w:rPr>
        <w:pict>
          <v:shape id="Straight Arrow Connector 20" o:spid="_x0000_s1274" type="#_x0000_t32" style="position:absolute;left:0;text-align:left;margin-left:218.35pt;margin-top:2.85pt;width:0;height:36pt;z-index:25224601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" strokecolor="black [3213]" strokeweight="2pt">
            <v:stroke endarrow="open"/>
            <o:lock v:ext="edit" shapetype="f"/>
          </v:shape>
        </w:pict>
      </w:r>
    </w:p>
    <w:p w:rsidR="00BF69AC" w:rsidRDefault="00BF69AC" w:rsidP="00BF69AC">
      <w:pPr>
        <w:jc w:val="both"/>
      </w:pPr>
    </w:p>
    <w:p w:rsidR="00BF69AC" w:rsidRDefault="00BF69AC" w:rsidP="00BF69AC">
      <w:pPr>
        <w:jc w:val="both"/>
      </w:pPr>
    </w:p>
    <w:p w:rsidR="00BF69AC" w:rsidRDefault="00BD0FBE" w:rsidP="00BF69AC">
      <w:pPr>
        <w:jc w:val="both"/>
      </w:pPr>
      <w:r>
        <w:rPr>
          <w:noProof/>
          <w:lang w:bidi="th-TH"/>
        </w:rPr>
        <w:pict>
          <v:oval id="Oval 19" o:spid="_x0000_s1273" style="position:absolute;left:0;text-align:left;margin-left:208.15pt;margin-top:5.35pt;width:18pt;height:18pt;z-index:25224499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" fillcolor="black [3213]" strokecolor="black [3213]" strokeweight="20pt">
            <v:stroke opacity="9252f"/>
            <v:path arrowok="t"/>
            <w10:wrap type="through"/>
          </v:oval>
        </w:pict>
      </w:r>
    </w:p>
    <w:p w:rsidR="00BF69AC" w:rsidRDefault="00BF69AC" w:rsidP="00BF69AC">
      <w:pPr>
        <w:jc w:val="both"/>
      </w:pPr>
    </w:p>
    <w:p w:rsidR="00BF69AC" w:rsidRDefault="00BF69AC" w:rsidP="00BF69AC">
      <w:pPr>
        <w:jc w:val="both"/>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F69AC" w:rsidRDefault="00BB49D6" w:rsidP="00BF69AC">
      <w:pPr>
        <w:jc w:val="center"/>
        <w:rPr>
          <w:rFonts w:ascii="Times" w:hAnsi="Times"/>
        </w:rPr>
      </w:pPr>
      <w:r>
        <w:rPr>
          <w:rFonts w:ascii="Times" w:hAnsi="Times"/>
        </w:rPr>
        <w:t>Figure 5</w:t>
      </w:r>
      <w:r w:rsidR="00BF69AC" w:rsidRPr="00D6246C">
        <w:rPr>
          <w:rFonts w:ascii="Times" w:hAnsi="Times"/>
        </w:rPr>
        <w:t xml:space="preserve">: </w:t>
      </w:r>
      <w:r w:rsidR="00BF69AC" w:rsidRPr="000714F9">
        <w:rPr>
          <w:rFonts w:ascii="Times New Roman" w:hAnsi="Times New Roman" w:cs="Times New Roman"/>
          <w:color w:val="000000"/>
        </w:rPr>
        <w:t xml:space="preserve">Display patients’ </w:t>
      </w:r>
      <w:r w:rsidR="00BF69AC">
        <w:rPr>
          <w:rFonts w:ascii="Times New Roman" w:hAnsi="Times New Roman" w:cs="Times New Roman"/>
          <w:color w:val="000000"/>
        </w:rPr>
        <w:t xml:space="preserve">own </w:t>
      </w:r>
      <w:r w:rsidR="00BF69AC" w:rsidRPr="000714F9">
        <w:rPr>
          <w:rFonts w:ascii="Times New Roman" w:hAnsi="Times New Roman" w:cs="Times New Roman"/>
          <w:color w:val="000000"/>
        </w:rPr>
        <w:t>appointment</w:t>
      </w:r>
      <w:r w:rsidR="00BF69AC">
        <w:rPr>
          <w:rFonts w:ascii="Times New Roman" w:hAnsi="Times New Roman" w:cs="Times New Roman"/>
          <w:color w:val="000000"/>
        </w:rPr>
        <w:t xml:space="preserve"> </w:t>
      </w:r>
      <w:r w:rsidR="00840848">
        <w:rPr>
          <w:rFonts w:ascii="Times New Roman" w:hAnsi="Times New Roman" w:cs="Times New Roman"/>
          <w:color w:val="000000"/>
        </w:rPr>
        <w:t>(</w:t>
      </w:r>
      <w:r w:rsidR="003521E1">
        <w:rPr>
          <w:rFonts w:ascii="Times New Roman" w:hAnsi="Times New Roman" w:cs="Times New Roman"/>
          <w:color w:val="000000"/>
        </w:rPr>
        <w:t>in mobile application</w:t>
      </w:r>
      <w:r w:rsidR="00840848">
        <w:rPr>
          <w:rFonts w:ascii="Times New Roman" w:hAnsi="Times New Roman" w:cs="Times New Roman"/>
          <w:color w:val="000000"/>
        </w:rPr>
        <w:t>)</w:t>
      </w:r>
      <w:r w:rsidR="00BF69AC" w:rsidRPr="00D6246C">
        <w:rPr>
          <w:rFonts w:ascii="Times" w:hAnsi="Times"/>
        </w:rPr>
        <w:t xml:space="preserve"> [AD-01]</w:t>
      </w:r>
    </w:p>
    <w:p w:rsidR="00BF69AC" w:rsidRPr="00BF69AC" w:rsidRDefault="00BF69AC" w:rsidP="00BF69AC">
      <w:pPr>
        <w:ind w:left="360"/>
      </w:pPr>
    </w:p>
    <w:p w:rsidR="004E2C60" w:rsidRDefault="004E2C60" w:rsidP="00C531E3">
      <w:pPr>
        <w:pStyle w:val="4"/>
        <w:jc w:val="both"/>
        <w:rPr>
          <w:i/>
        </w:rPr>
      </w:pPr>
      <w:r>
        <w:tab/>
      </w:r>
    </w:p>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3521E1" w:rsidRDefault="003521E1" w:rsidP="003521E1"/>
    <w:p w:rsidR="00E52A46" w:rsidRDefault="00E52A46" w:rsidP="003521E1"/>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tblPr>
      <w:tblGrid>
        <w:gridCol w:w="2187"/>
        <w:gridCol w:w="2409"/>
        <w:gridCol w:w="2268"/>
        <w:gridCol w:w="2741"/>
      </w:tblGrid>
      <w:tr w:rsidR="003521E1" w:rsidRPr="00215821"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UC-0</w:t>
            </w:r>
            <w:r>
              <w:rPr>
                <w:rFonts w:ascii="Times New Roman" w:hAnsi="Times New Roman" w:cs="Times New Roman"/>
                <w:color w:val="000000"/>
              </w:rPr>
              <w:t>2</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rPr>
              <w:t>Display</w:t>
            </w:r>
            <w:r w:rsidRPr="003521E1">
              <w:rPr>
                <w:rFonts w:ascii="Times New Roman" w:hAnsi="Times New Roman" w:cs="Times New Roman"/>
              </w:rPr>
              <w:t xml:space="preserve"> all appointments from Google calendar in mobile application</w:t>
            </w:r>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Worapun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Wongkium</w:t>
            </w:r>
            <w:proofErr w:type="spellEnd"/>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color w:val="000000"/>
              </w:rPr>
              <w:t>Kanokwan</w:t>
            </w:r>
            <w:proofErr w:type="spellEnd"/>
            <w:r w:rsidRPr="00215821">
              <w:rPr>
                <w:rFonts w:ascii="Times New Roman" w:hAnsi="Times New Roman" w:cs="Times New Roman"/>
                <w:color w:val="000000"/>
              </w:rPr>
              <w:t xml:space="preserve"> </w:t>
            </w:r>
            <w:proofErr w:type="spellStart"/>
            <w:r w:rsidRPr="00215821">
              <w:rPr>
                <w:rFonts w:ascii="Times New Roman" w:hAnsi="Times New Roman" w:cs="Times New Roman"/>
                <w:color w:val="000000"/>
              </w:rPr>
              <w:t>Maneerat</w:t>
            </w:r>
            <w:proofErr w:type="spellEnd"/>
          </w:p>
        </w:tc>
      </w:tr>
      <w:tr w:rsidR="003521E1" w:rsidRPr="00215821"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25/06/2014</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w:t>
            </w:r>
          </w:p>
        </w:tc>
      </w:tr>
      <w:tr w:rsidR="003521E1" w:rsidRPr="00215821"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w:hAnsi="Times" w:cs="Times New Roman"/>
                <w:color w:val="000000"/>
              </w:rPr>
              <w:t>Patient can view all appointment</w:t>
            </w:r>
            <w:r>
              <w:rPr>
                <w:rFonts w:ascii="Times" w:hAnsi="Times" w:cs="Times New Roman"/>
                <w:color w:val="000000"/>
              </w:rPr>
              <w:t>s</w:t>
            </w:r>
            <w:r w:rsidRPr="00215821">
              <w:rPr>
                <w:rFonts w:ascii="Times" w:hAnsi="Times" w:cs="Times New Roman"/>
                <w:color w:val="000000"/>
              </w:rPr>
              <w:t xml:space="preserve"> </w:t>
            </w:r>
            <w:r>
              <w:rPr>
                <w:rFonts w:ascii="Times" w:hAnsi="Times" w:cs="Times New Roman"/>
                <w:color w:val="000000"/>
              </w:rPr>
              <w:t>from Google</w:t>
            </w:r>
            <w:r w:rsidRPr="00215821">
              <w:rPr>
                <w:rFonts w:ascii="Times" w:hAnsi="Times" w:cs="Times New Roman"/>
                <w:color w:val="000000"/>
              </w:rPr>
              <w:t xml:space="preserve"> calendar </w:t>
            </w:r>
            <w:r>
              <w:rPr>
                <w:rFonts w:ascii="Times" w:hAnsi="Times" w:cs="Times New Roman"/>
                <w:color w:val="000000"/>
              </w:rPr>
              <w:t xml:space="preserve">in calendar page </w:t>
            </w:r>
            <w:r w:rsidRPr="00215821">
              <w:rPr>
                <w:rFonts w:ascii="Times" w:hAnsi="Times" w:cs="Times New Roman"/>
                <w:color w:val="000000"/>
              </w:rPr>
              <w:t>which provide in the mobile application</w:t>
            </w:r>
          </w:p>
        </w:tc>
      </w:tr>
      <w:tr w:rsidR="003521E1" w:rsidRPr="00215821"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selects calendar menu</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 xml:space="preserve">Patient </w:t>
            </w:r>
            <w:r>
              <w:rPr>
                <w:rFonts w:ascii="Times New Roman" w:hAnsi="Times New Roman" w:cs="Times New Roman"/>
                <w:color w:val="000000"/>
              </w:rPr>
              <w:t>enter</w:t>
            </w:r>
            <w:r w:rsidR="005409EB">
              <w:rPr>
                <w:rFonts w:ascii="Times New Roman" w:hAnsi="Times New Roman" w:cs="Times New Roman"/>
                <w:color w:val="000000"/>
              </w:rPr>
              <w:t>s</w:t>
            </w:r>
            <w:r>
              <w:rPr>
                <w:rFonts w:ascii="Times New Roman" w:hAnsi="Times New Roman" w:cs="Times New Roman"/>
                <w:color w:val="000000"/>
              </w:rPr>
              <w:t xml:space="preserve"> to index page</w:t>
            </w:r>
          </w:p>
        </w:tc>
      </w:tr>
      <w:tr w:rsidR="003521E1" w:rsidRPr="00215821"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proofErr w:type="spellStart"/>
            <w:r w:rsidRPr="00215821">
              <w:rPr>
                <w:rFonts w:ascii="Times New Roman" w:hAnsi="Times New Roman" w:cs="Times New Roman"/>
                <w:b/>
                <w:bCs/>
                <w:color w:val="000000"/>
              </w:rPr>
              <w:t>Postconditions</w:t>
            </w:r>
            <w:proofErr w:type="spellEnd"/>
            <w:r w:rsidRPr="00215821">
              <w:rPr>
                <w:rFonts w:ascii="Times New Roman" w:hAnsi="Times New Roman" w:cs="Times New Roman"/>
                <w:b/>
                <w:bCs/>
                <w:color w:val="000000"/>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Patient c</w:t>
            </w:r>
            <w:r>
              <w:rPr>
                <w:rFonts w:ascii="Times New Roman" w:hAnsi="Times New Roman" w:cs="Times New Roman"/>
                <w:color w:val="000000"/>
              </w:rPr>
              <w:t>an view all appointment from Google calendar in calendar page</w:t>
            </w:r>
          </w:p>
        </w:tc>
      </w:tr>
      <w:tr w:rsidR="003521E1" w:rsidRPr="00215821"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Default="003521E1" w:rsidP="003F771A">
            <w:pPr>
              <w:pStyle w:val="a6"/>
              <w:numPr>
                <w:ilvl w:val="0"/>
                <w:numId w:val="9"/>
              </w:numPr>
              <w:rPr>
                <w:rFonts w:ascii="Times" w:hAnsi="Times"/>
              </w:rPr>
            </w:pPr>
            <w:r>
              <w:rPr>
                <w:rFonts w:ascii="Times" w:hAnsi="Times"/>
              </w:rPr>
              <w:t>Patient select</w:t>
            </w:r>
            <w:r w:rsidR="005409EB">
              <w:rPr>
                <w:rFonts w:ascii="Times" w:hAnsi="Times"/>
              </w:rPr>
              <w:t>s</w:t>
            </w:r>
            <w:r>
              <w:rPr>
                <w:rFonts w:ascii="Times" w:hAnsi="Times"/>
              </w:rPr>
              <w:t xml:space="preserve"> calendar menu</w:t>
            </w:r>
          </w:p>
          <w:p w:rsidR="003521E1" w:rsidRPr="003521E1" w:rsidRDefault="003521E1" w:rsidP="003F771A">
            <w:pPr>
              <w:pStyle w:val="a6"/>
              <w:numPr>
                <w:ilvl w:val="0"/>
                <w:numId w:val="9"/>
              </w:numPr>
              <w:rPr>
                <w:rFonts w:ascii="Times" w:hAnsi="Times"/>
              </w:rPr>
            </w:pPr>
            <w:r w:rsidRPr="003521E1">
              <w:rPr>
                <w:rFonts w:ascii="Times" w:hAnsi="Times"/>
              </w:rPr>
              <w:t>System shall provide appointment calendar form Google calendar in calendar page in mobile application</w:t>
            </w:r>
          </w:p>
          <w:p w:rsidR="003521E1" w:rsidRPr="00E556E7" w:rsidRDefault="003521E1" w:rsidP="003F771A">
            <w:pPr>
              <w:pStyle w:val="a6"/>
              <w:numPr>
                <w:ilvl w:val="0"/>
                <w:numId w:val="9"/>
              </w:numPr>
              <w:jc w:val="both"/>
              <w:rPr>
                <w:rFonts w:ascii="Times" w:hAnsi="Times" w:cs="Times New Roman"/>
              </w:rPr>
            </w:pPr>
            <w:r>
              <w:rPr>
                <w:rFonts w:ascii="Times" w:hAnsi="Times" w:cs="Times New Roman"/>
              </w:rPr>
              <w:t>Patient can view all appointment form Google calendar in mobile application</w:t>
            </w:r>
          </w:p>
        </w:tc>
      </w:tr>
      <w:tr w:rsidR="003521E1" w:rsidRPr="00215821"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color w:val="000000"/>
              </w:rPr>
              <w:t>N/A </w:t>
            </w:r>
          </w:p>
        </w:tc>
      </w:tr>
      <w:tr w:rsidR="003521E1" w:rsidRPr="00215821"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rsidR="003521E1" w:rsidRPr="00215821" w:rsidRDefault="003521E1" w:rsidP="005F0E76">
            <w:pPr>
              <w:jc w:val="both"/>
              <w:rPr>
                <w:rFonts w:ascii="Times" w:hAnsi="Times" w:cs="Times New Roman"/>
              </w:rPr>
            </w:pPr>
            <w:r w:rsidRPr="00215821">
              <w:rPr>
                <w:rFonts w:ascii="Times New Roman" w:hAnsi="Times New Roman" w:cs="Times New Roman"/>
                <w:b/>
                <w:bCs/>
                <w:color w:val="000000"/>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rsidR="00B54B73" w:rsidRDefault="003521E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if</w:t>
            </w:r>
            <w:r w:rsidRPr="009B4653">
              <w:rPr>
                <w:rFonts w:ascii="Times New Roman" w:hAnsi="Times New Roman" w:cs="Times New Roman"/>
                <w:color w:val="000000"/>
              </w:rPr>
              <w:t xml:space="preserve">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ins w:id="148" w:author="CAMT" w:date="2014-07-21T09:40:00Z">
              <w:r w:rsidR="003C0C3E">
                <w:rPr>
                  <w:rFonts w:ascii="Times New Roman" w:hAnsi="Times New Roman" w:cs="Times New Roman"/>
                  <w:color w:val="000000"/>
                </w:rPr>
                <w:t>.</w:t>
              </w:r>
            </w:ins>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all appointments</w:t>
            </w:r>
            <w:r w:rsidR="00B36913">
              <w:rPr>
                <w:rFonts w:ascii="Times New Roman" w:hAnsi="Times New Roman" w:cs="Times New Roman"/>
                <w:color w:val="000000"/>
              </w:rPr>
              <w:t xml:space="preserve"> from Google calendar</w:t>
            </w:r>
            <w:r>
              <w:rPr>
                <w:rFonts w:ascii="Times New Roman" w:hAnsi="Times New Roman" w:cs="Times New Roman"/>
                <w:color w:val="000000"/>
              </w:rPr>
              <w:t>.</w:t>
            </w:r>
          </w:p>
        </w:tc>
      </w:tr>
    </w:tbl>
    <w:p w:rsidR="003521E1" w:rsidRDefault="003521E1" w:rsidP="003521E1">
      <w:pPr>
        <w:jc w:val="both"/>
      </w:pPr>
    </w:p>
    <w:p w:rsidR="003521E1" w:rsidRDefault="003521E1" w:rsidP="003521E1">
      <w:pPr>
        <w:jc w:val="both"/>
      </w:pPr>
    </w:p>
    <w:p w:rsidR="003521E1" w:rsidRDefault="003521E1"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3521E1" w:rsidRDefault="003521E1"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BD0FBE" w:rsidP="003521E1">
      <w:pPr>
        <w:jc w:val="both"/>
      </w:pPr>
      <w:r>
        <w:rPr>
          <w:noProof/>
          <w:lang w:bidi="th-TH"/>
        </w:rPr>
        <w:lastRenderedPageBreak/>
        <w:pict>
          <v:shape id="Straight Arrow Connector 259" o:spid="_x0000_s1272" type="#_x0000_t32" style="position:absolute;left:0;text-align:left;margin-left:3in;margin-top:9pt;width:0;height:35.7pt;z-index:2522603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" strokecolor="black [3213]" strokeweight="2pt">
            <v:stroke endarrow="open"/>
            <o:lock v:ext="edit" shapetype="f"/>
          </v:shape>
        </w:pict>
      </w:r>
      <w:r>
        <w:rPr>
          <w:noProof/>
          <w:lang w:bidi="th-TH"/>
        </w:rPr>
        <w:pict>
          <v:oval id="Oval 258" o:spid="_x0000_s1271" style="position:absolute;left:0;text-align:left;margin-left:0;margin-top:-27pt;width:36pt;height:36pt;z-index:252261376;visibility:visible;mso-position-horizontal:center;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" fillcolor="black [3213]" strokecolor="black [3213]">
            <v:path arrowok="t"/>
            <w10:wrap type="through" anchorx="margin"/>
          </v:oval>
        </w:pict>
      </w:r>
    </w:p>
    <w:p w:rsidR="003521E1" w:rsidRDefault="003521E1" w:rsidP="003521E1">
      <w:pPr>
        <w:jc w:val="both"/>
      </w:pPr>
    </w:p>
    <w:p w:rsidR="003521E1" w:rsidRDefault="003521E1" w:rsidP="003521E1">
      <w:pPr>
        <w:jc w:val="both"/>
      </w:pPr>
    </w:p>
    <w:p w:rsidR="003521E1" w:rsidRDefault="00BD0FBE" w:rsidP="003521E1">
      <w:pPr>
        <w:jc w:val="both"/>
      </w:pPr>
      <w:r>
        <w:rPr>
          <w:noProof/>
          <w:lang w:bidi="th-TH"/>
        </w:rPr>
        <w:pict>
          <v:shape id="Alternate Process 272" o:spid="_x0000_s1028" type="#_x0000_t176" style="position:absolute;left:0;text-align:left;margin-left:117pt;margin-top:2.8pt;width:189pt;height:45pt;z-index:252259328;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" fillcolor="white [3212]" strokecolor="black [3213]">
            <v:path arrowok="t"/>
            <v:textbox>
              <w:txbxContent>
                <w:p w:rsidR="00685C36" w:rsidRPr="00742075" w:rsidRDefault="00685C36" w:rsidP="003521E1">
                  <w:pPr>
                    <w:jc w:val="center"/>
                    <w:rPr>
                      <w:color w:val="000000" w:themeColor="text1"/>
                    </w:rPr>
                  </w:pPr>
                  <w:r>
                    <w:rPr>
                      <w:color w:val="000000" w:themeColor="text1"/>
                    </w:rPr>
                    <w:t>Patient</w:t>
                  </w:r>
                  <w:r w:rsidRPr="00742075">
                    <w:rPr>
                      <w:color w:val="000000" w:themeColor="text1"/>
                    </w:rPr>
                    <w:t xml:space="preserve"> select </w:t>
                  </w:r>
                  <w:r>
                    <w:rPr>
                      <w:color w:val="000000" w:themeColor="text1"/>
                    </w:rPr>
                    <w:t>calendar menu</w:t>
                  </w:r>
                </w:p>
              </w:txbxContent>
            </v:textbox>
            <w10:wrap type="through" anchorx="margin"/>
          </v:shape>
        </w:pict>
      </w:r>
    </w:p>
    <w:p w:rsidR="003521E1" w:rsidRDefault="003521E1" w:rsidP="003521E1">
      <w:pPr>
        <w:jc w:val="both"/>
      </w:pPr>
    </w:p>
    <w:p w:rsidR="003521E1" w:rsidRDefault="003521E1" w:rsidP="003521E1">
      <w:pPr>
        <w:jc w:val="both"/>
      </w:pPr>
    </w:p>
    <w:p w:rsidR="003521E1" w:rsidRDefault="00BD0FBE" w:rsidP="003521E1">
      <w:pPr>
        <w:jc w:val="both"/>
      </w:pPr>
      <w:r>
        <w:rPr>
          <w:noProof/>
          <w:lang w:bidi="th-TH"/>
        </w:rPr>
        <w:pict>
          <v:shape id="Straight Arrow Connector 273" o:spid="_x0000_s1270" type="#_x0000_t32" style="position:absolute;left:0;text-align:left;margin-left:3in;margin-top:5.6pt;width:0;height:45pt;z-index:25225523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BD0FBE" w:rsidP="003521E1">
      <w:pPr>
        <w:jc w:val="both"/>
      </w:pPr>
      <w:r>
        <w:rPr>
          <w:noProof/>
          <w:lang w:bidi="th-TH"/>
        </w:rPr>
        <w:pict>
          <v:shape id="Alternate Process 274" o:spid="_x0000_s1029" type="#_x0000_t176" style="position:absolute;left:0;text-align:left;margin-left:117pt;margin-top:8.35pt;width:189pt;height:43.85pt;z-index:252258304;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" fillcolor="white [3212]" strokecolor="black [3213]">
            <v:path arrowok="t"/>
            <v:textbox>
              <w:txbxContent>
                <w:p w:rsidR="00685C36" w:rsidRDefault="00685C36" w:rsidP="003521E1">
                  <w:pPr>
                    <w:jc w:val="center"/>
                  </w:pPr>
                  <w:r>
                    <w:rPr>
                      <w:color w:val="000000" w:themeColor="text1"/>
                    </w:rPr>
                    <w:t>Patient</w:t>
                  </w:r>
                  <w:r w:rsidRPr="00742075">
                    <w:rPr>
                      <w:color w:val="000000" w:themeColor="text1"/>
                    </w:rPr>
                    <w:t xml:space="preserve"> view </w:t>
                  </w:r>
                  <w:r>
                    <w:rPr>
                      <w:color w:val="000000" w:themeColor="text1"/>
                    </w:rPr>
                    <w:t>all appointments from Google calendar</w:t>
                  </w:r>
                </w:p>
              </w:txbxContent>
            </v:textbox>
            <w10:wrap type="through" anchorx="margin"/>
          </v:shape>
        </w:pict>
      </w:r>
    </w:p>
    <w:p w:rsidR="003521E1" w:rsidRDefault="003521E1" w:rsidP="003521E1">
      <w:pPr>
        <w:jc w:val="both"/>
      </w:pPr>
    </w:p>
    <w:p w:rsidR="003521E1" w:rsidRDefault="003521E1" w:rsidP="003521E1">
      <w:pPr>
        <w:jc w:val="both"/>
      </w:pPr>
    </w:p>
    <w:p w:rsidR="003521E1" w:rsidRDefault="00BD0FBE" w:rsidP="003521E1">
      <w:pPr>
        <w:jc w:val="both"/>
      </w:pPr>
      <w:r>
        <w:rPr>
          <w:noProof/>
          <w:lang w:bidi="th-TH"/>
        </w:rPr>
        <w:pict>
          <v:shape id="Straight Arrow Connector 275" o:spid="_x0000_s1269" type="#_x0000_t32" style="position:absolute;left:0;text-align:left;margin-left:3in;margin-top:2.2pt;width:0;height:36pt;z-index:25225728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v5CQ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3521E1" w:rsidRDefault="003521E1" w:rsidP="003521E1">
      <w:pPr>
        <w:jc w:val="both"/>
      </w:pPr>
    </w:p>
    <w:p w:rsidR="003521E1" w:rsidRDefault="003521E1" w:rsidP="003521E1">
      <w:pPr>
        <w:jc w:val="both"/>
      </w:pPr>
    </w:p>
    <w:p w:rsidR="003521E1" w:rsidRDefault="00BD0FBE" w:rsidP="003521E1">
      <w:pPr>
        <w:jc w:val="both"/>
      </w:pPr>
      <w:r>
        <w:rPr>
          <w:noProof/>
          <w:lang w:bidi="th-TH"/>
        </w:rPr>
        <w:pict>
          <v:oval id="Oval 276" o:spid="_x0000_s1268" style="position:absolute;left:0;text-align:left;margin-left:207pt;margin-top:4.95pt;width:18pt;height:18pt;z-index:25225625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GqXUCq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jc w:val="both"/>
      </w:pPr>
    </w:p>
    <w:p w:rsidR="003521E1"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521E1" w:rsidRPr="00D6246C" w:rsidRDefault="00BB49D6" w:rsidP="003521E1">
      <w:pPr>
        <w:jc w:val="center"/>
        <w:rPr>
          <w:rFonts w:ascii="Times" w:hAnsi="Times"/>
        </w:rPr>
      </w:pPr>
      <w:r>
        <w:rPr>
          <w:rFonts w:ascii="Times" w:hAnsi="Times"/>
        </w:rPr>
        <w:t>Figure 6</w:t>
      </w:r>
      <w:r w:rsidR="003521E1" w:rsidRPr="00D6246C">
        <w:rPr>
          <w:rFonts w:ascii="Times" w:hAnsi="Times"/>
        </w:rPr>
        <w:t xml:space="preserve">: </w:t>
      </w:r>
      <w:r w:rsidR="003521E1" w:rsidRPr="00215821">
        <w:rPr>
          <w:rFonts w:ascii="Times New Roman" w:hAnsi="Times New Roman" w:cs="Times New Roman"/>
          <w:color w:val="000000"/>
        </w:rPr>
        <w:t xml:space="preserve">Display </w:t>
      </w:r>
      <w:r w:rsidR="00B36913">
        <w:rPr>
          <w:rFonts w:ascii="Times New Roman" w:hAnsi="Times New Roman" w:cs="Times New Roman"/>
          <w:color w:val="000000"/>
        </w:rPr>
        <w:t>all appointment from Google calendar</w:t>
      </w:r>
      <w:r w:rsidR="003521E1">
        <w:rPr>
          <w:rFonts w:ascii="Times New Roman" w:hAnsi="Times New Roman" w:cs="Times New Roman"/>
          <w:color w:val="000000"/>
        </w:rPr>
        <w:t xml:space="preserve"> </w:t>
      </w:r>
      <w:r w:rsidR="003521E1" w:rsidRPr="00215821">
        <w:rPr>
          <w:rFonts w:ascii="Times New Roman" w:hAnsi="Times New Roman" w:cs="Times New Roman"/>
          <w:color w:val="000000"/>
        </w:rPr>
        <w:t>(in mobile application)</w:t>
      </w:r>
      <w:r w:rsidR="00B36913">
        <w:rPr>
          <w:rFonts w:ascii="Times" w:hAnsi="Times"/>
        </w:rPr>
        <w:t xml:space="preserve"> [AD-02</w:t>
      </w:r>
      <w:r w:rsidR="003521E1" w:rsidRPr="00D6246C">
        <w:rPr>
          <w:rFonts w:ascii="Times" w:hAnsi="Times"/>
        </w:rPr>
        <w:t>]</w:t>
      </w:r>
    </w:p>
    <w:p w:rsidR="003521E1" w:rsidRDefault="003521E1"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36913" w:rsidRPr="000714F9" w:rsidTr="005F0E76">
        <w:trPr>
          <w:trHeight w:val="225"/>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36913" w:rsidRPr="00B36913" w:rsidRDefault="00B36913" w:rsidP="005F0E76">
            <w:pPr>
              <w:jc w:val="both"/>
              <w:rPr>
                <w:rFonts w:ascii="Times New Roman" w:hAnsi="Times New Roman" w:cs="Times New Roman"/>
                <w:color w:val="000000"/>
              </w:rPr>
            </w:pPr>
            <w:r>
              <w:rPr>
                <w:rFonts w:ascii="Times New Roman" w:hAnsi="Times New Roman" w:cs="Times New Roman"/>
                <w:color w:val="000000"/>
              </w:rPr>
              <w:t>UC-03</w:t>
            </w:r>
          </w:p>
        </w:tc>
      </w:tr>
      <w:tr w:rsidR="00B36913" w:rsidRPr="000714F9" w:rsidTr="005F0E76">
        <w:trPr>
          <w:trHeight w:val="21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 xml:space="preserve">Display patients’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B36913" w:rsidRPr="000714F9" w:rsidTr="005F0E76">
        <w:trPr>
          <w:trHeight w:val="240"/>
        </w:trPr>
        <w:tc>
          <w:tcPr>
            <w:tcW w:w="2187"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24/06/2014</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Patient</w:t>
            </w:r>
          </w:p>
        </w:tc>
      </w:tr>
      <w:tr w:rsidR="00B36913" w:rsidRPr="000714F9" w:rsidTr="00B36913">
        <w:trPr>
          <w:trHeight w:val="422"/>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36913" w:rsidRPr="000714F9" w:rsidRDefault="00B36913" w:rsidP="00B36913">
            <w:pPr>
              <w:jc w:val="both"/>
              <w:rPr>
                <w:rFonts w:ascii="Times" w:hAnsi="Times" w:cs="Times New Roman"/>
              </w:rPr>
            </w:pPr>
            <w:r>
              <w:rPr>
                <w:rFonts w:ascii="Times" w:hAnsi="Times" w:cs="Times New Roman"/>
                <w:color w:val="000000"/>
              </w:rPr>
              <w:t xml:space="preserve">Patient can view his/her </w:t>
            </w:r>
            <w:r w:rsidRPr="000714F9">
              <w:rPr>
                <w:rFonts w:ascii="Times" w:hAnsi="Times" w:cs="Times New Roman"/>
                <w:color w:val="000000"/>
              </w:rPr>
              <w:t>appoi</w:t>
            </w:r>
            <w:r>
              <w:rPr>
                <w:rFonts w:ascii="Times" w:hAnsi="Times" w:cs="Times New Roman"/>
                <w:color w:val="000000"/>
              </w:rPr>
              <w:t>ntment in the patients’ appointment page</w:t>
            </w:r>
            <w:r w:rsidR="004A6C2B">
              <w:rPr>
                <w:rFonts w:ascii="Times" w:hAnsi="Times" w:cs="Times New Roman"/>
              </w:rPr>
              <w:t xml:space="preserve"> which provide in the website</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A7F3C" w:rsidRPr="00CA7F3C" w:rsidRDefault="00B36913" w:rsidP="00CA7F3C">
            <w:pPr>
              <w:jc w:val="both"/>
              <w:rPr>
                <w:rFonts w:ascii="Times New Roman" w:hAnsi="Times New Roman" w:cs="Times New Roman"/>
                <w:color w:val="000000"/>
              </w:rPr>
            </w:pPr>
            <w:r>
              <w:rPr>
                <w:rFonts w:ascii="Times" w:hAnsi="Times" w:cs="Times New Roman"/>
                <w:color w:val="000000"/>
              </w:rPr>
              <w:t>Patient</w:t>
            </w:r>
            <w:r w:rsidRPr="000714F9">
              <w:rPr>
                <w:rFonts w:ascii="Times New Roman" w:hAnsi="Times New Roman" w:cs="Times New Roman"/>
                <w:color w:val="000000"/>
              </w:rPr>
              <w:t xml:space="preserve"> selects </w:t>
            </w:r>
            <w:r w:rsidR="00CA7F3C">
              <w:rPr>
                <w:rFonts w:ascii="Times New Roman" w:hAnsi="Times New Roman" w:cs="Times New Roman"/>
                <w:color w:val="000000"/>
              </w:rPr>
              <w:t>patients’ appointment menu</w:t>
            </w:r>
          </w:p>
        </w:tc>
      </w:tr>
      <w:tr w:rsidR="00B36913" w:rsidRPr="000714F9" w:rsidTr="005F0E76">
        <w:trPr>
          <w:trHeight w:val="210"/>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is already logged into the application by using </w:t>
            </w:r>
            <w:proofErr w:type="spellStart"/>
            <w:r w:rsidRPr="000714F9">
              <w:rPr>
                <w:rFonts w:ascii="Times New Roman" w:hAnsi="Times New Roman" w:cs="Times New Roman"/>
                <w:color w:val="000000"/>
              </w:rPr>
              <w:t>patientID</w:t>
            </w:r>
            <w:proofErr w:type="spellEnd"/>
            <w:r w:rsidRPr="000714F9">
              <w:rPr>
                <w:rFonts w:ascii="Times New Roman" w:hAnsi="Times New Roman" w:cs="Times New Roman"/>
                <w:color w:val="000000"/>
              </w:rPr>
              <w:t xml:space="preserve"> and password</w:t>
            </w:r>
          </w:p>
        </w:tc>
      </w:tr>
      <w:tr w:rsidR="00B36913" w:rsidRPr="000714F9" w:rsidTr="005F0E76">
        <w:trPr>
          <w:trHeight w:val="22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6F11E1">
              <w:rPr>
                <w:rFonts w:ascii="Times New Roman" w:hAnsi="Times New Roman" w:cs="Times New Roman"/>
                <w:color w:val="000000"/>
              </w:rPr>
              <w:t>Patient</w:t>
            </w:r>
            <w:r w:rsidRPr="000714F9">
              <w:rPr>
                <w:rFonts w:ascii="Times New Roman" w:hAnsi="Times New Roman" w:cs="Times New Roman"/>
                <w:color w:val="000000"/>
              </w:rPr>
              <w:t xml:space="preserve"> can view their appointment schedule</w:t>
            </w:r>
          </w:p>
        </w:tc>
      </w:tr>
      <w:tr w:rsidR="00B36913" w:rsidRPr="000714F9" w:rsidTr="005F0E76">
        <w:trPr>
          <w:trHeight w:val="85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36913" w:rsidRPr="006F11E1" w:rsidRDefault="00B36913" w:rsidP="003F771A">
            <w:pPr>
              <w:pStyle w:val="a6"/>
              <w:numPr>
                <w:ilvl w:val="0"/>
                <w:numId w:val="7"/>
              </w:numPr>
              <w:jc w:val="both"/>
              <w:rPr>
                <w:rFonts w:ascii="Times" w:hAnsi="Times" w:cs="Times New Roman"/>
              </w:rPr>
            </w:pPr>
            <w:r>
              <w:rPr>
                <w:rFonts w:ascii="Times" w:hAnsi="Times" w:cs="Times New Roman"/>
                <w:color w:val="000000"/>
              </w:rPr>
              <w:t>Patient</w:t>
            </w:r>
            <w:r w:rsidRPr="000714F9">
              <w:rPr>
                <w:rFonts w:ascii="Times New Roman" w:hAnsi="Times New Roman" w:cs="Times New Roman"/>
                <w:color w:val="000000"/>
              </w:rPr>
              <w:t xml:space="preserve"> selects patients’ schedule menu</w:t>
            </w:r>
          </w:p>
          <w:p w:rsidR="00B36913" w:rsidRDefault="00B36913" w:rsidP="003F771A">
            <w:pPr>
              <w:pStyle w:val="a6"/>
              <w:numPr>
                <w:ilvl w:val="0"/>
                <w:numId w:val="7"/>
              </w:numPr>
              <w:rPr>
                <w:rFonts w:ascii="Times" w:hAnsi="Times"/>
              </w:rPr>
            </w:pPr>
            <w:r w:rsidRPr="002854DD">
              <w:rPr>
                <w:rFonts w:ascii="Times" w:hAnsi="Times"/>
              </w:rPr>
              <w:t>System shall connect with the database</w:t>
            </w:r>
          </w:p>
          <w:p w:rsidR="00B36913" w:rsidRPr="00B36913" w:rsidRDefault="00B36913" w:rsidP="003F771A">
            <w:pPr>
              <w:pStyle w:val="a6"/>
              <w:numPr>
                <w:ilvl w:val="0"/>
                <w:numId w:val="7"/>
              </w:numPr>
              <w:rPr>
                <w:rFonts w:ascii="Times" w:hAnsi="Times"/>
              </w:rPr>
            </w:pPr>
            <w:r w:rsidRPr="00B36913">
              <w:rPr>
                <w:rFonts w:ascii="Times" w:hAnsi="Times"/>
              </w:rPr>
              <w:t xml:space="preserve">System shall retrieve patients’ appointment data including </w:t>
            </w:r>
            <w:proofErr w:type="spellStart"/>
            <w:r w:rsidRPr="00B36913">
              <w:rPr>
                <w:rFonts w:ascii="Times" w:hAnsi="Times"/>
              </w:rPr>
              <w:t>appointmentID</w:t>
            </w:r>
            <w:proofErr w:type="spellEnd"/>
            <w:r w:rsidRPr="00B36913">
              <w:rPr>
                <w:rFonts w:ascii="Times" w:hAnsi="Times"/>
              </w:rPr>
              <w:t xml:space="preserve">, </w:t>
            </w:r>
            <w:proofErr w:type="spellStart"/>
            <w:r w:rsidRPr="00B36913">
              <w:rPr>
                <w:rFonts w:ascii="Times" w:hAnsi="Times"/>
              </w:rPr>
              <w:t>patientID</w:t>
            </w:r>
            <w:proofErr w:type="spellEnd"/>
            <w:r w:rsidRPr="00B36913">
              <w:rPr>
                <w:rFonts w:ascii="Times" w:hAnsi="Times"/>
              </w:rPr>
              <w:t xml:space="preserve">, </w:t>
            </w:r>
            <w:proofErr w:type="spellStart"/>
            <w:r w:rsidRPr="00B36913">
              <w:rPr>
                <w:rFonts w:ascii="Times" w:hAnsi="Times"/>
              </w:rPr>
              <w:t>dentistID</w:t>
            </w:r>
            <w:proofErr w:type="spellEnd"/>
            <w:r w:rsidRPr="00B36913">
              <w:rPr>
                <w:rFonts w:ascii="Times" w:hAnsi="Times"/>
              </w:rPr>
              <w:t>, appointment date, start time, end time, dental treatment, and description from database</w:t>
            </w:r>
          </w:p>
          <w:p w:rsidR="00B36913" w:rsidRDefault="00B36913" w:rsidP="003F771A">
            <w:pPr>
              <w:pStyle w:val="a6"/>
              <w:numPr>
                <w:ilvl w:val="0"/>
                <w:numId w:val="7"/>
              </w:numPr>
              <w:rPr>
                <w:rFonts w:ascii="Times" w:hAnsi="Times"/>
              </w:rPr>
            </w:pPr>
            <w:r>
              <w:rPr>
                <w:rFonts w:ascii="Times" w:hAnsi="Times"/>
              </w:rPr>
              <w:t>System shall provide patients’ appointment data from the database in patient appointment page in the website</w:t>
            </w:r>
          </w:p>
          <w:p w:rsidR="00B36913" w:rsidRPr="006F11E1" w:rsidRDefault="00B36913" w:rsidP="003F771A">
            <w:pPr>
              <w:pStyle w:val="a6"/>
              <w:numPr>
                <w:ilvl w:val="0"/>
                <w:numId w:val="7"/>
              </w:numPr>
              <w:jc w:val="both"/>
              <w:rPr>
                <w:rFonts w:ascii="Times" w:hAnsi="Times" w:cs="Times New Roman"/>
              </w:rPr>
            </w:pPr>
            <w:r>
              <w:rPr>
                <w:rFonts w:ascii="Times" w:hAnsi="Times" w:cs="Times New Roman"/>
              </w:rPr>
              <w:t>Patient</w:t>
            </w:r>
            <w:del w:id="149" w:author="CAMT" w:date="2014-07-22T09:13:00Z">
              <w:r w:rsidDel="00FC5EA1">
                <w:rPr>
                  <w:rFonts w:ascii="Times" w:hAnsi="Times" w:cs="Times New Roman"/>
                </w:rPr>
                <w:delText xml:space="preserve"> </w:delText>
              </w:r>
            </w:del>
            <w:r>
              <w:rPr>
                <w:rFonts w:ascii="Times" w:hAnsi="Times" w:cs="Times New Roman"/>
              </w:rPr>
              <w:t xml:space="preserve"> can view his/her appointment in patients’ appointment page</w:t>
            </w:r>
          </w:p>
        </w:tc>
      </w:tr>
      <w:tr w:rsidR="00B36913" w:rsidRPr="000714F9" w:rsidTr="005F0E76">
        <w:trPr>
          <w:trHeight w:val="28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color w:val="000000"/>
              </w:rPr>
              <w:t>N/A </w:t>
            </w:r>
          </w:p>
        </w:tc>
      </w:tr>
      <w:tr w:rsidR="00B36913" w:rsidRPr="000714F9" w:rsidTr="005F0E76">
        <w:trPr>
          <w:trHeight w:val="735"/>
        </w:trPr>
        <w:tc>
          <w:tcPr>
            <w:tcW w:w="2187" w:type="dxa"/>
            <w:shd w:val="clear" w:color="auto" w:fill="auto"/>
            <w:tcMar>
              <w:top w:w="60" w:type="dxa"/>
              <w:left w:w="60" w:type="dxa"/>
              <w:bottom w:w="60" w:type="dxa"/>
              <w:right w:w="60" w:type="dxa"/>
            </w:tcMar>
            <w:hideMark/>
          </w:tcPr>
          <w:p w:rsidR="00B36913" w:rsidRPr="000714F9" w:rsidRDefault="00B36913"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B3691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P</w:t>
            </w:r>
            <w:r>
              <w:rPr>
                <w:rFonts w:ascii="Times New Roman" w:hAnsi="Times New Roman" w:cs="Times New Roman"/>
                <w:color w:val="000000"/>
              </w:rPr>
              <w:t>atient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bl>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jc w:val="both"/>
      </w:pPr>
    </w:p>
    <w:p w:rsidR="00B36913" w:rsidRDefault="00B36913" w:rsidP="00B36913">
      <w:pPr>
        <w:jc w:val="both"/>
      </w:pPr>
    </w:p>
    <w:p w:rsidR="00B36913" w:rsidRDefault="00BD0FBE" w:rsidP="00B36913">
      <w:pPr>
        <w:jc w:val="both"/>
      </w:pPr>
      <w:r>
        <w:rPr>
          <w:noProof/>
          <w:lang w:bidi="th-TH"/>
        </w:rPr>
        <w:lastRenderedPageBreak/>
        <w:pict>
          <v:oval id="Oval 238" o:spid="_x0000_s1267" style="position:absolute;left:0;text-align:left;margin-left:193.7pt;margin-top:-27pt;width:36pt;height:36pt;z-index:25228185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" fillcolor="black [3213]" strokecolor="black [3213]">
            <v:path arrowok="t"/>
            <w10:wrap type="through" anchorx="margin"/>
          </v:oval>
        </w:pict>
      </w:r>
      <w:r>
        <w:rPr>
          <w:noProof/>
          <w:lang w:bidi="th-TH"/>
        </w:rPr>
        <w:pict>
          <v:shape id="Straight Arrow Connector 26" o:spid="_x0000_s1266" type="#_x0000_t32" style="position:absolute;left:0;text-align:left;margin-left:214.5pt;margin-top:7.85pt;width:0;height:35.7pt;z-index:25227571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D0FBE" w:rsidP="00B36913">
      <w:pPr>
        <w:jc w:val="both"/>
      </w:pPr>
      <w:r>
        <w:rPr>
          <w:noProof/>
          <w:lang w:bidi="th-TH"/>
        </w:rPr>
        <w:pict>
          <v:shape id="Alternate Process 231" o:spid="_x0000_s1030" type="#_x0000_t176" style="position:absolute;left:0;text-align:left;margin-left:116.55pt;margin-top:2.7pt;width:189pt;height:43.65pt;z-index:252272640;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" fillcolor="white [3212]" strokecolor="black [3213]">
            <v:path arrowok="t"/>
            <v:textbox>
              <w:txbxContent>
                <w:p w:rsidR="00685C36" w:rsidRPr="00742075" w:rsidRDefault="00685C36" w:rsidP="00B36913">
                  <w:pPr>
                    <w:jc w:val="center"/>
                    <w:rPr>
                      <w:color w:val="000000" w:themeColor="text1"/>
                    </w:rPr>
                  </w:pPr>
                  <w:r>
                    <w:rPr>
                      <w:color w:val="000000" w:themeColor="text1"/>
                    </w:rPr>
                    <w:t>Patient</w:t>
                  </w:r>
                  <w:r w:rsidRPr="00742075">
                    <w:rPr>
                      <w:color w:val="000000" w:themeColor="text1"/>
                    </w:rPr>
                    <w:t xml:space="preserve"> select </w:t>
                  </w:r>
                  <w:r>
                    <w:rPr>
                      <w:rFonts w:ascii="Times New Roman" w:hAnsi="Times New Roman" w:cs="Times New Roman"/>
                      <w:color w:val="000000"/>
                    </w:rPr>
                    <w:t>patients’ appointment menu</w:t>
                  </w:r>
                </w:p>
              </w:txbxContent>
            </v:textbox>
            <w10:wrap type="through" anchorx="margin"/>
          </v:shape>
        </w:pict>
      </w:r>
    </w:p>
    <w:p w:rsidR="00B36913" w:rsidRDefault="00B36913" w:rsidP="00B36913">
      <w:pPr>
        <w:jc w:val="both"/>
      </w:pPr>
    </w:p>
    <w:p w:rsidR="00B36913" w:rsidRDefault="00BD0FBE" w:rsidP="00B36913">
      <w:pPr>
        <w:jc w:val="both"/>
      </w:pPr>
      <w:r>
        <w:rPr>
          <w:noProof/>
          <w:lang w:bidi="th-TH"/>
        </w:rPr>
        <w:pict>
          <v:shape id="Straight Arrow Connector 232" o:spid="_x0000_s1265" type="#_x0000_t32" style="position:absolute;left:0;text-align:left;margin-left:218.05pt;margin-top:9.9pt;width:0;height:50.95pt;flip:x;z-index:25226854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36913" w:rsidP="00B36913">
      <w:pPr>
        <w:jc w:val="both"/>
      </w:pPr>
    </w:p>
    <w:p w:rsidR="00B36913" w:rsidRDefault="00BD0FBE" w:rsidP="00B36913">
      <w:pPr>
        <w:jc w:val="both"/>
      </w:pPr>
      <w:r>
        <w:rPr>
          <w:noProof/>
          <w:lang w:bidi="th-TH"/>
        </w:rPr>
        <w:pict>
          <v:shape id="Alternate Process 235" o:spid="_x0000_s1031" type="#_x0000_t176" style="position:absolute;left:0;text-align:left;margin-left:0;margin-top:4.6pt;width:189pt;height:43.65pt;z-index:252271616;visibility:visible;mso-position-horizontal:center;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" fillcolor="white [3212]" strokecolor="black [3213]">
            <v:path arrowok="t"/>
            <v:textbox>
              <w:txbxContent>
                <w:p w:rsidR="00685C36" w:rsidRDefault="00685C36" w:rsidP="00B36913">
                  <w:pPr>
                    <w:jc w:val="center"/>
                  </w:pPr>
                  <w:r>
                    <w:rPr>
                      <w:color w:val="000000" w:themeColor="text1"/>
                    </w:rPr>
                    <w:t>Patient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B36913" w:rsidRDefault="00B36913" w:rsidP="00B36913">
      <w:pPr>
        <w:jc w:val="both"/>
      </w:pPr>
    </w:p>
    <w:p w:rsidR="00B36913" w:rsidRDefault="00BD0FBE" w:rsidP="00B36913">
      <w:pPr>
        <w:jc w:val="both"/>
      </w:pPr>
      <w:r>
        <w:rPr>
          <w:noProof/>
          <w:lang w:bidi="th-TH"/>
        </w:rPr>
        <w:pict>
          <v:shape id="Straight Arrow Connector 236" o:spid="_x0000_s1264" type="#_x0000_t32" style="position:absolute;left:0;text-align:left;margin-left:218.35pt;margin-top:8.15pt;width:0;height:36pt;z-index:2522705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" strokecolor="black [3213]" strokeweight="2pt">
            <v:stroke endarrow="open"/>
            <o:lock v:ext="edit" shapetype="f"/>
          </v:shape>
        </w:pict>
      </w:r>
    </w:p>
    <w:p w:rsidR="00B36913" w:rsidRDefault="00B36913" w:rsidP="00B36913">
      <w:pPr>
        <w:jc w:val="both"/>
      </w:pPr>
    </w:p>
    <w:p w:rsidR="00B36913" w:rsidRDefault="00B36913" w:rsidP="00B36913">
      <w:pPr>
        <w:jc w:val="both"/>
      </w:pPr>
    </w:p>
    <w:p w:rsidR="00B36913" w:rsidRDefault="00BD0FBE" w:rsidP="00B36913">
      <w:pPr>
        <w:jc w:val="both"/>
      </w:pPr>
      <w:r>
        <w:rPr>
          <w:noProof/>
          <w:lang w:bidi="th-TH"/>
        </w:rPr>
        <w:pict>
          <v:oval id="Oval 237" o:spid="_x0000_s1263" style="position:absolute;left:0;text-align:left;margin-left:209.3pt;margin-top:11.35pt;width:18pt;height:18pt;z-index:25226956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" fillcolor="black [3213]" strokecolor="black [3213]" strokeweight="20pt">
            <v:stroke opacity="9252f"/>
            <v:path arrowok="t"/>
            <w10:wrap type="through"/>
          </v:oval>
        </w:pict>
      </w:r>
    </w:p>
    <w:p w:rsidR="00B36913" w:rsidRDefault="00B36913" w:rsidP="00B36913">
      <w:pPr>
        <w:jc w:val="both"/>
      </w:pPr>
    </w:p>
    <w:p w:rsidR="00B36913" w:rsidRDefault="00B36913" w:rsidP="00B36913">
      <w:pPr>
        <w:jc w:val="both"/>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B36913" w:rsidRDefault="00BB49D6" w:rsidP="00B36913">
      <w:pPr>
        <w:jc w:val="center"/>
        <w:rPr>
          <w:rFonts w:ascii="Times" w:hAnsi="Times"/>
        </w:rPr>
      </w:pPr>
      <w:r>
        <w:rPr>
          <w:rFonts w:ascii="Times" w:hAnsi="Times"/>
        </w:rPr>
        <w:t>Figure 7</w:t>
      </w:r>
      <w:r w:rsidR="00B36913" w:rsidRPr="00D6246C">
        <w:rPr>
          <w:rFonts w:ascii="Times" w:hAnsi="Times"/>
        </w:rPr>
        <w:t xml:space="preserve">: </w:t>
      </w:r>
      <w:r w:rsidR="00B36913" w:rsidRPr="000714F9">
        <w:rPr>
          <w:rFonts w:ascii="Times New Roman" w:hAnsi="Times New Roman" w:cs="Times New Roman"/>
          <w:color w:val="000000"/>
        </w:rPr>
        <w:t xml:space="preserve">Display patients’ </w:t>
      </w:r>
      <w:r w:rsidR="00B36913">
        <w:rPr>
          <w:rFonts w:ascii="Times New Roman" w:hAnsi="Times New Roman" w:cs="Times New Roman"/>
          <w:color w:val="000000"/>
        </w:rPr>
        <w:t xml:space="preserve">own </w:t>
      </w:r>
      <w:r w:rsidR="00B36913" w:rsidRPr="000714F9">
        <w:rPr>
          <w:rFonts w:ascii="Times New Roman" w:hAnsi="Times New Roman" w:cs="Times New Roman"/>
          <w:color w:val="000000"/>
        </w:rPr>
        <w:t>appointment</w:t>
      </w:r>
      <w:r w:rsidR="00B36913">
        <w:rPr>
          <w:rFonts w:ascii="Times New Roman" w:hAnsi="Times New Roman" w:cs="Times New Roman"/>
          <w:color w:val="000000"/>
        </w:rPr>
        <w:t xml:space="preserve"> </w:t>
      </w:r>
      <w:r w:rsidR="00B36913" w:rsidRPr="000714F9">
        <w:rPr>
          <w:rFonts w:ascii="Times New Roman" w:hAnsi="Times New Roman" w:cs="Times New Roman"/>
          <w:color w:val="000000"/>
        </w:rPr>
        <w:t>(in website)</w:t>
      </w:r>
      <w:r w:rsidR="00B36913">
        <w:rPr>
          <w:rFonts w:ascii="Times" w:hAnsi="Times"/>
        </w:rPr>
        <w:t xml:space="preserve"> [AD-03</w:t>
      </w:r>
      <w:r w:rsidR="00B36913" w:rsidRPr="00D6246C">
        <w:rPr>
          <w:rFonts w:ascii="Times" w:hAnsi="Times"/>
        </w:rPr>
        <w:t>]</w:t>
      </w:r>
    </w:p>
    <w:p w:rsidR="00B36913" w:rsidRDefault="00B36913" w:rsidP="003521E1">
      <w:pPr>
        <w:jc w:val="both"/>
      </w:pPr>
    </w:p>
    <w:p w:rsidR="00B36913" w:rsidRDefault="00B36913" w:rsidP="003521E1">
      <w:pPr>
        <w:jc w:val="both"/>
      </w:pPr>
    </w:p>
    <w:p w:rsidR="00B36913" w:rsidRDefault="00B36913" w:rsidP="003521E1">
      <w:pPr>
        <w:jc w:val="both"/>
      </w:pPr>
    </w:p>
    <w:p w:rsidR="00B36913" w:rsidRDefault="00B36913"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4A6C2B" w:rsidRDefault="004A6C2B" w:rsidP="003521E1">
      <w:pPr>
        <w:jc w:val="both"/>
      </w:pPr>
    </w:p>
    <w:p w:rsidR="004A6C2B" w:rsidRPr="00386564"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4A6C2B" w:rsidRPr="000714F9" w:rsidTr="005F0E76">
        <w:trPr>
          <w:trHeight w:val="225"/>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UC-0</w:t>
            </w:r>
            <w:r>
              <w:rPr>
                <w:rFonts w:ascii="Times New Roman" w:hAnsi="Times New Roman" w:cs="Times New Roman"/>
                <w:color w:val="000000"/>
              </w:rPr>
              <w:t>4</w:t>
            </w:r>
          </w:p>
        </w:tc>
      </w:tr>
      <w:tr w:rsidR="004A6C2B" w:rsidRPr="000714F9" w:rsidTr="005F0E76">
        <w:trPr>
          <w:trHeight w:val="21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Display 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Worapun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color w:val="000000"/>
              </w:rPr>
              <w:t>Kanokwan</w:t>
            </w:r>
            <w:proofErr w:type="spellEnd"/>
            <w:r w:rsidRPr="000714F9">
              <w:rPr>
                <w:rFonts w:ascii="Times New Roman" w:hAnsi="Times New Roman" w:cs="Times New Roman"/>
                <w:color w:val="000000"/>
              </w:rPr>
              <w:t xml:space="preserve"> </w:t>
            </w:r>
            <w:proofErr w:type="spellStart"/>
            <w:r w:rsidRPr="000714F9">
              <w:rPr>
                <w:rFonts w:ascii="Times New Roman" w:hAnsi="Times New Roman" w:cs="Times New Roman"/>
                <w:color w:val="000000"/>
              </w:rPr>
              <w:t>Maneerat</w:t>
            </w:r>
            <w:proofErr w:type="spellEnd"/>
          </w:p>
        </w:tc>
      </w:tr>
      <w:tr w:rsidR="004A6C2B" w:rsidRPr="000714F9" w:rsidTr="005F0E76">
        <w:trPr>
          <w:trHeight w:val="240"/>
        </w:trPr>
        <w:tc>
          <w:tcPr>
            <w:tcW w:w="2187"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24/06/2014</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p>
        </w:tc>
      </w:tr>
      <w:tr w:rsidR="004A6C2B" w:rsidRPr="000714F9" w:rsidTr="004A6C2B">
        <w:trPr>
          <w:trHeight w:val="564"/>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A6C2B" w:rsidRPr="000714F9" w:rsidRDefault="004A6C2B" w:rsidP="004A6C2B">
            <w:pPr>
              <w:jc w:val="both"/>
              <w:rPr>
                <w:rFonts w:ascii="Times" w:hAnsi="Times" w:cs="Times New Roman"/>
              </w:rPr>
            </w:pPr>
            <w:r>
              <w:rPr>
                <w:rFonts w:ascii="Times New Roman" w:hAnsi="Times New Roman" w:cs="Times New Roman"/>
                <w:color w:val="000000"/>
              </w:rPr>
              <w:t>Dentist</w:t>
            </w:r>
            <w:r w:rsidRPr="000714F9">
              <w:rPr>
                <w:rFonts w:ascii="Times" w:hAnsi="Times" w:cs="Times New Roman"/>
                <w:color w:val="000000"/>
              </w:rPr>
              <w:t xml:space="preserve"> can view his/he</w:t>
            </w:r>
            <w:r>
              <w:rPr>
                <w:rFonts w:ascii="Times" w:hAnsi="Times" w:cs="Times New Roman"/>
                <w:color w:val="000000"/>
              </w:rPr>
              <w:t xml:space="preserve">r own appointment in the dentists’ appointment page </w:t>
            </w:r>
            <w:r w:rsidRPr="000714F9">
              <w:rPr>
                <w:rFonts w:ascii="Times" w:hAnsi="Times" w:cs="Times New Roman"/>
                <w:color w:val="000000"/>
              </w:rPr>
              <w:t>which provide in the website</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A6C2B" w:rsidRPr="000714F9" w:rsidRDefault="004A6C2B" w:rsidP="00CA7F3C">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selects</w:t>
            </w:r>
            <w:r w:rsidR="00CA7F3C">
              <w:rPr>
                <w:rFonts w:ascii="Times New Roman" w:hAnsi="Times New Roman" w:cs="Times New Roman"/>
                <w:color w:val="000000"/>
              </w:rPr>
              <w:t xml:space="preserve"> dentists’</w:t>
            </w:r>
            <w:r w:rsidRPr="000714F9">
              <w:rPr>
                <w:rFonts w:ascii="Times New Roman" w:hAnsi="Times New Roman" w:cs="Times New Roman"/>
                <w:color w:val="000000"/>
              </w:rPr>
              <w:t xml:space="preserve"> appointment </w:t>
            </w:r>
            <w:r w:rsidR="00CA7F3C">
              <w:rPr>
                <w:rFonts w:ascii="Times New Roman" w:hAnsi="Times New Roman" w:cs="Times New Roman"/>
                <w:color w:val="000000"/>
              </w:rPr>
              <w:t>menu</w:t>
            </w:r>
          </w:p>
        </w:tc>
      </w:tr>
      <w:tr w:rsidR="004A6C2B" w:rsidRPr="000714F9" w:rsidTr="005F0E76">
        <w:trPr>
          <w:trHeight w:val="210"/>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is already logged into the application by u</w:t>
            </w:r>
            <w:r w:rsidR="00CA7F3C">
              <w:rPr>
                <w:rFonts w:ascii="Times New Roman" w:hAnsi="Times New Roman" w:cs="Times New Roman"/>
                <w:color w:val="000000"/>
              </w:rPr>
              <w:t xml:space="preserve">sing  </w:t>
            </w:r>
            <w:proofErr w:type="spellStart"/>
            <w:r w:rsidR="00CA7F3C">
              <w:rPr>
                <w:rFonts w:ascii="Times New Roman" w:hAnsi="Times New Roman" w:cs="Times New Roman"/>
                <w:color w:val="000000"/>
              </w:rPr>
              <w:t>dentist</w:t>
            </w:r>
            <w:r w:rsidRPr="000714F9">
              <w:rPr>
                <w:rFonts w:ascii="Times New Roman" w:hAnsi="Times New Roman" w:cs="Times New Roman"/>
                <w:color w:val="000000"/>
              </w:rPr>
              <w:t>ID</w:t>
            </w:r>
            <w:proofErr w:type="spellEnd"/>
            <w:r w:rsidRPr="000714F9">
              <w:rPr>
                <w:rFonts w:ascii="Times New Roman" w:hAnsi="Times New Roman" w:cs="Times New Roman"/>
                <w:color w:val="000000"/>
              </w:rPr>
              <w:t xml:space="preserve"> and password</w:t>
            </w:r>
          </w:p>
        </w:tc>
      </w:tr>
      <w:tr w:rsidR="004A6C2B" w:rsidRPr="000714F9" w:rsidTr="005F0E76">
        <w:trPr>
          <w:trHeight w:val="22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proofErr w:type="spellStart"/>
            <w:r w:rsidRPr="000714F9">
              <w:rPr>
                <w:rFonts w:ascii="Times New Roman" w:hAnsi="Times New Roman" w:cs="Times New Roman"/>
                <w:b/>
                <w:bCs/>
                <w:color w:val="000000"/>
              </w:rPr>
              <w:t>Postconditions</w:t>
            </w:r>
            <w:proofErr w:type="spellEnd"/>
            <w:r w:rsidRPr="000714F9">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Dentist</w:t>
            </w:r>
            <w:r w:rsidRPr="000714F9">
              <w:rPr>
                <w:rFonts w:ascii="Times New Roman" w:hAnsi="Times New Roman" w:cs="Times New Roman"/>
                <w:color w:val="000000"/>
              </w:rPr>
              <w:t xml:space="preserve"> can view their appointment schedule</w:t>
            </w:r>
          </w:p>
        </w:tc>
      </w:tr>
      <w:tr w:rsidR="004A6C2B" w:rsidRPr="000714F9" w:rsidTr="005F0E76">
        <w:trPr>
          <w:trHeight w:val="85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A7F3C" w:rsidRPr="00CA7F3C" w:rsidRDefault="004A6C2B" w:rsidP="003F771A">
            <w:pPr>
              <w:pStyle w:val="a6"/>
              <w:numPr>
                <w:ilvl w:val="0"/>
                <w:numId w:val="8"/>
              </w:numPr>
              <w:jc w:val="both"/>
              <w:rPr>
                <w:rFonts w:ascii="Times" w:hAnsi="Times" w:cs="Times New Roman"/>
              </w:rPr>
            </w:pPr>
            <w:r>
              <w:rPr>
                <w:rFonts w:ascii="Times New Roman" w:hAnsi="Times New Roman" w:cs="Times New Roman"/>
                <w:color w:val="000000"/>
              </w:rPr>
              <w:t>Dentist selects dentist</w:t>
            </w:r>
            <w:r w:rsidRPr="000714F9">
              <w:rPr>
                <w:rFonts w:ascii="Times New Roman" w:hAnsi="Times New Roman" w:cs="Times New Roman"/>
                <w:color w:val="000000"/>
              </w:rPr>
              <w:t>s’ schedule menu</w:t>
            </w:r>
          </w:p>
          <w:p w:rsidR="00CA7F3C" w:rsidRPr="00CA7F3C" w:rsidRDefault="00CA7F3C" w:rsidP="003F771A">
            <w:pPr>
              <w:pStyle w:val="a6"/>
              <w:numPr>
                <w:ilvl w:val="0"/>
                <w:numId w:val="8"/>
              </w:numPr>
              <w:jc w:val="both"/>
              <w:rPr>
                <w:rFonts w:ascii="Times" w:hAnsi="Times"/>
              </w:rPr>
            </w:pPr>
            <w:r w:rsidRPr="00CA7F3C">
              <w:rPr>
                <w:rFonts w:ascii="Times" w:hAnsi="Times"/>
              </w:rPr>
              <w:t>System shall connect with the database</w:t>
            </w:r>
          </w:p>
          <w:p w:rsidR="00CA7F3C" w:rsidRPr="00CA7F3C" w:rsidRDefault="00CA7F3C" w:rsidP="003F771A">
            <w:pPr>
              <w:pStyle w:val="a6"/>
              <w:numPr>
                <w:ilvl w:val="0"/>
                <w:numId w:val="8"/>
              </w:numPr>
              <w:jc w:val="both"/>
              <w:rPr>
                <w:rFonts w:ascii="Times" w:hAnsi="Times"/>
              </w:rPr>
            </w:pPr>
            <w:r>
              <w:rPr>
                <w:rFonts w:ascii="Times" w:hAnsi="Times"/>
              </w:rPr>
              <w:t xml:space="preserve">System shall retrieve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A7F3C" w:rsidRDefault="005409EB" w:rsidP="003F771A">
            <w:pPr>
              <w:pStyle w:val="a6"/>
              <w:numPr>
                <w:ilvl w:val="0"/>
                <w:numId w:val="8"/>
              </w:numPr>
              <w:jc w:val="both"/>
              <w:rPr>
                <w:rFonts w:ascii="Times" w:hAnsi="Times"/>
              </w:rPr>
            </w:pPr>
            <w:r>
              <w:rPr>
                <w:rFonts w:ascii="Times" w:hAnsi="Times"/>
              </w:rPr>
              <w:t>System</w:t>
            </w:r>
            <w:r w:rsidR="00CA7F3C">
              <w:rPr>
                <w:rFonts w:ascii="Times" w:hAnsi="Times"/>
              </w:rPr>
              <w:t xml:space="preserve"> shall provide dentists’ appointment data from the database in dentist appointment page in the website</w:t>
            </w:r>
          </w:p>
          <w:p w:rsidR="004A6C2B" w:rsidRPr="00CA7F3C" w:rsidRDefault="004A6C2B" w:rsidP="003F771A">
            <w:pPr>
              <w:pStyle w:val="a6"/>
              <w:numPr>
                <w:ilvl w:val="0"/>
                <w:numId w:val="8"/>
              </w:numPr>
              <w:jc w:val="both"/>
              <w:rPr>
                <w:rFonts w:ascii="Times" w:hAnsi="Times"/>
              </w:rPr>
            </w:pPr>
            <w:r w:rsidRPr="00CA7F3C">
              <w:rPr>
                <w:rFonts w:ascii="Times New Roman" w:hAnsi="Times New Roman" w:cs="Times New Roman"/>
                <w:color w:val="000000"/>
              </w:rPr>
              <w:t>Dentist can view dentists’ own appointment in dentists’ appointment page</w:t>
            </w:r>
          </w:p>
        </w:tc>
      </w:tr>
      <w:tr w:rsidR="004A6C2B" w:rsidRPr="000714F9" w:rsidTr="005F0E76">
        <w:trPr>
          <w:trHeight w:val="28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color w:val="000000"/>
              </w:rPr>
              <w:t>N/A </w:t>
            </w:r>
          </w:p>
        </w:tc>
      </w:tr>
      <w:tr w:rsidR="004A6C2B" w:rsidRPr="000714F9" w:rsidTr="005F0E76">
        <w:trPr>
          <w:trHeight w:val="73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A6C2B">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w:t>
            </w:r>
            <w:r>
              <w:rPr>
                <w:rFonts w:ascii="Times New Roman" w:hAnsi="Times New Roman" w:cs="Times New Roman"/>
                <w:color w:val="000000"/>
              </w:rPr>
              <w:t xml:space="preserve"> </w:t>
            </w:r>
            <w:r w:rsidR="003C0C3E">
              <w:rPr>
                <w:rFonts w:ascii="Times New Roman" w:hAnsi="Times New Roman" w:cs="Times New Roman"/>
                <w:color w:val="000000"/>
              </w:rPr>
              <w:t>D</w:t>
            </w:r>
            <w:r>
              <w:rPr>
                <w:rFonts w:ascii="Times New Roman" w:hAnsi="Times New Roman" w:cs="Times New Roman"/>
                <w:color w:val="000000"/>
              </w:rPr>
              <w:t>entist cannot view his/her appointment</w:t>
            </w:r>
            <w:r w:rsidRPr="009B4653">
              <w:rPr>
                <w:rFonts w:ascii="Times New Roman" w:hAnsi="Times New Roman" w:cs="Times New Roman"/>
                <w:color w:val="000000"/>
              </w:rPr>
              <w:t xml:space="preserve"> </w:t>
            </w:r>
            <w:r>
              <w:rPr>
                <w:rFonts w:ascii="Times New Roman" w:hAnsi="Times New Roman" w:cs="Times New Roman"/>
                <w:color w:val="000000"/>
              </w:rPr>
              <w:t>in website</w:t>
            </w:r>
            <w:r w:rsidRPr="009B4653">
              <w:rPr>
                <w:rFonts w:ascii="Times New Roman" w:hAnsi="Times New Roman" w:cs="Times New Roman"/>
                <w:color w:val="000000"/>
              </w:rPr>
              <w:t>.</w:t>
            </w:r>
          </w:p>
        </w:tc>
      </w:tr>
      <w:tr w:rsidR="004A6C2B" w:rsidRPr="000714F9" w:rsidTr="005F0E76">
        <w:trPr>
          <w:trHeight w:val="465"/>
        </w:trPr>
        <w:tc>
          <w:tcPr>
            <w:tcW w:w="2187" w:type="dxa"/>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sidRPr="000714F9">
              <w:rPr>
                <w:rFonts w:ascii="Times New Roman" w:hAnsi="Times New Roman" w:cs="Times New Roman"/>
                <w:b/>
                <w:bCs/>
                <w:color w:val="000000"/>
              </w:rPr>
              <w:t>Includes:</w:t>
            </w:r>
          </w:p>
        </w:tc>
        <w:tc>
          <w:tcPr>
            <w:tcW w:w="7418" w:type="dxa"/>
            <w:gridSpan w:val="3"/>
            <w:shd w:val="clear" w:color="auto" w:fill="auto"/>
            <w:tcMar>
              <w:top w:w="60" w:type="dxa"/>
              <w:left w:w="60" w:type="dxa"/>
              <w:bottom w:w="60" w:type="dxa"/>
              <w:right w:w="60" w:type="dxa"/>
            </w:tcMar>
            <w:hideMark/>
          </w:tcPr>
          <w:p w:rsidR="004A6C2B" w:rsidRPr="000714F9" w:rsidRDefault="004A6C2B" w:rsidP="005F0E76">
            <w:pPr>
              <w:jc w:val="both"/>
              <w:rPr>
                <w:rFonts w:ascii="Times" w:hAnsi="Times" w:cs="Times New Roman"/>
              </w:rPr>
            </w:pPr>
            <w:r>
              <w:rPr>
                <w:rFonts w:ascii="Times New Roman" w:hAnsi="Times New Roman" w:cs="Times New Roman"/>
                <w:color w:val="000000"/>
              </w:rPr>
              <w:t>Steps 1-5</w:t>
            </w:r>
            <w:r w:rsidRPr="000714F9">
              <w:rPr>
                <w:rFonts w:ascii="Times New Roman" w:hAnsi="Times New Roman" w:cs="Times New Roman"/>
                <w:color w:val="000000"/>
              </w:rPr>
              <w:t xml:space="preserve"> in the normal flow would be required for all types of display </w:t>
            </w:r>
            <w:r>
              <w:rPr>
                <w:rFonts w:ascii="Times New Roman" w:hAnsi="Times New Roman" w:cs="Times New Roman"/>
                <w:color w:val="000000"/>
              </w:rPr>
              <w:t>dentist</w:t>
            </w:r>
            <w:r w:rsidRPr="000714F9">
              <w:rPr>
                <w:rFonts w:ascii="Times New Roman" w:hAnsi="Times New Roman" w:cs="Times New Roman"/>
                <w:color w:val="000000"/>
              </w:rPr>
              <w:t xml:space="preserve">s’ </w:t>
            </w:r>
            <w:r>
              <w:rPr>
                <w:rFonts w:ascii="Times New Roman" w:hAnsi="Times New Roman" w:cs="Times New Roman"/>
                <w:color w:val="000000"/>
              </w:rPr>
              <w:t xml:space="preserve">own </w:t>
            </w:r>
            <w:r w:rsidRPr="000714F9">
              <w:rPr>
                <w:rFonts w:ascii="Times New Roman" w:hAnsi="Times New Roman" w:cs="Times New Roman"/>
                <w:color w:val="000000"/>
              </w:rPr>
              <w:t>appointment</w:t>
            </w:r>
            <w:r>
              <w:rPr>
                <w:rFonts w:ascii="Times New Roman" w:hAnsi="Times New Roman" w:cs="Times New Roman"/>
                <w:color w:val="000000"/>
              </w:rPr>
              <w:t xml:space="preserve"> </w:t>
            </w:r>
            <w:r w:rsidRPr="000714F9">
              <w:rPr>
                <w:rFonts w:ascii="Times New Roman" w:hAnsi="Times New Roman" w:cs="Times New Roman"/>
                <w:color w:val="000000"/>
              </w:rPr>
              <w:t>(in website).</w:t>
            </w:r>
          </w:p>
        </w:tc>
      </w:tr>
    </w:tbl>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E52A46"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BD0FBE" w:rsidP="004A6C2B">
      <w:pPr>
        <w:jc w:val="both"/>
      </w:pPr>
      <w:r>
        <w:rPr>
          <w:noProof/>
          <w:lang w:bidi="th-TH"/>
        </w:rPr>
        <w:lastRenderedPageBreak/>
        <w:pict>
          <v:oval id="Oval 239" o:spid="_x0000_s1262" style="position:absolute;left:0;text-align:left;margin-left:195.6pt;margin-top:1.15pt;width:36pt;height:36pt;z-index:2523023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" fillcolor="black [3213]" strokecolor="black [3213]">
            <v:path arrowok="t"/>
            <w10:wrap type="through" anchorx="margin"/>
          </v:oval>
        </w:pict>
      </w:r>
    </w:p>
    <w:p w:rsidR="004A6C2B" w:rsidRDefault="004A6C2B" w:rsidP="004A6C2B">
      <w:pPr>
        <w:jc w:val="both"/>
      </w:pPr>
    </w:p>
    <w:p w:rsidR="004A6C2B" w:rsidRDefault="00BD0FBE" w:rsidP="004A6C2B">
      <w:pPr>
        <w:jc w:val="both"/>
      </w:pPr>
      <w:r>
        <w:rPr>
          <w:noProof/>
          <w:lang w:bidi="th-TH"/>
        </w:rPr>
        <w:pict>
          <v:shape id="Straight Arrow Connector 240" o:spid="_x0000_s1261" type="#_x0000_t32" style="position:absolute;left:0;text-align:left;margin-left:214.5pt;margin-top:7.85pt;width:0;height:35.7pt;z-index:2522961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BD0FBE" w:rsidP="004A6C2B">
      <w:pPr>
        <w:jc w:val="both"/>
      </w:pPr>
      <w:r>
        <w:rPr>
          <w:noProof/>
          <w:lang w:bidi="th-TH"/>
        </w:rPr>
        <w:pict>
          <v:shape id="Alternate Process 253" o:spid="_x0000_s1032" type="#_x0000_t176" style="position:absolute;left:0;text-align:left;margin-left:120.05pt;margin-top:1.5pt;width:189pt;height:42.45pt;z-index:252293120;visibility:visible;mso-position-horizontal-relative:margin;mso-width-relative:margin;mso-height-relative:margin;v-text-anchor:middle" wrapcoords="429 -379 -86 758 -86 19705 171 21221 21343 21221 21429 21221 21686 18568 21686 2274 21514 379 21086 -379 429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" fillcolor="white [3212]" strokecolor="black [3213]">
            <v:path arrowok="t"/>
            <v:textbox>
              <w:txbxContent>
                <w:p w:rsidR="00685C36" w:rsidRPr="00742075" w:rsidRDefault="00685C36" w:rsidP="005F0E76">
                  <w:pPr>
                    <w:jc w:val="center"/>
                    <w:rPr>
                      <w:color w:val="000000" w:themeColor="text1"/>
                    </w:rPr>
                  </w:pPr>
                  <w:r>
                    <w:rPr>
                      <w:color w:val="000000" w:themeColor="text1"/>
                    </w:rPr>
                    <w:t>Dentist</w:t>
                  </w:r>
                  <w:r w:rsidRPr="00742075">
                    <w:rPr>
                      <w:color w:val="000000" w:themeColor="text1"/>
                    </w:rPr>
                    <w:t xml:space="preserve"> select </w:t>
                  </w:r>
                  <w:r>
                    <w:rPr>
                      <w:rFonts w:ascii="Times New Roman" w:hAnsi="Times New Roman" w:cs="Times New Roman"/>
                      <w:color w:val="000000"/>
                    </w:rPr>
                    <w:t>dentists’</w:t>
                  </w:r>
                  <w:r w:rsidRPr="000714F9">
                    <w:rPr>
                      <w:rFonts w:ascii="Times New Roman" w:hAnsi="Times New Roman" w:cs="Times New Roman"/>
                      <w:color w:val="000000"/>
                    </w:rPr>
                    <w:t xml:space="preserve"> appointment </w:t>
                  </w:r>
                  <w:r>
                    <w:rPr>
                      <w:rFonts w:ascii="Times New Roman" w:hAnsi="Times New Roman" w:cs="Times New Roman"/>
                      <w:color w:val="000000"/>
                    </w:rPr>
                    <w:t>menu</w:t>
                  </w:r>
                </w:p>
              </w:txbxContent>
            </v:textbox>
            <w10:wrap type="through" anchorx="margin"/>
          </v:shape>
        </w:pict>
      </w:r>
    </w:p>
    <w:p w:rsidR="004A6C2B" w:rsidRDefault="004A6C2B" w:rsidP="004A6C2B">
      <w:pPr>
        <w:jc w:val="both"/>
      </w:pPr>
    </w:p>
    <w:p w:rsidR="004A6C2B" w:rsidRDefault="00BD0FBE" w:rsidP="004A6C2B">
      <w:pPr>
        <w:jc w:val="both"/>
      </w:pPr>
      <w:r>
        <w:rPr>
          <w:noProof/>
          <w:lang w:bidi="th-TH"/>
        </w:rPr>
        <w:pict>
          <v:shape id="Straight Arrow Connector 254" o:spid="_x0000_s1260" type="#_x0000_t32" style="position:absolute;left:0;text-align:left;margin-left:3in;margin-top:9.25pt;width:0;height:45pt;z-index:2522890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BD0FBE" w:rsidP="004A6C2B">
      <w:pPr>
        <w:jc w:val="both"/>
      </w:pPr>
      <w:r>
        <w:rPr>
          <w:noProof/>
          <w:lang w:bidi="th-TH"/>
        </w:rPr>
        <w:pict>
          <v:shape id="Alternate Process 255" o:spid="_x0000_s1033" type="#_x0000_t176" style="position:absolute;left:0;text-align:left;margin-left:120.05pt;margin-top:11.4pt;width:189pt;height:43.65pt;z-index:252292096;visibility:visible;mso-position-horizontal-relative:margin;mso-width-relative:margin;mso-height-relative:margin;v-text-anchor:middle" wrapcoords="429 -372 -86 745 -86 19738 171 21228 21343 21228 21429 21228 21686 18248 21686 2234 21514 372 21086 -372 429 -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" fillcolor="white [3212]" strokecolor="black [3213]">
            <v:path arrowok="t"/>
            <v:textbox>
              <w:txbxContent>
                <w:p w:rsidR="00685C36" w:rsidRDefault="00685C36" w:rsidP="0018446C">
                  <w:pPr>
                    <w:jc w:val="center"/>
                  </w:pPr>
                  <w:r>
                    <w:rPr>
                      <w:color w:val="000000" w:themeColor="text1"/>
                    </w:rPr>
                    <w:t>Dentist</w:t>
                  </w:r>
                  <w:r w:rsidRPr="00742075">
                    <w:rPr>
                      <w:color w:val="000000" w:themeColor="text1"/>
                    </w:rPr>
                    <w:t xml:space="preserve"> view his/her</w:t>
                  </w:r>
                  <w:r>
                    <w:t xml:space="preserve"> </w:t>
                  </w:r>
                  <w:r w:rsidRPr="00DE67CF">
                    <w:rPr>
                      <w:color w:val="000000" w:themeColor="text1"/>
                    </w:rPr>
                    <w:t>appointment</w:t>
                  </w:r>
                </w:p>
              </w:txbxContent>
            </v:textbox>
            <w10:wrap type="through" anchorx="margin"/>
          </v:shape>
        </w:pict>
      </w:r>
    </w:p>
    <w:p w:rsidR="004A6C2B" w:rsidRDefault="004A6C2B" w:rsidP="004A6C2B">
      <w:pPr>
        <w:jc w:val="both"/>
      </w:pPr>
    </w:p>
    <w:p w:rsidR="004A6C2B" w:rsidRDefault="004A6C2B" w:rsidP="004A6C2B">
      <w:pPr>
        <w:jc w:val="both"/>
      </w:pPr>
    </w:p>
    <w:p w:rsidR="004A6C2B" w:rsidRDefault="00BD0FBE" w:rsidP="004A6C2B">
      <w:pPr>
        <w:jc w:val="both"/>
      </w:pPr>
      <w:r>
        <w:rPr>
          <w:noProof/>
          <w:lang w:bidi="th-TH"/>
        </w:rPr>
        <w:pict>
          <v:shape id="Straight Arrow Connector 256" o:spid="_x0000_s1259" type="#_x0000_t32" style="position:absolute;left:0;text-align:left;margin-left:217.15pt;margin-top:4.65pt;width:0;height:36pt;z-index:25229107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U9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" strokecolor="black [3213]" strokeweight="2pt">
            <v:stroke endarrow="open"/>
            <o:lock v:ext="edit" shapetype="f"/>
          </v:shape>
        </w:pict>
      </w:r>
    </w:p>
    <w:p w:rsidR="004A6C2B" w:rsidRDefault="004A6C2B" w:rsidP="004A6C2B">
      <w:pPr>
        <w:jc w:val="both"/>
      </w:pPr>
    </w:p>
    <w:p w:rsidR="004A6C2B" w:rsidRDefault="004A6C2B" w:rsidP="004A6C2B">
      <w:pPr>
        <w:jc w:val="both"/>
      </w:pPr>
    </w:p>
    <w:p w:rsidR="004A6C2B" w:rsidRDefault="00BD0FBE" w:rsidP="004A6C2B">
      <w:pPr>
        <w:jc w:val="both"/>
      </w:pPr>
      <w:r>
        <w:rPr>
          <w:noProof/>
          <w:lang w:bidi="th-TH"/>
        </w:rPr>
        <w:pict>
          <v:oval id="Oval 257" o:spid="_x0000_s1258" style="position:absolute;left:0;text-align:left;margin-left:207.7pt;margin-top:6.55pt;width:18pt;height:18pt;z-index:25229004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" fillcolor="black [3213]" strokecolor="black [3213]" strokeweight="20pt">
            <v:stroke opacity="9252f"/>
            <v:path arrowok="t"/>
            <w10:wrap type="through"/>
          </v:oval>
        </w:pict>
      </w:r>
    </w:p>
    <w:p w:rsidR="004A6C2B" w:rsidRDefault="004A6C2B" w:rsidP="004A6C2B">
      <w:pPr>
        <w:jc w:val="both"/>
      </w:pPr>
    </w:p>
    <w:p w:rsidR="004A6C2B" w:rsidRDefault="004A6C2B" w:rsidP="004A6C2B">
      <w:pPr>
        <w:jc w:val="both"/>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A6C2B" w:rsidRPr="00D6246C" w:rsidRDefault="00BB49D6" w:rsidP="004A6C2B">
      <w:pPr>
        <w:jc w:val="center"/>
        <w:rPr>
          <w:rFonts w:ascii="Times" w:hAnsi="Times"/>
        </w:rPr>
      </w:pPr>
      <w:r>
        <w:rPr>
          <w:rFonts w:ascii="Times" w:hAnsi="Times"/>
        </w:rPr>
        <w:t>Figure 8</w:t>
      </w:r>
      <w:r w:rsidR="004A6C2B" w:rsidRPr="00D6246C">
        <w:rPr>
          <w:rFonts w:ascii="Times" w:hAnsi="Times"/>
        </w:rPr>
        <w:t xml:space="preserve">: </w:t>
      </w:r>
      <w:r w:rsidR="004A6C2B">
        <w:rPr>
          <w:rFonts w:ascii="Times New Roman" w:hAnsi="Times New Roman" w:cs="Times New Roman"/>
          <w:color w:val="000000"/>
        </w:rPr>
        <w:t>Display dentist</w:t>
      </w:r>
      <w:r w:rsidR="004A6C2B" w:rsidRPr="000714F9">
        <w:rPr>
          <w:rFonts w:ascii="Times New Roman" w:hAnsi="Times New Roman" w:cs="Times New Roman"/>
          <w:color w:val="000000"/>
        </w:rPr>
        <w:t xml:space="preserve">s’ </w:t>
      </w:r>
      <w:r w:rsidR="004A6C2B">
        <w:rPr>
          <w:rFonts w:ascii="Times New Roman" w:hAnsi="Times New Roman" w:cs="Times New Roman"/>
          <w:color w:val="000000"/>
        </w:rPr>
        <w:t xml:space="preserve">own </w:t>
      </w:r>
      <w:r w:rsidR="004A6C2B" w:rsidRPr="000714F9">
        <w:rPr>
          <w:rFonts w:ascii="Times New Roman" w:hAnsi="Times New Roman" w:cs="Times New Roman"/>
          <w:color w:val="000000"/>
        </w:rPr>
        <w:t>appointment</w:t>
      </w:r>
      <w:r w:rsidR="004A6C2B">
        <w:rPr>
          <w:rFonts w:ascii="Times New Roman" w:hAnsi="Times New Roman" w:cs="Times New Roman"/>
          <w:color w:val="000000"/>
        </w:rPr>
        <w:t xml:space="preserve"> </w:t>
      </w:r>
      <w:r w:rsidR="004A6C2B" w:rsidRPr="000714F9">
        <w:rPr>
          <w:rFonts w:ascii="Times New Roman" w:hAnsi="Times New Roman" w:cs="Times New Roman"/>
          <w:color w:val="000000"/>
        </w:rPr>
        <w:t>(in website)</w:t>
      </w:r>
      <w:r w:rsidR="004A6C2B">
        <w:rPr>
          <w:rFonts w:ascii="Times" w:hAnsi="Times"/>
        </w:rPr>
        <w:t xml:space="preserve"> </w:t>
      </w:r>
      <w:r w:rsidR="00CA7F3C">
        <w:rPr>
          <w:rFonts w:ascii="Times" w:hAnsi="Times"/>
        </w:rPr>
        <w:t>[AD-04</w:t>
      </w:r>
      <w:r w:rsidR="004A6C2B" w:rsidRPr="00D6246C">
        <w:rPr>
          <w:rFonts w:ascii="Times" w:hAnsi="Times"/>
        </w:rPr>
        <w:t>]</w:t>
      </w: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A6C2B" w:rsidRDefault="004A6C2B" w:rsidP="004A6C2B">
      <w:pPr>
        <w:jc w:val="both"/>
      </w:pPr>
    </w:p>
    <w:p w:rsidR="004A6C2B" w:rsidRDefault="004A6C2B"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840848" w:rsidRDefault="00840848" w:rsidP="004A6C2B">
      <w:pPr>
        <w:jc w:val="both"/>
      </w:pPr>
    </w:p>
    <w:p w:rsidR="00E52A46" w:rsidRDefault="00E52A46" w:rsidP="004A6C2B">
      <w:pPr>
        <w:jc w:val="both"/>
      </w:pPr>
    </w:p>
    <w:p w:rsidR="00E52A46" w:rsidRDefault="00E52A46" w:rsidP="004A6C2B">
      <w:pPr>
        <w:jc w:val="both"/>
      </w:pPr>
    </w:p>
    <w:p w:rsidR="00840848" w:rsidRDefault="00840848" w:rsidP="004A6C2B">
      <w:pPr>
        <w:jc w:val="both"/>
      </w:pPr>
    </w:p>
    <w:p w:rsidR="00840848"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840848" w:rsidRPr="00F76AB2" w:rsidTr="00466991">
        <w:trPr>
          <w:trHeight w:val="225"/>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5</w:t>
            </w:r>
          </w:p>
        </w:tc>
      </w:tr>
      <w:tr w:rsidR="00840848" w:rsidRPr="00F76AB2" w:rsidTr="00466991">
        <w:trPr>
          <w:trHeight w:val="21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rPr>
              <w:t>Display all appointments from Google calendar</w:t>
            </w:r>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840848" w:rsidRPr="00F76AB2" w:rsidTr="00466991">
        <w:trPr>
          <w:trHeight w:val="240"/>
        </w:trPr>
        <w:tc>
          <w:tcPr>
            <w:tcW w:w="2187"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25/06/2014</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New Roman" w:hAnsi="Times New Roman" w:cs="Times New Roman"/>
                <w:color w:val="000000"/>
              </w:rPr>
              <w:t>Visitor</w:t>
            </w:r>
          </w:p>
        </w:tc>
      </w:tr>
      <w:tr w:rsidR="00840848" w:rsidRPr="00F76AB2" w:rsidTr="00466991">
        <w:trPr>
          <w:trHeight w:val="45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840848" w:rsidRPr="00F76AB2" w:rsidTr="00466991">
        <w:trPr>
          <w:trHeight w:val="22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 xml:space="preserve">Visitor </w:t>
            </w:r>
            <w:r w:rsidR="00B54B73">
              <w:rPr>
                <w:rFonts w:ascii="Times" w:hAnsi="Times" w:cs="Times New Roman"/>
                <w:color w:val="000000"/>
              </w:rPr>
              <w:t>enters</w:t>
            </w:r>
            <w:r>
              <w:rPr>
                <w:rFonts w:ascii="Times" w:hAnsi="Times" w:cs="Times New Roman"/>
                <w:color w:val="000000"/>
              </w:rPr>
              <w:t xml:space="preserve"> to the  website</w:t>
            </w:r>
          </w:p>
        </w:tc>
      </w:tr>
      <w:tr w:rsidR="00840848" w:rsidRPr="00F76AB2" w:rsidTr="00466991">
        <w:trPr>
          <w:trHeight w:val="21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840848" w:rsidRPr="00F76AB2" w:rsidTr="00466991">
        <w:trPr>
          <w:trHeight w:val="48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F51113" w:rsidRDefault="00840848" w:rsidP="003F771A">
            <w:pPr>
              <w:pStyle w:val="a6"/>
              <w:numPr>
                <w:ilvl w:val="0"/>
                <w:numId w:val="25"/>
              </w:numPr>
              <w:jc w:val="both"/>
              <w:rPr>
                <w:rFonts w:ascii="Times" w:hAnsi="Times" w:cs="Times New Roman"/>
              </w:rPr>
            </w:pPr>
            <w:r>
              <w:rPr>
                <w:rFonts w:ascii="Times" w:hAnsi="Times" w:cs="Times New Roman"/>
                <w:color w:val="000000"/>
              </w:rPr>
              <w:t>Visitor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840848" w:rsidRPr="002715A4" w:rsidRDefault="00840848" w:rsidP="003F771A">
            <w:pPr>
              <w:pStyle w:val="a6"/>
              <w:numPr>
                <w:ilvl w:val="0"/>
                <w:numId w:val="25"/>
              </w:numPr>
              <w:rPr>
                <w:rFonts w:ascii="Times" w:hAnsi="Times"/>
              </w:rPr>
            </w:pPr>
            <w:r w:rsidRPr="002715A4">
              <w:rPr>
                <w:rFonts w:ascii="Times" w:hAnsi="Times"/>
              </w:rPr>
              <w:t>System shall provide appointment calendar from Google calendar in appointment calendar page in the website</w:t>
            </w:r>
          </w:p>
          <w:p w:rsidR="00840848" w:rsidRPr="00F76AB2" w:rsidRDefault="00840848" w:rsidP="003F771A">
            <w:pPr>
              <w:pStyle w:val="a6"/>
              <w:numPr>
                <w:ilvl w:val="0"/>
                <w:numId w:val="25"/>
              </w:numPr>
              <w:jc w:val="both"/>
              <w:rPr>
                <w:rFonts w:ascii="Times" w:hAnsi="Times" w:cs="Times New Roman"/>
              </w:rPr>
            </w:pPr>
            <w:r>
              <w:rPr>
                <w:rFonts w:ascii="Times" w:hAnsi="Times" w:cs="Times New Roman"/>
                <w:color w:val="000000"/>
              </w:rPr>
              <w:t>Visitor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840848" w:rsidRPr="00F76AB2" w:rsidTr="00466991">
        <w:trPr>
          <w:trHeight w:val="270"/>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color w:val="000000"/>
              </w:rPr>
              <w:t>N/A </w:t>
            </w:r>
          </w:p>
        </w:tc>
      </w:tr>
      <w:tr w:rsidR="00840848" w:rsidRPr="00F76AB2" w:rsidTr="00466991">
        <w:trPr>
          <w:trHeight w:val="735"/>
        </w:trPr>
        <w:tc>
          <w:tcPr>
            <w:tcW w:w="2187" w:type="dxa"/>
            <w:shd w:val="clear" w:color="auto" w:fill="auto"/>
            <w:tcMar>
              <w:top w:w="60" w:type="dxa"/>
              <w:left w:w="60" w:type="dxa"/>
              <w:bottom w:w="60" w:type="dxa"/>
              <w:right w:w="60" w:type="dxa"/>
            </w:tcMar>
            <w:hideMark/>
          </w:tcPr>
          <w:p w:rsidR="00840848" w:rsidRPr="00F76AB2" w:rsidRDefault="00840848"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840848">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V</w:t>
            </w:r>
            <w:r w:rsidR="00AF25D2">
              <w:rPr>
                <w:rFonts w:ascii="Times New Roman" w:hAnsi="Times New Roman" w:cs="Times New Roman"/>
                <w:color w:val="000000"/>
              </w:rPr>
              <w:t xml:space="preserve">isitor </w:t>
            </w:r>
            <w:r>
              <w:rPr>
                <w:rFonts w:ascii="Times New Roman" w:hAnsi="Times New Roman" w:cs="Times New Roman"/>
                <w:color w:val="000000"/>
              </w:rPr>
              <w:t>cannot view all appointments from Google calendar.</w:t>
            </w:r>
          </w:p>
        </w:tc>
      </w:tr>
    </w:tbl>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E52A46" w:rsidRDefault="00E52A46"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BD0FBE" w:rsidP="00840848">
      <w:pPr>
        <w:jc w:val="both"/>
      </w:pPr>
      <w:r>
        <w:rPr>
          <w:noProof/>
          <w:lang w:bidi="th-TH"/>
        </w:rPr>
        <w:lastRenderedPageBreak/>
        <w:pict>
          <v:oval id="Oval 277" o:spid="_x0000_s1257" style="position:absolute;left:0;text-align:left;margin-left:196pt;margin-top:-25.9pt;width:36pt;height:36pt;z-index:25230950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" fillcolor="black [3213]" strokecolor="black [3213]">
            <v:path arrowok="t"/>
            <w10:wrap type="through" anchorx="margin"/>
          </v:oval>
        </w:pict>
      </w:r>
      <w:r>
        <w:rPr>
          <w:noProof/>
          <w:lang w:bidi="th-TH"/>
        </w:rPr>
        <w:pict>
          <v:shape id="Straight Arrow Connector 283" o:spid="_x0000_s1256" type="#_x0000_t32" style="position:absolute;left:0;text-align:left;margin-left:0;margin-top:9pt;width:0;height:43pt;z-index:25231052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" strokecolor="black [3213]" strokeweight="2pt">
            <v:stroke endarrow="open"/>
            <o:lock v:ext="edit" shapetype="f"/>
            <w10:wrap anchorx="margin"/>
          </v:shape>
        </w:pict>
      </w:r>
    </w:p>
    <w:p w:rsidR="00840848" w:rsidRDefault="00840848" w:rsidP="00840848">
      <w:pPr>
        <w:jc w:val="both"/>
      </w:pPr>
    </w:p>
    <w:p w:rsidR="00840848" w:rsidRDefault="00840848" w:rsidP="00840848">
      <w:pPr>
        <w:jc w:val="both"/>
      </w:pPr>
    </w:p>
    <w:p w:rsidR="00840848" w:rsidRDefault="00BD0FBE" w:rsidP="00840848">
      <w:pPr>
        <w:jc w:val="both"/>
      </w:pPr>
      <w:r>
        <w:rPr>
          <w:noProof/>
          <w:lang w:bidi="th-TH"/>
        </w:rPr>
        <w:pict>
          <v:shape id="Alternate Process 278" o:spid="_x0000_s1034" type="#_x0000_t176" style="position:absolute;left:0;text-align:left;margin-left:117pt;margin-top:11.8pt;width:189pt;height:45pt;z-index:25230848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" fillcolor="white [3212]" strokecolor="black [3213]">
            <v:path arrowok="t"/>
            <v:textbox>
              <w:txbxContent>
                <w:p w:rsidR="00685C36" w:rsidRPr="00742075" w:rsidRDefault="00685C36" w:rsidP="00840848">
                  <w:pPr>
                    <w:jc w:val="center"/>
                    <w:rPr>
                      <w:color w:val="000000" w:themeColor="text1"/>
                    </w:rPr>
                  </w:pPr>
                  <w:r>
                    <w:rPr>
                      <w:color w:val="000000" w:themeColor="text1"/>
                    </w:rPr>
                    <w:t>Visitor select appointment calendar page</w:t>
                  </w:r>
                </w:p>
              </w:txbxContent>
            </v:textbox>
            <w10:wrap type="through" anchorx="margin"/>
          </v:shape>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BD0FBE" w:rsidP="00840848">
      <w:pPr>
        <w:jc w:val="both"/>
      </w:pPr>
      <w:r>
        <w:rPr>
          <w:noProof/>
          <w:lang w:bidi="th-TH"/>
        </w:rPr>
        <w:pict>
          <v:shape id="Straight Arrow Connector 279" o:spid="_x0000_s1255" type="#_x0000_t32" style="position:absolute;left:0;text-align:left;margin-left:3in;margin-top:.5pt;width:0;height:50.1pt;z-index:25230438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rs+Q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BD0FBE" w:rsidP="00840848">
      <w:pPr>
        <w:jc w:val="both"/>
      </w:pPr>
      <w:r>
        <w:rPr>
          <w:noProof/>
          <w:lang w:bidi="th-TH"/>
        </w:rPr>
        <w:pict>
          <v:shape id="Alternate Process 280" o:spid="_x0000_s1035" type="#_x0000_t176" style="position:absolute;left:0;text-align:left;margin-left:117pt;margin-top:8.4pt;width:189pt;height:36pt;z-index:252307456;visibility:visible;mso-position-horizontal-relative:margin;mso-width-relative:margin;mso-height-relative:margin;v-text-anchor:middle" wrapcoords="343 -450 -86 450 -86 19350 86 21150 21429 21150 21514 21150 21686 15750 21686 3150 21514 450 21171 -450 343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" fillcolor="white [3212]" strokecolor="black [3213]">
            <v:path arrowok="t"/>
            <v:textbox>
              <w:txbxContent>
                <w:p w:rsidR="00685C36" w:rsidRDefault="00685C36" w:rsidP="00840848">
                  <w:pPr>
                    <w:jc w:val="center"/>
                  </w:pPr>
                  <w:r>
                    <w:rPr>
                      <w:color w:val="000000" w:themeColor="text1"/>
                    </w:rPr>
                    <w:t>Visitor can</w:t>
                  </w:r>
                  <w:r w:rsidRPr="00742075">
                    <w:rPr>
                      <w:color w:val="000000" w:themeColor="text1"/>
                    </w:rPr>
                    <w:t xml:space="preserve"> view </w:t>
                  </w:r>
                  <w:r>
                    <w:rPr>
                      <w:color w:val="000000" w:themeColor="text1"/>
                    </w:rPr>
                    <w:t>all appointment</w:t>
                  </w:r>
                </w:p>
              </w:txbxContent>
            </v:textbox>
            <w10:wrap type="through" anchorx="margin"/>
          </v:shape>
        </w:pict>
      </w:r>
    </w:p>
    <w:p w:rsidR="00840848" w:rsidRDefault="00840848" w:rsidP="00840848">
      <w:pPr>
        <w:jc w:val="both"/>
      </w:pPr>
    </w:p>
    <w:p w:rsidR="00840848" w:rsidRDefault="00840848" w:rsidP="00840848">
      <w:pPr>
        <w:jc w:val="both"/>
      </w:pPr>
    </w:p>
    <w:p w:rsidR="00840848" w:rsidRDefault="00BD0FBE" w:rsidP="00840848">
      <w:pPr>
        <w:jc w:val="both"/>
      </w:pPr>
      <w:r>
        <w:rPr>
          <w:noProof/>
          <w:lang w:bidi="th-TH"/>
        </w:rPr>
        <w:pict>
          <v:shape id="Straight Arrow Connector 281" o:spid="_x0000_s1254" type="#_x0000_t32" style="position:absolute;left:0;text-align:left;margin-left:3in;margin-top:2.2pt;width:0;height:36pt;z-index:25230643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" strokecolor="black [3213]" strokeweight="2pt">
            <v:stroke endarrow="open"/>
            <o:lock v:ext="edit" shapetype="f"/>
          </v:shape>
        </w:pict>
      </w:r>
    </w:p>
    <w:p w:rsidR="00840848" w:rsidRDefault="00840848" w:rsidP="00840848">
      <w:pPr>
        <w:jc w:val="both"/>
      </w:pPr>
    </w:p>
    <w:p w:rsidR="00840848" w:rsidRDefault="00840848" w:rsidP="00840848">
      <w:pPr>
        <w:jc w:val="both"/>
      </w:pPr>
    </w:p>
    <w:p w:rsidR="00840848" w:rsidRDefault="00BD0FBE" w:rsidP="00840848">
      <w:pPr>
        <w:jc w:val="both"/>
      </w:pPr>
      <w:r>
        <w:rPr>
          <w:noProof/>
          <w:lang w:bidi="th-TH"/>
        </w:rPr>
        <w:pict>
          <v:oval id="Oval 282" o:spid="_x0000_s1253" style="position:absolute;left:0;text-align:left;margin-left:207pt;margin-top:4.95pt;width:18pt;height:18pt;z-index:25230540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" fillcolor="black [3213]" strokecolor="black [3213]" strokeweight="20pt">
            <v:stroke opacity="9252f"/>
            <v:path arrowok="t"/>
            <w10:wrap type="through"/>
          </v:oval>
        </w:pic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0848" w:rsidRPr="00D6246C" w:rsidRDefault="00BB49D6" w:rsidP="00840848">
      <w:pPr>
        <w:jc w:val="center"/>
        <w:rPr>
          <w:rFonts w:ascii="Times" w:hAnsi="Times"/>
        </w:rPr>
      </w:pPr>
      <w:r>
        <w:rPr>
          <w:rFonts w:ascii="Times" w:hAnsi="Times"/>
        </w:rPr>
        <w:t>Figure 9</w:t>
      </w:r>
      <w:r w:rsidR="00840848" w:rsidRPr="00D6246C">
        <w:rPr>
          <w:rFonts w:ascii="Times" w:hAnsi="Times"/>
        </w:rPr>
        <w:t xml:space="preserve">: </w:t>
      </w:r>
      <w:r w:rsidR="00840848" w:rsidRPr="000714F9">
        <w:rPr>
          <w:rFonts w:ascii="Times New Roman" w:hAnsi="Times New Roman" w:cs="Times New Roman"/>
          <w:color w:val="000000"/>
        </w:rPr>
        <w:t xml:space="preserve">Display </w:t>
      </w:r>
      <w:r w:rsidR="00840848">
        <w:rPr>
          <w:rFonts w:ascii="Times New Roman" w:hAnsi="Times New Roman" w:cs="Times New Roman"/>
          <w:color w:val="000000"/>
        </w:rPr>
        <w:t xml:space="preserve">all </w:t>
      </w:r>
      <w:r w:rsidR="00840848" w:rsidRPr="000714F9">
        <w:rPr>
          <w:rFonts w:ascii="Times New Roman" w:hAnsi="Times New Roman" w:cs="Times New Roman"/>
          <w:color w:val="000000"/>
        </w:rPr>
        <w:t>appointment</w:t>
      </w:r>
      <w:r w:rsidR="00840848">
        <w:rPr>
          <w:rFonts w:ascii="Times New Roman" w:hAnsi="Times New Roman" w:cs="Times New Roman"/>
          <w:color w:val="000000"/>
        </w:rPr>
        <w:t xml:space="preserve"> from Google calendar </w:t>
      </w:r>
      <w:r w:rsidR="00840848" w:rsidRPr="000714F9">
        <w:rPr>
          <w:rFonts w:ascii="Times New Roman" w:hAnsi="Times New Roman" w:cs="Times New Roman"/>
          <w:color w:val="000000"/>
        </w:rPr>
        <w:t>(in website)</w:t>
      </w:r>
      <w:r w:rsidR="00840848">
        <w:rPr>
          <w:rFonts w:ascii="Times" w:hAnsi="Times"/>
        </w:rPr>
        <w:t xml:space="preserve"> [AD-05</w:t>
      </w:r>
      <w:r w:rsidR="00840848" w:rsidRPr="00D6246C">
        <w:rPr>
          <w:rFonts w:ascii="Times" w:hAnsi="Times"/>
        </w:rPr>
        <w:t>]</w:t>
      </w: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840848">
      <w:pPr>
        <w:jc w:val="both"/>
      </w:pPr>
    </w:p>
    <w:p w:rsidR="00840848" w:rsidRDefault="00840848"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5F0E76" w:rsidRDefault="005F0E76" w:rsidP="004A6C2B">
      <w:pPr>
        <w:jc w:val="both"/>
      </w:pPr>
    </w:p>
    <w:p w:rsidR="004A6C2B" w:rsidRDefault="004A6C2B" w:rsidP="003521E1">
      <w:pPr>
        <w:jc w:val="both"/>
      </w:pPr>
    </w:p>
    <w:p w:rsidR="00840848" w:rsidRDefault="00840848" w:rsidP="003521E1">
      <w:pPr>
        <w:jc w:val="both"/>
      </w:pPr>
    </w:p>
    <w:p w:rsidR="00840848" w:rsidRDefault="00840848" w:rsidP="003521E1">
      <w:pPr>
        <w:jc w:val="both"/>
      </w:pPr>
    </w:p>
    <w:p w:rsidR="004A6C2B" w:rsidRDefault="004A6C2B"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E52A46" w:rsidRDefault="00E52A46" w:rsidP="003521E1">
      <w:pPr>
        <w:jc w:val="both"/>
      </w:pPr>
    </w:p>
    <w:p w:rsidR="004A6C2B" w:rsidRDefault="004A6C2B" w:rsidP="003521E1">
      <w:pPr>
        <w:jc w:val="both"/>
      </w:pPr>
    </w:p>
    <w:p w:rsidR="00840848"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840848" w:rsidRPr="006E12FE" w:rsidTr="00466991">
        <w:trPr>
          <w:trHeight w:val="225"/>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UC-</w:t>
            </w:r>
            <w:r w:rsidR="00DF02FC">
              <w:rPr>
                <w:rFonts w:ascii="Times New Roman" w:hAnsi="Times New Roman" w:cs="Times New Roman"/>
                <w:color w:val="000000"/>
              </w:rPr>
              <w:t>06</w:t>
            </w:r>
          </w:p>
        </w:tc>
      </w:tr>
      <w:tr w:rsidR="00840848" w:rsidRPr="006E12FE" w:rsidTr="00466991">
        <w:trPr>
          <w:trHeight w:val="357"/>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840848" w:rsidRPr="00AC2CEC"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AC2CEC">
              <w:rPr>
                <w:rFonts w:ascii="Times New Roman" w:hAnsi="Times New Roman" w:cs="Times New Roman"/>
              </w:rPr>
              <w:t>Display all appointments as list in website</w:t>
            </w:r>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840848" w:rsidRPr="006E12FE" w:rsidTr="00466991">
        <w:trPr>
          <w:trHeight w:val="240"/>
        </w:trPr>
        <w:tc>
          <w:tcPr>
            <w:tcW w:w="2187"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25/06/2014</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color w:val="000000"/>
              </w:rPr>
              <w:t>Officer</w:t>
            </w:r>
          </w:p>
        </w:tc>
      </w:tr>
      <w:tr w:rsidR="00840848" w:rsidRPr="006E12FE" w:rsidTr="00466991">
        <w:trPr>
          <w:trHeight w:val="39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all appointment as a list in website</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840848" w:rsidRPr="006E12FE" w:rsidRDefault="00840848" w:rsidP="00840848">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 xml:space="preserve">appointment list menu </w:t>
            </w:r>
          </w:p>
        </w:tc>
      </w:tr>
      <w:tr w:rsidR="00840848" w:rsidRPr="006E12FE" w:rsidTr="00466991">
        <w:trPr>
          <w:trHeight w:val="21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840848" w:rsidRPr="006E12FE" w:rsidTr="00466991">
        <w:trPr>
          <w:trHeight w:val="2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Pr>
                <w:rFonts w:ascii="Times New Roman" w:hAnsi="Times New Roman" w:cs="Times New Roman"/>
                <w:color w:val="000000"/>
              </w:rPr>
              <w:t xml:space="preserve">Display </w:t>
            </w:r>
            <w:r w:rsidRPr="00AC2CEC">
              <w:rPr>
                <w:rFonts w:ascii="Times New Roman" w:hAnsi="Times New Roman" w:cs="Times New Roman"/>
              </w:rPr>
              <w:t>all appointments as list in website</w:t>
            </w:r>
          </w:p>
        </w:tc>
      </w:tr>
      <w:tr w:rsidR="00840848" w:rsidRPr="006E12FE" w:rsidTr="00466991">
        <w:trPr>
          <w:trHeight w:val="2025"/>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840848" w:rsidRPr="00192985" w:rsidRDefault="00840848" w:rsidP="003F771A">
            <w:pPr>
              <w:pStyle w:val="a6"/>
              <w:numPr>
                <w:ilvl w:val="0"/>
                <w:numId w:val="24"/>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appointment list menu</w:t>
            </w:r>
          </w:p>
          <w:p w:rsidR="00840848" w:rsidRDefault="00840848" w:rsidP="003F771A">
            <w:pPr>
              <w:pStyle w:val="a6"/>
              <w:numPr>
                <w:ilvl w:val="0"/>
                <w:numId w:val="24"/>
              </w:numPr>
              <w:rPr>
                <w:rFonts w:ascii="Times" w:hAnsi="Times"/>
              </w:rPr>
            </w:pPr>
            <w:r w:rsidRPr="002854DD">
              <w:rPr>
                <w:rFonts w:ascii="Times" w:hAnsi="Times"/>
              </w:rPr>
              <w:t>System shall connect with the database</w:t>
            </w:r>
          </w:p>
          <w:p w:rsidR="00840848" w:rsidRDefault="00840848" w:rsidP="003F771A">
            <w:pPr>
              <w:pStyle w:val="a6"/>
              <w:numPr>
                <w:ilvl w:val="0"/>
                <w:numId w:val="24"/>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840848" w:rsidRPr="00840848" w:rsidRDefault="00840848" w:rsidP="003F771A">
            <w:pPr>
              <w:pStyle w:val="a6"/>
              <w:numPr>
                <w:ilvl w:val="0"/>
                <w:numId w:val="24"/>
              </w:numPr>
              <w:rPr>
                <w:rFonts w:ascii="Times" w:hAnsi="Times"/>
              </w:rPr>
            </w:pPr>
            <w:r w:rsidRPr="00840848">
              <w:rPr>
                <w:rFonts w:ascii="Times" w:hAnsi="Times"/>
              </w:rPr>
              <w:t>System shall provide all appointments’ data as a list from the database in all appointment page</w:t>
            </w:r>
          </w:p>
          <w:p w:rsidR="00840848" w:rsidRPr="003513E1" w:rsidRDefault="00840848" w:rsidP="003F771A">
            <w:pPr>
              <w:pStyle w:val="a6"/>
              <w:numPr>
                <w:ilvl w:val="0"/>
                <w:numId w:val="24"/>
              </w:numPr>
              <w:jc w:val="both"/>
              <w:rPr>
                <w:rFonts w:ascii="Times" w:hAnsi="Times" w:cs="Times New Roman"/>
              </w:rPr>
            </w:pPr>
            <w:r>
              <w:rPr>
                <w:rFonts w:ascii="Times New Roman" w:hAnsi="Times New Roman" w:cs="Times New Roman"/>
                <w:color w:val="000000"/>
              </w:rPr>
              <w:t>Officer can view all appointments in appointment</w:t>
            </w:r>
            <w:r w:rsidR="00DF02FC">
              <w:rPr>
                <w:rFonts w:ascii="Times New Roman" w:hAnsi="Times New Roman" w:cs="Times New Roman"/>
                <w:color w:val="000000"/>
              </w:rPr>
              <w:t xml:space="preserve"> list</w:t>
            </w:r>
            <w:r>
              <w:rPr>
                <w:rFonts w:ascii="Times New Roman" w:hAnsi="Times New Roman" w:cs="Times New Roman"/>
                <w:color w:val="000000"/>
              </w:rPr>
              <w:t xml:space="preserve"> page</w:t>
            </w:r>
            <w:r w:rsidR="00DF02FC">
              <w:rPr>
                <w:rFonts w:ascii="Times" w:hAnsi="Times" w:cs="Times New Roman"/>
              </w:rPr>
              <w:t xml:space="preserve"> which provide in the website</w:t>
            </w:r>
          </w:p>
        </w:tc>
      </w:tr>
      <w:tr w:rsidR="00840848" w:rsidRPr="006E12FE" w:rsidTr="00466991">
        <w:trPr>
          <w:trHeight w:val="329"/>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840848" w:rsidRPr="003513E1" w:rsidRDefault="00840848"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840848" w:rsidRPr="006E12FE" w:rsidTr="00466991">
        <w:trPr>
          <w:trHeight w:val="720"/>
        </w:trPr>
        <w:tc>
          <w:tcPr>
            <w:tcW w:w="2187" w:type="dxa"/>
            <w:shd w:val="clear" w:color="auto" w:fill="auto"/>
            <w:tcMar>
              <w:top w:w="60" w:type="dxa"/>
              <w:left w:w="60" w:type="dxa"/>
              <w:bottom w:w="60" w:type="dxa"/>
              <w:right w:w="60" w:type="dxa"/>
            </w:tcMar>
            <w:hideMark/>
          </w:tcPr>
          <w:p w:rsidR="00840848" w:rsidRPr="006E12FE" w:rsidRDefault="00840848"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840848" w:rsidRPr="006E12FE" w:rsidRDefault="00840848" w:rsidP="00DF02F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w:t>
            </w:r>
            <w:r w:rsidR="00DF02FC">
              <w:rPr>
                <w:rFonts w:ascii="Times New Roman" w:hAnsi="Times New Roman" w:cs="Times New Roman"/>
                <w:color w:val="000000"/>
              </w:rPr>
              <w:t xml:space="preserve"> and</w:t>
            </w:r>
            <w:del w:id="150" w:author="CAMT" w:date="2014-07-21T09:42:00Z">
              <w:r w:rsidR="00DF02FC" w:rsidDel="003C0C3E">
                <w:rPr>
                  <w:rFonts w:ascii="Times New Roman" w:hAnsi="Times New Roman" w:cs="Times New Roman"/>
                  <w:color w:val="000000"/>
                </w:rPr>
                <w:delText xml:space="preserve"> </w:delText>
              </w:r>
            </w:del>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f there</w:t>
            </w:r>
            <w:r w:rsidR="003C0C3E">
              <w:rPr>
                <w:rFonts w:ascii="Times New Roman" w:hAnsi="Times New Roman" w:cs="Times New Roman"/>
                <w:color w:val="000000"/>
              </w:rPr>
              <w:t xml:space="preserve"> 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DF02FC" w:rsidRDefault="00DF02FC" w:rsidP="00840848">
      <w:pPr>
        <w:jc w:val="both"/>
        <w:rPr>
          <w:rFonts w:ascii="Times" w:hAnsi="Times"/>
        </w:rPr>
      </w:pPr>
    </w:p>
    <w:p w:rsidR="00840848" w:rsidRDefault="00840848"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E52A46" w:rsidRDefault="00E52A46" w:rsidP="00840848">
      <w:pPr>
        <w:jc w:val="both"/>
        <w:rPr>
          <w:rFonts w:ascii="Times" w:hAnsi="Times"/>
        </w:rPr>
      </w:pPr>
    </w:p>
    <w:p w:rsidR="00DF02FC" w:rsidRDefault="00DF02FC" w:rsidP="00840848">
      <w:pPr>
        <w:jc w:val="both"/>
      </w:pPr>
    </w:p>
    <w:p w:rsidR="00840848" w:rsidRDefault="00BD0FBE" w:rsidP="00840848">
      <w:pPr>
        <w:jc w:val="both"/>
      </w:pPr>
      <w:r>
        <w:rPr>
          <w:noProof/>
          <w:lang w:bidi="th-TH"/>
        </w:rPr>
        <w:lastRenderedPageBreak/>
        <w:pict>
          <v:oval id="Oval 635" o:spid="_x0000_s1252" style="position:absolute;left:0;text-align:left;margin-left:200.45pt;margin-top:13.45pt;width:36pt;height:36pt;z-index:25232896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" fillcolor="black [3213]" strokecolor="black [3213]">
            <v:path arrowok="t"/>
            <w10:wrap type="through" anchorx="margin"/>
          </v:oval>
        </w:pict>
      </w:r>
    </w:p>
    <w:p w:rsidR="00840848" w:rsidRDefault="00840848" w:rsidP="00840848">
      <w:pPr>
        <w:jc w:val="both"/>
        <w:rPr>
          <w:rFonts w:ascii="Times New Roman" w:hAnsi="Times New Roman" w:cs="Times New Roman"/>
        </w:rPr>
      </w:pPr>
    </w:p>
    <w:p w:rsidR="00840848" w:rsidRDefault="00840848" w:rsidP="00840848">
      <w:pPr>
        <w:jc w:val="both"/>
        <w:rPr>
          <w:rFonts w:ascii="Times" w:hAnsi="Times"/>
        </w:rPr>
      </w:pPr>
    </w:p>
    <w:p w:rsidR="00840848" w:rsidRDefault="00BD0FBE" w:rsidP="00840848">
      <w:pPr>
        <w:jc w:val="both"/>
        <w:rPr>
          <w:rFonts w:ascii="Times" w:hAnsi="Times"/>
        </w:rPr>
      </w:pPr>
      <w:r w:rsidRPr="00BD0FBE">
        <w:rPr>
          <w:noProof/>
          <w:lang w:bidi="th-TH"/>
        </w:rPr>
        <w:pict>
          <v:shape id="Straight Arrow Connector 632" o:spid="_x0000_s1251" type="#_x0000_t32" style="position:absolute;left:0;text-align:left;margin-left:220.55pt;margin-top:8.45pt;width:0;height:35.7pt;z-index:25231974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yxzE4/kBAABd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D0FBE" w:rsidP="00840848">
      <w:pPr>
        <w:jc w:val="both"/>
        <w:rPr>
          <w:rFonts w:ascii="Times" w:hAnsi="Times"/>
        </w:rPr>
      </w:pPr>
      <w:r w:rsidRPr="00BD0FBE">
        <w:rPr>
          <w:noProof/>
          <w:lang w:bidi="th-TH"/>
        </w:rPr>
        <w:pict>
          <v:shape id="Alternate Process 645" o:spid="_x0000_s1036" type="#_x0000_t176" style="position:absolute;left:0;text-align:left;margin-left:135.45pt;margin-top:3.65pt;width:180pt;height:43.55pt;z-index:25232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select appointment list menu</w:t>
                  </w:r>
                </w:p>
              </w:txbxContent>
            </v:textbox>
            <w10:wrap anchorx="margin"/>
          </v:shape>
        </w:pict>
      </w:r>
    </w:p>
    <w:p w:rsidR="00840848" w:rsidRDefault="00BD0FBE" w:rsidP="00840848">
      <w:pPr>
        <w:jc w:val="both"/>
        <w:rPr>
          <w:rFonts w:ascii="Times" w:hAnsi="Times"/>
        </w:rPr>
      </w:pPr>
      <w:r w:rsidRPr="00BD0FBE">
        <w:rPr>
          <w:noProof/>
          <w:lang w:bidi="th-TH"/>
        </w:rPr>
        <w:pict>
          <v:shape id="Straight Arrow Connector 646" o:spid="_x0000_s1250" type="#_x0000_t32" style="position:absolute;left:0;text-align:left;margin-left:225pt;margin-top:1.5pt;width:0;height:85.35pt;z-index:2523136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Nhi+AEAAF4EAAAOAAAAZHJzL2Uyb0RvYy54bWysVNuO0zAQfUfiHyy/06RlqZa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7HNhi+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D0FBE" w:rsidP="00840848">
      <w:pPr>
        <w:jc w:val="both"/>
        <w:rPr>
          <w:rFonts w:ascii="Times" w:hAnsi="Times"/>
        </w:rPr>
      </w:pPr>
      <w:r w:rsidRPr="00BD0FBE">
        <w:rPr>
          <w:noProof/>
          <w:lang w:bidi="th-TH"/>
        </w:rPr>
        <w:pict>
          <v:shape id="Alternate Process 649" o:spid="_x0000_s1037" type="#_x0000_t176" style="position:absolute;left:0;text-align:left;margin-left:135pt;margin-top:4.4pt;width:180pt;height:54pt;z-index:252331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" fillcolor="white [3212]" strokecolor="black [3213]">
            <v:path arrowok="t"/>
            <v:textbox>
              <w:txbxContent>
                <w:p w:rsidR="00685C36" w:rsidRPr="00742075" w:rsidRDefault="00685C36" w:rsidP="00840848">
                  <w:pPr>
                    <w:jc w:val="center"/>
                    <w:rPr>
                      <w:rFonts w:ascii="Times New Roman" w:hAnsi="Times New Roman"/>
                      <w:color w:val="000000" w:themeColor="text1"/>
                    </w:rPr>
                  </w:pPr>
                  <w:r>
                    <w:rPr>
                      <w:rFonts w:ascii="Times New Roman" w:hAnsi="Times New Roman"/>
                      <w:color w:val="000000" w:themeColor="text1"/>
                    </w:rPr>
                    <w:t>Officer view all appointments in appointment schedule page</w:t>
                  </w:r>
                </w:p>
              </w:txbxContent>
            </v:textbox>
            <w10:wrap anchorx="margin"/>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D0FBE" w:rsidP="00840848">
      <w:pPr>
        <w:jc w:val="both"/>
        <w:rPr>
          <w:rFonts w:ascii="Times" w:hAnsi="Times"/>
        </w:rPr>
      </w:pPr>
      <w:r w:rsidRPr="00BD0FBE">
        <w:rPr>
          <w:noProof/>
          <w:lang w:bidi="th-TH"/>
        </w:rPr>
        <w:pict>
          <v:shape id="Straight Arrow Connector 650" o:spid="_x0000_s1249" type="#_x0000_t32" style="position:absolute;left:0;text-align:left;margin-left:225pt;margin-top:12.95pt;width:0;height:36pt;z-index:25231257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KdAcJH2AQAAXQQAAA4AAAAAAAAAAAAAAAAALgIA&#10;AGRycy9lMm9Eb2MueG1sUEsBAi0AFAAGAAgAAAAhAHVAkSvfAAAACQEAAA8AAAAAAAAAAAAAAAAA&#10;UAQAAGRycy9kb3ducmV2LnhtbFBLBQYAAAAABAAEAPMAAABcBQAAAAA=&#10;" strokecolor="black [3213]" strokeweight="2pt">
            <v:stroke endarrow="open"/>
            <o:lock v:ext="edit" shapetype="f"/>
          </v:shape>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D0FBE" w:rsidP="00840848">
      <w:pPr>
        <w:jc w:val="both"/>
        <w:rPr>
          <w:rFonts w:ascii="Times" w:hAnsi="Times"/>
        </w:rPr>
      </w:pPr>
      <w:r w:rsidRPr="00BD0FBE">
        <w:rPr>
          <w:noProof/>
          <w:lang w:bidi="th-TH"/>
        </w:rPr>
        <w:pict>
          <v:oval id="Oval 651" o:spid="_x0000_s1248" style="position:absolute;left:0;text-align:left;margin-left:3in;margin-top:2.5pt;width:18pt;height:18pt;z-index:2523279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" fillcolor="black [3213]" strokecolor="black [3213]" strokeweight="20pt">
            <v:stroke opacity="9252f"/>
            <v:path arrowok="t"/>
            <w10:wrap type="through"/>
          </v:oval>
        </w:pict>
      </w: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840848" w:rsidP="00840848">
      <w:pPr>
        <w:jc w:val="both"/>
        <w:rPr>
          <w:rFonts w:ascii="Times" w:hAnsi="Times"/>
        </w:rPr>
      </w:pPr>
    </w:p>
    <w:p w:rsidR="00840848" w:rsidRDefault="00BB49D6" w:rsidP="00840848">
      <w:pPr>
        <w:jc w:val="center"/>
        <w:rPr>
          <w:rFonts w:ascii="Times" w:hAnsi="Times"/>
        </w:rPr>
      </w:pPr>
      <w:r>
        <w:rPr>
          <w:rFonts w:ascii="Times" w:hAnsi="Times"/>
        </w:rPr>
        <w:t>Figure 10</w:t>
      </w:r>
      <w:r w:rsidR="00840848">
        <w:rPr>
          <w:rFonts w:ascii="Times" w:hAnsi="Times"/>
        </w:rPr>
        <w:t>:</w:t>
      </w:r>
      <w:r w:rsidR="00840848" w:rsidRPr="00D6246C">
        <w:rPr>
          <w:rFonts w:ascii="Times" w:hAnsi="Times"/>
        </w:rPr>
        <w:t xml:space="preserve"> </w:t>
      </w:r>
      <w:r w:rsidR="00DF02FC">
        <w:rPr>
          <w:rFonts w:ascii="Times New Roman" w:hAnsi="Times New Roman" w:cs="Times New Roman"/>
          <w:color w:val="000000"/>
        </w:rPr>
        <w:t xml:space="preserve">Display all appointments as a list </w:t>
      </w:r>
      <w:r w:rsidR="00840848" w:rsidRPr="00D6246C">
        <w:rPr>
          <w:rFonts w:ascii="Times" w:hAnsi="Times"/>
        </w:rPr>
        <w:t>[</w:t>
      </w:r>
      <w:r w:rsidR="00DF02FC">
        <w:rPr>
          <w:rFonts w:ascii="Times" w:hAnsi="Times"/>
        </w:rPr>
        <w:t>AD-06</w:t>
      </w:r>
      <w:r w:rsidR="00840848">
        <w:rPr>
          <w:rFonts w:ascii="Times" w:hAnsi="Times"/>
        </w:rPr>
        <w:t>]</w:t>
      </w:r>
    </w:p>
    <w:p w:rsidR="00840848" w:rsidRDefault="00840848" w:rsidP="00840848">
      <w:pPr>
        <w:jc w:val="both"/>
        <w:rPr>
          <w:rFonts w:ascii="Times" w:hAnsi="Times"/>
        </w:rPr>
      </w:pPr>
    </w:p>
    <w:p w:rsidR="00840848" w:rsidRDefault="00840848" w:rsidP="00840848">
      <w:pPr>
        <w:jc w:val="both"/>
        <w:rPr>
          <w:rFonts w:ascii="Times" w:hAnsi="Times"/>
        </w:rPr>
      </w:pPr>
    </w:p>
    <w:p w:rsidR="00840848" w:rsidRPr="00B40379" w:rsidRDefault="00840848" w:rsidP="00840848">
      <w:pPr>
        <w:jc w:val="both"/>
        <w:rPr>
          <w:rFonts w:ascii="Times" w:hAnsi="Times"/>
        </w:rPr>
      </w:pPr>
    </w:p>
    <w:p w:rsidR="003521E1" w:rsidRDefault="003521E1" w:rsidP="003521E1"/>
    <w:p w:rsidR="00840848" w:rsidRDefault="00840848"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C86A6D" w:rsidRDefault="00C86A6D" w:rsidP="003521E1"/>
    <w:p w:rsidR="00E52A46" w:rsidRDefault="00E52A46" w:rsidP="003521E1"/>
    <w:p w:rsidR="00C86A6D" w:rsidRDefault="00C86A6D" w:rsidP="003521E1"/>
    <w:p w:rsidR="00C86A6D"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C86A6D" w:rsidRPr="006E12FE" w:rsidTr="00466991">
        <w:trPr>
          <w:trHeight w:val="225"/>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07</w:t>
            </w:r>
          </w:p>
        </w:tc>
      </w:tr>
      <w:tr w:rsidR="00C86A6D" w:rsidRPr="006E12FE" w:rsidTr="00466991">
        <w:trPr>
          <w:trHeight w:val="21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list for officer</w:t>
            </w:r>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C86A6D" w:rsidRPr="006E12FE" w:rsidTr="00466991">
        <w:trPr>
          <w:trHeight w:val="240"/>
        </w:trPr>
        <w:tc>
          <w:tcPr>
            <w:tcW w:w="2187"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25/06/2014</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Officer</w:t>
            </w:r>
          </w:p>
        </w:tc>
      </w:tr>
      <w:tr w:rsidR="00C86A6D" w:rsidRPr="006E12FE" w:rsidTr="00466991">
        <w:trPr>
          <w:trHeight w:val="39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86A6D" w:rsidRPr="006E12FE" w:rsidRDefault="00C86A6D" w:rsidP="00C86A6D">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patients’ appointment as a list in patient appointment page(for officer)</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color w:val="000000"/>
              </w:rPr>
              <w:t xml:space="preserve">Officer selects </w:t>
            </w:r>
            <w:proofErr w:type="spellStart"/>
            <w:r>
              <w:rPr>
                <w:rFonts w:ascii="Times New Roman" w:hAnsi="Times New Roman" w:cs="Times New Roman"/>
                <w:color w:val="000000"/>
              </w:rPr>
              <w:t>patientID</w:t>
            </w:r>
            <w:proofErr w:type="spellEnd"/>
            <w:r>
              <w:rPr>
                <w:rFonts w:ascii="Times New Roman" w:hAnsi="Times New Roman" w:cs="Times New Roman"/>
                <w:color w:val="000000"/>
              </w:rPr>
              <w:t xml:space="preserve"> to view his/her appointment</w:t>
            </w:r>
            <w:r>
              <w:rPr>
                <w:rFonts w:ascii="Times" w:hAnsi="Times" w:cs="Times New Roman"/>
              </w:rPr>
              <w:t xml:space="preserve"> in patient list page</w:t>
            </w:r>
          </w:p>
        </w:tc>
      </w:tr>
      <w:tr w:rsidR="00C86A6D" w:rsidRPr="006E12FE" w:rsidTr="00466991">
        <w:trPr>
          <w:trHeight w:val="21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C86A6D" w:rsidRPr="006E12FE" w:rsidTr="00466991">
        <w:trPr>
          <w:trHeight w:val="225"/>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Pr>
                <w:rFonts w:ascii="Times New Roman" w:hAnsi="Times New Roman" w:cs="Times New Roman"/>
                <w:color w:val="000000"/>
              </w:rPr>
              <w:t>Display patients’ appointment as a list</w:t>
            </w:r>
            <w:r>
              <w:rPr>
                <w:rFonts w:ascii="Times" w:hAnsi="Times" w:cs="Times New Roman"/>
              </w:rPr>
              <w:t xml:space="preserve"> </w:t>
            </w:r>
            <w:r>
              <w:rPr>
                <w:rFonts w:ascii="Times" w:hAnsi="Times" w:cs="Times New Roman"/>
                <w:color w:val="000000"/>
              </w:rPr>
              <w:t>in patient appointment page(for officer)</w:t>
            </w:r>
          </w:p>
        </w:tc>
      </w:tr>
      <w:tr w:rsidR="00C86A6D" w:rsidRPr="006E12FE" w:rsidTr="0018446C">
        <w:trPr>
          <w:trHeight w:val="376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86A6D" w:rsidRDefault="00C86A6D" w:rsidP="003F771A">
            <w:pPr>
              <w:pStyle w:val="a6"/>
              <w:numPr>
                <w:ilvl w:val="0"/>
                <w:numId w:val="22"/>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patient list menu</w:t>
            </w:r>
          </w:p>
          <w:p w:rsidR="0018446C" w:rsidRPr="00840848" w:rsidRDefault="0018446C" w:rsidP="003F771A">
            <w:pPr>
              <w:pStyle w:val="a6"/>
              <w:numPr>
                <w:ilvl w:val="0"/>
                <w:numId w:val="22"/>
              </w:numPr>
              <w:rPr>
                <w:rFonts w:ascii="Times" w:hAnsi="Times"/>
              </w:rPr>
            </w:pPr>
            <w:r w:rsidRPr="002854DD">
              <w:rPr>
                <w:rFonts w:ascii="Times" w:hAnsi="Times"/>
              </w:rPr>
              <w:t>System shall connect with the database</w:t>
            </w:r>
          </w:p>
          <w:p w:rsidR="0018446C" w:rsidRDefault="0018446C" w:rsidP="003F771A">
            <w:pPr>
              <w:pStyle w:val="a6"/>
              <w:numPr>
                <w:ilvl w:val="0"/>
                <w:numId w:val="22"/>
              </w:numPr>
              <w:rPr>
                <w:rFonts w:ascii="Times" w:hAnsi="Times"/>
              </w:rPr>
            </w:pPr>
            <w:r w:rsidRPr="00C86A6D">
              <w:rPr>
                <w:rFonts w:ascii="Times" w:hAnsi="Times"/>
              </w:rPr>
              <w:t xml:space="preserve">System shall retrieve patients’ data including </w:t>
            </w:r>
            <w:proofErr w:type="spellStart"/>
            <w:r w:rsidRPr="00C86A6D">
              <w:rPr>
                <w:rFonts w:ascii="Times" w:hAnsi="Times"/>
              </w:rPr>
              <w:t>patientID</w:t>
            </w:r>
            <w:proofErr w:type="spellEnd"/>
            <w:r w:rsidRPr="00C86A6D">
              <w:rPr>
                <w:rFonts w:ascii="Times" w:hAnsi="Times"/>
              </w:rPr>
              <w:t>, password, first name, last name, age, gender, address, tel., email, and treatment from the database</w:t>
            </w:r>
          </w:p>
          <w:p w:rsidR="0018446C" w:rsidRPr="00C86A6D" w:rsidRDefault="0018446C" w:rsidP="003F771A">
            <w:pPr>
              <w:pStyle w:val="a6"/>
              <w:numPr>
                <w:ilvl w:val="0"/>
                <w:numId w:val="22"/>
              </w:numPr>
              <w:rPr>
                <w:rFonts w:ascii="Times" w:hAnsi="Times"/>
              </w:rPr>
            </w:pPr>
            <w:r w:rsidRPr="00C86A6D">
              <w:rPr>
                <w:rFonts w:ascii="Times" w:hAnsi="Times"/>
              </w:rPr>
              <w:t>System shall provide patients’ data as a list in the patient list page</w:t>
            </w:r>
          </w:p>
          <w:p w:rsidR="0018446C" w:rsidRDefault="0018446C" w:rsidP="003F771A">
            <w:pPr>
              <w:pStyle w:val="a6"/>
              <w:numPr>
                <w:ilvl w:val="0"/>
                <w:numId w:val="22"/>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in the list</w:t>
            </w:r>
          </w:p>
          <w:p w:rsidR="0018446C" w:rsidRPr="00C86A6D" w:rsidRDefault="0018446C" w:rsidP="003F771A">
            <w:pPr>
              <w:pStyle w:val="a6"/>
              <w:numPr>
                <w:ilvl w:val="0"/>
                <w:numId w:val="22"/>
              </w:numPr>
              <w:rPr>
                <w:rFonts w:ascii="Times" w:hAnsi="Times"/>
              </w:rPr>
            </w:pPr>
            <w:r w:rsidRPr="00C86A6D">
              <w:rPr>
                <w:rFonts w:ascii="Times" w:hAnsi="Times"/>
              </w:rPr>
              <w:t xml:space="preserve">System shall retrieve all patients’ appointment data including </w:t>
            </w:r>
            <w:proofErr w:type="spellStart"/>
            <w:r w:rsidRPr="00C86A6D">
              <w:rPr>
                <w:rFonts w:ascii="Times" w:hAnsi="Times"/>
              </w:rPr>
              <w:t>appointmentID</w:t>
            </w:r>
            <w:proofErr w:type="spellEnd"/>
            <w:r w:rsidRPr="00C86A6D">
              <w:rPr>
                <w:rFonts w:ascii="Times" w:hAnsi="Times"/>
              </w:rPr>
              <w:t xml:space="preserve">, </w:t>
            </w:r>
            <w:proofErr w:type="spellStart"/>
            <w:r w:rsidRPr="00C86A6D">
              <w:rPr>
                <w:rFonts w:ascii="Times" w:hAnsi="Times"/>
              </w:rPr>
              <w:t>patientID</w:t>
            </w:r>
            <w:proofErr w:type="spellEnd"/>
            <w:r w:rsidRPr="00C86A6D">
              <w:rPr>
                <w:rFonts w:ascii="Times" w:hAnsi="Times"/>
              </w:rPr>
              <w:t xml:space="preserve">, </w:t>
            </w:r>
            <w:proofErr w:type="spellStart"/>
            <w:r w:rsidRPr="00C86A6D">
              <w:rPr>
                <w:rFonts w:ascii="Times" w:hAnsi="Times"/>
              </w:rPr>
              <w:t>dentistID</w:t>
            </w:r>
            <w:proofErr w:type="spellEnd"/>
            <w:r w:rsidRPr="00C86A6D">
              <w:rPr>
                <w:rFonts w:ascii="Times" w:hAnsi="Times"/>
              </w:rPr>
              <w:t>, appointment date, start time, end time, dental treatment, and description from database</w:t>
            </w:r>
          </w:p>
          <w:p w:rsidR="0018446C" w:rsidRDefault="0018446C" w:rsidP="003F771A">
            <w:pPr>
              <w:pStyle w:val="a6"/>
              <w:numPr>
                <w:ilvl w:val="0"/>
                <w:numId w:val="22"/>
              </w:numPr>
              <w:rPr>
                <w:rFonts w:ascii="Times" w:hAnsi="Times"/>
              </w:rPr>
            </w:pPr>
            <w:r>
              <w:rPr>
                <w:rFonts w:ascii="Times" w:hAnsi="Times"/>
              </w:rPr>
              <w:t>System shall provide patients’ appointment data from the database in patient appointment page (for officer) in the website</w:t>
            </w:r>
          </w:p>
          <w:p w:rsidR="00C86A6D" w:rsidRPr="003513E1" w:rsidRDefault="00C86A6D" w:rsidP="003F771A">
            <w:pPr>
              <w:pStyle w:val="a6"/>
              <w:numPr>
                <w:ilvl w:val="0"/>
                <w:numId w:val="22"/>
              </w:numPr>
              <w:jc w:val="both"/>
              <w:rPr>
                <w:rFonts w:ascii="Times" w:hAnsi="Times" w:cs="Times New Roman"/>
              </w:rPr>
            </w:pPr>
            <w:r>
              <w:rPr>
                <w:rFonts w:ascii="Times New Roman" w:hAnsi="Times New Roman" w:cs="Times New Roman"/>
                <w:color w:val="000000"/>
              </w:rPr>
              <w:t>Officer can view patients’</w:t>
            </w:r>
            <w:r w:rsidR="0018446C">
              <w:rPr>
                <w:rFonts w:ascii="Times New Roman" w:hAnsi="Times New Roman" w:cs="Times New Roman"/>
                <w:color w:val="000000"/>
              </w:rPr>
              <w:t xml:space="preserve"> appointment in patient appointment</w:t>
            </w:r>
            <w:r>
              <w:rPr>
                <w:rFonts w:ascii="Times New Roman" w:hAnsi="Times New Roman" w:cs="Times New Roman"/>
                <w:color w:val="000000"/>
              </w:rPr>
              <w:t xml:space="preserve"> page</w:t>
            </w:r>
            <w:r w:rsidR="0018446C">
              <w:rPr>
                <w:rFonts w:ascii="Times" w:hAnsi="Times" w:cs="Times New Roman"/>
              </w:rPr>
              <w:t>(for officer)</w:t>
            </w:r>
          </w:p>
        </w:tc>
      </w:tr>
      <w:tr w:rsidR="00C86A6D" w:rsidRPr="006E12FE" w:rsidTr="00466991">
        <w:trPr>
          <w:trHeight w:val="329"/>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86A6D" w:rsidRPr="003513E1" w:rsidRDefault="00C86A6D"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C86A6D" w:rsidRPr="006E12FE" w:rsidTr="00466991">
        <w:trPr>
          <w:trHeight w:val="720"/>
        </w:trPr>
        <w:tc>
          <w:tcPr>
            <w:tcW w:w="2187" w:type="dxa"/>
            <w:shd w:val="clear" w:color="auto" w:fill="auto"/>
            <w:tcMar>
              <w:top w:w="60" w:type="dxa"/>
              <w:left w:w="60" w:type="dxa"/>
              <w:bottom w:w="60" w:type="dxa"/>
              <w:right w:w="60" w:type="dxa"/>
            </w:tcMar>
            <w:hideMark/>
          </w:tcPr>
          <w:p w:rsidR="00C86A6D" w:rsidRPr="006E12FE" w:rsidRDefault="00C86A6D"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86A6D" w:rsidRPr="006E12FE" w:rsidRDefault="00C86A6D" w:rsidP="0018446C">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to the </w:t>
            </w:r>
            <w:r w:rsidR="0018446C">
              <w:rPr>
                <w:rFonts w:ascii="Times New Roman" w:hAnsi="Times New Roman" w:cs="Times New Roman"/>
                <w:color w:val="000000"/>
              </w:rPr>
              <w:t>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C86A6D" w:rsidRDefault="00C86A6D" w:rsidP="00C86A6D">
      <w:pPr>
        <w:jc w:val="both"/>
        <w:rPr>
          <w:rFonts w:ascii="Times" w:hAnsi="Times"/>
        </w:rPr>
      </w:pPr>
    </w:p>
    <w:p w:rsidR="00C86A6D" w:rsidRDefault="00C86A6D"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E52A46" w:rsidRDefault="00E52A46" w:rsidP="00C86A6D">
      <w:pPr>
        <w:jc w:val="both"/>
        <w:rPr>
          <w:rFonts w:ascii="Times" w:hAnsi="Times"/>
        </w:rPr>
      </w:pPr>
    </w:p>
    <w:p w:rsidR="0018446C" w:rsidRDefault="0018446C" w:rsidP="0018446C">
      <w:pPr>
        <w:jc w:val="both"/>
      </w:pPr>
    </w:p>
    <w:p w:rsidR="0018446C" w:rsidRDefault="00BD0FBE" w:rsidP="0018446C">
      <w:pPr>
        <w:jc w:val="both"/>
      </w:pPr>
      <w:r>
        <w:rPr>
          <w:noProof/>
          <w:lang w:bidi="th-TH"/>
        </w:rPr>
        <w:lastRenderedPageBreak/>
        <w:pict>
          <v:oval id="_x0000_s1247" style="position:absolute;left:0;text-align:left;margin-left:201.4pt;margin-top:13.3pt;width:36pt;height:36pt;z-index:25233817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xxgAIAALA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" fillcolor="black [3213]" strokecolor="black [3213]">
            <v:path arrowok="t"/>
            <w10:wrap type="through" anchorx="margin"/>
          </v:oval>
        </w:pict>
      </w:r>
    </w:p>
    <w:p w:rsidR="0018446C" w:rsidRDefault="0018446C" w:rsidP="0018446C">
      <w:pPr>
        <w:jc w:val="both"/>
        <w:rPr>
          <w:rFonts w:ascii="Times New Roman" w:hAnsi="Times New Roman" w:cs="Times New Roman"/>
        </w:rPr>
      </w:pPr>
    </w:p>
    <w:p w:rsidR="0018446C" w:rsidRDefault="0018446C" w:rsidP="0018446C">
      <w:pPr>
        <w:jc w:val="both"/>
        <w:rPr>
          <w:rFonts w:ascii="Times" w:hAnsi="Times"/>
        </w:rPr>
      </w:pPr>
    </w:p>
    <w:p w:rsidR="0018446C" w:rsidRDefault="00BD0FBE" w:rsidP="0018446C">
      <w:pPr>
        <w:jc w:val="both"/>
        <w:rPr>
          <w:rFonts w:ascii="Times" w:hAnsi="Times"/>
        </w:rPr>
      </w:pPr>
      <w:r w:rsidRPr="00BD0FBE">
        <w:rPr>
          <w:noProof/>
          <w:lang w:bidi="th-TH"/>
        </w:rPr>
        <w:pict>
          <v:shape id="_x0000_s1246" type="#_x0000_t32" style="position:absolute;left:0;text-align:left;margin-left:220.55pt;margin-top:8.45pt;width:0;height:35.7pt;z-index:2523351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ew+QEAAFw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D0FBE" w:rsidP="0018446C">
      <w:pPr>
        <w:jc w:val="both"/>
        <w:rPr>
          <w:rFonts w:ascii="Times" w:hAnsi="Times"/>
        </w:rPr>
      </w:pPr>
      <w:r w:rsidRPr="00BD0FBE">
        <w:rPr>
          <w:noProof/>
          <w:lang w:bidi="th-TH"/>
        </w:rPr>
        <w:pict>
          <v:shape id="_x0000_s1038" type="#_x0000_t176" style="position:absolute;left:0;text-align:left;margin-left:135.45pt;margin-top:3.65pt;width:180pt;height:43.55pt;z-index:252336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sa/QIAAGI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select patient list menu</w:t>
                  </w:r>
                </w:p>
              </w:txbxContent>
            </v:textbox>
            <w10:wrap anchorx="margin"/>
          </v:shape>
        </w:pict>
      </w:r>
    </w:p>
    <w:p w:rsidR="0018446C" w:rsidRDefault="00BD0FBE" w:rsidP="0018446C">
      <w:pPr>
        <w:jc w:val="both"/>
        <w:rPr>
          <w:rFonts w:ascii="Times" w:hAnsi="Times"/>
        </w:rPr>
      </w:pPr>
      <w:r w:rsidRPr="00BD0FBE">
        <w:rPr>
          <w:noProof/>
          <w:lang w:bidi="th-TH"/>
        </w:rPr>
        <w:pict>
          <v:shape id="_x0000_s1245" type="#_x0000_t32" style="position:absolute;left:0;text-align:left;margin-left:225pt;margin-top:1.5pt;width:0;height:85.35pt;z-index:252334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D0FBE" w:rsidP="0018446C">
      <w:pPr>
        <w:jc w:val="both"/>
        <w:rPr>
          <w:rFonts w:ascii="Times" w:hAnsi="Times"/>
        </w:rPr>
      </w:pPr>
      <w:r w:rsidRPr="00BD0FBE">
        <w:rPr>
          <w:noProof/>
          <w:lang w:bidi="th-TH"/>
        </w:rPr>
        <w:pict>
          <v:shape id="_x0000_s1039" type="#_x0000_t176" style="position:absolute;left:0;text-align:left;margin-left:135pt;margin-top:4.4pt;width:180pt;height:54pt;z-index:25233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" fillcolor="white [3212]" strokecolor="black [3213]">
            <v:path arrowok="t"/>
            <v:textbox>
              <w:txbxContent>
                <w:p w:rsidR="00685C36" w:rsidRPr="00742075" w:rsidRDefault="00685C36" w:rsidP="0018446C">
                  <w:pPr>
                    <w:jc w:val="center"/>
                    <w:rPr>
                      <w:rFonts w:ascii="Times New Roman" w:hAnsi="Times New Roman"/>
                      <w:color w:val="000000" w:themeColor="text1"/>
                    </w:rPr>
                  </w:pPr>
                  <w:r>
                    <w:rPr>
                      <w:rFonts w:ascii="Times New Roman" w:hAnsi="Times New Roman"/>
                      <w:color w:val="000000" w:themeColor="text1"/>
                    </w:rPr>
                    <w:t>Officer view all patient account as a list in patient list page</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D0FBE" w:rsidP="0018446C">
      <w:pPr>
        <w:jc w:val="both"/>
        <w:rPr>
          <w:rFonts w:ascii="Times" w:hAnsi="Times"/>
        </w:rPr>
      </w:pPr>
      <w:r w:rsidRPr="00BD0FBE">
        <w:rPr>
          <w:noProof/>
          <w:lang w:bidi="th-TH"/>
        </w:rPr>
        <w:pict>
          <v:shape id="_x0000_s1244" type="#_x0000_t32" style="position:absolute;left:0;text-align:left;margin-left:225pt;margin-top:12.95pt;width:0;height:36pt;z-index:2523330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" strokecolor="black [3213]" strokeweight="2pt">
            <v:stroke endarrow="open"/>
            <o:lock v:ext="edit" shapetype="f"/>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D0FBE" w:rsidP="0018446C">
      <w:pPr>
        <w:jc w:val="both"/>
        <w:rPr>
          <w:rFonts w:ascii="Times" w:hAnsi="Times"/>
        </w:rPr>
      </w:pPr>
      <w:r w:rsidRPr="00BD0FBE">
        <w:rPr>
          <w:noProof/>
          <w:lang w:bidi="th-TH"/>
        </w:rPr>
        <w:pict>
          <v:shape id="_x0000_s1040" type="#_x0000_t176" style="position:absolute;left:0;text-align:left;margin-left:135.15pt;margin-top:10.6pt;width:180pt;height:54pt;z-index:25234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patientID</w:t>
                  </w:r>
                  <w:proofErr w:type="spellEnd"/>
                  <w:r>
                    <w:rPr>
                      <w:rFonts w:ascii="Times New Roman" w:hAnsi="Times New Roman"/>
                      <w:color w:val="000000" w:themeColor="text1"/>
                    </w:rPr>
                    <w:t xml:space="preserve"> in the patient list</w:t>
                  </w:r>
                </w:p>
              </w:txbxContent>
            </v:textbox>
            <w10:wrap anchorx="margin"/>
          </v:shape>
        </w:pict>
      </w: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18446C" w:rsidP="0018446C">
      <w:pPr>
        <w:jc w:val="both"/>
        <w:rPr>
          <w:rFonts w:ascii="Times" w:hAnsi="Times"/>
        </w:rPr>
      </w:pPr>
    </w:p>
    <w:p w:rsidR="0018446C" w:rsidRDefault="00BD0FBE" w:rsidP="0018446C">
      <w:pPr>
        <w:jc w:val="both"/>
        <w:rPr>
          <w:rFonts w:ascii="Times" w:hAnsi="Times"/>
        </w:rPr>
      </w:pPr>
      <w:r>
        <w:rPr>
          <w:rFonts w:ascii="Times" w:hAnsi="Times"/>
          <w:noProof/>
          <w:lang w:bidi="th-TH"/>
        </w:rPr>
        <w:pict>
          <v:shape id="_x0000_s1243" type="#_x0000_t32" style="position:absolute;left:0;text-align:left;margin-left:225.15pt;margin-top:11.5pt;width:0;height:36pt;z-index:252343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D0FBE" w:rsidP="0018446C">
      <w:pPr>
        <w:jc w:val="center"/>
        <w:rPr>
          <w:rFonts w:ascii="Times" w:hAnsi="Times"/>
        </w:rPr>
      </w:pPr>
      <w:r>
        <w:rPr>
          <w:rFonts w:ascii="Times" w:hAnsi="Times"/>
          <w:noProof/>
          <w:lang w:bidi="th-TH"/>
        </w:rPr>
        <w:pict>
          <v:shape id="_x0000_s1041" type="#_x0000_t176" style="position:absolute;left:0;text-align:left;margin-left:135.3pt;margin-top:6.2pt;width:180pt;height:54pt;z-index:25234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" fillcolor="white [3212]" strokecolor="black [3213]">
            <v:path arrowok="t"/>
            <v:textbox>
              <w:txbxContent>
                <w:p w:rsidR="00685C36" w:rsidRPr="00742075" w:rsidRDefault="00685C36" w:rsidP="00B33C71">
                  <w:pPr>
                    <w:jc w:val="center"/>
                    <w:rPr>
                      <w:rFonts w:ascii="Times New Roman" w:hAnsi="Times New Roman"/>
                      <w:color w:val="000000" w:themeColor="text1"/>
                    </w:rPr>
                  </w:pPr>
                  <w:r>
                    <w:rPr>
                      <w:rFonts w:ascii="Times New Roman" w:hAnsi="Times New Roman"/>
                      <w:color w:val="000000" w:themeColor="text1"/>
                    </w:rPr>
                    <w:t>Officer view his/her appointment as a list in patient appointment page (for officer)</w:t>
                  </w:r>
                </w:p>
              </w:txbxContent>
            </v:textbox>
            <w10:wrap anchorx="margin"/>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D0FBE" w:rsidP="0018446C">
      <w:pPr>
        <w:jc w:val="center"/>
        <w:rPr>
          <w:rFonts w:ascii="Times" w:hAnsi="Times"/>
        </w:rPr>
      </w:pPr>
      <w:r>
        <w:rPr>
          <w:rFonts w:ascii="Times" w:hAnsi="Times"/>
          <w:noProof/>
          <w:lang w:bidi="th-TH"/>
        </w:rPr>
        <w:pict>
          <v:shape id="_x0000_s1242" type="#_x0000_t32" style="position:absolute;left:0;text-align:left;margin-left:224.15pt;margin-top:5.65pt;width:0;height:36pt;z-index:252346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Nh8yf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B33C71" w:rsidRDefault="00B33C71" w:rsidP="0018446C">
      <w:pPr>
        <w:jc w:val="center"/>
        <w:rPr>
          <w:rFonts w:ascii="Times" w:hAnsi="Times"/>
        </w:rPr>
      </w:pPr>
    </w:p>
    <w:p w:rsidR="00B33C71" w:rsidRDefault="00B33C71" w:rsidP="0018446C">
      <w:pPr>
        <w:jc w:val="center"/>
        <w:rPr>
          <w:rFonts w:ascii="Times" w:hAnsi="Times"/>
        </w:rPr>
      </w:pPr>
    </w:p>
    <w:p w:rsidR="00B33C71" w:rsidRDefault="00BD0FBE" w:rsidP="0018446C">
      <w:pPr>
        <w:jc w:val="center"/>
        <w:rPr>
          <w:rFonts w:ascii="Times" w:hAnsi="Times"/>
        </w:rPr>
      </w:pPr>
      <w:r w:rsidRPr="00BD0FBE">
        <w:rPr>
          <w:noProof/>
          <w:lang w:bidi="th-TH"/>
        </w:rPr>
        <w:pict>
          <v:oval id="_x0000_s1241" style="position:absolute;left:0;text-align:left;margin-left:215.45pt;margin-top:7.15pt;width:18pt;height:18pt;z-index:25233715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" fillcolor="black [3213]" strokecolor="black [3213]" strokeweight="20pt">
            <v:stroke opacity="9252f"/>
            <v:path arrowok="t"/>
            <w10:wrap type="through"/>
          </v:oval>
        </w:pict>
      </w:r>
    </w:p>
    <w:p w:rsidR="00B33C71" w:rsidRDefault="00B33C71" w:rsidP="0018446C">
      <w:pPr>
        <w:jc w:val="center"/>
        <w:rPr>
          <w:rFonts w:ascii="Times" w:hAnsi="Times"/>
        </w:rPr>
      </w:pPr>
    </w:p>
    <w:p w:rsidR="00B33C71" w:rsidRDefault="00B33C71" w:rsidP="0018446C">
      <w:pPr>
        <w:jc w:val="center"/>
        <w:rPr>
          <w:rFonts w:ascii="Times" w:hAnsi="Times"/>
        </w:rPr>
      </w:pPr>
    </w:p>
    <w:p w:rsidR="0018446C" w:rsidRDefault="00BB49D6" w:rsidP="0018446C">
      <w:pPr>
        <w:jc w:val="center"/>
        <w:rPr>
          <w:rFonts w:ascii="Times" w:hAnsi="Times"/>
        </w:rPr>
      </w:pPr>
      <w:r>
        <w:rPr>
          <w:rFonts w:ascii="Times" w:hAnsi="Times"/>
        </w:rPr>
        <w:t>Figure 11</w:t>
      </w:r>
      <w:r w:rsidR="0018446C">
        <w:rPr>
          <w:rFonts w:ascii="Times" w:hAnsi="Times"/>
        </w:rPr>
        <w:t>:</w:t>
      </w:r>
      <w:r w:rsidR="0018446C" w:rsidRPr="00D6246C">
        <w:rPr>
          <w:rFonts w:ascii="Times" w:hAnsi="Times"/>
        </w:rPr>
        <w:t xml:space="preserve"> </w:t>
      </w:r>
      <w:r w:rsidR="0018446C">
        <w:rPr>
          <w:rFonts w:ascii="Times New Roman" w:hAnsi="Times New Roman" w:cs="Times New Roman"/>
          <w:color w:val="000000"/>
        </w:rPr>
        <w:t>Display patients’ appointments list for officer</w:t>
      </w:r>
      <w:r w:rsidR="00B33C71">
        <w:rPr>
          <w:rFonts w:ascii="Times New Roman" w:hAnsi="Times New Roman" w:cs="Times New Roman"/>
          <w:color w:val="000000"/>
        </w:rPr>
        <w:t xml:space="preserve"> </w:t>
      </w:r>
      <w:r w:rsidR="0018446C" w:rsidRPr="00D6246C">
        <w:rPr>
          <w:rFonts w:ascii="Times" w:hAnsi="Times"/>
        </w:rPr>
        <w:t>[</w:t>
      </w:r>
      <w:r w:rsidR="0018446C">
        <w:rPr>
          <w:rFonts w:ascii="Times" w:hAnsi="Times"/>
        </w:rPr>
        <w:t>AD-07]</w:t>
      </w:r>
    </w:p>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E52A46" w:rsidRDefault="00E52A46" w:rsidP="003521E1"/>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9D6F19" w:rsidRPr="006E12FE" w:rsidTr="00466991">
        <w:trPr>
          <w:trHeight w:val="225"/>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08</w:t>
            </w:r>
          </w:p>
        </w:tc>
      </w:tr>
      <w:tr w:rsidR="009D6F19" w:rsidRPr="006E12FE" w:rsidTr="00466991">
        <w:trPr>
          <w:trHeight w:val="21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for officer</w:t>
            </w:r>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9D6F19" w:rsidRPr="006E12FE" w:rsidTr="00466991">
        <w:trPr>
          <w:trHeight w:val="240"/>
        </w:trPr>
        <w:tc>
          <w:tcPr>
            <w:tcW w:w="2187"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25/06/2014</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color w:val="000000"/>
              </w:rPr>
              <w:t>Officer</w:t>
            </w:r>
          </w:p>
        </w:tc>
      </w:tr>
      <w:tr w:rsidR="009D6F19" w:rsidRPr="006E12FE" w:rsidTr="00466991">
        <w:trPr>
          <w:trHeight w:val="39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w:hAnsi="Times" w:cs="Times New Roman"/>
                <w:color w:val="000000"/>
              </w:rPr>
              <w:t xml:space="preserve">Officer can </w:t>
            </w:r>
            <w:r>
              <w:rPr>
                <w:rFonts w:ascii="Times" w:hAnsi="Times" w:cs="Times New Roman"/>
                <w:color w:val="000000"/>
              </w:rPr>
              <w:t>view dentists’ appointment as a list in dentist appointment page(for officer)</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 xml:space="preserve">Officer selects </w:t>
            </w:r>
            <w:proofErr w:type="spellStart"/>
            <w:r>
              <w:rPr>
                <w:rFonts w:ascii="Times New Roman" w:hAnsi="Times New Roman" w:cs="Times New Roman"/>
                <w:color w:val="000000"/>
              </w:rPr>
              <w:t>dentistrID</w:t>
            </w:r>
            <w:proofErr w:type="spellEnd"/>
            <w:r>
              <w:rPr>
                <w:rFonts w:ascii="Times New Roman" w:hAnsi="Times New Roman" w:cs="Times New Roman"/>
                <w:color w:val="000000"/>
              </w:rPr>
              <w:t>(dentist) to view his/her appointment</w:t>
            </w:r>
          </w:p>
        </w:tc>
      </w:tr>
      <w:tr w:rsidR="009D6F19" w:rsidRPr="006E12FE" w:rsidTr="00466991">
        <w:trPr>
          <w:trHeight w:val="21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9D6F19" w:rsidRPr="006E12FE" w:rsidTr="00466991">
        <w:trPr>
          <w:trHeight w:val="2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Pr>
                <w:rFonts w:ascii="Times New Roman" w:hAnsi="Times New Roman" w:cs="Times New Roman"/>
                <w:color w:val="000000"/>
              </w:rPr>
              <w:t>Display dentists’ appointment as a list in dentists’ appointment page (for officer)</w:t>
            </w:r>
          </w:p>
        </w:tc>
      </w:tr>
      <w:tr w:rsidR="009D6F19" w:rsidRPr="006E12FE" w:rsidTr="00466991">
        <w:trPr>
          <w:trHeight w:val="2025"/>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D6F19" w:rsidRPr="00192985" w:rsidRDefault="009D6F19" w:rsidP="003F771A">
            <w:pPr>
              <w:pStyle w:val="a6"/>
              <w:numPr>
                <w:ilvl w:val="0"/>
                <w:numId w:val="23"/>
              </w:numPr>
              <w:jc w:val="both"/>
              <w:rPr>
                <w:rFonts w:ascii="Times" w:hAnsi="Times" w:cs="Times New Roman"/>
              </w:rPr>
            </w:pPr>
            <w:r w:rsidRPr="00192985">
              <w:rPr>
                <w:rFonts w:ascii="Times New Roman" w:hAnsi="Times New Roman" w:cs="Times New Roman"/>
                <w:color w:val="000000"/>
              </w:rPr>
              <w:t xml:space="preserve">Officer selects view </w:t>
            </w:r>
            <w:r>
              <w:rPr>
                <w:rFonts w:ascii="Times New Roman" w:hAnsi="Times New Roman" w:cs="Times New Roman"/>
                <w:color w:val="000000"/>
              </w:rPr>
              <w:t xml:space="preserve">dentist list </w:t>
            </w:r>
            <w:r w:rsidRPr="00192985">
              <w:rPr>
                <w:rFonts w:ascii="Times New Roman" w:hAnsi="Times New Roman" w:cs="Times New Roman"/>
                <w:color w:val="000000"/>
              </w:rPr>
              <w:t>interface</w:t>
            </w:r>
          </w:p>
          <w:p w:rsidR="00C83BAA" w:rsidRDefault="00C83BAA" w:rsidP="003F771A">
            <w:pPr>
              <w:pStyle w:val="a6"/>
              <w:numPr>
                <w:ilvl w:val="0"/>
                <w:numId w:val="23"/>
              </w:numPr>
              <w:rPr>
                <w:rFonts w:ascii="Times" w:hAnsi="Times"/>
              </w:rPr>
            </w:pPr>
            <w:r w:rsidRPr="002854DD">
              <w:rPr>
                <w:rFonts w:ascii="Times" w:hAnsi="Times"/>
              </w:rPr>
              <w:t>System shall connect with the database</w:t>
            </w:r>
          </w:p>
          <w:p w:rsidR="00C83BAA" w:rsidRDefault="00C83BAA" w:rsidP="003F771A">
            <w:pPr>
              <w:pStyle w:val="a6"/>
              <w:numPr>
                <w:ilvl w:val="0"/>
                <w:numId w:val="23"/>
              </w:numPr>
              <w:rPr>
                <w:rFonts w:ascii="Times" w:hAnsi="Times"/>
              </w:rPr>
            </w:pPr>
            <w:r w:rsidRPr="009D6F19">
              <w:rPr>
                <w:rFonts w:ascii="Times" w:hAnsi="Times"/>
              </w:rPr>
              <w:t xml:space="preserve">System shall retrieve dentists’ data including </w:t>
            </w:r>
            <w:proofErr w:type="spellStart"/>
            <w:r w:rsidRPr="009D6F19">
              <w:rPr>
                <w:rFonts w:ascii="Times" w:hAnsi="Times"/>
              </w:rPr>
              <w:t>dentistID</w:t>
            </w:r>
            <w:proofErr w:type="spellEnd"/>
            <w:r w:rsidRPr="009D6F19">
              <w:rPr>
                <w:rFonts w:ascii="Times" w:hAnsi="Times"/>
              </w:rPr>
              <w:t>, password, first name, last name, email, and tel. from the database</w:t>
            </w:r>
          </w:p>
          <w:p w:rsidR="00C83BAA" w:rsidRDefault="00C83BAA" w:rsidP="003F771A">
            <w:pPr>
              <w:pStyle w:val="a6"/>
              <w:numPr>
                <w:ilvl w:val="0"/>
                <w:numId w:val="23"/>
              </w:numPr>
              <w:rPr>
                <w:rFonts w:ascii="Times" w:hAnsi="Times"/>
              </w:rPr>
            </w:pPr>
            <w:r w:rsidRPr="009D6F19">
              <w:rPr>
                <w:rFonts w:ascii="Times" w:hAnsi="Times"/>
              </w:rPr>
              <w:t>System shall provide dentists’ data as a list in the dentist list page</w:t>
            </w:r>
          </w:p>
          <w:p w:rsidR="00C83BAA" w:rsidRDefault="00C83BAA" w:rsidP="003F771A">
            <w:pPr>
              <w:pStyle w:val="a6"/>
              <w:numPr>
                <w:ilvl w:val="0"/>
                <w:numId w:val="23"/>
              </w:numPr>
              <w:rPr>
                <w:rFonts w:ascii="Times" w:hAnsi="Times"/>
              </w:rPr>
            </w:pPr>
            <w:r>
              <w:rPr>
                <w:rFonts w:ascii="Times" w:hAnsi="Times"/>
              </w:rPr>
              <w:t>Officer select</w:t>
            </w:r>
            <w:r w:rsidR="005409EB">
              <w:rPr>
                <w:rFonts w:ascii="Times" w:hAnsi="Times"/>
              </w:rPr>
              <w:t>s</w:t>
            </w:r>
            <w:r>
              <w:rPr>
                <w:rFonts w:ascii="Times" w:hAnsi="Times"/>
              </w:rPr>
              <w:t xml:space="preserve"> </w:t>
            </w:r>
            <w:proofErr w:type="spellStart"/>
            <w:r>
              <w:rPr>
                <w:rFonts w:ascii="Times" w:hAnsi="Times"/>
              </w:rPr>
              <w:t>dentistID</w:t>
            </w:r>
            <w:proofErr w:type="spellEnd"/>
            <w:r>
              <w:rPr>
                <w:rFonts w:ascii="Times" w:hAnsi="Times"/>
              </w:rPr>
              <w:t xml:space="preserve"> in the list</w:t>
            </w:r>
          </w:p>
          <w:p w:rsidR="00C83BAA" w:rsidRDefault="00C83BAA" w:rsidP="003F771A">
            <w:pPr>
              <w:pStyle w:val="a6"/>
              <w:numPr>
                <w:ilvl w:val="0"/>
                <w:numId w:val="23"/>
              </w:numPr>
              <w:rPr>
                <w:rFonts w:ascii="Times" w:hAnsi="Times"/>
              </w:rPr>
            </w:pPr>
            <w:r>
              <w:rPr>
                <w:rFonts w:ascii="Times" w:hAnsi="Times"/>
              </w:rPr>
              <w:t xml:space="preserve">System shall retrieve all dentists’ appointment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C83BAA" w:rsidRPr="00C83BAA" w:rsidRDefault="00C83BAA" w:rsidP="003F771A">
            <w:pPr>
              <w:pStyle w:val="a6"/>
              <w:numPr>
                <w:ilvl w:val="0"/>
                <w:numId w:val="23"/>
              </w:numPr>
              <w:rPr>
                <w:rFonts w:ascii="Times" w:hAnsi="Times"/>
              </w:rPr>
            </w:pPr>
            <w:r w:rsidRPr="00C83BAA">
              <w:rPr>
                <w:rFonts w:ascii="Times" w:hAnsi="Times"/>
              </w:rPr>
              <w:t>System shall provide dentists’ appointment data from the database in dentist appointment page (for officer) in the website</w:t>
            </w:r>
          </w:p>
          <w:p w:rsidR="009D6F19" w:rsidRPr="00C83BAA" w:rsidRDefault="00C83BAA" w:rsidP="003F771A">
            <w:pPr>
              <w:pStyle w:val="a6"/>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9D6F19">
              <w:rPr>
                <w:rFonts w:ascii="Times New Roman" w:hAnsi="Times New Roman" w:cs="Times New Roman"/>
                <w:b/>
                <w:bCs/>
              </w:rPr>
              <w:tab/>
            </w:r>
            <w:r w:rsidR="009D6F19" w:rsidRPr="00C83BAA">
              <w:rPr>
                <w:rFonts w:ascii="Times New Roman" w:hAnsi="Times New Roman" w:cs="Times New Roman"/>
                <w:color w:val="000000"/>
              </w:rPr>
              <w:t>Officer can view dentists’ appointment</w:t>
            </w:r>
            <w:r>
              <w:rPr>
                <w:rFonts w:ascii="Times New Roman" w:hAnsi="Times New Roman" w:cs="Times New Roman"/>
                <w:color w:val="000000"/>
              </w:rPr>
              <w:t xml:space="preserve"> as a list</w:t>
            </w:r>
            <w:r w:rsidR="009D6F19" w:rsidRPr="00C83BAA">
              <w:rPr>
                <w:rFonts w:ascii="Times New Roman" w:hAnsi="Times New Roman" w:cs="Times New Roman"/>
                <w:color w:val="000000"/>
              </w:rPr>
              <w:t xml:space="preserve"> in dentist</w:t>
            </w:r>
            <w:r>
              <w:rPr>
                <w:rFonts w:ascii="Times New Roman" w:hAnsi="Times New Roman" w:cs="Times New Roman"/>
                <w:color w:val="000000"/>
              </w:rPr>
              <w:t>s’ appointment</w:t>
            </w:r>
            <w:r w:rsidR="009D6F19" w:rsidRPr="00C83BAA">
              <w:rPr>
                <w:rFonts w:ascii="Times New Roman" w:hAnsi="Times New Roman" w:cs="Times New Roman"/>
                <w:color w:val="000000"/>
              </w:rPr>
              <w:t xml:space="preserve"> page</w:t>
            </w:r>
            <w:r>
              <w:rPr>
                <w:rFonts w:ascii="Times New Roman" w:hAnsi="Times New Roman" w:cs="Times New Roman"/>
                <w:b/>
                <w:bCs/>
              </w:rPr>
              <w:t>(</w:t>
            </w:r>
            <w:r w:rsidRPr="00C83BAA">
              <w:rPr>
                <w:rFonts w:ascii="Times New Roman" w:hAnsi="Times New Roman" w:cs="Times New Roman"/>
              </w:rPr>
              <w:t>for officer</w:t>
            </w:r>
            <w:r>
              <w:rPr>
                <w:rFonts w:ascii="Times New Roman" w:hAnsi="Times New Roman" w:cs="Times New Roman"/>
                <w:b/>
                <w:bCs/>
              </w:rPr>
              <w:t>)</w:t>
            </w:r>
          </w:p>
        </w:tc>
      </w:tr>
      <w:tr w:rsidR="009D6F19" w:rsidRPr="006E12FE" w:rsidTr="00466991">
        <w:trPr>
          <w:trHeight w:val="329"/>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D6F19" w:rsidRPr="003513E1" w:rsidRDefault="009D6F19" w:rsidP="00466991">
            <w:pPr>
              <w:jc w:val="both"/>
              <w:rPr>
                <w:rFonts w:ascii="Times" w:hAnsi="Times" w:cs="Times New Roman"/>
              </w:rPr>
            </w:pPr>
            <w:r w:rsidRPr="003513E1">
              <w:rPr>
                <w:rFonts w:ascii="Times New Roman" w:hAnsi="Times New Roman" w:cs="Times New Roman"/>
                <w:color w:val="000000"/>
              </w:rPr>
              <w:t xml:space="preserve"> </w:t>
            </w:r>
            <w:r>
              <w:rPr>
                <w:rFonts w:ascii="Times New Roman" w:hAnsi="Times New Roman" w:cs="Times New Roman"/>
                <w:color w:val="000000"/>
              </w:rPr>
              <w:t>N/A</w:t>
            </w:r>
          </w:p>
        </w:tc>
      </w:tr>
      <w:tr w:rsidR="009D6F19" w:rsidRPr="006E12FE" w:rsidTr="00466991">
        <w:trPr>
          <w:trHeight w:val="720"/>
        </w:trPr>
        <w:tc>
          <w:tcPr>
            <w:tcW w:w="2187" w:type="dxa"/>
            <w:shd w:val="clear" w:color="auto" w:fill="auto"/>
            <w:tcMar>
              <w:top w:w="60" w:type="dxa"/>
              <w:left w:w="60" w:type="dxa"/>
              <w:bottom w:w="60" w:type="dxa"/>
              <w:right w:w="60" w:type="dxa"/>
            </w:tcMar>
            <w:hideMark/>
          </w:tcPr>
          <w:p w:rsidR="009D6F19" w:rsidRPr="006E12FE" w:rsidRDefault="009D6F19"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D6F19" w:rsidRPr="006E12FE" w:rsidRDefault="009D6F19" w:rsidP="00053547">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053547" w:rsidRDefault="00053547"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896658" w:rsidRDefault="00896658" w:rsidP="00053547">
      <w:pPr>
        <w:jc w:val="both"/>
      </w:pPr>
    </w:p>
    <w:p w:rsidR="00896658" w:rsidRDefault="00896658"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E52A46" w:rsidRDefault="00E52A46" w:rsidP="00053547">
      <w:pPr>
        <w:jc w:val="both"/>
      </w:pPr>
    </w:p>
    <w:p w:rsidR="00053547" w:rsidRDefault="00BD0FBE" w:rsidP="00053547">
      <w:pPr>
        <w:jc w:val="both"/>
      </w:pPr>
      <w:r>
        <w:rPr>
          <w:noProof/>
          <w:lang w:bidi="th-TH"/>
        </w:rPr>
        <w:lastRenderedPageBreak/>
        <w:pict>
          <v:oval id="_x0000_s1240" style="position:absolute;left:0;text-align:left;margin-left:201pt;margin-top:13.95pt;width:36pt;height:36pt;z-index:252353536;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" fillcolor="black [3213]" strokecolor="black [3213]">
            <v:path arrowok="t"/>
            <w10:wrap type="through" anchorx="margin"/>
          </v:oval>
        </w:pict>
      </w:r>
    </w:p>
    <w:p w:rsidR="00053547" w:rsidRDefault="00053547" w:rsidP="00053547">
      <w:pPr>
        <w:jc w:val="both"/>
        <w:rPr>
          <w:rFonts w:ascii="Times New Roman" w:hAnsi="Times New Roman" w:cs="Times New Roman"/>
        </w:rPr>
      </w:pPr>
    </w:p>
    <w:p w:rsidR="00053547" w:rsidRDefault="00053547" w:rsidP="00053547">
      <w:pPr>
        <w:jc w:val="both"/>
        <w:rPr>
          <w:rFonts w:ascii="Times" w:hAnsi="Times"/>
        </w:rPr>
      </w:pPr>
    </w:p>
    <w:p w:rsidR="00053547" w:rsidRDefault="00BD0FBE" w:rsidP="00053547">
      <w:pPr>
        <w:jc w:val="both"/>
        <w:rPr>
          <w:rFonts w:ascii="Times" w:hAnsi="Times"/>
        </w:rPr>
      </w:pPr>
      <w:r w:rsidRPr="00BD0FBE">
        <w:rPr>
          <w:noProof/>
          <w:lang w:bidi="th-TH"/>
        </w:rPr>
        <w:pict>
          <v:shape id="_x0000_s1239" type="#_x0000_t32" style="position:absolute;left:0;text-align:left;margin-left:220.55pt;margin-top:8.45pt;width:0;height:35.7pt;z-index:2523504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D0FBE" w:rsidP="00053547">
      <w:pPr>
        <w:jc w:val="both"/>
        <w:rPr>
          <w:rFonts w:ascii="Times" w:hAnsi="Times"/>
        </w:rPr>
      </w:pPr>
      <w:r w:rsidRPr="00BD0FBE">
        <w:rPr>
          <w:noProof/>
          <w:lang w:bidi="th-TH"/>
        </w:rPr>
        <w:pict>
          <v:shape id="_x0000_s1042" type="#_x0000_t176" style="position:absolute;left:0;text-align:left;margin-left:135.45pt;margin-top:3.65pt;width:180pt;height:43.55pt;z-index:2523514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select dentist list menu</w:t>
                  </w:r>
                </w:p>
              </w:txbxContent>
            </v:textbox>
            <w10:wrap anchorx="margin"/>
          </v:shape>
        </w:pict>
      </w:r>
    </w:p>
    <w:p w:rsidR="00053547" w:rsidRDefault="00BD0FBE" w:rsidP="00053547">
      <w:pPr>
        <w:jc w:val="both"/>
        <w:rPr>
          <w:rFonts w:ascii="Times" w:hAnsi="Times"/>
        </w:rPr>
      </w:pPr>
      <w:r w:rsidRPr="00BD0FBE">
        <w:rPr>
          <w:noProof/>
          <w:lang w:bidi="th-TH"/>
        </w:rPr>
        <w:pict>
          <v:shape id="_x0000_s1238" type="#_x0000_t32" style="position:absolute;left:0;text-align:left;margin-left:225pt;margin-top:1.5pt;width:0;height:85.35pt;z-index:2523494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D0FBE" w:rsidP="00053547">
      <w:pPr>
        <w:jc w:val="both"/>
        <w:rPr>
          <w:rFonts w:ascii="Times" w:hAnsi="Times"/>
        </w:rPr>
      </w:pPr>
      <w:r w:rsidRPr="00BD0FBE">
        <w:rPr>
          <w:noProof/>
          <w:lang w:bidi="th-TH"/>
        </w:rPr>
        <w:pict>
          <v:shape id="_x0000_s1043" type="#_x0000_t176" style="position:absolute;left:0;text-align:left;margin-left:135pt;margin-top:4.4pt;width:180pt;height:54pt;z-index:2523545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all dentist account as a list in dentist list page</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D0FBE" w:rsidP="00053547">
      <w:pPr>
        <w:jc w:val="both"/>
        <w:rPr>
          <w:rFonts w:ascii="Times" w:hAnsi="Times"/>
        </w:rPr>
      </w:pPr>
      <w:r w:rsidRPr="00BD0FBE">
        <w:rPr>
          <w:noProof/>
          <w:lang w:bidi="th-TH"/>
        </w:rPr>
        <w:pict>
          <v:shape id="_x0000_s1237" type="#_x0000_t32" style="position:absolute;left:0;text-align:left;margin-left:225pt;margin-top:12.95pt;width:0;height:36pt;z-index:252348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" strokecolor="black [3213]" strokeweight="2pt">
            <v:stroke endarrow="open"/>
            <o:lock v:ext="edit" shapetype="f"/>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D0FBE" w:rsidP="00053547">
      <w:pPr>
        <w:jc w:val="both"/>
        <w:rPr>
          <w:rFonts w:ascii="Times" w:hAnsi="Times"/>
        </w:rPr>
      </w:pPr>
      <w:r w:rsidRPr="00BD0FBE">
        <w:rPr>
          <w:noProof/>
          <w:lang w:bidi="th-TH"/>
        </w:rPr>
        <w:pict>
          <v:shape id="_x0000_s1044" type="#_x0000_t176" style="position:absolute;left:0;text-align:left;margin-left:135.15pt;margin-top:10.6pt;width:180pt;height:54pt;z-index:2523555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 xml:space="preserve">Officer select </w:t>
                  </w:r>
                  <w:proofErr w:type="spellStart"/>
                  <w:r>
                    <w:rPr>
                      <w:rFonts w:ascii="Times New Roman" w:hAnsi="Times New Roman"/>
                      <w:color w:val="000000" w:themeColor="text1"/>
                    </w:rPr>
                    <w:t>dentistID</w:t>
                  </w:r>
                  <w:proofErr w:type="spellEnd"/>
                  <w:r>
                    <w:rPr>
                      <w:rFonts w:ascii="Times New Roman" w:hAnsi="Times New Roman"/>
                      <w:color w:val="000000" w:themeColor="text1"/>
                    </w:rPr>
                    <w:t xml:space="preserve"> in the dentist list</w:t>
                  </w:r>
                </w:p>
              </w:txbxContent>
            </v:textbox>
            <w10:wrap anchorx="margin"/>
          </v:shape>
        </w:pict>
      </w: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053547" w:rsidP="00053547">
      <w:pPr>
        <w:jc w:val="both"/>
        <w:rPr>
          <w:rFonts w:ascii="Times" w:hAnsi="Times"/>
        </w:rPr>
      </w:pPr>
    </w:p>
    <w:p w:rsidR="00053547" w:rsidRDefault="00BD0FBE" w:rsidP="00053547">
      <w:pPr>
        <w:jc w:val="both"/>
        <w:rPr>
          <w:rFonts w:ascii="Times" w:hAnsi="Times"/>
        </w:rPr>
      </w:pPr>
      <w:r>
        <w:rPr>
          <w:rFonts w:ascii="Times" w:hAnsi="Times"/>
          <w:noProof/>
          <w:lang w:bidi="th-TH"/>
        </w:rPr>
        <w:pict>
          <v:shape id="_x0000_s1236" type="#_x0000_t32" style="position:absolute;left:0;text-align:left;margin-left:225.15pt;margin-top:11.5pt;width:0;height:36pt;z-index:2523566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D0FBE" w:rsidP="00053547">
      <w:pPr>
        <w:jc w:val="center"/>
        <w:rPr>
          <w:rFonts w:ascii="Times" w:hAnsi="Times"/>
        </w:rPr>
      </w:pPr>
      <w:r>
        <w:rPr>
          <w:rFonts w:ascii="Times" w:hAnsi="Times"/>
          <w:noProof/>
          <w:lang w:bidi="th-TH"/>
        </w:rPr>
        <w:pict>
          <v:shape id="_x0000_s1045" type="#_x0000_t176" style="position:absolute;left:0;text-align:left;margin-left:135.3pt;margin-top:6.2pt;width:180pt;height:54pt;z-index:252357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" fillcolor="white [3212]" strokecolor="black [3213]">
            <v:path arrowok="t"/>
            <v:textbox>
              <w:txbxContent>
                <w:p w:rsidR="00685C36" w:rsidRPr="00742075" w:rsidRDefault="00685C36" w:rsidP="00053547">
                  <w:pPr>
                    <w:jc w:val="center"/>
                    <w:rPr>
                      <w:rFonts w:ascii="Times New Roman" w:hAnsi="Times New Roman"/>
                      <w:color w:val="000000" w:themeColor="text1"/>
                    </w:rPr>
                  </w:pPr>
                  <w:r>
                    <w:rPr>
                      <w:rFonts w:ascii="Times New Roman" w:hAnsi="Times New Roman"/>
                      <w:color w:val="000000" w:themeColor="text1"/>
                    </w:rPr>
                    <w:t>Officer view his/her appointment as a list in dentist appointment page (for officer)</w:t>
                  </w:r>
                </w:p>
              </w:txbxContent>
            </v:textbox>
            <w10:wrap anchorx="margin"/>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D0FBE" w:rsidP="00053547">
      <w:pPr>
        <w:jc w:val="center"/>
        <w:rPr>
          <w:rFonts w:ascii="Times" w:hAnsi="Times"/>
        </w:rPr>
      </w:pPr>
      <w:r>
        <w:rPr>
          <w:rFonts w:ascii="Times" w:hAnsi="Times"/>
          <w:noProof/>
          <w:lang w:bidi="th-TH"/>
        </w:rPr>
        <w:pict>
          <v:shape id="_x0000_s1235" type="#_x0000_t32" style="position:absolute;left:0;text-align:left;margin-left:224.15pt;margin-top:5.65pt;width:0;height:36pt;z-index:2523586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" strokecolor="black [3213]" strokeweight="2pt">
            <v:stroke endarrow="open"/>
            <o:lock v:ext="edit" shapetype="f"/>
          </v:shape>
        </w:pict>
      </w:r>
    </w:p>
    <w:p w:rsidR="00053547" w:rsidRDefault="00053547" w:rsidP="00053547">
      <w:pPr>
        <w:jc w:val="center"/>
        <w:rPr>
          <w:rFonts w:ascii="Times" w:hAnsi="Times"/>
        </w:rPr>
      </w:pPr>
    </w:p>
    <w:p w:rsidR="00053547" w:rsidRDefault="00053547" w:rsidP="00053547">
      <w:pPr>
        <w:jc w:val="center"/>
        <w:rPr>
          <w:rFonts w:ascii="Times" w:hAnsi="Times"/>
        </w:rPr>
      </w:pPr>
    </w:p>
    <w:p w:rsidR="00053547" w:rsidRDefault="00BD0FBE" w:rsidP="00053547">
      <w:pPr>
        <w:jc w:val="center"/>
        <w:rPr>
          <w:rFonts w:ascii="Times" w:hAnsi="Times"/>
        </w:rPr>
      </w:pPr>
      <w:r w:rsidRPr="00BD0FBE">
        <w:rPr>
          <w:noProof/>
          <w:lang w:bidi="th-TH"/>
        </w:rPr>
        <w:pict>
          <v:oval id="_x0000_s1234" style="position:absolute;left:0;text-align:left;margin-left:214.6pt;margin-top:7.15pt;width:18pt;height:18pt;z-index:252352512;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" fillcolor="black [3213]" strokecolor="black [3213]" strokeweight="20pt">
            <v:stroke opacity="9252f"/>
            <v:path arrowok="t"/>
            <w10:wrap type="through"/>
          </v:oval>
        </w:pict>
      </w:r>
    </w:p>
    <w:p w:rsidR="00053547" w:rsidRDefault="00053547" w:rsidP="00053547">
      <w:pPr>
        <w:jc w:val="center"/>
        <w:rPr>
          <w:rFonts w:ascii="Times" w:hAnsi="Times"/>
        </w:rPr>
      </w:pPr>
    </w:p>
    <w:p w:rsidR="00053547" w:rsidRDefault="00053547" w:rsidP="00053547">
      <w:pPr>
        <w:jc w:val="center"/>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BB49D6" w:rsidP="009D6F19">
      <w:pPr>
        <w:jc w:val="center"/>
        <w:rPr>
          <w:rFonts w:ascii="Times" w:hAnsi="Times"/>
        </w:rPr>
      </w:pPr>
      <w:r>
        <w:rPr>
          <w:rFonts w:ascii="Times" w:hAnsi="Times"/>
        </w:rPr>
        <w:t>Figure 12</w:t>
      </w:r>
      <w:r w:rsidR="009D6F19">
        <w:rPr>
          <w:rFonts w:ascii="Times" w:hAnsi="Times"/>
        </w:rPr>
        <w:t>:</w:t>
      </w:r>
      <w:r w:rsidR="009D6F19" w:rsidRPr="00D6246C">
        <w:rPr>
          <w:rFonts w:ascii="Times" w:hAnsi="Times"/>
        </w:rPr>
        <w:t xml:space="preserve"> </w:t>
      </w:r>
      <w:r w:rsidR="009D6F19">
        <w:rPr>
          <w:rFonts w:ascii="Times New Roman" w:hAnsi="Times New Roman" w:cs="Times New Roman"/>
          <w:color w:val="000000"/>
        </w:rPr>
        <w:t>Display dentists’ appointment for officer</w:t>
      </w:r>
      <w:r w:rsidR="009D6F19" w:rsidRPr="00D6246C">
        <w:rPr>
          <w:rFonts w:ascii="Times" w:hAnsi="Times"/>
        </w:rPr>
        <w:t xml:space="preserve"> [</w:t>
      </w:r>
      <w:r w:rsidR="00053547">
        <w:rPr>
          <w:rFonts w:ascii="Times" w:hAnsi="Times"/>
        </w:rPr>
        <w:t>AD-08</w:t>
      </w:r>
      <w:r w:rsidR="009D6F19">
        <w:rPr>
          <w:rFonts w:ascii="Times" w:hAnsi="Times"/>
        </w:rPr>
        <w:t>]</w:t>
      </w:r>
    </w:p>
    <w:p w:rsidR="009D6F19" w:rsidRDefault="009D6F19"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p w:rsidR="00E52A46" w:rsidRDefault="00E52A46" w:rsidP="009D6F19">
      <w:pPr>
        <w:jc w:val="both"/>
        <w:rPr>
          <w:rFonts w:ascii="Times" w:hAnsi="Times"/>
        </w:rPr>
      </w:pPr>
    </w:p>
    <w:p w:rsidR="009D6F19" w:rsidRDefault="009D6F19" w:rsidP="009D6F19">
      <w:pPr>
        <w:jc w:val="both"/>
        <w:rPr>
          <w:rFonts w:ascii="Times" w:hAnsi="Times"/>
        </w:rPr>
      </w:pPr>
    </w:p>
    <w:p w:rsidR="009D6F19"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0720A" w:rsidRPr="00F76AB2" w:rsidTr="00466991">
        <w:trPr>
          <w:trHeight w:val="225"/>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UC-0</w:t>
            </w:r>
            <w:r>
              <w:rPr>
                <w:rFonts w:ascii="Times New Roman" w:hAnsi="Times New Roman" w:cs="Times New Roman"/>
                <w:color w:val="000000"/>
              </w:rPr>
              <w:t>9</w:t>
            </w:r>
          </w:p>
        </w:tc>
      </w:tr>
      <w:tr w:rsidR="0030720A" w:rsidRPr="00F76AB2" w:rsidTr="00466991">
        <w:trPr>
          <w:trHeight w:val="21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rPr>
              <w:t>Display all appointments from Google calendar</w:t>
            </w:r>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Worapun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color w:val="000000"/>
              </w:rPr>
              <w:t>Kanokwan</w:t>
            </w:r>
            <w:proofErr w:type="spellEnd"/>
            <w:r w:rsidRPr="00F76AB2">
              <w:rPr>
                <w:rFonts w:ascii="Times New Roman" w:hAnsi="Times New Roman" w:cs="Times New Roman"/>
                <w:color w:val="000000"/>
              </w:rPr>
              <w:t xml:space="preserve"> </w:t>
            </w:r>
            <w:proofErr w:type="spellStart"/>
            <w:r w:rsidRPr="00F76AB2">
              <w:rPr>
                <w:rFonts w:ascii="Times New Roman" w:hAnsi="Times New Roman" w:cs="Times New Roman"/>
                <w:color w:val="000000"/>
              </w:rPr>
              <w:t>Maneerat</w:t>
            </w:r>
            <w:proofErr w:type="spellEnd"/>
          </w:p>
        </w:tc>
      </w:tr>
      <w:tr w:rsidR="0030720A" w:rsidRPr="00F76AB2" w:rsidTr="00466991">
        <w:trPr>
          <w:trHeight w:val="240"/>
        </w:trPr>
        <w:tc>
          <w:tcPr>
            <w:tcW w:w="2187"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25/06/2014</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New Roman" w:hAnsi="Times New Roman" w:cs="Times New Roman"/>
                <w:color w:val="000000"/>
              </w:rPr>
              <w:t>Registered user</w:t>
            </w:r>
          </w:p>
        </w:tc>
      </w:tr>
      <w:tr w:rsidR="0030720A" w:rsidRPr="00F76AB2" w:rsidTr="00466991">
        <w:trPr>
          <w:trHeight w:val="45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can view all appointment</w:t>
            </w:r>
            <w:r>
              <w:rPr>
                <w:rFonts w:ascii="Times" w:hAnsi="Times" w:cs="Times New Roman"/>
                <w:color w:val="000000"/>
              </w:rPr>
              <w:t>s from Google calendar</w:t>
            </w:r>
            <w:r w:rsidRPr="00F76AB2">
              <w:rPr>
                <w:rFonts w:ascii="Times" w:hAnsi="Times" w:cs="Times New Roman"/>
                <w:color w:val="000000"/>
              </w:rPr>
              <w:t xml:space="preserve"> in the</w:t>
            </w:r>
            <w:r>
              <w:rPr>
                <w:rFonts w:ascii="Times" w:hAnsi="Times" w:cs="Times New Roman"/>
                <w:color w:val="000000"/>
              </w:rPr>
              <w:t xml:space="preserve"> appointment</w:t>
            </w:r>
            <w:r w:rsidRPr="00F76AB2">
              <w:rPr>
                <w:rFonts w:ascii="Times" w:hAnsi="Times" w:cs="Times New Roman"/>
                <w:color w:val="000000"/>
              </w:rPr>
              <w:t xml:space="preserve"> </w:t>
            </w:r>
            <w:r>
              <w:rPr>
                <w:rFonts w:ascii="Times" w:hAnsi="Times" w:cs="Times New Roman"/>
                <w:color w:val="000000"/>
              </w:rPr>
              <w:t>calendar page</w:t>
            </w:r>
            <w:r w:rsidRPr="00F76AB2">
              <w:rPr>
                <w:rFonts w:ascii="Times" w:hAnsi="Times" w:cs="Times New Roman"/>
                <w:color w:val="000000"/>
              </w:rPr>
              <w:t xml:space="preserve"> which provide in the website</w:t>
            </w:r>
          </w:p>
        </w:tc>
      </w:tr>
      <w:tr w:rsidR="0030720A" w:rsidRPr="00F76AB2" w:rsidTr="00466991">
        <w:trPr>
          <w:trHeight w:val="22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 xml:space="preserve">selects </w:t>
            </w:r>
            <w:r>
              <w:rPr>
                <w:rFonts w:ascii="Times New Roman" w:hAnsi="Times New Roman" w:cs="Times New Roman"/>
                <w:color w:val="000000"/>
              </w:rPr>
              <w:t xml:space="preserve">appointment </w:t>
            </w:r>
            <w:r w:rsidRPr="00F76AB2">
              <w:rPr>
                <w:rFonts w:ascii="Times New Roman" w:hAnsi="Times New Roman" w:cs="Times New Roman"/>
                <w:color w:val="000000"/>
              </w:rPr>
              <w:t>calendar menu</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 enter</w:t>
            </w:r>
            <w:r w:rsidR="005409EB">
              <w:rPr>
                <w:rFonts w:ascii="Times" w:hAnsi="Times" w:cs="Times New Roman"/>
                <w:color w:val="000000"/>
              </w:rPr>
              <w:t>s</w:t>
            </w:r>
            <w:r>
              <w:rPr>
                <w:rFonts w:ascii="Times" w:hAnsi="Times" w:cs="Times New Roman"/>
                <w:color w:val="000000"/>
              </w:rPr>
              <w:t xml:space="preserve"> to the  website</w:t>
            </w:r>
          </w:p>
        </w:tc>
      </w:tr>
      <w:tr w:rsidR="0030720A" w:rsidRPr="00F76AB2" w:rsidTr="00466991">
        <w:trPr>
          <w:trHeight w:val="21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proofErr w:type="spellStart"/>
            <w:r w:rsidRPr="00F76AB2">
              <w:rPr>
                <w:rFonts w:ascii="Times New Roman" w:hAnsi="Times New Roman" w:cs="Times New Roman"/>
                <w:b/>
                <w:bCs/>
                <w:color w:val="000000"/>
              </w:rPr>
              <w:t>Postconditions</w:t>
            </w:r>
            <w:proofErr w:type="spellEnd"/>
            <w:r w:rsidRPr="00F76AB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F76AB2">
              <w:rPr>
                <w:rFonts w:ascii="Times New Roman" w:hAnsi="Times New Roman" w:cs="Times New Roman"/>
                <w:color w:val="000000"/>
              </w:rPr>
              <w:t>can view all appointment schedule</w:t>
            </w:r>
          </w:p>
        </w:tc>
      </w:tr>
      <w:tr w:rsidR="0030720A" w:rsidRPr="00F76AB2" w:rsidTr="00466991">
        <w:trPr>
          <w:trHeight w:val="48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720A" w:rsidRPr="00F51113"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sidRPr="00F76AB2">
              <w:rPr>
                <w:rFonts w:ascii="Times" w:hAnsi="Times" w:cs="Times New Roman"/>
                <w:color w:val="000000"/>
              </w:rPr>
              <w:t xml:space="preserve"> </w:t>
            </w:r>
            <w:r w:rsidRPr="00E556E7">
              <w:rPr>
                <w:rFonts w:ascii="Times New Roman" w:hAnsi="Times New Roman" w:cs="Times New Roman"/>
                <w:color w:val="000000"/>
              </w:rPr>
              <w:t xml:space="preserve">selects </w:t>
            </w:r>
            <w:r>
              <w:rPr>
                <w:rFonts w:ascii="Times New Roman" w:hAnsi="Times New Roman" w:cs="Times New Roman"/>
                <w:color w:val="000000"/>
              </w:rPr>
              <w:t>appointment calendar</w:t>
            </w:r>
            <w:r w:rsidRPr="00E556E7">
              <w:rPr>
                <w:rFonts w:ascii="Times New Roman" w:hAnsi="Times New Roman" w:cs="Times New Roman"/>
                <w:color w:val="000000"/>
              </w:rPr>
              <w:t xml:space="preserve"> menu</w:t>
            </w:r>
          </w:p>
          <w:p w:rsidR="0030720A" w:rsidRPr="002715A4" w:rsidRDefault="0030720A" w:rsidP="003F771A">
            <w:pPr>
              <w:pStyle w:val="a6"/>
              <w:numPr>
                <w:ilvl w:val="0"/>
                <w:numId w:val="55"/>
              </w:numPr>
              <w:rPr>
                <w:rFonts w:ascii="Times" w:hAnsi="Times"/>
              </w:rPr>
            </w:pPr>
            <w:r w:rsidRPr="002715A4">
              <w:rPr>
                <w:rFonts w:ascii="Times" w:hAnsi="Times"/>
              </w:rPr>
              <w:t>System shall provide appointment calendar from Google calendar in appointment calendar page in the website</w:t>
            </w:r>
          </w:p>
          <w:p w:rsidR="0030720A" w:rsidRPr="00F76AB2" w:rsidRDefault="0030720A" w:rsidP="003F771A">
            <w:pPr>
              <w:pStyle w:val="a6"/>
              <w:numPr>
                <w:ilvl w:val="0"/>
                <w:numId w:val="55"/>
              </w:numPr>
              <w:jc w:val="both"/>
              <w:rPr>
                <w:rFonts w:ascii="Times" w:hAnsi="Times" w:cs="Times New Roman"/>
              </w:rPr>
            </w:pPr>
            <w:r>
              <w:rPr>
                <w:rFonts w:ascii="Times" w:hAnsi="Times" w:cs="Times New Roman"/>
                <w:color w:val="000000"/>
              </w:rPr>
              <w:t>Registered user</w:t>
            </w:r>
            <w:r>
              <w:rPr>
                <w:rFonts w:ascii="Times New Roman" w:hAnsi="Times New Roman" w:cs="Times New Roman"/>
                <w:color w:val="000000"/>
              </w:rPr>
              <w:t xml:space="preserve"> can view all appointments from Google calendar in </w:t>
            </w:r>
            <w:r>
              <w:rPr>
                <w:rFonts w:ascii="Times" w:hAnsi="Times" w:cs="Times New Roman"/>
                <w:color w:val="000000"/>
              </w:rPr>
              <w:t>appointment</w:t>
            </w:r>
            <w:r w:rsidRPr="00F76AB2">
              <w:rPr>
                <w:rFonts w:ascii="Times" w:hAnsi="Times" w:cs="Times New Roman"/>
                <w:color w:val="000000"/>
              </w:rPr>
              <w:t xml:space="preserve"> </w:t>
            </w:r>
            <w:r>
              <w:rPr>
                <w:rFonts w:ascii="Times" w:hAnsi="Times" w:cs="Times New Roman"/>
                <w:color w:val="000000"/>
              </w:rPr>
              <w:t>calendar page</w:t>
            </w:r>
          </w:p>
        </w:tc>
      </w:tr>
      <w:tr w:rsidR="0030720A" w:rsidRPr="00F76AB2" w:rsidTr="00466991">
        <w:trPr>
          <w:trHeight w:val="270"/>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color w:val="000000"/>
              </w:rPr>
              <w:t>N/A </w:t>
            </w:r>
          </w:p>
        </w:tc>
      </w:tr>
      <w:tr w:rsidR="0030720A" w:rsidRPr="00F76AB2" w:rsidTr="00466991">
        <w:trPr>
          <w:trHeight w:val="735"/>
        </w:trPr>
        <w:tc>
          <w:tcPr>
            <w:tcW w:w="2187" w:type="dxa"/>
            <w:shd w:val="clear" w:color="auto" w:fill="auto"/>
            <w:tcMar>
              <w:top w:w="60" w:type="dxa"/>
              <w:left w:w="60" w:type="dxa"/>
              <w:bottom w:w="60" w:type="dxa"/>
              <w:right w:w="60" w:type="dxa"/>
            </w:tcMar>
            <w:hideMark/>
          </w:tcPr>
          <w:p w:rsidR="0030720A" w:rsidRPr="00F76AB2" w:rsidRDefault="0030720A" w:rsidP="00466991">
            <w:pPr>
              <w:jc w:val="both"/>
              <w:rPr>
                <w:rFonts w:ascii="Times" w:hAnsi="Times" w:cs="Times New Roman"/>
              </w:rPr>
            </w:pPr>
            <w:r w:rsidRPr="00F76AB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30720A">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3C0C3E">
              <w:rPr>
                <w:rFonts w:ascii="Times New Roman" w:hAnsi="Times New Roman" w:cs="Times New Roman"/>
                <w:color w:val="000000"/>
              </w:rPr>
              <w:t xml:space="preserve">. </w:t>
            </w:r>
            <w:r>
              <w:rPr>
                <w:rFonts w:ascii="Times" w:hAnsi="Times" w:cs="Times New Roman"/>
                <w:color w:val="000000"/>
              </w:rPr>
              <w:t>Registered user</w:t>
            </w:r>
            <w:r w:rsidR="003C0C3E">
              <w:rPr>
                <w:rFonts w:ascii="Times" w:hAnsi="Times" w:cs="Times New Roman"/>
                <w:color w:val="000000"/>
              </w:rPr>
              <w:t>s</w:t>
            </w:r>
            <w:r>
              <w:rPr>
                <w:rFonts w:ascii="Times New Roman" w:hAnsi="Times New Roman" w:cs="Times New Roman"/>
                <w:color w:val="000000"/>
              </w:rPr>
              <w:t xml:space="preserve"> cannot view all appointments from Google calendar.</w:t>
            </w:r>
          </w:p>
        </w:tc>
      </w:tr>
    </w:tbl>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E52A46" w:rsidRDefault="00E52A46" w:rsidP="0030720A">
      <w:pPr>
        <w:jc w:val="both"/>
      </w:pPr>
    </w:p>
    <w:p w:rsidR="007C5E89" w:rsidRDefault="007C5E89" w:rsidP="0030720A">
      <w:pPr>
        <w:jc w:val="both"/>
      </w:pPr>
    </w:p>
    <w:p w:rsidR="007C5E89" w:rsidRDefault="007C5E89" w:rsidP="0030720A">
      <w:pPr>
        <w:jc w:val="both"/>
      </w:pPr>
    </w:p>
    <w:p w:rsidR="00E52A46" w:rsidRDefault="00E52A46" w:rsidP="0030720A">
      <w:pPr>
        <w:jc w:val="both"/>
      </w:pPr>
    </w:p>
    <w:p w:rsidR="00E52A46" w:rsidRDefault="00E52A46" w:rsidP="0030720A">
      <w:pPr>
        <w:jc w:val="both"/>
      </w:pPr>
    </w:p>
    <w:p w:rsidR="00E52A46" w:rsidRDefault="00E52A46"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D0FBE" w:rsidP="0030720A">
      <w:pPr>
        <w:jc w:val="both"/>
      </w:pPr>
      <w:r>
        <w:rPr>
          <w:noProof/>
          <w:lang w:bidi="th-TH"/>
        </w:rPr>
        <w:lastRenderedPageBreak/>
        <w:pict>
          <v:oval id="_x0000_s1233" style="position:absolute;left:0;text-align:left;margin-left:195.1pt;margin-top:-11.8pt;width:36pt;height:36pt;z-index:2523658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" fillcolor="black [3213]" strokecolor="black [3213]">
            <v:path arrowok="t"/>
            <w10:wrap type="through" anchorx="margin"/>
          </v:oval>
        </w:pict>
      </w:r>
    </w:p>
    <w:p w:rsidR="0030720A" w:rsidRDefault="00BD0FBE" w:rsidP="0030720A">
      <w:pPr>
        <w:jc w:val="both"/>
      </w:pPr>
      <w:r>
        <w:rPr>
          <w:noProof/>
          <w:lang w:bidi="th-TH"/>
        </w:rPr>
        <w:pict>
          <v:shape id="_x0000_s1232" type="#_x0000_t32" style="position:absolute;left:0;text-align:left;margin-left:0;margin-top:9pt;width:0;height:43pt;z-index:252366848;visibility:visible;mso-wrap-distance-left:3.17494mm;mso-wrap-distance-right:3.17494mm;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bE+wEAAF0EAAAOAAAAZHJzL2Uyb0RvYy54bWysVNuO0zAQfUfiHyy/06SFLa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" strokecolor="black [3213]" strokeweight="2pt">
            <v:stroke endarrow="open"/>
            <o:lock v:ext="edit" shapetype="f"/>
            <w10:wrap anchorx="margin"/>
          </v:shape>
        </w:pict>
      </w:r>
    </w:p>
    <w:p w:rsidR="0030720A" w:rsidRDefault="0030720A" w:rsidP="0030720A">
      <w:pPr>
        <w:jc w:val="both"/>
      </w:pPr>
    </w:p>
    <w:p w:rsidR="0030720A" w:rsidRDefault="0030720A" w:rsidP="0030720A">
      <w:pPr>
        <w:jc w:val="both"/>
      </w:pPr>
    </w:p>
    <w:p w:rsidR="0030720A" w:rsidRDefault="00BD0FBE" w:rsidP="0030720A">
      <w:pPr>
        <w:jc w:val="both"/>
      </w:pPr>
      <w:r>
        <w:rPr>
          <w:noProof/>
          <w:lang w:bidi="th-TH"/>
        </w:rPr>
        <w:pict>
          <v:shape id="_x0000_s1046" type="#_x0000_t176" style="position:absolute;left:0;text-align:left;margin-left:117pt;margin-top:11.8pt;width:189pt;height:45pt;z-index:252364800;visibility:visible;mso-position-horizontal-relative:margin;mso-width-relative:margin;mso-height-relative:margin;v-text-anchor:middle" wrapcoords="429 -360 -86 720 -86 19800 171 21240 21343 21240 21429 21240 21686 18360 21686 2520 21429 0 21000 -360 429 -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" fillcolor="white [3212]" strokecolor="black [3213]">
            <v:path arrowok="t"/>
            <v:textbox>
              <w:txbxContent>
                <w:p w:rsidR="00685C36" w:rsidRPr="00742075" w:rsidRDefault="00685C36" w:rsidP="0030720A">
                  <w:pPr>
                    <w:jc w:val="center"/>
                    <w:rPr>
                      <w:color w:val="000000" w:themeColor="text1"/>
                    </w:rPr>
                  </w:pPr>
                  <w:r>
                    <w:rPr>
                      <w:rFonts w:ascii="Times" w:hAnsi="Times" w:cs="Times New Roman"/>
                      <w:color w:val="000000"/>
                    </w:rPr>
                    <w:t>Registered user</w:t>
                  </w:r>
                  <w:r>
                    <w:rPr>
                      <w:color w:val="000000" w:themeColor="text1"/>
                    </w:rPr>
                    <w:t xml:space="preserve"> select appointment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D0FBE" w:rsidP="0030720A">
      <w:pPr>
        <w:jc w:val="both"/>
      </w:pPr>
      <w:r>
        <w:rPr>
          <w:noProof/>
          <w:lang w:bidi="th-TH"/>
        </w:rPr>
        <w:pict>
          <v:shape id="_x0000_s1231" type="#_x0000_t32" style="position:absolute;left:0;text-align:left;margin-left:3in;margin-top:.5pt;width:0;height:50.1pt;z-index:2523607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BD0FBE" w:rsidP="0030720A">
      <w:pPr>
        <w:jc w:val="both"/>
      </w:pPr>
      <w:r>
        <w:rPr>
          <w:noProof/>
          <w:lang w:bidi="th-TH"/>
        </w:rPr>
        <w:pict>
          <v:shape id="_x0000_s1047" type="#_x0000_t176" style="position:absolute;left:0;text-align:left;margin-left:116.55pt;margin-top:8.4pt;width:189pt;height:50.75pt;z-index:252363776;visibility:visible;mso-position-horizontal-relative:margin;mso-width-relative:margin;mso-height-relative:margin;v-text-anchor:middle" wrapcoords="514 -318 -86 635 -86 20329 257 21282 21257 21282 21600 20012 21686 2224 21343 0 20914 -318 514 -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" fillcolor="white [3212]" strokecolor="black [3213]">
            <v:path arrowok="t"/>
            <v:textbox>
              <w:txbxContent>
                <w:p w:rsidR="00685C36" w:rsidRDefault="00685C36" w:rsidP="0030720A">
                  <w:pPr>
                    <w:jc w:val="center"/>
                  </w:pPr>
                  <w:r>
                    <w:rPr>
                      <w:rFonts w:ascii="Times" w:hAnsi="Times" w:cs="Times New Roman"/>
                      <w:color w:val="000000"/>
                    </w:rPr>
                    <w:t>Registered user</w:t>
                  </w:r>
                  <w:r w:rsidRPr="00F76AB2">
                    <w:rPr>
                      <w:rFonts w:ascii="Times" w:hAnsi="Times" w:cs="Times New Roman"/>
                      <w:color w:val="000000"/>
                    </w:rPr>
                    <w:t xml:space="preserve"> </w:t>
                  </w:r>
                  <w:r w:rsidRPr="00742075">
                    <w:rPr>
                      <w:color w:val="000000" w:themeColor="text1"/>
                    </w:rPr>
                    <w:t xml:space="preserve">view </w:t>
                  </w:r>
                  <w:r>
                    <w:rPr>
                      <w:color w:val="000000" w:themeColor="text1"/>
                    </w:rPr>
                    <w:t xml:space="preserve">all </w:t>
                  </w:r>
                  <w:r w:rsidRPr="0030720A">
                    <w:rPr>
                      <w:color w:val="000000" w:themeColor="text1"/>
                    </w:rPr>
                    <w:t>appointment in calendar page</w:t>
                  </w:r>
                </w:p>
              </w:txbxContent>
            </v:textbox>
            <w10:wrap type="through" anchorx="margin"/>
          </v:shape>
        </w:pict>
      </w:r>
    </w:p>
    <w:p w:rsidR="0030720A" w:rsidRDefault="0030720A" w:rsidP="0030720A">
      <w:pPr>
        <w:jc w:val="both"/>
      </w:pPr>
    </w:p>
    <w:p w:rsidR="0030720A" w:rsidRDefault="0030720A" w:rsidP="0030720A">
      <w:pPr>
        <w:jc w:val="both"/>
      </w:pPr>
    </w:p>
    <w:p w:rsidR="0030720A" w:rsidRDefault="0030720A" w:rsidP="0030720A">
      <w:pPr>
        <w:jc w:val="both"/>
      </w:pPr>
    </w:p>
    <w:p w:rsidR="0030720A" w:rsidRDefault="00BD0FBE" w:rsidP="0030720A">
      <w:pPr>
        <w:jc w:val="both"/>
      </w:pPr>
      <w:r>
        <w:rPr>
          <w:noProof/>
          <w:lang w:bidi="th-TH"/>
        </w:rPr>
        <w:pict>
          <v:shape id="_x0000_s1230" type="#_x0000_t32" style="position:absolute;left:0;text-align:left;margin-left:217.15pt;margin-top:3.4pt;width:0;height:36pt;z-index:25236275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" strokecolor="black [3213]" strokeweight="2pt">
            <v:stroke endarrow="open"/>
            <o:lock v:ext="edit" shapetype="f"/>
          </v:shape>
        </w:pict>
      </w:r>
    </w:p>
    <w:p w:rsidR="0030720A" w:rsidRDefault="0030720A" w:rsidP="0030720A">
      <w:pPr>
        <w:jc w:val="both"/>
      </w:pPr>
    </w:p>
    <w:p w:rsidR="0030720A" w:rsidRDefault="0030720A" w:rsidP="0030720A">
      <w:pPr>
        <w:jc w:val="both"/>
      </w:pPr>
    </w:p>
    <w:p w:rsidR="0030720A" w:rsidRDefault="00BD0FBE" w:rsidP="0030720A">
      <w:pPr>
        <w:jc w:val="both"/>
      </w:pPr>
      <w:r>
        <w:rPr>
          <w:noProof/>
          <w:lang w:bidi="th-TH"/>
        </w:rPr>
        <w:pict>
          <v:oval id="_x0000_s1229" style="position:absolute;left:0;text-align:left;margin-left:207.75pt;margin-top:5.25pt;width:18pt;height:18pt;z-index:252361728;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" fillcolor="black [3213]" strokecolor="black [3213]" strokeweight="20pt">
            <v:stroke opacity="9252f"/>
            <v:path arrowok="t"/>
            <w10:wrap type="through"/>
          </v:oval>
        </w:pict>
      </w:r>
    </w:p>
    <w:p w:rsidR="0030720A" w:rsidRDefault="0030720A" w:rsidP="0030720A">
      <w:pPr>
        <w:jc w:val="both"/>
      </w:pPr>
    </w:p>
    <w:p w:rsidR="0030720A" w:rsidRDefault="0030720A" w:rsidP="0030720A">
      <w:pPr>
        <w:jc w:val="both"/>
      </w:pPr>
    </w:p>
    <w:p w:rsidR="0030720A"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30720A" w:rsidRPr="00D6246C" w:rsidRDefault="00BB49D6" w:rsidP="0030720A">
      <w:pPr>
        <w:jc w:val="center"/>
        <w:rPr>
          <w:rFonts w:ascii="Times" w:hAnsi="Times"/>
        </w:rPr>
      </w:pPr>
      <w:r>
        <w:rPr>
          <w:rFonts w:ascii="Times" w:hAnsi="Times"/>
        </w:rPr>
        <w:t>Figure 13</w:t>
      </w:r>
      <w:r w:rsidR="0030720A" w:rsidRPr="00D6246C">
        <w:rPr>
          <w:rFonts w:ascii="Times" w:hAnsi="Times"/>
        </w:rPr>
        <w:t xml:space="preserve">: </w:t>
      </w:r>
      <w:r w:rsidR="0030720A" w:rsidRPr="000714F9">
        <w:rPr>
          <w:rFonts w:ascii="Times New Roman" w:hAnsi="Times New Roman" w:cs="Times New Roman"/>
          <w:color w:val="000000"/>
        </w:rPr>
        <w:t xml:space="preserve">Display </w:t>
      </w:r>
      <w:r w:rsidR="0030720A">
        <w:rPr>
          <w:rFonts w:ascii="Times New Roman" w:hAnsi="Times New Roman" w:cs="Times New Roman"/>
          <w:color w:val="000000"/>
        </w:rPr>
        <w:t xml:space="preserve">all </w:t>
      </w:r>
      <w:r w:rsidR="0030720A" w:rsidRPr="000714F9">
        <w:rPr>
          <w:rFonts w:ascii="Times New Roman" w:hAnsi="Times New Roman" w:cs="Times New Roman"/>
          <w:color w:val="000000"/>
        </w:rPr>
        <w:t>appointment</w:t>
      </w:r>
      <w:r w:rsidR="0030720A">
        <w:rPr>
          <w:rFonts w:ascii="Times New Roman" w:hAnsi="Times New Roman" w:cs="Times New Roman"/>
          <w:color w:val="000000"/>
        </w:rPr>
        <w:t xml:space="preserve"> from Google calendar </w:t>
      </w:r>
      <w:r w:rsidR="0030720A" w:rsidRPr="000714F9">
        <w:rPr>
          <w:rFonts w:ascii="Times New Roman" w:hAnsi="Times New Roman" w:cs="Times New Roman"/>
          <w:color w:val="000000"/>
        </w:rPr>
        <w:t>(in website)</w:t>
      </w:r>
      <w:r w:rsidR="0030720A">
        <w:rPr>
          <w:rFonts w:ascii="Times" w:hAnsi="Times"/>
        </w:rPr>
        <w:t xml:space="preserve"> [AD-09</w:t>
      </w:r>
      <w:r w:rsidR="0030720A" w:rsidRPr="00D6246C">
        <w:rPr>
          <w:rFonts w:ascii="Times" w:hAnsi="Times"/>
        </w:rPr>
        <w:t>]</w:t>
      </w:r>
    </w:p>
    <w:p w:rsidR="009D6F19" w:rsidRDefault="009D6F19" w:rsidP="009D6F19">
      <w:pPr>
        <w:jc w:val="both"/>
        <w:rPr>
          <w:rFonts w:ascii="Times" w:hAnsi="Times"/>
        </w:rPr>
      </w:pPr>
    </w:p>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18446C" w:rsidRDefault="0018446C" w:rsidP="003521E1"/>
    <w:p w:rsidR="00E52A46" w:rsidRDefault="00E52A46" w:rsidP="003521E1"/>
    <w:p w:rsidR="00E52A46" w:rsidRDefault="00E52A46" w:rsidP="003521E1"/>
    <w:p w:rsidR="00E52A46" w:rsidRDefault="00E52A46" w:rsidP="003521E1"/>
    <w:p w:rsidR="00466991" w:rsidRDefault="00466991" w:rsidP="00466991">
      <w:pPr>
        <w:jc w:val="both"/>
      </w:pPr>
    </w:p>
    <w:p w:rsidR="00466991" w:rsidRDefault="00466991" w:rsidP="00466991">
      <w:pPr>
        <w:jc w:val="both"/>
        <w:rPr>
          <w:rFonts w:ascii="Times" w:hAnsi="Times"/>
        </w:rPr>
      </w:pPr>
    </w:p>
    <w:p w:rsidR="00466991" w:rsidRDefault="00466991" w:rsidP="00466991">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466991" w:rsidRPr="006E12FE" w:rsidTr="00466991">
        <w:trPr>
          <w:trHeight w:val="225"/>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UC-10</w:t>
            </w:r>
          </w:p>
        </w:tc>
      </w:tr>
      <w:tr w:rsidR="00466991" w:rsidRPr="006E12FE" w:rsidTr="00466991">
        <w:trPr>
          <w:trHeight w:val="21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Create new appointment</w:t>
            </w:r>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466991" w:rsidRPr="006E12FE" w:rsidTr="00466991">
        <w:trPr>
          <w:trHeight w:val="240"/>
        </w:trPr>
        <w:tc>
          <w:tcPr>
            <w:tcW w:w="2187"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25/06/2014</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w:t>
            </w:r>
          </w:p>
        </w:tc>
      </w:tr>
      <w:tr w:rsidR="00466991" w:rsidRPr="006E12FE" w:rsidTr="00466991">
        <w:trPr>
          <w:trHeight w:val="39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w:hAnsi="Times" w:cs="Times New Roman"/>
                <w:color w:val="000000"/>
              </w:rPr>
              <w:t>Officer can create a new appointment for patient</w:t>
            </w:r>
            <w:r>
              <w:rPr>
                <w:rFonts w:ascii="Times" w:hAnsi="Times" w:cs="Times New Roman"/>
                <w:color w:val="000000"/>
              </w:rPr>
              <w:t xml:space="preserve"> and dentist</w:t>
            </w:r>
            <w:r w:rsidRPr="006E12FE">
              <w:rPr>
                <w:rFonts w:ascii="Times" w:hAnsi="Times" w:cs="Times New Roman"/>
                <w:color w:val="000000"/>
              </w:rPr>
              <w:t xml:space="preserve"> </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color w:val="000000"/>
              </w:rPr>
              <w:t>Officer selects make appointment menu</w:t>
            </w:r>
          </w:p>
        </w:tc>
      </w:tr>
      <w:tr w:rsidR="00466991" w:rsidRPr="006E12FE" w:rsidTr="00466991">
        <w:trPr>
          <w:trHeight w:val="21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466991" w:rsidRPr="006E12FE" w:rsidTr="00466991">
        <w:trPr>
          <w:trHeight w:val="225"/>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466991" w:rsidRPr="006E12FE" w:rsidRDefault="006042B8" w:rsidP="00466991">
            <w:pPr>
              <w:jc w:val="both"/>
              <w:rPr>
                <w:rFonts w:ascii="Times" w:hAnsi="Times" w:cs="Times New Roman"/>
              </w:rPr>
            </w:pPr>
            <w:r>
              <w:rPr>
                <w:rFonts w:ascii="Times New Roman" w:hAnsi="Times New Roman" w:cs="Times New Roman"/>
                <w:color w:val="000000"/>
              </w:rPr>
              <w:t>Officer can view the new appointment which is already added in all appointment page</w:t>
            </w:r>
            <w:r w:rsidR="00466991" w:rsidRPr="006E12FE">
              <w:rPr>
                <w:rFonts w:ascii="Times New Roman" w:hAnsi="Times New Roman" w:cs="Times New Roman"/>
                <w:color w:val="000000"/>
              </w:rPr>
              <w:t xml:space="preserve"> </w:t>
            </w:r>
          </w:p>
        </w:tc>
      </w:tr>
      <w:tr w:rsidR="00466991" w:rsidRPr="006E12FE" w:rsidTr="00FC5EA1">
        <w:trPr>
          <w:trHeight w:val="4069"/>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66991" w:rsidRPr="00444A74" w:rsidRDefault="00466991" w:rsidP="003F771A">
            <w:pPr>
              <w:pStyle w:val="a6"/>
              <w:numPr>
                <w:ilvl w:val="0"/>
                <w:numId w:val="17"/>
              </w:numPr>
              <w:jc w:val="both"/>
              <w:rPr>
                <w:rFonts w:ascii="Times" w:hAnsi="Times" w:cs="Times New Roman"/>
              </w:rPr>
            </w:pPr>
            <w:r w:rsidRPr="00444A74">
              <w:rPr>
                <w:rFonts w:ascii="Times New Roman" w:hAnsi="Times New Roman" w:cs="Times New Roman"/>
                <w:color w:val="000000"/>
              </w:rPr>
              <w:t>Officer selects make appointment menu</w:t>
            </w:r>
          </w:p>
          <w:p w:rsidR="00466991" w:rsidRPr="00444A74" w:rsidRDefault="00466991" w:rsidP="003F771A">
            <w:pPr>
              <w:pStyle w:val="a6"/>
              <w:numPr>
                <w:ilvl w:val="0"/>
                <w:numId w:val="17"/>
              </w:numPr>
              <w:jc w:val="both"/>
              <w:rPr>
                <w:rFonts w:ascii="Times" w:hAnsi="Times" w:cs="Times New Roman"/>
              </w:rPr>
            </w:pPr>
            <w:r w:rsidRPr="00444A74">
              <w:rPr>
                <w:rFonts w:ascii="Times" w:hAnsi="Times"/>
              </w:rPr>
              <w:t>System shall provide create appointment page in the website</w:t>
            </w:r>
          </w:p>
          <w:p w:rsidR="00466991" w:rsidRPr="00444A74" w:rsidRDefault="00466991" w:rsidP="003F771A">
            <w:pPr>
              <w:pStyle w:val="a6"/>
              <w:numPr>
                <w:ilvl w:val="0"/>
                <w:numId w:val="17"/>
              </w:numPr>
              <w:jc w:val="both"/>
              <w:rPr>
                <w:rFonts w:ascii="Times" w:hAnsi="Times" w:cs="Times New Roman"/>
              </w:rPr>
            </w:pPr>
            <w:r w:rsidRPr="00444A74">
              <w:rPr>
                <w:rFonts w:ascii="Times" w:hAnsi="Times" w:cs="Times New Roman"/>
              </w:rPr>
              <w:t>Officer input</w:t>
            </w:r>
            <w:r w:rsidR="005409EB" w:rsidRPr="00444A74">
              <w:rPr>
                <w:rFonts w:ascii="Times" w:hAnsi="Times" w:cs="Times New Roman"/>
              </w:rPr>
              <w:t>s</w:t>
            </w:r>
            <w:r w:rsidRPr="00444A74">
              <w:rPr>
                <w:rFonts w:ascii="Times" w:hAnsi="Times" w:cs="Times New Roman"/>
              </w:rPr>
              <w:t xml:space="preserve"> appointments’ data including </w:t>
            </w:r>
            <w:proofErr w:type="spellStart"/>
            <w:r w:rsidRPr="00444A74">
              <w:rPr>
                <w:rFonts w:ascii="Times" w:hAnsi="Times" w:cs="Times New Roman"/>
              </w:rPr>
              <w:t>patientID</w:t>
            </w:r>
            <w:proofErr w:type="spellEnd"/>
            <w:r w:rsidRPr="00444A74">
              <w:rPr>
                <w:rFonts w:ascii="Times" w:hAnsi="Times" w:cs="Times New Roman"/>
              </w:rPr>
              <w:t xml:space="preserve">, </w:t>
            </w:r>
            <w:proofErr w:type="spellStart"/>
            <w:r w:rsidRPr="00444A74">
              <w:rPr>
                <w:rFonts w:ascii="Times" w:hAnsi="Times" w:cs="Times New Roman"/>
              </w:rPr>
              <w:t>dentistID</w:t>
            </w:r>
            <w:proofErr w:type="spellEnd"/>
            <w:r w:rsidRPr="00444A74">
              <w:rPr>
                <w:rFonts w:ascii="Times" w:hAnsi="Times" w:cs="Times New Roman"/>
              </w:rPr>
              <w:t>, appointment date, start time, end time, dental treatment, and description</w:t>
            </w:r>
          </w:p>
          <w:p w:rsidR="00466991" w:rsidRPr="00444A74" w:rsidRDefault="00466991" w:rsidP="003F771A">
            <w:pPr>
              <w:pStyle w:val="a6"/>
              <w:numPr>
                <w:ilvl w:val="0"/>
                <w:numId w:val="17"/>
              </w:numPr>
              <w:jc w:val="both"/>
              <w:rPr>
                <w:rFonts w:ascii="Times" w:hAnsi="Times" w:cs="Times New Roman"/>
              </w:rPr>
            </w:pPr>
            <w:r w:rsidRPr="00444A74">
              <w:rPr>
                <w:rFonts w:ascii="Times" w:hAnsi="Times" w:cs="Times New Roman"/>
              </w:rPr>
              <w:t>Officer press</w:t>
            </w:r>
            <w:r w:rsidR="005409EB" w:rsidRPr="00444A74">
              <w:rPr>
                <w:rFonts w:ascii="Times" w:hAnsi="Times" w:cs="Times New Roman"/>
              </w:rPr>
              <w:t>es</w:t>
            </w:r>
            <w:r w:rsidRPr="00444A74">
              <w:rPr>
                <w:rFonts w:ascii="Times" w:hAnsi="Times" w:cs="Times New Roman"/>
              </w:rPr>
              <w:t xml:space="preserve"> submit button</w:t>
            </w:r>
          </w:p>
          <w:p w:rsidR="00466991" w:rsidRPr="00444A74" w:rsidRDefault="00466991" w:rsidP="003F771A">
            <w:pPr>
              <w:pStyle w:val="a6"/>
              <w:numPr>
                <w:ilvl w:val="0"/>
                <w:numId w:val="17"/>
              </w:numPr>
              <w:rPr>
                <w:rFonts w:ascii="Times" w:hAnsi="Times"/>
              </w:rPr>
            </w:pPr>
            <w:r w:rsidRPr="00444A74">
              <w:rPr>
                <w:rFonts w:ascii="Times" w:hAnsi="Times"/>
              </w:rPr>
              <w:t>System shall connect with the database</w:t>
            </w:r>
          </w:p>
          <w:p w:rsidR="00466991" w:rsidRPr="00444A74" w:rsidRDefault="00466991" w:rsidP="003F771A">
            <w:pPr>
              <w:pStyle w:val="a6"/>
              <w:numPr>
                <w:ilvl w:val="0"/>
                <w:numId w:val="17"/>
              </w:numPr>
              <w:rPr>
                <w:rFonts w:ascii="Times" w:hAnsi="Times"/>
              </w:rPr>
            </w:pPr>
            <w:r w:rsidRPr="00444A74">
              <w:rPr>
                <w:rFonts w:ascii="Times" w:hAnsi="Times"/>
              </w:rPr>
              <w:t xml:space="preserve">System shall add appointments’ data including </w:t>
            </w:r>
            <w:proofErr w:type="spellStart"/>
            <w:r w:rsidRPr="00444A74">
              <w:rPr>
                <w:rFonts w:ascii="Times" w:hAnsi="Times"/>
              </w:rPr>
              <w:t>patientID</w:t>
            </w:r>
            <w:proofErr w:type="spellEnd"/>
            <w:r w:rsidRPr="00444A74">
              <w:rPr>
                <w:rFonts w:ascii="Times" w:hAnsi="Times"/>
              </w:rPr>
              <w:t xml:space="preserve">, </w:t>
            </w:r>
            <w:proofErr w:type="spellStart"/>
            <w:r w:rsidRPr="00444A74">
              <w:rPr>
                <w:rFonts w:ascii="Times" w:hAnsi="Times"/>
              </w:rPr>
              <w:t>dentistID</w:t>
            </w:r>
            <w:proofErr w:type="spellEnd"/>
            <w:r w:rsidRPr="00444A74">
              <w:rPr>
                <w:rFonts w:ascii="Times" w:hAnsi="Times"/>
              </w:rPr>
              <w:t>, appointment date, start time, end time, dental treatment, and description into the database</w:t>
            </w:r>
          </w:p>
          <w:p w:rsidR="00466991" w:rsidRPr="00444A74" w:rsidRDefault="00466991" w:rsidP="003F771A">
            <w:pPr>
              <w:pStyle w:val="a6"/>
              <w:numPr>
                <w:ilvl w:val="0"/>
                <w:numId w:val="17"/>
              </w:numPr>
              <w:rPr>
                <w:rFonts w:ascii="Times" w:hAnsi="Times"/>
              </w:rPr>
            </w:pPr>
            <w:r w:rsidRPr="00444A74">
              <w:rPr>
                <w:rFonts w:ascii="Times" w:hAnsi="Times"/>
              </w:rPr>
              <w:t>System shall update appointment table in the database</w:t>
            </w:r>
          </w:p>
          <w:p w:rsidR="00466991" w:rsidRPr="00444A74" w:rsidRDefault="00466991" w:rsidP="003F771A">
            <w:pPr>
              <w:pStyle w:val="a6"/>
              <w:numPr>
                <w:ilvl w:val="0"/>
                <w:numId w:val="17"/>
              </w:numPr>
              <w:rPr>
                <w:rFonts w:ascii="Times" w:hAnsi="Times"/>
              </w:rPr>
            </w:pPr>
            <w:r w:rsidRPr="00444A74">
              <w:rPr>
                <w:rFonts w:ascii="Times" w:hAnsi="Times"/>
              </w:rPr>
              <w:t>System shall provide all appointments’ data as a list from the database in all appointment page</w:t>
            </w:r>
          </w:p>
          <w:p w:rsidR="00466991" w:rsidRPr="00444A74" w:rsidRDefault="00466991" w:rsidP="003F771A">
            <w:pPr>
              <w:pStyle w:val="a6"/>
              <w:numPr>
                <w:ilvl w:val="0"/>
                <w:numId w:val="17"/>
              </w:numPr>
              <w:rPr>
                <w:rFonts w:ascii="Times" w:hAnsi="Times"/>
              </w:rPr>
            </w:pPr>
            <w:r w:rsidRPr="00444A74">
              <w:rPr>
                <w:rFonts w:ascii="Times" w:hAnsi="Times"/>
              </w:rPr>
              <w:t>Officer view</w:t>
            </w:r>
            <w:r w:rsidR="005409EB" w:rsidRPr="00444A74">
              <w:rPr>
                <w:rFonts w:ascii="Times" w:hAnsi="Times"/>
              </w:rPr>
              <w:t>s</w:t>
            </w:r>
            <w:r w:rsidRPr="00444A74">
              <w:rPr>
                <w:rFonts w:ascii="Times" w:hAnsi="Times"/>
              </w:rPr>
              <w:t xml:space="preserve"> all appointments as a list in all appointment page</w:t>
            </w:r>
          </w:p>
        </w:tc>
      </w:tr>
      <w:tr w:rsidR="00466991" w:rsidRPr="006E12FE" w:rsidTr="00ED546C">
        <w:trPr>
          <w:trHeight w:val="1218"/>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E42EE4" w:rsidRPr="00444A74" w:rsidRDefault="00694532">
            <w:pPr>
              <w:rPr>
                <w:rFonts w:ascii="Times" w:hAnsi="Times" w:cs="Times New Roman"/>
              </w:rPr>
            </w:pPr>
            <w:r w:rsidRPr="00444A74">
              <w:rPr>
                <w:rFonts w:ascii="Times New Roman" w:hAnsi="Times New Roman" w:cs="Times New Roman"/>
                <w:color w:val="000000"/>
              </w:rPr>
              <w:t>4a. Officer presses submit button and some field is empty</w:t>
            </w:r>
            <w:r w:rsidRPr="00444A74">
              <w:rPr>
                <w:rFonts w:ascii="Times" w:hAnsi="Times" w:cs="Times New Roman"/>
              </w:rPr>
              <w:t>.</w:t>
            </w:r>
          </w:p>
          <w:p w:rsidR="00E42EE4" w:rsidRPr="00444A74" w:rsidRDefault="00694532">
            <w:pPr>
              <w:pStyle w:val="a6"/>
              <w:numPr>
                <w:ilvl w:val="0"/>
                <w:numId w:val="77"/>
              </w:numPr>
              <w:rPr>
                <w:rFonts w:ascii="Times" w:hAnsi="Times" w:cs="Times New Roman"/>
              </w:rPr>
            </w:pPr>
            <w:r w:rsidRPr="00444A74">
              <w:t>System shall show error message “Please fill out this field” for any field that require</w:t>
            </w:r>
            <w:r w:rsidR="00FC5EA1" w:rsidRPr="00444A74">
              <w:t>s</w:t>
            </w:r>
            <w:r w:rsidRPr="00444A74">
              <w:t xml:space="preserve"> to </w:t>
            </w:r>
            <w:r w:rsidR="00FC5EA1" w:rsidRPr="00444A74">
              <w:t xml:space="preserve">be </w:t>
            </w:r>
            <w:r w:rsidRPr="00444A74">
              <w:t>not empty</w:t>
            </w:r>
          </w:p>
          <w:p w:rsidR="00E42EE4" w:rsidRPr="00444A74" w:rsidRDefault="00ED546C">
            <w:pPr>
              <w:ind w:left="360"/>
              <w:jc w:val="both"/>
              <w:rPr>
                <w:rFonts w:ascii="Times" w:hAnsi="Times" w:cs="Times New Roman"/>
              </w:rPr>
            </w:pPr>
            <w:r w:rsidRPr="00444A74">
              <w:rPr>
                <w:rFonts w:ascii="Times New Roman" w:hAnsi="Times New Roman" w:cs="Times New Roman"/>
                <w:color w:val="000000"/>
              </w:rPr>
              <w:t xml:space="preserve">2.   </w:t>
            </w:r>
            <w:r w:rsidR="00466991" w:rsidRPr="00444A74">
              <w:rPr>
                <w:rFonts w:ascii="Times New Roman" w:hAnsi="Times New Roman" w:cs="Times New Roman"/>
                <w:color w:val="000000"/>
              </w:rPr>
              <w:t>Go ba</w:t>
            </w:r>
            <w:r w:rsidR="005E7DF2" w:rsidRPr="00444A74">
              <w:rPr>
                <w:rFonts w:ascii="Times New Roman" w:hAnsi="Times New Roman" w:cs="Times New Roman"/>
                <w:color w:val="000000"/>
              </w:rPr>
              <w:t xml:space="preserve">ck to normal flow </w:t>
            </w:r>
            <w:r w:rsidR="003875B7" w:rsidRPr="00444A74">
              <w:rPr>
                <w:rFonts w:ascii="Times New Roman" w:hAnsi="Times New Roman" w:cs="Times New Roman"/>
                <w:color w:val="000000"/>
              </w:rPr>
              <w:t>3</w:t>
            </w:r>
          </w:p>
        </w:tc>
      </w:tr>
      <w:tr w:rsidR="00466991" w:rsidRPr="006E12FE" w:rsidTr="00466991">
        <w:trPr>
          <w:trHeight w:val="720"/>
        </w:trPr>
        <w:tc>
          <w:tcPr>
            <w:tcW w:w="2187" w:type="dxa"/>
            <w:shd w:val="clear" w:color="auto" w:fill="auto"/>
            <w:tcMar>
              <w:top w:w="60" w:type="dxa"/>
              <w:left w:w="60" w:type="dxa"/>
              <w:bottom w:w="60" w:type="dxa"/>
              <w:right w:w="60" w:type="dxa"/>
            </w:tcMar>
            <w:hideMark/>
          </w:tcPr>
          <w:p w:rsidR="00466991" w:rsidRPr="006E12FE" w:rsidRDefault="00466991" w:rsidP="00466991">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B54B73" w:rsidRDefault="00466991">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3C0C3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3C0C3E">
              <w:rPr>
                <w:rFonts w:ascii="Times New Roman" w:hAnsi="Times New Roman" w:cs="Times New Roman"/>
                <w:color w:val="000000"/>
              </w:rPr>
              <w:t xml:space="preserve">is </w:t>
            </w:r>
            <w:r w:rsidRPr="009B4653">
              <w:rPr>
                <w:rFonts w:ascii="Times New Roman" w:hAnsi="Times New Roman" w:cs="Times New Roman"/>
                <w:color w:val="000000"/>
              </w:rPr>
              <w:t xml:space="preserve">no internet </w:t>
            </w:r>
            <w:r>
              <w:rPr>
                <w:rFonts w:ascii="Times New Roman" w:hAnsi="Times New Roman" w:cs="Times New Roman"/>
                <w:color w:val="000000"/>
              </w:rPr>
              <w:t>connection.</w:t>
            </w:r>
          </w:p>
        </w:tc>
      </w:tr>
    </w:tbl>
    <w:p w:rsidR="00466991" w:rsidRDefault="00466991" w:rsidP="00466991">
      <w:pPr>
        <w:jc w:val="both"/>
      </w:pPr>
    </w:p>
    <w:p w:rsidR="00466991" w:rsidRDefault="00466991" w:rsidP="00466991">
      <w:pPr>
        <w:jc w:val="both"/>
      </w:pPr>
    </w:p>
    <w:p w:rsidR="00E52A46" w:rsidRDefault="00E52A46" w:rsidP="00466991">
      <w:pPr>
        <w:jc w:val="both"/>
      </w:pPr>
    </w:p>
    <w:p w:rsidR="00896658" w:rsidRDefault="00896658" w:rsidP="00466991">
      <w:pPr>
        <w:jc w:val="both"/>
      </w:pPr>
    </w:p>
    <w:p w:rsidR="00896658" w:rsidRDefault="00896658" w:rsidP="00466991">
      <w:pPr>
        <w:jc w:val="both"/>
      </w:pPr>
    </w:p>
    <w:p w:rsidR="00896658" w:rsidRDefault="00896658" w:rsidP="00466991">
      <w:pPr>
        <w:jc w:val="both"/>
      </w:pPr>
    </w:p>
    <w:p w:rsidR="00E52A46" w:rsidRDefault="00E52A46" w:rsidP="00466991">
      <w:pPr>
        <w:jc w:val="both"/>
      </w:pPr>
    </w:p>
    <w:p w:rsidR="00466991" w:rsidRDefault="00BD0FBE" w:rsidP="00466991">
      <w:pPr>
        <w:jc w:val="both"/>
        <w:rPr>
          <w:rFonts w:ascii="Times New Roman" w:hAnsi="Times New Roman" w:cs="Times New Roman"/>
        </w:rPr>
      </w:pPr>
      <w:r w:rsidRPr="00BD0FBE">
        <w:rPr>
          <w:noProof/>
          <w:lang w:bidi="th-TH"/>
        </w:rPr>
        <w:lastRenderedPageBreak/>
        <w:pict>
          <v:oval id="Oval 502" o:spid="_x0000_s1228" style="position:absolute;left:0;text-align:left;margin-left:209pt;margin-top:-13pt;width:36pt;height:36pt;z-index:252383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" fillcolor="black [3213]" strokecolor="black [3213]">
            <v:path arrowok="t"/>
            <w10:wrap type="through" anchorx="margin"/>
          </v:oval>
        </w:pict>
      </w:r>
    </w:p>
    <w:p w:rsidR="00466991" w:rsidRDefault="00BD0FBE" w:rsidP="00466991">
      <w:pPr>
        <w:jc w:val="both"/>
        <w:rPr>
          <w:rFonts w:ascii="Times New Roman" w:hAnsi="Times New Roman" w:cs="Times New Roman"/>
        </w:rPr>
      </w:pPr>
      <w:r w:rsidRPr="00BD0FBE">
        <w:rPr>
          <w:noProof/>
          <w:lang w:bidi="th-TH"/>
        </w:rPr>
        <w:pict>
          <v:shape id="Straight Arrow Connector 503" o:spid="_x0000_s1227" type="#_x0000_t32" style="position:absolute;left:0;text-align:left;margin-left:226.5pt;margin-top:6.05pt;width:0;height:35.7pt;z-index:252377088;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gx9+QEAAF0EAAAOAAAAZHJzL2Uyb0RvYy54bWysVNuO0zAQfUfiHyy/06Qtiy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" strokecolor="black [3213]" strokeweight="2pt">
            <v:stroke endarrow="open"/>
            <o:lock v:ext="edit" shapetype="f"/>
          </v:shape>
        </w:pict>
      </w:r>
      <w:r w:rsidRPr="00BD0FBE">
        <w:rPr>
          <w:noProof/>
          <w:lang w:bidi="th-TH"/>
        </w:rPr>
        <w:pict>
          <v:shape id="Straight Arrow Connector 505" o:spid="_x0000_s1226" type="#_x0000_t32" style="position:absolute;left:0;text-align:left;margin-left:226.5pt;margin-top:78.05pt;width:0;height:35.7pt;z-index:25237913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" strokecolor="black [3213]" strokeweight="2pt">
            <v:stroke endarrow="open"/>
            <o:lock v:ext="edit" shapetype="f"/>
          </v:shape>
        </w:pict>
      </w:r>
    </w:p>
    <w:p w:rsidR="00466991" w:rsidRDefault="00466991" w:rsidP="00466991">
      <w:pPr>
        <w:jc w:val="both"/>
        <w:rPr>
          <w:rFonts w:ascii="Times New Roman" w:hAnsi="Times New Roman" w:cs="Times New Roman"/>
        </w:rPr>
      </w:pPr>
    </w:p>
    <w:p w:rsidR="00466991" w:rsidRDefault="00466991" w:rsidP="00466991">
      <w:pPr>
        <w:jc w:val="both"/>
        <w:rPr>
          <w:rFonts w:ascii="Times" w:hAnsi="Times"/>
        </w:rPr>
      </w:pPr>
    </w:p>
    <w:p w:rsidR="00466991" w:rsidRDefault="00BD0FBE" w:rsidP="00466991">
      <w:pPr>
        <w:jc w:val="both"/>
        <w:rPr>
          <w:rFonts w:ascii="Times" w:hAnsi="Times"/>
        </w:rPr>
      </w:pPr>
      <w:r w:rsidRPr="00BD0FBE">
        <w:rPr>
          <w:noProof/>
          <w:lang w:bidi="th-TH"/>
        </w:rPr>
        <w:pict>
          <v:shape id="Alternate Process 516" o:spid="_x0000_s1048" type="#_x0000_t176" style="position:absolute;left:0;text-align:left;margin-left:162pt;margin-top:-.1pt;width:135pt;height:45pt;z-index:25238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select create new appointment</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D0FBE" w:rsidP="00466991">
      <w:pPr>
        <w:jc w:val="both"/>
        <w:rPr>
          <w:rFonts w:ascii="Times" w:hAnsi="Times"/>
        </w:rPr>
      </w:pPr>
      <w:r w:rsidRPr="00BD0FBE">
        <w:rPr>
          <w:noProof/>
          <w:lang w:bidi="th-TH"/>
        </w:rPr>
        <w:pict>
          <v:line id="Straight Connector 517" o:spid="_x0000_s1225" style="position:absolute;left:0;text-align:left;flip:y;z-index:252393472;visibility:visible;mso-wrap-distance-left:3.17494mm;mso-wrap-distance-right:3.17494mm;mso-width-relative:margin;mso-height-relative:margin" from="415.2pt,3.95pt" to="415.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" strokecolor="black [3213]" strokeweight="2pt">
            <o:lock v:ext="edit" shapetype="f"/>
          </v:line>
        </w:pict>
      </w:r>
      <w:r w:rsidRPr="00BD0FBE">
        <w:rPr>
          <w:noProof/>
          <w:lang w:bidi="th-TH"/>
        </w:rPr>
        <w:pict>
          <v:shape id="Straight Arrow Connector 518" o:spid="_x0000_s1224" type="#_x0000_t32" style="position:absolute;left:0;text-align:left;margin-left:227.35pt;margin-top:4pt;width:189pt;height:0;flip:x;z-index:252394496;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" strokecolor="black [3213]" strokeweight="2pt">
            <v:stroke endarrow="open"/>
            <o:lock v:ext="edit" shapetype="f"/>
          </v:shape>
        </w:pict>
      </w:r>
    </w:p>
    <w:p w:rsidR="00466991" w:rsidRDefault="00BD0FBE" w:rsidP="00466991">
      <w:pPr>
        <w:jc w:val="both"/>
        <w:rPr>
          <w:rFonts w:ascii="Times" w:hAnsi="Times"/>
        </w:rPr>
      </w:pPr>
      <w:r w:rsidRPr="00BD0FBE">
        <w:rPr>
          <w:noProof/>
          <w:lang w:bidi="th-TH"/>
        </w:rPr>
        <w:pict>
          <v:shape id="Alternate Process 520" o:spid="_x0000_s1049" type="#_x0000_t176" style="position:absolute;left:0;text-align:left;margin-left:153.15pt;margin-top:5.55pt;width:154.6pt;height:45pt;z-index:2523873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" fillcolor="white [3212]" strokecolor="black [3213]">
            <v:path arrowok="t"/>
            <v:textbox>
              <w:txbxContent>
                <w:p w:rsidR="00685C36" w:rsidRPr="00742075" w:rsidRDefault="00685C36" w:rsidP="00466991">
                  <w:pPr>
                    <w:jc w:val="center"/>
                    <w:rPr>
                      <w:rFonts w:ascii="Times New Roman" w:hAnsi="Times New Roman"/>
                      <w:color w:val="000000" w:themeColor="text1"/>
                    </w:rPr>
                  </w:pPr>
                  <w:r>
                    <w:rPr>
                      <w:rFonts w:ascii="Times New Roman" w:hAnsi="Times New Roman"/>
                      <w:color w:val="000000" w:themeColor="text1"/>
                    </w:rPr>
                    <w:t>Officer input appointment information in the form</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D0FBE" w:rsidP="00466991">
      <w:pPr>
        <w:jc w:val="both"/>
        <w:rPr>
          <w:rFonts w:ascii="Times" w:hAnsi="Times"/>
        </w:rPr>
      </w:pPr>
      <w:r w:rsidRPr="00BD0FBE">
        <w:rPr>
          <w:noProof/>
          <w:lang w:bidi="th-TH"/>
        </w:rPr>
        <w:pict>
          <v:shape id="Straight Arrow Connector 524" o:spid="_x0000_s1223" type="#_x0000_t32" style="position:absolute;left:0;text-align:left;margin-left:223.95pt;margin-top:9.15pt;width:0;height:41.45pt;z-index:2523893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KH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F9&#10;gpEkLdRo7wzhx8ahJ2NUhwolJeioDFrMUy9Yp20GfoV8MZ5y1cu9flbVV4ukKhoijywAf71oCJZ4&#10;j+jGxW+shrSH7oOicIecnArq9bVpfUjQBfWhSJepSKx3qBqMFVgX82WaLE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BD0FBE" w:rsidP="00466991">
      <w:pPr>
        <w:jc w:val="both"/>
        <w:rPr>
          <w:rFonts w:ascii="Times" w:hAnsi="Times"/>
        </w:rPr>
      </w:pPr>
      <w:r w:rsidRPr="00BD0FBE">
        <w:rPr>
          <w:noProof/>
          <w:lang w:bidi="th-TH"/>
        </w:rPr>
        <w:pict>
          <v:shapetype id="_x0000_t202" coordsize="21600,21600" o:spt="202" path="m,l,21600r21600,l21600,xe">
            <v:stroke joinstyle="miter"/>
            <v:path gradientshapeok="t" o:connecttype="rect"/>
          </v:shapetype>
          <v:shape id="Text Box 523" o:spid="_x0000_s1050" type="#_x0000_t202" style="position:absolute;left:0;text-align:left;margin-left:261pt;margin-top:13.1pt;width:77.75pt;height:27pt;z-index:2523914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" filled="f" stroked="f">
            <v:path arrowok="t"/>
            <v:textbox>
              <w:txbxContent>
                <w:p w:rsidR="00685C36" w:rsidRDefault="00685C36" w:rsidP="00466991">
                  <w:r>
                    <w:t>Invalid form</w:t>
                  </w:r>
                </w:p>
              </w:txbxContent>
            </v:textbox>
            <w10:wrap type="square"/>
          </v:shape>
        </w:pict>
      </w:r>
    </w:p>
    <w:p w:rsidR="00466991" w:rsidRDefault="00BD0FBE" w:rsidP="00466991">
      <w:pPr>
        <w:jc w:val="both"/>
        <w:rPr>
          <w:rFonts w:ascii="Times" w:hAnsi="Times"/>
        </w:rPr>
      </w:pPr>
      <w:r w:rsidRPr="00BD0FBE">
        <w:rPr>
          <w:noProof/>
          <w:lang w:bidi="th-TH"/>
        </w:rPr>
        <w:pict>
          <v:shapetype id="_x0000_t110" coordsize="21600,21600" o:spt="110" path="m10800,l,10800,10800,21600,21600,10800xe">
            <v:stroke joinstyle="miter"/>
            <v:path gradientshapeok="t" o:connecttype="rect" textboxrect="5400,5400,16200,16200"/>
          </v:shapetype>
          <v:shape id="Decision 525" o:spid="_x0000_s1222" type="#_x0000_t110" style="position:absolute;left:0;text-align:left;margin-left:207pt;margin-top:8.25pt;width:36pt;height:34.2pt;z-index:25238835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" fillcolor="white [3212]" strokecolor="black [3213]">
            <v:path arrowok="t"/>
            <w10:wrap type="through"/>
          </v:shape>
        </w:pict>
      </w:r>
    </w:p>
    <w:p w:rsidR="00466991" w:rsidRDefault="00BD0FBE" w:rsidP="00466991">
      <w:pPr>
        <w:jc w:val="both"/>
        <w:rPr>
          <w:rFonts w:ascii="Times" w:hAnsi="Times"/>
        </w:rPr>
      </w:pPr>
      <w:r w:rsidRPr="00BD0FBE">
        <w:rPr>
          <w:noProof/>
          <w:lang w:bidi="th-TH"/>
        </w:rPr>
        <w:pict>
          <v:line id="_x0000_s1221" style="position:absolute;left:0;text-align:left;flip:x;z-index:252399616;visibility:visible;mso-wrap-distance-top:-6e-5mm;mso-wrap-distance-bottom:-6e-5mm;mso-width-relative:margin;mso-height-relative:margin" from="242.85pt,10.4pt" to="41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" strokecolor="black [3213]" strokeweight="2pt">
            <o:lock v:ext="edit" shapetype="f"/>
          </v:line>
        </w:pict>
      </w:r>
    </w:p>
    <w:p w:rsidR="00466991" w:rsidRDefault="00BD0FBE" w:rsidP="00466991">
      <w:pPr>
        <w:jc w:val="both"/>
        <w:rPr>
          <w:rFonts w:ascii="Times" w:hAnsi="Times"/>
        </w:rPr>
      </w:pPr>
      <w:r w:rsidRPr="00BD0FBE">
        <w:rPr>
          <w:noProof/>
          <w:lang w:bidi="th-TH"/>
        </w:rPr>
        <w:pict>
          <v:shape id="Text Box 528" o:spid="_x0000_s1051" type="#_x0000_t202" style="position:absolute;left:0;text-align:left;margin-left:155.7pt;margin-top:14.1pt;width:68.35pt;height:27pt;z-index:2523975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Fi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zp&#10;ZIylUq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" filled="f" stroked="f">
            <v:path arrowok="t"/>
            <v:textbox>
              <w:txbxContent>
                <w:p w:rsidR="00685C36" w:rsidRDefault="00685C36" w:rsidP="00466991">
                  <w:r>
                    <w:t>Valid form</w:t>
                  </w:r>
                </w:p>
              </w:txbxContent>
            </v:textbox>
            <w10:wrap type="square"/>
          </v:shape>
        </w:pict>
      </w:r>
      <w:r w:rsidRPr="00BD0FBE">
        <w:rPr>
          <w:noProof/>
          <w:lang w:bidi="th-TH"/>
        </w:rPr>
        <w:pict>
          <v:shape id="Straight Arrow Connector 526" o:spid="_x0000_s1220" type="#_x0000_t32" style="position:absolute;left:0;text-align:left;margin-left:225pt;margin-top:7.5pt;width:0;height:27pt;z-index:2523699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" strokecolor="black [3213]" strokeweight="2pt">
            <v:stroke endarrow="open"/>
            <o:lock v:ext="edit" shapetype="f"/>
          </v:shape>
        </w:pict>
      </w:r>
    </w:p>
    <w:p w:rsidR="00466991" w:rsidRDefault="00466991" w:rsidP="00466991">
      <w:pPr>
        <w:jc w:val="both"/>
        <w:rPr>
          <w:rFonts w:ascii="Times" w:hAnsi="Times"/>
        </w:rPr>
      </w:pPr>
    </w:p>
    <w:p w:rsidR="00466991" w:rsidRDefault="00BD0FBE" w:rsidP="00466991">
      <w:pPr>
        <w:jc w:val="both"/>
        <w:rPr>
          <w:rFonts w:ascii="Times" w:hAnsi="Times"/>
        </w:rPr>
      </w:pPr>
      <w:r w:rsidRPr="00BD0FBE">
        <w:rPr>
          <w:noProof/>
          <w:lang w:bidi="th-TH"/>
        </w:rPr>
        <w:pict>
          <v:shape id="Alternate Process 527" o:spid="_x0000_s1052" type="#_x0000_t176" style="position:absolute;left:0;text-align:left;margin-left:126pt;margin-top:5.15pt;width:198pt;height:59pt;z-index:2523955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" fillcolor="white [3212]" strokecolor="black [3213]">
            <v:path arrowok="t"/>
            <v:textbox>
              <w:txbxContent>
                <w:p w:rsidR="00685C36" w:rsidRPr="00742075" w:rsidRDefault="00685C36" w:rsidP="003875B7">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D0FBE" w:rsidP="00466991">
      <w:pPr>
        <w:jc w:val="both"/>
        <w:rPr>
          <w:rFonts w:ascii="Times" w:hAnsi="Times"/>
        </w:rPr>
      </w:pPr>
      <w:r w:rsidRPr="00BD0FBE">
        <w:rPr>
          <w:noProof/>
          <w:lang w:bidi="th-TH"/>
        </w:rPr>
        <w:pict>
          <v:shape id="Straight Arrow Connector 529" o:spid="_x0000_s1219" type="#_x0000_t32" style="position:absolute;left:0;text-align:left;margin-left:225pt;margin-top:8.8pt;width:0;height:27pt;z-index:25236889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" strokecolor="black [3213]" strokeweight="2pt">
            <v:stroke endarrow="open"/>
            <v:shadow on="t" opacity="24903f" origin=",.5" offset="0,.55556mm"/>
          </v:shape>
        </w:pict>
      </w:r>
    </w:p>
    <w:p w:rsidR="00466991" w:rsidRDefault="00466991" w:rsidP="00466991">
      <w:pPr>
        <w:jc w:val="both"/>
        <w:rPr>
          <w:rFonts w:ascii="Times" w:hAnsi="Times"/>
        </w:rPr>
      </w:pPr>
    </w:p>
    <w:p w:rsidR="00466991" w:rsidRDefault="00466991" w:rsidP="00466991">
      <w:pPr>
        <w:jc w:val="both"/>
        <w:rPr>
          <w:rFonts w:ascii="Times" w:hAnsi="Times"/>
        </w:rPr>
      </w:pPr>
    </w:p>
    <w:p w:rsidR="00466991" w:rsidRDefault="00BD0FBE" w:rsidP="00466991">
      <w:pPr>
        <w:jc w:val="both"/>
        <w:rPr>
          <w:rFonts w:ascii="Times" w:hAnsi="Times"/>
        </w:rPr>
      </w:pPr>
      <w:r w:rsidRPr="00BD0FBE">
        <w:rPr>
          <w:noProof/>
          <w:lang w:bidi="th-TH"/>
        </w:rPr>
        <w:pict>
          <v:oval id="Oval 530" o:spid="_x0000_s1218" style="position:absolute;left:0;text-align:left;margin-left:3in;margin-top:0;width:18pt;height:18pt;z-index:2523965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" fillcolor="black [3213]" strokecolor="black [3213]" strokeweight="20pt">
            <v:stroke opacity="9252f"/>
            <v:path arrowok="t"/>
            <w10:wrap type="through"/>
          </v:oval>
        </w:pict>
      </w:r>
    </w:p>
    <w:p w:rsidR="00466991" w:rsidRDefault="00466991" w:rsidP="00466991">
      <w:pPr>
        <w:jc w:val="both"/>
        <w:rPr>
          <w:rFonts w:ascii="Times" w:hAnsi="Times"/>
        </w:rPr>
      </w:pPr>
    </w:p>
    <w:p w:rsidR="003875B7" w:rsidRDefault="003875B7" w:rsidP="00466991">
      <w:pPr>
        <w:rPr>
          <w:rFonts w:ascii="Times" w:hAnsi="Times"/>
        </w:rPr>
      </w:pPr>
    </w:p>
    <w:p w:rsidR="00466991" w:rsidRDefault="00BB49D6" w:rsidP="003875B7">
      <w:pPr>
        <w:jc w:val="center"/>
      </w:pPr>
      <w:r>
        <w:rPr>
          <w:rFonts w:ascii="Times" w:hAnsi="Times"/>
        </w:rPr>
        <w:t>Figure 14</w:t>
      </w:r>
      <w:r w:rsidR="00466991">
        <w:rPr>
          <w:rFonts w:ascii="Times" w:hAnsi="Times"/>
        </w:rPr>
        <w:t>:</w:t>
      </w:r>
      <w:r w:rsidR="00466991" w:rsidRPr="00D6246C">
        <w:rPr>
          <w:rFonts w:ascii="Times" w:hAnsi="Times"/>
        </w:rPr>
        <w:t xml:space="preserve"> </w:t>
      </w:r>
      <w:r w:rsidR="00466991" w:rsidRPr="006E12FE">
        <w:rPr>
          <w:rFonts w:ascii="Times New Roman" w:hAnsi="Times New Roman" w:cs="Times New Roman"/>
          <w:color w:val="000000"/>
        </w:rPr>
        <w:t>Create new appointment</w:t>
      </w:r>
      <w:r w:rsidR="003875B7">
        <w:rPr>
          <w:rFonts w:ascii="Times" w:hAnsi="Times"/>
        </w:rPr>
        <w:t xml:space="preserve"> [AD-10</w:t>
      </w:r>
      <w:r w:rsidR="00466991">
        <w:rPr>
          <w:rFonts w:ascii="Times" w:hAnsi="Times"/>
        </w:rPr>
        <w:t>]</w:t>
      </w:r>
    </w:p>
    <w:p w:rsidR="0018446C" w:rsidRDefault="0018446C" w:rsidP="003521E1"/>
    <w:p w:rsidR="0018446C" w:rsidRDefault="0018446C" w:rsidP="003521E1"/>
    <w:p w:rsidR="0018446C" w:rsidRDefault="0018446C" w:rsidP="003521E1"/>
    <w:p w:rsidR="00C04B44" w:rsidRDefault="00C04B44" w:rsidP="003521E1"/>
    <w:p w:rsidR="00C04B44" w:rsidRDefault="00C04B44" w:rsidP="003521E1"/>
    <w:p w:rsidR="00C04B44" w:rsidRDefault="00C04B44" w:rsidP="003521E1"/>
    <w:p w:rsidR="00E52A46" w:rsidRDefault="00E52A46" w:rsidP="003521E1"/>
    <w:p w:rsidR="00E52A46" w:rsidRDefault="00E52A46" w:rsidP="003521E1"/>
    <w:p w:rsidR="00E52A46" w:rsidRDefault="00E52A46" w:rsidP="003521E1"/>
    <w:p w:rsidR="00E52A46" w:rsidRDefault="00E52A46" w:rsidP="003521E1"/>
    <w:p w:rsidR="00A70D1C" w:rsidRDefault="00A70D1C" w:rsidP="003521E1"/>
    <w:p w:rsidR="0075477B" w:rsidRDefault="0075477B" w:rsidP="003521E1"/>
    <w:p w:rsidR="0075477B" w:rsidRDefault="0075477B" w:rsidP="003521E1"/>
    <w:p w:rsidR="0075477B" w:rsidRDefault="0075477B" w:rsidP="003521E1"/>
    <w:p w:rsidR="00E52A46" w:rsidRDefault="00E52A46" w:rsidP="003521E1"/>
    <w:p w:rsidR="00C04B44" w:rsidRPr="009D12F3" w:rsidRDefault="00C04B44" w:rsidP="00C04B44">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C04B44" w:rsidRPr="004A0CC3" w:rsidTr="00CA007E">
        <w:trPr>
          <w:trHeight w:val="225"/>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UC-1</w:t>
            </w:r>
            <w:r>
              <w:rPr>
                <w:rFonts w:ascii="Times New Roman" w:hAnsi="Times New Roman" w:cs="Times New Roman"/>
                <w:color w:val="000000"/>
              </w:rPr>
              <w:t>1</w:t>
            </w:r>
          </w:p>
        </w:tc>
      </w:tr>
      <w:tr w:rsidR="00C04B44" w:rsidRPr="004A0CC3" w:rsidTr="00CA007E">
        <w:trPr>
          <w:trHeight w:val="21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 xml:space="preserve">Edit </w:t>
            </w:r>
            <w:r w:rsidRPr="004A0CC3">
              <w:rPr>
                <w:rFonts w:ascii="Times" w:hAnsi="Times" w:cs="Times New Roman"/>
                <w:color w:val="000000"/>
              </w:rPr>
              <w:t>appointment</w:t>
            </w:r>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color w:val="000000"/>
              </w:rPr>
              <w:t>Kanokwan</w:t>
            </w:r>
            <w:proofErr w:type="spellEnd"/>
            <w:r w:rsidRPr="004A0CC3">
              <w:rPr>
                <w:rFonts w:ascii="Times New Roman" w:hAnsi="Times New Roman" w:cs="Times New Roman"/>
                <w:color w:val="000000"/>
              </w:rPr>
              <w:t xml:space="preserve"> </w:t>
            </w:r>
            <w:proofErr w:type="spellStart"/>
            <w:r w:rsidRPr="004A0CC3">
              <w:rPr>
                <w:rFonts w:ascii="Times New Roman" w:hAnsi="Times New Roman" w:cs="Times New Roman"/>
                <w:color w:val="000000"/>
              </w:rPr>
              <w:t>Maneerat</w:t>
            </w:r>
            <w:proofErr w:type="spellEnd"/>
          </w:p>
        </w:tc>
      </w:tr>
      <w:tr w:rsidR="00C04B44" w:rsidRPr="004A0CC3" w:rsidTr="00CA007E">
        <w:trPr>
          <w:trHeight w:val="240"/>
        </w:trPr>
        <w:tc>
          <w:tcPr>
            <w:tcW w:w="2187"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25/06/2014</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w:t>
            </w:r>
          </w:p>
        </w:tc>
      </w:tr>
      <w:tr w:rsidR="00C04B44" w:rsidRPr="004A0CC3" w:rsidTr="00CA007E">
        <w:trPr>
          <w:trHeight w:val="39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w:hAnsi="Times" w:cs="Times New Roman"/>
                <w:color w:val="000000"/>
              </w:rPr>
              <w:t>Officer can edit appointment </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color w:val="000000"/>
              </w:rPr>
              <w:t>Officer selects edit menu in all</w:t>
            </w:r>
            <w:r w:rsidRPr="004A0CC3">
              <w:rPr>
                <w:rFonts w:ascii="Times" w:hAnsi="Times" w:cs="Times New Roman"/>
                <w:color w:val="000000"/>
              </w:rPr>
              <w:t xml:space="preserve"> appointment </w:t>
            </w:r>
            <w:r w:rsidRPr="004A0CC3">
              <w:rPr>
                <w:rFonts w:ascii="Times New Roman" w:hAnsi="Times New Roman" w:cs="Times New Roman"/>
                <w:color w:val="000000"/>
              </w:rPr>
              <w:t>page</w:t>
            </w:r>
          </w:p>
        </w:tc>
      </w:tr>
      <w:tr w:rsidR="00C04B44" w:rsidRPr="004A0CC3" w:rsidTr="00CA007E">
        <w:trPr>
          <w:trHeight w:val="210"/>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w:t>
            </w:r>
            <w:r w:rsidRPr="004A0CC3">
              <w:rPr>
                <w:rFonts w:ascii="Times New Roman" w:hAnsi="Times New Roman" w:cs="Times New Roman"/>
                <w:color w:val="000000"/>
              </w:rPr>
              <w:t xml:space="preserve">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4A0CC3">
              <w:rPr>
                <w:rFonts w:ascii="Times New Roman" w:hAnsi="Times New Roman" w:cs="Times New Roman"/>
                <w:color w:val="000000"/>
              </w:rPr>
              <w:t>ID</w:t>
            </w:r>
            <w:proofErr w:type="spellEnd"/>
            <w:r w:rsidRPr="004A0CC3">
              <w:rPr>
                <w:rFonts w:ascii="Times New Roman" w:hAnsi="Times New Roman" w:cs="Times New Roman"/>
                <w:color w:val="000000"/>
              </w:rPr>
              <w:t xml:space="preserve"> and password</w:t>
            </w:r>
          </w:p>
        </w:tc>
      </w:tr>
      <w:tr w:rsidR="00C04B44" w:rsidRPr="004A0CC3" w:rsidTr="00CA007E">
        <w:trPr>
          <w:trHeight w:val="22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proofErr w:type="spellStart"/>
            <w:r w:rsidRPr="004A0CC3">
              <w:rPr>
                <w:rFonts w:ascii="Times New Roman" w:hAnsi="Times New Roman" w:cs="Times New Roman"/>
                <w:b/>
                <w:bCs/>
                <w:color w:val="000000"/>
              </w:rPr>
              <w:t>Postconditions</w:t>
            </w:r>
            <w:proofErr w:type="spellEnd"/>
            <w:r w:rsidRPr="004A0CC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Pr>
                <w:rFonts w:ascii="Times New Roman" w:hAnsi="Times New Roman" w:cs="Times New Roman"/>
                <w:color w:val="000000"/>
              </w:rPr>
              <w:t>Officer can view the appointment which is already edited in all appointment page</w:t>
            </w:r>
          </w:p>
        </w:tc>
      </w:tr>
      <w:tr w:rsidR="00C04B44" w:rsidRPr="004A0CC3" w:rsidTr="00CA007E">
        <w:trPr>
          <w:trHeight w:val="229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C04B44" w:rsidRPr="009D12F3" w:rsidRDefault="006042B8" w:rsidP="003F771A">
            <w:pPr>
              <w:pStyle w:val="a6"/>
              <w:numPr>
                <w:ilvl w:val="0"/>
                <w:numId w:val="18"/>
              </w:numPr>
              <w:jc w:val="both"/>
              <w:rPr>
                <w:rFonts w:ascii="Times" w:hAnsi="Times" w:cs="Times New Roman"/>
              </w:rPr>
            </w:pPr>
            <w:r>
              <w:rPr>
                <w:rFonts w:ascii="Times New Roman" w:hAnsi="Times New Roman" w:cs="Times New Roman"/>
                <w:color w:val="000000"/>
              </w:rPr>
              <w:t>Officer selects all appointment</w:t>
            </w:r>
            <w:r w:rsidR="00C04B44" w:rsidRPr="004A0CC3">
              <w:rPr>
                <w:rFonts w:ascii="Times New Roman" w:hAnsi="Times New Roman" w:cs="Times New Roman"/>
                <w:color w:val="000000"/>
              </w:rPr>
              <w:t xml:space="preserve"> menu</w:t>
            </w:r>
          </w:p>
          <w:p w:rsidR="006042B8" w:rsidRDefault="006042B8" w:rsidP="003F771A">
            <w:pPr>
              <w:pStyle w:val="a6"/>
              <w:numPr>
                <w:ilvl w:val="0"/>
                <w:numId w:val="18"/>
              </w:numPr>
              <w:rPr>
                <w:rFonts w:ascii="Times" w:hAnsi="Times"/>
              </w:rPr>
            </w:pPr>
            <w:r w:rsidRPr="002854DD">
              <w:rPr>
                <w:rFonts w:ascii="Times" w:hAnsi="Times"/>
              </w:rPr>
              <w:t>System shall connect with the database</w:t>
            </w:r>
          </w:p>
          <w:p w:rsidR="006042B8" w:rsidRDefault="006042B8" w:rsidP="003F771A">
            <w:pPr>
              <w:pStyle w:val="a6"/>
              <w:numPr>
                <w:ilvl w:val="0"/>
                <w:numId w:val="18"/>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6042B8" w:rsidRDefault="006042B8"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126CF6" w:rsidRDefault="006042B8" w:rsidP="003F771A">
            <w:pPr>
              <w:pStyle w:val="a6"/>
              <w:numPr>
                <w:ilvl w:val="0"/>
                <w:numId w:val="18"/>
              </w:numPr>
              <w:rPr>
                <w:rFonts w:ascii="Times" w:hAnsi="Times"/>
              </w:rPr>
            </w:pPr>
            <w:r>
              <w:rPr>
                <w:rFonts w:ascii="Times" w:hAnsi="Times"/>
              </w:rPr>
              <w:t>Officer selects edit menu at the appointment which want to change in all appointment page</w:t>
            </w:r>
          </w:p>
          <w:p w:rsidR="00126CF6" w:rsidRPr="00126CF6" w:rsidRDefault="00126CF6" w:rsidP="003F771A">
            <w:pPr>
              <w:pStyle w:val="a6"/>
              <w:numPr>
                <w:ilvl w:val="0"/>
                <w:numId w:val="18"/>
              </w:numPr>
              <w:rPr>
                <w:rFonts w:ascii="Times" w:hAnsi="Times"/>
              </w:rPr>
            </w:pPr>
            <w:r w:rsidRPr="00126CF6">
              <w:rPr>
                <w:rFonts w:ascii="Times" w:hAnsi="Times"/>
              </w:rPr>
              <w:t>System shall provide appointments’ edit page in the website</w:t>
            </w:r>
          </w:p>
          <w:p w:rsidR="00126CF6" w:rsidRDefault="00126CF6" w:rsidP="003F771A">
            <w:pPr>
              <w:pStyle w:val="a6"/>
              <w:numPr>
                <w:ilvl w:val="0"/>
                <w:numId w:val="18"/>
              </w:numPr>
              <w:rPr>
                <w:rFonts w:ascii="Times" w:hAnsi="Times"/>
              </w:rPr>
            </w:pPr>
            <w:r w:rsidRPr="00126CF6">
              <w:rPr>
                <w:rFonts w:ascii="Times" w:hAnsi="Times"/>
              </w:rPr>
              <w:t xml:space="preserve">System shall retrieve appointments’ data including </w:t>
            </w:r>
            <w:proofErr w:type="spellStart"/>
            <w:r w:rsidRPr="00126CF6">
              <w:rPr>
                <w:rFonts w:ascii="Times" w:hAnsi="Times"/>
              </w:rPr>
              <w:t>including</w:t>
            </w:r>
            <w:proofErr w:type="spellEnd"/>
            <w:r w:rsidRPr="00126CF6">
              <w:rPr>
                <w:rFonts w:ascii="Times" w:hAnsi="Times"/>
              </w:rPr>
              <w:t xml:space="preserve"> </w:t>
            </w:r>
            <w:proofErr w:type="spellStart"/>
            <w:r w:rsidRPr="00126CF6">
              <w:rPr>
                <w:rFonts w:ascii="Times" w:hAnsi="Times"/>
              </w:rPr>
              <w:t>appointmentID</w:t>
            </w:r>
            <w:proofErr w:type="spellEnd"/>
            <w:r w:rsidRPr="00126CF6">
              <w:rPr>
                <w:rFonts w:ascii="Times" w:hAnsi="Times"/>
              </w:rPr>
              <w:t xml:space="preserve">, </w:t>
            </w:r>
            <w:proofErr w:type="spellStart"/>
            <w:r w:rsidRPr="00126CF6">
              <w:rPr>
                <w:rFonts w:ascii="Times" w:hAnsi="Times"/>
              </w:rPr>
              <w:t>patientID</w:t>
            </w:r>
            <w:proofErr w:type="spellEnd"/>
            <w:r w:rsidRPr="00126CF6">
              <w:rPr>
                <w:rFonts w:ascii="Times" w:hAnsi="Times"/>
              </w:rPr>
              <w:t xml:space="preserve">, </w:t>
            </w:r>
            <w:proofErr w:type="spellStart"/>
            <w:r w:rsidRPr="00126CF6">
              <w:rPr>
                <w:rFonts w:ascii="Times" w:hAnsi="Times"/>
              </w:rPr>
              <w:t>dentistID</w:t>
            </w:r>
            <w:proofErr w:type="spellEnd"/>
            <w:r w:rsidRPr="00126CF6">
              <w:rPr>
                <w:rFonts w:ascii="Times" w:hAnsi="Times"/>
              </w:rPr>
              <w:t>, appointment date, start time, end time, dental treatment, and description from database</w:t>
            </w:r>
          </w:p>
          <w:p w:rsidR="00126CF6" w:rsidRDefault="00126CF6" w:rsidP="003F771A">
            <w:pPr>
              <w:pStyle w:val="a6"/>
              <w:numPr>
                <w:ilvl w:val="0"/>
                <w:numId w:val="18"/>
              </w:numPr>
              <w:rPr>
                <w:rFonts w:ascii="Times" w:hAnsi="Times"/>
              </w:rPr>
            </w:pPr>
            <w:r w:rsidRPr="00126CF6">
              <w:rPr>
                <w:rFonts w:ascii="Times" w:hAnsi="Times"/>
              </w:rPr>
              <w:t>System shall provide appointments’ data in appointment edit page</w:t>
            </w:r>
          </w:p>
          <w:p w:rsidR="00126CF6" w:rsidRDefault="00126CF6" w:rsidP="003F771A">
            <w:pPr>
              <w:pStyle w:val="a6"/>
              <w:numPr>
                <w:ilvl w:val="0"/>
                <w:numId w:val="18"/>
              </w:numPr>
              <w:rPr>
                <w:rFonts w:ascii="Times" w:hAnsi="Times"/>
              </w:rPr>
            </w:pPr>
            <w:r>
              <w:rPr>
                <w:rFonts w:ascii="Times" w:hAnsi="Times"/>
              </w:rPr>
              <w:t>Officer input</w:t>
            </w:r>
            <w:r w:rsidR="005409EB">
              <w:rPr>
                <w:rFonts w:ascii="Times" w:hAnsi="Times"/>
              </w:rPr>
              <w:t>s</w:t>
            </w:r>
            <w:r>
              <w:rPr>
                <w:rFonts w:ascii="Times" w:hAnsi="Times"/>
              </w:rPr>
              <w:t xml:space="preserve"> some information that </w:t>
            </w:r>
            <w:r w:rsidR="0003392C">
              <w:rPr>
                <w:rFonts w:ascii="Times" w:hAnsi="Times"/>
              </w:rPr>
              <w:t>need</w:t>
            </w:r>
            <w:r>
              <w:rPr>
                <w:rFonts w:ascii="Times" w:hAnsi="Times"/>
              </w:rPr>
              <w:t xml:space="preserve">  to change</w:t>
            </w:r>
          </w:p>
          <w:p w:rsidR="00126CF6" w:rsidRDefault="00126CF6" w:rsidP="003F771A">
            <w:pPr>
              <w:pStyle w:val="a6"/>
              <w:numPr>
                <w:ilvl w:val="0"/>
                <w:numId w:val="18"/>
              </w:numPr>
              <w:rPr>
                <w:rFonts w:ascii="Times" w:hAnsi="Times"/>
              </w:rPr>
            </w:pPr>
            <w:r>
              <w:rPr>
                <w:rFonts w:ascii="Times" w:hAnsi="Times"/>
              </w:rPr>
              <w:t>Officer press</w:t>
            </w:r>
            <w:r w:rsidR="005409EB">
              <w:rPr>
                <w:rFonts w:ascii="Times" w:hAnsi="Times"/>
              </w:rPr>
              <w:t>es</w:t>
            </w:r>
            <w:r>
              <w:rPr>
                <w:rFonts w:ascii="Times" w:hAnsi="Times"/>
              </w:rPr>
              <w:t xml:space="preserve"> submit button</w:t>
            </w:r>
          </w:p>
          <w:p w:rsidR="00126CF6" w:rsidRDefault="00126CF6" w:rsidP="003F771A">
            <w:pPr>
              <w:pStyle w:val="a6"/>
              <w:numPr>
                <w:ilvl w:val="0"/>
                <w:numId w:val="18"/>
              </w:numPr>
              <w:rPr>
                <w:rFonts w:ascii="Times" w:hAnsi="Times"/>
              </w:rPr>
            </w:pPr>
            <w:r w:rsidRPr="00C956E2">
              <w:rPr>
                <w:rFonts w:ascii="Times" w:hAnsi="Times"/>
              </w:rPr>
              <w:t>System shall edit appointments’ data in a</w:t>
            </w:r>
            <w:r>
              <w:rPr>
                <w:rFonts w:ascii="Times" w:hAnsi="Times"/>
              </w:rPr>
              <w:t>ppointment table in the database</w:t>
            </w:r>
          </w:p>
          <w:p w:rsidR="006042B8" w:rsidRPr="00126CF6" w:rsidRDefault="006042B8" w:rsidP="003F771A">
            <w:pPr>
              <w:pStyle w:val="a6"/>
              <w:numPr>
                <w:ilvl w:val="0"/>
                <w:numId w:val="18"/>
              </w:numPr>
              <w:rPr>
                <w:rFonts w:ascii="Times" w:hAnsi="Times"/>
              </w:rPr>
            </w:pPr>
            <w:r w:rsidRPr="00126CF6">
              <w:rPr>
                <w:rFonts w:ascii="Times" w:hAnsi="Times"/>
              </w:rPr>
              <w:t>System shall update appointment table in the database</w:t>
            </w:r>
          </w:p>
          <w:p w:rsidR="00126CF6" w:rsidRDefault="00126CF6" w:rsidP="003F771A">
            <w:pPr>
              <w:pStyle w:val="a6"/>
              <w:numPr>
                <w:ilvl w:val="0"/>
                <w:numId w:val="18"/>
              </w:numPr>
              <w:rPr>
                <w:rFonts w:ascii="Times" w:hAnsi="Times"/>
              </w:rPr>
            </w:pPr>
            <w:r w:rsidRPr="00C956E2">
              <w:rPr>
                <w:rFonts w:ascii="Times" w:hAnsi="Times"/>
              </w:rPr>
              <w:t>System shall provide all appointments’ data as a list from the database in all appointment page</w:t>
            </w:r>
          </w:p>
          <w:p w:rsidR="00C04B44" w:rsidRPr="004A0CC3" w:rsidRDefault="00126CF6" w:rsidP="003F771A">
            <w:pPr>
              <w:pStyle w:val="a6"/>
              <w:numPr>
                <w:ilvl w:val="0"/>
                <w:numId w:val="18"/>
              </w:numPr>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appointment as a list in all appointment page</w:t>
            </w:r>
          </w:p>
        </w:tc>
      </w:tr>
      <w:tr w:rsidR="00C04B44" w:rsidRPr="004A0CC3" w:rsidTr="00CA007E">
        <w:trPr>
          <w:trHeight w:val="97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04B44" w:rsidRPr="00126CF6" w:rsidRDefault="00480D7C" w:rsidP="00126CF6">
            <w:pPr>
              <w:jc w:val="both"/>
              <w:rPr>
                <w:rFonts w:ascii="Times" w:hAnsi="Times" w:cs="Times New Roman"/>
              </w:rPr>
            </w:pPr>
            <w:r w:rsidRPr="00480D7C">
              <w:rPr>
                <w:rFonts w:ascii="Times New Roman" w:hAnsi="Times New Roman" w:cs="Times New Roman"/>
                <w:color w:val="000000"/>
                <w:highlight w:val="yellow"/>
              </w:rPr>
              <w:t>10a. Officer press</w:t>
            </w:r>
            <w:r w:rsidR="005409EB">
              <w:rPr>
                <w:rFonts w:ascii="Times New Roman" w:hAnsi="Times New Roman" w:cs="Times New Roman"/>
                <w:color w:val="000000"/>
                <w:highlight w:val="yellow"/>
              </w:rPr>
              <w:t>es</w:t>
            </w:r>
            <w:r w:rsidRPr="00480D7C">
              <w:rPr>
                <w:rFonts w:ascii="Times New Roman" w:hAnsi="Times New Roman" w:cs="Times New Roman"/>
                <w:color w:val="000000"/>
                <w:highlight w:val="yellow"/>
              </w:rPr>
              <w:t xml:space="preserve"> submit button and some field is empty</w:t>
            </w:r>
          </w:p>
          <w:p w:rsidR="00126CF6" w:rsidRPr="00803115" w:rsidRDefault="00480D7C" w:rsidP="003F771A">
            <w:pPr>
              <w:pStyle w:val="a6"/>
              <w:numPr>
                <w:ilvl w:val="0"/>
                <w:numId w:val="57"/>
              </w:numPr>
              <w:jc w:val="both"/>
              <w:rPr>
                <w:rFonts w:ascii="Times" w:hAnsi="Times" w:cs="Times New Roman"/>
                <w:highlight w:val="yellow"/>
              </w:rPr>
            </w:pPr>
            <w:r w:rsidRPr="00480D7C">
              <w:rPr>
                <w:rFonts w:ascii="Times New Roman" w:hAnsi="Times New Roman" w:cs="Times New Roman"/>
                <w:color w:val="000000"/>
                <w:highlight w:val="yellow"/>
              </w:rPr>
              <w:t>System shall show error message “Please fill out this field” for any field that require to not empty</w:t>
            </w:r>
          </w:p>
          <w:p w:rsidR="00C04B44" w:rsidRPr="00126CF6" w:rsidRDefault="00126CF6" w:rsidP="003F771A">
            <w:pPr>
              <w:pStyle w:val="a6"/>
              <w:numPr>
                <w:ilvl w:val="0"/>
                <w:numId w:val="57"/>
              </w:numPr>
              <w:jc w:val="both"/>
              <w:rPr>
                <w:rFonts w:ascii="Times" w:hAnsi="Times" w:cs="Times New Roman"/>
              </w:rPr>
            </w:pPr>
            <w:r w:rsidRPr="00A5574D">
              <w:rPr>
                <w:rFonts w:ascii="Times New Roman" w:hAnsi="Times New Roman" w:cs="Times New Roman"/>
                <w:color w:val="000000"/>
                <w:highlight w:val="yellow"/>
              </w:rPr>
              <w:t>Go back to normal flow 9</w:t>
            </w:r>
          </w:p>
        </w:tc>
      </w:tr>
      <w:tr w:rsidR="00C04B44" w:rsidRPr="004A0CC3" w:rsidTr="00CA007E">
        <w:trPr>
          <w:trHeight w:val="735"/>
        </w:trPr>
        <w:tc>
          <w:tcPr>
            <w:tcW w:w="2187" w:type="dxa"/>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4A0CC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C04B44" w:rsidRPr="004A0CC3" w:rsidRDefault="00C04B44"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70D1C" w:rsidRDefault="00A70D1C" w:rsidP="00C04B44">
      <w:pPr>
        <w:jc w:val="both"/>
      </w:pPr>
    </w:p>
    <w:p w:rsidR="00C04B44" w:rsidRPr="00E52A46" w:rsidRDefault="00BD0FBE" w:rsidP="00C04B44">
      <w:pPr>
        <w:jc w:val="both"/>
      </w:pPr>
      <w:r>
        <w:rPr>
          <w:noProof/>
          <w:lang w:bidi="th-TH"/>
        </w:rPr>
        <w:pict>
          <v:oval id="Oval 531" o:spid="_x0000_s1217" style="position:absolute;left:0;text-align:left;margin-left:208.9pt;margin-top:1.1pt;width:36pt;height:36pt;z-index:25241702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" fillcolor="black [3213]" strokecolor="black [3213]">
            <v:path arrowok="t"/>
            <w10:wrap type="through" anchorx="margin"/>
          </v:oval>
        </w:pict>
      </w:r>
    </w:p>
    <w:p w:rsidR="00C04B44" w:rsidRDefault="00BD0FBE" w:rsidP="00C04B44">
      <w:pPr>
        <w:jc w:val="both"/>
        <w:rPr>
          <w:rFonts w:ascii="Times New Roman" w:hAnsi="Times New Roman" w:cs="Times New Roman"/>
        </w:rPr>
      </w:pPr>
      <w:r w:rsidRPr="00BD0FBE">
        <w:rPr>
          <w:noProof/>
          <w:lang w:bidi="th-TH"/>
        </w:rPr>
        <w:pict>
          <v:shape id="Straight Arrow Connector 532" o:spid="_x0000_s1216" type="#_x0000_t32" style="position:absolute;left:0;text-align:left;margin-left:226.5pt;margin-top:6.05pt;width:0;height:35.7pt;z-index:25241088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" strokecolor="black [3213]" strokeweight="2pt">
            <v:stroke endarrow="open"/>
            <v:shadow on="t" opacity="24903f" origin=",.5" offset="0,.55556mm"/>
          </v:shape>
        </w:pict>
      </w:r>
    </w:p>
    <w:p w:rsidR="00C04B44" w:rsidRDefault="00C04B44" w:rsidP="00C04B44">
      <w:pPr>
        <w:jc w:val="both"/>
        <w:rPr>
          <w:rFonts w:ascii="Times New Roman" w:hAnsi="Times New Roman" w:cs="Times New Roman"/>
        </w:rPr>
      </w:pPr>
    </w:p>
    <w:p w:rsidR="00C04B44" w:rsidRDefault="00C04B44" w:rsidP="00C04B44">
      <w:pPr>
        <w:jc w:val="both"/>
        <w:rPr>
          <w:rFonts w:ascii="Times New Roman" w:hAnsi="Times New Roman" w:cs="Times New Roman"/>
        </w:rPr>
      </w:pPr>
    </w:p>
    <w:p w:rsidR="00C04B44" w:rsidRDefault="00BD0FBE" w:rsidP="00C04B44">
      <w:pPr>
        <w:jc w:val="both"/>
        <w:rPr>
          <w:rFonts w:ascii="Times" w:hAnsi="Times"/>
        </w:rPr>
      </w:pPr>
      <w:r w:rsidRPr="00BD0FBE">
        <w:rPr>
          <w:noProof/>
          <w:lang w:bidi="th-TH"/>
        </w:rPr>
        <w:pict>
          <v:shape id="Alternate Process 545" o:spid="_x0000_s1053" type="#_x0000_t176" style="position:absolute;left:0;text-align:left;margin-left:162.55pt;margin-top:.6pt;width:135pt;height:45pt;z-index:25241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Straight Arrow Connector 548" o:spid="_x0000_s1215" type="#_x0000_t32" style="position:absolute;left:0;text-align:left;margin-left:227.35pt;margin-top:4.4pt;width:0;height:36pt;z-index:2524026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wjlKvfYBAABd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_x0000_s1054" type="#_x0000_t176" style="position:absolute;left:0;text-align:left;margin-left:135.45pt;margin-top:11.7pt;width:188.55pt;height:45pt;z-index:252434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" fillcolor="white [3212]" strokecolor="black [3213]">
            <v:path arrowok="t"/>
            <v:textbox>
              <w:txbxContent>
                <w:p w:rsidR="00685C36" w:rsidRPr="00742075" w:rsidRDefault="00685C36" w:rsidP="00126CF6">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_x0000_s1214" type="#_x0000_t32" style="position:absolute;left:0;text-align:left;margin-left:227.5pt;margin-top:1.05pt;width:0;height:36pt;z-index:2524364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" strokecolor="black [3213]" strokeweight="2pt">
            <v:stroke endarrow="open"/>
            <o:lock v:ext="edit" shapetype="f"/>
          </v:shape>
        </w:pict>
      </w: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Alternate Process 560" o:spid="_x0000_s1055" type="#_x0000_t176" style="position:absolute;left:0;text-align:left;margin-left:135.4pt;margin-top:9.2pt;width:181.05pt;height:45pt;z-index:252432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select edit menu at the appointment that need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Straight Arrow Connector 561" o:spid="_x0000_s1213" type="#_x0000_t32" style="position:absolute;left:0;text-align:left;margin-left:229.7pt;margin-top:12.25pt;width:0;height:27pt;z-index:25240166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Alternate Process 549" o:spid="_x0000_s1056" type="#_x0000_t176" style="position:absolute;left:0;text-align:left;margin-left:144.9pt;margin-top:11.05pt;width:163.35pt;height:55.5pt;z-index:2524200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Officer view the selected appointment in the edit form</w:t>
                  </w:r>
                </w:p>
              </w:txbxContent>
            </v:textbox>
            <w10:wrap anchorx="margin"/>
          </v:shape>
        </w:pict>
      </w: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Text Box 552" o:spid="_x0000_s1057" type="#_x0000_t202" style="position:absolute;left:0;text-align:left;margin-left:261pt;margin-top:145.35pt;width:77.75pt;height:27pt;z-index:25242419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" filled="f" stroked="f">
            <v:path arrowok="t"/>
            <v:textbox>
              <w:txbxContent>
                <w:p w:rsidR="00685C36" w:rsidRDefault="00685C36" w:rsidP="00C04B44">
                  <w:r>
                    <w:t>Invalid form</w:t>
                  </w:r>
                </w:p>
              </w:txbxContent>
            </v:textbox>
            <w10:wrap type="square"/>
          </v:shape>
        </w:pict>
      </w: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AutoShape 186" o:spid="_x0000_s1212" type="#_x0000_t32" style="position:absolute;left:0;text-align:left;margin-left:226.35pt;margin-top:11.05pt;width:0;height:27pt;z-index:25244057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" strokecolor="black [3213]" strokeweight="2pt">
            <v:stroke endarrow="open"/>
            <v:shadow on="t" opacity="24903f" origin=",.5" offset="0,.55556mm"/>
          </v:shape>
        </w:pict>
      </w:r>
    </w:p>
    <w:p w:rsidR="00C04B44" w:rsidRDefault="00BD0FBE" w:rsidP="00C04B44">
      <w:pPr>
        <w:jc w:val="both"/>
        <w:rPr>
          <w:rFonts w:ascii="Times" w:hAnsi="Times"/>
        </w:rPr>
      </w:pPr>
      <w:r w:rsidRPr="00BD0FBE">
        <w:rPr>
          <w:noProof/>
          <w:lang w:bidi="th-TH"/>
        </w:rPr>
        <w:pict>
          <v:line id="Straight Connector 546" o:spid="_x0000_s1211" style="position:absolute;left:0;text-align:left;flip:y;z-index:252426240;visibility:visible;mso-wrap-distance-left:3.17494mm;mso-wrap-distance-right:3.17494mm;mso-width-relative:margin;mso-height-relative:margin" from="415.2pt,8.15pt" to="415.2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" strokecolor="black [3213]" strokeweight="2pt">
            <o:lock v:ext="edit" shapetype="f"/>
          </v:line>
        </w:pict>
      </w:r>
      <w:r w:rsidRPr="00BD0FBE">
        <w:rPr>
          <w:noProof/>
          <w:lang w:bidi="th-TH"/>
        </w:rPr>
        <w:pict>
          <v:shape id="Straight Arrow Connector 547" o:spid="_x0000_s1210" type="#_x0000_t32" style="position:absolute;left:0;text-align:left;margin-left:227.15pt;margin-top:8.3pt;width:189pt;height:0;flip:x;z-index:25242726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" strokecolor="black [3213]" strokeweight="2pt">
            <v:stroke endarrow="open"/>
            <o:lock v:ext="edit" shapetype="f"/>
          </v:shape>
        </w:pict>
      </w:r>
    </w:p>
    <w:p w:rsidR="00C04B44" w:rsidRDefault="00BD0FBE" w:rsidP="00C04B44">
      <w:pPr>
        <w:jc w:val="both"/>
        <w:rPr>
          <w:rFonts w:ascii="Times" w:hAnsi="Times"/>
        </w:rPr>
      </w:pPr>
      <w:r w:rsidRPr="00BD0FBE">
        <w:rPr>
          <w:noProof/>
          <w:lang w:bidi="th-TH"/>
        </w:rPr>
        <w:pict>
          <v:shape id="_x0000_s1058" type="#_x0000_t176" style="position:absolute;left:0;text-align:left;margin-left:145pt;margin-top:10.8pt;width:163.3pt;height:55.45pt;z-index:25243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" fillcolor="white [3212]" strokecolor="black [3213]">
            <v:path arrowok="t"/>
            <v:textbox>
              <w:txbxContent>
                <w:p w:rsidR="00685C36" w:rsidRPr="00742075" w:rsidRDefault="00685C36" w:rsidP="0003392C">
                  <w:pPr>
                    <w:jc w:val="center"/>
                    <w:rPr>
                      <w:rFonts w:ascii="Times New Roman" w:hAnsi="Times New Roman"/>
                      <w:color w:val="000000" w:themeColor="text1"/>
                    </w:rPr>
                  </w:pPr>
                  <w:r>
                    <w:rPr>
                      <w:rFonts w:ascii="Times New Roman" w:hAnsi="Times New Roman"/>
                      <w:color w:val="000000" w:themeColor="text1"/>
                    </w:rPr>
                    <w:t>Officer input some appointment information that needs to change</w:t>
                  </w:r>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Straight Arrow Connector 553" o:spid="_x0000_s1209" type="#_x0000_t32" style="position:absolute;left:0;text-align:left;margin-left:225.15pt;margin-top:6.2pt;width:0;height:33.75pt;z-index:25242214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06lwIAAD8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" strokecolor="black [3213]" strokeweight="2pt">
            <v:stroke endarrow="open"/>
            <v:shadow on="t" opacity="24903f" origin=",.5" offset="0,.55556mm"/>
          </v:shape>
        </w:pict>
      </w: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Straight Arrow Connector 555" o:spid="_x0000_s1208" type="#_x0000_t32" style="position:absolute;left:0;text-align:left;margin-left:225pt;margin-top:39.55pt;width:0;height:27pt;z-index:25240371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" strokecolor="black [3213]" strokeweight="2pt">
            <v:stroke endarrow="open"/>
            <o:lock v:ext="edit" shapetype="f"/>
          </v:shape>
        </w:pict>
      </w:r>
      <w:r w:rsidRPr="00BD0FBE">
        <w:rPr>
          <w:noProof/>
          <w:lang w:bidi="th-TH"/>
        </w:rPr>
        <w:pict>
          <v:shape id="Decision 554" o:spid="_x0000_s1207" type="#_x0000_t110" style="position:absolute;left:0;text-align:left;margin-left:207pt;margin-top:12.6pt;width:36pt;height:34.2pt;z-index:25242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" fillcolor="white [3212]" strokecolor="black [3213]">
            <v:path arrowok="t"/>
            <w10:wrap type="through"/>
          </v:shape>
        </w:pict>
      </w: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line id="_x0000_s1206" style="position:absolute;left:0;text-align:left;flip:x;z-index:252442624;visibility:visible;mso-wrap-distance-top:-6e-5mm;mso-wrap-distance-bottom:-6e-5mm;mso-width-relative:margin;mso-height-relative:margin" from="243pt,1pt" to="416.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" strokecolor="black [3213]" strokeweight="2pt">
            <o:lock v:ext="edit" shapetype="f"/>
          </v:line>
        </w:pict>
      </w:r>
    </w:p>
    <w:p w:rsidR="00C04B44" w:rsidRDefault="00BD0FBE" w:rsidP="00C04B44">
      <w:pPr>
        <w:jc w:val="both"/>
        <w:rPr>
          <w:rFonts w:ascii="Times" w:hAnsi="Times"/>
        </w:rPr>
      </w:pPr>
      <w:r w:rsidRPr="00BD0FBE">
        <w:rPr>
          <w:noProof/>
          <w:lang w:bidi="th-TH"/>
        </w:rPr>
        <w:pict>
          <v:shape id="Text Box 556" o:spid="_x0000_s1059" type="#_x0000_t202" style="position:absolute;left:0;text-align:left;margin-left:156.65pt;margin-top:1.2pt;width:68.35pt;height:27pt;z-index:25243136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lD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" filled="f" stroked="f">
            <v:path arrowok="t"/>
            <v:textbox>
              <w:txbxContent>
                <w:p w:rsidR="00685C36" w:rsidRDefault="00685C36" w:rsidP="00C04B44">
                  <w:r>
                    <w:t>Valid form</w:t>
                  </w:r>
                </w:p>
              </w:txbxContent>
            </v:textbox>
            <w10:wrap type="square"/>
          </v:shape>
        </w:pict>
      </w:r>
    </w:p>
    <w:p w:rsidR="00C04B44" w:rsidRDefault="00BD0FBE" w:rsidP="00C04B44">
      <w:pPr>
        <w:jc w:val="both"/>
        <w:rPr>
          <w:rFonts w:ascii="Times" w:hAnsi="Times"/>
        </w:rPr>
      </w:pPr>
      <w:r w:rsidRPr="00BD0FBE">
        <w:rPr>
          <w:noProof/>
          <w:lang w:bidi="th-TH"/>
        </w:rPr>
        <w:pict>
          <v:shape id="Alternate Process 557" o:spid="_x0000_s1060" type="#_x0000_t176" style="position:absolute;left:0;text-align:left;margin-left:126pt;margin-top:5.9pt;width:198pt;height:36.65pt;z-index:252428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" fillcolor="white [3212]" strokecolor="black [3213]">
            <v:path arrowok="t"/>
            <v:textbox>
              <w:txbxContent>
                <w:p w:rsidR="00685C36" w:rsidRPr="00742075" w:rsidRDefault="00685C36" w:rsidP="00C04B44">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C04B44" w:rsidRDefault="00C04B44" w:rsidP="00C04B44">
      <w:pPr>
        <w:jc w:val="both"/>
        <w:rPr>
          <w:rFonts w:ascii="Times" w:hAnsi="Times"/>
        </w:rPr>
      </w:pPr>
    </w:p>
    <w:p w:rsidR="00C04B44" w:rsidRDefault="00C04B44" w:rsidP="00C04B44">
      <w:pPr>
        <w:jc w:val="both"/>
        <w:rPr>
          <w:rFonts w:ascii="Times" w:hAnsi="Times"/>
        </w:rPr>
      </w:pPr>
    </w:p>
    <w:p w:rsidR="00C04B44" w:rsidRDefault="00BD0FBE" w:rsidP="00C04B44">
      <w:pPr>
        <w:jc w:val="both"/>
        <w:rPr>
          <w:rFonts w:ascii="Times" w:hAnsi="Times"/>
        </w:rPr>
      </w:pPr>
      <w:r w:rsidRPr="00BD0FBE">
        <w:rPr>
          <w:noProof/>
          <w:lang w:bidi="th-TH"/>
        </w:rPr>
        <w:pict>
          <v:shape id="Straight Arrow Connector 558" o:spid="_x0000_s1205" type="#_x0000_t32" style="position:absolute;left:0;text-align:left;margin-left:223.95pt;margin-top:1.15pt;width:0;height:17.7pt;z-index:25242931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" strokecolor="black [3213]" strokeweight="2pt">
            <v:stroke endarrow="open"/>
            <v:shadow on="t" opacity="24903f" origin=",.5" offset="0,.55556mm"/>
          </v:shape>
        </w:pict>
      </w:r>
    </w:p>
    <w:p w:rsidR="00C04B44" w:rsidRDefault="00BD0FBE" w:rsidP="00C04B44">
      <w:pPr>
        <w:jc w:val="both"/>
        <w:rPr>
          <w:rFonts w:ascii="Times" w:hAnsi="Times"/>
        </w:rPr>
      </w:pPr>
      <w:r w:rsidRPr="00BD0FBE">
        <w:rPr>
          <w:noProof/>
          <w:lang w:bidi="th-TH"/>
        </w:rPr>
        <w:pict>
          <v:oval id="Oval 559" o:spid="_x0000_s1204" style="position:absolute;left:0;text-align:left;margin-left:214.3pt;margin-top:13.3pt;width:18pt;height:18pt;z-index:2524303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" fillcolor="black [3213]" strokecolor="black [3213]" strokeweight="20pt">
            <v:stroke opacity="9252f"/>
            <v:path arrowok="t"/>
            <w10:wrap type="through"/>
          </v:oval>
        </w:pict>
      </w:r>
    </w:p>
    <w:p w:rsidR="00C04B44" w:rsidRDefault="00C04B44" w:rsidP="00C04B44">
      <w:pPr>
        <w:jc w:val="both"/>
        <w:rPr>
          <w:rFonts w:ascii="Times" w:hAnsi="Times"/>
        </w:rPr>
      </w:pPr>
    </w:p>
    <w:p w:rsidR="00C04B44" w:rsidRDefault="00C04B44" w:rsidP="00C04B44">
      <w:pPr>
        <w:jc w:val="both"/>
        <w:rPr>
          <w:rFonts w:ascii="Times" w:hAnsi="Times"/>
        </w:rPr>
      </w:pPr>
    </w:p>
    <w:p w:rsidR="006A0521" w:rsidRDefault="0003392C" w:rsidP="006A0521">
      <w:pPr>
        <w:rPr>
          <w:rFonts w:ascii="Times" w:hAnsi="Times"/>
        </w:rPr>
      </w:pPr>
      <w:r>
        <w:rPr>
          <w:rFonts w:ascii="Times" w:hAnsi="Times"/>
        </w:rPr>
        <w:t xml:space="preserve">           </w:t>
      </w:r>
    </w:p>
    <w:p w:rsidR="00A70D1C" w:rsidRDefault="00BB49D6" w:rsidP="006A0521">
      <w:pPr>
        <w:jc w:val="center"/>
      </w:pPr>
      <w:r>
        <w:rPr>
          <w:rFonts w:ascii="Times" w:hAnsi="Times"/>
        </w:rPr>
        <w:t>Figure 15</w:t>
      </w:r>
      <w:r w:rsidR="00C04B44">
        <w:rPr>
          <w:rFonts w:ascii="Times" w:hAnsi="Times"/>
        </w:rPr>
        <w:t>:</w:t>
      </w:r>
      <w:r w:rsidR="00C04B44" w:rsidRPr="00D6246C">
        <w:rPr>
          <w:rFonts w:ascii="Times" w:hAnsi="Times"/>
        </w:rPr>
        <w:t xml:space="preserve"> </w:t>
      </w:r>
      <w:r w:rsidR="00C04B44" w:rsidRPr="004A0CC3">
        <w:rPr>
          <w:rFonts w:ascii="Times New Roman" w:hAnsi="Times New Roman" w:cs="Times New Roman"/>
          <w:color w:val="000000"/>
        </w:rPr>
        <w:t xml:space="preserve">Edit </w:t>
      </w:r>
      <w:r w:rsidR="00C04B44" w:rsidRPr="004A0CC3">
        <w:rPr>
          <w:rFonts w:ascii="Times" w:hAnsi="Times" w:cs="Times New Roman"/>
          <w:color w:val="000000"/>
        </w:rPr>
        <w:t>appointment</w:t>
      </w:r>
      <w:r w:rsidR="0003392C">
        <w:rPr>
          <w:rFonts w:ascii="Times" w:hAnsi="Times"/>
        </w:rPr>
        <w:t xml:space="preserve"> [AD-11</w:t>
      </w:r>
      <w:r w:rsidR="00C04B44">
        <w:rPr>
          <w:rFonts w:ascii="Times" w:hAnsi="Times"/>
        </w:rPr>
        <w:t>]</w:t>
      </w:r>
    </w:p>
    <w:p w:rsidR="002C0A2C" w:rsidRDefault="002C0A2C" w:rsidP="006A0521">
      <w:pPr>
        <w:jc w:val="center"/>
      </w:pPr>
    </w:p>
    <w:p w:rsidR="002C0A2C" w:rsidRPr="00E52A46" w:rsidRDefault="002C0A2C" w:rsidP="006A0521">
      <w:pPr>
        <w:jc w:val="cente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9E1887" w:rsidRPr="00CE26ED" w:rsidTr="00CA007E">
        <w:trPr>
          <w:trHeight w:val="225"/>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UC-</w:t>
            </w:r>
            <w:r>
              <w:rPr>
                <w:rFonts w:ascii="Times New Roman" w:hAnsi="Times New Roman" w:cs="Times New Roman"/>
                <w:color w:val="000000"/>
              </w:rPr>
              <w:t>12</w:t>
            </w:r>
          </w:p>
        </w:tc>
      </w:tr>
      <w:tr w:rsidR="009E1887" w:rsidRPr="00CE26ED" w:rsidTr="00CA007E">
        <w:trPr>
          <w:trHeight w:val="21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9E1887" w:rsidRPr="00CE26ED" w:rsidRDefault="009E1887" w:rsidP="009E1887">
            <w:pPr>
              <w:jc w:val="both"/>
              <w:rPr>
                <w:rFonts w:ascii="Times" w:hAnsi="Times" w:cs="Times New Roman"/>
              </w:rPr>
            </w:pPr>
            <w:r w:rsidRPr="00CE26ED">
              <w:rPr>
                <w:rFonts w:ascii="Times New Roman" w:hAnsi="Times New Roman" w:cs="Times New Roman"/>
                <w:color w:val="000000"/>
              </w:rPr>
              <w:t xml:space="preserve">Delete </w:t>
            </w:r>
            <w:r w:rsidRPr="00CE26ED">
              <w:rPr>
                <w:rFonts w:ascii="Times" w:hAnsi="Times" w:cs="Times New Roman"/>
                <w:color w:val="000000"/>
              </w:rPr>
              <w:t>appointment</w:t>
            </w:r>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color w:val="000000"/>
              </w:rPr>
              <w:t>Kanokwan</w:t>
            </w:r>
            <w:proofErr w:type="spellEnd"/>
            <w:r w:rsidRPr="00CE26ED">
              <w:rPr>
                <w:rFonts w:ascii="Times New Roman" w:hAnsi="Times New Roman" w:cs="Times New Roman"/>
                <w:color w:val="000000"/>
              </w:rPr>
              <w:t xml:space="preserve"> </w:t>
            </w:r>
            <w:proofErr w:type="spellStart"/>
            <w:r w:rsidRPr="00CE26ED">
              <w:rPr>
                <w:rFonts w:ascii="Times New Roman" w:hAnsi="Times New Roman" w:cs="Times New Roman"/>
                <w:color w:val="000000"/>
              </w:rPr>
              <w:t>Maneerat</w:t>
            </w:r>
            <w:proofErr w:type="spellEnd"/>
          </w:p>
        </w:tc>
      </w:tr>
      <w:tr w:rsidR="009E1887" w:rsidRPr="00CE26ED" w:rsidTr="00CA007E">
        <w:trPr>
          <w:trHeight w:val="240"/>
        </w:trPr>
        <w:tc>
          <w:tcPr>
            <w:tcW w:w="2187"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25/06/2014</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w:t>
            </w:r>
          </w:p>
        </w:tc>
      </w:tr>
      <w:tr w:rsidR="009E1887" w:rsidRPr="00CE26ED" w:rsidTr="00CA007E">
        <w:trPr>
          <w:trHeight w:val="39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w:hAnsi="Times" w:cs="Times New Roman"/>
                <w:color w:val="000000"/>
              </w:rPr>
              <w:t>Officer can delete appointment</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 xml:space="preserve">Officer selects delete menu in all </w:t>
            </w:r>
            <w:r w:rsidRPr="00CE26ED">
              <w:rPr>
                <w:rFonts w:ascii="Times" w:hAnsi="Times" w:cs="Times New Roman"/>
                <w:color w:val="000000"/>
              </w:rPr>
              <w:t>appointment</w:t>
            </w:r>
            <w:r w:rsidRPr="00CE26ED">
              <w:rPr>
                <w:rFonts w:ascii="Times New Roman" w:hAnsi="Times New Roman" w:cs="Times New Roman"/>
                <w:color w:val="000000"/>
              </w:rPr>
              <w:t xml:space="preserve"> page</w:t>
            </w:r>
          </w:p>
        </w:tc>
      </w:tr>
      <w:tr w:rsidR="009E1887" w:rsidRPr="00CE26ED" w:rsidTr="00CA007E">
        <w:trPr>
          <w:trHeight w:val="21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Officer is already logged in</w:t>
            </w:r>
            <w:r>
              <w:rPr>
                <w:rFonts w:ascii="Times New Roman" w:hAnsi="Times New Roman" w:cs="Times New Roman"/>
                <w:color w:val="000000"/>
              </w:rPr>
              <w:t xml:space="preserve">to the application by using </w:t>
            </w:r>
            <w:proofErr w:type="spellStart"/>
            <w:r>
              <w:rPr>
                <w:rFonts w:ascii="Times New Roman" w:hAnsi="Times New Roman" w:cs="Times New Roman"/>
                <w:color w:val="000000"/>
              </w:rPr>
              <w:t>officer</w:t>
            </w:r>
            <w:r w:rsidRPr="00CE26ED">
              <w:rPr>
                <w:rFonts w:ascii="Times New Roman" w:hAnsi="Times New Roman" w:cs="Times New Roman"/>
                <w:color w:val="000000"/>
              </w:rPr>
              <w:t>ID</w:t>
            </w:r>
            <w:proofErr w:type="spellEnd"/>
            <w:r w:rsidRPr="00CE26ED">
              <w:rPr>
                <w:rFonts w:ascii="Times New Roman" w:hAnsi="Times New Roman" w:cs="Times New Roman"/>
                <w:color w:val="000000"/>
              </w:rPr>
              <w:t xml:space="preserve"> and password</w:t>
            </w:r>
          </w:p>
        </w:tc>
      </w:tr>
      <w:tr w:rsidR="009E1887" w:rsidRPr="00CE26ED" w:rsidTr="00CA007E">
        <w:trPr>
          <w:trHeight w:val="22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proofErr w:type="spellStart"/>
            <w:r w:rsidRPr="00CE26ED">
              <w:rPr>
                <w:rFonts w:ascii="Times New Roman" w:hAnsi="Times New Roman" w:cs="Times New Roman"/>
                <w:b/>
                <w:bCs/>
                <w:color w:val="000000"/>
              </w:rPr>
              <w:t>Postconditions</w:t>
            </w:r>
            <w:proofErr w:type="spellEnd"/>
            <w:r w:rsidRPr="00CE26ED">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Pr>
                <w:rFonts w:ascii="Times New Roman" w:hAnsi="Times New Roman" w:cs="Times New Roman"/>
                <w:color w:val="000000"/>
              </w:rPr>
              <w:t>Officer can view the appointment which is already deleted in all appointment page</w:t>
            </w:r>
          </w:p>
        </w:tc>
      </w:tr>
      <w:tr w:rsidR="009E1887" w:rsidRPr="00CE26ED" w:rsidTr="00CA007E">
        <w:trPr>
          <w:trHeight w:val="100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9E1887" w:rsidRPr="009E1887" w:rsidRDefault="0010449F" w:rsidP="003F771A">
            <w:pPr>
              <w:pStyle w:val="a6"/>
              <w:numPr>
                <w:ilvl w:val="0"/>
                <w:numId w:val="19"/>
              </w:numPr>
              <w:jc w:val="both"/>
              <w:rPr>
                <w:rFonts w:ascii="Times" w:hAnsi="Times" w:cs="Times New Roman"/>
              </w:rPr>
            </w:pPr>
            <w:r>
              <w:rPr>
                <w:rFonts w:ascii="Times New Roman" w:hAnsi="Times New Roman" w:cs="Times New Roman"/>
                <w:color w:val="000000"/>
              </w:rPr>
              <w:t>Officer selects all appointment</w:t>
            </w:r>
            <w:r w:rsidR="009E1887" w:rsidRPr="001327D4">
              <w:rPr>
                <w:rFonts w:ascii="Times New Roman" w:hAnsi="Times New Roman" w:cs="Times New Roman"/>
                <w:color w:val="000000"/>
              </w:rPr>
              <w:t xml:space="preserve"> menu</w:t>
            </w:r>
          </w:p>
          <w:p w:rsidR="009E1887" w:rsidRPr="009E1887" w:rsidRDefault="009E1887" w:rsidP="003F771A">
            <w:pPr>
              <w:pStyle w:val="a6"/>
              <w:numPr>
                <w:ilvl w:val="0"/>
                <w:numId w:val="19"/>
              </w:numPr>
              <w:jc w:val="both"/>
              <w:rPr>
                <w:rFonts w:ascii="Times" w:hAnsi="Times" w:cs="Times New Roman"/>
              </w:rPr>
            </w:pPr>
            <w:r w:rsidRPr="009E1887">
              <w:rPr>
                <w:rFonts w:ascii="Times" w:hAnsi="Times"/>
              </w:rPr>
              <w:t>System shall connect with the database</w:t>
            </w:r>
          </w:p>
          <w:p w:rsidR="0010449F" w:rsidRPr="0010449F" w:rsidRDefault="009E1887" w:rsidP="003F771A">
            <w:pPr>
              <w:pStyle w:val="a6"/>
              <w:numPr>
                <w:ilvl w:val="0"/>
                <w:numId w:val="19"/>
              </w:numPr>
              <w:jc w:val="both"/>
              <w:rPr>
                <w:rFonts w:ascii="Times" w:hAnsi="Times" w:cs="Times New Roman"/>
              </w:rPr>
            </w:pPr>
            <w:r w:rsidRPr="009E1887">
              <w:rPr>
                <w:rFonts w:ascii="Times" w:hAnsi="Times"/>
              </w:rPr>
              <w:t xml:space="preserve">System shall retrieve all appointments’ data including </w:t>
            </w:r>
            <w:proofErr w:type="spellStart"/>
            <w:r w:rsidRPr="009E1887">
              <w:rPr>
                <w:rFonts w:ascii="Times" w:hAnsi="Times"/>
              </w:rPr>
              <w:t>appointmentID</w:t>
            </w:r>
            <w:proofErr w:type="spellEnd"/>
            <w:r w:rsidRPr="009E1887">
              <w:rPr>
                <w:rFonts w:ascii="Times" w:hAnsi="Times"/>
              </w:rPr>
              <w:t xml:space="preserve">, </w:t>
            </w:r>
            <w:proofErr w:type="spellStart"/>
            <w:r w:rsidRPr="009E1887">
              <w:rPr>
                <w:rFonts w:ascii="Times" w:hAnsi="Times"/>
              </w:rPr>
              <w:t>patientID</w:t>
            </w:r>
            <w:proofErr w:type="spellEnd"/>
            <w:r w:rsidRPr="009E1887">
              <w:rPr>
                <w:rFonts w:ascii="Times" w:hAnsi="Times"/>
              </w:rPr>
              <w:t xml:space="preserve">, </w:t>
            </w:r>
            <w:proofErr w:type="spellStart"/>
            <w:r w:rsidRPr="009E1887">
              <w:rPr>
                <w:rFonts w:ascii="Times" w:hAnsi="Times"/>
              </w:rPr>
              <w:t>dentistID</w:t>
            </w:r>
            <w:proofErr w:type="spellEnd"/>
            <w:r w:rsidRPr="009E1887">
              <w:rPr>
                <w:rFonts w:ascii="Times" w:hAnsi="Times"/>
              </w:rPr>
              <w:t>, appointment date, start time, end time, dental treatment, and description from database</w:t>
            </w:r>
          </w:p>
          <w:p w:rsidR="009E1887" w:rsidRDefault="009E1887" w:rsidP="003F771A">
            <w:pPr>
              <w:pStyle w:val="a6"/>
              <w:numPr>
                <w:ilvl w:val="0"/>
                <w:numId w:val="19"/>
              </w:numPr>
              <w:jc w:val="both"/>
              <w:rPr>
                <w:rFonts w:ascii="Times" w:hAnsi="Times" w:cs="Times New Roman"/>
              </w:rPr>
            </w:pPr>
            <w:r w:rsidRPr="0010449F">
              <w:rPr>
                <w:rFonts w:ascii="Times" w:hAnsi="Times"/>
              </w:rPr>
              <w:t xml:space="preserve"> System shall provide all appointments’ data as a list from the database in all appointment page</w:t>
            </w:r>
            <w:r w:rsidRPr="0010449F">
              <w:rPr>
                <w:rFonts w:ascii="Times" w:hAnsi="Times"/>
                <w:b/>
              </w:rPr>
              <w:t xml:space="preserve"> </w:t>
            </w:r>
          </w:p>
          <w:p w:rsidR="0010449F" w:rsidRDefault="0010449F" w:rsidP="003F771A">
            <w:pPr>
              <w:pStyle w:val="a6"/>
              <w:numPr>
                <w:ilvl w:val="0"/>
                <w:numId w:val="19"/>
              </w:numPr>
              <w:jc w:val="both"/>
              <w:rPr>
                <w:rFonts w:ascii="Times" w:hAnsi="Times" w:cs="Times New Roman"/>
              </w:rPr>
            </w:pPr>
            <w:r>
              <w:rPr>
                <w:rFonts w:ascii="Times" w:hAnsi="Times" w:cs="Times New Roman"/>
              </w:rPr>
              <w:t>Officer selects delete menu that need to delete</w:t>
            </w:r>
          </w:p>
          <w:p w:rsidR="0010449F" w:rsidRPr="00C956E2" w:rsidRDefault="0010449F" w:rsidP="003F771A">
            <w:pPr>
              <w:pStyle w:val="a6"/>
              <w:numPr>
                <w:ilvl w:val="0"/>
                <w:numId w:val="19"/>
              </w:numPr>
              <w:rPr>
                <w:rFonts w:ascii="Times" w:hAnsi="Times"/>
              </w:rPr>
            </w:pPr>
            <w:r w:rsidRPr="00C956E2">
              <w:rPr>
                <w:rFonts w:ascii="Times" w:hAnsi="Times"/>
              </w:rPr>
              <w:t>System shall delete appointments’ data in appointment table in the database</w:t>
            </w:r>
          </w:p>
          <w:p w:rsidR="009E1887" w:rsidRPr="00C956E2" w:rsidRDefault="009E1887" w:rsidP="003F771A">
            <w:pPr>
              <w:pStyle w:val="a6"/>
              <w:numPr>
                <w:ilvl w:val="0"/>
                <w:numId w:val="19"/>
              </w:numPr>
              <w:rPr>
                <w:rFonts w:ascii="Times" w:hAnsi="Times"/>
              </w:rPr>
            </w:pPr>
            <w:r w:rsidRPr="00C956E2">
              <w:rPr>
                <w:rFonts w:ascii="Times" w:hAnsi="Times"/>
              </w:rPr>
              <w:t>System shall update appointment table in the database</w:t>
            </w:r>
          </w:p>
          <w:p w:rsidR="009E1887" w:rsidRPr="00CE26ED" w:rsidRDefault="009E1887" w:rsidP="003F771A">
            <w:pPr>
              <w:pStyle w:val="a6"/>
              <w:numPr>
                <w:ilvl w:val="0"/>
                <w:numId w:val="19"/>
              </w:numPr>
              <w:jc w:val="both"/>
              <w:rPr>
                <w:rFonts w:ascii="Times" w:hAnsi="Times" w:cs="Times New Roman"/>
              </w:rPr>
            </w:pPr>
            <w:r>
              <w:rPr>
                <w:rFonts w:ascii="Times New Roman" w:hAnsi="Times New Roman" w:cs="Times New Roman"/>
                <w:color w:val="000000"/>
              </w:rPr>
              <w:t>Officer can view all appointments</w:t>
            </w:r>
            <w:r w:rsidR="0010449F">
              <w:rPr>
                <w:rFonts w:ascii="Times New Roman" w:hAnsi="Times New Roman" w:cs="Times New Roman"/>
                <w:color w:val="000000"/>
              </w:rPr>
              <w:t xml:space="preserve"> as a list</w:t>
            </w:r>
            <w:r>
              <w:rPr>
                <w:rFonts w:ascii="Times New Roman" w:hAnsi="Times New Roman" w:cs="Times New Roman"/>
                <w:color w:val="000000"/>
              </w:rPr>
              <w:t xml:space="preserve"> in </w:t>
            </w:r>
            <w:r w:rsidR="0010449F">
              <w:rPr>
                <w:rFonts w:ascii="Times New Roman" w:hAnsi="Times New Roman" w:cs="Times New Roman"/>
                <w:color w:val="000000"/>
              </w:rPr>
              <w:t>all appointment</w:t>
            </w:r>
            <w:r>
              <w:rPr>
                <w:rFonts w:ascii="Times New Roman" w:hAnsi="Times New Roman" w:cs="Times New Roman"/>
                <w:color w:val="000000"/>
              </w:rPr>
              <w:t xml:space="preserve"> page</w:t>
            </w:r>
          </w:p>
        </w:tc>
      </w:tr>
      <w:tr w:rsidR="009E1887" w:rsidRPr="00CE26ED" w:rsidTr="00CA007E">
        <w:trPr>
          <w:trHeight w:val="285"/>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color w:val="000000"/>
              </w:rPr>
              <w:t>N/A</w:t>
            </w:r>
          </w:p>
        </w:tc>
      </w:tr>
      <w:tr w:rsidR="009E1887" w:rsidRPr="00CE26ED" w:rsidTr="00CA007E">
        <w:trPr>
          <w:trHeight w:val="720"/>
        </w:trPr>
        <w:tc>
          <w:tcPr>
            <w:tcW w:w="2187" w:type="dxa"/>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CE26ED">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9E1887" w:rsidRPr="00CE26ED" w:rsidRDefault="009E1887"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9E1887" w:rsidRDefault="009E1887"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E52A46" w:rsidRDefault="00E52A46" w:rsidP="009E1887">
      <w:pPr>
        <w:jc w:val="both"/>
      </w:pP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BD0FBE" w:rsidP="0010449F">
      <w:pPr>
        <w:jc w:val="both"/>
        <w:rPr>
          <w:rFonts w:ascii="Times New Roman" w:hAnsi="Times New Roman" w:cs="Times New Roman"/>
        </w:rPr>
      </w:pPr>
      <w:r w:rsidRPr="00BD0FBE">
        <w:rPr>
          <w:noProof/>
          <w:lang w:bidi="th-TH"/>
        </w:rPr>
        <w:pict>
          <v:oval id="_x0000_s1203" style="position:absolute;left:0;text-align:left;margin-left:206.5pt;margin-top:-12.9pt;width:36pt;height:36pt;z-index:25246720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" fillcolor="black [3213]" strokecolor="black [3213]">
            <v:path arrowok="t"/>
            <w10:wrap type="through" anchorx="margin"/>
          </v:oval>
        </w:pict>
      </w:r>
    </w:p>
    <w:p w:rsidR="0010449F" w:rsidRDefault="00BD0FBE" w:rsidP="0010449F">
      <w:pPr>
        <w:jc w:val="both"/>
        <w:rPr>
          <w:rFonts w:ascii="Times New Roman" w:hAnsi="Times New Roman" w:cs="Times New Roman"/>
        </w:rPr>
      </w:pPr>
      <w:r w:rsidRPr="00BD0FBE">
        <w:rPr>
          <w:noProof/>
          <w:lang w:bidi="th-TH"/>
        </w:rPr>
        <w:pict>
          <v:shape id="AutoShape 178" o:spid="_x0000_s1202" type="#_x0000_t32" style="position:absolute;left:0;text-align:left;margin-left:226.5pt;margin-top:6.05pt;width:0;height:35.7pt;z-index:252447744;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KnkQ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" strokecolor="black [3213]" strokeweight="2pt">
            <v:stroke endarrow="open"/>
            <v:shadow on="t" opacity="24903f" origin=",.5" offset="0,.55556mm"/>
          </v:shape>
        </w:pict>
      </w:r>
    </w:p>
    <w:p w:rsidR="0010449F" w:rsidRDefault="0010449F" w:rsidP="0010449F">
      <w:pPr>
        <w:jc w:val="both"/>
        <w:rPr>
          <w:rFonts w:ascii="Times New Roman" w:hAnsi="Times New Roman" w:cs="Times New Roman"/>
        </w:rPr>
      </w:pPr>
    </w:p>
    <w:p w:rsidR="0010449F" w:rsidRDefault="0010449F" w:rsidP="0010449F">
      <w:pPr>
        <w:jc w:val="both"/>
        <w:rPr>
          <w:rFonts w:ascii="Times New Roman" w:hAnsi="Times New Roman" w:cs="Times New Roman"/>
        </w:rPr>
      </w:pPr>
    </w:p>
    <w:p w:rsidR="0010449F" w:rsidRDefault="00BD0FBE" w:rsidP="0010449F">
      <w:pPr>
        <w:jc w:val="both"/>
        <w:rPr>
          <w:rFonts w:ascii="Times" w:hAnsi="Times"/>
        </w:rPr>
      </w:pPr>
      <w:r w:rsidRPr="00BD0FBE">
        <w:rPr>
          <w:noProof/>
          <w:lang w:bidi="th-TH"/>
        </w:rPr>
        <w:pict>
          <v:shape id="_x0000_s1061" type="#_x0000_t176" style="position:absolute;left:0;text-align:left;margin-left:162.55pt;margin-top:.6pt;width:135pt;height:45pt;z-index:2524487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shape id="_x0000_s1201" type="#_x0000_t32" style="position:absolute;left:0;text-align:left;margin-left:227.35pt;margin-top:4.4pt;width:0;height:36pt;z-index:2524456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Pq9gEAAFw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" strokecolor="black [3213]" strokeweight="2pt">
            <v:stroke endarrow="open"/>
            <o:lock v:ext="edit" shapetype="f"/>
          </v:shape>
        </w:pict>
      </w: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shape id="_x0000_s1062" type="#_x0000_t176" style="position:absolute;left:0;text-align:left;margin-left:135.45pt;margin-top:11.7pt;width:188.55pt;height:45pt;z-index:25246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view all appointment as a list in all appointment page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shape id="_x0000_s1200" type="#_x0000_t32" style="position:absolute;left:0;text-align:left;margin-left:227.5pt;margin-top:1.05pt;width:0;height:36pt;z-index:25246208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" strokecolor="black [3213]" strokeweight="2pt">
            <v:stroke endarrow="open"/>
            <o:lock v:ext="edit" shapetype="f"/>
          </v:shape>
        </w:pict>
      </w: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shape id="_x0000_s1063" type="#_x0000_t176" style="position:absolute;left:0;text-align:left;margin-left:135.4pt;margin-top:9.2pt;width:181.05pt;height:45pt;z-index:252460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Officer select delete menu at the appointment that need to change</w:t>
                  </w:r>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shape id="AutoShape 175" o:spid="_x0000_s1199" type="#_x0000_t32" style="position:absolute;left:0;text-align:left;margin-left:229.7pt;margin-top:12.25pt;width:0;height:27pt;z-index:252444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shape id="_x0000_s1064" type="#_x0000_t176" style="position:absolute;left:0;text-align:left;margin-left:126pt;margin-top:10.95pt;width:198pt;height:45pt;z-index:252455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" fillcolor="white [3212]" strokecolor="black [3213]">
            <v:path arrowok="t"/>
            <v:textbox>
              <w:txbxContent>
                <w:p w:rsidR="00685C36" w:rsidRPr="00742075" w:rsidRDefault="00685C36" w:rsidP="0010449F">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shape id="AutoShape 174" o:spid="_x0000_s1198" type="#_x0000_t32" style="position:absolute;left:0;text-align:left;margin-left:229.85pt;margin-top:.05pt;width:.05pt;height:42.5pt;z-index:252456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" strokecolor="black [3213]" strokeweight="2pt">
            <v:stroke endarrow="open"/>
            <v:shadow on="t" opacity="24903f" origin=",.5" offset="0,.55556mm"/>
          </v:shape>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BD0FBE" w:rsidP="0010449F">
      <w:pPr>
        <w:jc w:val="both"/>
        <w:rPr>
          <w:rFonts w:ascii="Times" w:hAnsi="Times"/>
        </w:rPr>
      </w:pPr>
      <w:r w:rsidRPr="00BD0FBE">
        <w:rPr>
          <w:noProof/>
          <w:lang w:bidi="th-TH"/>
        </w:rPr>
        <w:pict>
          <v:oval id="_x0000_s1197" style="position:absolute;left:0;text-align:left;margin-left:220.9pt;margin-top:11.8pt;width:18pt;height:18pt;z-index:25245798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" fillcolor="black [3213]" strokecolor="black [3213]" strokeweight="20pt">
            <v:stroke opacity="9252f"/>
            <v:path arrowok="t"/>
            <w10:wrap type="through"/>
          </v:oval>
        </w:pict>
      </w: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10449F" w:rsidRDefault="0010449F" w:rsidP="0010449F">
      <w:pPr>
        <w:jc w:val="both"/>
        <w:rPr>
          <w:rFonts w:ascii="Times" w:hAnsi="Times"/>
        </w:rPr>
      </w:pPr>
    </w:p>
    <w:p w:rsidR="009E1887" w:rsidRDefault="009E1887" w:rsidP="009E1887">
      <w:pPr>
        <w:jc w:val="both"/>
        <w:rPr>
          <w:rFonts w:ascii="Times" w:hAnsi="Times"/>
        </w:rPr>
      </w:pPr>
    </w:p>
    <w:p w:rsidR="009E1887" w:rsidRDefault="009E1887" w:rsidP="009E1887">
      <w:pPr>
        <w:jc w:val="center"/>
        <w:rPr>
          <w:rFonts w:ascii="Times" w:hAnsi="Times"/>
        </w:rPr>
      </w:pPr>
      <w:r>
        <w:rPr>
          <w:rFonts w:ascii="Times" w:hAnsi="Times"/>
        </w:rPr>
        <w:t>Figu</w:t>
      </w:r>
      <w:r w:rsidR="00BB49D6">
        <w:rPr>
          <w:rFonts w:ascii="Times" w:hAnsi="Times"/>
        </w:rPr>
        <w:t>re 16</w:t>
      </w:r>
      <w:r>
        <w:rPr>
          <w:rFonts w:ascii="Times" w:hAnsi="Times"/>
        </w:rPr>
        <w:t>:</w:t>
      </w:r>
      <w:r w:rsidRPr="00D6246C">
        <w:rPr>
          <w:rFonts w:ascii="Times" w:hAnsi="Times"/>
        </w:rPr>
        <w:t xml:space="preserve"> </w:t>
      </w:r>
      <w:r w:rsidRPr="00CE26ED">
        <w:rPr>
          <w:rFonts w:ascii="Times New Roman" w:hAnsi="Times New Roman" w:cs="Times New Roman"/>
          <w:color w:val="000000"/>
        </w:rPr>
        <w:t xml:space="preserve">Delete </w:t>
      </w:r>
      <w:r w:rsidRPr="00CE26ED">
        <w:rPr>
          <w:rFonts w:ascii="Times" w:hAnsi="Times" w:cs="Times New Roman"/>
          <w:color w:val="000000"/>
        </w:rPr>
        <w:t>appointment</w:t>
      </w:r>
      <w:r w:rsidR="0010449F">
        <w:rPr>
          <w:rFonts w:ascii="Times New Roman" w:hAnsi="Times New Roman" w:cs="Times New Roman"/>
          <w:color w:val="000000"/>
        </w:rPr>
        <w:t>s</w:t>
      </w:r>
      <w:r w:rsidRPr="00D6246C">
        <w:rPr>
          <w:rFonts w:ascii="Times" w:hAnsi="Times"/>
        </w:rPr>
        <w:t xml:space="preserve"> [</w:t>
      </w:r>
      <w:r w:rsidR="0010449F">
        <w:rPr>
          <w:rFonts w:ascii="Times" w:hAnsi="Times"/>
        </w:rPr>
        <w:t>AD-12</w:t>
      </w:r>
      <w:r>
        <w:rPr>
          <w:rFonts w:ascii="Times" w:hAnsi="Times"/>
        </w:rPr>
        <w:t>]</w:t>
      </w:r>
    </w:p>
    <w:p w:rsidR="009E1887" w:rsidRDefault="009E1887" w:rsidP="0003392C">
      <w:pPr>
        <w:jc w:val="center"/>
      </w:pPr>
    </w:p>
    <w:p w:rsidR="009E1887" w:rsidRDefault="009E1887" w:rsidP="0003392C">
      <w:pPr>
        <w:jc w:val="center"/>
      </w:pPr>
    </w:p>
    <w:p w:rsidR="009E1887" w:rsidRDefault="009E1887"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10449F" w:rsidRDefault="0010449F" w:rsidP="0003392C">
      <w:pPr>
        <w:jc w:val="center"/>
      </w:pPr>
    </w:p>
    <w:p w:rsidR="00E52A46" w:rsidRDefault="00E52A46" w:rsidP="0003392C">
      <w:pPr>
        <w:jc w:val="center"/>
      </w:pPr>
    </w:p>
    <w:p w:rsidR="006A0521" w:rsidRDefault="006A0521" w:rsidP="0003392C">
      <w:pPr>
        <w:jc w:val="center"/>
      </w:pPr>
    </w:p>
    <w:p w:rsidR="00FE747B" w:rsidRDefault="00FE747B" w:rsidP="00FE747B">
      <w:pPr>
        <w:jc w:val="both"/>
        <w:rPr>
          <w:rFonts w:ascii="Times" w:hAnsi="Times"/>
        </w:rPr>
      </w:pPr>
    </w:p>
    <w:p w:rsidR="00FE747B"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409"/>
        <w:gridCol w:w="2741"/>
      </w:tblGrid>
      <w:tr w:rsidR="00FE747B" w:rsidRPr="006E12FE" w:rsidTr="00CA007E">
        <w:trPr>
          <w:trHeight w:val="225"/>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UC-</w:t>
            </w:r>
            <w:r>
              <w:rPr>
                <w:rFonts w:ascii="Times New Roman" w:hAnsi="Times New Roman" w:cs="Times New Roman"/>
                <w:color w:val="000000"/>
              </w:rPr>
              <w:t>13</w:t>
            </w:r>
          </w:p>
        </w:tc>
      </w:tr>
      <w:tr w:rsidR="00FE747B" w:rsidRPr="006E12FE" w:rsidTr="00CA007E">
        <w:trPr>
          <w:trHeight w:val="21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FE747B" w:rsidRPr="006E12FE" w:rsidRDefault="00BD35CB" w:rsidP="00CA007E">
            <w:pPr>
              <w:jc w:val="both"/>
              <w:rPr>
                <w:rFonts w:ascii="Times" w:hAnsi="Times" w:cs="Times New Roman"/>
              </w:rPr>
            </w:pPr>
            <w:r>
              <w:rPr>
                <w:rFonts w:ascii="Times New Roman" w:hAnsi="Times New Roman" w:cs="Times New Roman"/>
                <w:color w:val="000000"/>
              </w:rPr>
              <w:t>Save the appointment to G</w:t>
            </w:r>
            <w:r w:rsidR="00FE747B">
              <w:rPr>
                <w:rFonts w:ascii="Times New Roman" w:hAnsi="Times New Roman" w:cs="Times New Roman"/>
                <w:color w:val="000000"/>
              </w:rPr>
              <w:t>oogle calendar</w:t>
            </w:r>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Worapun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Wongkium</w:t>
            </w:r>
            <w:proofErr w:type="spellEnd"/>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color w:val="000000"/>
              </w:rPr>
              <w:t>Kanokwan</w:t>
            </w:r>
            <w:proofErr w:type="spellEnd"/>
            <w:r w:rsidRPr="006E12FE">
              <w:rPr>
                <w:rFonts w:ascii="Times New Roman" w:hAnsi="Times New Roman" w:cs="Times New Roman"/>
                <w:color w:val="000000"/>
              </w:rPr>
              <w:t xml:space="preserve"> </w:t>
            </w:r>
            <w:proofErr w:type="spellStart"/>
            <w:r w:rsidRPr="006E12FE">
              <w:rPr>
                <w:rFonts w:ascii="Times New Roman" w:hAnsi="Times New Roman" w:cs="Times New Roman"/>
                <w:color w:val="000000"/>
              </w:rPr>
              <w:t>Maneerat</w:t>
            </w:r>
            <w:proofErr w:type="spellEnd"/>
          </w:p>
        </w:tc>
      </w:tr>
      <w:tr w:rsidR="00FE747B" w:rsidRPr="006E12FE" w:rsidTr="00CA007E">
        <w:trPr>
          <w:trHeight w:val="240"/>
        </w:trPr>
        <w:tc>
          <w:tcPr>
            <w:tcW w:w="2187"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17/04/2014</w:t>
            </w:r>
          </w:p>
        </w:tc>
        <w:tc>
          <w:tcPr>
            <w:tcW w:w="2409"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25/06/2014</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Officer</w:t>
            </w:r>
          </w:p>
        </w:tc>
      </w:tr>
      <w:tr w:rsidR="00FE747B" w:rsidRPr="006E12FE" w:rsidTr="00CA007E">
        <w:trPr>
          <w:trHeight w:val="39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w:hAnsi="Times" w:cs="Times New Roman"/>
                <w:color w:val="000000"/>
              </w:rPr>
              <w:t>Officer can save</w:t>
            </w:r>
            <w:r>
              <w:rPr>
                <w:rFonts w:ascii="Times" w:hAnsi="Times" w:cs="Times New Roman"/>
                <w:color w:val="000000"/>
              </w:rPr>
              <w:t xml:space="preserve"> appointment</w:t>
            </w:r>
            <w:r w:rsidRPr="006E12FE">
              <w:rPr>
                <w:rFonts w:ascii="Times" w:hAnsi="Times" w:cs="Times New Roman"/>
                <w:color w:val="000000"/>
              </w:rPr>
              <w:t xml:space="preserve"> to the Google calendar</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tc>
      </w:tr>
      <w:tr w:rsidR="00FE747B" w:rsidRPr="006E12FE" w:rsidTr="00CA007E">
        <w:trPr>
          <w:trHeight w:val="21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Pr>
                <w:rFonts w:ascii="Times New Roman" w:hAnsi="Times New Roman" w:cs="Times New Roman"/>
                <w:color w:val="000000"/>
              </w:rPr>
              <w:t>Officer</w:t>
            </w:r>
            <w:r w:rsidRPr="006E12FE">
              <w:rPr>
                <w:rFonts w:ascii="Times New Roman" w:hAnsi="Times New Roman" w:cs="Times New Roman"/>
                <w:color w:val="000000"/>
              </w:rPr>
              <w:t xml:space="preserve"> is already logged i</w:t>
            </w:r>
            <w:r>
              <w:rPr>
                <w:rFonts w:ascii="Times New Roman" w:hAnsi="Times New Roman" w:cs="Times New Roman"/>
                <w:color w:val="000000"/>
              </w:rPr>
              <w:t xml:space="preserve">nto the application by using </w:t>
            </w:r>
            <w:proofErr w:type="spellStart"/>
            <w:r>
              <w:rPr>
                <w:rFonts w:ascii="Times New Roman" w:hAnsi="Times New Roman" w:cs="Times New Roman"/>
                <w:color w:val="000000"/>
              </w:rPr>
              <w:t>officer</w:t>
            </w:r>
            <w:r w:rsidRPr="006E12FE">
              <w:rPr>
                <w:rFonts w:ascii="Times New Roman" w:hAnsi="Times New Roman" w:cs="Times New Roman"/>
                <w:color w:val="000000"/>
              </w:rPr>
              <w:t>ID</w:t>
            </w:r>
            <w:proofErr w:type="spellEnd"/>
            <w:r w:rsidRPr="006E12FE">
              <w:rPr>
                <w:rFonts w:ascii="Times New Roman" w:hAnsi="Times New Roman" w:cs="Times New Roman"/>
                <w:color w:val="000000"/>
              </w:rPr>
              <w:t xml:space="preserve"> and password</w:t>
            </w:r>
          </w:p>
        </w:tc>
      </w:tr>
      <w:tr w:rsidR="00FE747B" w:rsidRPr="006E12FE" w:rsidTr="00CA007E">
        <w:trPr>
          <w:trHeight w:val="2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proofErr w:type="spellStart"/>
            <w:r w:rsidRPr="006E12FE">
              <w:rPr>
                <w:rFonts w:ascii="Times New Roman" w:hAnsi="Times New Roman" w:cs="Times New Roman"/>
                <w:b/>
                <w:bCs/>
                <w:color w:val="000000"/>
              </w:rPr>
              <w:t>Postconditions</w:t>
            </w:r>
            <w:proofErr w:type="spellEnd"/>
            <w:r w:rsidRPr="006E12FE">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color w:val="000000"/>
              </w:rPr>
              <w:t>New a</w:t>
            </w:r>
            <w:r>
              <w:rPr>
                <w:rFonts w:ascii="Times New Roman" w:hAnsi="Times New Roman" w:cs="Times New Roman"/>
                <w:color w:val="000000"/>
              </w:rPr>
              <w:t xml:space="preserve">ppointment added to </w:t>
            </w:r>
            <w:r w:rsidR="001B2AAC">
              <w:rPr>
                <w:rFonts w:ascii="Times New Roman" w:hAnsi="Times New Roman" w:cs="Times New Roman"/>
                <w:color w:val="000000"/>
              </w:rPr>
              <w:t>G</w:t>
            </w:r>
            <w:r>
              <w:rPr>
                <w:rFonts w:ascii="Times New Roman" w:hAnsi="Times New Roman" w:cs="Times New Roman"/>
                <w:color w:val="000000"/>
              </w:rPr>
              <w:t>oogle calendar</w:t>
            </w:r>
            <w:r w:rsidRPr="006E12FE">
              <w:rPr>
                <w:rFonts w:ascii="Times New Roman" w:hAnsi="Times New Roman" w:cs="Times New Roman"/>
                <w:color w:val="000000"/>
              </w:rPr>
              <w:t xml:space="preserve"> and can view in Google calendar</w:t>
            </w:r>
          </w:p>
        </w:tc>
      </w:tr>
      <w:tr w:rsidR="00FE747B" w:rsidRPr="006E12FE" w:rsidTr="00CA007E">
        <w:trPr>
          <w:trHeight w:val="202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FE747B" w:rsidRPr="00FA3F01" w:rsidRDefault="00FE747B" w:rsidP="003F771A">
            <w:pPr>
              <w:pStyle w:val="a6"/>
              <w:numPr>
                <w:ilvl w:val="0"/>
                <w:numId w:val="20"/>
              </w:numPr>
              <w:jc w:val="both"/>
              <w:rPr>
                <w:rFonts w:ascii="Times" w:hAnsi="Times" w:cs="Times New Roman"/>
              </w:rPr>
            </w:pPr>
            <w:r w:rsidRPr="00BA153E">
              <w:rPr>
                <w:rFonts w:ascii="Times New Roman" w:hAnsi="Times New Roman" w:cs="Times New Roman"/>
                <w:color w:val="000000"/>
              </w:rPr>
              <w:t xml:space="preserve">Officer selects </w:t>
            </w:r>
            <w:r>
              <w:rPr>
                <w:rFonts w:ascii="Times New Roman" w:hAnsi="Times New Roman" w:cs="Times New Roman"/>
                <w:color w:val="000000"/>
              </w:rPr>
              <w:t>view all appointments page</w:t>
            </w:r>
          </w:p>
          <w:p w:rsidR="00FE747B" w:rsidRDefault="00FE747B" w:rsidP="003F771A">
            <w:pPr>
              <w:pStyle w:val="a6"/>
              <w:numPr>
                <w:ilvl w:val="0"/>
                <w:numId w:val="20"/>
              </w:numPr>
              <w:rPr>
                <w:rFonts w:ascii="Times" w:hAnsi="Times"/>
              </w:rPr>
            </w:pPr>
            <w:r w:rsidRPr="002854DD">
              <w:rPr>
                <w:rFonts w:ascii="Times" w:hAnsi="Times"/>
              </w:rPr>
              <w:t>System shall connect with the database</w:t>
            </w:r>
          </w:p>
          <w:p w:rsidR="00FE747B" w:rsidRDefault="00FE747B" w:rsidP="003F771A">
            <w:pPr>
              <w:pStyle w:val="a6"/>
              <w:numPr>
                <w:ilvl w:val="0"/>
                <w:numId w:val="20"/>
              </w:numPr>
              <w:rPr>
                <w:rFonts w:ascii="Times" w:hAnsi="Times"/>
              </w:rPr>
            </w:pPr>
            <w:r>
              <w:rPr>
                <w:rFonts w:ascii="Times" w:hAnsi="Times"/>
              </w:rPr>
              <w:t xml:space="preserve">System shall retrieve all appointments’ data including </w:t>
            </w:r>
            <w:proofErr w:type="spellStart"/>
            <w:r>
              <w:rPr>
                <w:rFonts w:ascii="Times" w:hAnsi="Times"/>
              </w:rPr>
              <w:t>appointmentID</w:t>
            </w:r>
            <w:proofErr w:type="spellEnd"/>
            <w:r>
              <w:rPr>
                <w:rFonts w:ascii="Times" w:hAnsi="Times"/>
              </w:rPr>
              <w:t xml:space="preserve">, </w:t>
            </w:r>
            <w:proofErr w:type="spellStart"/>
            <w:r>
              <w:rPr>
                <w:rFonts w:ascii="Times" w:hAnsi="Times"/>
              </w:rPr>
              <w:t>patientID</w:t>
            </w:r>
            <w:proofErr w:type="spellEnd"/>
            <w:r>
              <w:rPr>
                <w:rFonts w:ascii="Times" w:hAnsi="Times"/>
              </w:rPr>
              <w:t xml:space="preserve">, </w:t>
            </w:r>
            <w:proofErr w:type="spellStart"/>
            <w:r>
              <w:rPr>
                <w:rFonts w:ascii="Times" w:hAnsi="Times"/>
              </w:rPr>
              <w:t>dentistID</w:t>
            </w:r>
            <w:proofErr w:type="spellEnd"/>
            <w:r>
              <w:rPr>
                <w:rFonts w:ascii="Times" w:hAnsi="Times"/>
              </w:rPr>
              <w:t>, appointment date, start time, end time, dental treatment, and description from database</w:t>
            </w:r>
          </w:p>
          <w:p w:rsidR="00FE747B" w:rsidRDefault="00FE747B" w:rsidP="003F771A">
            <w:pPr>
              <w:pStyle w:val="a6"/>
              <w:numPr>
                <w:ilvl w:val="0"/>
                <w:numId w:val="20"/>
              </w:numPr>
              <w:rPr>
                <w:rFonts w:ascii="Times" w:hAnsi="Times"/>
              </w:rPr>
            </w:pPr>
            <w:r w:rsidRPr="00C956E2">
              <w:rPr>
                <w:rFonts w:ascii="Times" w:hAnsi="Times"/>
              </w:rPr>
              <w:t>System shall provide all appointments’ data as a list from the database in all appointment page</w:t>
            </w:r>
          </w:p>
          <w:p w:rsidR="005E22B8" w:rsidRPr="00C956E2" w:rsidRDefault="005E22B8" w:rsidP="003F771A">
            <w:pPr>
              <w:pStyle w:val="a6"/>
              <w:numPr>
                <w:ilvl w:val="0"/>
                <w:numId w:val="20"/>
              </w:numPr>
              <w:rPr>
                <w:rFonts w:ascii="Times" w:hAnsi="Times"/>
              </w:rPr>
            </w:pPr>
            <w:r>
              <w:rPr>
                <w:rFonts w:ascii="Times" w:hAnsi="Times"/>
              </w:rPr>
              <w:t>Officer selects save appointment to Google calendar menu</w:t>
            </w:r>
          </w:p>
          <w:p w:rsidR="00FE747B" w:rsidRPr="00C956E2" w:rsidRDefault="00FE747B" w:rsidP="003F771A">
            <w:pPr>
              <w:pStyle w:val="a6"/>
              <w:numPr>
                <w:ilvl w:val="0"/>
                <w:numId w:val="20"/>
              </w:numPr>
              <w:rPr>
                <w:rFonts w:ascii="Times" w:hAnsi="Times"/>
              </w:rPr>
            </w:pPr>
            <w:r w:rsidRPr="00C956E2">
              <w:rPr>
                <w:rFonts w:ascii="Times" w:hAnsi="Times"/>
              </w:rPr>
              <w:t>System shall redirect to Google calendar page</w:t>
            </w:r>
          </w:p>
          <w:p w:rsidR="00FE747B" w:rsidRDefault="00FE747B" w:rsidP="003F771A">
            <w:pPr>
              <w:pStyle w:val="a6"/>
              <w:numPr>
                <w:ilvl w:val="0"/>
                <w:numId w:val="20"/>
              </w:numPr>
              <w:rPr>
                <w:rFonts w:ascii="Times" w:hAnsi="Times"/>
              </w:rPr>
            </w:pPr>
            <w:r w:rsidRPr="00C956E2">
              <w:rPr>
                <w:rFonts w:ascii="Times" w:hAnsi="Times"/>
              </w:rPr>
              <w:t>System shall provide appointments’ data from the database in Google calendar form in Google website</w:t>
            </w:r>
          </w:p>
          <w:p w:rsidR="005E22B8" w:rsidRPr="00C956E2" w:rsidRDefault="005E22B8" w:rsidP="003F771A">
            <w:pPr>
              <w:pStyle w:val="a6"/>
              <w:numPr>
                <w:ilvl w:val="0"/>
                <w:numId w:val="20"/>
              </w:numPr>
              <w:rPr>
                <w:rFonts w:ascii="Times" w:hAnsi="Times"/>
              </w:rPr>
            </w:pPr>
            <w:r>
              <w:rPr>
                <w:rFonts w:ascii="Times" w:hAnsi="Times"/>
              </w:rPr>
              <w:t>Officer press</w:t>
            </w:r>
            <w:r w:rsidR="005409EB">
              <w:rPr>
                <w:rFonts w:ascii="Times" w:hAnsi="Times"/>
              </w:rPr>
              <w:t>es</w:t>
            </w:r>
            <w:r>
              <w:rPr>
                <w:rFonts w:ascii="Times" w:hAnsi="Times"/>
              </w:rPr>
              <w:t xml:space="preserve"> save button in Google calendar page</w:t>
            </w:r>
          </w:p>
          <w:p w:rsidR="00FE747B" w:rsidRPr="00C956E2" w:rsidRDefault="00FE747B" w:rsidP="003F771A">
            <w:pPr>
              <w:pStyle w:val="a6"/>
              <w:numPr>
                <w:ilvl w:val="0"/>
                <w:numId w:val="20"/>
              </w:numPr>
              <w:rPr>
                <w:rFonts w:ascii="Times" w:hAnsi="Times"/>
              </w:rPr>
            </w:pPr>
            <w:r w:rsidRPr="00C956E2">
              <w:rPr>
                <w:rFonts w:ascii="Times" w:hAnsi="Times"/>
              </w:rPr>
              <w:t>System shall save appointments’ data into the Google calendar</w:t>
            </w:r>
          </w:p>
          <w:p w:rsidR="00FE747B" w:rsidRPr="00BA153E" w:rsidRDefault="005E22B8" w:rsidP="003F771A">
            <w:pPr>
              <w:pStyle w:val="a6"/>
              <w:numPr>
                <w:ilvl w:val="0"/>
                <w:numId w:val="20"/>
              </w:numPr>
              <w:jc w:val="both"/>
              <w:rPr>
                <w:rFonts w:ascii="Times" w:hAnsi="Times" w:cs="Times New Roman"/>
              </w:rPr>
            </w:pPr>
            <w:r>
              <w:rPr>
                <w:rFonts w:ascii="Times" w:hAnsi="Times" w:cs="Times New Roman"/>
              </w:rPr>
              <w:t>Officer can view appointments’ data in Google calendar which is provide in appointment calendar page in DCSS website</w:t>
            </w:r>
          </w:p>
        </w:tc>
      </w:tr>
      <w:tr w:rsidR="00FE747B" w:rsidRPr="006E12FE" w:rsidTr="00BD35CB">
        <w:trPr>
          <w:trHeight w:val="785"/>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E22B8" w:rsidRPr="006A0521" w:rsidRDefault="005E22B8" w:rsidP="005E22B8">
            <w:pPr>
              <w:jc w:val="both"/>
              <w:rPr>
                <w:rFonts w:ascii="Times" w:hAnsi="Times" w:cs="Times New Roman"/>
                <w:highlight w:val="yellow"/>
              </w:rPr>
            </w:pPr>
            <w:r w:rsidRPr="006A0521">
              <w:rPr>
                <w:rFonts w:ascii="Times New Roman" w:hAnsi="Times New Roman" w:cs="Times New Roman"/>
                <w:color w:val="000000"/>
                <w:highlight w:val="yellow"/>
              </w:rPr>
              <w:t>5a.</w:t>
            </w:r>
            <w:r w:rsidR="00FE747B" w:rsidRPr="006A0521">
              <w:rPr>
                <w:rFonts w:ascii="Times New Roman" w:hAnsi="Times New Roman" w:cs="Times New Roman"/>
                <w:color w:val="000000"/>
                <w:highlight w:val="yellow"/>
              </w:rPr>
              <w:t>Officer press</w:t>
            </w:r>
            <w:r w:rsidR="005409EB" w:rsidRPr="006A0521">
              <w:rPr>
                <w:rFonts w:ascii="Times New Roman" w:hAnsi="Times New Roman" w:cs="Times New Roman"/>
                <w:color w:val="000000"/>
                <w:highlight w:val="yellow"/>
              </w:rPr>
              <w:t>es</w:t>
            </w:r>
            <w:r w:rsidR="00FE747B" w:rsidRPr="006A0521">
              <w:rPr>
                <w:rFonts w:ascii="Times New Roman" w:hAnsi="Times New Roman" w:cs="Times New Roman"/>
                <w:color w:val="000000"/>
                <w:highlight w:val="yellow"/>
              </w:rPr>
              <w:t xml:space="preserve"> s</w:t>
            </w:r>
            <w:r w:rsidRPr="006A0521">
              <w:rPr>
                <w:rFonts w:ascii="Times New Roman" w:hAnsi="Times New Roman" w:cs="Times New Roman"/>
                <w:color w:val="000000"/>
                <w:highlight w:val="yellow"/>
              </w:rPr>
              <w:t>ave</w:t>
            </w:r>
            <w:r w:rsidR="00FE747B" w:rsidRPr="006A0521">
              <w:rPr>
                <w:rFonts w:ascii="Times New Roman" w:hAnsi="Times New Roman" w:cs="Times New Roman"/>
                <w:color w:val="000000"/>
                <w:highlight w:val="yellow"/>
              </w:rPr>
              <w:t xml:space="preserve"> button or cancel saving appointments’ data</w:t>
            </w:r>
          </w:p>
          <w:p w:rsidR="005E22B8" w:rsidRPr="006A0521" w:rsidRDefault="006A0521" w:rsidP="003F771A">
            <w:pPr>
              <w:pStyle w:val="a6"/>
              <w:numPr>
                <w:ilvl w:val="0"/>
                <w:numId w:val="58"/>
              </w:numPr>
              <w:jc w:val="both"/>
              <w:rPr>
                <w:rFonts w:ascii="Times" w:hAnsi="Times" w:cs="Times New Roman"/>
                <w:highlight w:val="yellow"/>
              </w:rPr>
            </w:pPr>
            <w:r w:rsidRPr="006A0521">
              <w:rPr>
                <w:rFonts w:ascii="Times New Roman" w:hAnsi="Times New Roman" w:cs="Times New Roman"/>
                <w:color w:val="000000"/>
                <w:highlight w:val="yellow"/>
              </w:rPr>
              <w:t xml:space="preserve">System </w:t>
            </w:r>
            <w:r w:rsidR="00FE747B" w:rsidRPr="006A0521">
              <w:rPr>
                <w:rFonts w:ascii="Times New Roman" w:hAnsi="Times New Roman" w:cs="Times New Roman"/>
                <w:color w:val="000000"/>
                <w:highlight w:val="yellow"/>
              </w:rPr>
              <w:t xml:space="preserve">will not save </w:t>
            </w:r>
            <w:r w:rsidRPr="006A0521">
              <w:rPr>
                <w:rFonts w:ascii="Times New Roman" w:hAnsi="Times New Roman" w:cs="Times New Roman"/>
                <w:color w:val="000000"/>
                <w:highlight w:val="yellow"/>
              </w:rPr>
              <w:t xml:space="preserve">Appointments’ data </w:t>
            </w:r>
            <w:r w:rsidR="00FE747B" w:rsidRPr="006A0521">
              <w:rPr>
                <w:rFonts w:ascii="Times New Roman" w:hAnsi="Times New Roman" w:cs="Times New Roman"/>
                <w:color w:val="000000"/>
                <w:highlight w:val="yellow"/>
              </w:rPr>
              <w:t>to Google Calendar</w:t>
            </w:r>
          </w:p>
          <w:p w:rsidR="00FE747B" w:rsidRPr="005E22B8" w:rsidRDefault="00FE747B" w:rsidP="00BD35CB">
            <w:pPr>
              <w:pStyle w:val="a6"/>
              <w:jc w:val="both"/>
              <w:rPr>
                <w:rFonts w:ascii="Times" w:hAnsi="Times" w:cs="Times New Roman"/>
              </w:rPr>
            </w:pPr>
          </w:p>
        </w:tc>
      </w:tr>
      <w:tr w:rsidR="00FE747B" w:rsidRPr="006E12FE" w:rsidTr="00CA007E">
        <w:trPr>
          <w:trHeight w:val="720"/>
        </w:trPr>
        <w:tc>
          <w:tcPr>
            <w:tcW w:w="2187" w:type="dxa"/>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6E12FE">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FE747B" w:rsidRPr="006E12FE" w:rsidRDefault="00FE747B" w:rsidP="00CA007E">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Google website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E747B" w:rsidRDefault="00FE747B" w:rsidP="00FE747B">
      <w:pPr>
        <w:jc w:val="both"/>
      </w:pPr>
    </w:p>
    <w:p w:rsidR="001B2AAC" w:rsidRDefault="001B2AAC" w:rsidP="001B2AAC"/>
    <w:p w:rsidR="001B2AAC" w:rsidRDefault="001B2AAC" w:rsidP="001B2AAC"/>
    <w:p w:rsidR="001B2AAC" w:rsidRDefault="001B2AAC" w:rsidP="001B2AAC"/>
    <w:p w:rsidR="00DB15FD" w:rsidRDefault="00DB15FD" w:rsidP="001B2AAC"/>
    <w:p w:rsidR="00DB15FD" w:rsidRDefault="00DB15FD" w:rsidP="001B2AAC"/>
    <w:p w:rsidR="001B2AAC" w:rsidRDefault="00BD0FBE" w:rsidP="001B2AAC">
      <w:r>
        <w:rPr>
          <w:noProof/>
          <w:lang w:bidi="th-TH"/>
        </w:rPr>
        <w:lastRenderedPageBreak/>
        <w:pict>
          <v:oval id="_x0000_s1196" style="position:absolute;margin-left:208.9pt;margin-top:1.1pt;width:36pt;height:36pt;z-index:25249075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" fillcolor="black [3213]" strokecolor="black [3213]">
            <v:path arrowok="t"/>
            <w10:wrap type="through" anchorx="margin"/>
          </v:oval>
        </w:pict>
      </w:r>
    </w:p>
    <w:p w:rsidR="001B2AAC" w:rsidRDefault="001B2AAC" w:rsidP="001B2AAC">
      <w:pPr>
        <w:jc w:val="both"/>
      </w:pPr>
    </w:p>
    <w:p w:rsidR="001B2AAC" w:rsidRDefault="00BD0FBE" w:rsidP="001B2AAC">
      <w:pPr>
        <w:jc w:val="both"/>
        <w:rPr>
          <w:rFonts w:ascii="Times New Roman" w:hAnsi="Times New Roman" w:cs="Times New Roman"/>
        </w:rPr>
      </w:pPr>
      <w:r w:rsidRPr="00BD0FBE">
        <w:rPr>
          <w:noProof/>
          <w:lang w:bidi="th-TH"/>
        </w:rPr>
        <w:pict>
          <v:shape id="AutoShape 171" o:spid="_x0000_s1195" type="#_x0000_t32" style="position:absolute;left:0;text-align:left;margin-left:227.65pt;margin-top:8.6pt;width:0;height:35.7pt;z-index:25247232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New Roman" w:hAnsi="Times New Roman" w:cs="Times New Roman"/>
        </w:rPr>
      </w:pPr>
    </w:p>
    <w:p w:rsidR="001B2AAC" w:rsidRDefault="001B2AAC" w:rsidP="001B2AAC">
      <w:pPr>
        <w:jc w:val="both"/>
        <w:rPr>
          <w:rFonts w:ascii="Times New Roman" w:hAnsi="Times New Roman" w:cs="Times New Roman"/>
        </w:rPr>
      </w:pPr>
    </w:p>
    <w:p w:rsidR="001B2AAC" w:rsidRDefault="00BD0FBE" w:rsidP="001B2AAC">
      <w:pPr>
        <w:jc w:val="both"/>
        <w:rPr>
          <w:rFonts w:ascii="Times New Roman" w:hAnsi="Times New Roman" w:cs="Times New Roman"/>
        </w:rPr>
      </w:pPr>
      <w:r w:rsidRPr="00BD0FBE">
        <w:rPr>
          <w:noProof/>
          <w:lang w:bidi="th-TH"/>
        </w:rPr>
        <w:pict>
          <v:shape id="_x0000_s1065" type="#_x0000_t176" style="position:absolute;left:0;text-align:left;margin-left:162.55pt;margin-top:2.8pt;width:135pt;height:45pt;z-index:252473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selects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194" type="#_x0000_t32" style="position:absolute;left:0;text-align:left;margin-left:227.5pt;margin-top:5.9pt;width:.05pt;height:25.95pt;z-index:25247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" strokecolor="black [3213]" strokeweight="2pt">
            <v:stroke endarrow="open"/>
            <o:lock v:ext="edit" shapetype="f"/>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066" type="#_x0000_t176" style="position:absolute;left:0;text-align:left;margin-left:135.4pt;margin-top:4.75pt;width:188.55pt;height:45pt;z-index:2524856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 xml:space="preserve">Officer views all appointment as a list in all appointment </w:t>
                  </w:r>
                  <w:proofErr w:type="gramStart"/>
                  <w:r>
                    <w:rPr>
                      <w:rFonts w:ascii="Times New Roman" w:hAnsi="Times New Roman"/>
                      <w:color w:val="000000" w:themeColor="text1"/>
                    </w:rPr>
                    <w:t>page</w:t>
                  </w:r>
                  <w:proofErr w:type="gramEnd"/>
                </w:p>
              </w:txbxContent>
            </v:textbox>
            <w10:wrap anchorx="margin"/>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193" type="#_x0000_t32" style="position:absolute;left:0;text-align:left;margin-left:227.45pt;margin-top:10.45pt;width:0;height:36pt;z-index:-2508298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067" type="#_x0000_t176" style="position:absolute;left:0;text-align:left;margin-left:95.3pt;margin-top:5.5pt;width:286.75pt;height:40.1pt;z-index:2524846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selects save appointment to Google calendar menu at the appointment that need to save</w:t>
                  </w:r>
                </w:p>
              </w:txbxContent>
            </v:textbox>
            <w10:wrap anchorx="margin"/>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AutoShape 168" o:spid="_x0000_s1192" type="#_x0000_t32" style="position:absolute;left:0;text-align:left;margin-left:230.8pt;margin-top:8.65pt;width:0;height:27pt;z-index:25246924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068" type="#_x0000_t176" style="position:absolute;left:0;text-align:left;margin-left:123.4pt;margin-top:7.6pt;width:214.8pt;height:24.75pt;z-index:252474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enters to Google calendar page</w:t>
                  </w:r>
                </w:p>
              </w:txbxContent>
            </v:textbox>
            <w10:wrap anchorx="margin"/>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AutoShape 167" o:spid="_x0000_s1191" type="#_x0000_t32" style="position:absolute;left:0;text-align:left;margin-left:231.25pt;margin-top:3.35pt;width:0;height:27pt;z-index:-25082368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069" type="#_x0000_t176" style="position:absolute;left:0;text-align:left;margin-left:115.3pt;margin-top:2.75pt;width:214.8pt;height:39.95pt;z-index:2524948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appointments’ data in Google calendar form</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AutoShape 166" o:spid="_x0000_s1190" type="#_x0000_t32" style="position:absolute;left:0;text-align:left;margin-left:231.05pt;margin-top:1.45pt;width:0;height:27pt;z-index:25248870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070" type="#_x0000_t176" style="position:absolute;left:0;text-align:left;margin-left:125.95pt;margin-top:.05pt;width:212.85pt;height:42.45pt;z-index:2524876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saves appointment in Google calendar</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AutoShape 165" o:spid="_x0000_s1189" type="#_x0000_t32" style="position:absolute;left:0;text-align:left;margin-left:228.7pt;margin-top:1.35pt;width:0;height:20.05pt;z-index:25247641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" strokecolor="black [3213]" strokeweight="2pt">
            <v:stroke endarrow="open"/>
            <v:shadow on="t" opacity="24903f" origin=",.5" offset="0,.55556mm"/>
          </v:shape>
        </w:pict>
      </w:r>
    </w:p>
    <w:p w:rsidR="001B2AAC" w:rsidRDefault="00BD0FBE" w:rsidP="001B2AAC">
      <w:pPr>
        <w:jc w:val="both"/>
        <w:rPr>
          <w:rFonts w:ascii="Times" w:hAnsi="Times"/>
        </w:rPr>
      </w:pPr>
      <w:r w:rsidRPr="00BD0FBE">
        <w:rPr>
          <w:noProof/>
          <w:lang w:bidi="th-TH"/>
        </w:rPr>
        <w:pict>
          <v:shape id="_x0000_s1188" type="#_x0000_t110" style="position:absolute;left:0;text-align:left;margin-left:209.8pt;margin-top:6.75pt;width:36pt;height:34.2pt;z-index:252475392;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" fillcolor="white [3212]" strokecolor="black [3213]">
            <v:path arrowok="t"/>
            <w10:wrap type="through"/>
          </v:shape>
        </w:pict>
      </w:r>
      <w:r w:rsidRPr="00BD0FBE">
        <w:rPr>
          <w:noProof/>
          <w:lang w:bidi="th-TH"/>
        </w:rPr>
        <w:pict>
          <v:shape id="Text Box 229" o:spid="_x0000_s1071" type="#_x0000_t202" style="position:absolute;left:0;text-align:left;margin-left:291.1pt;margin-top:7.95pt;width:48.15pt;height:27pt;z-index:25247744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" filled="f" stroked="f">
            <v:path arrowok="t"/>
            <v:textbox>
              <w:txbxContent>
                <w:p w:rsidR="00685C36" w:rsidRDefault="00685C36" w:rsidP="001B2AAC">
                  <w:r>
                    <w:t>Cancel</w:t>
                  </w:r>
                </w:p>
              </w:txbxContent>
            </v:textbox>
            <w10:wrap type="square"/>
          </v:shape>
        </w:pict>
      </w:r>
    </w:p>
    <w:p w:rsidR="001B2AAC" w:rsidRDefault="00BD0FBE" w:rsidP="001B2AAC">
      <w:pPr>
        <w:jc w:val="both"/>
        <w:rPr>
          <w:rFonts w:ascii="Times" w:hAnsi="Times"/>
        </w:rPr>
      </w:pPr>
      <w:r w:rsidRPr="00BD0FBE">
        <w:rPr>
          <w:noProof/>
          <w:lang w:bidi="th-TH"/>
        </w:rPr>
        <w:pict>
          <v:line id="_x0000_s1187" style="position:absolute;left:0;text-align:left;flip:y;z-index:252478464;visibility:visible;mso-wrap-distance-left:3.17494mm;mso-wrap-distance-right:3.17494mm;mso-width-relative:margin;mso-height-relative:margin" from="429.45pt,11.45pt" to="429.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" strokecolor="black [3213]" strokeweight="2pt">
            <o:lock v:ext="edit" shapetype="f"/>
          </v:line>
        </w:pict>
      </w:r>
      <w:r w:rsidRPr="00BD0FBE">
        <w:rPr>
          <w:noProof/>
          <w:lang w:bidi="th-TH"/>
        </w:rPr>
        <w:pict>
          <v:line id="_x0000_s1186" style="position:absolute;left:0;text-align:left;flip:x;z-index:252489728;visibility:visible;mso-wrap-distance-top:-6e-5mm;mso-wrap-distance-bottom:-6e-5mm;mso-width-relative:margin;mso-height-relative:margin" from="244.6pt,11.45pt" to="430.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" strokecolor="black [3213]" strokeweight="2pt">
            <o:lock v:ext="edit" shapetype="f"/>
          </v:line>
        </w:pict>
      </w:r>
    </w:p>
    <w:p w:rsidR="001B2AAC" w:rsidRDefault="00BD0FBE" w:rsidP="001B2AAC">
      <w:pPr>
        <w:jc w:val="both"/>
        <w:rPr>
          <w:rFonts w:ascii="Times" w:hAnsi="Times"/>
        </w:rPr>
      </w:pPr>
      <w:r w:rsidRPr="00BD0FBE">
        <w:rPr>
          <w:noProof/>
          <w:lang w:bidi="th-TH"/>
        </w:rPr>
        <w:pict>
          <v:shape id="Text Box 246" o:spid="_x0000_s1072" type="#_x0000_t202" style="position:absolute;left:0;text-align:left;margin-left:181.9pt;margin-top:6.95pt;width:38.15pt;height:27pt;z-index:25248358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" filled="f" stroked="f">
            <v:path arrowok="t"/>
            <v:textbox>
              <w:txbxContent>
                <w:p w:rsidR="00685C36" w:rsidRDefault="00685C36" w:rsidP="001B2AAC">
                  <w:r>
                    <w:t>Save</w:t>
                  </w:r>
                </w:p>
              </w:txbxContent>
            </v:textbox>
            <w10:wrap type="square"/>
          </v:shape>
        </w:pict>
      </w:r>
      <w:r w:rsidRPr="00BD0FBE">
        <w:rPr>
          <w:noProof/>
          <w:lang w:bidi="th-TH"/>
        </w:rPr>
        <w:pict>
          <v:shape id="_x0000_s1185" type="#_x0000_t32" style="position:absolute;left:0;text-align:left;margin-left:229.65pt;margin-top:12.5pt;width:0;height:27pt;z-index:25247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" strokecolor="black [3213]" strokeweight="2pt">
            <v:stroke endarrow="open"/>
            <o:lock v:ext="edit" shapetype="f"/>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_x0000_s1073" type="#_x0000_t176" style="position:absolute;left:0;text-align:left;margin-left:95.2pt;margin-top:5pt;width:256.05pt;height:45pt;z-index:2524805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" fillcolor="white [3212]" strokecolor="black [3213]">
            <v:path arrowok="t"/>
            <v:textbox>
              <w:txbxContent>
                <w:p w:rsidR="00685C36" w:rsidRPr="00742075" w:rsidRDefault="00685C36" w:rsidP="001B2AAC">
                  <w:pPr>
                    <w:jc w:val="center"/>
                    <w:rPr>
                      <w:rFonts w:ascii="Times New Roman" w:hAnsi="Times New Roman"/>
                      <w:color w:val="000000" w:themeColor="text1"/>
                    </w:rPr>
                  </w:pPr>
                  <w:r>
                    <w:rPr>
                      <w:rFonts w:ascii="Times New Roman" w:hAnsi="Times New Roman"/>
                      <w:color w:val="000000" w:themeColor="text1"/>
                    </w:rPr>
                    <w:t>Officer views all appointment from Google calendar in appointment calendar page</w:t>
                  </w:r>
                </w:p>
              </w:txbxContent>
            </v:textbox>
            <w10:wrap anchorx="margin"/>
          </v:shape>
        </w:pict>
      </w:r>
    </w:p>
    <w:p w:rsidR="001B2AAC" w:rsidRDefault="001B2AAC" w:rsidP="001B2AAC">
      <w:pPr>
        <w:jc w:val="both"/>
        <w:rPr>
          <w:rFonts w:ascii="Times" w:hAnsi="Times"/>
        </w:rPr>
      </w:pP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shape id="AutoShape 160" o:spid="_x0000_s1184" type="#_x0000_t32" style="position:absolute;left:0;text-align:left;margin-left:232.05pt;margin-top:8.75pt;width:0;height:17.7pt;z-index:252481536;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" strokecolor="black [3213]" strokeweight="2pt">
            <v:stroke endarrow="open"/>
            <v:shadow on="t" opacity="24903f" origin=",.5" offset="0,.55556mm"/>
          </v:shape>
        </w:pict>
      </w:r>
    </w:p>
    <w:p w:rsidR="001B2AAC" w:rsidRDefault="001B2AAC" w:rsidP="001B2AAC">
      <w:pPr>
        <w:jc w:val="both"/>
        <w:rPr>
          <w:rFonts w:ascii="Times" w:hAnsi="Times"/>
        </w:rPr>
      </w:pPr>
    </w:p>
    <w:p w:rsidR="001B2AAC" w:rsidRDefault="00BD0FBE" w:rsidP="001B2AAC">
      <w:pPr>
        <w:jc w:val="both"/>
        <w:rPr>
          <w:rFonts w:ascii="Times" w:hAnsi="Times"/>
        </w:rPr>
      </w:pPr>
      <w:r w:rsidRPr="00BD0FBE">
        <w:rPr>
          <w:noProof/>
          <w:lang w:bidi="th-TH"/>
        </w:rPr>
        <w:pict>
          <v:oval id="_x0000_s1183" style="position:absolute;left:0;text-align:left;margin-left:220.95pt;margin-top:7.65pt;width:18pt;height:18pt;z-index:2524825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" fillcolor="black [3213]" strokecolor="black [3213]" strokeweight="20pt">
            <v:stroke opacity="9252f"/>
            <v:path arrowok="t"/>
            <w10:wrap type="through"/>
          </v:oval>
        </w:pict>
      </w:r>
    </w:p>
    <w:p w:rsidR="001B2AAC" w:rsidRDefault="00BD0FBE" w:rsidP="001B2AAC">
      <w:pPr>
        <w:jc w:val="both"/>
        <w:rPr>
          <w:rFonts w:ascii="Times" w:hAnsi="Times"/>
        </w:rPr>
      </w:pPr>
      <w:r w:rsidRPr="00BD0FBE">
        <w:rPr>
          <w:noProof/>
          <w:lang w:bidi="th-TH"/>
        </w:rPr>
        <w:pict>
          <v:shape id="_x0000_s1182" type="#_x0000_t32" style="position:absolute;left:0;text-align:left;margin-left:244pt;margin-top:4pt;width:184.85pt;height:0;flip:x;z-index:25247948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" strokecolor="black [3213]" strokeweight="2pt">
            <v:stroke endarrow="open"/>
            <o:lock v:ext="edit" shapetype="f"/>
          </v:shape>
        </w:pict>
      </w:r>
    </w:p>
    <w:p w:rsidR="001B2AAC" w:rsidRDefault="001B2AAC" w:rsidP="001B2AAC">
      <w:pPr>
        <w:jc w:val="both"/>
        <w:rPr>
          <w:rFonts w:ascii="Times" w:hAnsi="Times"/>
        </w:rPr>
      </w:pPr>
    </w:p>
    <w:p w:rsidR="001B2AAC" w:rsidRDefault="001B2AAC" w:rsidP="00BD35CB">
      <w:pPr>
        <w:jc w:val="center"/>
      </w:pPr>
      <w:r>
        <w:rPr>
          <w:rFonts w:ascii="Times" w:hAnsi="Times"/>
        </w:rPr>
        <w:t>Figure 1</w:t>
      </w:r>
      <w:r w:rsidR="00BB49D6">
        <w:rPr>
          <w:rFonts w:ascii="Times" w:hAnsi="Times"/>
        </w:rPr>
        <w:t>7</w:t>
      </w:r>
      <w:r>
        <w:rPr>
          <w:rFonts w:ascii="Times" w:hAnsi="Times"/>
        </w:rPr>
        <w:t>:</w:t>
      </w:r>
      <w:r w:rsidRPr="00D6246C">
        <w:rPr>
          <w:rFonts w:ascii="Times" w:hAnsi="Times"/>
        </w:rPr>
        <w:t xml:space="preserve"> </w:t>
      </w:r>
      <w:r w:rsidR="00BD35CB">
        <w:rPr>
          <w:rFonts w:ascii="Times New Roman" w:hAnsi="Times New Roman" w:cs="Times New Roman"/>
          <w:color w:val="000000"/>
        </w:rPr>
        <w:t>Save appointment to Google calendar</w:t>
      </w:r>
      <w:r>
        <w:rPr>
          <w:rFonts w:ascii="Times" w:hAnsi="Times"/>
        </w:rPr>
        <w:t xml:space="preserve"> [AD-1</w:t>
      </w:r>
      <w:r w:rsidR="00BD35CB">
        <w:rPr>
          <w:rFonts w:ascii="Times" w:hAnsi="Times"/>
        </w:rPr>
        <w:t>3</w:t>
      </w:r>
      <w:r>
        <w:rPr>
          <w:rFonts w:ascii="Times" w:hAnsi="Times"/>
        </w:rPr>
        <w:t>]</w:t>
      </w:r>
    </w:p>
    <w:p w:rsidR="00C04B44" w:rsidRPr="003521E1"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253"/>
        <w:gridCol w:w="2485"/>
        <w:gridCol w:w="2268"/>
        <w:gridCol w:w="2600"/>
      </w:tblGrid>
      <w:tr w:rsidR="009B4653" w:rsidRPr="009B4653" w:rsidTr="00215821">
        <w:trPr>
          <w:trHeight w:val="217"/>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lastRenderedPageBreak/>
              <w:t>Use Case ID:</w:t>
            </w:r>
          </w:p>
        </w:tc>
        <w:tc>
          <w:tcPr>
            <w:tcW w:w="7353" w:type="dxa"/>
            <w:gridSpan w:val="3"/>
            <w:shd w:val="clear" w:color="auto" w:fill="D9D9D9"/>
            <w:tcMar>
              <w:top w:w="60" w:type="dxa"/>
              <w:left w:w="60" w:type="dxa"/>
              <w:bottom w:w="60" w:type="dxa"/>
              <w:right w:w="60" w:type="dxa"/>
            </w:tcMar>
            <w:hideMark/>
          </w:tcPr>
          <w:p w:rsidR="009B4653" w:rsidRPr="009B4653" w:rsidRDefault="00AF25D2" w:rsidP="00C531E3">
            <w:pPr>
              <w:jc w:val="both"/>
              <w:rPr>
                <w:rFonts w:ascii="Times" w:hAnsi="Times" w:cs="Times New Roman"/>
              </w:rPr>
            </w:pPr>
            <w:r>
              <w:rPr>
                <w:rFonts w:ascii="Times New Roman" w:hAnsi="Times New Roman" w:cs="Times New Roman"/>
                <w:color w:val="000000"/>
              </w:rPr>
              <w:t>UC-14</w:t>
            </w:r>
          </w:p>
        </w:tc>
      </w:tr>
      <w:tr w:rsidR="009B4653" w:rsidRPr="009B4653" w:rsidTr="00215821">
        <w:trPr>
          <w:trHeight w:val="204"/>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Use Case Name:</w:t>
            </w:r>
          </w:p>
        </w:tc>
        <w:tc>
          <w:tcPr>
            <w:tcW w:w="7353" w:type="dxa"/>
            <w:gridSpan w:val="3"/>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Login</w:t>
            </w:r>
            <w:r w:rsidR="008C73FD">
              <w:rPr>
                <w:rFonts w:ascii="Times New Roman" w:hAnsi="Times New Roman" w:cs="Times New Roman"/>
                <w:color w:val="000000"/>
              </w:rPr>
              <w:t xml:space="preserve"> </w:t>
            </w:r>
            <w:r w:rsidRPr="009B4653">
              <w:rPr>
                <w:rFonts w:ascii="Times New Roman" w:hAnsi="Times New Roman" w:cs="Times New Roman"/>
                <w:color w:val="000000"/>
              </w:rPr>
              <w:t>(in mobile application)</w:t>
            </w:r>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Created By:</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Worapun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Updated By:</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color w:val="000000"/>
              </w:rPr>
              <w:t>Kanokwan</w:t>
            </w:r>
            <w:proofErr w:type="spellEnd"/>
            <w:r w:rsidRPr="009B4653">
              <w:rPr>
                <w:rFonts w:ascii="Times New Roman" w:hAnsi="Times New Roman" w:cs="Times New Roman"/>
                <w:color w:val="000000"/>
              </w:rPr>
              <w:t xml:space="preserve"> </w:t>
            </w:r>
            <w:proofErr w:type="spellStart"/>
            <w:r w:rsidRPr="009B4653">
              <w:rPr>
                <w:rFonts w:ascii="Times New Roman" w:hAnsi="Times New Roman" w:cs="Times New Roman"/>
                <w:color w:val="000000"/>
              </w:rPr>
              <w:t>Maneerat</w:t>
            </w:r>
            <w:proofErr w:type="spellEnd"/>
          </w:p>
        </w:tc>
      </w:tr>
      <w:tr w:rsidR="009B4653" w:rsidRPr="009B4653" w:rsidTr="00215821">
        <w:trPr>
          <w:trHeight w:val="232"/>
        </w:trPr>
        <w:tc>
          <w:tcPr>
            <w:tcW w:w="2253"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Date Created:</w:t>
            </w:r>
          </w:p>
        </w:tc>
        <w:tc>
          <w:tcPr>
            <w:tcW w:w="2485"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Last Revision Date:</w:t>
            </w:r>
          </w:p>
        </w:tc>
        <w:tc>
          <w:tcPr>
            <w:tcW w:w="2600" w:type="dxa"/>
            <w:shd w:val="clear" w:color="auto" w:fill="D9D9D9"/>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23/06/2014</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Actors: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Patient</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Description:</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can login for identifying him/herself to mobile application. </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Trigger:</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selects login menu in dental clinic services application</w:t>
            </w:r>
          </w:p>
        </w:tc>
      </w:tr>
      <w:tr w:rsidR="009B4653" w:rsidRPr="009B4653" w:rsidTr="009B4653">
        <w:trPr>
          <w:trHeight w:val="21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Preconditions:</w:t>
            </w:r>
          </w:p>
        </w:tc>
        <w:tc>
          <w:tcPr>
            <w:tcW w:w="7353" w:type="dxa"/>
            <w:gridSpan w:val="3"/>
            <w:shd w:val="clear" w:color="auto" w:fill="auto"/>
            <w:tcMar>
              <w:top w:w="60" w:type="dxa"/>
              <w:left w:w="60" w:type="dxa"/>
              <w:bottom w:w="60" w:type="dxa"/>
              <w:right w:w="60" w:type="dxa"/>
            </w:tcMar>
            <w:hideMark/>
          </w:tcPr>
          <w:p w:rsidR="009B4653" w:rsidRPr="009B4653" w:rsidRDefault="008C73FD" w:rsidP="00C531E3">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enters to the dental clinic services application.</w:t>
            </w:r>
          </w:p>
        </w:tc>
      </w:tr>
      <w:tr w:rsidR="009B4653" w:rsidRPr="009B4653" w:rsidTr="009B4653">
        <w:trPr>
          <w:trHeight w:val="20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proofErr w:type="spellStart"/>
            <w:r w:rsidRPr="009B4653">
              <w:rPr>
                <w:rFonts w:ascii="Times New Roman" w:hAnsi="Times New Roman" w:cs="Times New Roman"/>
                <w:b/>
                <w:bCs/>
                <w:color w:val="000000"/>
              </w:rPr>
              <w:t>Postconditions</w:t>
            </w:r>
            <w:proofErr w:type="spellEnd"/>
            <w:r w:rsidRPr="009B4653">
              <w:rPr>
                <w:rFonts w:ascii="Times New Roman" w:hAnsi="Times New Roman" w:cs="Times New Roman"/>
                <w:b/>
                <w:bCs/>
                <w:color w:val="000000"/>
              </w:rPr>
              <w:t>:</w:t>
            </w:r>
          </w:p>
        </w:tc>
        <w:tc>
          <w:tcPr>
            <w:tcW w:w="7353" w:type="dxa"/>
            <w:gridSpan w:val="3"/>
            <w:shd w:val="clear" w:color="auto" w:fill="auto"/>
            <w:tcMar>
              <w:top w:w="60" w:type="dxa"/>
              <w:left w:w="60" w:type="dxa"/>
              <w:bottom w:w="60" w:type="dxa"/>
              <w:right w:w="60" w:type="dxa"/>
            </w:tcMar>
            <w:hideMark/>
          </w:tcPr>
          <w:p w:rsidR="009B4653" w:rsidRPr="009B4653" w:rsidRDefault="008C73FD" w:rsidP="00AF25D2">
            <w:p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w:t>
            </w:r>
            <w:r w:rsidR="00AF25D2">
              <w:rPr>
                <w:rFonts w:ascii="Times New Roman" w:hAnsi="Times New Roman" w:cs="Times New Roman"/>
                <w:color w:val="000000"/>
              </w:rPr>
              <w:t>enter</w:t>
            </w:r>
            <w:r w:rsidR="005409EB">
              <w:rPr>
                <w:rFonts w:ascii="Times New Roman" w:hAnsi="Times New Roman" w:cs="Times New Roman"/>
                <w:color w:val="000000"/>
              </w:rPr>
              <w:t>s</w:t>
            </w:r>
            <w:r w:rsidR="00AF25D2">
              <w:rPr>
                <w:rFonts w:ascii="Times New Roman" w:hAnsi="Times New Roman" w:cs="Times New Roman"/>
                <w:color w:val="000000"/>
              </w:rPr>
              <w:t xml:space="preserve"> to the application</w:t>
            </w:r>
          </w:p>
        </w:tc>
      </w:tr>
      <w:tr w:rsidR="009B4653" w:rsidRPr="009B4653" w:rsidTr="009B4653">
        <w:trPr>
          <w:trHeight w:val="2594"/>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Normal Flow:</w:t>
            </w:r>
          </w:p>
        </w:tc>
        <w:tc>
          <w:tcPr>
            <w:tcW w:w="7353" w:type="dxa"/>
            <w:gridSpan w:val="3"/>
            <w:shd w:val="clear" w:color="auto" w:fill="auto"/>
            <w:tcMar>
              <w:top w:w="60" w:type="dxa"/>
              <w:left w:w="60" w:type="dxa"/>
              <w:bottom w:w="60" w:type="dxa"/>
              <w:right w:w="60" w:type="dxa"/>
            </w:tcMar>
            <w:hideMark/>
          </w:tcPr>
          <w:p w:rsidR="009B4653" w:rsidRDefault="008C73FD" w:rsidP="00AF25D2">
            <w:pPr>
              <w:pStyle w:val="a6"/>
              <w:numPr>
                <w:ilvl w:val="0"/>
                <w:numId w:val="2"/>
              </w:numPr>
              <w:jc w:val="both"/>
              <w:rPr>
                <w:rFonts w:ascii="Times" w:hAnsi="Times" w:cs="Times New Roman"/>
              </w:rPr>
            </w:pPr>
            <w:r>
              <w:rPr>
                <w:rFonts w:ascii="Times New Roman" w:hAnsi="Times New Roman" w:cs="Times New Roman"/>
                <w:color w:val="000000"/>
              </w:rPr>
              <w:t>Patient</w:t>
            </w:r>
            <w:r w:rsidR="009B4653" w:rsidRPr="009B4653">
              <w:rPr>
                <w:rFonts w:ascii="Times New Roman" w:hAnsi="Times New Roman" w:cs="Times New Roman"/>
                <w:color w:val="000000"/>
              </w:rPr>
              <w:t xml:space="preserve"> select</w:t>
            </w:r>
            <w:r w:rsidR="005409EB">
              <w:rPr>
                <w:rFonts w:ascii="Times New Roman" w:hAnsi="Times New Roman" w:cs="Times New Roman"/>
                <w:color w:val="000000"/>
              </w:rPr>
              <w:t>s</w:t>
            </w:r>
            <w:r w:rsidR="009B4653" w:rsidRPr="009B4653">
              <w:rPr>
                <w:rFonts w:ascii="Times New Roman" w:hAnsi="Times New Roman" w:cs="Times New Roman"/>
                <w:color w:val="000000"/>
              </w:rPr>
              <w:t xml:space="preserve"> at login menu</w:t>
            </w:r>
          </w:p>
          <w:p w:rsidR="00AF25D2" w:rsidRPr="00AF25D2" w:rsidRDefault="00AF25D2" w:rsidP="00AF25D2">
            <w:pPr>
              <w:pStyle w:val="a6"/>
              <w:numPr>
                <w:ilvl w:val="0"/>
                <w:numId w:val="2"/>
              </w:numPr>
              <w:rPr>
                <w:rFonts w:ascii="Times" w:hAnsi="Times"/>
              </w:rPr>
            </w:pPr>
            <w:r w:rsidRPr="00C956E2">
              <w:rPr>
                <w:rFonts w:ascii="Times" w:hAnsi="Times"/>
              </w:rPr>
              <w:t>System shall provide patient login page in mobile application</w:t>
            </w:r>
          </w:p>
          <w:p w:rsidR="00AF25D2" w:rsidRDefault="00AF25D2" w:rsidP="00AF25D2">
            <w:pPr>
              <w:pStyle w:val="a6"/>
              <w:numPr>
                <w:ilvl w:val="0"/>
                <w:numId w:val="2"/>
              </w:numPr>
              <w:jc w:val="both"/>
              <w:rPr>
                <w:rFonts w:ascii="Times" w:hAnsi="Times" w:cs="Times New Roman"/>
              </w:rPr>
            </w:pPr>
            <w:r>
              <w:rPr>
                <w:rFonts w:ascii="Times" w:hAnsi="Times" w:cs="Times New Roman"/>
              </w:rPr>
              <w:t>Patient input</w:t>
            </w:r>
            <w:r w:rsidR="005409EB">
              <w:rPr>
                <w:rFonts w:ascii="Times" w:hAnsi="Times" w:cs="Times New Roman"/>
              </w:rPr>
              <w:t>s</w:t>
            </w:r>
            <w:r>
              <w:rPr>
                <w:rFonts w:ascii="Times" w:hAnsi="Times" w:cs="Times New Roman"/>
              </w:rPr>
              <w:t xml:space="preserve"> </w:t>
            </w:r>
            <w:proofErr w:type="spellStart"/>
            <w:r>
              <w:rPr>
                <w:rFonts w:ascii="Times" w:hAnsi="Times" w:cs="Times New Roman"/>
              </w:rPr>
              <w:t>patientID</w:t>
            </w:r>
            <w:proofErr w:type="spellEnd"/>
            <w:r>
              <w:rPr>
                <w:rFonts w:ascii="Times" w:hAnsi="Times" w:cs="Times New Roman"/>
              </w:rPr>
              <w:t xml:space="preserve"> and password in login page</w:t>
            </w:r>
          </w:p>
          <w:p w:rsidR="00084A1C" w:rsidRPr="009B4653" w:rsidRDefault="00084A1C" w:rsidP="00AF25D2">
            <w:pPr>
              <w:pStyle w:val="a6"/>
              <w:numPr>
                <w:ilvl w:val="0"/>
                <w:numId w:val="2"/>
              </w:numPr>
              <w:jc w:val="both"/>
              <w:rPr>
                <w:rFonts w:ascii="Times" w:hAnsi="Times" w:cs="Times New Roman"/>
              </w:rPr>
            </w:pPr>
            <w:r>
              <w:rPr>
                <w:rFonts w:ascii="Times" w:hAnsi="Times" w:cs="Times New Roman"/>
              </w:rPr>
              <w:t>Patient press</w:t>
            </w:r>
            <w:r w:rsidR="005409EB">
              <w:rPr>
                <w:rFonts w:ascii="Times" w:hAnsi="Times" w:cs="Times New Roman"/>
              </w:rPr>
              <w:t>es</w:t>
            </w:r>
            <w:r>
              <w:rPr>
                <w:rFonts w:ascii="Times" w:hAnsi="Times" w:cs="Times New Roman"/>
              </w:rPr>
              <w:t xml:space="preserve"> login button </w:t>
            </w:r>
          </w:p>
          <w:p w:rsidR="00AF25D2" w:rsidRDefault="00AF25D2" w:rsidP="00AF25D2">
            <w:pPr>
              <w:pStyle w:val="a6"/>
              <w:numPr>
                <w:ilvl w:val="0"/>
                <w:numId w:val="2"/>
              </w:numPr>
              <w:rPr>
                <w:rFonts w:ascii="Times" w:hAnsi="Times"/>
              </w:rPr>
            </w:pPr>
            <w:r w:rsidRPr="002854DD">
              <w:rPr>
                <w:rFonts w:ascii="Times" w:hAnsi="Times"/>
              </w:rPr>
              <w:t>System shall connect with the database</w:t>
            </w:r>
          </w:p>
          <w:p w:rsidR="00AF25D2" w:rsidRDefault="00AF25D2" w:rsidP="00AF25D2">
            <w:pPr>
              <w:pStyle w:val="a6"/>
              <w:numPr>
                <w:ilvl w:val="0"/>
                <w:numId w:val="2"/>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AF25D2" w:rsidRPr="00114339" w:rsidRDefault="00AF25D2" w:rsidP="00AF25D2">
            <w:pPr>
              <w:pStyle w:val="a6"/>
              <w:numPr>
                <w:ilvl w:val="0"/>
                <w:numId w:val="2"/>
              </w:numPr>
              <w:rPr>
                <w:rFonts w:ascii="Times" w:hAnsi="Times"/>
              </w:rPr>
            </w:pPr>
            <w:r w:rsidRPr="00114339">
              <w:rPr>
                <w:rFonts w:ascii="Times" w:hAnsi="Times"/>
              </w:rPr>
              <w:t>System shall store session after login success</w:t>
            </w:r>
          </w:p>
          <w:p w:rsidR="00AF25D2" w:rsidRPr="00C956E2" w:rsidRDefault="00AF25D2" w:rsidP="00AF25D2">
            <w:pPr>
              <w:pStyle w:val="a6"/>
              <w:numPr>
                <w:ilvl w:val="0"/>
                <w:numId w:val="2"/>
              </w:numPr>
              <w:rPr>
                <w:rFonts w:ascii="Times" w:hAnsi="Times"/>
              </w:rPr>
            </w:pPr>
            <w:r w:rsidRPr="00C956E2">
              <w:rPr>
                <w:rFonts w:ascii="Times" w:hAnsi="Times"/>
              </w:rPr>
              <w:t>System shall redirect to index page in mobile application</w:t>
            </w:r>
          </w:p>
          <w:p w:rsidR="009B4653" w:rsidRPr="00084A1C" w:rsidRDefault="00AF25D2" w:rsidP="00084A1C">
            <w:pPr>
              <w:pStyle w:val="a6"/>
              <w:numPr>
                <w:ilvl w:val="0"/>
                <w:numId w:val="2"/>
              </w:numPr>
              <w:rPr>
                <w:rFonts w:ascii="Times" w:hAnsi="Times"/>
              </w:rPr>
            </w:pPr>
            <w:r>
              <w:rPr>
                <w:rFonts w:ascii="Times" w:hAnsi="Times"/>
              </w:rPr>
              <w:t>Patient enter</w:t>
            </w:r>
            <w:r w:rsidR="005409EB">
              <w:rPr>
                <w:rFonts w:ascii="Times" w:hAnsi="Times"/>
              </w:rPr>
              <w:t>s</w:t>
            </w:r>
            <w:r>
              <w:rPr>
                <w:rFonts w:ascii="Times" w:hAnsi="Times"/>
              </w:rPr>
              <w:t xml:space="preserve"> to index page in mobile application</w:t>
            </w:r>
          </w:p>
        </w:tc>
      </w:tr>
      <w:tr w:rsidR="009B4653" w:rsidRPr="009B4653" w:rsidTr="009B4653">
        <w:trPr>
          <w:trHeight w:val="1449"/>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Alternative Flows:</w:t>
            </w:r>
          </w:p>
        </w:tc>
        <w:tc>
          <w:tcPr>
            <w:tcW w:w="7353" w:type="dxa"/>
            <w:gridSpan w:val="3"/>
            <w:shd w:val="clear" w:color="auto" w:fill="auto"/>
            <w:tcMar>
              <w:top w:w="60" w:type="dxa"/>
              <w:left w:w="60" w:type="dxa"/>
              <w:bottom w:w="60" w:type="dxa"/>
              <w:right w:w="60" w:type="dxa"/>
            </w:tcMar>
            <w:hideMark/>
          </w:tcPr>
          <w:p w:rsidR="00084A1C" w:rsidRDefault="00084A1C" w:rsidP="00084A1C">
            <w:pPr>
              <w:jc w:val="both"/>
              <w:rPr>
                <w:rFonts w:ascii="Times" w:hAnsi="Times" w:cs="Times New Roman"/>
              </w:rPr>
            </w:pPr>
            <w:r>
              <w:rPr>
                <w:rFonts w:ascii="Times New Roman" w:hAnsi="Times New Roman" w:cs="Times New Roman"/>
                <w:color w:val="000000"/>
              </w:rPr>
              <w:t>4a.</w:t>
            </w:r>
            <w:r w:rsidRPr="00126CF6">
              <w:rPr>
                <w:rFonts w:ascii="Times New Roman" w:hAnsi="Times New Roman" w:cs="Times New Roman"/>
                <w:color w:val="000000"/>
              </w:rPr>
              <w:t xml:space="preserve"> </w:t>
            </w:r>
            <w:r>
              <w:rPr>
                <w:rFonts w:ascii="Times New Roman" w:hAnsi="Times New Roman" w:cs="Times New Roman"/>
                <w:color w:val="000000"/>
              </w:rPr>
              <w:t>Patient</w:t>
            </w:r>
            <w:r w:rsidRPr="00126CF6">
              <w:rPr>
                <w:rFonts w:ascii="Times New Roman" w:hAnsi="Times New Roman" w:cs="Times New Roman"/>
                <w:color w:val="000000"/>
              </w:rPr>
              <w:t xml:space="preserve"> press </w:t>
            </w:r>
            <w:r>
              <w:rPr>
                <w:rFonts w:ascii="Times New Roman" w:hAnsi="Times New Roman" w:cs="Times New Roman"/>
                <w:color w:val="000000"/>
              </w:rPr>
              <w:t xml:space="preserve">login </w:t>
            </w:r>
            <w:r w:rsidRPr="00126CF6">
              <w:rPr>
                <w:rFonts w:ascii="Times New Roman" w:hAnsi="Times New Roman" w:cs="Times New Roman"/>
                <w:color w:val="000000"/>
              </w:rPr>
              <w:t>button and some field is empty</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 xml:space="preserve">System shall display error message if there are empty fields “Please input </w:t>
            </w:r>
            <w:proofErr w:type="spellStart"/>
            <w:r w:rsidRPr="00084A1C">
              <w:rPr>
                <w:rFonts w:ascii="Times" w:hAnsi="Times"/>
              </w:rPr>
              <w:t>patientID</w:t>
            </w:r>
            <w:proofErr w:type="spellEnd"/>
            <w:r w:rsidRPr="00084A1C">
              <w:rPr>
                <w:rFonts w:ascii="Times" w:hAnsi="Times"/>
              </w:rPr>
              <w:t xml:space="preserve"> and password” in mobile application</w:t>
            </w:r>
          </w:p>
          <w:p w:rsidR="00084A1C" w:rsidRPr="00084A1C" w:rsidRDefault="00084A1C" w:rsidP="003F771A">
            <w:pPr>
              <w:pStyle w:val="a6"/>
              <w:numPr>
                <w:ilvl w:val="0"/>
                <w:numId w:val="60"/>
              </w:numPr>
              <w:jc w:val="both"/>
              <w:rPr>
                <w:rFonts w:ascii="Times" w:hAnsi="Times" w:cs="Times New Roman"/>
              </w:rPr>
            </w:pPr>
            <w:r w:rsidRPr="00084A1C">
              <w:rPr>
                <w:rFonts w:ascii="Times" w:hAnsi="Times"/>
              </w:rPr>
              <w:t>System shall redirect to patient login page if login fail</w:t>
            </w:r>
          </w:p>
          <w:p w:rsidR="009B4653" w:rsidRPr="00AF25D2" w:rsidRDefault="00AF25D2" w:rsidP="00AF25D2">
            <w:pPr>
              <w:jc w:val="both"/>
              <w:rPr>
                <w:rFonts w:ascii="Times" w:hAnsi="Times" w:cs="Times New Roman"/>
              </w:rPr>
            </w:pPr>
            <w:r>
              <w:rPr>
                <w:rFonts w:ascii="Times New Roman" w:hAnsi="Times New Roman" w:cs="Times New Roman"/>
                <w:color w:val="000000"/>
              </w:rPr>
              <w:t>5</w:t>
            </w:r>
            <w:r w:rsidR="009B4653" w:rsidRPr="00AF25D2">
              <w:rPr>
                <w:rFonts w:ascii="Times New Roman" w:hAnsi="Times New Roman" w:cs="Times New Roman"/>
                <w:color w:val="000000"/>
              </w:rPr>
              <w:t xml:space="preserve">a. </w:t>
            </w:r>
            <w:proofErr w:type="spellStart"/>
            <w:r w:rsidR="009B4653" w:rsidRPr="00AF25D2">
              <w:rPr>
                <w:rFonts w:ascii="Times New Roman" w:hAnsi="Times New Roman" w:cs="Times New Roman"/>
                <w:color w:val="000000"/>
              </w:rPr>
              <w:t>patientID</w:t>
            </w:r>
            <w:proofErr w:type="spellEnd"/>
            <w:r>
              <w:rPr>
                <w:rFonts w:ascii="Times New Roman" w:hAnsi="Times New Roman" w:cs="Times New Roman"/>
                <w:color w:val="000000"/>
              </w:rPr>
              <w:t xml:space="preserve"> or password</w:t>
            </w:r>
            <w:r w:rsidR="009B4653" w:rsidRPr="00AF25D2">
              <w:rPr>
                <w:rFonts w:ascii="Times New Roman" w:hAnsi="Times New Roman" w:cs="Times New Roman"/>
                <w:color w:val="000000"/>
              </w:rPr>
              <w:t xml:space="preserve"> are not match with the data in patient table in the database</w:t>
            </w:r>
          </w:p>
          <w:p w:rsidR="00AF25D2" w:rsidRPr="00AF25D2" w:rsidRDefault="00AF25D2" w:rsidP="003F771A">
            <w:pPr>
              <w:pStyle w:val="a6"/>
              <w:numPr>
                <w:ilvl w:val="0"/>
                <w:numId w:val="59"/>
              </w:numPr>
              <w:jc w:val="both"/>
              <w:rPr>
                <w:rFonts w:ascii="Times" w:hAnsi="Times" w:cs="Times New Roman"/>
              </w:rPr>
            </w:pPr>
            <w:r w:rsidRPr="00AF25D2">
              <w:rPr>
                <w:rFonts w:ascii="Times" w:hAnsi="Times"/>
              </w:rPr>
              <w:t>System shall display error message if login fail “You’re login fail” in mobile application</w:t>
            </w:r>
            <w:r w:rsidRPr="00AF25D2">
              <w:rPr>
                <w:rFonts w:ascii="Times New Roman" w:hAnsi="Times New Roman" w:cs="Times New Roman"/>
                <w:color w:val="000000"/>
              </w:rPr>
              <w:t xml:space="preserve"> </w:t>
            </w:r>
          </w:p>
          <w:p w:rsidR="009B4653" w:rsidRPr="00084A1C" w:rsidRDefault="00AF25D2" w:rsidP="003F771A">
            <w:pPr>
              <w:pStyle w:val="a6"/>
              <w:numPr>
                <w:ilvl w:val="0"/>
                <w:numId w:val="59"/>
              </w:numPr>
              <w:rPr>
                <w:rFonts w:ascii="Times" w:hAnsi="Times"/>
              </w:rPr>
            </w:pPr>
            <w:r w:rsidRPr="00114339">
              <w:rPr>
                <w:rFonts w:ascii="Times" w:hAnsi="Times"/>
              </w:rPr>
              <w:t>System shall redirect to patient login page if login fail</w:t>
            </w:r>
          </w:p>
        </w:tc>
      </w:tr>
      <w:tr w:rsidR="009B4653" w:rsidRPr="009B4653" w:rsidTr="00084A1C">
        <w:trPr>
          <w:trHeight w:val="637"/>
        </w:trPr>
        <w:tc>
          <w:tcPr>
            <w:tcW w:w="2253" w:type="dxa"/>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b/>
                <w:bCs/>
                <w:color w:val="000000"/>
              </w:rPr>
              <w:t>Exceptions:</w:t>
            </w:r>
          </w:p>
        </w:tc>
        <w:tc>
          <w:tcPr>
            <w:tcW w:w="7353" w:type="dxa"/>
            <w:gridSpan w:val="3"/>
            <w:shd w:val="clear" w:color="auto" w:fill="auto"/>
            <w:tcMar>
              <w:top w:w="60" w:type="dxa"/>
              <w:left w:w="60" w:type="dxa"/>
              <w:bottom w:w="60" w:type="dxa"/>
              <w:right w:w="60" w:type="dxa"/>
            </w:tcMar>
            <w:hideMark/>
          </w:tcPr>
          <w:p w:rsidR="009B4653" w:rsidRPr="009B4653" w:rsidRDefault="009B4653" w:rsidP="00C531E3">
            <w:pPr>
              <w:jc w:val="both"/>
              <w:rPr>
                <w:rFonts w:ascii="Times" w:hAnsi="Times" w:cs="Times New Roman"/>
              </w:rPr>
            </w:pPr>
            <w:r w:rsidRPr="009B4653">
              <w:rPr>
                <w:rFonts w:ascii="Times New Roman" w:hAnsi="Times New Roman" w:cs="Times New Roman"/>
                <w:color w:val="000000"/>
              </w:rPr>
              <w:t xml:space="preserve">System </w:t>
            </w:r>
            <w:r w:rsidR="00F2146F">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sidR="00FC0558">
              <w:rPr>
                <w:rFonts w:ascii="Times New Roman" w:hAnsi="Times New Roman" w:cs="Times New Roman"/>
                <w:color w:val="000000"/>
              </w:rPr>
              <w:t>and</w:t>
            </w:r>
            <w:r w:rsidRPr="009B4653">
              <w:rPr>
                <w:rFonts w:ascii="Times New Roman" w:hAnsi="Times New Roman" w:cs="Times New Roman"/>
                <w:color w:val="000000"/>
              </w:rPr>
              <w:t xml:space="preserve"> deliver</w:t>
            </w:r>
            <w:r w:rsidR="00F2146F">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00FC0558">
              <w:rPr>
                <w:rFonts w:ascii="Times New Roman" w:hAnsi="Times New Roman" w:cs="Times New Roman"/>
                <w:color w:val="000000"/>
              </w:rPr>
              <w:t xml:space="preserve"> </w:t>
            </w:r>
            <w:r w:rsidR="00803115">
              <w:rPr>
                <w:rFonts w:ascii="Times New Roman" w:hAnsi="Times New Roman" w:cs="Times New Roman"/>
                <w:color w:val="000000"/>
              </w:rPr>
              <w:t>P</w:t>
            </w:r>
            <w:r w:rsidR="00FC0558">
              <w:rPr>
                <w:rFonts w:ascii="Times New Roman" w:hAnsi="Times New Roman" w:cs="Times New Roman"/>
                <w:color w:val="000000"/>
              </w:rPr>
              <w:t>atient</w:t>
            </w:r>
            <w:r w:rsidRPr="009B4653">
              <w:rPr>
                <w:rFonts w:ascii="Times New Roman" w:hAnsi="Times New Roman" w:cs="Times New Roman"/>
                <w:color w:val="000000"/>
              </w:rPr>
              <w:t xml:space="preserve"> cannot login to the</w:t>
            </w:r>
            <w:r w:rsidR="00F2146F">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7A42D3"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DB15FD"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rsidR="00084A1C"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B628CB" w:rsidRPr="00B628CB" w:rsidTr="00215821">
        <w:trPr>
          <w:trHeight w:val="225"/>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B628CB" w:rsidRPr="00B628CB" w:rsidRDefault="00084A1C" w:rsidP="00C531E3">
            <w:pPr>
              <w:jc w:val="both"/>
              <w:rPr>
                <w:rFonts w:ascii="Times" w:hAnsi="Times" w:cs="Times New Roman"/>
              </w:rPr>
            </w:pPr>
            <w:r>
              <w:rPr>
                <w:rFonts w:ascii="Times New Roman" w:hAnsi="Times New Roman" w:cs="Times New Roman"/>
                <w:color w:val="000000"/>
              </w:rPr>
              <w:t>UC-15</w:t>
            </w:r>
          </w:p>
        </w:tc>
      </w:tr>
      <w:tr w:rsidR="00B628CB" w:rsidRPr="00B628CB" w:rsidTr="00215821">
        <w:trPr>
          <w:trHeight w:val="21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Login</w:t>
            </w:r>
            <w:r w:rsidR="00333CE6">
              <w:rPr>
                <w:rFonts w:ascii="Times New Roman" w:hAnsi="Times New Roman" w:cs="Times New Roman"/>
                <w:color w:val="000000"/>
              </w:rPr>
              <w:t xml:space="preserve"> </w:t>
            </w:r>
            <w:r w:rsidRPr="00B628CB">
              <w:rPr>
                <w:rFonts w:ascii="Times New Roman" w:hAnsi="Times New Roman" w:cs="Times New Roman"/>
                <w:color w:val="000000"/>
              </w:rPr>
              <w:t>(in website)</w:t>
            </w:r>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Worapun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color w:val="000000"/>
              </w:rPr>
              <w:t>Kanokwan</w:t>
            </w:r>
            <w:proofErr w:type="spellEnd"/>
            <w:r w:rsidRPr="00B628CB">
              <w:rPr>
                <w:rFonts w:ascii="Times New Roman" w:hAnsi="Times New Roman" w:cs="Times New Roman"/>
                <w:color w:val="000000"/>
              </w:rPr>
              <w:t xml:space="preserve"> </w:t>
            </w:r>
            <w:proofErr w:type="spellStart"/>
            <w:r w:rsidRPr="00B628CB">
              <w:rPr>
                <w:rFonts w:ascii="Times New Roman" w:hAnsi="Times New Roman" w:cs="Times New Roman"/>
                <w:color w:val="000000"/>
              </w:rPr>
              <w:t>Maneerat</w:t>
            </w:r>
            <w:proofErr w:type="spellEnd"/>
          </w:p>
        </w:tc>
      </w:tr>
      <w:tr w:rsidR="00B628CB" w:rsidRPr="00B628CB" w:rsidTr="00215821">
        <w:trPr>
          <w:trHeight w:val="240"/>
        </w:trPr>
        <w:tc>
          <w:tcPr>
            <w:tcW w:w="2187"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23/06/2014</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color w:val="000000"/>
              </w:rPr>
              <w:t>Patient, Officer, Dentist</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login for identifying him/herself to website </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selects login menu in dental clinic website</w:t>
            </w:r>
          </w:p>
        </w:tc>
      </w:tr>
      <w:tr w:rsidR="00B628CB" w:rsidRPr="00B628CB" w:rsidTr="00B628CB">
        <w:trPr>
          <w:trHeight w:val="22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enters to the dental clinic website</w:t>
            </w:r>
          </w:p>
        </w:tc>
      </w:tr>
      <w:tr w:rsidR="00B628CB" w:rsidRPr="00B628CB" w:rsidTr="00B628CB">
        <w:trPr>
          <w:trHeight w:val="21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proofErr w:type="spellStart"/>
            <w:r w:rsidRPr="00B628CB">
              <w:rPr>
                <w:rFonts w:ascii="Times New Roman" w:hAnsi="Times New Roman" w:cs="Times New Roman"/>
                <w:b/>
                <w:bCs/>
                <w:color w:val="000000"/>
              </w:rPr>
              <w:t>Postconditions</w:t>
            </w:r>
            <w:proofErr w:type="spellEnd"/>
            <w:r w:rsidRPr="00B628CB">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B628CB" w:rsidRPr="00B628CB" w:rsidRDefault="00333CE6" w:rsidP="00C531E3">
            <w:pPr>
              <w:jc w:val="both"/>
              <w:rPr>
                <w:rFonts w:ascii="Times" w:hAnsi="Times" w:cs="Times New Roman"/>
              </w:rPr>
            </w:pPr>
            <w:r>
              <w:rPr>
                <w:rFonts w:ascii="Times New Roman" w:hAnsi="Times New Roman" w:cs="Times New Roman"/>
                <w:color w:val="000000"/>
              </w:rPr>
              <w:t>Registered user</w:t>
            </w:r>
            <w:r w:rsidR="00B628CB" w:rsidRPr="00B628CB">
              <w:rPr>
                <w:rFonts w:ascii="Times New Roman" w:hAnsi="Times New Roman" w:cs="Times New Roman"/>
                <w:color w:val="000000"/>
              </w:rPr>
              <w:t xml:space="preserve"> can use the services that requires log in.</w:t>
            </w:r>
          </w:p>
        </w:tc>
      </w:tr>
      <w:tr w:rsidR="00B628CB" w:rsidRPr="00B628CB" w:rsidTr="00B628CB">
        <w:trPr>
          <w:trHeight w:val="3300"/>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628CB" w:rsidRPr="00B628CB" w:rsidRDefault="00333CE6" w:rsidP="003F771A">
            <w:pPr>
              <w:pStyle w:val="a6"/>
              <w:numPr>
                <w:ilvl w:val="0"/>
                <w:numId w:val="3"/>
              </w:numPr>
              <w:jc w:val="both"/>
              <w:rPr>
                <w:rFonts w:ascii="Times" w:hAnsi="Times" w:cs="Times New Roman"/>
              </w:rPr>
            </w:pPr>
            <w:r>
              <w:rPr>
                <w:rFonts w:ascii="Times New Roman" w:hAnsi="Times New Roman" w:cs="Times New Roman"/>
                <w:color w:val="000000"/>
              </w:rPr>
              <w:t>Registered user</w:t>
            </w:r>
            <w:r w:rsidRPr="00B628CB">
              <w:rPr>
                <w:rFonts w:ascii="Times New Roman" w:hAnsi="Times New Roman" w:cs="Times New Roman"/>
                <w:color w:val="000000"/>
              </w:rPr>
              <w:t xml:space="preserve"> </w:t>
            </w:r>
            <w:r w:rsidR="00B628CB" w:rsidRPr="00B628CB">
              <w:rPr>
                <w:rFonts w:ascii="Times New Roman" w:hAnsi="Times New Roman" w:cs="Times New Roman"/>
                <w:color w:val="000000"/>
              </w:rPr>
              <w:t>select</w:t>
            </w:r>
            <w:r w:rsidR="005409EB">
              <w:rPr>
                <w:rFonts w:ascii="Times New Roman" w:hAnsi="Times New Roman" w:cs="Times New Roman"/>
                <w:color w:val="000000"/>
              </w:rPr>
              <w:t>s</w:t>
            </w:r>
            <w:r w:rsidR="00B628CB" w:rsidRPr="00B628CB">
              <w:rPr>
                <w:rFonts w:ascii="Times New Roman" w:hAnsi="Times New Roman" w:cs="Times New Roman"/>
                <w:color w:val="000000"/>
              </w:rPr>
              <w:t xml:space="preserve"> at login menu</w:t>
            </w:r>
          </w:p>
          <w:p w:rsidR="00084A1C" w:rsidRDefault="00084A1C" w:rsidP="003F771A">
            <w:pPr>
              <w:pStyle w:val="a6"/>
              <w:numPr>
                <w:ilvl w:val="0"/>
                <w:numId w:val="3"/>
              </w:numPr>
              <w:rPr>
                <w:rFonts w:ascii="Times" w:hAnsi="Times"/>
              </w:rPr>
            </w:pPr>
            <w:r w:rsidRPr="002854DD">
              <w:rPr>
                <w:rFonts w:ascii="Times" w:hAnsi="Times"/>
              </w:rPr>
              <w:t>System shall connect with the database</w:t>
            </w:r>
          </w:p>
          <w:p w:rsidR="00084A1C" w:rsidRDefault="00084A1C" w:rsidP="003F771A">
            <w:pPr>
              <w:pStyle w:val="a6"/>
              <w:numPr>
                <w:ilvl w:val="0"/>
                <w:numId w:val="3"/>
              </w:numPr>
              <w:rPr>
                <w:rFonts w:ascii="Times" w:hAnsi="Times"/>
              </w:rPr>
            </w:pPr>
            <w:r w:rsidRPr="00114339">
              <w:rPr>
                <w:rFonts w:ascii="Times" w:hAnsi="Times"/>
              </w:rPr>
              <w:t>System shall provide patient login page in the website</w:t>
            </w:r>
          </w:p>
          <w:p w:rsidR="00084A1C" w:rsidRDefault="00084A1C" w:rsidP="003F771A">
            <w:pPr>
              <w:pStyle w:val="a6"/>
              <w:numPr>
                <w:ilvl w:val="0"/>
                <w:numId w:val="3"/>
              </w:numPr>
              <w:rPr>
                <w:rFonts w:ascii="Times" w:hAnsi="Times"/>
              </w:rPr>
            </w:pPr>
            <w:r>
              <w:rPr>
                <w:rFonts w:ascii="Times" w:hAnsi="Times"/>
              </w:rPr>
              <w:t>Registered user input</w:t>
            </w:r>
            <w:r w:rsidR="005409EB">
              <w:rPr>
                <w:rFonts w:ascii="Times" w:hAnsi="Times"/>
              </w:rPr>
              <w:t>s</w:t>
            </w:r>
            <w:r>
              <w:rPr>
                <w:rFonts w:ascii="Times" w:hAnsi="Times"/>
              </w:rPr>
              <w:t xml:space="preserve"> ID</w:t>
            </w:r>
            <w:r w:rsidR="00CA007E">
              <w:rPr>
                <w:rFonts w:ascii="Times" w:hAnsi="Times"/>
              </w:rPr>
              <w:t xml:space="preserve"> </w:t>
            </w:r>
            <w:r>
              <w:rPr>
                <w:rFonts w:ascii="Times" w:hAnsi="Times"/>
              </w:rPr>
              <w:t>(</w:t>
            </w:r>
            <w:proofErr w:type="spellStart"/>
            <w:r>
              <w:rPr>
                <w:rFonts w:ascii="Times" w:hAnsi="Times"/>
              </w:rPr>
              <w:t>patientID,dentistID,officerID</w:t>
            </w:r>
            <w:proofErr w:type="spellEnd"/>
            <w:r>
              <w:rPr>
                <w:rFonts w:ascii="Times" w:hAnsi="Times"/>
              </w:rPr>
              <w:t>) and password</w:t>
            </w:r>
            <w:r w:rsidR="00CA007E">
              <w:rPr>
                <w:rFonts w:ascii="Times" w:hAnsi="Times"/>
              </w:rPr>
              <w:t xml:space="preserve"> (</w:t>
            </w:r>
            <w:proofErr w:type="spellStart"/>
            <w:r w:rsidR="00CA007E">
              <w:rPr>
                <w:rFonts w:ascii="Times" w:hAnsi="Times"/>
              </w:rPr>
              <w:t>patient,dentist,officer</w:t>
            </w:r>
            <w:proofErr w:type="spellEnd"/>
            <w:r w:rsidR="00CA007E">
              <w:rPr>
                <w:rFonts w:ascii="Times" w:hAnsi="Times"/>
              </w:rPr>
              <w:t>)</w:t>
            </w:r>
          </w:p>
          <w:p w:rsidR="00C7137C" w:rsidRPr="00114339" w:rsidRDefault="00C7137C" w:rsidP="003F771A">
            <w:pPr>
              <w:pStyle w:val="a6"/>
              <w:numPr>
                <w:ilvl w:val="0"/>
                <w:numId w:val="3"/>
              </w:numPr>
              <w:rPr>
                <w:rFonts w:ascii="Times" w:hAnsi="Times"/>
              </w:rPr>
            </w:pPr>
            <w:r>
              <w:rPr>
                <w:rFonts w:ascii="Times" w:hAnsi="Times"/>
              </w:rPr>
              <w:t>Registered user press</w:t>
            </w:r>
            <w:r w:rsidR="005409EB">
              <w:rPr>
                <w:rFonts w:ascii="Times" w:hAnsi="Times"/>
              </w:rPr>
              <w:t>es</w:t>
            </w:r>
            <w:r>
              <w:rPr>
                <w:rFonts w:ascii="Times" w:hAnsi="Times"/>
              </w:rPr>
              <w:t xml:space="preserve"> login button</w:t>
            </w:r>
          </w:p>
          <w:p w:rsidR="00084A1C" w:rsidRDefault="00084A1C" w:rsidP="003F771A">
            <w:pPr>
              <w:pStyle w:val="a6"/>
              <w:numPr>
                <w:ilvl w:val="0"/>
                <w:numId w:val="3"/>
              </w:numPr>
              <w:rPr>
                <w:rFonts w:ascii="Times" w:hAnsi="Times"/>
              </w:rPr>
            </w:pPr>
            <w:r w:rsidRPr="00114339">
              <w:rPr>
                <w:rFonts w:ascii="Times" w:hAnsi="Times"/>
              </w:rPr>
              <w:t xml:space="preserve">System shall validate </w:t>
            </w:r>
            <w:proofErr w:type="spellStart"/>
            <w:r w:rsidRPr="00114339">
              <w:rPr>
                <w:rFonts w:ascii="Times" w:hAnsi="Times"/>
              </w:rPr>
              <w:t>patientID</w:t>
            </w:r>
            <w:proofErr w:type="spellEnd"/>
            <w:r w:rsidRPr="00114339">
              <w:rPr>
                <w:rFonts w:ascii="Times" w:hAnsi="Times"/>
              </w:rPr>
              <w:t xml:space="preserve"> and password from input form matching with the data in patient table in the database</w:t>
            </w:r>
          </w:p>
          <w:p w:rsidR="00C7137C" w:rsidRDefault="00C7137C" w:rsidP="003F771A">
            <w:pPr>
              <w:pStyle w:val="a6"/>
              <w:numPr>
                <w:ilvl w:val="0"/>
                <w:numId w:val="3"/>
              </w:numPr>
              <w:rPr>
                <w:rFonts w:ascii="Times" w:hAnsi="Times"/>
              </w:rPr>
            </w:pPr>
            <w:r w:rsidRPr="00084A1C">
              <w:rPr>
                <w:rFonts w:ascii="Times" w:hAnsi="Times"/>
              </w:rPr>
              <w:t>System shall redirect to patient login page if login fail</w:t>
            </w:r>
          </w:p>
          <w:p w:rsidR="00CA007E" w:rsidRDefault="00CA007E" w:rsidP="003F771A">
            <w:pPr>
              <w:pStyle w:val="a6"/>
              <w:numPr>
                <w:ilvl w:val="0"/>
                <w:numId w:val="3"/>
              </w:numPr>
              <w:rPr>
                <w:rFonts w:ascii="Times" w:hAnsi="Times"/>
              </w:rPr>
            </w:pPr>
            <w:r w:rsidRPr="00C7137C">
              <w:rPr>
                <w:rFonts w:ascii="Times" w:hAnsi="Times"/>
              </w:rPr>
              <w:t xml:space="preserve">System shall validate </w:t>
            </w:r>
            <w:proofErr w:type="spellStart"/>
            <w:r w:rsidRPr="00C7137C">
              <w:rPr>
                <w:rFonts w:ascii="Times" w:hAnsi="Times"/>
              </w:rPr>
              <w:t>dentistID</w:t>
            </w:r>
            <w:proofErr w:type="spellEnd"/>
            <w:r w:rsidRPr="00C7137C">
              <w:rPr>
                <w:rFonts w:ascii="Times" w:hAnsi="Times"/>
              </w:rPr>
              <w:t xml:space="preserve"> and password from input form matching with the data in dentist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dentist login page if login fail</w:t>
            </w:r>
          </w:p>
          <w:p w:rsidR="00CA007E" w:rsidRDefault="00CA007E" w:rsidP="003F771A">
            <w:pPr>
              <w:pStyle w:val="a6"/>
              <w:numPr>
                <w:ilvl w:val="0"/>
                <w:numId w:val="3"/>
              </w:numPr>
              <w:rPr>
                <w:rFonts w:ascii="Times" w:hAnsi="Times"/>
              </w:rPr>
            </w:pPr>
            <w:r w:rsidRPr="00084A1C">
              <w:rPr>
                <w:rFonts w:ascii="Times" w:hAnsi="Times"/>
              </w:rPr>
              <w:t xml:space="preserve">System shall validate </w:t>
            </w:r>
            <w:proofErr w:type="spellStart"/>
            <w:r w:rsidRPr="00084A1C">
              <w:rPr>
                <w:rFonts w:ascii="Times" w:hAnsi="Times"/>
              </w:rPr>
              <w:t>officerID</w:t>
            </w:r>
            <w:proofErr w:type="spellEnd"/>
            <w:r w:rsidRPr="00084A1C">
              <w:rPr>
                <w:rFonts w:ascii="Times" w:hAnsi="Times"/>
              </w:rPr>
              <w:t xml:space="preserve"> and password from input form matching with the data in officer table in the database</w:t>
            </w:r>
          </w:p>
          <w:p w:rsidR="00C7137C" w:rsidRPr="00C7137C" w:rsidRDefault="00C7137C" w:rsidP="003F771A">
            <w:pPr>
              <w:pStyle w:val="a6"/>
              <w:numPr>
                <w:ilvl w:val="0"/>
                <w:numId w:val="3"/>
              </w:numPr>
              <w:rPr>
                <w:rFonts w:ascii="Times" w:hAnsi="Times"/>
              </w:rPr>
            </w:pPr>
            <w:r w:rsidRPr="00084A1C">
              <w:rPr>
                <w:rFonts w:ascii="Times" w:hAnsi="Times"/>
              </w:rPr>
              <w:t>System shall redirect to officer login page if login fail</w:t>
            </w:r>
          </w:p>
          <w:p w:rsidR="00CA007E" w:rsidRDefault="00CA007E" w:rsidP="003F771A">
            <w:pPr>
              <w:pStyle w:val="a6"/>
              <w:numPr>
                <w:ilvl w:val="0"/>
                <w:numId w:val="3"/>
              </w:numPr>
              <w:rPr>
                <w:rFonts w:ascii="Times" w:hAnsi="Times"/>
              </w:rPr>
            </w:pPr>
            <w:r w:rsidRPr="00084A1C">
              <w:rPr>
                <w:rFonts w:ascii="Times" w:hAnsi="Times"/>
              </w:rPr>
              <w:t>System shall store session after login success</w:t>
            </w:r>
          </w:p>
          <w:p w:rsidR="00CA007E" w:rsidRDefault="00CA007E" w:rsidP="003F771A">
            <w:pPr>
              <w:pStyle w:val="a6"/>
              <w:numPr>
                <w:ilvl w:val="0"/>
                <w:numId w:val="3"/>
              </w:numPr>
              <w:rPr>
                <w:rFonts w:ascii="Times" w:hAnsi="Times"/>
              </w:rPr>
            </w:pPr>
            <w:r w:rsidRPr="00084A1C">
              <w:rPr>
                <w:rFonts w:ascii="Times" w:hAnsi="Times"/>
              </w:rPr>
              <w:t>System shall redir</w:t>
            </w:r>
            <w:r>
              <w:rPr>
                <w:rFonts w:ascii="Times" w:hAnsi="Times"/>
              </w:rPr>
              <w:t>ect to index page in the website</w:t>
            </w:r>
          </w:p>
          <w:p w:rsidR="00B628CB" w:rsidRPr="00C7137C" w:rsidRDefault="00CA007E" w:rsidP="003F771A">
            <w:pPr>
              <w:pStyle w:val="a6"/>
              <w:numPr>
                <w:ilvl w:val="0"/>
                <w:numId w:val="3"/>
              </w:numPr>
              <w:rPr>
                <w:rFonts w:ascii="Times" w:hAnsi="Times"/>
              </w:rPr>
            </w:pPr>
            <w:r>
              <w:rPr>
                <w:rFonts w:ascii="Times" w:hAnsi="Times"/>
              </w:rPr>
              <w:t>Registered user enter</w:t>
            </w:r>
            <w:r w:rsidR="005409EB">
              <w:rPr>
                <w:rFonts w:ascii="Times" w:hAnsi="Times"/>
              </w:rPr>
              <w:t>s</w:t>
            </w:r>
            <w:r>
              <w:rPr>
                <w:rFonts w:ascii="Times" w:hAnsi="Times"/>
              </w:rPr>
              <w:t xml:space="preserve"> to index page in the website</w:t>
            </w:r>
          </w:p>
        </w:tc>
      </w:tr>
      <w:tr w:rsidR="00B628CB" w:rsidRPr="00B628CB" w:rsidTr="00B628CB">
        <w:trPr>
          <w:trHeight w:val="209"/>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6</w:t>
            </w:r>
            <w:r w:rsidR="00B628CB" w:rsidRPr="00D95475">
              <w:rPr>
                <w:rFonts w:ascii="Times New Roman" w:hAnsi="Times New Roman" w:cs="Times New Roman"/>
                <w:color w:val="000000"/>
                <w:highlight w:val="yellow"/>
              </w:rPr>
              <w:t xml:space="preserve">a. </w:t>
            </w:r>
            <w:proofErr w:type="spellStart"/>
            <w:r w:rsidR="00B628CB" w:rsidRPr="00D95475">
              <w:rPr>
                <w:rFonts w:ascii="Times New Roman" w:hAnsi="Times New Roman" w:cs="Times New Roman"/>
                <w:color w:val="000000"/>
                <w:highlight w:val="yellow"/>
              </w:rPr>
              <w:t>patientID</w:t>
            </w:r>
            <w:proofErr w:type="spellEnd"/>
            <w:r w:rsidRPr="00D95475">
              <w:rPr>
                <w:rFonts w:ascii="Times New Roman" w:hAnsi="Times New Roman" w:cs="Times New Roman"/>
                <w:color w:val="000000"/>
                <w:highlight w:val="yellow"/>
              </w:rPr>
              <w:t xml:space="preserve"> or password</w:t>
            </w:r>
            <w:r w:rsidR="00B628CB" w:rsidRPr="00D95475">
              <w:rPr>
                <w:rFonts w:ascii="Times New Roman" w:hAnsi="Times New Roman" w:cs="Times New Roman"/>
                <w:color w:val="000000"/>
                <w:highlight w:val="yellow"/>
              </w:rPr>
              <w:t xml:space="preserve">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00B628CB" w:rsidRPr="00D95475">
              <w:rPr>
                <w:rFonts w:ascii="Times New Roman" w:hAnsi="Times New Roman" w:cs="Times New Roman"/>
                <w:color w:val="000000"/>
                <w:highlight w:val="yellow"/>
              </w:rPr>
              <w:t>not match the data in patient table in the database</w:t>
            </w:r>
          </w:p>
          <w:p w:rsidR="00C7137C" w:rsidRPr="00D95475" w:rsidRDefault="00C7137C" w:rsidP="003F771A">
            <w:pPr>
              <w:pStyle w:val="a6"/>
              <w:numPr>
                <w:ilvl w:val="0"/>
                <w:numId w:val="61"/>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patientID</w:t>
            </w:r>
            <w:proofErr w:type="spellEnd"/>
            <w:r w:rsidRPr="00D95475">
              <w:rPr>
                <w:rFonts w:ascii="Times" w:hAnsi="Times"/>
                <w:highlight w:val="yellow"/>
              </w:rPr>
              <w:t xml:space="preserve"> or password”</w:t>
            </w:r>
          </w:p>
          <w:p w:rsidR="00B628CB" w:rsidRPr="00D95475" w:rsidRDefault="00C7137C" w:rsidP="003F771A">
            <w:pPr>
              <w:pStyle w:val="a6"/>
              <w:numPr>
                <w:ilvl w:val="0"/>
                <w:numId w:val="61"/>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7a. </w:t>
            </w:r>
            <w:proofErr w:type="spellStart"/>
            <w:r w:rsidRPr="00D95475">
              <w:rPr>
                <w:rFonts w:ascii="Times New Roman" w:hAnsi="Times New Roman" w:cs="Times New Roman"/>
                <w:color w:val="000000"/>
                <w:highlight w:val="yellow"/>
              </w:rPr>
              <w:t>dentistID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005409EB" w:rsidRPr="00D95475">
              <w:rPr>
                <w:rFonts w:ascii="Times New Roman" w:hAnsi="Times New Roman" w:cs="Times New Roman"/>
                <w:color w:val="000000"/>
                <w:highlight w:val="yellow"/>
              </w:rPr>
              <w:t xml:space="preserve"> </w:t>
            </w:r>
            <w:r w:rsidRPr="00D95475">
              <w:rPr>
                <w:rFonts w:ascii="Times New Roman" w:hAnsi="Times New Roman" w:cs="Times New Roman"/>
                <w:color w:val="000000"/>
                <w:highlight w:val="yellow"/>
              </w:rPr>
              <w:t>not match the data in dentist table in the database</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dentistID</w:t>
            </w:r>
            <w:proofErr w:type="spellEnd"/>
            <w:r w:rsidRPr="00D95475">
              <w:rPr>
                <w:rFonts w:ascii="Times" w:hAnsi="Times"/>
                <w:highlight w:val="yellow"/>
              </w:rPr>
              <w:t xml:space="preserve"> or password</w:t>
            </w:r>
          </w:p>
          <w:p w:rsidR="00C7137C" w:rsidRPr="00D95475" w:rsidRDefault="00C7137C" w:rsidP="003F771A">
            <w:pPr>
              <w:pStyle w:val="a6"/>
              <w:numPr>
                <w:ilvl w:val="0"/>
                <w:numId w:val="62"/>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C7137C" w:rsidRPr="00D95475" w:rsidRDefault="00C7137C" w:rsidP="00C7137C">
            <w:pPr>
              <w:jc w:val="both"/>
              <w:rPr>
                <w:rFonts w:ascii="Times" w:hAnsi="Times" w:cs="Times New Roman"/>
                <w:highlight w:val="yellow"/>
              </w:rPr>
            </w:pPr>
            <w:r w:rsidRPr="00D95475">
              <w:rPr>
                <w:rFonts w:ascii="Times New Roman" w:hAnsi="Times New Roman" w:cs="Times New Roman"/>
                <w:color w:val="000000"/>
                <w:highlight w:val="yellow"/>
              </w:rPr>
              <w:t xml:space="preserve">8a. </w:t>
            </w:r>
            <w:proofErr w:type="spellStart"/>
            <w:r w:rsidRPr="00D95475">
              <w:rPr>
                <w:rFonts w:ascii="Times New Roman" w:hAnsi="Times New Roman" w:cs="Times New Roman"/>
                <w:color w:val="000000"/>
                <w:highlight w:val="yellow"/>
              </w:rPr>
              <w:t>officerID</w:t>
            </w:r>
            <w:proofErr w:type="spellEnd"/>
            <w:r w:rsidRPr="00D95475">
              <w:rPr>
                <w:rFonts w:ascii="Times New Roman" w:hAnsi="Times New Roman" w:cs="Times New Roman"/>
                <w:color w:val="000000"/>
                <w:highlight w:val="yellow"/>
              </w:rPr>
              <w:t xml:space="preserve"> or password </w:t>
            </w:r>
            <w:r w:rsidR="005409EB" w:rsidRPr="00D95475">
              <w:rPr>
                <w:rFonts w:ascii="Times New Roman" w:hAnsi="Times New Roman" w:cs="Times New Roman"/>
                <w:color w:val="000000"/>
                <w:highlight w:val="yellow"/>
              </w:rPr>
              <w:t>do</w:t>
            </w:r>
            <w:r w:rsidR="00FC5EA1">
              <w:rPr>
                <w:rFonts w:ascii="Times New Roman" w:hAnsi="Times New Roman" w:cs="Times New Roman"/>
                <w:color w:val="000000"/>
                <w:highlight w:val="yellow"/>
              </w:rPr>
              <w:t>es</w:t>
            </w:r>
            <w:r w:rsidRPr="00D95475">
              <w:rPr>
                <w:rFonts w:ascii="Times New Roman" w:hAnsi="Times New Roman" w:cs="Times New Roman"/>
                <w:color w:val="000000"/>
                <w:highlight w:val="yellow"/>
              </w:rPr>
              <w:t xml:space="preserve"> not match the data in officer table in the database</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w:hAnsi="Times"/>
                <w:highlight w:val="yellow"/>
              </w:rPr>
              <w:t xml:space="preserve">System shall display alert message “Invalid </w:t>
            </w:r>
            <w:proofErr w:type="spellStart"/>
            <w:r w:rsidRPr="00D95475">
              <w:rPr>
                <w:rFonts w:ascii="Times" w:hAnsi="Times"/>
                <w:highlight w:val="yellow"/>
              </w:rPr>
              <w:t>officerID</w:t>
            </w:r>
            <w:proofErr w:type="spellEnd"/>
            <w:r w:rsidRPr="00D95475">
              <w:rPr>
                <w:rFonts w:ascii="Times" w:hAnsi="Times"/>
                <w:highlight w:val="yellow"/>
              </w:rPr>
              <w:t xml:space="preserve"> or password”</w:t>
            </w:r>
          </w:p>
          <w:p w:rsidR="00C7137C" w:rsidRPr="00D95475" w:rsidRDefault="00C7137C" w:rsidP="003F771A">
            <w:pPr>
              <w:pStyle w:val="a6"/>
              <w:numPr>
                <w:ilvl w:val="0"/>
                <w:numId w:val="63"/>
              </w:numPr>
              <w:jc w:val="both"/>
              <w:rPr>
                <w:rFonts w:ascii="Times" w:hAnsi="Times" w:cs="Times New Roman"/>
                <w:highlight w:val="yellow"/>
              </w:rPr>
            </w:pPr>
            <w:r w:rsidRPr="00D95475">
              <w:rPr>
                <w:rFonts w:ascii="Times New Roman" w:hAnsi="Times New Roman" w:cs="Times New Roman"/>
                <w:color w:val="000000"/>
                <w:highlight w:val="yellow"/>
              </w:rPr>
              <w:t>Go back to normal flow 4</w:t>
            </w:r>
          </w:p>
          <w:p w:rsidR="00B628CB" w:rsidRPr="00B628CB" w:rsidRDefault="00B628CB" w:rsidP="00C7137C">
            <w:pPr>
              <w:pStyle w:val="a6"/>
              <w:jc w:val="both"/>
              <w:rPr>
                <w:rFonts w:ascii="Times" w:hAnsi="Times" w:cs="Times New Roman"/>
              </w:rPr>
            </w:pPr>
          </w:p>
        </w:tc>
      </w:tr>
      <w:tr w:rsidR="00B628CB" w:rsidRPr="00B628CB" w:rsidTr="00B628CB">
        <w:trPr>
          <w:trHeight w:val="735"/>
        </w:trPr>
        <w:tc>
          <w:tcPr>
            <w:tcW w:w="2187" w:type="dxa"/>
            <w:shd w:val="clear" w:color="auto" w:fill="auto"/>
            <w:tcMar>
              <w:top w:w="60" w:type="dxa"/>
              <w:left w:w="60" w:type="dxa"/>
              <w:bottom w:w="60" w:type="dxa"/>
              <w:right w:w="60" w:type="dxa"/>
            </w:tcMar>
            <w:hideMark/>
          </w:tcPr>
          <w:p w:rsidR="00B628CB" w:rsidRPr="00B628CB" w:rsidRDefault="00B628CB" w:rsidP="00C531E3">
            <w:pPr>
              <w:jc w:val="both"/>
              <w:rPr>
                <w:rFonts w:ascii="Times" w:hAnsi="Times" w:cs="Times New Roman"/>
              </w:rPr>
            </w:pPr>
            <w:r w:rsidRPr="00B628CB">
              <w:rPr>
                <w:rFonts w:ascii="Times New Roman" w:hAnsi="Times New Roman" w:cs="Times New Roman"/>
                <w:b/>
                <w:bCs/>
                <w:color w:val="000000"/>
              </w:rPr>
              <w:lastRenderedPageBreak/>
              <w:t>Exceptions:</w:t>
            </w:r>
          </w:p>
        </w:tc>
        <w:tc>
          <w:tcPr>
            <w:tcW w:w="7418" w:type="dxa"/>
            <w:gridSpan w:val="3"/>
            <w:shd w:val="clear" w:color="auto" w:fill="auto"/>
            <w:tcMar>
              <w:top w:w="60" w:type="dxa"/>
              <w:left w:w="60" w:type="dxa"/>
              <w:bottom w:w="60" w:type="dxa"/>
              <w:right w:w="60" w:type="dxa"/>
            </w:tcMar>
            <w:hideMark/>
          </w:tcPr>
          <w:p w:rsidR="00B628CB" w:rsidRPr="00B628CB" w:rsidRDefault="007A42D3"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 xml:space="preserve">will not connect </w:t>
            </w:r>
            <w:r w:rsidR="00CF004C">
              <w:rPr>
                <w:rFonts w:ascii="Times New Roman" w:hAnsi="Times New Roman" w:cs="Times New Roman"/>
                <w:color w:val="000000"/>
              </w:rPr>
              <w:t xml:space="preserve">to the database </w:t>
            </w:r>
            <w:r>
              <w:rPr>
                <w:rFonts w:ascii="Times New Roman" w:hAnsi="Times New Roman" w:cs="Times New Roman"/>
                <w:color w:val="000000"/>
              </w:rPr>
              <w:t xml:space="preserve">and </w:t>
            </w:r>
            <w:r w:rsidRPr="009B4653">
              <w:rPr>
                <w:rFonts w:ascii="Times New Roman" w:hAnsi="Times New Roman" w:cs="Times New Roman"/>
                <w:color w:val="000000"/>
              </w:rPr>
              <w:t>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803115">
              <w:rPr>
                <w:rFonts w:ascii="Times New Roman" w:hAnsi="Times New Roman" w:cs="Times New Roman"/>
                <w:color w:val="000000"/>
              </w:rPr>
              <w:t>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sidRPr="009B4653">
              <w:rPr>
                <w:rFonts w:ascii="Times New Roman" w:hAnsi="Times New Roman" w:cs="Times New Roman"/>
                <w:color w:val="000000"/>
              </w:rPr>
              <w:t xml:space="preserve"> </w:t>
            </w:r>
            <w:r>
              <w:rPr>
                <w:rFonts w:ascii="Times New Roman" w:hAnsi="Times New Roman" w:cs="Times New Roman"/>
                <w:color w:val="000000"/>
              </w:rPr>
              <w:t xml:space="preserve"> Registered user</w:t>
            </w:r>
            <w:r w:rsidRPr="009B4653">
              <w:rPr>
                <w:rFonts w:ascii="Times New Roman" w:hAnsi="Times New Roman" w:cs="Times New Roman"/>
                <w:color w:val="000000"/>
              </w:rPr>
              <w:t xml:space="preserve"> cannot login to the</w:t>
            </w:r>
            <w:r>
              <w:rPr>
                <w:rFonts w:ascii="Times New Roman" w:hAnsi="Times New Roman" w:cs="Times New Roman"/>
                <w:color w:val="000000"/>
              </w:rPr>
              <w:t xml:space="preserve"> website</w:t>
            </w:r>
            <w:r w:rsidR="00803115">
              <w:rPr>
                <w:rFonts w:ascii="Times" w:hAnsi="Times" w:cs="Times New Roman"/>
              </w:rPr>
              <w:t>.</w:t>
            </w:r>
          </w:p>
        </w:tc>
      </w:tr>
    </w:tbl>
    <w:p w:rsidR="001E56C1"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UC-16</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4F63B1">
              <w:rPr>
                <w:rFonts w:ascii="Times New Roman" w:hAnsi="Times New Roman" w:cs="Times New Roman"/>
                <w:color w:val="000000"/>
              </w:rPr>
              <w:t xml:space="preserve"> </w:t>
            </w:r>
            <w:r w:rsidRPr="000037DC">
              <w:rPr>
                <w:rFonts w:ascii="Times New Roman" w:hAnsi="Times New Roman" w:cs="Times New Roman"/>
                <w:color w:val="000000"/>
              </w:rPr>
              <w:t>(in mobile application)</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w:t>
            </w:r>
          </w:p>
        </w:tc>
      </w:tr>
      <w:tr w:rsidR="000037DC" w:rsidRPr="000037DC" w:rsidTr="000037DC">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can logout from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Pr="000037DC">
              <w:rPr>
                <w:rFonts w:ascii="Times" w:hAnsi="Times" w:cs="Times New Roman"/>
                <w:color w:val="000000"/>
              </w:rPr>
              <w:t xml:space="preserve"> </w:t>
            </w:r>
            <w:r w:rsidR="000037DC" w:rsidRPr="000037DC">
              <w:rPr>
                <w:rFonts w:ascii="Times" w:hAnsi="Times" w:cs="Times New Roman"/>
                <w:color w:val="000000"/>
              </w:rPr>
              <w:t>selects logout button</w:t>
            </w:r>
          </w:p>
        </w:tc>
      </w:tr>
      <w:tr w:rsidR="000037DC" w:rsidRPr="000037DC" w:rsidTr="000037DC">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is already logged into the system</w:t>
            </w:r>
          </w:p>
        </w:tc>
      </w:tr>
      <w:tr w:rsidR="000037DC" w:rsidRPr="000037DC" w:rsidTr="000037DC">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5A5EE3">
            <w:pPr>
              <w:jc w:val="both"/>
              <w:rPr>
                <w:rFonts w:ascii="Times" w:hAnsi="Times" w:cs="Times New Roman"/>
              </w:rPr>
            </w:pPr>
            <w:r w:rsidRPr="000037DC">
              <w:rPr>
                <w:rFonts w:ascii="Times New Roman" w:hAnsi="Times New Roman" w:cs="Times New Roman"/>
                <w:color w:val="000000"/>
              </w:rPr>
              <w:t>Patient</w:t>
            </w:r>
            <w:r w:rsidR="000037DC" w:rsidRPr="000037DC">
              <w:rPr>
                <w:rFonts w:ascii="Times New Roman" w:hAnsi="Times New Roman" w:cs="Times New Roman"/>
                <w:color w:val="000000"/>
              </w:rPr>
              <w:t xml:space="preserve"> logged out of the system and redirect to </w:t>
            </w:r>
            <w:r w:rsidR="005A5EE3">
              <w:rPr>
                <w:rFonts w:ascii="Times New Roman" w:hAnsi="Times New Roman" w:cs="Times New Roman"/>
                <w:color w:val="000000"/>
              </w:rPr>
              <w:t>index page</w:t>
            </w:r>
          </w:p>
        </w:tc>
      </w:tr>
      <w:tr w:rsidR="000037DC" w:rsidRPr="000037DC" w:rsidTr="000037DC">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037DC" w:rsidRPr="004A3CF1" w:rsidRDefault="004F63B1" w:rsidP="003F771A">
            <w:pPr>
              <w:pStyle w:val="a6"/>
              <w:numPr>
                <w:ilvl w:val="0"/>
                <w:numId w:val="4"/>
              </w:numPr>
              <w:jc w:val="both"/>
              <w:rPr>
                <w:rFonts w:ascii="Times" w:hAnsi="Times" w:cs="Times New Roman"/>
              </w:rPr>
            </w:pPr>
            <w:r>
              <w:rPr>
                <w:rFonts w:ascii="Times New Roman" w:hAnsi="Times New Roman" w:cs="Times New Roman"/>
                <w:color w:val="000000"/>
              </w:rPr>
              <w:t>Patient</w:t>
            </w:r>
            <w:r w:rsidR="000037DC" w:rsidRPr="00844A88">
              <w:rPr>
                <w:rFonts w:ascii="Times New Roman" w:hAnsi="Times New Roman" w:cs="Times New Roman"/>
                <w:color w:val="000000"/>
              </w:rPr>
              <w:t xml:space="preserve"> selects logout menu</w:t>
            </w:r>
          </w:p>
          <w:p w:rsidR="005A5EE3" w:rsidRDefault="005A5EE3" w:rsidP="003F771A">
            <w:pPr>
              <w:pStyle w:val="a6"/>
              <w:numPr>
                <w:ilvl w:val="0"/>
                <w:numId w:val="4"/>
              </w:numPr>
              <w:rPr>
                <w:rFonts w:ascii="Times" w:hAnsi="Times"/>
              </w:rPr>
            </w:pPr>
            <w:r w:rsidRPr="002854DD">
              <w:rPr>
                <w:rFonts w:ascii="Times" w:hAnsi="Times"/>
              </w:rPr>
              <w:t>System shall connect with the database</w:t>
            </w:r>
          </w:p>
          <w:p w:rsidR="005A5EE3" w:rsidRPr="00114339" w:rsidRDefault="005A5EE3" w:rsidP="003F771A">
            <w:pPr>
              <w:pStyle w:val="a6"/>
              <w:numPr>
                <w:ilvl w:val="0"/>
                <w:numId w:val="4"/>
              </w:numPr>
              <w:rPr>
                <w:rFonts w:ascii="Times" w:hAnsi="Times"/>
              </w:rPr>
            </w:pPr>
            <w:r w:rsidRPr="00114339">
              <w:rPr>
                <w:rFonts w:ascii="Times" w:hAnsi="Times"/>
              </w:rPr>
              <w:t xml:space="preserve">System shall destroy session </w:t>
            </w:r>
          </w:p>
          <w:p w:rsidR="005A5EE3" w:rsidRPr="00C956E2" w:rsidRDefault="005A5EE3" w:rsidP="003F771A">
            <w:pPr>
              <w:pStyle w:val="a6"/>
              <w:numPr>
                <w:ilvl w:val="0"/>
                <w:numId w:val="4"/>
              </w:numPr>
              <w:rPr>
                <w:rFonts w:ascii="Times" w:hAnsi="Times"/>
              </w:rPr>
            </w:pPr>
            <w:r w:rsidRPr="00C956E2">
              <w:rPr>
                <w:rFonts w:ascii="Times" w:hAnsi="Times"/>
              </w:rPr>
              <w:t>System shall redirect to index page in mobile application</w:t>
            </w:r>
          </w:p>
          <w:p w:rsidR="000037DC" w:rsidRPr="00844A88" w:rsidRDefault="005A5EE3" w:rsidP="003F771A">
            <w:pPr>
              <w:pStyle w:val="a6"/>
              <w:numPr>
                <w:ilvl w:val="0"/>
                <w:numId w:val="4"/>
              </w:numPr>
              <w:jc w:val="both"/>
              <w:rPr>
                <w:rFonts w:ascii="Times" w:hAnsi="Times" w:cs="Times New Roman"/>
              </w:rPr>
            </w:pPr>
            <w:r>
              <w:rPr>
                <w:rFonts w:ascii="Times" w:hAnsi="Times" w:cs="Times New Roman"/>
              </w:rPr>
              <w:t>Patient enter</w:t>
            </w:r>
            <w:r w:rsidR="00803115">
              <w:rPr>
                <w:rFonts w:ascii="Times" w:hAnsi="Times" w:cs="Times New Roman"/>
              </w:rPr>
              <w:t>s</w:t>
            </w:r>
            <w:r>
              <w:rPr>
                <w:rFonts w:ascii="Times" w:hAnsi="Times" w:cs="Times New Roman"/>
              </w:rPr>
              <w:t xml:space="preserve"> to index page in mobile application</w:t>
            </w:r>
          </w:p>
        </w:tc>
      </w:tr>
      <w:tr w:rsidR="000037DC" w:rsidRPr="000037DC" w:rsidTr="000037DC">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0037DC">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w:t>
            </w:r>
            <w:r w:rsidR="00CF004C">
              <w:rPr>
                <w:rFonts w:ascii="Times New Roman" w:hAnsi="Times New Roman" w:cs="Times New Roman"/>
                <w:color w:val="000000"/>
              </w:rPr>
              <w:t xml:space="preserve"> to the database</w:t>
            </w:r>
            <w:r>
              <w:rPr>
                <w:rFonts w:ascii="Times New Roman" w:hAnsi="Times New Roman" w:cs="Times New Roman"/>
                <w:color w:val="000000"/>
              </w:rPr>
              <w:t xml:space="preserv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803115">
              <w:rPr>
                <w:rFonts w:ascii="Times New Roman" w:hAnsi="Times New Roman" w:cs="Times New Roman"/>
                <w:color w:val="000000"/>
              </w:rPr>
              <w:t xml:space="preserve"> i</w:t>
            </w:r>
            <w:r w:rsidRPr="009B4653">
              <w:rPr>
                <w:rFonts w:ascii="Times New Roman" w:hAnsi="Times New Roman" w:cs="Times New Roman"/>
                <w:color w:val="000000"/>
              </w:rPr>
              <w:t>f there</w:t>
            </w:r>
            <w:r w:rsidR="00803115">
              <w:rPr>
                <w:rFonts w:ascii="Times New Roman" w:hAnsi="Times New Roman" w:cs="Times New Roman"/>
                <w:color w:val="000000"/>
              </w:rPr>
              <w:t xml:space="preserve"> is</w:t>
            </w:r>
            <w:r w:rsidRPr="009B4653">
              <w:rPr>
                <w:rFonts w:ascii="Times New Roman" w:hAnsi="Times New Roman" w:cs="Times New Roman"/>
                <w:color w:val="000000"/>
              </w:rPr>
              <w:t xml:space="preserve"> no internet connection</w:t>
            </w:r>
            <w:r w:rsidR="00803115">
              <w:rPr>
                <w:rFonts w:ascii="Times New Roman" w:hAnsi="Times New Roman" w:cs="Times New Roman"/>
                <w:color w:val="000000"/>
              </w:rPr>
              <w:t>.</w:t>
            </w:r>
            <w:r>
              <w:rPr>
                <w:rFonts w:ascii="Times New Roman" w:hAnsi="Times New Roman" w:cs="Times New Roman"/>
                <w:color w:val="000000"/>
              </w:rPr>
              <w:t xml:space="preserve"> </w:t>
            </w:r>
            <w:r w:rsidR="00803115">
              <w:rPr>
                <w:rFonts w:ascii="Times New Roman" w:hAnsi="Times New Roman" w:cs="Times New Roman"/>
                <w:color w:val="000000"/>
              </w:rPr>
              <w:t>P</w:t>
            </w:r>
            <w:r>
              <w:rPr>
                <w:rFonts w:ascii="Times New Roman" w:hAnsi="Times New Roman" w:cs="Times New Roman"/>
                <w:color w:val="000000"/>
              </w:rPr>
              <w:t>atient cannot logout</w:t>
            </w:r>
            <w:r w:rsidRPr="009B4653">
              <w:rPr>
                <w:rFonts w:ascii="Times New Roman" w:hAnsi="Times New Roman" w:cs="Times New Roman"/>
                <w:color w:val="000000"/>
              </w:rPr>
              <w:t xml:space="preserve"> to the</w:t>
            </w:r>
            <w:r>
              <w:rPr>
                <w:rFonts w:ascii="Times New Roman" w:hAnsi="Times New Roman" w:cs="Times New Roman"/>
                <w:color w:val="000000"/>
              </w:rPr>
              <w:t xml:space="preserve"> mobile application</w:t>
            </w:r>
            <w:r w:rsidRPr="009B4653">
              <w:rPr>
                <w:rFonts w:ascii="Times New Roman" w:hAnsi="Times New Roman" w:cs="Times New Roman"/>
                <w:color w:val="000000"/>
              </w:rPr>
              <w:t>.</w:t>
            </w:r>
          </w:p>
        </w:tc>
      </w:tr>
    </w:tbl>
    <w:p w:rsidR="000037DC"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841429"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tblPr>
      <w:tblGrid>
        <w:gridCol w:w="2187"/>
        <w:gridCol w:w="2409"/>
        <w:gridCol w:w="2268"/>
        <w:gridCol w:w="2741"/>
      </w:tblGrid>
      <w:tr w:rsidR="000037DC" w:rsidRPr="000037DC" w:rsidTr="00215821">
        <w:trPr>
          <w:trHeight w:val="225"/>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0037DC" w:rsidRPr="000037DC" w:rsidRDefault="005A5EE3" w:rsidP="00C531E3">
            <w:pPr>
              <w:jc w:val="both"/>
              <w:rPr>
                <w:rFonts w:ascii="Times" w:hAnsi="Times" w:cs="Times New Roman"/>
              </w:rPr>
            </w:pPr>
            <w:r>
              <w:rPr>
                <w:rFonts w:ascii="Times New Roman" w:hAnsi="Times New Roman" w:cs="Times New Roman"/>
                <w:color w:val="000000"/>
              </w:rPr>
              <w:t>UC-17</w:t>
            </w:r>
          </w:p>
        </w:tc>
      </w:tr>
      <w:tr w:rsidR="000037DC" w:rsidRPr="000037DC" w:rsidTr="00215821">
        <w:trPr>
          <w:trHeight w:val="21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Logout</w:t>
            </w:r>
            <w:r w:rsidR="00642C2F">
              <w:rPr>
                <w:rFonts w:ascii="Times New Roman" w:hAnsi="Times New Roman" w:cs="Times New Roman"/>
                <w:color w:val="000000"/>
              </w:rPr>
              <w:t xml:space="preserve"> </w:t>
            </w:r>
            <w:r w:rsidRPr="000037DC">
              <w:rPr>
                <w:rFonts w:ascii="Times New Roman" w:hAnsi="Times New Roman" w:cs="Times New Roman"/>
                <w:color w:val="000000"/>
              </w:rPr>
              <w:t>(in website)</w:t>
            </w:r>
          </w:p>
        </w:tc>
      </w:tr>
      <w:tr w:rsidR="000037DC" w:rsidRPr="000037DC" w:rsidTr="00215821">
        <w:trPr>
          <w:trHeight w:val="240"/>
        </w:trPr>
        <w:tc>
          <w:tcPr>
            <w:tcW w:w="2187"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Worapun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color w:val="000000"/>
              </w:rPr>
              <w:t>Kanokwan</w:t>
            </w:r>
            <w:proofErr w:type="spellEnd"/>
            <w:r w:rsidRPr="000037DC">
              <w:rPr>
                <w:rFonts w:ascii="Times New Roman" w:hAnsi="Times New Roman" w:cs="Times New Roman"/>
                <w:color w:val="000000"/>
              </w:rPr>
              <w:t xml:space="preserve"> </w:t>
            </w:r>
            <w:proofErr w:type="spellStart"/>
            <w:r w:rsidRPr="000037DC">
              <w:rPr>
                <w:rFonts w:ascii="Times New Roman" w:hAnsi="Times New Roman" w:cs="Times New Roman"/>
                <w:color w:val="000000"/>
              </w:rPr>
              <w:t>Maneerat</w:t>
            </w:r>
            <w:proofErr w:type="spellEnd"/>
          </w:p>
        </w:tc>
      </w:tr>
      <w:tr w:rsidR="000037DC" w:rsidRPr="000037DC"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23/06/2014</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Patient, Officer, Dentist</w:t>
            </w:r>
          </w:p>
        </w:tc>
      </w:tr>
      <w:tr w:rsidR="000037DC" w:rsidRPr="000037DC" w:rsidTr="00844A88">
        <w:trPr>
          <w:trHeight w:val="39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000037DC" w:rsidRPr="000037DC">
              <w:rPr>
                <w:rFonts w:ascii="Times New Roman" w:hAnsi="Times New Roman" w:cs="Times New Roman"/>
                <w:color w:val="000000"/>
              </w:rPr>
              <w:t>User can logout from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w:hAnsi="Times" w:cs="Times New Roman"/>
                <w:color w:val="000000"/>
              </w:rPr>
              <w:t xml:space="preserve"> selects logout button</w:t>
            </w:r>
          </w:p>
        </w:tc>
      </w:tr>
      <w:tr w:rsidR="000037DC" w:rsidRPr="000037DC" w:rsidTr="00844A88">
        <w:trPr>
          <w:trHeight w:val="2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037DC">
              <w:rPr>
                <w:rFonts w:ascii="Times New Roman" w:hAnsi="Times New Roman" w:cs="Times New Roman"/>
                <w:color w:val="000000"/>
              </w:rPr>
              <w:t>is already logged into the system</w:t>
            </w:r>
          </w:p>
        </w:tc>
      </w:tr>
      <w:tr w:rsidR="000037DC" w:rsidRPr="000037DC" w:rsidTr="00844A88">
        <w:trPr>
          <w:trHeight w:val="225"/>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proofErr w:type="spellStart"/>
            <w:r w:rsidRPr="000037DC">
              <w:rPr>
                <w:rFonts w:ascii="Times New Roman" w:hAnsi="Times New Roman" w:cs="Times New Roman"/>
                <w:b/>
                <w:bCs/>
                <w:color w:val="000000"/>
              </w:rPr>
              <w:t>Postconditions</w:t>
            </w:r>
            <w:proofErr w:type="spellEnd"/>
            <w:r w:rsidRPr="000037DC">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0037DC" w:rsidRPr="000037DC" w:rsidRDefault="004F63B1" w:rsidP="00C531E3">
            <w:p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User</w:t>
            </w:r>
            <w:r w:rsidR="000037DC" w:rsidRPr="000037DC">
              <w:rPr>
                <w:rFonts w:ascii="Times New Roman" w:hAnsi="Times New Roman" w:cs="Times New Roman"/>
                <w:color w:val="000000"/>
              </w:rPr>
              <w:t xml:space="preserve"> </w:t>
            </w:r>
            <w:r w:rsidR="005409EB">
              <w:rPr>
                <w:rFonts w:ascii="Times New Roman" w:hAnsi="Times New Roman" w:cs="Times New Roman"/>
                <w:color w:val="000000"/>
              </w:rPr>
              <w:t xml:space="preserve">is </w:t>
            </w:r>
            <w:r w:rsidR="000037DC" w:rsidRPr="000037DC">
              <w:rPr>
                <w:rFonts w:ascii="Times New Roman" w:hAnsi="Times New Roman" w:cs="Times New Roman"/>
                <w:color w:val="000000"/>
              </w:rPr>
              <w:t>logged out of the system and redirect</w:t>
            </w:r>
            <w:r w:rsidR="005409EB">
              <w:rPr>
                <w:rFonts w:ascii="Times New Roman" w:hAnsi="Times New Roman" w:cs="Times New Roman"/>
                <w:color w:val="000000"/>
              </w:rPr>
              <w:t>s</w:t>
            </w:r>
            <w:r w:rsidR="000037DC" w:rsidRPr="000037DC">
              <w:rPr>
                <w:rFonts w:ascii="Times New Roman" w:hAnsi="Times New Roman" w:cs="Times New Roman"/>
                <w:color w:val="000000"/>
              </w:rPr>
              <w:t xml:space="preserve"> to main home page</w:t>
            </w:r>
          </w:p>
        </w:tc>
      </w:tr>
      <w:tr w:rsidR="000037DC" w:rsidRPr="000037DC" w:rsidTr="00844A88">
        <w:trPr>
          <w:trHeight w:val="81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067BF5" w:rsidRPr="00845B9C" w:rsidRDefault="004F63B1" w:rsidP="003F771A">
            <w:pPr>
              <w:pStyle w:val="a6"/>
              <w:numPr>
                <w:ilvl w:val="0"/>
                <w:numId w:val="5"/>
              </w:numPr>
              <w:jc w:val="both"/>
              <w:rPr>
                <w:rFonts w:ascii="Times" w:hAnsi="Times" w:cs="Times New Roman"/>
              </w:rPr>
            </w:pPr>
            <w:r>
              <w:rPr>
                <w:rFonts w:ascii="Times New Roman" w:hAnsi="Times New Roman" w:cs="Times New Roman"/>
                <w:color w:val="000000"/>
              </w:rPr>
              <w:t xml:space="preserve">Registered </w:t>
            </w:r>
            <w:r w:rsidRPr="000037DC">
              <w:rPr>
                <w:rFonts w:ascii="Times New Roman" w:hAnsi="Times New Roman" w:cs="Times New Roman"/>
                <w:color w:val="000000"/>
              </w:rPr>
              <w:t xml:space="preserve">User </w:t>
            </w:r>
            <w:r w:rsidR="000037DC" w:rsidRPr="00067BF5">
              <w:rPr>
                <w:rFonts w:ascii="Times New Roman" w:hAnsi="Times New Roman" w:cs="Times New Roman"/>
                <w:color w:val="000000"/>
              </w:rPr>
              <w:t>selects logout menu</w:t>
            </w:r>
          </w:p>
          <w:p w:rsidR="005A5EE3" w:rsidRDefault="005A5EE3" w:rsidP="003F771A">
            <w:pPr>
              <w:pStyle w:val="a6"/>
              <w:numPr>
                <w:ilvl w:val="0"/>
                <w:numId w:val="5"/>
              </w:numPr>
              <w:rPr>
                <w:rFonts w:ascii="Times" w:hAnsi="Times"/>
              </w:rPr>
            </w:pPr>
            <w:r w:rsidRPr="002854DD">
              <w:rPr>
                <w:rFonts w:ascii="Times" w:hAnsi="Times"/>
              </w:rPr>
              <w:t>System shall connect with the database</w:t>
            </w:r>
          </w:p>
          <w:p w:rsidR="005A5EE3" w:rsidRDefault="005A5EE3" w:rsidP="003F771A">
            <w:pPr>
              <w:pStyle w:val="a6"/>
              <w:numPr>
                <w:ilvl w:val="0"/>
                <w:numId w:val="5"/>
              </w:numPr>
              <w:rPr>
                <w:rFonts w:ascii="Times" w:hAnsi="Times"/>
              </w:rPr>
            </w:pPr>
            <w:r w:rsidRPr="00114339">
              <w:rPr>
                <w:rFonts w:ascii="Times" w:hAnsi="Times"/>
              </w:rPr>
              <w:t xml:space="preserve">System shall destroy session </w:t>
            </w:r>
          </w:p>
          <w:p w:rsidR="005A5EE3" w:rsidRPr="00114339" w:rsidRDefault="005A5EE3" w:rsidP="003F771A">
            <w:pPr>
              <w:pStyle w:val="a6"/>
              <w:numPr>
                <w:ilvl w:val="0"/>
                <w:numId w:val="5"/>
              </w:numPr>
              <w:rPr>
                <w:rFonts w:ascii="Times" w:hAnsi="Times"/>
              </w:rPr>
            </w:pPr>
            <w:r w:rsidRPr="00114339">
              <w:rPr>
                <w:rFonts w:ascii="Times" w:hAnsi="Times"/>
              </w:rPr>
              <w:t>System shall redirect to index page in the website</w:t>
            </w:r>
          </w:p>
          <w:p w:rsidR="000037DC" w:rsidRPr="00067BF5" w:rsidRDefault="005A5EE3" w:rsidP="003F771A">
            <w:pPr>
              <w:pStyle w:val="a6"/>
              <w:numPr>
                <w:ilvl w:val="0"/>
                <w:numId w:val="5"/>
              </w:numPr>
              <w:jc w:val="both"/>
              <w:rPr>
                <w:rFonts w:ascii="Times" w:hAnsi="Times" w:cs="Times New Roman"/>
              </w:rPr>
            </w:pPr>
            <w:r>
              <w:rPr>
                <w:rFonts w:ascii="Times" w:hAnsi="Times" w:cs="Times New Roman"/>
              </w:rPr>
              <w:t>Registered user enter</w:t>
            </w:r>
            <w:r w:rsidR="00803115">
              <w:rPr>
                <w:rFonts w:ascii="Times" w:hAnsi="Times" w:cs="Times New Roman"/>
              </w:rPr>
              <w:t>s</w:t>
            </w:r>
            <w:r>
              <w:rPr>
                <w:rFonts w:ascii="Times" w:hAnsi="Times" w:cs="Times New Roman"/>
              </w:rPr>
              <w:t xml:space="preserve"> to index page in the website</w:t>
            </w:r>
          </w:p>
        </w:tc>
      </w:tr>
      <w:tr w:rsidR="000037DC" w:rsidRPr="000037DC" w:rsidTr="00844A88">
        <w:trPr>
          <w:trHeight w:val="24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color w:val="000000"/>
              </w:rPr>
              <w:t>N/A</w:t>
            </w:r>
          </w:p>
        </w:tc>
      </w:tr>
      <w:tr w:rsidR="000037DC" w:rsidRPr="000037DC" w:rsidTr="00844A88">
        <w:trPr>
          <w:trHeight w:val="480"/>
        </w:trPr>
        <w:tc>
          <w:tcPr>
            <w:tcW w:w="2187" w:type="dxa"/>
            <w:shd w:val="clear" w:color="auto" w:fill="auto"/>
            <w:tcMar>
              <w:top w:w="60" w:type="dxa"/>
              <w:left w:w="60" w:type="dxa"/>
              <w:bottom w:w="60" w:type="dxa"/>
              <w:right w:w="60" w:type="dxa"/>
            </w:tcMar>
            <w:hideMark/>
          </w:tcPr>
          <w:p w:rsidR="000037DC" w:rsidRPr="000037DC" w:rsidRDefault="000037DC" w:rsidP="00C531E3">
            <w:pPr>
              <w:jc w:val="both"/>
              <w:rPr>
                <w:rFonts w:ascii="Times" w:hAnsi="Times" w:cs="Times New Roman"/>
              </w:rPr>
            </w:pPr>
            <w:r w:rsidRPr="000037DC">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0037DC" w:rsidRPr="000037DC" w:rsidRDefault="00803115" w:rsidP="000D5BA1">
            <w:pPr>
              <w:jc w:val="both"/>
              <w:rPr>
                <w:rFonts w:ascii="Times" w:hAnsi="Times" w:cs="Times New Roman"/>
              </w:rPr>
            </w:pPr>
            <w:r w:rsidRPr="000D5BA1">
              <w:rPr>
                <w:rFonts w:ascii="Times New Roman" w:hAnsi="Times New Roman" w:cs="Times New Roman"/>
                <w:color w:val="000000"/>
                <w:highlight w:val="yellow"/>
              </w:rPr>
              <w:t xml:space="preserve">System will not connect to the database and deliver information if there is no internet connection. </w:t>
            </w:r>
            <w:r w:rsidR="000D5BA1" w:rsidRPr="000D5BA1">
              <w:rPr>
                <w:rFonts w:ascii="Times New Roman" w:hAnsi="Times New Roman" w:cs="Times New Roman"/>
                <w:color w:val="000000"/>
                <w:highlight w:val="yellow"/>
              </w:rPr>
              <w:t>Registered user must login to the website first</w:t>
            </w:r>
            <w:r w:rsidR="000037DC" w:rsidRPr="000D5BA1">
              <w:rPr>
                <w:rFonts w:ascii="Arial" w:hAnsi="Arial" w:cs="Arial"/>
                <w:color w:val="000000"/>
                <w:highlight w:val="yellow"/>
              </w:rPr>
              <w:t> </w:t>
            </w:r>
            <w:bookmarkStart w:id="151" w:name="_GoBack"/>
            <w:bookmarkEnd w:id="151"/>
          </w:p>
        </w:tc>
      </w:tr>
    </w:tbl>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2B157A"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D30A86"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rsidR="00AE08A8"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E08A8" w:rsidRPr="00AE08A8" w:rsidTr="00AE08A8">
        <w:trPr>
          <w:trHeight w:val="225"/>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UC-</w:t>
            </w:r>
            <w:r w:rsidR="00B11F02">
              <w:rPr>
                <w:rFonts w:ascii="Times New Roman" w:hAnsi="Times New Roman" w:cs="Times New Roman"/>
                <w:color w:val="000000"/>
              </w:rPr>
              <w:t>18</w:t>
            </w:r>
          </w:p>
        </w:tc>
      </w:tr>
      <w:tr w:rsidR="00AE08A8" w:rsidRPr="00AE08A8" w:rsidTr="00AE08A8">
        <w:trPr>
          <w:trHeight w:val="21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Create new account for patient</w:t>
            </w:r>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Worapun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color w:val="000000"/>
              </w:rPr>
              <w:t>Kanokwan</w:t>
            </w:r>
            <w:proofErr w:type="spellEnd"/>
            <w:r w:rsidRPr="00AE08A8">
              <w:rPr>
                <w:rFonts w:ascii="Times New Roman" w:hAnsi="Times New Roman" w:cs="Times New Roman"/>
                <w:color w:val="000000"/>
              </w:rPr>
              <w:t xml:space="preserve"> </w:t>
            </w:r>
            <w:proofErr w:type="spellStart"/>
            <w:r w:rsidRPr="00AE08A8">
              <w:rPr>
                <w:rFonts w:ascii="Times New Roman" w:hAnsi="Times New Roman" w:cs="Times New Roman"/>
                <w:color w:val="000000"/>
              </w:rPr>
              <w:t>Maneerat</w:t>
            </w:r>
            <w:proofErr w:type="spellEnd"/>
          </w:p>
        </w:tc>
      </w:tr>
      <w:tr w:rsidR="00AE08A8" w:rsidRPr="00AE08A8" w:rsidTr="00AE08A8">
        <w:trPr>
          <w:trHeight w:val="240"/>
        </w:trPr>
        <w:tc>
          <w:tcPr>
            <w:tcW w:w="2187"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25/06/2014</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w:t>
            </w:r>
          </w:p>
        </w:tc>
      </w:tr>
      <w:tr w:rsidR="00AE08A8" w:rsidRPr="00AE08A8" w:rsidTr="00AE08A8">
        <w:trPr>
          <w:trHeight w:val="45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w:hAnsi="Times" w:cs="Times New Roman"/>
                <w:color w:val="000000"/>
              </w:rPr>
              <w:t>Officer can create an account for new patient to use the services from dental clinic</w:t>
            </w:r>
          </w:p>
        </w:tc>
      </w:tr>
      <w:tr w:rsidR="00AE08A8" w:rsidRPr="00AE08A8" w:rsidTr="00AE08A8">
        <w:trPr>
          <w:trHeight w:val="2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Officer selects</w:t>
            </w:r>
            <w:r w:rsidR="00580109">
              <w:rPr>
                <w:rFonts w:ascii="Times New Roman" w:hAnsi="Times New Roman" w:cs="Times New Roman"/>
                <w:color w:val="000000"/>
              </w:rPr>
              <w:t xml:space="preserve"> create</w:t>
            </w:r>
            <w:r w:rsidRPr="00AE08A8">
              <w:rPr>
                <w:rFonts w:ascii="Times New Roman" w:hAnsi="Times New Roman" w:cs="Times New Roman"/>
                <w:color w:val="000000"/>
              </w:rPr>
              <w:t xml:space="preserve"> new patient menu</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E08A8" w:rsidRPr="00AE08A8" w:rsidRDefault="006A29F8" w:rsidP="00C531E3">
            <w:pPr>
              <w:jc w:val="both"/>
              <w:rPr>
                <w:rFonts w:ascii="Times" w:hAnsi="Times" w:cs="Times New Roman"/>
              </w:rPr>
            </w:pPr>
            <w:r w:rsidRPr="00AE08A8">
              <w:rPr>
                <w:rFonts w:ascii="Times" w:hAnsi="Times" w:cs="Times New Roman"/>
                <w:color w:val="000000"/>
              </w:rPr>
              <w:t xml:space="preserve">Officer </w:t>
            </w:r>
            <w:r w:rsidR="00AE08A8" w:rsidRPr="00AE08A8">
              <w:rPr>
                <w:rFonts w:ascii="Times New Roman" w:hAnsi="Times New Roman" w:cs="Times New Roman"/>
                <w:color w:val="000000"/>
              </w:rPr>
              <w:t>is already logged into the applicat</w:t>
            </w:r>
            <w:r w:rsidR="00B11F02">
              <w:rPr>
                <w:rFonts w:ascii="Times New Roman" w:hAnsi="Times New Roman" w:cs="Times New Roman"/>
                <w:color w:val="000000"/>
              </w:rPr>
              <w:t xml:space="preserve">ion by using </w:t>
            </w:r>
            <w:proofErr w:type="spellStart"/>
            <w:r w:rsidR="00B11F02">
              <w:rPr>
                <w:rFonts w:ascii="Times New Roman" w:hAnsi="Times New Roman" w:cs="Times New Roman"/>
                <w:color w:val="000000"/>
              </w:rPr>
              <w:t>officer</w:t>
            </w:r>
            <w:r w:rsidR="00AE08A8" w:rsidRPr="00AE08A8">
              <w:rPr>
                <w:rFonts w:ascii="Times New Roman" w:hAnsi="Times New Roman" w:cs="Times New Roman"/>
                <w:color w:val="000000"/>
              </w:rPr>
              <w:t>ID</w:t>
            </w:r>
            <w:proofErr w:type="spellEnd"/>
            <w:r w:rsidR="00AE08A8" w:rsidRPr="00AE08A8">
              <w:rPr>
                <w:rFonts w:ascii="Times New Roman" w:hAnsi="Times New Roman" w:cs="Times New Roman"/>
                <w:color w:val="000000"/>
              </w:rPr>
              <w:t xml:space="preserve"> and password</w:t>
            </w:r>
          </w:p>
        </w:tc>
      </w:tr>
      <w:tr w:rsidR="00AE08A8" w:rsidRPr="00AE08A8" w:rsidTr="00AE08A8">
        <w:trPr>
          <w:trHeight w:val="21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proofErr w:type="spellStart"/>
            <w:r w:rsidRPr="00AE08A8">
              <w:rPr>
                <w:rFonts w:ascii="Times New Roman" w:hAnsi="Times New Roman" w:cs="Times New Roman"/>
                <w:b/>
                <w:bCs/>
                <w:color w:val="000000"/>
              </w:rPr>
              <w:t>Postconditions</w:t>
            </w:r>
            <w:proofErr w:type="spellEnd"/>
            <w:r w:rsidRPr="00AE08A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color w:val="000000"/>
              </w:rPr>
              <w:t>New patients’ account is add</w:t>
            </w:r>
            <w:r w:rsidR="00FE591E">
              <w:rPr>
                <w:rFonts w:ascii="Times New Roman" w:hAnsi="Times New Roman" w:cs="Times New Roman"/>
                <w:color w:val="000000"/>
              </w:rPr>
              <w:t>ed</w:t>
            </w:r>
            <w:r w:rsidRPr="00AE08A8">
              <w:rPr>
                <w:rFonts w:ascii="Times New Roman" w:hAnsi="Times New Roman" w:cs="Times New Roman"/>
                <w:color w:val="000000"/>
              </w:rPr>
              <w:t xml:space="preserve"> to the system and can view </w:t>
            </w:r>
            <w:r w:rsidR="00143657">
              <w:rPr>
                <w:rFonts w:ascii="Times New Roman" w:hAnsi="Times New Roman" w:cs="Times New Roman"/>
                <w:color w:val="000000"/>
              </w:rPr>
              <w:t xml:space="preserve">patient account </w:t>
            </w:r>
            <w:r w:rsidRPr="00AE08A8">
              <w:rPr>
                <w:rFonts w:ascii="Times New Roman" w:hAnsi="Times New Roman" w:cs="Times New Roman"/>
                <w:color w:val="000000"/>
              </w:rPr>
              <w:t>as a list</w:t>
            </w:r>
            <w:r w:rsidR="00B11F02">
              <w:rPr>
                <w:rFonts w:ascii="Times New Roman" w:hAnsi="Times New Roman" w:cs="Times New Roman"/>
                <w:color w:val="000000"/>
              </w:rPr>
              <w:t xml:space="preserve"> in patient list page</w:t>
            </w:r>
          </w:p>
        </w:tc>
      </w:tr>
      <w:tr w:rsidR="00AE08A8" w:rsidRPr="00AE08A8" w:rsidTr="00AE08A8">
        <w:trPr>
          <w:trHeight w:val="2025"/>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B11F02" w:rsidRPr="00B11F02" w:rsidRDefault="00AE08A8" w:rsidP="003F771A">
            <w:pPr>
              <w:pStyle w:val="a6"/>
              <w:numPr>
                <w:ilvl w:val="0"/>
                <w:numId w:val="10"/>
              </w:numPr>
              <w:jc w:val="both"/>
              <w:rPr>
                <w:rFonts w:ascii="Times" w:hAnsi="Times" w:cs="Times New Roman"/>
              </w:rPr>
            </w:pPr>
            <w:r w:rsidRPr="00AE08A8">
              <w:rPr>
                <w:rFonts w:ascii="Times New Roman" w:hAnsi="Times New Roman" w:cs="Times New Roman"/>
                <w:color w:val="000000"/>
              </w:rPr>
              <w:t>Officer selects new patient menu</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create patient account page in the website</w:t>
            </w:r>
          </w:p>
          <w:p w:rsidR="00B11F02" w:rsidRDefault="00B11F02" w:rsidP="003F771A">
            <w:pPr>
              <w:pStyle w:val="a6"/>
              <w:numPr>
                <w:ilvl w:val="0"/>
                <w:numId w:val="10"/>
              </w:numPr>
              <w:jc w:val="both"/>
              <w:rPr>
                <w:rFonts w:ascii="Times" w:hAnsi="Times" w:cs="Times New Roman"/>
              </w:rPr>
            </w:pPr>
            <w:r w:rsidRPr="00B11F02">
              <w:rPr>
                <w:rFonts w:ascii="Times" w:hAnsi="Times"/>
              </w:rPr>
              <w:t>System shall connect with the database</w:t>
            </w:r>
          </w:p>
          <w:p w:rsidR="00B11F02" w:rsidRPr="00B11F02" w:rsidRDefault="00B11F02" w:rsidP="003F771A">
            <w:pPr>
              <w:pStyle w:val="a6"/>
              <w:numPr>
                <w:ilvl w:val="0"/>
                <w:numId w:val="10"/>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patients’ data including </w:t>
            </w:r>
            <w:proofErr w:type="spellStart"/>
            <w:r>
              <w:rPr>
                <w:rFonts w:ascii="Times" w:hAnsi="Times"/>
              </w:rPr>
              <w:t>patientID</w:t>
            </w:r>
            <w:proofErr w:type="spellEnd"/>
            <w:r>
              <w:rPr>
                <w:rFonts w:ascii="Times" w:hAnsi="Times"/>
              </w:rPr>
              <w:t>, password, first name, last name, age, gender, address, tel., email, and treatment in create form</w:t>
            </w:r>
          </w:p>
          <w:p w:rsidR="00B11F02" w:rsidRDefault="00B11F02" w:rsidP="003F771A">
            <w:pPr>
              <w:pStyle w:val="a6"/>
              <w:numPr>
                <w:ilvl w:val="0"/>
                <w:numId w:val="10"/>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add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into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update patient table in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 xml:space="preserve">System shall retrieve patients’ data including </w:t>
            </w:r>
            <w:proofErr w:type="spellStart"/>
            <w:r w:rsidRPr="00B11F02">
              <w:rPr>
                <w:rFonts w:ascii="Times" w:hAnsi="Times"/>
              </w:rPr>
              <w:t>patientID</w:t>
            </w:r>
            <w:proofErr w:type="spellEnd"/>
            <w:r w:rsidRPr="00B11F02">
              <w:rPr>
                <w:rFonts w:ascii="Times" w:hAnsi="Times"/>
              </w:rPr>
              <w:t>, password, first name, last name, age, gender, address, tel., email, and treatment from the database</w:t>
            </w:r>
          </w:p>
          <w:p w:rsidR="00B11F02" w:rsidRPr="00B11F02" w:rsidRDefault="00B11F02" w:rsidP="003F771A">
            <w:pPr>
              <w:pStyle w:val="a6"/>
              <w:numPr>
                <w:ilvl w:val="0"/>
                <w:numId w:val="10"/>
              </w:numPr>
              <w:jc w:val="both"/>
              <w:rPr>
                <w:rFonts w:ascii="Times" w:hAnsi="Times" w:cs="Times New Roman"/>
              </w:rPr>
            </w:pPr>
            <w:r w:rsidRPr="00B11F02">
              <w:rPr>
                <w:rFonts w:ascii="Times" w:hAnsi="Times"/>
              </w:rPr>
              <w:t>System shall provide patients’ data as a list in the patient list page</w:t>
            </w:r>
          </w:p>
          <w:p w:rsidR="007E34DC" w:rsidRPr="00AE08A8" w:rsidRDefault="00B11F02" w:rsidP="003F771A">
            <w:pPr>
              <w:pStyle w:val="a6"/>
              <w:numPr>
                <w:ilvl w:val="0"/>
                <w:numId w:val="10"/>
              </w:numPr>
              <w:jc w:val="both"/>
              <w:rPr>
                <w:rFonts w:ascii="Times" w:hAnsi="Times" w:cs="Times New Roman"/>
              </w:rPr>
            </w:pPr>
            <w:r>
              <w:rPr>
                <w:rFonts w:ascii="Times" w:hAnsi="Times" w:cs="Times New Roman"/>
              </w:rPr>
              <w:t>Officer views a new patients’ account in patient list page</w:t>
            </w:r>
          </w:p>
        </w:tc>
      </w:tr>
      <w:tr w:rsidR="00AE08A8" w:rsidRPr="00AE08A8" w:rsidTr="00AE08A8">
        <w:trPr>
          <w:trHeight w:val="990"/>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E08A8" w:rsidRPr="002C0A2C" w:rsidRDefault="00E106CB" w:rsidP="00B11F02">
            <w:pPr>
              <w:jc w:val="both"/>
              <w:rPr>
                <w:rFonts w:ascii="Times" w:hAnsi="Times" w:cs="Times New Roman"/>
                <w:highlight w:val="yellow"/>
              </w:rPr>
            </w:pPr>
            <w:r w:rsidRPr="002C0A2C">
              <w:rPr>
                <w:rFonts w:ascii="Times New Roman" w:hAnsi="Times New Roman" w:cs="Times New Roman"/>
                <w:color w:val="000000"/>
                <w:highlight w:val="yellow"/>
              </w:rPr>
              <w:t>5</w:t>
            </w:r>
            <w:r w:rsidR="00AE08A8" w:rsidRPr="002C0A2C">
              <w:rPr>
                <w:rFonts w:ascii="Times New Roman" w:hAnsi="Times New Roman" w:cs="Times New Roman"/>
                <w:color w:val="000000"/>
                <w:highlight w:val="yellow"/>
              </w:rPr>
              <w:t>a. Officer press</w:t>
            </w:r>
            <w:r w:rsidR="005409EB" w:rsidRPr="002C0A2C">
              <w:rPr>
                <w:rFonts w:ascii="Times New Roman" w:hAnsi="Times New Roman" w:cs="Times New Roman"/>
                <w:color w:val="000000"/>
                <w:highlight w:val="yellow"/>
              </w:rPr>
              <w:t>es</w:t>
            </w:r>
            <w:r w:rsidR="00AE08A8" w:rsidRPr="002C0A2C">
              <w:rPr>
                <w:rFonts w:ascii="Times New Roman" w:hAnsi="Times New Roman" w:cs="Times New Roman"/>
                <w:color w:val="000000"/>
                <w:highlight w:val="yellow"/>
              </w:rPr>
              <w:t xml:space="preserve"> submit button and </w:t>
            </w:r>
            <w:r w:rsidR="00414AED" w:rsidRPr="002C0A2C">
              <w:rPr>
                <w:rFonts w:ascii="Times New Roman" w:hAnsi="Times New Roman" w:cs="Times New Roman"/>
                <w:color w:val="000000"/>
                <w:highlight w:val="yellow"/>
              </w:rPr>
              <w:t>some field is empty</w:t>
            </w:r>
          </w:p>
          <w:p w:rsidR="00B11F02" w:rsidRPr="002C0A2C" w:rsidRDefault="00AE08A8" w:rsidP="003F771A">
            <w:pPr>
              <w:pStyle w:val="a6"/>
              <w:numPr>
                <w:ilvl w:val="0"/>
                <w:numId w:val="64"/>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E08A8" w:rsidRPr="00B11F02" w:rsidRDefault="00B11F02" w:rsidP="003F771A">
            <w:pPr>
              <w:pStyle w:val="a6"/>
              <w:numPr>
                <w:ilvl w:val="0"/>
                <w:numId w:val="64"/>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AE08A8" w:rsidRPr="00AE08A8" w:rsidTr="007E34DC">
        <w:trPr>
          <w:trHeight w:val="642"/>
        </w:trPr>
        <w:tc>
          <w:tcPr>
            <w:tcW w:w="2187" w:type="dxa"/>
            <w:shd w:val="clear" w:color="auto" w:fill="auto"/>
            <w:tcMar>
              <w:top w:w="60" w:type="dxa"/>
              <w:left w:w="60" w:type="dxa"/>
              <w:bottom w:w="60" w:type="dxa"/>
              <w:right w:w="60" w:type="dxa"/>
            </w:tcMar>
            <w:hideMark/>
          </w:tcPr>
          <w:p w:rsidR="00AE08A8" w:rsidRPr="00AE08A8" w:rsidRDefault="00AE08A8" w:rsidP="00C531E3">
            <w:pPr>
              <w:jc w:val="both"/>
              <w:rPr>
                <w:rFonts w:ascii="Times" w:hAnsi="Times" w:cs="Times New Roman"/>
              </w:rPr>
            </w:pPr>
            <w:r w:rsidRPr="00AE08A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E08A8" w:rsidRPr="00AE08A8" w:rsidRDefault="007E34DC"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580109" w:rsidRDefault="00580109" w:rsidP="00C531E3">
      <w:pPr>
        <w:jc w:val="both"/>
      </w:pPr>
    </w:p>
    <w:p w:rsidR="002B157A" w:rsidRDefault="002B157A" w:rsidP="00C531E3">
      <w:pPr>
        <w:jc w:val="both"/>
      </w:pPr>
    </w:p>
    <w:p w:rsidR="007E34DC" w:rsidRDefault="00BD0FBE" w:rsidP="00C531E3">
      <w:pPr>
        <w:jc w:val="both"/>
      </w:pPr>
      <w:r>
        <w:rPr>
          <w:noProof/>
          <w:lang w:bidi="th-TH"/>
        </w:rPr>
        <w:lastRenderedPageBreak/>
        <w:pict>
          <v:oval id="Oval 269" o:spid="_x0000_s1181" style="position:absolute;left:0;text-align:left;margin-left:209pt;margin-top:9.8pt;width:36pt;height:36pt;z-index:251770880;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" fillcolor="black [3213]" strokecolor="black [3213]">
            <v:path arrowok="t"/>
            <w10:wrap type="through" anchorx="margin"/>
          </v:oval>
        </w:pict>
      </w:r>
    </w:p>
    <w:p w:rsidR="002E5155" w:rsidRDefault="002E5155" w:rsidP="00C531E3">
      <w:pPr>
        <w:jc w:val="both"/>
        <w:rPr>
          <w:rFonts w:ascii="Times New Roman" w:hAnsi="Times New Roman" w:cs="Times New Roman"/>
        </w:rPr>
      </w:pPr>
    </w:p>
    <w:p w:rsidR="002B157A" w:rsidRDefault="002B157A" w:rsidP="00C531E3">
      <w:pPr>
        <w:jc w:val="both"/>
        <w:rPr>
          <w:rFonts w:ascii="Times New Roman" w:hAnsi="Times New Roman" w:cs="Times New Roman"/>
        </w:rPr>
      </w:pPr>
    </w:p>
    <w:p w:rsidR="002E5155" w:rsidRDefault="00BD0FBE" w:rsidP="00C531E3">
      <w:pPr>
        <w:jc w:val="both"/>
        <w:rPr>
          <w:rFonts w:ascii="Times New Roman" w:hAnsi="Times New Roman" w:cs="Times New Roman"/>
        </w:rPr>
      </w:pPr>
      <w:r w:rsidRPr="00BD0FBE">
        <w:rPr>
          <w:noProof/>
          <w:lang w:bidi="th-TH"/>
        </w:rPr>
        <w:pict>
          <v:shape id="Straight Arrow Connector 263" o:spid="_x0000_s1180" type="#_x0000_t32" style="position:absolute;left:0;text-align:left;margin-left:227.4pt;margin-top:4.25pt;width:.1pt;height:28.3pt;flip:x;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" strokecolor="black [3213]" strokeweight="2pt">
            <v:stroke endarrow="open"/>
            <o:lock v:ext="edit" shapetype="f"/>
          </v:shape>
        </w:pict>
      </w:r>
    </w:p>
    <w:p w:rsidR="002E5155" w:rsidRDefault="002E5155" w:rsidP="00C531E3">
      <w:pPr>
        <w:jc w:val="both"/>
        <w:rPr>
          <w:rFonts w:ascii="Times New Roman" w:hAnsi="Times New Roman" w:cs="Times New Roman"/>
        </w:rPr>
      </w:pPr>
    </w:p>
    <w:p w:rsidR="002E5155" w:rsidRDefault="00BD0FBE" w:rsidP="00C531E3">
      <w:pPr>
        <w:jc w:val="both"/>
        <w:rPr>
          <w:rFonts w:ascii="Times New Roman" w:hAnsi="Times New Roman" w:cs="Times New Roman"/>
        </w:rPr>
      </w:pPr>
      <w:r w:rsidRPr="00BD0FBE">
        <w:rPr>
          <w:noProof/>
          <w:lang w:bidi="th-TH"/>
        </w:rPr>
        <w:pict>
          <v:shape id="Alternate Process 271" o:spid="_x0000_s1074" type="#_x0000_t176" style="position:absolute;left:0;text-align:left;margin-left:156.65pt;margin-top:5.4pt;width:135pt;height:45pt;z-index:251774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2c+g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" fillcolor="white [3212]" strokecolor="black [3213]">
            <v:path arrowok="t"/>
            <v:textbox>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select create new patient menu</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D0FBE" w:rsidP="00C531E3">
      <w:pPr>
        <w:jc w:val="both"/>
        <w:rPr>
          <w:rFonts w:ascii="Times" w:hAnsi="Times"/>
        </w:rPr>
      </w:pPr>
      <w:r w:rsidRPr="00BD0FBE">
        <w:rPr>
          <w:noProof/>
          <w:lang w:bidi="th-TH"/>
        </w:rPr>
        <w:pict>
          <v:shape id="Straight Arrow Connector 284" o:spid="_x0000_s1179" type="#_x0000_t32" style="position:absolute;left:0;text-align:left;margin-left:226.7pt;margin-top:9.05pt;width:0;height:27pt;z-index:25177702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" strokecolor="black [3213]" strokeweight="2pt">
            <v:stroke endarrow="open"/>
            <o:lock v:ext="edit" shapetype="f"/>
          </v:shape>
        </w:pict>
      </w:r>
    </w:p>
    <w:p w:rsidR="0082031A" w:rsidRDefault="00BD0FBE" w:rsidP="00C531E3">
      <w:pPr>
        <w:jc w:val="both"/>
        <w:rPr>
          <w:rFonts w:ascii="Times" w:hAnsi="Times"/>
        </w:rPr>
      </w:pPr>
      <w:r w:rsidRPr="00BD0FBE">
        <w:rPr>
          <w:noProof/>
          <w:lang w:bidi="th-TH"/>
        </w:rPr>
        <w:pict>
          <v:line id="Straight Connector 35" o:spid="_x0000_s1178" style="position:absolute;left:0;text-align:left;flip:y;z-index:251791360;visibility:visible;mso-wrap-distance-left:3.17494mm;mso-wrap-distance-right:3.17494mm;mso-width-relative:margin;mso-height-relative:margin" from="415.2pt,4.15pt" to="415.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" strokecolor="black [3213]" strokeweight="2pt">
            <o:lock v:ext="edit" shapetype="f"/>
          </v:line>
        </w:pict>
      </w:r>
      <w:r w:rsidRPr="00BD0FBE">
        <w:rPr>
          <w:noProof/>
          <w:lang w:bidi="th-TH"/>
        </w:rPr>
        <w:pict>
          <v:shape id="Straight Arrow Connector 36" o:spid="_x0000_s1177" type="#_x0000_t32" style="position:absolute;left:0;text-align:left;margin-left:226.25pt;margin-top:3.95pt;width:189pt;height:0;flip:x;z-index:25179340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" strokecolor="black [3213]" strokeweight="2pt">
            <v:stroke endarrow="open"/>
            <o:lock v:ext="edit" shapetype="f"/>
          </v:shape>
        </w:pict>
      </w:r>
    </w:p>
    <w:p w:rsidR="0082031A" w:rsidRDefault="00BD0FBE" w:rsidP="00C531E3">
      <w:pPr>
        <w:jc w:val="both"/>
        <w:rPr>
          <w:rFonts w:ascii="Times" w:hAnsi="Times"/>
        </w:rPr>
      </w:pPr>
      <w:r w:rsidRPr="00BD0FBE">
        <w:rPr>
          <w:noProof/>
          <w:lang w:bidi="th-TH"/>
        </w:rPr>
        <w:pict>
          <v:shape id="Alternate Process 285" o:spid="_x0000_s1075" type="#_x0000_t176" style="position:absolute;left:0;text-align:left;margin-left:157.25pt;margin-top:7.65pt;width:135pt;height:45pt;z-index:251779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52+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" fillcolor="white [3212]" strokecolor="black [3213]">
            <v:path arrowok="t"/>
            <v:textbox>
              <w:txbxContent>
                <w:p w:rsidR="00685C36" w:rsidRPr="00742075" w:rsidRDefault="00685C36" w:rsidP="0082031A">
                  <w:pPr>
                    <w:jc w:val="center"/>
                    <w:rPr>
                      <w:rFonts w:ascii="Times New Roman" w:hAnsi="Times New Roman"/>
                      <w:color w:val="000000" w:themeColor="text1"/>
                    </w:rPr>
                  </w:pPr>
                  <w:r>
                    <w:rPr>
                      <w:rFonts w:ascii="Times New Roman" w:hAnsi="Times New Roman"/>
                      <w:color w:val="000000" w:themeColor="text1"/>
                    </w:rPr>
                    <w:t>Officer input patients’ information</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D0FBE" w:rsidP="00C531E3">
      <w:pPr>
        <w:jc w:val="both"/>
        <w:rPr>
          <w:rFonts w:ascii="Times" w:hAnsi="Times"/>
        </w:rPr>
      </w:pPr>
      <w:r w:rsidRPr="00BD0FBE">
        <w:rPr>
          <w:noProof/>
          <w:lang w:bidi="th-TH"/>
        </w:rPr>
        <w:pict>
          <v:shape id="Straight Arrow Connector 287" o:spid="_x0000_s1176" type="#_x0000_t32" style="position:absolute;left:0;text-align:left;margin-left:227.1pt;margin-top:11.85pt;width:0;height:18pt;z-index:2517831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" strokecolor="black [3213]" strokeweight="2pt">
            <v:stroke endarrow="open"/>
            <o:lock v:ext="edit" shapetype="f"/>
          </v:shape>
        </w:pict>
      </w:r>
    </w:p>
    <w:p w:rsidR="0082031A" w:rsidRDefault="00BD0FBE" w:rsidP="00C531E3">
      <w:pPr>
        <w:jc w:val="both"/>
        <w:rPr>
          <w:rFonts w:ascii="Times" w:hAnsi="Times"/>
        </w:rPr>
      </w:pPr>
      <w:r w:rsidRPr="00BD0FBE">
        <w:rPr>
          <w:noProof/>
          <w:lang w:bidi="th-TH"/>
        </w:rPr>
        <w:pict>
          <v:shape id="Text Box 33" o:spid="_x0000_s1076" type="#_x0000_t202" style="position:absolute;left:0;text-align:left;margin-left:291.85pt;margin-top:6.7pt;width:77.75pt;height:27pt;z-index:251787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" filled="f" stroked="f">
            <v:path arrowok="t"/>
            <v:textbox>
              <w:txbxContent>
                <w:p w:rsidR="00685C36" w:rsidRDefault="00685C36" w:rsidP="00036DCE">
                  <w:r>
                    <w:t>Invalid form</w:t>
                  </w:r>
                </w:p>
              </w:txbxContent>
            </v:textbox>
            <w10:wrap type="square"/>
          </v:shape>
        </w:pict>
      </w:r>
    </w:p>
    <w:p w:rsidR="0082031A" w:rsidRDefault="00BD0FBE" w:rsidP="00C531E3">
      <w:pPr>
        <w:jc w:val="both"/>
        <w:rPr>
          <w:rFonts w:ascii="Times" w:hAnsi="Times"/>
        </w:rPr>
      </w:pPr>
      <w:r w:rsidRPr="00BD0FBE">
        <w:rPr>
          <w:noProof/>
          <w:lang w:bidi="th-TH"/>
        </w:rPr>
        <w:pict>
          <v:shape id="Decision 286" o:spid="_x0000_s1175" type="#_x0000_t110" style="position:absolute;left:0;text-align:left;margin-left:208.25pt;margin-top:2pt;width:36pt;height:34.2pt;z-index:251781120;visibility:visible;mso-width-relative:margin;mso-height-relative:margin;v-text-anchor:middle" wrapcoords="9450 0 -450 9861 0 11739 9450 21130 11700 21130 12150 21130 18000 15026 21150 12678 21600 1033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" fillcolor="white [3212]" strokecolor="black [3213]">
            <v:path arrowok="t"/>
            <w10:wrap type="through"/>
          </v:shape>
        </w:pict>
      </w:r>
    </w:p>
    <w:p w:rsidR="0082031A" w:rsidRDefault="00BD0FBE" w:rsidP="00C531E3">
      <w:pPr>
        <w:jc w:val="both"/>
        <w:rPr>
          <w:rFonts w:ascii="Times" w:hAnsi="Times"/>
        </w:rPr>
      </w:pPr>
      <w:r w:rsidRPr="00BD0FBE">
        <w:rPr>
          <w:noProof/>
          <w:lang w:bidi="th-TH"/>
        </w:rPr>
        <w:pict>
          <v:shape id="Text Box 41" o:spid="_x0000_s1077" type="#_x0000_t202" style="position:absolute;left:0;text-align:left;margin-left:142.25pt;margin-top:18.85pt;width:68.35pt;height:27pt;z-index:2518036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" filled="f" stroked="f">
            <v:path arrowok="t"/>
            <v:textbox>
              <w:txbxContent>
                <w:p w:rsidR="00685C36" w:rsidRDefault="00685C36" w:rsidP="00A00EDE">
                  <w:r>
                    <w:t>Valid form</w:t>
                  </w:r>
                </w:p>
              </w:txbxContent>
            </v:textbox>
            <w10:wrap type="square"/>
          </v:shape>
        </w:pict>
      </w:r>
      <w:r w:rsidRPr="00BD0FBE">
        <w:rPr>
          <w:noProof/>
          <w:lang w:bidi="th-TH"/>
        </w:rPr>
        <w:pict>
          <v:line id="_x0000_s1174" style="position:absolute;left:0;text-align:left;flip:x;z-index:-250819584;visibility:visible;mso-wrap-distance-top:-6e-5mm;mso-wrap-distance-bottom:-6e-5mm;mso-width-relative:margin;mso-height-relative:margin" from="238.15pt,6.7pt" to="415.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" strokecolor="black [3213]" strokeweight="2pt">
            <o:lock v:ext="edit" shapetype="f"/>
          </v:line>
        </w:pict>
      </w:r>
    </w:p>
    <w:p w:rsidR="0082031A" w:rsidRDefault="00BD0FBE" w:rsidP="00C531E3">
      <w:pPr>
        <w:jc w:val="both"/>
        <w:rPr>
          <w:rFonts w:ascii="Times" w:hAnsi="Times"/>
        </w:rPr>
      </w:pPr>
      <w:r w:rsidRPr="00BD0FBE">
        <w:rPr>
          <w:noProof/>
          <w:lang w:bidi="th-TH"/>
        </w:rPr>
        <w:pict>
          <v:shape id="Straight Arrow Connector 37" o:spid="_x0000_s1173" type="#_x0000_t32" style="position:absolute;left:0;text-align:left;margin-left:226.2pt;margin-top:7.65pt;width:0;height:20.65pt;z-index:2516561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" strokecolor="black [3213]" strokeweight="2pt">
            <v:stroke endarrow="open"/>
            <o:lock v:ext="edit" shapetype="f"/>
          </v:shape>
        </w:pict>
      </w:r>
    </w:p>
    <w:p w:rsidR="0082031A" w:rsidRDefault="00BD0FBE" w:rsidP="00C531E3">
      <w:pPr>
        <w:jc w:val="both"/>
        <w:rPr>
          <w:rFonts w:ascii="Times" w:hAnsi="Times"/>
        </w:rPr>
      </w:pPr>
      <w:r w:rsidRPr="00BD0FBE">
        <w:rPr>
          <w:noProof/>
          <w:lang w:bidi="th-TH"/>
        </w:rPr>
        <w:pict>
          <v:shape id="Alternate Process 38" o:spid="_x0000_s1078" type="#_x0000_t176" style="position:absolute;left:0;text-align:left;margin-left:151.05pt;margin-top:3.55pt;width:153pt;height:45pt;z-index:251797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User views patient account in patient list page</w:t>
                  </w:r>
                </w:p>
              </w:txbxContent>
            </v:textbox>
            <w10:wrap anchorx="margin"/>
          </v:shape>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D0FBE" w:rsidP="00C531E3">
      <w:pPr>
        <w:jc w:val="both"/>
        <w:rPr>
          <w:rFonts w:ascii="Times" w:hAnsi="Times"/>
        </w:rPr>
      </w:pPr>
      <w:r w:rsidRPr="00BD0FBE">
        <w:rPr>
          <w:noProof/>
          <w:lang w:bidi="th-TH"/>
        </w:rPr>
        <w:pict>
          <v:shape id="Straight Arrow Connector 39" o:spid="_x0000_s1172" type="#_x0000_t32" style="position:absolute;left:0;text-align:left;margin-left:227pt;margin-top:8.2pt;width:0;height:19pt;z-index:2517995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" strokecolor="black [3213]" strokeweight="2pt">
            <v:stroke endarrow="open"/>
            <o:lock v:ext="edit" shapetype="f"/>
          </v:shape>
        </w:pict>
      </w:r>
    </w:p>
    <w:p w:rsidR="0082031A" w:rsidRDefault="0082031A" w:rsidP="00C531E3">
      <w:pPr>
        <w:jc w:val="both"/>
        <w:rPr>
          <w:rFonts w:ascii="Times" w:hAnsi="Times"/>
        </w:rPr>
      </w:pPr>
    </w:p>
    <w:p w:rsidR="0082031A" w:rsidRDefault="00BD0FBE" w:rsidP="00C531E3">
      <w:pPr>
        <w:jc w:val="both"/>
        <w:rPr>
          <w:rFonts w:ascii="Times" w:hAnsi="Times"/>
        </w:rPr>
      </w:pPr>
      <w:r w:rsidRPr="00BD0FBE">
        <w:rPr>
          <w:noProof/>
          <w:lang w:bidi="th-TH"/>
        </w:rPr>
        <w:pict>
          <v:oval id="Oval 40" o:spid="_x0000_s1171" style="position:absolute;left:0;text-align:left;margin-left:215.75pt;margin-top:8.9pt;width:18pt;height:18pt;z-index:25180160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" fillcolor="black [3213]" strokecolor="black [3213]" strokeweight="20pt">
            <v:stroke opacity="9252f"/>
            <v:path arrowok="t"/>
            <w10:wrap type="through"/>
          </v:oval>
        </w:pict>
      </w: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82031A" w:rsidP="00C531E3">
      <w:pPr>
        <w:jc w:val="both"/>
        <w:rPr>
          <w:rFonts w:ascii="Times" w:hAnsi="Times"/>
        </w:rPr>
      </w:pPr>
    </w:p>
    <w:p w:rsidR="0082031A" w:rsidRDefault="00BB49D6" w:rsidP="00580109">
      <w:pPr>
        <w:jc w:val="center"/>
        <w:rPr>
          <w:rFonts w:ascii="Times" w:hAnsi="Times"/>
        </w:rPr>
      </w:pPr>
      <w:r>
        <w:rPr>
          <w:rFonts w:ascii="Times" w:hAnsi="Times"/>
        </w:rPr>
        <w:t>Figure 18</w:t>
      </w:r>
      <w:r w:rsidR="002E5155">
        <w:rPr>
          <w:rFonts w:ascii="Times" w:hAnsi="Times"/>
        </w:rPr>
        <w:t>:</w:t>
      </w:r>
      <w:r w:rsidR="002E5155" w:rsidRPr="00D6246C">
        <w:rPr>
          <w:rFonts w:ascii="Times" w:hAnsi="Times"/>
        </w:rPr>
        <w:t xml:space="preserve"> </w:t>
      </w:r>
      <w:r w:rsidR="0082031A" w:rsidRPr="00AE08A8">
        <w:rPr>
          <w:rFonts w:ascii="Times New Roman" w:hAnsi="Times New Roman" w:cs="Times New Roman"/>
          <w:color w:val="000000"/>
        </w:rPr>
        <w:t>Create new account for patient</w:t>
      </w:r>
      <w:r w:rsidR="0082031A" w:rsidRPr="00D6246C">
        <w:rPr>
          <w:rFonts w:ascii="Times" w:hAnsi="Times"/>
        </w:rPr>
        <w:t xml:space="preserve"> </w:t>
      </w:r>
      <w:r w:rsidR="002E5155" w:rsidRPr="00D6246C">
        <w:rPr>
          <w:rFonts w:ascii="Times" w:hAnsi="Times"/>
        </w:rPr>
        <w:t>[</w:t>
      </w:r>
      <w:r w:rsidR="00580109">
        <w:rPr>
          <w:rFonts w:ascii="Times" w:hAnsi="Times"/>
        </w:rPr>
        <w:t>AD-14</w:t>
      </w:r>
      <w:r w:rsidR="00A00EDE">
        <w:rPr>
          <w:rFonts w:ascii="Times" w:hAnsi="Times"/>
        </w:rPr>
        <w:t>]</w:t>
      </w:r>
    </w:p>
    <w:p w:rsidR="008834BE" w:rsidRDefault="008834BE" w:rsidP="00C531E3">
      <w:pPr>
        <w:jc w:val="both"/>
        <w:rPr>
          <w:rFonts w:ascii="Times" w:hAnsi="Times"/>
        </w:rPr>
      </w:pPr>
    </w:p>
    <w:p w:rsidR="00580109" w:rsidRDefault="00580109" w:rsidP="00C531E3">
      <w:pPr>
        <w:jc w:val="both"/>
        <w:rPr>
          <w:rFonts w:ascii="Times" w:hAnsi="Times"/>
        </w:rPr>
      </w:pPr>
    </w:p>
    <w:p w:rsidR="00580109" w:rsidRDefault="00580109"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8834BE" w:rsidRPr="00A00EDE" w:rsidRDefault="008834BE"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A85E00" w:rsidRPr="00A85E00" w:rsidTr="00B435E6">
        <w:trPr>
          <w:trHeight w:val="225"/>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UC-1</w:t>
            </w:r>
            <w:r w:rsidR="00562544">
              <w:rPr>
                <w:rFonts w:ascii="Times New Roman" w:hAnsi="Times New Roman" w:cs="Times New Roman"/>
                <w:color w:val="000000"/>
              </w:rPr>
              <w:t>9</w:t>
            </w:r>
          </w:p>
        </w:tc>
      </w:tr>
      <w:tr w:rsidR="00A85E00" w:rsidRPr="00A85E00" w:rsidTr="00B435E6">
        <w:trPr>
          <w:trHeight w:val="21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Edit patients’ information</w:t>
            </w:r>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color w:val="000000"/>
              </w:rPr>
              <w:t>Kanokwan</w:t>
            </w:r>
            <w:proofErr w:type="spellEnd"/>
            <w:r w:rsidRPr="00A85E00">
              <w:rPr>
                <w:rFonts w:ascii="Times New Roman" w:hAnsi="Times New Roman" w:cs="Times New Roman"/>
                <w:color w:val="000000"/>
              </w:rPr>
              <w:t xml:space="preserve"> </w:t>
            </w:r>
            <w:proofErr w:type="spellStart"/>
            <w:r w:rsidRPr="00A85E00">
              <w:rPr>
                <w:rFonts w:ascii="Times New Roman" w:hAnsi="Times New Roman" w:cs="Times New Roman"/>
                <w:color w:val="000000"/>
              </w:rPr>
              <w:t>Maneerat</w:t>
            </w:r>
            <w:proofErr w:type="spellEnd"/>
          </w:p>
        </w:tc>
      </w:tr>
      <w:tr w:rsidR="00A85E00" w:rsidRPr="00A85E00" w:rsidTr="00B435E6">
        <w:trPr>
          <w:trHeight w:val="240"/>
        </w:trPr>
        <w:tc>
          <w:tcPr>
            <w:tcW w:w="2187"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25/06/2014</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color w:val="000000"/>
              </w:rPr>
              <w:t>Officer</w:t>
            </w:r>
          </w:p>
        </w:tc>
      </w:tr>
      <w:tr w:rsidR="00A85E00" w:rsidRPr="00A85E00" w:rsidTr="00A85E00">
        <w:trPr>
          <w:trHeight w:val="3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w:hAnsi="Times" w:cs="Times New Roman"/>
                <w:color w:val="000000"/>
              </w:rPr>
              <w:t>Officer can edit patients’ information </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A85E00" w:rsidRPr="00A85E00" w:rsidRDefault="00562544" w:rsidP="00C531E3">
            <w:pPr>
              <w:jc w:val="both"/>
              <w:rPr>
                <w:rFonts w:ascii="Times" w:hAnsi="Times" w:cs="Times New Roman"/>
              </w:rPr>
            </w:pPr>
            <w:r>
              <w:rPr>
                <w:rFonts w:ascii="Times New Roman" w:hAnsi="Times New Roman" w:cs="Times New Roman"/>
                <w:color w:val="000000"/>
              </w:rPr>
              <w:t xml:space="preserve">Officer selects edit menu in </w:t>
            </w:r>
            <w:r w:rsidR="00A85E00" w:rsidRPr="00A85E00">
              <w:rPr>
                <w:rFonts w:ascii="Times New Roman" w:hAnsi="Times New Roman" w:cs="Times New Roman"/>
                <w:color w:val="000000"/>
              </w:rPr>
              <w:t xml:space="preserve"> patient</w:t>
            </w:r>
            <w:r>
              <w:rPr>
                <w:rFonts w:ascii="Times New Roman" w:hAnsi="Times New Roman" w:cs="Times New Roman"/>
                <w:color w:val="000000"/>
              </w:rPr>
              <w:t xml:space="preserve"> list </w:t>
            </w:r>
            <w:r w:rsidR="00A85E00" w:rsidRPr="00A85E00">
              <w:rPr>
                <w:rFonts w:ascii="Times New Roman" w:hAnsi="Times New Roman" w:cs="Times New Roman"/>
                <w:color w:val="000000"/>
              </w:rPr>
              <w:t xml:space="preserve"> page</w:t>
            </w:r>
          </w:p>
        </w:tc>
      </w:tr>
      <w:tr w:rsidR="00A85E00" w:rsidRPr="00A85E00" w:rsidTr="00A85E00">
        <w:trPr>
          <w:trHeight w:val="21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A85E00">
              <w:rPr>
                <w:rFonts w:ascii="Times New Roman" w:hAnsi="Times New Roman" w:cs="Times New Roman"/>
                <w:color w:val="000000"/>
              </w:rPr>
              <w:t>Officer</w:t>
            </w:r>
            <w:r w:rsidR="00A85E00" w:rsidRPr="00A85E00">
              <w:rPr>
                <w:rFonts w:ascii="Times New Roman" w:hAnsi="Times New Roman" w:cs="Times New Roman"/>
                <w:color w:val="000000"/>
              </w:rPr>
              <w:t xml:space="preserve"> is already logged into the application by using </w:t>
            </w:r>
            <w:proofErr w:type="spellStart"/>
            <w:r w:rsidR="00562544">
              <w:rPr>
                <w:rFonts w:ascii="Times New Roman" w:hAnsi="Times New Roman" w:cs="Times New Roman"/>
                <w:color w:val="000000"/>
              </w:rPr>
              <w:t>officer</w:t>
            </w:r>
            <w:r w:rsidR="00A85E00" w:rsidRPr="00A85E00">
              <w:rPr>
                <w:rFonts w:ascii="Times New Roman" w:hAnsi="Times New Roman" w:cs="Times New Roman"/>
                <w:color w:val="000000"/>
              </w:rPr>
              <w:t>ID</w:t>
            </w:r>
            <w:proofErr w:type="spellEnd"/>
            <w:r w:rsidR="00A85E00" w:rsidRPr="00A85E00">
              <w:rPr>
                <w:rFonts w:ascii="Times New Roman" w:hAnsi="Times New Roman" w:cs="Times New Roman"/>
                <w:color w:val="000000"/>
              </w:rPr>
              <w:t xml:space="preserve"> and password</w:t>
            </w:r>
          </w:p>
        </w:tc>
      </w:tr>
      <w:tr w:rsidR="00A85E00" w:rsidRPr="00A85E00" w:rsidTr="00A85E00">
        <w:trPr>
          <w:trHeight w:val="22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proofErr w:type="spellStart"/>
            <w:r w:rsidRPr="00A85E00">
              <w:rPr>
                <w:rFonts w:ascii="Times New Roman" w:hAnsi="Times New Roman" w:cs="Times New Roman"/>
                <w:b/>
                <w:bCs/>
                <w:color w:val="000000"/>
              </w:rPr>
              <w:t>Postconditions</w:t>
            </w:r>
            <w:proofErr w:type="spellEnd"/>
            <w:r w:rsidRPr="00A85E0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A85E00" w:rsidRPr="00A85E00" w:rsidRDefault="00A85E00" w:rsidP="00562544">
            <w:pPr>
              <w:jc w:val="both"/>
              <w:rPr>
                <w:rFonts w:ascii="Times" w:hAnsi="Times" w:cs="Times New Roman"/>
              </w:rPr>
            </w:pPr>
            <w:r w:rsidRPr="00A85E00">
              <w:rPr>
                <w:rFonts w:ascii="Times New Roman" w:hAnsi="Times New Roman" w:cs="Times New Roman"/>
                <w:color w:val="000000"/>
              </w:rPr>
              <w:t>N</w:t>
            </w:r>
            <w:r w:rsidR="00562544">
              <w:rPr>
                <w:rFonts w:ascii="Times New Roman" w:hAnsi="Times New Roman" w:cs="Times New Roman"/>
                <w:color w:val="000000"/>
              </w:rPr>
              <w:t>ew information of patient is edited</w:t>
            </w:r>
            <w:r w:rsidRPr="00A85E00">
              <w:rPr>
                <w:rFonts w:ascii="Times New Roman" w:hAnsi="Times New Roman" w:cs="Times New Roman"/>
                <w:color w:val="000000"/>
              </w:rPr>
              <w:t xml:space="preserve"> and can view as a list</w:t>
            </w:r>
            <w:r w:rsidR="00562544">
              <w:rPr>
                <w:rFonts w:ascii="Times" w:hAnsi="Times" w:cs="Times New Roman"/>
              </w:rPr>
              <w:t xml:space="preserve"> in patient list page</w:t>
            </w:r>
          </w:p>
        </w:tc>
      </w:tr>
      <w:tr w:rsidR="00A85E00" w:rsidRPr="00A85E00" w:rsidTr="00A85E00">
        <w:trPr>
          <w:trHeight w:val="226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62544" w:rsidRDefault="00562544" w:rsidP="003F771A">
            <w:pPr>
              <w:pStyle w:val="a6"/>
              <w:numPr>
                <w:ilvl w:val="0"/>
                <w:numId w:val="11"/>
              </w:numPr>
              <w:jc w:val="both"/>
              <w:rPr>
                <w:rFonts w:ascii="Times" w:hAnsi="Times" w:cs="Times New Roman"/>
              </w:rPr>
            </w:pPr>
            <w:r>
              <w:rPr>
                <w:rFonts w:ascii="Times" w:hAnsi="Times" w:cs="Times New Roman"/>
              </w:rPr>
              <w:t>Officer selects patient list page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connect with the</w:t>
            </w:r>
            <w:r>
              <w:rPr>
                <w:rFonts w:ascii="Times" w:hAnsi="Times" w:cs="Times New Roman"/>
              </w:rPr>
              <w:t xml:space="preserv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 xml:space="preserve">System shall retrieve patients’ data including </w:t>
            </w:r>
            <w:proofErr w:type="spellStart"/>
            <w:r w:rsidRPr="00562544">
              <w:rPr>
                <w:rFonts w:ascii="Times" w:hAnsi="Times"/>
              </w:rPr>
              <w:t>patientID</w:t>
            </w:r>
            <w:proofErr w:type="spellEnd"/>
            <w:r w:rsidRPr="00562544">
              <w:rPr>
                <w:rFonts w:ascii="Times" w:hAnsi="Times"/>
              </w:rPr>
              <w:t>, password, first name, last name, age, gender, address, tel., email, and treatment from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A85E00" w:rsidP="003F771A">
            <w:pPr>
              <w:pStyle w:val="a6"/>
              <w:numPr>
                <w:ilvl w:val="0"/>
                <w:numId w:val="11"/>
              </w:numPr>
              <w:jc w:val="both"/>
              <w:rPr>
                <w:rFonts w:ascii="Times" w:hAnsi="Times" w:cs="Times New Roman"/>
              </w:rPr>
            </w:pPr>
            <w:r w:rsidRPr="00562544">
              <w:rPr>
                <w:rFonts w:ascii="Times New Roman" w:hAnsi="Times New Roman" w:cs="Times New Roman"/>
                <w:color w:val="000000"/>
              </w:rPr>
              <w:t>Officer selects edit menu</w:t>
            </w:r>
          </w:p>
          <w:p w:rsid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edit page in the website</w:t>
            </w:r>
          </w:p>
          <w:p w:rsidR="00562544" w:rsidRDefault="00562544" w:rsidP="003F771A">
            <w:pPr>
              <w:pStyle w:val="a6"/>
              <w:numPr>
                <w:ilvl w:val="0"/>
                <w:numId w:val="11"/>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patients’ information that need to change</w:t>
            </w:r>
          </w:p>
          <w:p w:rsidR="00562544" w:rsidRDefault="00562544" w:rsidP="003F771A">
            <w:pPr>
              <w:pStyle w:val="a6"/>
              <w:numPr>
                <w:ilvl w:val="0"/>
                <w:numId w:val="11"/>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edit patients’ information in patient table in the database</w:t>
            </w:r>
          </w:p>
          <w:p w:rsidR="00A85E00" w:rsidRPr="00562544" w:rsidRDefault="00562544" w:rsidP="003F771A">
            <w:pPr>
              <w:pStyle w:val="a6"/>
              <w:numPr>
                <w:ilvl w:val="0"/>
                <w:numId w:val="11"/>
              </w:numPr>
              <w:jc w:val="both"/>
              <w:rPr>
                <w:rFonts w:ascii="Times" w:hAnsi="Times" w:cs="Times New Roman"/>
              </w:rPr>
            </w:pPr>
            <w:r w:rsidRPr="00562544">
              <w:rPr>
                <w:rFonts w:ascii="Times" w:hAnsi="Times"/>
              </w:rPr>
              <w:t>System shall upda</w:t>
            </w:r>
            <w:r>
              <w:rPr>
                <w:rFonts w:ascii="Times" w:hAnsi="Times"/>
              </w:rPr>
              <w:t>te patient table in the database</w:t>
            </w:r>
          </w:p>
          <w:p w:rsidR="00562544" w:rsidRPr="00562544" w:rsidRDefault="00562544" w:rsidP="003F771A">
            <w:pPr>
              <w:pStyle w:val="a6"/>
              <w:numPr>
                <w:ilvl w:val="0"/>
                <w:numId w:val="11"/>
              </w:numPr>
              <w:jc w:val="both"/>
              <w:rPr>
                <w:rFonts w:ascii="Times" w:hAnsi="Times" w:cs="Times New Roman"/>
              </w:rPr>
            </w:pPr>
            <w:r w:rsidRPr="00562544">
              <w:rPr>
                <w:rFonts w:ascii="Times" w:hAnsi="Times"/>
              </w:rPr>
              <w:t>System shall provide patients’ data as a list in the patient list page</w:t>
            </w:r>
          </w:p>
          <w:p w:rsidR="00562544" w:rsidRPr="00562544" w:rsidRDefault="00562544" w:rsidP="003F771A">
            <w:pPr>
              <w:pStyle w:val="a6"/>
              <w:numPr>
                <w:ilvl w:val="0"/>
                <w:numId w:val="11"/>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A85E00" w:rsidRPr="00A85E00" w:rsidTr="00A85E00">
        <w:trPr>
          <w:trHeight w:val="990"/>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A85E00" w:rsidRPr="002C0A2C" w:rsidRDefault="00562544" w:rsidP="00562544">
            <w:pPr>
              <w:jc w:val="both"/>
              <w:rPr>
                <w:rFonts w:ascii="Times" w:hAnsi="Times" w:cs="Times New Roman"/>
                <w:highlight w:val="yellow"/>
              </w:rPr>
            </w:pPr>
            <w:r w:rsidRPr="002C0A2C">
              <w:rPr>
                <w:rFonts w:ascii="Times New Roman" w:hAnsi="Times New Roman" w:cs="Times New Roman"/>
                <w:color w:val="000000"/>
                <w:highlight w:val="yellow"/>
              </w:rPr>
              <w:t>8</w:t>
            </w:r>
            <w:r w:rsidR="00A85E00" w:rsidRPr="002C0A2C">
              <w:rPr>
                <w:rFonts w:ascii="Times New Roman" w:hAnsi="Times New Roman" w:cs="Times New Roman"/>
                <w:color w:val="000000"/>
                <w:highlight w:val="yellow"/>
              </w:rPr>
              <w:t xml:space="preserve">a. Officer press submit button and </w:t>
            </w:r>
            <w:r w:rsidR="00414AED" w:rsidRPr="002C0A2C">
              <w:rPr>
                <w:rFonts w:ascii="Times New Roman" w:hAnsi="Times New Roman" w:cs="Times New Roman"/>
                <w:color w:val="000000"/>
                <w:highlight w:val="yellow"/>
              </w:rPr>
              <w:t>some field is empty</w:t>
            </w:r>
          </w:p>
          <w:p w:rsidR="00874BC8" w:rsidRPr="002C0A2C" w:rsidRDefault="00A85E00" w:rsidP="003F771A">
            <w:pPr>
              <w:pStyle w:val="a6"/>
              <w:numPr>
                <w:ilvl w:val="0"/>
                <w:numId w:val="65"/>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A85E00" w:rsidRPr="00874BC8" w:rsidRDefault="00874BC8" w:rsidP="003F771A">
            <w:pPr>
              <w:pStyle w:val="a6"/>
              <w:numPr>
                <w:ilvl w:val="0"/>
                <w:numId w:val="65"/>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A85E00" w:rsidRPr="00A85E00" w:rsidTr="00A85E00">
        <w:trPr>
          <w:trHeight w:val="735"/>
        </w:trPr>
        <w:tc>
          <w:tcPr>
            <w:tcW w:w="2187" w:type="dxa"/>
            <w:shd w:val="clear" w:color="auto" w:fill="auto"/>
            <w:tcMar>
              <w:top w:w="60" w:type="dxa"/>
              <w:left w:w="60" w:type="dxa"/>
              <w:bottom w:w="60" w:type="dxa"/>
              <w:right w:w="60" w:type="dxa"/>
            </w:tcMar>
            <w:hideMark/>
          </w:tcPr>
          <w:p w:rsidR="00A85E00" w:rsidRPr="00A85E00" w:rsidRDefault="00A85E00" w:rsidP="00C531E3">
            <w:pPr>
              <w:jc w:val="both"/>
              <w:rPr>
                <w:rFonts w:ascii="Times" w:hAnsi="Times" w:cs="Times New Roman"/>
              </w:rPr>
            </w:pPr>
            <w:r w:rsidRPr="00A85E0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A85E00" w:rsidRPr="00A85E00" w:rsidRDefault="00414AED"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A00EDE" w:rsidRDefault="00A00EDE"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53665C" w:rsidRDefault="0053665C" w:rsidP="00C531E3">
      <w:pPr>
        <w:jc w:val="both"/>
      </w:pPr>
    </w:p>
    <w:p w:rsidR="00A00EDE" w:rsidRDefault="00BD0FBE" w:rsidP="00C531E3">
      <w:pPr>
        <w:jc w:val="both"/>
      </w:pPr>
      <w:r>
        <w:rPr>
          <w:noProof/>
          <w:lang w:bidi="th-TH"/>
        </w:rPr>
        <w:lastRenderedPageBreak/>
        <w:pict>
          <v:oval id="Oval 290" o:spid="_x0000_s1170" style="position:absolute;left:0;text-align:left;margin-left:209pt;margin-top:-12.95pt;width:36pt;height:36pt;z-index:25183436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" fillcolor="black [3213]" strokecolor="black [3213]">
            <v:path arrowok="t"/>
            <w10:wrap type="through" anchorx="margin"/>
          </v:oval>
        </w:pict>
      </w:r>
    </w:p>
    <w:p w:rsidR="00A00EDE" w:rsidRDefault="00BD0FBE" w:rsidP="00C531E3">
      <w:pPr>
        <w:jc w:val="both"/>
        <w:rPr>
          <w:rFonts w:ascii="Times New Roman" w:hAnsi="Times New Roman" w:cs="Times New Roman"/>
        </w:rPr>
      </w:pPr>
      <w:r w:rsidRPr="00BD0FBE">
        <w:rPr>
          <w:noProof/>
          <w:lang w:bidi="th-TH"/>
        </w:rPr>
        <w:pict>
          <v:shape id="Straight Arrow Connector 291" o:spid="_x0000_s1169" type="#_x0000_t32" style="position:absolute;left:0;text-align:left;margin-left:226.35pt;margin-top:2.75pt;width:0;height:41.3pt;z-index:25181184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" strokecolor="black [3213]" strokeweight="2pt">
            <v:stroke endarrow="open"/>
            <o:lock v:ext="edit" shapetype="f"/>
          </v:shape>
        </w:pict>
      </w:r>
    </w:p>
    <w:p w:rsidR="00A00EDE" w:rsidRDefault="00A00EDE" w:rsidP="00C531E3">
      <w:pPr>
        <w:jc w:val="both"/>
        <w:rPr>
          <w:rFonts w:ascii="Times New Roman" w:hAnsi="Times New Roman" w:cs="Times New Roman"/>
        </w:rPr>
      </w:pPr>
    </w:p>
    <w:p w:rsidR="00A00EDE" w:rsidRDefault="00A00EDE" w:rsidP="00C531E3">
      <w:pPr>
        <w:jc w:val="both"/>
        <w:rPr>
          <w:rFonts w:ascii="Times New Roman" w:hAnsi="Times New Roman" w:cs="Times New Roman"/>
        </w:rPr>
      </w:pPr>
    </w:p>
    <w:p w:rsidR="00A00EDE" w:rsidRDefault="00BD0FBE" w:rsidP="00C531E3">
      <w:pPr>
        <w:jc w:val="both"/>
        <w:rPr>
          <w:rFonts w:ascii="Times New Roman" w:hAnsi="Times New Roman" w:cs="Times New Roman"/>
        </w:rPr>
      </w:pPr>
      <w:r w:rsidRPr="00BD0FBE">
        <w:rPr>
          <w:noProof/>
          <w:lang w:bidi="th-TH"/>
        </w:rPr>
        <w:pict>
          <v:shape id="Alternate Process 317" o:spid="_x0000_s1079" type="#_x0000_t176" style="position:absolute;left:0;text-align:left;margin-left:157.45pt;margin-top:2.45pt;width:135pt;height:45pt;z-index:251819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bx4+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D0FBE" w:rsidP="00C531E3">
      <w:pPr>
        <w:jc w:val="both"/>
        <w:rPr>
          <w:rFonts w:ascii="Times" w:hAnsi="Times"/>
        </w:rPr>
      </w:pPr>
      <w:r w:rsidRPr="00BD0FBE">
        <w:rPr>
          <w:noProof/>
          <w:lang w:bidi="th-TH"/>
        </w:rPr>
        <w:pict>
          <v:shape id="Straight Arrow Connector 316" o:spid="_x0000_s1168" type="#_x0000_t32" style="position:absolute;left:0;text-align:left;margin-left:229.85pt;margin-top:6.2pt;width:0;height:27.25pt;z-index:25182003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&#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BD0FBE" w:rsidP="00C531E3">
      <w:pPr>
        <w:jc w:val="both"/>
        <w:rPr>
          <w:rFonts w:ascii="Times" w:hAnsi="Times"/>
        </w:rPr>
      </w:pPr>
      <w:r w:rsidRPr="00BD0FBE">
        <w:rPr>
          <w:noProof/>
          <w:lang w:bidi="th-TH"/>
        </w:rPr>
        <w:pict>
          <v:shape id="Alternate Process 306" o:spid="_x0000_s1080" type="#_x0000_t176" style="position:absolute;left:0;text-align:left;margin-left:134.25pt;margin-top:5.65pt;width:187.65pt;height:45pt;z-index:251821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 xml:space="preserve"> Officer view all patients’ accounts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D0FBE" w:rsidP="00C531E3">
      <w:pPr>
        <w:jc w:val="both"/>
        <w:rPr>
          <w:rFonts w:ascii="Times" w:hAnsi="Times"/>
        </w:rPr>
      </w:pPr>
      <w:r w:rsidRPr="00BD0FBE">
        <w:rPr>
          <w:noProof/>
          <w:lang w:bidi="th-TH"/>
        </w:rPr>
        <w:pict>
          <v:shape id="_x0000_s1167" type="#_x0000_t32" style="position:absolute;left:0;text-align:left;margin-left:228.85pt;margin-top:9.55pt;width:0;height:27.25pt;z-index:25250099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" strokecolor="black [3213]" strokeweight="2pt">
            <v:stroke endarrow="open"/>
            <o:lock v:ext="edit" shapetype="f"/>
          </v:shape>
        </w:pict>
      </w:r>
    </w:p>
    <w:p w:rsidR="00874BC8" w:rsidRDefault="00874BC8" w:rsidP="00C531E3">
      <w:pPr>
        <w:jc w:val="both"/>
        <w:rPr>
          <w:rFonts w:ascii="Times" w:hAnsi="Times"/>
        </w:rPr>
      </w:pPr>
    </w:p>
    <w:p w:rsidR="00874BC8" w:rsidRDefault="00BD0FBE" w:rsidP="00C531E3">
      <w:pPr>
        <w:jc w:val="both"/>
        <w:rPr>
          <w:rFonts w:ascii="Times" w:hAnsi="Times"/>
        </w:rPr>
      </w:pPr>
      <w:r w:rsidRPr="00BD0FBE">
        <w:rPr>
          <w:noProof/>
          <w:lang w:bidi="th-TH"/>
        </w:rPr>
        <w:pict>
          <v:shape id="_x0000_s1081" type="#_x0000_t176" style="position:absolute;left:0;text-align:left;margin-left:134.25pt;margin-top:7.5pt;width:187.65pt;height:30.7pt;z-index:252503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" fillcolor="white [3212]" strokecolor="black [3213]">
            <v:path arrowok="t"/>
            <v:textbox>
              <w:txbxContent>
                <w:p w:rsidR="00685C36" w:rsidRPr="00742075" w:rsidRDefault="00685C36" w:rsidP="00874BC8">
                  <w:pPr>
                    <w:jc w:val="center"/>
                    <w:rPr>
                      <w:rFonts w:ascii="Times New Roman" w:hAnsi="Times New Roman"/>
                      <w:color w:val="000000" w:themeColor="text1"/>
                    </w:rPr>
                  </w:pPr>
                  <w:r>
                    <w:rPr>
                      <w:rFonts w:ascii="Times New Roman" w:hAnsi="Times New Roman"/>
                      <w:color w:val="000000" w:themeColor="text1"/>
                    </w:rPr>
                    <w:t xml:space="preserve"> Officer selects edit menu</w:t>
                  </w:r>
                </w:p>
              </w:txbxContent>
            </v:textbox>
            <w10:wrap anchorx="margin"/>
          </v:shape>
        </w:pict>
      </w:r>
    </w:p>
    <w:p w:rsidR="00874BC8" w:rsidRDefault="00874BC8" w:rsidP="00C531E3">
      <w:pPr>
        <w:jc w:val="both"/>
        <w:rPr>
          <w:rFonts w:ascii="Times" w:hAnsi="Times"/>
        </w:rPr>
      </w:pPr>
    </w:p>
    <w:p w:rsidR="00874BC8" w:rsidRDefault="00BD0FBE" w:rsidP="00C531E3">
      <w:pPr>
        <w:jc w:val="both"/>
        <w:rPr>
          <w:rFonts w:ascii="Times" w:hAnsi="Times"/>
        </w:rPr>
      </w:pPr>
      <w:r w:rsidRPr="00BD0FBE">
        <w:rPr>
          <w:noProof/>
          <w:lang w:bidi="th-TH"/>
        </w:rPr>
        <w:pict>
          <v:shape id="Straight Arrow Connector 305" o:spid="_x0000_s1166" type="#_x0000_t32" style="position:absolute;left:0;text-align:left;margin-left:231pt;margin-top:10.55pt;width:0;height:37.7pt;z-index:25182310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" strokecolor="black [3213]" strokeweight="2pt">
            <v:stroke endarrow="open"/>
            <o:lock v:ext="edit" shapetype="f"/>
          </v:shape>
        </w:pict>
      </w:r>
    </w:p>
    <w:p w:rsidR="00A00EDE" w:rsidRDefault="00A00EDE" w:rsidP="00C531E3">
      <w:pPr>
        <w:jc w:val="both"/>
        <w:rPr>
          <w:rFonts w:ascii="Times" w:hAnsi="Times"/>
        </w:rPr>
      </w:pPr>
    </w:p>
    <w:p w:rsidR="00A00EDE" w:rsidRDefault="00BD0FBE" w:rsidP="00C531E3">
      <w:pPr>
        <w:jc w:val="both"/>
        <w:rPr>
          <w:rFonts w:ascii="Times" w:hAnsi="Times"/>
        </w:rPr>
      </w:pPr>
      <w:r w:rsidRPr="00BD0FBE">
        <w:rPr>
          <w:noProof/>
          <w:lang w:bidi="th-TH"/>
        </w:rPr>
        <w:pict>
          <v:line id="Straight Connector 307" o:spid="_x0000_s1165" style="position:absolute;left:0;text-align:left;flip:y;z-index:251827200;visibility:visible;mso-wrap-distance-left:3.17494mm;mso-wrap-distance-right:3.17494mm;mso-width-relative:margin;mso-height-relative:margin" from="417.55pt,4.8pt" to="417.5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" strokecolor="black [3213]" strokeweight="2pt">
            <o:lock v:ext="edit" shapetype="f"/>
          </v:line>
        </w:pict>
      </w:r>
      <w:r w:rsidRPr="00BD0FBE">
        <w:rPr>
          <w:noProof/>
          <w:lang w:bidi="th-TH"/>
        </w:rPr>
        <w:pict>
          <v:shape id="Straight Arrow Connector 308" o:spid="_x0000_s1164" type="#_x0000_t32" style="position:absolute;left:0;text-align:left;margin-left:229.45pt;margin-top:4.45pt;width:189pt;height:0;flip:x;z-index:251828224;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" strokecolor="black [3213]" strokeweight="2pt">
            <v:stroke endarrow="open"/>
            <o:lock v:ext="edit" shapetype="f"/>
          </v:shape>
        </w:pict>
      </w:r>
    </w:p>
    <w:p w:rsidR="00A00EDE" w:rsidRDefault="00BD0FBE" w:rsidP="00C531E3">
      <w:pPr>
        <w:jc w:val="both"/>
        <w:rPr>
          <w:rFonts w:ascii="Times" w:hAnsi="Times"/>
        </w:rPr>
      </w:pPr>
      <w:r w:rsidRPr="00BD0FBE">
        <w:rPr>
          <w:noProof/>
          <w:lang w:bidi="th-TH"/>
        </w:rPr>
        <w:pict>
          <v:shape id="Alternate Process 319" o:spid="_x0000_s1082" type="#_x0000_t176" style="position:absolute;left:0;text-align:left;margin-left:142.5pt;margin-top:6.05pt;width:168.05pt;height:45pt;z-index:2518364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" fillcolor="white [3212]" strokecolor="black [3213]">
            <v:path arrowok="t"/>
            <v:textbox>
              <w:txbxContent>
                <w:p w:rsidR="00685C36" w:rsidRPr="00742075" w:rsidRDefault="00685C36" w:rsidP="00E037EE">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D0FBE" w:rsidP="00C531E3">
      <w:pPr>
        <w:jc w:val="both"/>
        <w:rPr>
          <w:rFonts w:ascii="Times" w:hAnsi="Times"/>
        </w:rPr>
      </w:pPr>
      <w:r w:rsidRPr="00BD0FBE">
        <w:rPr>
          <w:noProof/>
          <w:lang w:bidi="th-TH"/>
        </w:rPr>
        <w:pict>
          <v:shape id="Straight Arrow Connector 313" o:spid="_x0000_s1163" type="#_x0000_t32" style="position:absolute;left:0;text-align:left;margin-left:230.9pt;margin-top:10.2pt;width:0;height:19.15pt;z-index:25182924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" strokecolor="black [3213]" strokeweight="2pt">
            <v:stroke endarrow="open"/>
            <o:lock v:ext="edit" shapetype="f"/>
          </v:shape>
        </w:pict>
      </w:r>
    </w:p>
    <w:p w:rsidR="00A00EDE" w:rsidRDefault="00BD0FBE" w:rsidP="00C531E3">
      <w:pPr>
        <w:jc w:val="both"/>
        <w:rPr>
          <w:rFonts w:ascii="Times" w:hAnsi="Times"/>
        </w:rPr>
      </w:pPr>
      <w:r w:rsidRPr="00BD0FBE">
        <w:rPr>
          <w:noProof/>
          <w:lang w:bidi="th-TH"/>
        </w:rPr>
        <w:pict>
          <v:shape id="Text Box 309" o:spid="_x0000_s1083" type="#_x0000_t202" style="position:absolute;left:0;text-align:left;margin-left:4in;margin-top:7.55pt;width:77.75pt;height:27pt;z-index:25182515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iovA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" filled="f" stroked="f">
            <v:path arrowok="t"/>
            <v:textbox>
              <w:txbxContent>
                <w:p w:rsidR="00685C36" w:rsidRDefault="00685C36" w:rsidP="00A00EDE">
                  <w:r>
                    <w:t>Invalid form</w:t>
                  </w:r>
                </w:p>
              </w:txbxContent>
            </v:textbox>
            <w10:wrap type="square"/>
          </v:shape>
        </w:pict>
      </w:r>
    </w:p>
    <w:p w:rsidR="00A00EDE" w:rsidRDefault="00BD0FBE" w:rsidP="00C531E3">
      <w:pPr>
        <w:jc w:val="both"/>
        <w:rPr>
          <w:rFonts w:ascii="Times" w:hAnsi="Times"/>
        </w:rPr>
      </w:pPr>
      <w:r w:rsidRPr="00BD0FBE">
        <w:rPr>
          <w:noProof/>
          <w:lang w:bidi="th-TH"/>
        </w:rPr>
        <w:pict>
          <v:shape id="Decision 310" o:spid="_x0000_s1162" type="#_x0000_t110" style="position:absolute;left:0;text-align:left;margin-left:213.9pt;margin-top:.9pt;width:36pt;height:36pt;z-index:251822080;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" fillcolor="white [3212]" strokecolor="black [3213]">
            <v:path arrowok="t"/>
            <w10:wrap type="through"/>
          </v:shape>
        </w:pict>
      </w:r>
    </w:p>
    <w:p w:rsidR="00A00EDE" w:rsidRDefault="00BD0FBE" w:rsidP="00C531E3">
      <w:pPr>
        <w:jc w:val="both"/>
        <w:rPr>
          <w:rFonts w:ascii="Times" w:hAnsi="Times"/>
        </w:rPr>
      </w:pPr>
      <w:r w:rsidRPr="00BD0FBE">
        <w:rPr>
          <w:noProof/>
          <w:lang w:bidi="th-TH"/>
        </w:rPr>
        <w:pict>
          <v:line id="_x0000_s1161" style="position:absolute;left:0;text-align:left;flip:x;z-index:252498944;visibility:visible;mso-wrap-distance-top:-6e-5mm;mso-wrap-distance-bottom:-6e-5mm;mso-width-relative:margin;mso-height-relative:margin" from="248.75pt,7.35pt" to="41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" strokecolor="black [3213]" strokeweight="2pt">
            <o:lock v:ext="edit" shapetype="f"/>
          </v:line>
        </w:pict>
      </w:r>
    </w:p>
    <w:p w:rsidR="00A00EDE" w:rsidRDefault="00BD0FBE" w:rsidP="00C531E3">
      <w:pPr>
        <w:jc w:val="both"/>
        <w:rPr>
          <w:rFonts w:ascii="Times" w:hAnsi="Times"/>
        </w:rPr>
      </w:pPr>
      <w:r w:rsidRPr="00BD0FBE">
        <w:rPr>
          <w:noProof/>
          <w:lang w:bidi="th-TH"/>
        </w:rPr>
        <w:pict>
          <v:shape id="Straight Arrow Connector 304" o:spid="_x0000_s1160" type="#_x0000_t32" style="position:absolute;left:0;text-align:left;margin-left:231pt;margin-top:9.45pt;width:0;height:45.8pt;z-index:25183129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" strokecolor="black [3213]" strokeweight="2pt">
            <v:stroke endarrow="open"/>
            <o:lock v:ext="edit" shapetype="f"/>
          </v:shape>
        </w:pict>
      </w:r>
      <w:r w:rsidRPr="00BD0FBE">
        <w:rPr>
          <w:noProof/>
          <w:lang w:bidi="th-TH"/>
        </w:rPr>
        <w:pict>
          <v:shape id="Text Box 318" o:spid="_x0000_s1084" type="#_x0000_t202" style="position:absolute;left:0;text-align:left;margin-left:157.25pt;margin-top:17.3pt;width:68.35pt;height:27pt;z-index:25183334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" filled="f" stroked="f">
            <v:path arrowok="t"/>
            <v:textbox>
              <w:txbxContent>
                <w:p w:rsidR="00685C36" w:rsidRDefault="00685C36" w:rsidP="00A00EDE">
                  <w:r>
                    <w:t>Valid form</w:t>
                  </w:r>
                </w:p>
              </w:txbxContent>
            </v:textbox>
            <w10:wrap type="square"/>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D0FBE" w:rsidP="00C531E3">
      <w:pPr>
        <w:jc w:val="both"/>
        <w:rPr>
          <w:rFonts w:ascii="Times" w:hAnsi="Times"/>
        </w:rPr>
      </w:pPr>
      <w:r w:rsidRPr="00BD0FBE">
        <w:rPr>
          <w:noProof/>
          <w:lang w:bidi="th-TH"/>
        </w:rPr>
        <w:pict>
          <v:shape id="Alternate Process 314" o:spid="_x0000_s1085" type="#_x0000_t176" style="position:absolute;left:0;text-align:left;margin-left:158.35pt;margin-top:.45pt;width:153pt;height:45pt;z-index:2518302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" fillcolor="white [3212]" strokecolor="black [3213]">
            <v:path arrowok="t"/>
            <v:textbox>
              <w:txbxContent>
                <w:p w:rsidR="00685C36" w:rsidRPr="00742075" w:rsidRDefault="00685C36" w:rsidP="00A00EDE">
                  <w:pPr>
                    <w:jc w:val="center"/>
                    <w:rPr>
                      <w:rFonts w:ascii="Times New Roman" w:hAnsi="Times New Roman"/>
                      <w:color w:val="000000" w:themeColor="text1"/>
                    </w:rPr>
                  </w:pPr>
                  <w:r>
                    <w:rPr>
                      <w:rFonts w:ascii="Times New Roman" w:hAnsi="Times New Roman"/>
                      <w:color w:val="000000" w:themeColor="text1"/>
                    </w:rPr>
                    <w:t>Officer views patient account in patient list page</w:t>
                  </w:r>
                </w:p>
              </w:txbxContent>
            </v:textbox>
            <w10:wrap anchorx="margin"/>
          </v:shape>
        </w:pict>
      </w:r>
    </w:p>
    <w:p w:rsidR="00A00EDE" w:rsidRDefault="00A00EDE" w:rsidP="00C531E3">
      <w:pPr>
        <w:jc w:val="both"/>
        <w:rPr>
          <w:rFonts w:ascii="Times" w:hAnsi="Times"/>
        </w:rPr>
      </w:pPr>
    </w:p>
    <w:p w:rsidR="00A00EDE" w:rsidRDefault="00A00EDE" w:rsidP="00C531E3">
      <w:pPr>
        <w:jc w:val="both"/>
        <w:rPr>
          <w:rFonts w:ascii="Times" w:hAnsi="Times"/>
        </w:rPr>
      </w:pPr>
    </w:p>
    <w:p w:rsidR="00A00EDE" w:rsidRDefault="00BD0FBE" w:rsidP="00C531E3">
      <w:pPr>
        <w:jc w:val="both"/>
        <w:rPr>
          <w:rFonts w:ascii="Times" w:hAnsi="Times"/>
        </w:rPr>
      </w:pPr>
      <w:r w:rsidRPr="00BD0FBE">
        <w:rPr>
          <w:noProof/>
          <w:lang w:bidi="th-TH"/>
        </w:rPr>
        <w:pict>
          <v:shape id="Straight Arrow Connector 320" o:spid="_x0000_s1159" type="#_x0000_t32" style="position:absolute;left:0;text-align:left;margin-left:232.8pt;margin-top:4.6pt;width:0;height:26.9pt;z-index:25183846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" strokecolor="black [3213]" strokeweight="2pt">
            <v:stroke endarrow="open"/>
            <o:lock v:ext="edit" shapetype="f"/>
          </v:shape>
        </w:pict>
      </w:r>
    </w:p>
    <w:p w:rsidR="00A00EDE" w:rsidRDefault="00A00EDE" w:rsidP="00C531E3">
      <w:pPr>
        <w:jc w:val="both"/>
        <w:rPr>
          <w:rFonts w:ascii="Times" w:hAnsi="Times"/>
        </w:rPr>
      </w:pPr>
    </w:p>
    <w:p w:rsidR="00A00EDE" w:rsidRDefault="00BD0FBE" w:rsidP="00C531E3">
      <w:pPr>
        <w:jc w:val="both"/>
        <w:rPr>
          <w:rFonts w:ascii="Times" w:hAnsi="Times"/>
        </w:rPr>
      </w:pPr>
      <w:r w:rsidRPr="00BD0FBE">
        <w:rPr>
          <w:noProof/>
          <w:lang w:bidi="th-TH"/>
        </w:rPr>
        <w:pict>
          <v:oval id="Oval 315" o:spid="_x0000_s1158" style="position:absolute;left:0;text-align:left;margin-left:224.75pt;margin-top:11.7pt;width:12.4pt;height:12.4pt;z-index:251832320;visibility:visible;mso-width-relative:margin;mso-height-relative:margin;v-text-anchor:middle" wrapcoords="5082 0 -1271 3812 -1271 16518 5082 20329 15247 20329 21600 16518 21600 5082 15247 0 50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" fillcolor="black [3213]" strokecolor="black [3213]" strokeweight="20pt">
            <v:stroke opacity="9252f"/>
            <v:path arrowok="t"/>
            <w10:wrap type="through"/>
          </v:oval>
        </w:pict>
      </w:r>
    </w:p>
    <w:p w:rsidR="00A00EDE" w:rsidRDefault="00A00EDE" w:rsidP="00C531E3">
      <w:pPr>
        <w:jc w:val="both"/>
        <w:rPr>
          <w:rFonts w:ascii="Times" w:hAnsi="Times"/>
        </w:rPr>
      </w:pPr>
    </w:p>
    <w:p w:rsidR="00A00EDE" w:rsidRDefault="00A00EDE" w:rsidP="00C531E3">
      <w:pPr>
        <w:jc w:val="both"/>
        <w:rPr>
          <w:rFonts w:ascii="Times" w:hAnsi="Times"/>
        </w:rPr>
      </w:pPr>
    </w:p>
    <w:p w:rsidR="00874BC8" w:rsidRDefault="00BB49D6" w:rsidP="0053665C">
      <w:pPr>
        <w:jc w:val="center"/>
        <w:rPr>
          <w:rFonts w:ascii="Times" w:hAnsi="Times"/>
        </w:rPr>
      </w:pPr>
      <w:r>
        <w:rPr>
          <w:rFonts w:ascii="Times" w:hAnsi="Times"/>
        </w:rPr>
        <w:t>Figure 19</w:t>
      </w:r>
      <w:r w:rsidR="00A00EDE">
        <w:rPr>
          <w:rFonts w:ascii="Times" w:hAnsi="Times"/>
        </w:rPr>
        <w:t>:</w:t>
      </w:r>
      <w:r w:rsidR="00A00EDE" w:rsidRPr="00D6246C">
        <w:rPr>
          <w:rFonts w:ascii="Times" w:hAnsi="Times"/>
        </w:rPr>
        <w:t xml:space="preserve"> </w:t>
      </w:r>
      <w:r w:rsidR="00726D23" w:rsidRPr="00A85E00">
        <w:rPr>
          <w:rFonts w:ascii="Times New Roman" w:hAnsi="Times New Roman" w:cs="Times New Roman"/>
          <w:color w:val="000000"/>
        </w:rPr>
        <w:t>Edit patients’ information</w:t>
      </w:r>
      <w:r w:rsidR="00726D23" w:rsidRPr="00D6246C">
        <w:rPr>
          <w:rFonts w:ascii="Times" w:hAnsi="Times"/>
        </w:rPr>
        <w:t xml:space="preserve"> </w:t>
      </w:r>
      <w:r w:rsidR="00A00EDE" w:rsidRPr="00D6246C">
        <w:rPr>
          <w:rFonts w:ascii="Times" w:hAnsi="Times"/>
        </w:rPr>
        <w:t>[</w:t>
      </w:r>
      <w:r w:rsidR="00874BC8">
        <w:rPr>
          <w:rFonts w:ascii="Times" w:hAnsi="Times"/>
        </w:rPr>
        <w:t>AD-15</w:t>
      </w:r>
      <w:r w:rsidR="00A00EDE">
        <w:rPr>
          <w:rFonts w:ascii="Times" w:hAnsi="Times"/>
        </w:rPr>
        <w:t>]</w:t>
      </w: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Default="002B157A" w:rsidP="0053665C">
      <w:pPr>
        <w:jc w:val="center"/>
        <w:rPr>
          <w:rFonts w:ascii="Times" w:hAnsi="Times"/>
        </w:rPr>
      </w:pPr>
    </w:p>
    <w:p w:rsidR="002B157A" w:rsidRPr="008F4C49"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1327D4" w:rsidRPr="001327D4" w:rsidTr="001327D4">
        <w:trPr>
          <w:trHeight w:val="225"/>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27D4" w:rsidRPr="001327D4" w:rsidRDefault="00A94F06" w:rsidP="00C531E3">
            <w:pPr>
              <w:jc w:val="both"/>
              <w:rPr>
                <w:rFonts w:ascii="Times" w:hAnsi="Times" w:cs="Times New Roman"/>
              </w:rPr>
            </w:pPr>
            <w:r>
              <w:rPr>
                <w:rFonts w:ascii="Times New Roman" w:hAnsi="Times New Roman" w:cs="Times New Roman"/>
                <w:color w:val="000000"/>
              </w:rPr>
              <w:t>UC-20</w:t>
            </w:r>
          </w:p>
        </w:tc>
      </w:tr>
      <w:tr w:rsidR="001327D4" w:rsidRPr="001327D4" w:rsidTr="001327D4">
        <w:trPr>
          <w:trHeight w:val="21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27D4" w:rsidRPr="001327D4" w:rsidRDefault="001327D4" w:rsidP="00A94F06">
            <w:pPr>
              <w:jc w:val="both"/>
              <w:rPr>
                <w:rFonts w:ascii="Times" w:hAnsi="Times" w:cs="Times New Roman"/>
              </w:rPr>
            </w:pPr>
            <w:r w:rsidRPr="001327D4">
              <w:rPr>
                <w:rFonts w:ascii="Times New Roman" w:hAnsi="Times New Roman" w:cs="Times New Roman"/>
                <w:color w:val="000000"/>
              </w:rPr>
              <w:t xml:space="preserve">Delete patients’ </w:t>
            </w:r>
            <w:r w:rsidR="00A94F06">
              <w:rPr>
                <w:rFonts w:ascii="Times New Roman" w:hAnsi="Times New Roman" w:cs="Times New Roman"/>
                <w:color w:val="000000"/>
              </w:rPr>
              <w:t>account</w:t>
            </w:r>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color w:val="000000"/>
              </w:rPr>
              <w:t>Kanokwan</w:t>
            </w:r>
            <w:proofErr w:type="spellEnd"/>
            <w:r w:rsidRPr="001327D4">
              <w:rPr>
                <w:rFonts w:ascii="Times New Roman" w:hAnsi="Times New Roman" w:cs="Times New Roman"/>
                <w:color w:val="000000"/>
              </w:rPr>
              <w:t xml:space="preserve"> </w:t>
            </w:r>
            <w:proofErr w:type="spellStart"/>
            <w:r w:rsidRPr="001327D4">
              <w:rPr>
                <w:rFonts w:ascii="Times New Roman" w:hAnsi="Times New Roman" w:cs="Times New Roman"/>
                <w:color w:val="000000"/>
              </w:rPr>
              <w:t>Maneerat</w:t>
            </w:r>
            <w:proofErr w:type="spellEnd"/>
          </w:p>
        </w:tc>
      </w:tr>
      <w:tr w:rsidR="001327D4" w:rsidRPr="001327D4" w:rsidTr="001327D4">
        <w:trPr>
          <w:trHeight w:val="240"/>
        </w:trPr>
        <w:tc>
          <w:tcPr>
            <w:tcW w:w="2187"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25/06/2014</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Officer</w:t>
            </w:r>
          </w:p>
        </w:tc>
      </w:tr>
      <w:tr w:rsidR="001327D4" w:rsidRPr="001327D4" w:rsidTr="001327D4">
        <w:trPr>
          <w:trHeight w:val="39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w:hAnsi="Times" w:cs="Times New Roman"/>
                <w:color w:val="000000"/>
              </w:rPr>
              <w:t>Officer can delete patients’ account</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Of</w:t>
            </w:r>
            <w:r w:rsidR="00A94F06">
              <w:rPr>
                <w:rFonts w:ascii="Times New Roman" w:hAnsi="Times New Roman" w:cs="Times New Roman"/>
                <w:color w:val="000000"/>
              </w:rPr>
              <w:t xml:space="preserve">ficer selects delete menu in </w:t>
            </w:r>
            <w:r w:rsidRPr="001327D4">
              <w:rPr>
                <w:rFonts w:ascii="Times New Roman" w:hAnsi="Times New Roman" w:cs="Times New Roman"/>
                <w:color w:val="000000"/>
              </w:rPr>
              <w:t xml:space="preserve"> patient</w:t>
            </w:r>
            <w:r w:rsidR="00A94F06">
              <w:rPr>
                <w:rFonts w:ascii="Times New Roman" w:hAnsi="Times New Roman" w:cs="Times New Roman"/>
                <w:color w:val="000000"/>
              </w:rPr>
              <w:t xml:space="preserve"> list </w:t>
            </w:r>
            <w:r w:rsidRPr="001327D4">
              <w:rPr>
                <w:rFonts w:ascii="Times New Roman" w:hAnsi="Times New Roman" w:cs="Times New Roman"/>
                <w:color w:val="000000"/>
              </w:rPr>
              <w:t xml:space="preserve"> page</w:t>
            </w:r>
          </w:p>
        </w:tc>
      </w:tr>
      <w:tr w:rsidR="001327D4" w:rsidRPr="001327D4" w:rsidTr="001327D4">
        <w:trPr>
          <w:trHeight w:val="210"/>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 xml:space="preserve">Officer is already logged into </w:t>
            </w:r>
            <w:r w:rsidR="00A94F06">
              <w:rPr>
                <w:rFonts w:ascii="Times New Roman" w:hAnsi="Times New Roman" w:cs="Times New Roman"/>
                <w:color w:val="000000"/>
              </w:rPr>
              <w:t xml:space="preserve">the application by using </w:t>
            </w:r>
            <w:proofErr w:type="spellStart"/>
            <w:r w:rsidR="00A94F06">
              <w:rPr>
                <w:rFonts w:ascii="Times New Roman" w:hAnsi="Times New Roman" w:cs="Times New Roman"/>
                <w:color w:val="000000"/>
              </w:rPr>
              <w:t>officer</w:t>
            </w:r>
            <w:r w:rsidRPr="001327D4">
              <w:rPr>
                <w:rFonts w:ascii="Times New Roman" w:hAnsi="Times New Roman" w:cs="Times New Roman"/>
                <w:color w:val="000000"/>
              </w:rPr>
              <w:t>ID</w:t>
            </w:r>
            <w:proofErr w:type="spellEnd"/>
            <w:r w:rsidRPr="001327D4">
              <w:rPr>
                <w:rFonts w:ascii="Times New Roman" w:hAnsi="Times New Roman" w:cs="Times New Roman"/>
                <w:color w:val="000000"/>
              </w:rPr>
              <w:t xml:space="preserve"> and password</w:t>
            </w:r>
          </w:p>
        </w:tc>
      </w:tr>
      <w:tr w:rsidR="001327D4" w:rsidRPr="001327D4" w:rsidTr="001327D4">
        <w:trPr>
          <w:trHeight w:val="22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proofErr w:type="spellStart"/>
            <w:r w:rsidRPr="001327D4">
              <w:rPr>
                <w:rFonts w:ascii="Times New Roman" w:hAnsi="Times New Roman" w:cs="Times New Roman"/>
                <w:b/>
                <w:bCs/>
                <w:color w:val="000000"/>
              </w:rPr>
              <w:t>Postconditions</w:t>
            </w:r>
            <w:proofErr w:type="spellEnd"/>
            <w:r w:rsidRPr="001327D4">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Patients’ account is delete</w:t>
            </w:r>
            <w:r w:rsidR="00A94F06">
              <w:rPr>
                <w:rFonts w:ascii="Times New Roman" w:hAnsi="Times New Roman" w:cs="Times New Roman"/>
                <w:color w:val="000000"/>
              </w:rPr>
              <w:t>d</w:t>
            </w:r>
            <w:r w:rsidRPr="001327D4">
              <w:rPr>
                <w:rFonts w:ascii="Times New Roman" w:hAnsi="Times New Roman" w:cs="Times New Roman"/>
                <w:color w:val="000000"/>
              </w:rPr>
              <w:t xml:space="preserve"> from the system</w:t>
            </w:r>
          </w:p>
        </w:tc>
      </w:tr>
      <w:tr w:rsidR="001327D4" w:rsidRPr="001327D4" w:rsidTr="001327D4">
        <w:trPr>
          <w:trHeight w:val="97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94F06" w:rsidRDefault="00A94F06" w:rsidP="003F771A">
            <w:pPr>
              <w:pStyle w:val="a6"/>
              <w:numPr>
                <w:ilvl w:val="0"/>
                <w:numId w:val="12"/>
              </w:numPr>
              <w:jc w:val="both"/>
              <w:rPr>
                <w:rFonts w:ascii="Times" w:hAnsi="Times" w:cs="Times New Roman"/>
              </w:rPr>
            </w:pPr>
            <w:r>
              <w:rPr>
                <w:rFonts w:ascii="Times" w:hAnsi="Times" w:cs="Times New Roman"/>
              </w:rPr>
              <w:t>Officer selects patient list page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connect with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 xml:space="preserve">System shall retrieve patients’ data including </w:t>
            </w:r>
            <w:proofErr w:type="spellStart"/>
            <w:r w:rsidRPr="00A94F06">
              <w:rPr>
                <w:rFonts w:ascii="Times" w:hAnsi="Times"/>
              </w:rPr>
              <w:t>patientID</w:t>
            </w:r>
            <w:proofErr w:type="spellEnd"/>
            <w:r w:rsidRPr="00A94F06">
              <w:rPr>
                <w:rFonts w:ascii="Times" w:hAnsi="Times"/>
              </w:rPr>
              <w:t>, password, first name, last name, age, gender, address, tel., email, and treatment from the database</w:t>
            </w:r>
          </w:p>
          <w:p w:rsidR="00A94F06" w:rsidRPr="00A94F06" w:rsidRDefault="00A94F06" w:rsidP="003F771A">
            <w:pPr>
              <w:pStyle w:val="a6"/>
              <w:numPr>
                <w:ilvl w:val="0"/>
                <w:numId w:val="12"/>
              </w:numPr>
              <w:jc w:val="both"/>
              <w:rPr>
                <w:rFonts w:ascii="Times" w:hAnsi="Times" w:cs="Times New Roman"/>
              </w:rPr>
            </w:pPr>
            <w:r w:rsidRPr="00A94F06">
              <w:rPr>
                <w:rFonts w:ascii="Times" w:hAnsi="Times"/>
              </w:rPr>
              <w:t>System shall provide patients’ data as a list in the patient list page</w:t>
            </w:r>
          </w:p>
          <w:p w:rsidR="00A94F06" w:rsidRDefault="001327D4" w:rsidP="003F771A">
            <w:pPr>
              <w:pStyle w:val="a6"/>
              <w:numPr>
                <w:ilvl w:val="0"/>
                <w:numId w:val="12"/>
              </w:numPr>
              <w:jc w:val="both"/>
              <w:rPr>
                <w:rFonts w:ascii="Times" w:hAnsi="Times" w:cs="Times New Roman"/>
              </w:rPr>
            </w:pPr>
            <w:r w:rsidRPr="00A94F06">
              <w:rPr>
                <w:rFonts w:ascii="Times New Roman" w:hAnsi="Times New Roman" w:cs="Times New Roman"/>
                <w:color w:val="000000"/>
              </w:rPr>
              <w:t>Officer selects delete menu</w:t>
            </w:r>
          </w:p>
          <w:p w:rsidR="00A94F06" w:rsidRPr="00A94F06" w:rsidRDefault="00A94F06" w:rsidP="003F771A">
            <w:pPr>
              <w:pStyle w:val="a6"/>
              <w:numPr>
                <w:ilvl w:val="0"/>
                <w:numId w:val="12"/>
              </w:numPr>
              <w:jc w:val="both"/>
              <w:rPr>
                <w:rFonts w:ascii="Times" w:hAnsi="Times" w:cs="Times New Roman"/>
              </w:rPr>
            </w:pPr>
            <w:r>
              <w:rPr>
                <w:rFonts w:ascii="Times" w:hAnsi="Times"/>
              </w:rPr>
              <w:t>System shall delete patients’ account in patient table in the database</w:t>
            </w:r>
          </w:p>
          <w:p w:rsidR="0011545E" w:rsidRPr="00A94F06" w:rsidRDefault="00A94F06" w:rsidP="003F771A">
            <w:pPr>
              <w:pStyle w:val="a6"/>
              <w:numPr>
                <w:ilvl w:val="0"/>
                <w:numId w:val="12"/>
              </w:numPr>
              <w:jc w:val="both"/>
              <w:rPr>
                <w:rFonts w:ascii="Times" w:hAnsi="Times" w:cs="Times New Roman"/>
              </w:rPr>
            </w:pPr>
            <w:r w:rsidRPr="00A94F06">
              <w:rPr>
                <w:rFonts w:ascii="Times" w:hAnsi="Times"/>
              </w:rPr>
              <w:t>System shall update patient table in the database</w:t>
            </w:r>
          </w:p>
          <w:p w:rsidR="00A94F06" w:rsidRPr="00A94F06" w:rsidRDefault="00A94F06" w:rsidP="003F771A">
            <w:pPr>
              <w:pStyle w:val="a6"/>
              <w:numPr>
                <w:ilvl w:val="0"/>
                <w:numId w:val="12"/>
              </w:numPr>
              <w:jc w:val="both"/>
              <w:rPr>
                <w:rFonts w:ascii="Times" w:hAnsi="Times" w:cs="Times New Roman"/>
              </w:rPr>
            </w:pPr>
            <w:r>
              <w:rPr>
                <w:rFonts w:ascii="Times" w:hAnsi="Times" w:cs="Times New Roman"/>
              </w:rPr>
              <w:t>Officer view</w:t>
            </w:r>
            <w:r w:rsidR="005409EB">
              <w:rPr>
                <w:rFonts w:ascii="Times" w:hAnsi="Times" w:cs="Times New Roman"/>
              </w:rPr>
              <w:t>s</w:t>
            </w:r>
            <w:r>
              <w:rPr>
                <w:rFonts w:ascii="Times" w:hAnsi="Times" w:cs="Times New Roman"/>
              </w:rPr>
              <w:t xml:space="preserve"> all patient accounts as a list in patient list page</w:t>
            </w:r>
          </w:p>
        </w:tc>
      </w:tr>
      <w:tr w:rsidR="001327D4" w:rsidRPr="001327D4" w:rsidTr="001327D4">
        <w:trPr>
          <w:trHeight w:val="28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color w:val="000000"/>
              </w:rPr>
              <w:t>N/A</w:t>
            </w:r>
          </w:p>
        </w:tc>
      </w:tr>
      <w:tr w:rsidR="001327D4" w:rsidRPr="001327D4" w:rsidTr="001327D4">
        <w:trPr>
          <w:trHeight w:val="735"/>
        </w:trPr>
        <w:tc>
          <w:tcPr>
            <w:tcW w:w="2187" w:type="dxa"/>
            <w:shd w:val="clear" w:color="auto" w:fill="auto"/>
            <w:tcMar>
              <w:top w:w="60" w:type="dxa"/>
              <w:left w:w="60" w:type="dxa"/>
              <w:bottom w:w="60" w:type="dxa"/>
              <w:right w:w="60" w:type="dxa"/>
            </w:tcMar>
            <w:hideMark/>
          </w:tcPr>
          <w:p w:rsidR="001327D4" w:rsidRPr="001327D4" w:rsidRDefault="001327D4" w:rsidP="00C531E3">
            <w:pPr>
              <w:jc w:val="both"/>
              <w:rPr>
                <w:rFonts w:ascii="Times" w:hAnsi="Times" w:cs="Times New Roman"/>
              </w:rPr>
            </w:pPr>
            <w:r w:rsidRPr="001327D4">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1327D4" w:rsidRPr="001327D4"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27D4" w:rsidRDefault="001327D4"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3A25B3" w:rsidRDefault="003A25B3" w:rsidP="00C531E3">
      <w:pPr>
        <w:jc w:val="both"/>
      </w:pPr>
    </w:p>
    <w:p w:rsidR="006D29F1" w:rsidRDefault="006D29F1" w:rsidP="00C531E3">
      <w:pPr>
        <w:jc w:val="both"/>
      </w:pPr>
    </w:p>
    <w:p w:rsidR="008F4C49" w:rsidRDefault="00BD0FBE" w:rsidP="00C531E3">
      <w:pPr>
        <w:jc w:val="both"/>
      </w:pPr>
      <w:r>
        <w:rPr>
          <w:noProof/>
          <w:lang w:bidi="th-TH"/>
        </w:rPr>
        <w:lastRenderedPageBreak/>
        <w:pict>
          <v:shape id="Straight Arrow Connector 322" o:spid="_x0000_s1157" type="#_x0000_t32" style="position:absolute;left:0;text-align:left;margin-left:226.35pt;margin-top:7.25pt;width:0;height:59pt;z-index:2518466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WR+QEAAF0EAAAOAAAAZHJzL2Uyb0RvYy54bWysVNuO0zAQfUfiHyy/06RdxC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" strokecolor="black [3213]" strokeweight="2pt">
            <v:stroke endarrow="open"/>
            <o:lock v:ext="edit" shapetype="f"/>
          </v:shape>
        </w:pict>
      </w:r>
      <w:r>
        <w:rPr>
          <w:noProof/>
          <w:lang w:bidi="th-TH"/>
        </w:rPr>
        <w:pict>
          <v:oval id="Oval 321" o:spid="_x0000_s1156" style="position:absolute;left:0;text-align:left;margin-left:209pt;margin-top:-13pt;width:36pt;height:36pt;z-index:251871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" fillcolor="black [3213]" strokecolor="black [3213]">
            <v:path arrowok="t"/>
            <w10:wrap type="through" anchorx="margin"/>
          </v:oval>
        </w:pict>
      </w:r>
    </w:p>
    <w:p w:rsidR="008F4C49" w:rsidRDefault="008F4C49" w:rsidP="00C531E3">
      <w:pPr>
        <w:jc w:val="both"/>
      </w:pPr>
    </w:p>
    <w:p w:rsidR="008F4C49" w:rsidRDefault="008F4C49" w:rsidP="00C531E3">
      <w:pPr>
        <w:jc w:val="both"/>
        <w:rPr>
          <w:rFonts w:ascii="Times New Roman" w:hAnsi="Times New Roman" w:cs="Times New Roman"/>
        </w:rPr>
      </w:pPr>
    </w:p>
    <w:p w:rsidR="008F4C49" w:rsidRDefault="008F4C49" w:rsidP="00C531E3">
      <w:pPr>
        <w:jc w:val="both"/>
        <w:rPr>
          <w:rFonts w:ascii="Times New Roman" w:hAnsi="Times New Roman" w:cs="Times New Roman"/>
        </w:rPr>
      </w:pPr>
    </w:p>
    <w:p w:rsidR="008F4C49" w:rsidRDefault="00BD0FBE" w:rsidP="00C531E3">
      <w:pPr>
        <w:jc w:val="both"/>
        <w:rPr>
          <w:rFonts w:ascii="Times New Roman" w:hAnsi="Times New Roman" w:cs="Times New Roman"/>
        </w:rPr>
      </w:pPr>
      <w:r w:rsidRPr="00BD0FBE">
        <w:rPr>
          <w:noProof/>
          <w:lang w:bidi="th-TH"/>
        </w:rPr>
        <w:pict>
          <v:shape id="Alternate Process 335" o:spid="_x0000_s1086" type="#_x0000_t176" style="position:absolute;left:0;text-align:left;margin-left:161.4pt;margin-top:10.05pt;width:135pt;height:45pt;z-index:251853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Officer selects patient list page</w:t>
                  </w:r>
                </w:p>
              </w:txbxContent>
            </v:textbox>
            <w10:wrap anchorx="margin"/>
          </v:shape>
        </w:pict>
      </w:r>
    </w:p>
    <w:p w:rsidR="008F4C49" w:rsidRDefault="00BD0FBE" w:rsidP="00C531E3">
      <w:pPr>
        <w:jc w:val="both"/>
        <w:rPr>
          <w:rFonts w:ascii="Times New Roman" w:hAnsi="Times New Roman" w:cs="Times New Roman"/>
        </w:rPr>
      </w:pPr>
      <w:r w:rsidRPr="00BD0FBE">
        <w:rPr>
          <w:noProof/>
          <w:lang w:bidi="th-TH"/>
        </w:rPr>
        <w:pict>
          <v:shape id="_x0000_s1155" type="#_x0000_t32" style="position:absolute;left:0;text-align:left;margin-left:227.65pt;margin-top:1.5pt;width:0;height:59pt;z-index:-250811392;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D0FBE" w:rsidP="00C531E3">
      <w:pPr>
        <w:jc w:val="both"/>
        <w:rPr>
          <w:rFonts w:ascii="Times" w:hAnsi="Times"/>
        </w:rPr>
      </w:pPr>
      <w:r w:rsidRPr="00BD0FBE">
        <w:rPr>
          <w:noProof/>
          <w:lang w:bidi="th-TH"/>
        </w:rPr>
        <w:pict>
          <v:shape id="_x0000_s1087" type="#_x0000_t176" style="position:absolute;left:0;text-align:left;margin-left:162.55pt;margin-top:5.3pt;width:135pt;height:62.55pt;z-index:-2508103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" fillcolor="white [3212]" strokecolor="black [3213]">
            <v:path arrowok="t"/>
            <v:textbox>
              <w:txbxContent>
                <w:p w:rsidR="00685C36" w:rsidRPr="00742075" w:rsidRDefault="00685C36" w:rsidP="0088634A">
                  <w:pPr>
                    <w:jc w:val="center"/>
                    <w:rPr>
                      <w:rFonts w:ascii="Times New Roman" w:hAnsi="Times New Roman"/>
                      <w:color w:val="000000" w:themeColor="text1"/>
                    </w:rPr>
                  </w:pPr>
                  <w:r>
                    <w:rPr>
                      <w:rFonts w:ascii="Times New Roman" w:hAnsi="Times New Roman"/>
                      <w:color w:val="000000" w:themeColor="text1"/>
                    </w:rPr>
                    <w:t>Officer views all patients’ account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D0FBE" w:rsidP="00C531E3">
      <w:pPr>
        <w:jc w:val="both"/>
        <w:rPr>
          <w:rFonts w:ascii="Times" w:hAnsi="Times"/>
        </w:rPr>
      </w:pPr>
      <w:r w:rsidRPr="00BD0FBE">
        <w:rPr>
          <w:noProof/>
          <w:lang w:bidi="th-TH"/>
        </w:rPr>
        <w:pict>
          <v:shape id="Straight Arrow Connector 336" o:spid="_x0000_s1154" type="#_x0000_t32" style="position:absolute;left:0;text-align:left;margin-left:226.15pt;margin-top:13.2pt;width:0;height:36pt;z-index:251657213;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D0FBE" w:rsidP="00C531E3">
      <w:pPr>
        <w:jc w:val="both"/>
        <w:rPr>
          <w:rFonts w:ascii="Times" w:hAnsi="Times"/>
        </w:rPr>
      </w:pPr>
      <w:r w:rsidRPr="00BD0FBE">
        <w:rPr>
          <w:noProof/>
          <w:lang w:bidi="th-TH"/>
        </w:rPr>
        <w:pict>
          <v:shape id="Alternate Process 340" o:spid="_x0000_s1088" type="#_x0000_t176" style="position:absolute;left:0;text-align:left;margin-left:160.8pt;margin-top:4.7pt;width:135pt;height:45pt;z-index:251855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select delete menu</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D0FBE" w:rsidP="00C531E3">
      <w:pPr>
        <w:jc w:val="both"/>
        <w:rPr>
          <w:rFonts w:ascii="Times" w:hAnsi="Times"/>
        </w:rPr>
      </w:pPr>
      <w:r w:rsidRPr="00BD0FBE">
        <w:rPr>
          <w:noProof/>
          <w:lang w:bidi="th-TH"/>
        </w:rPr>
        <w:pict>
          <v:shape id="Straight Arrow Connector 344" o:spid="_x0000_s1153" type="#_x0000_t32" style="position:absolute;left:0;text-align:left;margin-left:225.15pt;margin-top:7.75pt;width:.1pt;height:43.65pt;flip:x;z-index:251864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D0FBE" w:rsidP="00C531E3">
      <w:pPr>
        <w:jc w:val="both"/>
        <w:rPr>
          <w:rFonts w:ascii="Times" w:hAnsi="Times"/>
        </w:rPr>
      </w:pPr>
      <w:r w:rsidRPr="00BD0FBE">
        <w:rPr>
          <w:noProof/>
          <w:lang w:bidi="th-TH"/>
        </w:rPr>
        <w:pict>
          <v:shape id="Alternate Process 349" o:spid="_x0000_s1089" type="#_x0000_t176" style="position:absolute;left:0;text-align:left;margin-left:144.4pt;margin-top:8.1pt;width:153pt;height:45pt;z-index:251865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" fillcolor="white [3212]" strokecolor="black [3213]">
            <v:path arrowok="t"/>
            <v:textbox>
              <w:txbxContent>
                <w:p w:rsidR="00685C36" w:rsidRPr="00742075" w:rsidRDefault="00685C36" w:rsidP="008F4C49">
                  <w:pPr>
                    <w:jc w:val="center"/>
                    <w:rPr>
                      <w:rFonts w:ascii="Times New Roman" w:hAnsi="Times New Roman"/>
                      <w:color w:val="000000" w:themeColor="text1"/>
                    </w:rPr>
                  </w:pPr>
                  <w:r>
                    <w:rPr>
                      <w:rFonts w:ascii="Times New Roman" w:hAnsi="Times New Roman"/>
                      <w:color w:val="000000" w:themeColor="text1"/>
                    </w:rPr>
                    <w:t>User views all patient accounts in patient list page</w:t>
                  </w:r>
                </w:p>
              </w:txbxContent>
            </v:textbox>
            <w10:wrap anchorx="margin"/>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D0FBE" w:rsidP="00C531E3">
      <w:pPr>
        <w:jc w:val="both"/>
        <w:rPr>
          <w:rFonts w:ascii="Times" w:hAnsi="Times"/>
        </w:rPr>
      </w:pPr>
      <w:r w:rsidRPr="00BD0FBE">
        <w:rPr>
          <w:noProof/>
          <w:lang w:bidi="th-TH"/>
        </w:rPr>
        <w:pict>
          <v:shape id="Straight Arrow Connector 350" o:spid="_x0000_s1152" type="#_x0000_t32" style="position:absolute;left:0;text-align:left;margin-left:228.5pt;margin-top:11.7pt;width:0;height:27pt;z-index:251870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" strokecolor="black [3213]" strokeweight="2pt">
            <v:stroke endarrow="open"/>
            <o:lock v:ext="edit" shapetype="f"/>
          </v:shape>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BD0FBE" w:rsidP="00C531E3">
      <w:pPr>
        <w:jc w:val="both"/>
        <w:rPr>
          <w:rFonts w:ascii="Times" w:hAnsi="Times"/>
        </w:rPr>
      </w:pPr>
      <w:r w:rsidRPr="00BD0FBE">
        <w:rPr>
          <w:noProof/>
          <w:lang w:bidi="th-TH"/>
        </w:rPr>
        <w:pict>
          <v:oval id="Oval 351" o:spid="_x0000_s1151" style="position:absolute;left:0;text-align:left;margin-left:219.25pt;margin-top:6.1pt;width:18pt;height:18pt;z-index:251867136;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" fillcolor="black [3213]" strokecolor="black [3213]" strokeweight="20pt">
            <v:stroke opacity="9252f"/>
            <v:path arrowok="t"/>
            <w10:wrap type="through"/>
          </v:oval>
        </w:pict>
      </w: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C531E3">
      <w:pPr>
        <w:jc w:val="both"/>
        <w:rPr>
          <w:rFonts w:ascii="Times" w:hAnsi="Times"/>
        </w:rPr>
      </w:pPr>
    </w:p>
    <w:p w:rsidR="008F4C49" w:rsidRDefault="008F4C49" w:rsidP="0088634A">
      <w:pPr>
        <w:jc w:val="center"/>
        <w:rPr>
          <w:rFonts w:ascii="Times" w:hAnsi="Times"/>
        </w:rPr>
      </w:pPr>
      <w:r>
        <w:rPr>
          <w:rFonts w:ascii="Times" w:hAnsi="Times"/>
        </w:rPr>
        <w:t>Figu</w:t>
      </w:r>
      <w:r w:rsidR="0088634A">
        <w:rPr>
          <w:rFonts w:ascii="Times" w:hAnsi="Times"/>
        </w:rPr>
        <w:t xml:space="preserve">re </w:t>
      </w:r>
      <w:r w:rsidR="00BB49D6">
        <w:rPr>
          <w:rFonts w:ascii="Times" w:hAnsi="Times"/>
        </w:rPr>
        <w:t>20</w:t>
      </w:r>
      <w:r>
        <w:rPr>
          <w:rFonts w:ascii="Times" w:hAnsi="Times"/>
        </w:rPr>
        <w:t>:</w:t>
      </w:r>
      <w:r w:rsidRPr="00D6246C">
        <w:rPr>
          <w:rFonts w:ascii="Times" w:hAnsi="Times"/>
        </w:rPr>
        <w:t xml:space="preserve"> </w:t>
      </w:r>
      <w:r w:rsidR="003736A9" w:rsidRPr="001327D4">
        <w:rPr>
          <w:rFonts w:ascii="Times New Roman" w:hAnsi="Times New Roman" w:cs="Times New Roman"/>
          <w:color w:val="000000"/>
        </w:rPr>
        <w:t xml:space="preserve">Delete patients’ </w:t>
      </w:r>
      <w:r w:rsidR="00CC4294">
        <w:rPr>
          <w:rFonts w:ascii="Times New Roman" w:hAnsi="Times New Roman" w:cs="Times New Roman"/>
          <w:color w:val="000000"/>
        </w:rPr>
        <w:t>account</w:t>
      </w:r>
      <w:r w:rsidR="003736A9" w:rsidRPr="00D6246C">
        <w:rPr>
          <w:rFonts w:ascii="Times" w:hAnsi="Times"/>
        </w:rPr>
        <w:t xml:space="preserve"> </w:t>
      </w:r>
      <w:r w:rsidRPr="00D6246C">
        <w:rPr>
          <w:rFonts w:ascii="Times" w:hAnsi="Times"/>
        </w:rPr>
        <w:t>[</w:t>
      </w:r>
      <w:r w:rsidR="0088634A">
        <w:rPr>
          <w:rFonts w:ascii="Times" w:hAnsi="Times"/>
        </w:rPr>
        <w:t>AD-</w:t>
      </w:r>
      <w:r w:rsidR="00302A14">
        <w:rPr>
          <w:rFonts w:ascii="Times" w:hAnsi="Times"/>
        </w:rPr>
        <w:t>16</w:t>
      </w:r>
      <w:r>
        <w:rPr>
          <w:rFonts w:ascii="Times" w:hAnsi="Times"/>
        </w:rPr>
        <w:t>]</w:t>
      </w:r>
    </w:p>
    <w:p w:rsidR="003736A9" w:rsidRDefault="003736A9"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2B157A" w:rsidRDefault="002B157A" w:rsidP="00C531E3">
      <w:pPr>
        <w:jc w:val="both"/>
        <w:rPr>
          <w:rFonts w:ascii="Times" w:hAnsi="Times"/>
        </w:rPr>
      </w:pPr>
    </w:p>
    <w:p w:rsidR="002B157A" w:rsidRDefault="002B157A" w:rsidP="00C531E3">
      <w:pPr>
        <w:jc w:val="both"/>
        <w:rPr>
          <w:rFonts w:ascii="Times" w:hAnsi="Times"/>
        </w:rPr>
      </w:pPr>
    </w:p>
    <w:p w:rsidR="001A44CB" w:rsidRDefault="001A44CB" w:rsidP="00C531E3">
      <w:pPr>
        <w:jc w:val="both"/>
        <w:rPr>
          <w:rFonts w:ascii="Times" w:hAnsi="Times"/>
        </w:rPr>
      </w:pPr>
    </w:p>
    <w:p w:rsidR="001A44CB" w:rsidRDefault="001A44CB" w:rsidP="00C531E3">
      <w:pPr>
        <w:jc w:val="both"/>
        <w:rPr>
          <w:rFonts w:ascii="Times" w:hAnsi="Times"/>
        </w:rPr>
      </w:pPr>
    </w:p>
    <w:p w:rsidR="003A25B3"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409"/>
        <w:gridCol w:w="2268"/>
        <w:gridCol w:w="2741"/>
      </w:tblGrid>
      <w:tr w:rsidR="003A25B3" w:rsidRPr="003A25B3" w:rsidTr="003A25B3">
        <w:trPr>
          <w:trHeight w:val="225"/>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A25B3" w:rsidRPr="003A25B3" w:rsidRDefault="001A44CB" w:rsidP="00C531E3">
            <w:pPr>
              <w:jc w:val="both"/>
              <w:rPr>
                <w:rFonts w:ascii="Times" w:hAnsi="Times" w:cs="Times New Roman"/>
              </w:rPr>
            </w:pPr>
            <w:r>
              <w:rPr>
                <w:rFonts w:ascii="Times New Roman" w:hAnsi="Times New Roman" w:cs="Times New Roman"/>
                <w:color w:val="000000"/>
              </w:rPr>
              <w:t>UC-21</w:t>
            </w:r>
          </w:p>
        </w:tc>
      </w:tr>
      <w:tr w:rsidR="003A25B3" w:rsidRPr="003A25B3" w:rsidTr="003A25B3">
        <w:trPr>
          <w:trHeight w:val="21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Create new account for dentist</w:t>
            </w:r>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Created By:</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Worapun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Updated By:</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color w:val="000000"/>
              </w:rPr>
              <w:t>Kanokwan</w:t>
            </w:r>
            <w:proofErr w:type="spellEnd"/>
            <w:r w:rsidRPr="003A25B3">
              <w:rPr>
                <w:rFonts w:ascii="Times New Roman" w:hAnsi="Times New Roman" w:cs="Times New Roman"/>
                <w:color w:val="000000"/>
              </w:rPr>
              <w:t xml:space="preserve"> </w:t>
            </w:r>
            <w:proofErr w:type="spellStart"/>
            <w:r w:rsidRPr="003A25B3">
              <w:rPr>
                <w:rFonts w:ascii="Times New Roman" w:hAnsi="Times New Roman" w:cs="Times New Roman"/>
                <w:color w:val="000000"/>
              </w:rPr>
              <w:t>Maneerat</w:t>
            </w:r>
            <w:proofErr w:type="spellEnd"/>
          </w:p>
        </w:tc>
      </w:tr>
      <w:tr w:rsidR="003A25B3" w:rsidRPr="003A25B3" w:rsidTr="003A25B3">
        <w:trPr>
          <w:trHeight w:val="240"/>
        </w:trPr>
        <w:tc>
          <w:tcPr>
            <w:tcW w:w="2187"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Date Created:</w:t>
            </w:r>
          </w:p>
        </w:tc>
        <w:tc>
          <w:tcPr>
            <w:tcW w:w="2409"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Last Revision Date:</w:t>
            </w:r>
          </w:p>
        </w:tc>
        <w:tc>
          <w:tcPr>
            <w:tcW w:w="2741" w:type="dxa"/>
            <w:shd w:val="clear" w:color="auto" w:fill="D9D9D9"/>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25/06/2014</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Officer</w:t>
            </w:r>
          </w:p>
        </w:tc>
      </w:tr>
      <w:tr w:rsidR="003A25B3" w:rsidRPr="003A25B3" w:rsidTr="003A25B3">
        <w:trPr>
          <w:trHeight w:val="45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w:hAnsi="Times" w:cs="Times New Roman"/>
                <w:color w:val="000000"/>
              </w:rPr>
              <w:t>Officer can create an account for new dentist to use the services from dental clinic</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Officer selects </w:t>
            </w:r>
            <w:r w:rsidR="001A44CB">
              <w:rPr>
                <w:rFonts w:ascii="Times New Roman" w:hAnsi="Times New Roman" w:cs="Times New Roman"/>
                <w:color w:val="000000"/>
              </w:rPr>
              <w:t xml:space="preserve">create </w:t>
            </w: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menu</w:t>
            </w:r>
          </w:p>
        </w:tc>
      </w:tr>
      <w:tr w:rsidR="003A25B3" w:rsidRPr="003A25B3" w:rsidTr="003A25B3">
        <w:trPr>
          <w:trHeight w:val="21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A25B3" w:rsidRPr="003A25B3" w:rsidRDefault="003F497B" w:rsidP="00C531E3">
            <w:pPr>
              <w:jc w:val="both"/>
              <w:rPr>
                <w:rFonts w:ascii="Times" w:hAnsi="Times" w:cs="Times New Roman"/>
              </w:rPr>
            </w:pPr>
            <w:r>
              <w:rPr>
                <w:rFonts w:ascii="Times New Roman" w:hAnsi="Times New Roman" w:cs="Times New Roman"/>
                <w:color w:val="000000"/>
              </w:rPr>
              <w:t>Officer</w:t>
            </w:r>
            <w:r w:rsidR="003A25B3" w:rsidRPr="003A25B3">
              <w:rPr>
                <w:rFonts w:ascii="Times New Roman" w:hAnsi="Times New Roman" w:cs="Times New Roman"/>
                <w:color w:val="000000"/>
              </w:rPr>
              <w:t xml:space="preserve"> is already logged in</w:t>
            </w:r>
            <w:r w:rsidR="001A44CB">
              <w:rPr>
                <w:rFonts w:ascii="Times New Roman" w:hAnsi="Times New Roman" w:cs="Times New Roman"/>
                <w:color w:val="000000"/>
              </w:rPr>
              <w:t xml:space="preserve">to the application by using </w:t>
            </w:r>
            <w:proofErr w:type="spellStart"/>
            <w:r w:rsidR="001A44CB">
              <w:rPr>
                <w:rFonts w:ascii="Times New Roman" w:hAnsi="Times New Roman" w:cs="Times New Roman"/>
                <w:color w:val="000000"/>
              </w:rPr>
              <w:t>officer</w:t>
            </w:r>
            <w:r w:rsidR="003A25B3" w:rsidRPr="003A25B3">
              <w:rPr>
                <w:rFonts w:ascii="Times New Roman" w:hAnsi="Times New Roman" w:cs="Times New Roman"/>
                <w:color w:val="000000"/>
              </w:rPr>
              <w:t>ID</w:t>
            </w:r>
            <w:proofErr w:type="spellEnd"/>
            <w:r w:rsidR="003A25B3" w:rsidRPr="003A25B3">
              <w:rPr>
                <w:rFonts w:ascii="Times New Roman" w:hAnsi="Times New Roman" w:cs="Times New Roman"/>
                <w:color w:val="000000"/>
              </w:rPr>
              <w:t xml:space="preserve"> and password</w:t>
            </w:r>
          </w:p>
        </w:tc>
      </w:tr>
      <w:tr w:rsidR="003A25B3" w:rsidRPr="003A25B3" w:rsidTr="003A25B3">
        <w:trPr>
          <w:trHeight w:val="225"/>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proofErr w:type="spellStart"/>
            <w:r w:rsidRPr="003A25B3">
              <w:rPr>
                <w:rFonts w:ascii="Times New Roman" w:hAnsi="Times New Roman" w:cs="Times New Roman"/>
                <w:b/>
                <w:bCs/>
                <w:color w:val="000000"/>
              </w:rPr>
              <w:t>Postconditions</w:t>
            </w:r>
            <w:proofErr w:type="spellEnd"/>
            <w:r w:rsidRPr="003A25B3">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color w:val="000000"/>
              </w:rPr>
              <w:t xml:space="preserve">New </w:t>
            </w:r>
            <w:r w:rsidRPr="003A25B3">
              <w:rPr>
                <w:rFonts w:ascii="Times" w:hAnsi="Times" w:cs="Times New Roman"/>
                <w:color w:val="000000"/>
              </w:rPr>
              <w:t>dentist</w:t>
            </w:r>
            <w:r w:rsidRPr="003A25B3">
              <w:rPr>
                <w:rFonts w:ascii="Times New Roman" w:hAnsi="Times New Roman" w:cs="Times New Roman"/>
                <w:color w:val="000000"/>
              </w:rPr>
              <w:t xml:space="preserve"> s’ account is add</w:t>
            </w:r>
            <w:r w:rsidR="001A44CB">
              <w:rPr>
                <w:rFonts w:ascii="Times New Roman" w:hAnsi="Times New Roman" w:cs="Times New Roman"/>
                <w:color w:val="000000"/>
              </w:rPr>
              <w:t>ed</w:t>
            </w:r>
            <w:r w:rsidRPr="003A25B3">
              <w:rPr>
                <w:rFonts w:ascii="Times New Roman" w:hAnsi="Times New Roman" w:cs="Times New Roman"/>
                <w:color w:val="000000"/>
              </w:rPr>
              <w:t xml:space="preserve"> to the sy</w:t>
            </w:r>
            <w:r w:rsidR="001A44CB">
              <w:rPr>
                <w:rFonts w:ascii="Times New Roman" w:hAnsi="Times New Roman" w:cs="Times New Roman"/>
                <w:color w:val="000000"/>
              </w:rPr>
              <w:t>stem and can view as dentist account as a list in dentist list page</w:t>
            </w:r>
          </w:p>
        </w:tc>
      </w:tr>
      <w:tr w:rsidR="003A25B3" w:rsidRPr="003A25B3" w:rsidTr="003A25B3">
        <w:trPr>
          <w:trHeight w:val="204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302A14" w:rsidRDefault="003F497B" w:rsidP="003F771A">
            <w:pPr>
              <w:pStyle w:val="a6"/>
              <w:numPr>
                <w:ilvl w:val="0"/>
                <w:numId w:val="13"/>
              </w:numPr>
              <w:jc w:val="both"/>
              <w:rPr>
                <w:rFonts w:ascii="Times" w:hAnsi="Times" w:cs="Times New Roman"/>
              </w:rPr>
            </w:pPr>
            <w:r w:rsidRPr="00AE08A8">
              <w:rPr>
                <w:rFonts w:ascii="Times New Roman" w:hAnsi="Times New Roman" w:cs="Times New Roman"/>
                <w:color w:val="000000"/>
              </w:rPr>
              <w:t xml:space="preserve">Officer selects </w:t>
            </w:r>
            <w:r w:rsidR="00302A14">
              <w:rPr>
                <w:rFonts w:ascii="Times New Roman" w:hAnsi="Times New Roman" w:cs="Times New Roman"/>
                <w:color w:val="000000"/>
              </w:rPr>
              <w:t>create new dentist</w:t>
            </w:r>
            <w:r w:rsidRPr="00AE08A8">
              <w:rPr>
                <w:rFonts w:ascii="Times New Roman" w:hAnsi="Times New Roman" w:cs="Times New Roman"/>
                <w:color w:val="000000"/>
              </w:rPr>
              <w:t xml:space="preserve"> menu</w:t>
            </w:r>
          </w:p>
          <w:p w:rsidR="00302A14" w:rsidRDefault="00302A14" w:rsidP="003F771A">
            <w:pPr>
              <w:pStyle w:val="a6"/>
              <w:numPr>
                <w:ilvl w:val="0"/>
                <w:numId w:val="13"/>
              </w:numPr>
              <w:jc w:val="both"/>
              <w:rPr>
                <w:rFonts w:ascii="Times" w:hAnsi="Times"/>
              </w:rPr>
            </w:pPr>
            <w:r w:rsidRPr="00302A14">
              <w:rPr>
                <w:rFonts w:ascii="Times" w:hAnsi="Times"/>
              </w:rPr>
              <w:t>System shall provide create dentist account page in the website</w:t>
            </w:r>
          </w:p>
          <w:p w:rsidR="00302A14" w:rsidRPr="00302A14" w:rsidRDefault="00302A14" w:rsidP="003F771A">
            <w:pPr>
              <w:pStyle w:val="a6"/>
              <w:numPr>
                <w:ilvl w:val="0"/>
                <w:numId w:val="13"/>
              </w:numPr>
              <w:jc w:val="both"/>
              <w:rPr>
                <w:rFonts w:ascii="Times" w:hAnsi="Times"/>
              </w:rPr>
            </w:pPr>
            <w:r w:rsidRPr="00302A14">
              <w:rPr>
                <w:rFonts w:ascii="Times" w:hAnsi="Times"/>
              </w:rPr>
              <w:t xml:space="preserve"> System shall connect with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New Roman" w:hAnsi="Times New Roman" w:cs="Times New Roman"/>
              </w:rPr>
              <w:t xml:space="preserve">Officer shall input dentists’ data including </w:t>
            </w:r>
            <w:proofErr w:type="spellStart"/>
            <w:r w:rsidRPr="00302A14">
              <w:rPr>
                <w:rFonts w:ascii="Times" w:hAnsi="Times"/>
              </w:rPr>
              <w:t>dentistID</w:t>
            </w:r>
            <w:proofErr w:type="spellEnd"/>
            <w:r w:rsidRPr="00302A14">
              <w:rPr>
                <w:rFonts w:ascii="Times" w:hAnsi="Times"/>
              </w:rPr>
              <w:t>, password, first name, last name, address, email, and tel.</w:t>
            </w:r>
            <w:r w:rsidRPr="00302A14">
              <w:rPr>
                <w:rFonts w:ascii="Times New Roman" w:hAnsi="Times New Roman" w:cs="Times New Roman"/>
              </w:rPr>
              <w:t xml:space="preserve"> in </w:t>
            </w:r>
            <w:r>
              <w:rPr>
                <w:rFonts w:ascii="Times New Roman" w:hAnsi="Times New Roman" w:cs="Times New Roman"/>
              </w:rPr>
              <w:t>creating form</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302A14">
              <w:rPr>
                <w:rFonts w:ascii="Times New Roman" w:hAnsi="Times New Roman" w:cs="Times New Roman"/>
              </w:rPr>
              <w:t>Officer press submit button</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 xml:space="preserve">System shall add dentists’ data including </w:t>
            </w:r>
            <w:proofErr w:type="spellStart"/>
            <w:r w:rsidRPr="00302A14">
              <w:rPr>
                <w:rFonts w:ascii="Times" w:hAnsi="Times"/>
              </w:rPr>
              <w:t>dentistID</w:t>
            </w:r>
            <w:proofErr w:type="spellEnd"/>
            <w:r w:rsidRPr="00302A14">
              <w:rPr>
                <w:rFonts w:ascii="Times" w:hAnsi="Times"/>
              </w:rPr>
              <w:t>, password, first name, last name, address, email, and tel. into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302A14">
              <w:rPr>
                <w:rFonts w:ascii="Times" w:hAnsi="Times"/>
              </w:rPr>
              <w:t>System shall update dentist table in the database</w:t>
            </w:r>
          </w:p>
          <w:p w:rsid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System shall retrieve dentists’ data including </w:t>
            </w:r>
            <w:proofErr w:type="spellStart"/>
            <w:r w:rsidRPr="00302A14">
              <w:rPr>
                <w:rFonts w:ascii="Times" w:hAnsi="Times"/>
              </w:rPr>
              <w:t>dentistID</w:t>
            </w:r>
            <w:proofErr w:type="spellEnd"/>
            <w:r w:rsidRPr="00302A14">
              <w:rPr>
                <w:rFonts w:ascii="Times" w:hAnsi="Times"/>
              </w:rPr>
              <w:t>, password, first name, last name, email, and tel. from the database</w:t>
            </w:r>
          </w:p>
          <w:p w:rsidR="00302A14" w:rsidRPr="00302A14" w:rsidRDefault="00302A14" w:rsidP="003F771A">
            <w:pPr>
              <w:pStyle w:val="a6"/>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302A14">
              <w:rPr>
                <w:rFonts w:ascii="Times" w:hAnsi="Times"/>
              </w:rPr>
              <w:t xml:space="preserve"> System shall provide dentists’ data as a list in the dentist list page</w:t>
            </w:r>
          </w:p>
          <w:p w:rsidR="003A25B3" w:rsidRPr="003A25B3" w:rsidRDefault="00302A14" w:rsidP="003F771A">
            <w:pPr>
              <w:pStyle w:val="a6"/>
              <w:numPr>
                <w:ilvl w:val="0"/>
                <w:numId w:val="13"/>
              </w:numPr>
              <w:jc w:val="both"/>
              <w:rPr>
                <w:rFonts w:ascii="Times" w:hAnsi="Times" w:cs="Times New Roman"/>
              </w:rPr>
            </w:pPr>
            <w:r>
              <w:rPr>
                <w:rFonts w:ascii="Times" w:hAnsi="Times" w:cs="Times New Roman"/>
              </w:rPr>
              <w:t>Officer views dentist account in dentist list page</w:t>
            </w:r>
          </w:p>
        </w:tc>
      </w:tr>
      <w:tr w:rsidR="003A25B3" w:rsidRPr="003A25B3" w:rsidTr="003A25B3">
        <w:trPr>
          <w:trHeight w:val="990"/>
        </w:trPr>
        <w:tc>
          <w:tcPr>
            <w:tcW w:w="2187" w:type="dxa"/>
            <w:shd w:val="clear" w:color="auto" w:fill="auto"/>
            <w:tcMar>
              <w:top w:w="60" w:type="dxa"/>
              <w:left w:w="60" w:type="dxa"/>
              <w:bottom w:w="60" w:type="dxa"/>
              <w:right w:w="60" w:type="dxa"/>
            </w:tcMar>
            <w:hideMark/>
          </w:tcPr>
          <w:p w:rsidR="003A25B3" w:rsidRPr="003A25B3" w:rsidRDefault="003A25B3" w:rsidP="00C531E3">
            <w:pPr>
              <w:jc w:val="both"/>
              <w:rPr>
                <w:rFonts w:ascii="Times" w:hAnsi="Times" w:cs="Times New Roman"/>
              </w:rPr>
            </w:pPr>
            <w:r w:rsidRPr="003A25B3">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302A14" w:rsidRPr="002C0A2C" w:rsidRDefault="00302A14" w:rsidP="00302A14">
            <w:pPr>
              <w:jc w:val="both"/>
              <w:rPr>
                <w:rFonts w:ascii="Times" w:hAnsi="Times" w:cs="Times New Roman"/>
                <w:highlight w:val="yellow"/>
              </w:rPr>
            </w:pPr>
            <w:r w:rsidRPr="002C0A2C">
              <w:rPr>
                <w:rFonts w:ascii="Times New Roman" w:hAnsi="Times New Roman" w:cs="Times New Roman"/>
                <w:color w:val="000000"/>
                <w:highlight w:val="yellow"/>
              </w:rPr>
              <w:t>5a.</w:t>
            </w:r>
            <w:r w:rsidR="003A25B3" w:rsidRPr="002C0A2C">
              <w:rPr>
                <w:rFonts w:ascii="Times New Roman" w:hAnsi="Times New Roman" w:cs="Times New Roman"/>
                <w:color w:val="000000"/>
                <w:highlight w:val="yellow"/>
              </w:rPr>
              <w:t>Offi</w:t>
            </w:r>
            <w:r w:rsidR="003F497B" w:rsidRPr="002C0A2C">
              <w:rPr>
                <w:rFonts w:ascii="Times New Roman" w:hAnsi="Times New Roman" w:cs="Times New Roman"/>
                <w:color w:val="000000"/>
                <w:highlight w:val="yellow"/>
              </w:rPr>
              <w:t>cer press submit button and some field is empty</w:t>
            </w:r>
          </w:p>
          <w:p w:rsidR="00302A14" w:rsidRPr="002C0A2C" w:rsidRDefault="003A25B3" w:rsidP="003F771A">
            <w:pPr>
              <w:pStyle w:val="a6"/>
              <w:numPr>
                <w:ilvl w:val="0"/>
                <w:numId w:val="66"/>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FC5EA1">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A25B3" w:rsidRPr="00302A14" w:rsidRDefault="00302A14" w:rsidP="003F771A">
            <w:pPr>
              <w:pStyle w:val="a6"/>
              <w:numPr>
                <w:ilvl w:val="0"/>
                <w:numId w:val="66"/>
              </w:numPr>
              <w:jc w:val="both"/>
              <w:rPr>
                <w:rFonts w:ascii="Times" w:hAnsi="Times" w:cs="Times New Roman"/>
              </w:rPr>
            </w:pPr>
            <w:r w:rsidRPr="002C0A2C">
              <w:rPr>
                <w:rFonts w:ascii="Times New Roman" w:hAnsi="Times New Roman" w:cs="Times New Roman"/>
                <w:color w:val="000000"/>
                <w:highlight w:val="yellow"/>
              </w:rPr>
              <w:t>Go back to normal flow 4</w:t>
            </w:r>
          </w:p>
        </w:tc>
      </w:tr>
      <w:tr w:rsidR="003F497B" w:rsidRPr="003A25B3" w:rsidTr="003A25B3">
        <w:trPr>
          <w:trHeight w:val="720"/>
        </w:trPr>
        <w:tc>
          <w:tcPr>
            <w:tcW w:w="2187" w:type="dxa"/>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3A25B3">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F497B" w:rsidRPr="003A25B3" w:rsidRDefault="003F497B"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3A25B3" w:rsidRDefault="003A25B3"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2B157A" w:rsidRDefault="002B157A" w:rsidP="00C531E3">
      <w:pPr>
        <w:jc w:val="both"/>
      </w:pPr>
    </w:p>
    <w:p w:rsidR="00D9664E" w:rsidRDefault="00D9664E" w:rsidP="00C531E3">
      <w:pPr>
        <w:jc w:val="both"/>
      </w:pPr>
    </w:p>
    <w:p w:rsidR="00D9664E" w:rsidRDefault="00D9664E" w:rsidP="00C531E3">
      <w:pPr>
        <w:jc w:val="both"/>
      </w:pPr>
    </w:p>
    <w:p w:rsidR="00151741" w:rsidRDefault="00BD0FBE" w:rsidP="00C531E3">
      <w:pPr>
        <w:jc w:val="both"/>
        <w:rPr>
          <w:rFonts w:ascii="Times New Roman" w:hAnsi="Times New Roman" w:cs="Times New Roman"/>
        </w:rPr>
      </w:pPr>
      <w:r w:rsidRPr="00BD0FBE">
        <w:rPr>
          <w:noProof/>
          <w:lang w:bidi="th-TH"/>
        </w:rPr>
        <w:lastRenderedPageBreak/>
        <w:pict>
          <v:oval id="Oval 354" o:spid="_x0000_s1150" style="position:absolute;left:0;text-align:left;margin-left:209pt;margin-top:-12.95pt;width:36pt;height:36pt;z-index:251889664;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" fillcolor="black [3213]" strokecolor="black [3213]">
            <v:path arrowok="t"/>
            <w10:wrap type="through" anchorx="margin"/>
          </v:oval>
        </w:pict>
      </w:r>
    </w:p>
    <w:p w:rsidR="00151741" w:rsidRDefault="00BD0FBE" w:rsidP="00C531E3">
      <w:pPr>
        <w:jc w:val="both"/>
        <w:rPr>
          <w:rFonts w:ascii="Times New Roman" w:hAnsi="Times New Roman" w:cs="Times New Roman"/>
        </w:rPr>
      </w:pPr>
      <w:r w:rsidRPr="00BD0FBE">
        <w:rPr>
          <w:noProof/>
          <w:lang w:bidi="th-TH"/>
        </w:rPr>
        <w:pict>
          <v:shape id="Straight Arrow Connector 355" o:spid="_x0000_s1149" type="#_x0000_t32" style="position:absolute;left:0;text-align:left;margin-left:226.35pt;margin-top:5.55pt;width:0;height:44.85pt;z-index:251883520;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A+QEAAF0EAAAOAAAAZHJzL2Uyb0RvYy54bWysVNuO0zAQfUfiHyy/06RFX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" strokecolor="black [3213]" strokeweight="2pt">
            <v:stroke endarrow="open"/>
            <o:lock v:ext="edit" shapetype="f"/>
          </v:shape>
        </w:pict>
      </w:r>
    </w:p>
    <w:p w:rsidR="00151741" w:rsidRDefault="00151741" w:rsidP="00C531E3">
      <w:pPr>
        <w:jc w:val="both"/>
        <w:rPr>
          <w:rFonts w:ascii="Times New Roman" w:hAnsi="Times New Roman" w:cs="Times New Roman"/>
        </w:rPr>
      </w:pPr>
    </w:p>
    <w:p w:rsidR="00151741" w:rsidRDefault="00151741" w:rsidP="00C531E3">
      <w:pPr>
        <w:jc w:val="both"/>
        <w:rPr>
          <w:rFonts w:ascii="Times New Roman" w:hAnsi="Times New Roman" w:cs="Times New Roman"/>
        </w:rPr>
      </w:pPr>
    </w:p>
    <w:p w:rsidR="00151741" w:rsidRDefault="00BD0FBE" w:rsidP="00C531E3">
      <w:pPr>
        <w:jc w:val="both"/>
        <w:rPr>
          <w:rFonts w:ascii="Times" w:hAnsi="Times"/>
        </w:rPr>
      </w:pPr>
      <w:r w:rsidRPr="00BD0FBE">
        <w:rPr>
          <w:noProof/>
          <w:lang w:bidi="th-TH"/>
        </w:rPr>
        <w:pict>
          <v:shape id="Alternate Process 381" o:spid="_x0000_s1090" type="#_x0000_t176" style="position:absolute;left:0;text-align:left;margin-left:155.1pt;margin-top:8.9pt;width:135pt;height:45pt;z-index:251891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select create new dentists’ account</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D0FBE" w:rsidP="00C531E3">
      <w:pPr>
        <w:jc w:val="both"/>
        <w:rPr>
          <w:rFonts w:ascii="Times" w:hAnsi="Times"/>
        </w:rPr>
      </w:pPr>
      <w:r w:rsidRPr="00BD0FBE">
        <w:rPr>
          <w:noProof/>
          <w:lang w:bidi="th-TH"/>
        </w:rPr>
        <w:pict>
          <v:shape id="Straight Arrow Connector 380" o:spid="_x0000_s1148" type="#_x0000_t32" style="position:absolute;left:0;text-align:left;margin-left:225.45pt;margin-top:12.1pt;width:0;height:27pt;z-index:251892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" strokecolor="black [3213]" strokeweight="2pt">
            <v:stroke endarrow="open"/>
            <o:lock v:ext="edit" shapetype="f"/>
          </v:shape>
        </w:pict>
      </w:r>
    </w:p>
    <w:p w:rsidR="00151741" w:rsidRDefault="00BD0FBE" w:rsidP="00C531E3">
      <w:pPr>
        <w:jc w:val="both"/>
        <w:rPr>
          <w:rFonts w:ascii="Times" w:hAnsi="Times"/>
        </w:rPr>
      </w:pPr>
      <w:r w:rsidRPr="00BD0FBE">
        <w:rPr>
          <w:noProof/>
          <w:lang w:bidi="th-TH"/>
        </w:rPr>
        <w:pict>
          <v:line id="Straight Connector 371" o:spid="_x0000_s1147" style="position:absolute;left:0;text-align:left;flip:y;z-index:251899904;visibility:visible;mso-wrap-distance-left:3.17494mm;mso-wrap-distance-right:3.17494mm;mso-width-relative:margin;mso-height-relative:margin" from="414pt,6.95pt" to="414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" strokecolor="black [3213]" strokeweight="2pt">
            <o:lock v:ext="edit" shapetype="f"/>
          </v:line>
        </w:pict>
      </w:r>
      <w:r w:rsidRPr="00BD0FBE">
        <w:rPr>
          <w:noProof/>
          <w:lang w:bidi="th-TH"/>
        </w:rPr>
        <w:pict>
          <v:shape id="Straight Arrow Connector 372" o:spid="_x0000_s1146" type="#_x0000_t32" style="position:absolute;left:0;text-align:left;margin-left:224.25pt;margin-top:7.6pt;width:189pt;height:0;flip:x;z-index:25190092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" strokecolor="black [3213]" strokeweight="2pt">
            <v:stroke endarrow="open"/>
            <o:lock v:ext="edit" shapetype="f"/>
          </v:shape>
        </w:pict>
      </w:r>
    </w:p>
    <w:p w:rsidR="00151741" w:rsidRDefault="00BD0FBE" w:rsidP="00C531E3">
      <w:pPr>
        <w:jc w:val="both"/>
        <w:rPr>
          <w:rFonts w:ascii="Times" w:hAnsi="Times"/>
        </w:rPr>
      </w:pPr>
      <w:r w:rsidRPr="00BD0FBE">
        <w:rPr>
          <w:noProof/>
          <w:lang w:bidi="th-TH"/>
        </w:rPr>
        <w:pict>
          <v:shape id="Alternate Process 370" o:spid="_x0000_s1091" type="#_x0000_t176" style="position:absolute;left:0;text-align:left;margin-left:155.1pt;margin-top:12.05pt;width:135pt;height:45pt;z-index:2518937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Officer input dentists’ information</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D0FBE" w:rsidP="00C531E3">
      <w:pPr>
        <w:jc w:val="both"/>
        <w:rPr>
          <w:rFonts w:ascii="Times" w:hAnsi="Times"/>
        </w:rPr>
      </w:pPr>
      <w:r w:rsidRPr="00BD0FBE">
        <w:rPr>
          <w:noProof/>
          <w:lang w:bidi="th-TH"/>
        </w:rPr>
        <w:pict>
          <v:shape id="Straight Arrow Connector 369" o:spid="_x0000_s1145" type="#_x0000_t32" style="position:absolute;left:0;text-align:left;margin-left:227.5pt;margin-top:1.8pt;width:0;height:37.6pt;z-index:2518958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" strokecolor="black [3213]" strokeweight="2pt">
            <v:stroke endarrow="open"/>
            <o:lock v:ext="edit" shapetype="f"/>
          </v:shape>
        </w:pict>
      </w:r>
    </w:p>
    <w:p w:rsidR="00151741" w:rsidRDefault="00BD0FBE" w:rsidP="00C531E3">
      <w:pPr>
        <w:jc w:val="both"/>
        <w:rPr>
          <w:rFonts w:ascii="Times" w:hAnsi="Times"/>
        </w:rPr>
      </w:pPr>
      <w:r w:rsidRPr="00BD0FBE">
        <w:rPr>
          <w:noProof/>
          <w:lang w:bidi="th-TH"/>
        </w:rPr>
        <w:pict>
          <v:shape id="Text Box 373" o:spid="_x0000_s1092" type="#_x0000_t202" style="position:absolute;left:0;text-align:left;margin-left:290.95pt;margin-top:9.4pt;width:77.75pt;height:27pt;z-index:25189785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" filled="f" stroked="f">
            <v:path arrowok="t"/>
            <v:textbox>
              <w:txbxContent>
                <w:p w:rsidR="00685C36" w:rsidRDefault="00685C36" w:rsidP="00151741">
                  <w:r>
                    <w:t>Invalid form</w:t>
                  </w:r>
                </w:p>
              </w:txbxContent>
            </v:textbox>
            <w10:wrap type="square"/>
          </v:shape>
        </w:pict>
      </w:r>
    </w:p>
    <w:p w:rsidR="00151741" w:rsidRDefault="00BD0FBE" w:rsidP="00C531E3">
      <w:pPr>
        <w:jc w:val="both"/>
        <w:rPr>
          <w:rFonts w:ascii="Times" w:hAnsi="Times"/>
        </w:rPr>
      </w:pPr>
      <w:r w:rsidRPr="00BD0FBE">
        <w:rPr>
          <w:noProof/>
          <w:lang w:bidi="th-TH"/>
        </w:rPr>
        <w:pict>
          <v:shape id="Decision 374" o:spid="_x0000_s1144" type="#_x0000_t110" style="position:absolute;left:0;text-align:left;margin-left:209.7pt;margin-top:11.3pt;width:36pt;height:36pt;z-index:25189478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" fillcolor="white [3212]" strokecolor="black [3213]">
            <v:path arrowok="t"/>
            <w10:wrap type="through"/>
          </v:shape>
        </w:pict>
      </w:r>
    </w:p>
    <w:p w:rsidR="00151741" w:rsidRDefault="00151741" w:rsidP="00C531E3">
      <w:pPr>
        <w:jc w:val="both"/>
        <w:rPr>
          <w:rFonts w:ascii="Times" w:hAnsi="Times"/>
        </w:rPr>
      </w:pPr>
    </w:p>
    <w:p w:rsidR="00151741" w:rsidRDefault="00BD0FBE" w:rsidP="00C531E3">
      <w:pPr>
        <w:jc w:val="both"/>
        <w:rPr>
          <w:rFonts w:ascii="Times" w:hAnsi="Times"/>
        </w:rPr>
      </w:pPr>
      <w:r w:rsidRPr="00BD0FBE">
        <w:rPr>
          <w:noProof/>
          <w:lang w:bidi="th-TH"/>
        </w:rPr>
        <w:pict>
          <v:line id="_x0000_s1143" style="position:absolute;left:0;text-align:left;flip:x;z-index:252508160;visibility:visible;mso-wrap-distance-top:-6e-5mm;mso-wrap-distance-bottom:-6e-5mm;mso-width-relative:margin;mso-height-relative:margin" from="244pt,2.35pt" to="414.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" strokecolor="black [3213]" strokeweight="2pt">
            <o:lock v:ext="edit" shapetype="f"/>
          </v:line>
        </w:pict>
      </w:r>
    </w:p>
    <w:p w:rsidR="00151741" w:rsidRDefault="00BD0FBE" w:rsidP="00C531E3">
      <w:pPr>
        <w:jc w:val="both"/>
        <w:rPr>
          <w:rFonts w:ascii="Times" w:hAnsi="Times"/>
        </w:rPr>
      </w:pPr>
      <w:r w:rsidRPr="00BD0FBE">
        <w:rPr>
          <w:noProof/>
          <w:lang w:bidi="th-TH"/>
        </w:rPr>
        <w:pict>
          <v:shape id="Text Box 382" o:spid="_x0000_s1093" type="#_x0000_t202" style="position:absolute;left:0;text-align:left;margin-left:140.1pt;margin-top:.8pt;width:68.35pt;height:27pt;z-index:25190604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" filled="f" stroked="f">
            <v:path arrowok="t"/>
            <v:textbox>
              <w:txbxContent>
                <w:p w:rsidR="00685C36" w:rsidRDefault="00685C36" w:rsidP="00151741">
                  <w:r>
                    <w:t>Valid form</w:t>
                  </w:r>
                </w:p>
              </w:txbxContent>
            </v:textbox>
            <w10:wrap type="square"/>
          </v:shape>
        </w:pict>
      </w:r>
      <w:r w:rsidRPr="00BD0FBE">
        <w:rPr>
          <w:noProof/>
          <w:lang w:bidi="th-TH"/>
        </w:rPr>
        <w:pict>
          <v:shape id="Straight Arrow Connector 377" o:spid="_x0000_s1142" type="#_x0000_t32" style="position:absolute;left:0;text-align:left;margin-left:228.45pt;margin-top:5.9pt;width:0;height:21.5pt;z-index:251901952;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8h+QEAAF0EAAAOAAAAZHJzL2Uyb0RvYy54bWysVNuO0zAQfUfiHyy/06RdQVH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" strokecolor="black [3213]" strokeweight="2pt">
            <v:stroke endarrow="open"/>
            <o:lock v:ext="edit" shapetype="f"/>
          </v:shape>
        </w:pict>
      </w:r>
    </w:p>
    <w:p w:rsidR="00151741" w:rsidRDefault="00BD0FBE" w:rsidP="00C531E3">
      <w:pPr>
        <w:jc w:val="both"/>
        <w:rPr>
          <w:rFonts w:ascii="Times" w:hAnsi="Times"/>
        </w:rPr>
      </w:pPr>
      <w:r w:rsidRPr="00BD0FBE">
        <w:rPr>
          <w:noProof/>
          <w:lang w:bidi="th-TH"/>
        </w:rPr>
        <w:pict>
          <v:shape id="Alternate Process 378" o:spid="_x0000_s1094" type="#_x0000_t176" style="position:absolute;left:0;text-align:left;margin-left:151.6pt;margin-top:5.8pt;width:153pt;height:45pt;z-index:2519029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" fillcolor="white [3212]" strokecolor="black [3213]">
            <v:path arrowok="t"/>
            <v:textbox>
              <w:txbxContent>
                <w:p w:rsidR="00685C36" w:rsidRPr="00742075" w:rsidRDefault="00685C36" w:rsidP="00151741">
                  <w:pPr>
                    <w:jc w:val="center"/>
                    <w:rPr>
                      <w:rFonts w:ascii="Times New Roman" w:hAnsi="Times New Roman"/>
                      <w:color w:val="000000" w:themeColor="text1"/>
                    </w:rPr>
                  </w:pPr>
                  <w:r>
                    <w:rPr>
                      <w:rFonts w:ascii="Times New Roman" w:hAnsi="Times New Roman"/>
                      <w:color w:val="000000" w:themeColor="text1"/>
                    </w:rPr>
                    <w:t>User views dentist account in dentist list page</w:t>
                  </w:r>
                </w:p>
              </w:txbxContent>
            </v:textbox>
            <w10:wrap anchorx="margin"/>
          </v:shape>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D0FBE" w:rsidP="00C531E3">
      <w:pPr>
        <w:jc w:val="both"/>
        <w:rPr>
          <w:rFonts w:ascii="Times" w:hAnsi="Times"/>
        </w:rPr>
      </w:pPr>
      <w:r w:rsidRPr="00BD0FBE">
        <w:rPr>
          <w:noProof/>
          <w:lang w:bidi="th-TH"/>
        </w:rPr>
        <w:pict>
          <v:shape id="Straight Arrow Connector 368" o:spid="_x0000_s1141" type="#_x0000_t32" style="position:absolute;left:0;text-align:left;margin-left:232.45pt;margin-top:9.9pt;width:0;height:19.85pt;z-index:2519040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" strokecolor="black [3213]" strokeweight="2pt">
            <v:stroke endarrow="open"/>
            <o:lock v:ext="edit" shapetype="f"/>
          </v:shape>
        </w:pict>
      </w:r>
    </w:p>
    <w:p w:rsidR="00151741" w:rsidRDefault="00151741" w:rsidP="00C531E3">
      <w:pPr>
        <w:jc w:val="both"/>
        <w:rPr>
          <w:rFonts w:ascii="Times" w:hAnsi="Times"/>
        </w:rPr>
      </w:pPr>
    </w:p>
    <w:p w:rsidR="00151741" w:rsidRDefault="00BD0FBE" w:rsidP="00C531E3">
      <w:pPr>
        <w:jc w:val="both"/>
        <w:rPr>
          <w:rFonts w:ascii="Times" w:hAnsi="Times"/>
        </w:rPr>
      </w:pPr>
      <w:r w:rsidRPr="00BD0FBE">
        <w:rPr>
          <w:noProof/>
          <w:lang w:bidi="th-TH"/>
        </w:rPr>
        <w:pict>
          <v:oval id="Oval 379" o:spid="_x0000_s1140" style="position:absolute;left:0;text-align:left;margin-left:224.3pt;margin-top:9.1pt;width:18pt;height:18pt;z-index:25190502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" fillcolor="black [3213]" strokecolor="black [3213]" strokeweight="20pt">
            <v:stroke opacity="9252f"/>
            <v:path arrowok="t"/>
            <w10:wrap type="through"/>
          </v:oval>
        </w:pict>
      </w: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151741" w:rsidP="00C531E3">
      <w:pPr>
        <w:jc w:val="both"/>
        <w:rPr>
          <w:rFonts w:ascii="Times" w:hAnsi="Times"/>
        </w:rPr>
      </w:pPr>
    </w:p>
    <w:p w:rsidR="00151741" w:rsidRDefault="00BB49D6" w:rsidP="00302A14">
      <w:pPr>
        <w:jc w:val="center"/>
        <w:rPr>
          <w:rFonts w:ascii="Times" w:hAnsi="Times"/>
        </w:rPr>
      </w:pPr>
      <w:r>
        <w:rPr>
          <w:rFonts w:ascii="Times" w:hAnsi="Times"/>
        </w:rPr>
        <w:t>Figure 21</w:t>
      </w:r>
      <w:r w:rsidR="00151741">
        <w:rPr>
          <w:rFonts w:ascii="Times" w:hAnsi="Times"/>
        </w:rPr>
        <w:t>:</w:t>
      </w:r>
      <w:r w:rsidR="00151741" w:rsidRPr="00D6246C">
        <w:rPr>
          <w:rFonts w:ascii="Times" w:hAnsi="Times"/>
        </w:rPr>
        <w:t xml:space="preserve"> </w:t>
      </w:r>
      <w:r w:rsidR="00151741" w:rsidRPr="003A25B3">
        <w:rPr>
          <w:rFonts w:ascii="Times New Roman" w:hAnsi="Times New Roman" w:cs="Times New Roman"/>
          <w:color w:val="000000"/>
        </w:rPr>
        <w:t>Create new account for dentist</w:t>
      </w:r>
      <w:r w:rsidR="00151741" w:rsidRPr="00D6246C">
        <w:rPr>
          <w:rFonts w:ascii="Times" w:hAnsi="Times"/>
        </w:rPr>
        <w:t xml:space="preserve"> [</w:t>
      </w:r>
      <w:r w:rsidR="00302A14">
        <w:rPr>
          <w:rFonts w:ascii="Times" w:hAnsi="Times"/>
        </w:rPr>
        <w:t>AD-17</w:t>
      </w:r>
      <w:r w:rsidR="00151741">
        <w:rPr>
          <w:rFonts w:ascii="Times" w:hAnsi="Times"/>
        </w:rPr>
        <w:t>]</w:t>
      </w:r>
    </w:p>
    <w:p w:rsidR="00302A14" w:rsidRDefault="00302A14" w:rsidP="00302A14">
      <w:pPr>
        <w:jc w:val="center"/>
        <w:rPr>
          <w:rFonts w:ascii="Times" w:hAnsi="Times"/>
        </w:rPr>
      </w:pPr>
    </w:p>
    <w:p w:rsidR="00302A14" w:rsidRDefault="00302A14"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2B157A" w:rsidRDefault="002B157A" w:rsidP="00302A14">
      <w:pPr>
        <w:jc w:val="center"/>
        <w:rPr>
          <w:rFonts w:ascii="Times" w:hAnsi="Times"/>
        </w:rPr>
      </w:pPr>
    </w:p>
    <w:p w:rsidR="00302A14" w:rsidRDefault="00302A14" w:rsidP="00302A14">
      <w:pPr>
        <w:jc w:val="center"/>
        <w:rPr>
          <w:rFonts w:ascii="Times" w:hAnsi="Times"/>
        </w:rPr>
      </w:pPr>
    </w:p>
    <w:p w:rsidR="00302A14" w:rsidRDefault="00302A14" w:rsidP="00302A14">
      <w:pPr>
        <w:jc w:val="center"/>
        <w:rPr>
          <w:rFonts w:ascii="Times" w:hAnsi="Times"/>
        </w:rPr>
      </w:pPr>
    </w:p>
    <w:p w:rsidR="00DB1507" w:rsidRDefault="00DB1507" w:rsidP="00C531E3">
      <w:pPr>
        <w:jc w:val="both"/>
        <w:rPr>
          <w:rFonts w:ascii="Times" w:hAnsi="Times"/>
        </w:rPr>
      </w:pPr>
    </w:p>
    <w:p w:rsidR="00DB1507" w:rsidRPr="00151741"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386262" w:rsidRPr="00386262" w:rsidTr="00386262">
        <w:trPr>
          <w:trHeight w:val="225"/>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386262" w:rsidRPr="00386262" w:rsidRDefault="00A33D5D" w:rsidP="00C531E3">
            <w:pPr>
              <w:jc w:val="both"/>
              <w:rPr>
                <w:rFonts w:ascii="Times" w:hAnsi="Times" w:cs="Times New Roman"/>
              </w:rPr>
            </w:pPr>
            <w:r>
              <w:rPr>
                <w:rFonts w:ascii="Times New Roman" w:hAnsi="Times New Roman" w:cs="Times New Roman"/>
                <w:color w:val="000000"/>
              </w:rPr>
              <w:t>UC-22</w:t>
            </w:r>
          </w:p>
        </w:tc>
      </w:tr>
      <w:tr w:rsidR="00386262" w:rsidRPr="00386262" w:rsidTr="00386262">
        <w:trPr>
          <w:trHeight w:val="21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 xml:space="preserve">Edit </w:t>
            </w:r>
            <w:r w:rsidRPr="00386262">
              <w:rPr>
                <w:rFonts w:ascii="Times" w:hAnsi="Times" w:cs="Times New Roman"/>
                <w:color w:val="000000"/>
              </w:rPr>
              <w:t>dentist</w:t>
            </w:r>
            <w:r w:rsidRPr="00386262">
              <w:rPr>
                <w:rFonts w:ascii="Times New Roman" w:hAnsi="Times New Roman" w:cs="Times New Roman"/>
                <w:color w:val="000000"/>
              </w:rPr>
              <w:t>s’ information</w:t>
            </w:r>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color w:val="000000"/>
              </w:rPr>
              <w:t>Kanokwan</w:t>
            </w:r>
            <w:proofErr w:type="spellEnd"/>
            <w:r w:rsidRPr="00386262">
              <w:rPr>
                <w:rFonts w:ascii="Times New Roman" w:hAnsi="Times New Roman" w:cs="Times New Roman"/>
                <w:color w:val="000000"/>
              </w:rPr>
              <w:t xml:space="preserve"> </w:t>
            </w:r>
            <w:proofErr w:type="spellStart"/>
            <w:r w:rsidRPr="00386262">
              <w:rPr>
                <w:rFonts w:ascii="Times New Roman" w:hAnsi="Times New Roman" w:cs="Times New Roman"/>
                <w:color w:val="000000"/>
              </w:rPr>
              <w:t>Maneerat</w:t>
            </w:r>
            <w:proofErr w:type="spellEnd"/>
          </w:p>
        </w:tc>
      </w:tr>
      <w:tr w:rsidR="00386262" w:rsidRPr="00386262" w:rsidTr="00386262">
        <w:trPr>
          <w:trHeight w:val="240"/>
        </w:trPr>
        <w:tc>
          <w:tcPr>
            <w:tcW w:w="2187"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25/06/2014</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w:t>
            </w:r>
          </w:p>
        </w:tc>
      </w:tr>
      <w:tr w:rsidR="00386262" w:rsidRPr="00386262" w:rsidTr="00386262">
        <w:trPr>
          <w:trHeight w:val="3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w:hAnsi="Times" w:cs="Times New Roman"/>
                <w:color w:val="000000"/>
              </w:rPr>
              <w:t>Officer can edit dentist s’ information </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color w:val="000000"/>
              </w:rPr>
              <w:t>Officer selects edit m</w:t>
            </w:r>
            <w:r w:rsidR="00A33D5D">
              <w:rPr>
                <w:rFonts w:ascii="Times New Roman" w:hAnsi="Times New Roman" w:cs="Times New Roman"/>
                <w:color w:val="000000"/>
              </w:rPr>
              <w:t xml:space="preserve">enu in </w:t>
            </w:r>
            <w:r w:rsidRPr="00386262">
              <w:rPr>
                <w:rFonts w:ascii="Times" w:hAnsi="Times" w:cs="Times New Roman"/>
                <w:color w:val="000000"/>
              </w:rPr>
              <w:t>dentist</w:t>
            </w:r>
            <w:r w:rsidR="00A33D5D">
              <w:rPr>
                <w:rFonts w:ascii="Times" w:hAnsi="Times" w:cs="Times New Roman"/>
                <w:color w:val="000000"/>
              </w:rPr>
              <w:t xml:space="preserve"> list</w:t>
            </w:r>
            <w:r w:rsidRPr="00386262">
              <w:rPr>
                <w:rFonts w:ascii="Times New Roman" w:hAnsi="Times New Roman" w:cs="Times New Roman"/>
                <w:color w:val="000000"/>
              </w:rPr>
              <w:t xml:space="preserve"> page</w:t>
            </w:r>
          </w:p>
        </w:tc>
      </w:tr>
      <w:tr w:rsidR="00386262" w:rsidRPr="00386262" w:rsidTr="00386262">
        <w:trPr>
          <w:trHeight w:val="21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386262" w:rsidRPr="00386262" w:rsidRDefault="006C7CC8" w:rsidP="00C531E3">
            <w:pPr>
              <w:jc w:val="both"/>
              <w:rPr>
                <w:rFonts w:ascii="Times" w:hAnsi="Times" w:cs="Times New Roman"/>
              </w:rPr>
            </w:pPr>
            <w:r>
              <w:rPr>
                <w:rFonts w:ascii="Times New Roman" w:hAnsi="Times New Roman" w:cs="Times New Roman"/>
                <w:color w:val="000000"/>
              </w:rPr>
              <w:t xml:space="preserve">Officer </w:t>
            </w:r>
            <w:r w:rsidR="00386262" w:rsidRPr="00386262">
              <w:rPr>
                <w:rFonts w:ascii="Times New Roman" w:hAnsi="Times New Roman" w:cs="Times New Roman"/>
                <w:color w:val="000000"/>
              </w:rPr>
              <w:t>is already logged in</w:t>
            </w:r>
            <w:r w:rsidR="00A33D5D">
              <w:rPr>
                <w:rFonts w:ascii="Times New Roman" w:hAnsi="Times New Roman" w:cs="Times New Roman"/>
                <w:color w:val="000000"/>
              </w:rPr>
              <w:t xml:space="preserve">to the application by using </w:t>
            </w:r>
            <w:proofErr w:type="spellStart"/>
            <w:r w:rsidR="00A33D5D">
              <w:rPr>
                <w:rFonts w:ascii="Times New Roman" w:hAnsi="Times New Roman" w:cs="Times New Roman"/>
                <w:color w:val="000000"/>
              </w:rPr>
              <w:t>officer</w:t>
            </w:r>
            <w:r w:rsidR="00386262" w:rsidRPr="00386262">
              <w:rPr>
                <w:rFonts w:ascii="Times New Roman" w:hAnsi="Times New Roman" w:cs="Times New Roman"/>
                <w:color w:val="000000"/>
              </w:rPr>
              <w:t>ID</w:t>
            </w:r>
            <w:proofErr w:type="spellEnd"/>
            <w:r w:rsidR="00386262" w:rsidRPr="00386262">
              <w:rPr>
                <w:rFonts w:ascii="Times New Roman" w:hAnsi="Times New Roman" w:cs="Times New Roman"/>
                <w:color w:val="000000"/>
              </w:rPr>
              <w:t xml:space="preserve"> and password</w:t>
            </w:r>
          </w:p>
        </w:tc>
      </w:tr>
      <w:tr w:rsidR="00386262" w:rsidRPr="00386262" w:rsidTr="00386262">
        <w:trPr>
          <w:trHeight w:val="22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proofErr w:type="spellStart"/>
            <w:r w:rsidRPr="00386262">
              <w:rPr>
                <w:rFonts w:ascii="Times New Roman" w:hAnsi="Times New Roman" w:cs="Times New Roman"/>
                <w:b/>
                <w:bCs/>
                <w:color w:val="000000"/>
              </w:rPr>
              <w:t>Postconditions</w:t>
            </w:r>
            <w:proofErr w:type="spellEnd"/>
            <w:r w:rsidRPr="00386262">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386262" w:rsidRPr="00386262" w:rsidRDefault="00386262" w:rsidP="00A33D5D">
            <w:pPr>
              <w:jc w:val="both"/>
              <w:rPr>
                <w:rFonts w:ascii="Times" w:hAnsi="Times" w:cs="Times New Roman"/>
              </w:rPr>
            </w:pPr>
            <w:r w:rsidRPr="00386262">
              <w:rPr>
                <w:rFonts w:ascii="Times New Roman" w:hAnsi="Times New Roman" w:cs="Times New Roman"/>
                <w:color w:val="000000"/>
              </w:rPr>
              <w:t xml:space="preserve">New information of </w:t>
            </w:r>
            <w:r w:rsidRPr="00386262">
              <w:rPr>
                <w:rFonts w:ascii="Times" w:hAnsi="Times" w:cs="Times New Roman"/>
                <w:color w:val="000000"/>
              </w:rPr>
              <w:t>dentist</w:t>
            </w:r>
            <w:r w:rsidR="00A33D5D">
              <w:rPr>
                <w:rFonts w:ascii="Times New Roman" w:hAnsi="Times New Roman" w:cs="Times New Roman"/>
                <w:color w:val="000000"/>
              </w:rPr>
              <w:t xml:space="preserve"> is edited</w:t>
            </w:r>
            <w:r w:rsidRPr="00386262">
              <w:rPr>
                <w:rFonts w:ascii="Times New Roman" w:hAnsi="Times New Roman" w:cs="Times New Roman"/>
                <w:color w:val="000000"/>
              </w:rPr>
              <w:t xml:space="preserve"> </w:t>
            </w:r>
            <w:r w:rsidR="00A33D5D">
              <w:rPr>
                <w:rFonts w:ascii="Times New Roman" w:hAnsi="Times New Roman" w:cs="Times New Roman"/>
                <w:color w:val="000000"/>
              </w:rPr>
              <w:t>and can view dentist account as a list</w:t>
            </w:r>
          </w:p>
        </w:tc>
      </w:tr>
      <w:tr w:rsidR="00386262" w:rsidRPr="00386262" w:rsidTr="00386262">
        <w:trPr>
          <w:trHeight w:val="2295"/>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A33D5D" w:rsidRDefault="00A33D5D" w:rsidP="003F771A">
            <w:pPr>
              <w:pStyle w:val="a6"/>
              <w:numPr>
                <w:ilvl w:val="0"/>
                <w:numId w:val="14"/>
              </w:numPr>
              <w:jc w:val="both"/>
              <w:rPr>
                <w:rFonts w:ascii="Times" w:hAnsi="Times" w:cs="Times New Roman"/>
              </w:rPr>
            </w:pPr>
            <w:r>
              <w:rPr>
                <w:rFonts w:ascii="Times" w:hAnsi="Times" w:cs="Times New Roman"/>
              </w:rPr>
              <w:t>Officer select</w:t>
            </w:r>
            <w:r w:rsidR="005409EB">
              <w:rPr>
                <w:rFonts w:ascii="Times" w:hAnsi="Times" w:cs="Times New Roman"/>
              </w:rPr>
              <w:t>s</w:t>
            </w:r>
            <w:r>
              <w:rPr>
                <w:rFonts w:ascii="Times" w:hAnsi="Times" w:cs="Times New Roman"/>
              </w:rPr>
              <w:t xml:space="preserve"> dentist list page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connect with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 xml:space="preserve">System shall retrieve dentists’ data including </w:t>
            </w:r>
            <w:proofErr w:type="spellStart"/>
            <w:r w:rsidRPr="00A33D5D">
              <w:rPr>
                <w:rFonts w:ascii="Times" w:hAnsi="Times"/>
              </w:rPr>
              <w:t>dentistID</w:t>
            </w:r>
            <w:proofErr w:type="spellEnd"/>
            <w:r w:rsidRPr="00A33D5D">
              <w:rPr>
                <w:rFonts w:ascii="Times" w:hAnsi="Times"/>
              </w:rPr>
              <w:t>, password, first name, last name, email, and tel. from the database</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A33D5D" w:rsidRPr="00A33D5D" w:rsidRDefault="006C7CC8" w:rsidP="003F771A">
            <w:pPr>
              <w:pStyle w:val="a6"/>
              <w:numPr>
                <w:ilvl w:val="0"/>
                <w:numId w:val="14"/>
              </w:numPr>
              <w:jc w:val="both"/>
              <w:rPr>
                <w:rFonts w:ascii="Times" w:hAnsi="Times" w:cs="Times New Roman"/>
              </w:rPr>
            </w:pPr>
            <w:r w:rsidRPr="00A33D5D">
              <w:rPr>
                <w:rFonts w:ascii="Times New Roman" w:hAnsi="Times New Roman" w:cs="Times New Roman"/>
                <w:color w:val="000000"/>
              </w:rPr>
              <w:t>Officer selects edit menu</w:t>
            </w:r>
          </w:p>
          <w:p w:rsidR="00A33D5D" w:rsidRPr="00A33D5D" w:rsidRDefault="00A33D5D" w:rsidP="003F771A">
            <w:pPr>
              <w:pStyle w:val="a6"/>
              <w:numPr>
                <w:ilvl w:val="0"/>
                <w:numId w:val="14"/>
              </w:numPr>
              <w:jc w:val="both"/>
              <w:rPr>
                <w:rFonts w:ascii="Times" w:hAnsi="Times" w:cs="Times New Roman"/>
              </w:rPr>
            </w:pPr>
            <w:r w:rsidRPr="00A33D5D">
              <w:rPr>
                <w:rFonts w:ascii="Times" w:hAnsi="Times"/>
              </w:rPr>
              <w:t>System shall provide dentists’ edit page in the website</w:t>
            </w:r>
          </w:p>
          <w:p w:rsidR="00A33D5D" w:rsidRDefault="00A33D5D" w:rsidP="003F771A">
            <w:pPr>
              <w:pStyle w:val="a6"/>
              <w:numPr>
                <w:ilvl w:val="0"/>
                <w:numId w:val="14"/>
              </w:numPr>
              <w:jc w:val="both"/>
              <w:rPr>
                <w:rFonts w:ascii="Times" w:hAnsi="Times" w:cs="Times New Roman"/>
              </w:rPr>
            </w:pPr>
            <w:r>
              <w:rPr>
                <w:rFonts w:ascii="Times" w:hAnsi="Times" w:cs="Times New Roman"/>
              </w:rPr>
              <w:t>Officer input</w:t>
            </w:r>
            <w:r w:rsidR="005409EB">
              <w:rPr>
                <w:rFonts w:ascii="Times" w:hAnsi="Times" w:cs="Times New Roman"/>
              </w:rPr>
              <w:t>s</w:t>
            </w:r>
            <w:r>
              <w:rPr>
                <w:rFonts w:ascii="Times" w:hAnsi="Times" w:cs="Times New Roman"/>
              </w:rPr>
              <w:t xml:space="preserve"> some dentists’ information that need to change in edit form</w:t>
            </w:r>
          </w:p>
          <w:p w:rsidR="00A33D5D" w:rsidRDefault="00A33D5D" w:rsidP="003F771A">
            <w:pPr>
              <w:pStyle w:val="a6"/>
              <w:numPr>
                <w:ilvl w:val="0"/>
                <w:numId w:val="14"/>
              </w:numPr>
              <w:jc w:val="both"/>
              <w:rPr>
                <w:rFonts w:ascii="Times" w:hAnsi="Times" w:cs="Times New Roman"/>
              </w:rPr>
            </w:pPr>
            <w:r>
              <w:rPr>
                <w:rFonts w:ascii="Times" w:hAnsi="Times" w:cs="Times New Roman"/>
              </w:rPr>
              <w:t>Officer press</w:t>
            </w:r>
            <w:r w:rsidR="005409EB">
              <w:rPr>
                <w:rFonts w:ascii="Times" w:hAnsi="Times" w:cs="Times New Roman"/>
              </w:rPr>
              <w:t>es</w:t>
            </w:r>
            <w:r>
              <w:rPr>
                <w:rFonts w:ascii="Times" w:hAnsi="Times" w:cs="Times New Roman"/>
              </w:rPr>
              <w:t xml:space="preserve"> submit button</w:t>
            </w:r>
          </w:p>
          <w:p w:rsidR="00A33D5D" w:rsidRPr="00A33D5D" w:rsidRDefault="00A33D5D" w:rsidP="003F771A">
            <w:pPr>
              <w:pStyle w:val="a6"/>
              <w:numPr>
                <w:ilvl w:val="0"/>
                <w:numId w:val="14"/>
              </w:numPr>
              <w:jc w:val="both"/>
              <w:rPr>
                <w:rFonts w:ascii="Times" w:hAnsi="Times" w:cs="Times New Roman"/>
              </w:rPr>
            </w:pPr>
            <w:r>
              <w:rPr>
                <w:rFonts w:ascii="Times" w:hAnsi="Times"/>
              </w:rPr>
              <w:t>System shall edit dentists’ information in dentist table in the database</w:t>
            </w:r>
          </w:p>
          <w:p w:rsidR="00A33D5D" w:rsidRDefault="00A33D5D" w:rsidP="003F771A">
            <w:pPr>
              <w:pStyle w:val="a6"/>
              <w:numPr>
                <w:ilvl w:val="0"/>
                <w:numId w:val="14"/>
              </w:numPr>
              <w:jc w:val="both"/>
              <w:rPr>
                <w:rFonts w:ascii="Times" w:hAnsi="Times" w:cs="Times New Roman"/>
              </w:rPr>
            </w:pPr>
            <w:r w:rsidRPr="00A33D5D">
              <w:rPr>
                <w:rFonts w:ascii="Times" w:hAnsi="Times"/>
              </w:rPr>
              <w:t>System shall update dentist table in the database</w:t>
            </w:r>
          </w:p>
          <w:p w:rsidR="007E0313" w:rsidRPr="007E0313" w:rsidRDefault="007E0313" w:rsidP="003F771A">
            <w:pPr>
              <w:pStyle w:val="a6"/>
              <w:numPr>
                <w:ilvl w:val="0"/>
                <w:numId w:val="14"/>
              </w:numPr>
              <w:jc w:val="both"/>
              <w:rPr>
                <w:rFonts w:ascii="Times" w:hAnsi="Times" w:cs="Times New Roman"/>
              </w:rPr>
            </w:pPr>
            <w:r w:rsidRPr="00A33D5D">
              <w:rPr>
                <w:rFonts w:ascii="Times" w:hAnsi="Times"/>
              </w:rPr>
              <w:t>System shall provide dentists’ data as a list in the dentist list page</w:t>
            </w:r>
          </w:p>
          <w:p w:rsidR="00386262" w:rsidRPr="00A33D5D" w:rsidRDefault="00A33D5D" w:rsidP="003F771A">
            <w:pPr>
              <w:pStyle w:val="a6"/>
              <w:numPr>
                <w:ilvl w:val="0"/>
                <w:numId w:val="14"/>
              </w:numPr>
              <w:jc w:val="both"/>
              <w:rPr>
                <w:rFonts w:ascii="Times" w:hAnsi="Times" w:cs="Times New Roman"/>
              </w:rPr>
            </w:pPr>
            <w:r>
              <w:rPr>
                <w:rFonts w:ascii="Times" w:hAnsi="Times" w:cs="Times New Roman"/>
              </w:rPr>
              <w:t>Officer views dentist account in dentist list page</w:t>
            </w:r>
          </w:p>
        </w:tc>
      </w:tr>
      <w:tr w:rsidR="00386262" w:rsidRPr="00386262" w:rsidTr="00386262">
        <w:trPr>
          <w:trHeight w:val="99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7E0313" w:rsidRPr="002C0A2C" w:rsidRDefault="007E0313" w:rsidP="007E0313">
            <w:pPr>
              <w:jc w:val="both"/>
              <w:rPr>
                <w:rFonts w:ascii="Times" w:hAnsi="Times" w:cs="Times New Roman"/>
                <w:highlight w:val="yellow"/>
              </w:rPr>
            </w:pPr>
            <w:r w:rsidRPr="002C0A2C">
              <w:rPr>
                <w:rFonts w:ascii="Times New Roman" w:hAnsi="Times New Roman" w:cs="Times New Roman"/>
                <w:color w:val="000000"/>
                <w:highlight w:val="yellow"/>
              </w:rPr>
              <w:t xml:space="preserve">8a. </w:t>
            </w:r>
            <w:r w:rsidR="00386262" w:rsidRPr="002C0A2C">
              <w:rPr>
                <w:rFonts w:ascii="Times New Roman" w:hAnsi="Times New Roman" w:cs="Times New Roman"/>
                <w:color w:val="000000"/>
                <w:highlight w:val="yellow"/>
              </w:rPr>
              <w:t>Officer press</w:t>
            </w:r>
            <w:r w:rsidR="005409EB" w:rsidRPr="002C0A2C">
              <w:rPr>
                <w:rFonts w:ascii="Times New Roman" w:hAnsi="Times New Roman" w:cs="Times New Roman"/>
                <w:color w:val="000000"/>
                <w:highlight w:val="yellow"/>
              </w:rPr>
              <w:t>es</w:t>
            </w:r>
            <w:r w:rsidR="00386262" w:rsidRPr="002C0A2C">
              <w:rPr>
                <w:rFonts w:ascii="Times New Roman" w:hAnsi="Times New Roman" w:cs="Times New Roman"/>
                <w:color w:val="000000"/>
                <w:highlight w:val="yellow"/>
              </w:rPr>
              <w:t xml:space="preserve"> submit button and </w:t>
            </w:r>
            <w:r w:rsidR="003E0A84" w:rsidRPr="002C0A2C">
              <w:rPr>
                <w:rFonts w:ascii="Times New Roman" w:hAnsi="Times New Roman" w:cs="Times New Roman"/>
                <w:color w:val="000000"/>
                <w:highlight w:val="yellow"/>
              </w:rPr>
              <w:t>some field is empty</w:t>
            </w:r>
          </w:p>
          <w:p w:rsidR="007E0313" w:rsidRPr="002C0A2C" w:rsidRDefault="00386262" w:rsidP="003F771A">
            <w:pPr>
              <w:pStyle w:val="a6"/>
              <w:numPr>
                <w:ilvl w:val="0"/>
                <w:numId w:val="67"/>
              </w:numPr>
              <w:jc w:val="both"/>
              <w:rPr>
                <w:rFonts w:ascii="Times" w:hAnsi="Times" w:cs="Times New Roman"/>
                <w:highlight w:val="yellow"/>
              </w:rPr>
            </w:pPr>
            <w:r w:rsidRPr="002C0A2C">
              <w:rPr>
                <w:rFonts w:ascii="Times New Roman" w:hAnsi="Times New Roman" w:cs="Times New Roman"/>
                <w:color w:val="000000"/>
                <w:highlight w:val="yellow"/>
              </w:rPr>
              <w:t xml:space="preserve">System </w:t>
            </w:r>
            <w:r w:rsidR="005409EB" w:rsidRPr="002C0A2C">
              <w:rPr>
                <w:rFonts w:ascii="Times New Roman" w:hAnsi="Times New Roman" w:cs="Times New Roman"/>
                <w:color w:val="000000"/>
                <w:highlight w:val="yellow"/>
              </w:rPr>
              <w:t xml:space="preserve">shall </w:t>
            </w:r>
            <w:r w:rsidRPr="002C0A2C">
              <w:rPr>
                <w:rFonts w:ascii="Times New Roman" w:hAnsi="Times New Roman" w:cs="Times New Roman"/>
                <w:color w:val="000000"/>
                <w:highlight w:val="yellow"/>
              </w:rPr>
              <w:t>show error message “Please fill out this field” for any field that require</w:t>
            </w:r>
            <w:r w:rsidR="005409EB" w:rsidRPr="002C0A2C">
              <w:rPr>
                <w:rFonts w:ascii="Times New Roman" w:hAnsi="Times New Roman" w:cs="Times New Roman"/>
                <w:color w:val="000000"/>
                <w:highlight w:val="yellow"/>
              </w:rPr>
              <w:t>s</w:t>
            </w:r>
            <w:r w:rsidRPr="002C0A2C">
              <w:rPr>
                <w:rFonts w:ascii="Times New Roman" w:hAnsi="Times New Roman" w:cs="Times New Roman"/>
                <w:color w:val="000000"/>
                <w:highlight w:val="yellow"/>
              </w:rPr>
              <w:t xml:space="preserve"> to </w:t>
            </w:r>
            <w:r w:rsidR="005409EB" w:rsidRPr="002C0A2C">
              <w:rPr>
                <w:rFonts w:ascii="Times New Roman" w:hAnsi="Times New Roman" w:cs="Times New Roman"/>
                <w:color w:val="000000"/>
                <w:highlight w:val="yellow"/>
              </w:rPr>
              <w:t xml:space="preserve">be </w:t>
            </w:r>
            <w:r w:rsidRPr="002C0A2C">
              <w:rPr>
                <w:rFonts w:ascii="Times New Roman" w:hAnsi="Times New Roman" w:cs="Times New Roman"/>
                <w:color w:val="000000"/>
                <w:highlight w:val="yellow"/>
              </w:rPr>
              <w:t>not empty</w:t>
            </w:r>
          </w:p>
          <w:p w:rsidR="00386262" w:rsidRPr="007E0313" w:rsidRDefault="007E0313" w:rsidP="003F771A">
            <w:pPr>
              <w:pStyle w:val="a6"/>
              <w:numPr>
                <w:ilvl w:val="0"/>
                <w:numId w:val="67"/>
              </w:numPr>
              <w:jc w:val="both"/>
              <w:rPr>
                <w:rFonts w:ascii="Times" w:hAnsi="Times" w:cs="Times New Roman"/>
              </w:rPr>
            </w:pPr>
            <w:r w:rsidRPr="002C0A2C">
              <w:rPr>
                <w:rFonts w:ascii="Times New Roman" w:hAnsi="Times New Roman" w:cs="Times New Roman"/>
                <w:color w:val="000000"/>
                <w:highlight w:val="yellow"/>
              </w:rPr>
              <w:t>Go back to normal flow 7</w:t>
            </w:r>
          </w:p>
        </w:tc>
      </w:tr>
      <w:tr w:rsidR="00386262" w:rsidRPr="00386262" w:rsidTr="00386262">
        <w:trPr>
          <w:trHeight w:val="720"/>
        </w:trPr>
        <w:tc>
          <w:tcPr>
            <w:tcW w:w="2187" w:type="dxa"/>
            <w:shd w:val="clear" w:color="auto" w:fill="auto"/>
            <w:tcMar>
              <w:top w:w="60" w:type="dxa"/>
              <w:left w:w="60" w:type="dxa"/>
              <w:bottom w:w="60" w:type="dxa"/>
              <w:right w:w="60" w:type="dxa"/>
            </w:tcMar>
            <w:hideMark/>
          </w:tcPr>
          <w:p w:rsidR="00386262" w:rsidRPr="00386262" w:rsidRDefault="00386262" w:rsidP="00C531E3">
            <w:pPr>
              <w:jc w:val="both"/>
              <w:rPr>
                <w:rFonts w:ascii="Times" w:hAnsi="Times" w:cs="Times New Roman"/>
              </w:rPr>
            </w:pPr>
            <w:r w:rsidRPr="00386262">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386262" w:rsidRPr="00386262" w:rsidRDefault="003E0A84"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5409EB">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5409EB">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FF6EB1" w:rsidRDefault="00FF6EB1"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7E0313" w:rsidRDefault="007E0313" w:rsidP="00C531E3">
      <w:pPr>
        <w:jc w:val="both"/>
      </w:pPr>
    </w:p>
    <w:p w:rsidR="007E0313" w:rsidRDefault="007E0313" w:rsidP="00C531E3">
      <w:pPr>
        <w:jc w:val="both"/>
      </w:pPr>
    </w:p>
    <w:p w:rsidR="00FF6EB1" w:rsidRDefault="00BD0FBE" w:rsidP="00C531E3">
      <w:pPr>
        <w:jc w:val="both"/>
      </w:pPr>
      <w:r>
        <w:rPr>
          <w:noProof/>
          <w:lang w:bidi="th-TH"/>
        </w:rPr>
        <w:lastRenderedPageBreak/>
        <w:pict>
          <v:oval id="Oval 383" o:spid="_x0000_s1139" style="position:absolute;left:0;text-align:left;margin-left:205.15pt;margin-top:-12.95pt;width:36pt;height:36pt;z-index:25193779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" fillcolor="black [3213]" strokecolor="black [3213]">
            <v:path arrowok="t"/>
            <w10:wrap type="through" anchorx="margin"/>
          </v:oval>
        </w:pict>
      </w:r>
    </w:p>
    <w:p w:rsidR="00FF6EB1" w:rsidRDefault="00BD0FBE" w:rsidP="00C531E3">
      <w:pPr>
        <w:jc w:val="both"/>
        <w:rPr>
          <w:rFonts w:ascii="Times New Roman" w:hAnsi="Times New Roman" w:cs="Times New Roman"/>
        </w:rPr>
      </w:pPr>
      <w:r w:rsidRPr="00BD0FBE">
        <w:rPr>
          <w:noProof/>
          <w:lang w:bidi="th-TH"/>
        </w:rPr>
        <w:pict>
          <v:shape id="Straight Arrow Connector 384" o:spid="_x0000_s1138" type="#_x0000_t32" style="position:absolute;left:0;text-align:left;margin-left:226.5pt;margin-top:2.8pt;width:0;height:35.7pt;z-index:25191526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" strokecolor="black [3213]" strokeweight="2pt">
            <v:stroke endarrow="open"/>
            <o:lock v:ext="edit" shapetype="f"/>
          </v:shape>
        </w:pict>
      </w:r>
    </w:p>
    <w:p w:rsidR="00FF6EB1" w:rsidRDefault="00FF6EB1" w:rsidP="00C531E3">
      <w:pPr>
        <w:jc w:val="both"/>
        <w:rPr>
          <w:rFonts w:ascii="Times New Roman" w:hAnsi="Times New Roman" w:cs="Times New Roman"/>
        </w:rPr>
      </w:pPr>
    </w:p>
    <w:p w:rsidR="00FF6EB1" w:rsidRDefault="00BD0FBE" w:rsidP="00C531E3">
      <w:pPr>
        <w:jc w:val="both"/>
        <w:rPr>
          <w:rFonts w:ascii="Times New Roman" w:hAnsi="Times New Roman" w:cs="Times New Roman"/>
        </w:rPr>
      </w:pPr>
      <w:r w:rsidRPr="00BD0FBE">
        <w:rPr>
          <w:noProof/>
          <w:lang w:bidi="th-TH"/>
        </w:rPr>
        <w:pict>
          <v:shape id="Alternate Process 397" o:spid="_x0000_s1095" type="#_x0000_t176" style="position:absolute;left:0;text-align:left;margin-left:163.15pt;margin-top:11.75pt;width:135pt;height:45pt;z-index:251922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FF6EB1" w:rsidRDefault="00FF6EB1" w:rsidP="00C531E3">
      <w:pPr>
        <w:jc w:val="both"/>
        <w:rPr>
          <w:rFonts w:ascii="Times New Roman" w:hAnsi="Times New Roman" w:cs="Times New Roman"/>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D0FBE" w:rsidP="00C531E3">
      <w:pPr>
        <w:jc w:val="both"/>
        <w:rPr>
          <w:rFonts w:ascii="Times" w:hAnsi="Times"/>
        </w:rPr>
      </w:pPr>
      <w:r w:rsidRPr="00BD0FBE">
        <w:rPr>
          <w:noProof/>
          <w:lang w:bidi="th-TH"/>
        </w:rPr>
        <w:pict>
          <v:shape id="Straight Arrow Connector 398" o:spid="_x0000_s1137" type="#_x0000_t32" style="position:absolute;left:0;text-align:left;margin-left:226.15pt;margin-top:1.2pt;width:0;height:19.15pt;z-index:25192345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" strokecolor="black [3213]" strokeweight="2pt">
            <v:stroke endarrow="open"/>
            <o:lock v:ext="edit" shapetype="f"/>
          </v:shape>
        </w:pict>
      </w:r>
    </w:p>
    <w:p w:rsidR="00E81850" w:rsidRDefault="00BD0FBE" w:rsidP="00C531E3">
      <w:pPr>
        <w:jc w:val="both"/>
        <w:rPr>
          <w:rFonts w:ascii="Times" w:hAnsi="Times"/>
        </w:rPr>
      </w:pPr>
      <w:r w:rsidRPr="00BD0FBE">
        <w:rPr>
          <w:noProof/>
          <w:lang w:bidi="th-TH"/>
        </w:rPr>
        <w:pict>
          <v:shape id="_x0000_s1096" type="#_x0000_t176" style="position:absolute;left:0;text-align:left;margin-left:151.95pt;margin-top:7.15pt;width:161.7pt;height:45pt;z-index:2525163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BD0FBE" w:rsidP="00C531E3">
      <w:pPr>
        <w:jc w:val="both"/>
        <w:rPr>
          <w:rFonts w:ascii="Times" w:hAnsi="Times"/>
        </w:rPr>
      </w:pPr>
      <w:r w:rsidRPr="00BD0FBE">
        <w:rPr>
          <w:noProof/>
          <w:lang w:bidi="th-TH"/>
        </w:rPr>
        <w:pict>
          <v:shape id="_x0000_s1136" type="#_x0000_t32" style="position:absolute;left:0;text-align:left;margin-left:232.25pt;margin-top:11.75pt;width:0;height:36.6pt;z-index:25251840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" strokecolor="black [3213]" strokeweight="2pt">
            <v:stroke endarrow="open"/>
            <o:lock v:ext="edit" shapetype="f"/>
          </v:shape>
        </w:pict>
      </w:r>
    </w:p>
    <w:p w:rsidR="00E81850" w:rsidRDefault="00E81850" w:rsidP="00C531E3">
      <w:pPr>
        <w:jc w:val="both"/>
        <w:rPr>
          <w:rFonts w:ascii="Times" w:hAnsi="Times"/>
        </w:rPr>
      </w:pPr>
    </w:p>
    <w:p w:rsidR="00E81850" w:rsidRDefault="00E81850" w:rsidP="00C531E3">
      <w:pPr>
        <w:jc w:val="both"/>
        <w:rPr>
          <w:rFonts w:ascii="Times" w:hAnsi="Times"/>
        </w:rPr>
      </w:pPr>
    </w:p>
    <w:p w:rsidR="00FF6EB1" w:rsidRDefault="00BD0FBE" w:rsidP="00C531E3">
      <w:pPr>
        <w:jc w:val="both"/>
        <w:rPr>
          <w:rFonts w:ascii="Times" w:hAnsi="Times"/>
        </w:rPr>
      </w:pPr>
      <w:r w:rsidRPr="00BD0FBE">
        <w:rPr>
          <w:noProof/>
          <w:lang w:bidi="th-TH"/>
        </w:rPr>
        <w:pict>
          <v:shape id="Alternate Process 402" o:spid="_x0000_s1097" type="#_x0000_t176" style="position:absolute;left:0;text-align:left;margin-left:163.15pt;margin-top:6.6pt;width:135pt;height:45pt;z-index:251924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lR9w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select edit menu</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D0FBE" w:rsidP="00C531E3">
      <w:pPr>
        <w:jc w:val="both"/>
        <w:rPr>
          <w:rFonts w:ascii="Times" w:hAnsi="Times"/>
        </w:rPr>
      </w:pPr>
      <w:r w:rsidRPr="00BD0FBE">
        <w:rPr>
          <w:noProof/>
          <w:lang w:bidi="th-TH"/>
        </w:rPr>
        <w:pict>
          <v:shape id="Straight Arrow Connector 403" o:spid="_x0000_s1135" type="#_x0000_t32" style="position:absolute;left:0;text-align:left;margin-left:228.5pt;margin-top:11.1pt;width:0;height:25.9pt;z-index:25192652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" strokecolor="black [3213]" strokeweight="2pt">
            <v:stroke endarrow="open"/>
            <o:lock v:ext="edit" shapetype="f"/>
          </v:shape>
        </w:pict>
      </w:r>
    </w:p>
    <w:p w:rsidR="00FF6EB1" w:rsidRDefault="00BD0FBE" w:rsidP="00C531E3">
      <w:pPr>
        <w:jc w:val="both"/>
        <w:rPr>
          <w:rFonts w:ascii="Times" w:hAnsi="Times"/>
        </w:rPr>
      </w:pPr>
      <w:r w:rsidRPr="00BD0FBE">
        <w:rPr>
          <w:noProof/>
          <w:lang w:bidi="th-TH"/>
        </w:rPr>
        <w:pict>
          <v:line id="Straight Connector 404" o:spid="_x0000_s1134" style="position:absolute;left:0;text-align:left;flip:x y;z-index:251930624;visibility:visible;mso-width-relative:margin;mso-height-relative:margin" from="416.35pt,7.4pt" to="416.5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" strokecolor="black [3213]" strokeweight="2pt">
            <o:lock v:ext="edit" shapetype="f"/>
          </v:line>
        </w:pict>
      </w:r>
      <w:r w:rsidRPr="00BD0FBE">
        <w:rPr>
          <w:noProof/>
          <w:lang w:bidi="th-TH"/>
        </w:rPr>
        <w:pict>
          <v:shape id="Straight Arrow Connector 405" o:spid="_x0000_s1133" type="#_x0000_t32" style="position:absolute;left:0;text-align:left;margin-left:227.35pt;margin-top:7.3pt;width:189pt;height:0;flip:x;z-index:251931648;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" strokecolor="black [3213]" strokeweight="2pt">
            <v:stroke endarrow="open"/>
            <o:lock v:ext="edit" shapetype="f"/>
          </v:shape>
        </w:pict>
      </w:r>
    </w:p>
    <w:p w:rsidR="00FF6EB1" w:rsidRDefault="00BD0FBE" w:rsidP="00C531E3">
      <w:pPr>
        <w:jc w:val="both"/>
        <w:rPr>
          <w:rFonts w:ascii="Times" w:hAnsi="Times"/>
        </w:rPr>
      </w:pPr>
      <w:r w:rsidRPr="00BD0FBE">
        <w:rPr>
          <w:noProof/>
          <w:lang w:bidi="th-TH"/>
        </w:rPr>
        <w:pict>
          <v:shape id="Alternate Process 401" o:spid="_x0000_s1098" type="#_x0000_t176" style="position:absolute;left:0;text-align:left;margin-left:147.3pt;margin-top:10pt;width:159.35pt;height:45pt;z-index:251938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input information in to the edit form</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D0FBE" w:rsidP="00C531E3">
      <w:pPr>
        <w:jc w:val="both"/>
        <w:rPr>
          <w:rFonts w:ascii="Times" w:hAnsi="Times"/>
        </w:rPr>
      </w:pPr>
      <w:r w:rsidRPr="00BD0FBE">
        <w:rPr>
          <w:noProof/>
          <w:lang w:bidi="th-TH"/>
        </w:rPr>
        <w:pict>
          <v:shape id="Text Box 400" o:spid="_x0000_s1099" type="#_x0000_t202" style="position:absolute;left:0;text-align:left;margin-left:300.35pt;margin-top:13.6pt;width:77.75pt;height:27pt;z-index:251928576;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" filled="f" stroked="f">
            <v:path arrowok="t"/>
            <v:textbox>
              <w:txbxContent>
                <w:p w:rsidR="00685C36" w:rsidRDefault="00685C36" w:rsidP="00FF6EB1">
                  <w:r>
                    <w:t>Invalid form</w:t>
                  </w:r>
                </w:p>
              </w:txbxContent>
            </v:textbox>
            <w10:wrap type="square"/>
          </v:shape>
        </w:pict>
      </w:r>
      <w:r w:rsidRPr="00BD0FBE">
        <w:rPr>
          <w:noProof/>
          <w:lang w:bidi="th-TH"/>
        </w:rPr>
        <w:pict>
          <v:shape id="Straight Arrow Connector 406" o:spid="_x0000_s1132" type="#_x0000_t32" style="position:absolute;left:0;text-align:left;margin-left:228.5pt;margin-top:.05pt;width:0;height:19.15pt;z-index:25193267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" strokecolor="black [3213]" strokeweight="2pt">
            <v:stroke endarrow="open"/>
            <v:shadow on="t" opacity="24903f" origin=",.5" offset="0,.55556mm"/>
          </v:shape>
        </w:pict>
      </w:r>
    </w:p>
    <w:p w:rsidR="00FF6EB1" w:rsidRDefault="00BD0FBE" w:rsidP="00C531E3">
      <w:pPr>
        <w:jc w:val="both"/>
        <w:rPr>
          <w:rFonts w:ascii="Times" w:hAnsi="Times"/>
        </w:rPr>
      </w:pPr>
      <w:r w:rsidRPr="00BD0FBE">
        <w:rPr>
          <w:noProof/>
          <w:lang w:bidi="th-TH"/>
        </w:rPr>
        <w:pict>
          <v:shape id="Decision 407" o:spid="_x0000_s1131" type="#_x0000_t110" style="position:absolute;left:0;text-align:left;margin-left:210.4pt;margin-top:5.45pt;width:36pt;height:36pt;z-index:251925504;visibility:visible;mso-width-relative:margin;mso-height-relative:margin;v-text-anchor:middle" wrapcoords="9450 0 -450 10350 -450 11250 9450 21150 11700 21150 12150 21150 18450 14400 21150 12600 21600 10350 11700 0 94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" fillcolor="white [3212]" strokecolor="black [3213]">
            <v:path arrowok="t"/>
            <w10:wrap type="through"/>
          </v:shape>
        </w:pict>
      </w:r>
    </w:p>
    <w:p w:rsidR="00FF6EB1" w:rsidRDefault="00BD0FBE" w:rsidP="00C531E3">
      <w:pPr>
        <w:jc w:val="both"/>
        <w:rPr>
          <w:rFonts w:ascii="Times" w:hAnsi="Times"/>
        </w:rPr>
      </w:pPr>
      <w:r w:rsidRPr="00BD0FBE">
        <w:rPr>
          <w:noProof/>
          <w:lang w:bidi="th-TH"/>
        </w:rPr>
        <w:pict>
          <v:line id="_x0000_s1130" style="position:absolute;left:0;text-align:left;flip:x;z-index:252510208;visibility:visible;mso-wrap-distance-top:-6e-5mm;mso-wrap-distance-bottom:-6e-5mm;mso-width-relative:margin;mso-height-relative:margin" from="246.4pt,7.6pt" to="416.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" strokecolor="black [3213]" strokeweight="2pt">
            <o:lock v:ext="edit" shapetype="f"/>
          </v:line>
        </w:pict>
      </w:r>
    </w:p>
    <w:p w:rsidR="00FF6EB1" w:rsidRDefault="00BD0FBE" w:rsidP="00C531E3">
      <w:pPr>
        <w:jc w:val="both"/>
        <w:rPr>
          <w:rFonts w:ascii="Times" w:hAnsi="Times"/>
        </w:rPr>
      </w:pPr>
      <w:r w:rsidRPr="00BD0FBE">
        <w:rPr>
          <w:noProof/>
          <w:lang w:bidi="th-TH"/>
        </w:rPr>
        <w:pict>
          <v:shape id="Text Box 409" o:spid="_x0000_s1100" type="#_x0000_t202" style="position:absolute;left:0;text-align:left;margin-left:161.95pt;margin-top:9.8pt;width:68.35pt;height:27pt;z-index:2519367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" filled="f" stroked="f">
            <v:path arrowok="t"/>
            <v:textbox>
              <w:txbxContent>
                <w:p w:rsidR="00685C36" w:rsidRDefault="00685C36" w:rsidP="00FF6EB1">
                  <w:r>
                    <w:t>Valid form</w:t>
                  </w:r>
                </w:p>
              </w:txbxContent>
            </v:textbox>
            <w10:wrap type="square"/>
          </v:shape>
        </w:pict>
      </w:r>
    </w:p>
    <w:p w:rsidR="00FF6EB1" w:rsidRDefault="00BD0FBE" w:rsidP="00C531E3">
      <w:pPr>
        <w:jc w:val="both"/>
        <w:rPr>
          <w:rFonts w:ascii="Times" w:hAnsi="Times"/>
        </w:rPr>
      </w:pPr>
      <w:r w:rsidRPr="00BD0FBE">
        <w:rPr>
          <w:noProof/>
          <w:lang w:bidi="th-TH"/>
        </w:rPr>
        <w:pict>
          <v:shape id="Straight Arrow Connector 410" o:spid="_x0000_s1129" type="#_x0000_t32" style="position:absolute;left:0;text-align:left;margin-left:231.2pt;margin-top:-.15pt;width:0;height:21.5pt;z-index:251934720;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" strokecolor="black [3213]" strokeweight="2pt">
            <v:stroke endarrow="open"/>
            <o:lock v:ext="edit" shapetype="f"/>
          </v:shape>
        </w:pict>
      </w:r>
    </w:p>
    <w:p w:rsidR="00FF6EB1" w:rsidRDefault="00BD0FBE" w:rsidP="00C531E3">
      <w:pPr>
        <w:jc w:val="both"/>
        <w:rPr>
          <w:rFonts w:ascii="Times" w:hAnsi="Times"/>
        </w:rPr>
      </w:pPr>
      <w:r w:rsidRPr="00BD0FBE">
        <w:rPr>
          <w:noProof/>
          <w:lang w:bidi="th-TH"/>
        </w:rPr>
        <w:pict>
          <v:shape id="Alternate Process 411" o:spid="_x0000_s1101" type="#_x0000_t176" style="position:absolute;left:0;text-align:left;margin-left:152.4pt;margin-top:6.2pt;width:153pt;height:45pt;z-index:251933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" fillcolor="white [3212]" strokecolor="black [3213]">
            <v:path arrowok="t"/>
            <v:textbox>
              <w:txbxContent>
                <w:p w:rsidR="00685C36" w:rsidRPr="00742075" w:rsidRDefault="00685C36" w:rsidP="00FF6EB1">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D0FBE" w:rsidP="00C531E3">
      <w:pPr>
        <w:jc w:val="both"/>
        <w:rPr>
          <w:rFonts w:ascii="Times" w:hAnsi="Times"/>
        </w:rPr>
      </w:pPr>
      <w:r w:rsidRPr="00BD0FBE">
        <w:rPr>
          <w:noProof/>
          <w:lang w:bidi="th-TH"/>
        </w:rPr>
        <w:pict>
          <v:shape id="Straight Arrow Connector 412" o:spid="_x0000_s1128" type="#_x0000_t32" style="position:absolute;left:0;text-align:left;margin-left:230.45pt;margin-top:10.25pt;width:0;height:19.85pt;z-index:251939840;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" strokecolor="black [3213]" strokeweight="2pt">
            <v:stroke endarrow="open"/>
            <v:shadow on="t" opacity="24903f" origin=",.5" offset="0,.55556mm"/>
          </v:shape>
        </w:pict>
      </w:r>
    </w:p>
    <w:p w:rsidR="00FF6EB1" w:rsidRDefault="00FF6EB1" w:rsidP="00C531E3">
      <w:pPr>
        <w:jc w:val="both"/>
        <w:rPr>
          <w:rFonts w:ascii="Times" w:hAnsi="Times"/>
        </w:rPr>
      </w:pPr>
    </w:p>
    <w:p w:rsidR="00FF6EB1" w:rsidRDefault="00BD0FBE" w:rsidP="00C531E3">
      <w:pPr>
        <w:jc w:val="both"/>
        <w:rPr>
          <w:rFonts w:ascii="Times" w:hAnsi="Times"/>
        </w:rPr>
      </w:pPr>
      <w:r w:rsidRPr="00BD0FBE">
        <w:rPr>
          <w:noProof/>
          <w:lang w:bidi="th-TH"/>
        </w:rPr>
        <w:pict>
          <v:oval id="Oval 413" o:spid="_x0000_s1127" style="position:absolute;left:0;text-align:left;margin-left:221.6pt;margin-top:12.05pt;width:18pt;height:18pt;z-index:251935744;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" fillcolor="black [3213]" strokecolor="black [3213]" strokeweight="20pt">
            <v:stroke opacity="9252f"/>
            <v:path arrowok="t"/>
            <w10:wrap type="through"/>
          </v:oval>
        </w:pict>
      </w: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FF6EB1" w:rsidP="00C531E3">
      <w:pPr>
        <w:jc w:val="both"/>
        <w:rPr>
          <w:rFonts w:ascii="Times" w:hAnsi="Times"/>
        </w:rPr>
      </w:pPr>
    </w:p>
    <w:p w:rsidR="00FF6EB1" w:rsidRDefault="00BB49D6" w:rsidP="007E0313">
      <w:pPr>
        <w:jc w:val="center"/>
        <w:rPr>
          <w:rFonts w:ascii="Times" w:hAnsi="Times"/>
        </w:rPr>
      </w:pPr>
      <w:r>
        <w:rPr>
          <w:rFonts w:ascii="Times" w:hAnsi="Times"/>
        </w:rPr>
        <w:t>Figure 22</w:t>
      </w:r>
      <w:r w:rsidR="00FF6EB1">
        <w:rPr>
          <w:rFonts w:ascii="Times" w:hAnsi="Times"/>
        </w:rPr>
        <w:t>:</w:t>
      </w:r>
      <w:r w:rsidR="00FF6EB1" w:rsidRPr="00D6246C">
        <w:rPr>
          <w:rFonts w:ascii="Times" w:hAnsi="Times"/>
        </w:rPr>
        <w:t xml:space="preserve"> </w:t>
      </w:r>
      <w:r w:rsidR="00FF6EB1">
        <w:rPr>
          <w:rFonts w:ascii="Times New Roman" w:hAnsi="Times New Roman" w:cs="Times New Roman"/>
          <w:color w:val="000000"/>
        </w:rPr>
        <w:t>Edit dentist</w:t>
      </w:r>
      <w:r w:rsidR="00FF6EB1" w:rsidRPr="00A85E00">
        <w:rPr>
          <w:rFonts w:ascii="Times New Roman" w:hAnsi="Times New Roman" w:cs="Times New Roman"/>
          <w:color w:val="000000"/>
        </w:rPr>
        <w:t>s’ information</w:t>
      </w:r>
      <w:r w:rsidR="00FF6EB1" w:rsidRPr="00D6246C">
        <w:rPr>
          <w:rFonts w:ascii="Times" w:hAnsi="Times"/>
        </w:rPr>
        <w:t xml:space="preserve"> [</w:t>
      </w:r>
      <w:r w:rsidR="007E0313">
        <w:rPr>
          <w:rFonts w:ascii="Times" w:hAnsi="Times"/>
        </w:rPr>
        <w:t>AD-18</w:t>
      </w:r>
      <w:r w:rsidR="00FF6EB1">
        <w:rPr>
          <w:rFonts w:ascii="Times" w:hAnsi="Times"/>
        </w:rPr>
        <w:t>]</w:t>
      </w:r>
    </w:p>
    <w:p w:rsidR="007E0313" w:rsidRDefault="007E0313"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6F217A" w:rsidRDefault="006F217A" w:rsidP="007E0313">
      <w:pPr>
        <w:jc w:val="center"/>
        <w:rPr>
          <w:rFonts w:ascii="Times" w:hAnsi="Times"/>
        </w:rPr>
      </w:pPr>
    </w:p>
    <w:p w:rsidR="007E0313" w:rsidRPr="00FF6EB1" w:rsidRDefault="007E0313" w:rsidP="00E81850">
      <w:pP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2D10B8" w:rsidRPr="002D10B8" w:rsidTr="002D10B8">
        <w:trPr>
          <w:trHeight w:val="225"/>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New Roman" w:hAnsi="Times New Roman" w:cs="Times New Roman"/>
                <w:color w:val="000000"/>
              </w:rPr>
              <w:t>UC-23</w:t>
            </w:r>
          </w:p>
        </w:tc>
      </w:tr>
      <w:tr w:rsidR="002D10B8" w:rsidRPr="002D10B8" w:rsidTr="002D10B8">
        <w:trPr>
          <w:trHeight w:val="21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 xml:space="preserve">Delete </w:t>
            </w:r>
            <w:r w:rsidRPr="002D10B8">
              <w:rPr>
                <w:rFonts w:ascii="Times" w:hAnsi="Times" w:cs="Times New Roman"/>
                <w:color w:val="000000"/>
              </w:rPr>
              <w:t>dentist</w:t>
            </w:r>
            <w:r w:rsidRPr="002D10B8">
              <w:rPr>
                <w:rFonts w:ascii="Times New Roman" w:hAnsi="Times New Roman" w:cs="Times New Roman"/>
                <w:color w:val="000000"/>
              </w:rPr>
              <w:t xml:space="preserve"> s’ account</w:t>
            </w:r>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color w:val="000000"/>
              </w:rPr>
              <w:t>Kanokwan</w:t>
            </w:r>
            <w:proofErr w:type="spellEnd"/>
            <w:r w:rsidRPr="002D10B8">
              <w:rPr>
                <w:rFonts w:ascii="Times New Roman" w:hAnsi="Times New Roman" w:cs="Times New Roman"/>
                <w:color w:val="000000"/>
              </w:rPr>
              <w:t xml:space="preserve"> </w:t>
            </w:r>
            <w:proofErr w:type="spellStart"/>
            <w:r w:rsidRPr="002D10B8">
              <w:rPr>
                <w:rFonts w:ascii="Times New Roman" w:hAnsi="Times New Roman" w:cs="Times New Roman"/>
                <w:color w:val="000000"/>
              </w:rPr>
              <w:t>Maneerat</w:t>
            </w:r>
            <w:proofErr w:type="spellEnd"/>
          </w:p>
        </w:tc>
      </w:tr>
      <w:tr w:rsidR="002D10B8" w:rsidRPr="002D10B8" w:rsidTr="002D10B8">
        <w:trPr>
          <w:trHeight w:val="240"/>
        </w:trPr>
        <w:tc>
          <w:tcPr>
            <w:tcW w:w="2187"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c>
          <w:tcPr>
            <w:tcW w:w="2268"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25/06/2014</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w:t>
            </w:r>
          </w:p>
        </w:tc>
      </w:tr>
      <w:tr w:rsidR="002D10B8" w:rsidRPr="002D10B8" w:rsidTr="002D10B8">
        <w:trPr>
          <w:trHeight w:val="39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2D10B8" w:rsidRPr="002D10B8" w:rsidRDefault="00E81850" w:rsidP="00C531E3">
            <w:pPr>
              <w:jc w:val="both"/>
              <w:rPr>
                <w:rFonts w:ascii="Times" w:hAnsi="Times" w:cs="Times New Roman"/>
              </w:rPr>
            </w:pPr>
            <w:r>
              <w:rPr>
                <w:rFonts w:ascii="Times" w:hAnsi="Times" w:cs="Times New Roman"/>
                <w:color w:val="000000"/>
              </w:rPr>
              <w:t>Officer can delete dentist</w:t>
            </w:r>
            <w:r w:rsidR="002D10B8" w:rsidRPr="002D10B8">
              <w:rPr>
                <w:rFonts w:ascii="Times" w:hAnsi="Times" w:cs="Times New Roman"/>
                <w:color w:val="000000"/>
              </w:rPr>
              <w:t>s’ account</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w:t>
            </w:r>
            <w:r w:rsidR="00E81850">
              <w:rPr>
                <w:rFonts w:ascii="Times New Roman" w:hAnsi="Times New Roman" w:cs="Times New Roman"/>
                <w:color w:val="000000"/>
              </w:rPr>
              <w:t xml:space="preserve">ficer selects delete menu in </w:t>
            </w:r>
            <w:r w:rsidRPr="002D10B8">
              <w:rPr>
                <w:rFonts w:ascii="Times New Roman" w:hAnsi="Times New Roman" w:cs="Times New Roman"/>
                <w:color w:val="000000"/>
              </w:rPr>
              <w:t xml:space="preserve"> </w:t>
            </w:r>
            <w:r w:rsidRPr="002D10B8">
              <w:rPr>
                <w:rFonts w:ascii="Times" w:hAnsi="Times" w:cs="Times New Roman"/>
                <w:color w:val="000000"/>
              </w:rPr>
              <w:t>dentist</w:t>
            </w:r>
            <w:r w:rsidR="00E81850">
              <w:rPr>
                <w:rFonts w:ascii="Times" w:hAnsi="Times" w:cs="Times New Roman"/>
                <w:color w:val="000000"/>
              </w:rPr>
              <w:t xml:space="preserve"> list </w:t>
            </w:r>
            <w:r w:rsidRPr="002D10B8">
              <w:rPr>
                <w:rFonts w:ascii="Times New Roman" w:hAnsi="Times New Roman" w:cs="Times New Roman"/>
                <w:color w:val="000000"/>
              </w:rPr>
              <w:t xml:space="preserve"> page</w:t>
            </w:r>
          </w:p>
        </w:tc>
      </w:tr>
      <w:tr w:rsidR="002D10B8" w:rsidRPr="002D10B8" w:rsidTr="002D10B8">
        <w:trPr>
          <w:trHeight w:val="21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Officer is already logged into the applicatio</w:t>
            </w:r>
            <w:r w:rsidR="00E81850">
              <w:rPr>
                <w:rFonts w:ascii="Times New Roman" w:hAnsi="Times New Roman" w:cs="Times New Roman"/>
                <w:color w:val="000000"/>
              </w:rPr>
              <w:t xml:space="preserve">n by using </w:t>
            </w:r>
            <w:proofErr w:type="spellStart"/>
            <w:r w:rsidR="00E81850">
              <w:rPr>
                <w:rFonts w:ascii="Times New Roman" w:hAnsi="Times New Roman" w:cs="Times New Roman"/>
                <w:color w:val="000000"/>
              </w:rPr>
              <w:t>officer</w:t>
            </w:r>
            <w:r w:rsidRPr="002D10B8">
              <w:rPr>
                <w:rFonts w:ascii="Times New Roman" w:hAnsi="Times New Roman" w:cs="Times New Roman"/>
                <w:color w:val="000000"/>
              </w:rPr>
              <w:t>ID</w:t>
            </w:r>
            <w:proofErr w:type="spellEnd"/>
            <w:r w:rsidRPr="002D10B8">
              <w:rPr>
                <w:rFonts w:ascii="Times New Roman" w:hAnsi="Times New Roman" w:cs="Times New Roman"/>
                <w:color w:val="000000"/>
              </w:rPr>
              <w:t xml:space="preserve"> and password</w:t>
            </w:r>
          </w:p>
        </w:tc>
      </w:tr>
      <w:tr w:rsidR="002D10B8" w:rsidRPr="002D10B8" w:rsidTr="002D10B8">
        <w:trPr>
          <w:trHeight w:val="22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proofErr w:type="spellStart"/>
            <w:r w:rsidRPr="002D10B8">
              <w:rPr>
                <w:rFonts w:ascii="Times New Roman" w:hAnsi="Times New Roman" w:cs="Times New Roman"/>
                <w:b/>
                <w:bCs/>
                <w:color w:val="000000"/>
              </w:rPr>
              <w:t>Postconditions</w:t>
            </w:r>
            <w:proofErr w:type="spellEnd"/>
            <w:r w:rsidRPr="002D10B8">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w:hAnsi="Times" w:cs="Times New Roman"/>
                <w:color w:val="000000"/>
              </w:rPr>
              <w:t>Dentist</w:t>
            </w:r>
            <w:r w:rsidRPr="002D10B8">
              <w:rPr>
                <w:rFonts w:ascii="Times New Roman" w:hAnsi="Times New Roman" w:cs="Times New Roman"/>
                <w:color w:val="000000"/>
              </w:rPr>
              <w:t>s’ account is delete from the system</w:t>
            </w:r>
          </w:p>
        </w:tc>
      </w:tr>
      <w:tr w:rsidR="002D10B8" w:rsidRPr="002D10B8" w:rsidTr="002D10B8">
        <w:trPr>
          <w:trHeight w:val="100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E81850" w:rsidRDefault="00E81850" w:rsidP="003F771A">
            <w:pPr>
              <w:pStyle w:val="a6"/>
              <w:numPr>
                <w:ilvl w:val="0"/>
                <w:numId w:val="15"/>
              </w:numPr>
              <w:jc w:val="both"/>
              <w:rPr>
                <w:rFonts w:ascii="Times" w:hAnsi="Times" w:cs="Times New Roman"/>
              </w:rPr>
            </w:pPr>
            <w:r>
              <w:rPr>
                <w:rFonts w:ascii="Times" w:hAnsi="Times" w:cs="Times New Roman"/>
              </w:rPr>
              <w:t>Officer select</w:t>
            </w:r>
            <w:r w:rsidR="00FE591E">
              <w:rPr>
                <w:rFonts w:ascii="Times" w:hAnsi="Times" w:cs="Times New Roman"/>
              </w:rPr>
              <w:t>s</w:t>
            </w:r>
            <w:r>
              <w:rPr>
                <w:rFonts w:ascii="Times" w:hAnsi="Times" w:cs="Times New Roman"/>
              </w:rPr>
              <w:t xml:space="preserve"> dentist list page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System shall connect with the database</w:t>
            </w:r>
          </w:p>
          <w:p w:rsidR="00E81850" w:rsidRPr="00E81850" w:rsidRDefault="00E81850" w:rsidP="003F771A">
            <w:pPr>
              <w:pStyle w:val="a6"/>
              <w:numPr>
                <w:ilvl w:val="0"/>
                <w:numId w:val="15"/>
              </w:numPr>
              <w:jc w:val="both"/>
              <w:rPr>
                <w:rFonts w:ascii="Times" w:hAnsi="Times" w:cs="Times New Roman"/>
              </w:rPr>
            </w:pPr>
            <w:r w:rsidRPr="00E81850">
              <w:rPr>
                <w:rFonts w:ascii="Times" w:hAnsi="Times"/>
              </w:rPr>
              <w:t xml:space="preserve">System shall retrieve dentists’ data including </w:t>
            </w:r>
            <w:proofErr w:type="spellStart"/>
            <w:r w:rsidRPr="00E81850">
              <w:rPr>
                <w:rFonts w:ascii="Times" w:hAnsi="Times"/>
              </w:rPr>
              <w:t>dentistID</w:t>
            </w:r>
            <w:proofErr w:type="spellEnd"/>
            <w:r w:rsidRPr="00E81850">
              <w:rPr>
                <w:rFonts w:ascii="Times" w:hAnsi="Times"/>
              </w:rPr>
              <w:t>, password, first name, last name, email, and tel. from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7211AE" w:rsidRDefault="007211AE" w:rsidP="003F771A">
            <w:pPr>
              <w:pStyle w:val="a6"/>
              <w:numPr>
                <w:ilvl w:val="0"/>
                <w:numId w:val="15"/>
              </w:numPr>
              <w:jc w:val="both"/>
              <w:rPr>
                <w:rFonts w:ascii="Times" w:hAnsi="Times" w:cs="Times New Roman"/>
              </w:rPr>
            </w:pPr>
            <w:r w:rsidRPr="00E81850">
              <w:rPr>
                <w:rFonts w:ascii="Times New Roman" w:hAnsi="Times New Roman" w:cs="Times New Roman"/>
                <w:color w:val="000000"/>
              </w:rPr>
              <w:t>Officer selects delete menu</w:t>
            </w:r>
          </w:p>
          <w:p w:rsidR="00E81850" w:rsidRPr="00E81850" w:rsidRDefault="00E81850" w:rsidP="003F771A">
            <w:pPr>
              <w:pStyle w:val="a6"/>
              <w:numPr>
                <w:ilvl w:val="0"/>
                <w:numId w:val="15"/>
              </w:numPr>
              <w:jc w:val="both"/>
              <w:rPr>
                <w:rFonts w:ascii="Times" w:hAnsi="Times" w:cs="Times New Roman"/>
              </w:rPr>
            </w:pPr>
            <w:r>
              <w:rPr>
                <w:rFonts w:ascii="Times" w:hAnsi="Times"/>
              </w:rPr>
              <w:t>System shall delete dentists’ account in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update dentist table in the database</w:t>
            </w:r>
          </w:p>
          <w:p w:rsidR="00E81850" w:rsidRDefault="00E81850" w:rsidP="003F771A">
            <w:pPr>
              <w:pStyle w:val="a6"/>
              <w:numPr>
                <w:ilvl w:val="0"/>
                <w:numId w:val="15"/>
              </w:numPr>
              <w:jc w:val="both"/>
              <w:rPr>
                <w:rFonts w:ascii="Times" w:hAnsi="Times" w:cs="Times New Roman"/>
              </w:rPr>
            </w:pPr>
            <w:r w:rsidRPr="00E81850">
              <w:rPr>
                <w:rFonts w:ascii="Times" w:hAnsi="Times"/>
              </w:rPr>
              <w:t>System shall provide dentists’ data as a list in the dentist list page</w:t>
            </w:r>
          </w:p>
          <w:p w:rsidR="002D10B8" w:rsidRPr="00E81850" w:rsidRDefault="00E81850" w:rsidP="003F771A">
            <w:pPr>
              <w:pStyle w:val="a6"/>
              <w:numPr>
                <w:ilvl w:val="0"/>
                <w:numId w:val="15"/>
              </w:numPr>
              <w:jc w:val="both"/>
              <w:rPr>
                <w:rFonts w:ascii="Times" w:hAnsi="Times" w:cs="Times New Roman"/>
              </w:rPr>
            </w:pPr>
            <w:r>
              <w:rPr>
                <w:rFonts w:ascii="Times" w:hAnsi="Times" w:cs="Times New Roman"/>
              </w:rPr>
              <w:t>Officer views dentist account in dentist list page</w:t>
            </w:r>
          </w:p>
        </w:tc>
      </w:tr>
      <w:tr w:rsidR="002D10B8" w:rsidRPr="002D10B8" w:rsidTr="002D10B8">
        <w:trPr>
          <w:trHeight w:val="270"/>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color w:val="000000"/>
              </w:rPr>
              <w:t>N/A</w:t>
            </w:r>
          </w:p>
        </w:tc>
      </w:tr>
      <w:tr w:rsidR="002D10B8" w:rsidRPr="002D10B8" w:rsidTr="002D10B8">
        <w:trPr>
          <w:trHeight w:val="735"/>
        </w:trPr>
        <w:tc>
          <w:tcPr>
            <w:tcW w:w="2187" w:type="dxa"/>
            <w:shd w:val="clear" w:color="auto" w:fill="auto"/>
            <w:tcMar>
              <w:top w:w="60" w:type="dxa"/>
              <w:left w:w="60" w:type="dxa"/>
              <w:bottom w:w="60" w:type="dxa"/>
              <w:right w:w="60" w:type="dxa"/>
            </w:tcMar>
            <w:hideMark/>
          </w:tcPr>
          <w:p w:rsidR="002D10B8" w:rsidRPr="002D10B8" w:rsidRDefault="002D10B8" w:rsidP="00C531E3">
            <w:pPr>
              <w:jc w:val="both"/>
              <w:rPr>
                <w:rFonts w:ascii="Times" w:hAnsi="Times" w:cs="Times New Roman"/>
              </w:rPr>
            </w:pPr>
            <w:r w:rsidRPr="002D10B8">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2D10B8" w:rsidRPr="002D10B8" w:rsidRDefault="007211AE"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EB1E89" w:rsidRDefault="00EB1E89"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B26F12" w:rsidRDefault="00B26F12" w:rsidP="00C531E3">
      <w:pPr>
        <w:jc w:val="both"/>
      </w:pPr>
    </w:p>
    <w:p w:rsidR="00B26F12" w:rsidRDefault="00B26F12"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26F12" w:rsidRDefault="00BD0FBE" w:rsidP="00C531E3">
      <w:pPr>
        <w:jc w:val="both"/>
      </w:pPr>
      <w:r>
        <w:rPr>
          <w:noProof/>
          <w:lang w:bidi="th-TH"/>
        </w:rPr>
        <w:lastRenderedPageBreak/>
        <w:pict>
          <v:shape id="Straight Arrow Connector 419" o:spid="_x0000_s1126" type="#_x0000_t32" style="position:absolute;left:0;text-align:left;margin-left:226.3pt;margin-top:7.25pt;width:0;height:51.9pt;z-index:25194905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" strokecolor="black [3213]" strokeweight="2pt">
            <v:stroke endarrow="open"/>
            <o:lock v:ext="edit" shapetype="f"/>
          </v:shape>
        </w:pict>
      </w:r>
      <w:r>
        <w:rPr>
          <w:noProof/>
          <w:lang w:bidi="th-TH"/>
        </w:rPr>
        <w:pict>
          <v:oval id="Oval 424" o:spid="_x0000_s1125" style="position:absolute;left:0;text-align:left;margin-left:209pt;margin-top:-13pt;width:36pt;height:36pt;z-index:25196851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AdkoFc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B26F12" w:rsidRDefault="00B26F12" w:rsidP="00C531E3">
      <w:pPr>
        <w:jc w:val="both"/>
      </w:pPr>
    </w:p>
    <w:p w:rsidR="00B26F12" w:rsidRDefault="00B26F12" w:rsidP="00C531E3">
      <w:pPr>
        <w:jc w:val="both"/>
        <w:rPr>
          <w:rFonts w:ascii="Times New Roman" w:hAnsi="Times New Roman" w:cs="Times New Roman"/>
        </w:rPr>
      </w:pPr>
    </w:p>
    <w:p w:rsidR="00B26F12" w:rsidRDefault="00B26F12" w:rsidP="00C531E3">
      <w:pPr>
        <w:jc w:val="both"/>
        <w:rPr>
          <w:rFonts w:ascii="Times New Roman" w:hAnsi="Times New Roman" w:cs="Times New Roman"/>
        </w:rPr>
      </w:pPr>
    </w:p>
    <w:p w:rsidR="00B26F12" w:rsidRDefault="00BD0FBE" w:rsidP="00C531E3">
      <w:pPr>
        <w:jc w:val="both"/>
        <w:rPr>
          <w:rFonts w:ascii="Times New Roman" w:hAnsi="Times New Roman" w:cs="Times New Roman"/>
        </w:rPr>
      </w:pPr>
      <w:r w:rsidRPr="00BD0FBE">
        <w:rPr>
          <w:noProof/>
          <w:lang w:bidi="th-TH"/>
        </w:rPr>
        <w:pict>
          <v:shape id="Alternate Process 429" o:spid="_x0000_s1102" type="#_x0000_t176" style="position:absolute;left:0;text-align:left;margin-left:158.45pt;margin-top:3.65pt;width:135pt;height:45pt;z-index:2519562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B26F12" w:rsidRDefault="00B26F12" w:rsidP="00C531E3">
      <w:pPr>
        <w:jc w:val="both"/>
        <w:rPr>
          <w:rFonts w:ascii="Times New Roman" w:hAnsi="Times New Roman" w:cs="Times New Roman"/>
        </w:rPr>
      </w:pPr>
    </w:p>
    <w:p w:rsidR="00B26F12" w:rsidRDefault="00B26F12" w:rsidP="00C531E3">
      <w:pPr>
        <w:jc w:val="both"/>
        <w:rPr>
          <w:rFonts w:ascii="Times" w:hAnsi="Times"/>
        </w:rPr>
      </w:pPr>
    </w:p>
    <w:p w:rsidR="00B26F12" w:rsidRDefault="00BD0FBE" w:rsidP="00C531E3">
      <w:pPr>
        <w:jc w:val="both"/>
        <w:rPr>
          <w:rFonts w:ascii="Times" w:hAnsi="Times"/>
        </w:rPr>
      </w:pPr>
      <w:r w:rsidRPr="00BD0FBE">
        <w:rPr>
          <w:noProof/>
          <w:lang w:bidi="th-TH"/>
        </w:rPr>
        <w:pict>
          <v:shape id="_x0000_s1124" type="#_x0000_t32" style="position:absolute;left:0;text-align:left;margin-left:227.5pt;margin-top:6.95pt;width:0;height:31.85pt;z-index:252514304;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D0FBE" w:rsidP="00C531E3">
      <w:pPr>
        <w:jc w:val="both"/>
        <w:rPr>
          <w:rFonts w:ascii="Times" w:hAnsi="Times"/>
        </w:rPr>
      </w:pPr>
      <w:r w:rsidRPr="00BD0FBE">
        <w:rPr>
          <w:noProof/>
          <w:lang w:bidi="th-TH"/>
        </w:rPr>
        <w:pict>
          <v:shape id="_x0000_s1103" type="#_x0000_t176" style="position:absolute;left:0;text-align:left;margin-left:146.75pt;margin-top:11.2pt;width:161pt;height:45pt;z-index:252512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" fillcolor="white [3212]" strokecolor="black [3213]">
            <v:path arrowok="t"/>
            <v:textbox>
              <w:txbxContent>
                <w:p w:rsidR="00685C36" w:rsidRPr="00742075" w:rsidRDefault="00685C36" w:rsidP="00E81850">
                  <w:pPr>
                    <w:jc w:val="center"/>
                    <w:rPr>
                      <w:rFonts w:ascii="Times New Roman" w:hAnsi="Times New Roman"/>
                      <w:color w:val="000000" w:themeColor="text1"/>
                    </w:rPr>
                  </w:pPr>
                  <w:r>
                    <w:rPr>
                      <w:rFonts w:ascii="Times New Roman" w:hAnsi="Times New Roman"/>
                      <w:color w:val="000000" w:themeColor="text1"/>
                    </w:rPr>
                    <w:t>Officer views all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D0FBE" w:rsidP="00C531E3">
      <w:pPr>
        <w:jc w:val="both"/>
        <w:rPr>
          <w:rFonts w:ascii="Times" w:hAnsi="Times"/>
        </w:rPr>
      </w:pPr>
      <w:r w:rsidRPr="00BD0FBE">
        <w:rPr>
          <w:noProof/>
          <w:lang w:bidi="th-TH"/>
        </w:rPr>
        <w:pict>
          <v:shape id="Straight Arrow Connector 434" o:spid="_x0000_s1123" type="#_x0000_t32" style="position:absolute;left:0;text-align:left;margin-left:225pt;margin-top:1.65pt;width:0;height:19.15pt;z-index:25196236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" strokecolor="black [3213]" strokeweight="2pt">
            <v:stroke endarrow="open"/>
            <o:lock v:ext="edit" shapetype="f"/>
          </v:shape>
        </w:pict>
      </w:r>
    </w:p>
    <w:p w:rsidR="00B26F12" w:rsidRDefault="00BD0FBE" w:rsidP="00C531E3">
      <w:pPr>
        <w:jc w:val="both"/>
        <w:rPr>
          <w:rFonts w:ascii="Times" w:hAnsi="Times"/>
        </w:rPr>
      </w:pPr>
      <w:r w:rsidRPr="00BD0FBE">
        <w:rPr>
          <w:noProof/>
          <w:lang w:bidi="th-TH"/>
        </w:rPr>
        <w:pict>
          <v:shape id="Alternate Process 433" o:spid="_x0000_s1104" type="#_x0000_t176" style="position:absolute;left:0;text-align:left;margin-left:158.1pt;margin-top:6.1pt;width:135pt;height:45pt;z-index:251957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select delete menu</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D0FBE" w:rsidP="00C531E3">
      <w:pPr>
        <w:jc w:val="both"/>
        <w:rPr>
          <w:rFonts w:ascii="Times" w:hAnsi="Times"/>
        </w:rPr>
      </w:pPr>
      <w:r w:rsidRPr="00BD0FBE">
        <w:rPr>
          <w:noProof/>
          <w:lang w:bidi="th-TH"/>
        </w:rPr>
        <w:pict>
          <v:shape id="Straight Arrow Connector 442" o:spid="_x0000_s1122" type="#_x0000_t32" style="position:absolute;left:0;text-align:left;margin-left:225pt;margin-top:9.7pt;width:0;height:27pt;z-index:25196441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Ow+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D0FBE" w:rsidP="00C531E3">
      <w:pPr>
        <w:jc w:val="both"/>
        <w:rPr>
          <w:rFonts w:ascii="Times" w:hAnsi="Times"/>
        </w:rPr>
      </w:pPr>
      <w:r w:rsidRPr="00BD0FBE">
        <w:rPr>
          <w:noProof/>
          <w:lang w:bidi="th-TH"/>
        </w:rPr>
        <w:pict>
          <v:shape id="Alternate Process 436" o:spid="_x0000_s1105" type="#_x0000_t176" style="position:absolute;left:0;text-align:left;margin-left:153pt;margin-top:6.65pt;width:153pt;height:45pt;z-index:2519633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" fillcolor="white [3212]" strokecolor="black [3213]">
            <v:path arrowok="t"/>
            <v:textbox>
              <w:txbxContent>
                <w:p w:rsidR="00685C36" w:rsidRPr="00742075" w:rsidRDefault="00685C36" w:rsidP="00B26F12">
                  <w:pPr>
                    <w:jc w:val="center"/>
                    <w:rPr>
                      <w:rFonts w:ascii="Times New Roman" w:hAnsi="Times New Roman"/>
                      <w:color w:val="000000" w:themeColor="text1"/>
                    </w:rPr>
                  </w:pPr>
                  <w:r>
                    <w:rPr>
                      <w:rFonts w:ascii="Times New Roman" w:hAnsi="Times New Roman"/>
                      <w:color w:val="000000" w:themeColor="text1"/>
                    </w:rPr>
                    <w:t>Officer views dentist account in dentist list page</w:t>
                  </w:r>
                </w:p>
              </w:txbxContent>
            </v:textbox>
            <w10:wrap anchorx="margin"/>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D0FBE" w:rsidP="00C531E3">
      <w:pPr>
        <w:jc w:val="both"/>
        <w:rPr>
          <w:rFonts w:ascii="Times" w:hAnsi="Times"/>
        </w:rPr>
      </w:pPr>
      <w:r w:rsidRPr="00BD0FBE">
        <w:rPr>
          <w:noProof/>
          <w:lang w:bidi="th-TH"/>
        </w:rPr>
        <w:pict>
          <v:shape id="Straight Arrow Connector 441" o:spid="_x0000_s1121" type="#_x0000_t32" style="position:absolute;left:0;text-align:left;margin-left:227.35pt;margin-top:10.35pt;width:0;height:27pt;z-index:25196748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" strokecolor="black [3213]" strokeweight="2pt">
            <v:stroke endarrow="open"/>
            <o:lock v:ext="edit" shapetype="f"/>
          </v:shape>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D0FBE" w:rsidP="00C531E3">
      <w:pPr>
        <w:jc w:val="both"/>
        <w:rPr>
          <w:rFonts w:ascii="Times" w:hAnsi="Times"/>
        </w:rPr>
      </w:pPr>
      <w:r w:rsidRPr="00BD0FBE">
        <w:rPr>
          <w:noProof/>
          <w:lang w:bidi="th-TH"/>
        </w:rPr>
        <w:pict>
          <v:oval id="Oval 440" o:spid="_x0000_s1120" style="position:absolute;left:0;text-align:left;margin-left:217.85pt;margin-top:3.55pt;width:18pt;height:18pt;z-index:25196544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" fillcolor="black [3213]" strokecolor="black [3213]" strokeweight="20pt">
            <v:stroke opacity="9252f"/>
            <v:path arrowok="t"/>
            <w10:wrap type="through"/>
          </v:oval>
        </w:pict>
      </w: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C531E3">
      <w:pPr>
        <w:jc w:val="both"/>
        <w:rPr>
          <w:rFonts w:ascii="Times" w:hAnsi="Times"/>
        </w:rPr>
      </w:pPr>
    </w:p>
    <w:p w:rsidR="00B26F12" w:rsidRDefault="00B26F12" w:rsidP="00E81850">
      <w:pPr>
        <w:jc w:val="center"/>
        <w:rPr>
          <w:rFonts w:ascii="Times" w:hAnsi="Times"/>
        </w:rPr>
      </w:pPr>
      <w:r>
        <w:rPr>
          <w:rFonts w:ascii="Times" w:hAnsi="Times"/>
        </w:rPr>
        <w:t>Figu</w:t>
      </w:r>
      <w:r w:rsidR="00BB49D6">
        <w:rPr>
          <w:rFonts w:ascii="Times" w:hAnsi="Times"/>
        </w:rPr>
        <w:t>re 23</w:t>
      </w:r>
      <w:r>
        <w:rPr>
          <w:rFonts w:ascii="Times" w:hAnsi="Times"/>
        </w:rPr>
        <w:t>:</w:t>
      </w:r>
      <w:r w:rsidRPr="00D6246C">
        <w:rPr>
          <w:rFonts w:ascii="Times" w:hAnsi="Times"/>
        </w:rPr>
        <w:t xml:space="preserve"> </w:t>
      </w:r>
      <w:r w:rsidRPr="001327D4">
        <w:rPr>
          <w:rFonts w:ascii="Times New Roman" w:hAnsi="Times New Roman" w:cs="Times New Roman"/>
          <w:color w:val="000000"/>
        </w:rPr>
        <w:t xml:space="preserve">Delete </w:t>
      </w:r>
      <w:r w:rsidR="00CB1397">
        <w:rPr>
          <w:rFonts w:ascii="Times New Roman" w:hAnsi="Times New Roman" w:cs="Times New Roman"/>
          <w:color w:val="000000"/>
        </w:rPr>
        <w:t>dentist</w:t>
      </w:r>
      <w:r w:rsidRPr="001327D4">
        <w:rPr>
          <w:rFonts w:ascii="Times New Roman" w:hAnsi="Times New Roman" w:cs="Times New Roman"/>
          <w:color w:val="000000"/>
        </w:rPr>
        <w:t>s’</w:t>
      </w:r>
      <w:r w:rsidR="0053665C">
        <w:rPr>
          <w:rFonts w:ascii="Times New Roman" w:hAnsi="Times New Roman" w:cs="Times New Roman"/>
          <w:color w:val="000000"/>
        </w:rPr>
        <w:t xml:space="preserve"> </w:t>
      </w:r>
      <w:r w:rsidR="00494D04">
        <w:rPr>
          <w:rFonts w:ascii="Times New Roman" w:hAnsi="Times New Roman" w:cs="Times New Roman"/>
          <w:color w:val="000000"/>
        </w:rPr>
        <w:t>account</w:t>
      </w:r>
      <w:r w:rsidRPr="00D6246C">
        <w:rPr>
          <w:rFonts w:ascii="Times" w:hAnsi="Times"/>
        </w:rPr>
        <w:t xml:space="preserve"> [</w:t>
      </w:r>
      <w:r w:rsidR="00E81850">
        <w:rPr>
          <w:rFonts w:ascii="Times" w:hAnsi="Times"/>
        </w:rPr>
        <w:t>AD-19</w:t>
      </w:r>
      <w:r>
        <w:rPr>
          <w:rFonts w:ascii="Times" w:hAnsi="Times"/>
        </w:rPr>
        <w:t>]</w:t>
      </w:r>
    </w:p>
    <w:p w:rsidR="00B26F12" w:rsidRDefault="00B26F12"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E81850" w:rsidRDefault="00E81850" w:rsidP="00C531E3">
      <w:pPr>
        <w:jc w:val="both"/>
        <w:rPr>
          <w:rFonts w:ascii="Times" w:hAnsi="Times"/>
        </w:rPr>
      </w:pPr>
    </w:p>
    <w:p w:rsidR="006F217A" w:rsidRDefault="006F217A" w:rsidP="00C531E3">
      <w:pPr>
        <w:jc w:val="both"/>
        <w:rPr>
          <w:rFonts w:ascii="Times" w:hAnsi="Times"/>
        </w:rPr>
      </w:pPr>
    </w:p>
    <w:p w:rsidR="006F217A" w:rsidRDefault="006F217A" w:rsidP="00C531E3">
      <w:pPr>
        <w:jc w:val="both"/>
        <w:rPr>
          <w:rFonts w:ascii="Times" w:hAnsi="Times"/>
        </w:rPr>
      </w:pPr>
    </w:p>
    <w:p w:rsidR="006F64B0" w:rsidRDefault="006F64B0"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6F64B0" w:rsidRPr="006F64B0" w:rsidTr="006F64B0">
        <w:trPr>
          <w:trHeight w:val="225"/>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UC-24</w:t>
            </w:r>
          </w:p>
        </w:tc>
      </w:tr>
      <w:tr w:rsidR="006F64B0" w:rsidRPr="006F64B0" w:rsidTr="006F64B0">
        <w:trPr>
          <w:trHeight w:val="21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Display patients’ list</w:t>
            </w:r>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Worapun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color w:val="000000"/>
              </w:rPr>
              <w:t>Kanokwan</w:t>
            </w:r>
            <w:proofErr w:type="spellEnd"/>
            <w:r w:rsidRPr="006F64B0">
              <w:rPr>
                <w:rFonts w:ascii="Times New Roman" w:hAnsi="Times New Roman" w:cs="Times New Roman"/>
                <w:color w:val="000000"/>
              </w:rPr>
              <w:t xml:space="preserve"> </w:t>
            </w:r>
            <w:proofErr w:type="spellStart"/>
            <w:r w:rsidRPr="006F64B0">
              <w:rPr>
                <w:rFonts w:ascii="Times New Roman" w:hAnsi="Times New Roman" w:cs="Times New Roman"/>
                <w:color w:val="000000"/>
              </w:rPr>
              <w:t>Maneerat</w:t>
            </w:r>
            <w:proofErr w:type="spellEnd"/>
          </w:p>
        </w:tc>
      </w:tr>
      <w:tr w:rsidR="006F64B0" w:rsidRPr="006F64B0" w:rsidTr="006F64B0">
        <w:trPr>
          <w:trHeight w:val="240"/>
        </w:trPr>
        <w:tc>
          <w:tcPr>
            <w:tcW w:w="2187"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25/06/2014</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Officer</w:t>
            </w:r>
          </w:p>
        </w:tc>
      </w:tr>
      <w:tr w:rsidR="006F64B0" w:rsidRPr="006F64B0" w:rsidTr="006F64B0">
        <w:trPr>
          <w:trHeight w:val="39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w:hAnsi="Times" w:cs="Times New Roman"/>
                <w:color w:val="000000"/>
              </w:rPr>
              <w:t>Officer can view list of patient from website</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6F64B0" w:rsidRPr="006F64B0" w:rsidRDefault="00571F79" w:rsidP="00C531E3">
            <w:pPr>
              <w:jc w:val="both"/>
              <w:rPr>
                <w:rFonts w:ascii="Times" w:hAnsi="Times" w:cs="Times New Roman"/>
              </w:rPr>
            </w:pPr>
            <w:r>
              <w:rPr>
                <w:rFonts w:ascii="Times New Roman" w:hAnsi="Times New Roman" w:cs="Times New Roman"/>
                <w:color w:val="000000"/>
              </w:rPr>
              <w:t>Officer selects patient list</w:t>
            </w:r>
            <w:r w:rsidR="00C139FA">
              <w:rPr>
                <w:rFonts w:ascii="Times New Roman" w:hAnsi="Times New Roman" w:cs="Times New Roman"/>
                <w:color w:val="000000"/>
              </w:rPr>
              <w:t xml:space="preserve"> page</w:t>
            </w:r>
          </w:p>
        </w:tc>
      </w:tr>
      <w:tr w:rsidR="006F64B0" w:rsidRPr="006F64B0" w:rsidTr="006F64B0">
        <w:trPr>
          <w:trHeight w:val="21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6F64B0" w:rsidRPr="006F64B0" w:rsidRDefault="007211AE" w:rsidP="00C531E3">
            <w:pPr>
              <w:jc w:val="both"/>
              <w:rPr>
                <w:rFonts w:ascii="Times" w:hAnsi="Times" w:cs="Times New Roman"/>
              </w:rPr>
            </w:pPr>
            <w:r>
              <w:rPr>
                <w:rFonts w:ascii="Times New Roman" w:hAnsi="Times New Roman" w:cs="Times New Roman"/>
                <w:color w:val="000000"/>
              </w:rPr>
              <w:t>Officer</w:t>
            </w:r>
            <w:r w:rsidR="006F64B0" w:rsidRPr="006F64B0">
              <w:rPr>
                <w:rFonts w:ascii="Times New Roman" w:hAnsi="Times New Roman" w:cs="Times New Roman"/>
                <w:color w:val="000000"/>
              </w:rPr>
              <w:t xml:space="preserve"> is already logged in</w:t>
            </w:r>
            <w:r w:rsidR="00571F79">
              <w:rPr>
                <w:rFonts w:ascii="Times New Roman" w:hAnsi="Times New Roman" w:cs="Times New Roman"/>
                <w:color w:val="000000"/>
              </w:rPr>
              <w:t xml:space="preserve">to the application by using </w:t>
            </w:r>
            <w:proofErr w:type="spellStart"/>
            <w:r w:rsidR="00571F79">
              <w:rPr>
                <w:rFonts w:ascii="Times New Roman" w:hAnsi="Times New Roman" w:cs="Times New Roman"/>
                <w:color w:val="000000"/>
              </w:rPr>
              <w:t>officer</w:t>
            </w:r>
            <w:r w:rsidR="006F64B0" w:rsidRPr="006F64B0">
              <w:rPr>
                <w:rFonts w:ascii="Times New Roman" w:hAnsi="Times New Roman" w:cs="Times New Roman"/>
                <w:color w:val="000000"/>
              </w:rPr>
              <w:t>ID</w:t>
            </w:r>
            <w:proofErr w:type="spellEnd"/>
            <w:r w:rsidR="006F64B0" w:rsidRPr="006F64B0">
              <w:rPr>
                <w:rFonts w:ascii="Times New Roman" w:hAnsi="Times New Roman" w:cs="Times New Roman"/>
                <w:color w:val="000000"/>
              </w:rPr>
              <w:t xml:space="preserve"> and password</w:t>
            </w:r>
          </w:p>
        </w:tc>
      </w:tr>
      <w:tr w:rsidR="006F64B0" w:rsidRPr="006F64B0" w:rsidTr="006F64B0">
        <w:trPr>
          <w:trHeight w:val="22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proofErr w:type="spellStart"/>
            <w:r w:rsidRPr="006F64B0">
              <w:rPr>
                <w:rFonts w:ascii="Times New Roman" w:hAnsi="Times New Roman" w:cs="Times New Roman"/>
                <w:b/>
                <w:bCs/>
                <w:color w:val="000000"/>
              </w:rPr>
              <w:t>Postconditions</w:t>
            </w:r>
            <w:proofErr w:type="spellEnd"/>
            <w:r w:rsidRPr="006F64B0">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The list of patient is shown</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571F79" w:rsidRPr="00571F79" w:rsidRDefault="00571F79" w:rsidP="003F771A">
            <w:pPr>
              <w:pStyle w:val="a6"/>
              <w:numPr>
                <w:ilvl w:val="0"/>
                <w:numId w:val="16"/>
              </w:numPr>
              <w:jc w:val="both"/>
              <w:rPr>
                <w:rFonts w:ascii="Times" w:hAnsi="Times" w:cs="Times New Roman"/>
              </w:rPr>
            </w:pPr>
            <w:r>
              <w:rPr>
                <w:rFonts w:ascii="Times New Roman" w:hAnsi="Times New Roman" w:cs="Times New Roman"/>
                <w:color w:val="000000"/>
              </w:rPr>
              <w:t>Officer selects patient list</w:t>
            </w:r>
            <w:r w:rsidR="006F64B0" w:rsidRPr="006F64B0">
              <w:rPr>
                <w:rFonts w:ascii="Times New Roman" w:hAnsi="Times New Roman" w:cs="Times New Roman"/>
                <w:color w:val="000000"/>
              </w:rPr>
              <w:t xml:space="preserve"> menu</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connect with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 xml:space="preserve">System shall retrieve patients’ data including </w:t>
            </w:r>
            <w:proofErr w:type="spellStart"/>
            <w:r w:rsidRPr="00571F79">
              <w:rPr>
                <w:rFonts w:ascii="Times" w:hAnsi="Times"/>
              </w:rPr>
              <w:t>patientID</w:t>
            </w:r>
            <w:proofErr w:type="spellEnd"/>
            <w:r w:rsidRPr="00571F79">
              <w:rPr>
                <w:rFonts w:ascii="Times" w:hAnsi="Times"/>
              </w:rPr>
              <w:t>, password, first name, last name, age, gender, address, tel., email, and treatment from the database</w:t>
            </w:r>
          </w:p>
          <w:p w:rsidR="00571F79" w:rsidRPr="00571F79" w:rsidRDefault="00571F79" w:rsidP="003F771A">
            <w:pPr>
              <w:pStyle w:val="a6"/>
              <w:numPr>
                <w:ilvl w:val="0"/>
                <w:numId w:val="16"/>
              </w:numPr>
              <w:jc w:val="both"/>
              <w:rPr>
                <w:rFonts w:ascii="Times" w:hAnsi="Times" w:cs="Times New Roman"/>
              </w:rPr>
            </w:pPr>
            <w:r w:rsidRPr="00571F79">
              <w:rPr>
                <w:rFonts w:ascii="Times" w:hAnsi="Times"/>
              </w:rPr>
              <w:t>System shall provide patients’ data as a list in the patient list page</w:t>
            </w:r>
          </w:p>
          <w:p w:rsidR="002E6533" w:rsidRPr="006F64B0" w:rsidRDefault="00571F79" w:rsidP="003F771A">
            <w:pPr>
              <w:pStyle w:val="a6"/>
              <w:numPr>
                <w:ilvl w:val="0"/>
                <w:numId w:val="16"/>
              </w:numPr>
              <w:jc w:val="both"/>
              <w:rPr>
                <w:rFonts w:ascii="Times" w:hAnsi="Times" w:cs="Times New Roman"/>
              </w:rPr>
            </w:pPr>
            <w:r>
              <w:rPr>
                <w:rFonts w:ascii="Times" w:hAnsi="Times" w:cs="Times New Roman"/>
              </w:rPr>
              <w:t>Officer views all patients’ accounts in patient list page</w:t>
            </w:r>
          </w:p>
        </w:tc>
      </w:tr>
      <w:tr w:rsidR="006F64B0" w:rsidRPr="006F64B0" w:rsidTr="006F64B0">
        <w:trPr>
          <w:trHeight w:val="285"/>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N/A</w:t>
            </w:r>
          </w:p>
        </w:tc>
      </w:tr>
      <w:tr w:rsidR="006F64B0" w:rsidRPr="006F64B0" w:rsidTr="006F64B0">
        <w:trPr>
          <w:trHeight w:val="720"/>
        </w:trPr>
        <w:tc>
          <w:tcPr>
            <w:tcW w:w="2187" w:type="dxa"/>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6F64B0" w:rsidRPr="006F64B0" w:rsidRDefault="006F64B0" w:rsidP="00C531E3">
            <w:pPr>
              <w:jc w:val="both"/>
              <w:rPr>
                <w:rFonts w:ascii="Times" w:hAnsi="Times" w:cs="Times New Roman"/>
              </w:rPr>
            </w:pPr>
            <w:r w:rsidRPr="006F64B0">
              <w:rPr>
                <w:rFonts w:ascii="Times New Roman" w:hAnsi="Times New Roman" w:cs="Times New Roman"/>
                <w:color w:val="000000"/>
              </w:rPr>
              <w:t> </w:t>
            </w:r>
            <w:r w:rsidR="0054482C" w:rsidRPr="009B4653">
              <w:rPr>
                <w:rFonts w:ascii="Times New Roman" w:hAnsi="Times New Roman" w:cs="Times New Roman"/>
                <w:color w:val="000000"/>
              </w:rPr>
              <w:t xml:space="preserve">System </w:t>
            </w:r>
            <w:r w:rsidR="0054482C">
              <w:rPr>
                <w:rFonts w:ascii="Times New Roman" w:hAnsi="Times New Roman" w:cs="Times New Roman"/>
                <w:color w:val="000000"/>
              </w:rPr>
              <w:t>will not connect to the database and</w:t>
            </w:r>
            <w:r w:rsidR="0054482C" w:rsidRPr="009B4653">
              <w:rPr>
                <w:rFonts w:ascii="Times New Roman" w:hAnsi="Times New Roman" w:cs="Times New Roman"/>
                <w:color w:val="000000"/>
              </w:rPr>
              <w:t xml:space="preserve"> deliver</w:t>
            </w:r>
            <w:r w:rsidR="0054482C">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0054482C"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0054482C" w:rsidRPr="009B4653">
              <w:rPr>
                <w:rFonts w:ascii="Times New Roman" w:hAnsi="Times New Roman" w:cs="Times New Roman"/>
                <w:color w:val="000000"/>
              </w:rPr>
              <w:t xml:space="preserve"> no internet </w:t>
            </w:r>
            <w:r w:rsidR="0054482C">
              <w:rPr>
                <w:rFonts w:ascii="Times New Roman" w:hAnsi="Times New Roman" w:cs="Times New Roman"/>
                <w:color w:val="000000"/>
              </w:rPr>
              <w:t>connection.</w:t>
            </w:r>
          </w:p>
        </w:tc>
      </w:tr>
    </w:tbl>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6F64B0" w:rsidRDefault="006F64B0" w:rsidP="00C531E3">
      <w:pPr>
        <w:jc w:val="both"/>
      </w:pPr>
    </w:p>
    <w:p w:rsidR="00135DC5" w:rsidRDefault="00135DC5" w:rsidP="00C531E3">
      <w:pPr>
        <w:jc w:val="both"/>
      </w:pPr>
    </w:p>
    <w:p w:rsidR="006047F7" w:rsidRDefault="006047F7"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047F7" w:rsidRDefault="006047F7" w:rsidP="00C531E3">
      <w:pPr>
        <w:jc w:val="both"/>
      </w:pPr>
    </w:p>
    <w:p w:rsidR="00B37660" w:rsidRDefault="00B37660" w:rsidP="00C531E3">
      <w:pPr>
        <w:jc w:val="both"/>
      </w:pPr>
    </w:p>
    <w:p w:rsidR="00AE6AB3" w:rsidRDefault="00AE6AB3" w:rsidP="00C531E3">
      <w:pPr>
        <w:jc w:val="both"/>
      </w:pPr>
    </w:p>
    <w:p w:rsidR="00AE6AB3" w:rsidRDefault="00BD0FBE" w:rsidP="00C531E3">
      <w:pPr>
        <w:jc w:val="both"/>
      </w:pPr>
      <w:r>
        <w:rPr>
          <w:noProof/>
          <w:lang w:bidi="th-TH"/>
        </w:rPr>
        <w:lastRenderedPageBreak/>
        <w:pict>
          <v:shape id="Straight Arrow Connector 455" o:spid="_x0000_s1119" type="#_x0000_t32" style="position:absolute;left:0;text-align:left;margin-left:226.5pt;margin-top:7.85pt;width:0;height:35.7pt;z-index:25197977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" strokecolor="black [3213]" strokeweight="2pt">
            <v:stroke endarrow="open"/>
            <o:lock v:ext="edit" shapetype="f"/>
          </v:shape>
        </w:pict>
      </w:r>
      <w:r>
        <w:rPr>
          <w:noProof/>
          <w:lang w:bidi="th-TH"/>
        </w:rPr>
        <w:pict>
          <v:oval id="Oval 460" o:spid="_x0000_s1118" style="position:absolute;left:0;text-align:left;margin-left:209pt;margin-top:-13pt;width:36pt;height:36pt;z-index:251999232;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Be/JBP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AE6AB3" w:rsidRDefault="00AE6AB3" w:rsidP="00C531E3">
      <w:pPr>
        <w:jc w:val="both"/>
      </w:pPr>
    </w:p>
    <w:p w:rsidR="00AE6AB3" w:rsidRDefault="00AE6AB3" w:rsidP="00C531E3">
      <w:pPr>
        <w:jc w:val="both"/>
        <w:rPr>
          <w:rFonts w:ascii="Times New Roman" w:hAnsi="Times New Roman" w:cs="Times New Roman"/>
        </w:rPr>
      </w:pPr>
    </w:p>
    <w:p w:rsidR="00AE6AB3" w:rsidRDefault="00BD0FBE" w:rsidP="00C531E3">
      <w:pPr>
        <w:jc w:val="both"/>
        <w:rPr>
          <w:rFonts w:ascii="Times New Roman" w:hAnsi="Times New Roman" w:cs="Times New Roman"/>
        </w:rPr>
      </w:pPr>
      <w:r w:rsidRPr="00BD0FBE">
        <w:rPr>
          <w:noProof/>
          <w:lang w:bidi="th-TH"/>
        </w:rPr>
        <w:pict>
          <v:shape id="Alternate Process 465" o:spid="_x0000_s1106" type="#_x0000_t176" style="position:absolute;left:0;text-align:left;margin-left:162pt;margin-top:.65pt;width:135pt;height:45pt;z-index:2519869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select patient list page</w:t>
                  </w:r>
                </w:p>
              </w:txbxContent>
            </v:textbox>
            <w10:wrap anchorx="margin"/>
          </v:shape>
        </w:pict>
      </w:r>
    </w:p>
    <w:p w:rsidR="00AE6AB3" w:rsidRDefault="00AE6AB3" w:rsidP="00C531E3">
      <w:pPr>
        <w:jc w:val="both"/>
        <w:rPr>
          <w:rFonts w:ascii="Times New Roman" w:hAnsi="Times New Roman" w:cs="Times New Roman"/>
        </w:rPr>
      </w:pPr>
    </w:p>
    <w:p w:rsidR="00AE6AB3" w:rsidRDefault="00AE6AB3" w:rsidP="00C531E3">
      <w:pPr>
        <w:jc w:val="both"/>
        <w:rPr>
          <w:rFonts w:ascii="Times New Roman" w:hAnsi="Times New Roman" w:cs="Times New Roman"/>
        </w:rPr>
      </w:pPr>
    </w:p>
    <w:p w:rsidR="00AE6AB3" w:rsidRDefault="00BD0FBE" w:rsidP="00C531E3">
      <w:pPr>
        <w:jc w:val="both"/>
        <w:rPr>
          <w:rFonts w:ascii="Times" w:hAnsi="Times"/>
        </w:rPr>
      </w:pPr>
      <w:r w:rsidRPr="00BD0FBE">
        <w:rPr>
          <w:noProof/>
          <w:lang w:bidi="th-TH"/>
        </w:rPr>
        <w:pict>
          <v:shape id="Straight Arrow Connector 478" o:spid="_x0000_s1117" type="#_x0000_t32" style="position:absolute;left:0;text-align:left;margin-left:232.35pt;margin-top:3.9pt;width:0;height:27pt;z-index:2519951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" strokecolor="black [3213]" strokeweight="2pt">
            <v:stroke endarrow="open"/>
            <o:lock v:ext="edit" shapetype="f"/>
          </v:shape>
        </w:pict>
      </w:r>
    </w:p>
    <w:p w:rsidR="00AE6AB3" w:rsidRDefault="00AE6AB3" w:rsidP="00C531E3">
      <w:pPr>
        <w:jc w:val="both"/>
        <w:rPr>
          <w:rFonts w:ascii="Times" w:hAnsi="Times"/>
        </w:rPr>
      </w:pPr>
    </w:p>
    <w:p w:rsidR="00AE6AB3" w:rsidRDefault="00BD0FBE" w:rsidP="00C531E3">
      <w:pPr>
        <w:jc w:val="both"/>
        <w:rPr>
          <w:rFonts w:ascii="Times" w:hAnsi="Times"/>
        </w:rPr>
      </w:pPr>
      <w:r w:rsidRPr="00BD0FBE">
        <w:rPr>
          <w:noProof/>
          <w:lang w:bidi="th-TH"/>
        </w:rPr>
        <w:pict>
          <v:shape id="Alternate Process 472" o:spid="_x0000_s1107" type="#_x0000_t176" style="position:absolute;left:0;text-align:left;margin-left:154.75pt;margin-top:4.05pt;width:153pt;height:45pt;z-index:2519941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" fillcolor="white [3212]" strokecolor="black [3213]">
            <v:path arrowok="t"/>
            <v:textbox>
              <w:txbxContent>
                <w:p w:rsidR="00685C36" w:rsidRPr="00742075" w:rsidRDefault="00685C36" w:rsidP="00AE6AB3">
                  <w:pPr>
                    <w:jc w:val="center"/>
                    <w:rPr>
                      <w:rFonts w:ascii="Times New Roman" w:hAnsi="Times New Roman"/>
                      <w:color w:val="000000" w:themeColor="text1"/>
                    </w:rPr>
                  </w:pPr>
                  <w:r>
                    <w:rPr>
                      <w:rFonts w:ascii="Times New Roman" w:hAnsi="Times New Roman"/>
                      <w:color w:val="000000" w:themeColor="text1"/>
                    </w:rPr>
                    <w:t>Officer views all patient account in patient list page</w:t>
                  </w:r>
                </w:p>
              </w:txbxContent>
            </v:textbox>
            <w10:wrap anchorx="margin"/>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BD0FBE" w:rsidP="00C531E3">
      <w:pPr>
        <w:jc w:val="both"/>
        <w:rPr>
          <w:rFonts w:ascii="Times" w:hAnsi="Times"/>
        </w:rPr>
      </w:pPr>
      <w:r w:rsidRPr="00BD0FBE">
        <w:rPr>
          <w:noProof/>
          <w:lang w:bidi="th-TH"/>
        </w:rPr>
        <w:pict>
          <v:shape id="Straight Arrow Connector 477" o:spid="_x0000_s1116" type="#_x0000_t32" style="position:absolute;left:0;text-align:left;margin-left:232.05pt;margin-top:6.8pt;width:0;height:27pt;z-index:251998208;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" strokecolor="black [3213]" strokeweight="2pt">
            <v:stroke endarrow="open"/>
            <o:lock v:ext="edit" shapetype="f"/>
          </v:shape>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BD0FBE" w:rsidP="00C531E3">
      <w:pPr>
        <w:jc w:val="both"/>
        <w:rPr>
          <w:rFonts w:ascii="Times" w:hAnsi="Times"/>
        </w:rPr>
      </w:pPr>
      <w:r w:rsidRPr="00BD0FBE">
        <w:rPr>
          <w:noProof/>
          <w:lang w:bidi="th-TH"/>
        </w:rPr>
        <w:pict>
          <v:oval id="Oval 476" o:spid="_x0000_s1115" style="position:absolute;left:0;text-align:left;margin-left:223.05pt;margin-top:1.25pt;width:18pt;height:18pt;z-index:2519961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" fillcolor="black [3213]" strokecolor="black [3213]" strokeweight="20pt">
            <v:stroke opacity="9252f"/>
            <v:path arrowok="t"/>
            <w10:wrap type="through"/>
          </v:oval>
        </w:pict>
      </w: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531E3">
      <w:pPr>
        <w:jc w:val="both"/>
        <w:rPr>
          <w:rFonts w:ascii="Times" w:hAnsi="Times"/>
        </w:rPr>
      </w:pPr>
    </w:p>
    <w:p w:rsidR="00AE6AB3" w:rsidRDefault="00AE6AB3" w:rsidP="00C139FA">
      <w:pPr>
        <w:jc w:val="center"/>
        <w:rPr>
          <w:rFonts w:ascii="Times" w:hAnsi="Times"/>
        </w:rPr>
      </w:pPr>
      <w:r>
        <w:rPr>
          <w:rFonts w:ascii="Times" w:hAnsi="Times"/>
        </w:rPr>
        <w:t>Figu</w:t>
      </w:r>
      <w:r w:rsidR="00BB49D6">
        <w:rPr>
          <w:rFonts w:ascii="Times" w:hAnsi="Times"/>
        </w:rPr>
        <w:t>re 24</w:t>
      </w:r>
      <w:r>
        <w:rPr>
          <w:rFonts w:ascii="Times" w:hAnsi="Times"/>
        </w:rPr>
        <w:t>:</w:t>
      </w:r>
      <w:r w:rsidRPr="00D6246C">
        <w:rPr>
          <w:rFonts w:ascii="Times" w:hAnsi="Times"/>
        </w:rPr>
        <w:t xml:space="preserve"> </w:t>
      </w:r>
      <w:r w:rsidR="00494D04">
        <w:rPr>
          <w:rFonts w:ascii="Times New Roman" w:hAnsi="Times New Roman" w:cs="Times New Roman"/>
          <w:color w:val="000000"/>
        </w:rPr>
        <w:t>Display dentists</w:t>
      </w:r>
      <w:r w:rsidR="006116B1" w:rsidRPr="006F64B0">
        <w:rPr>
          <w:rFonts w:ascii="Times New Roman" w:hAnsi="Times New Roman" w:cs="Times New Roman"/>
          <w:color w:val="000000"/>
        </w:rPr>
        <w:t>’ list</w:t>
      </w:r>
      <w:r w:rsidR="006116B1" w:rsidRPr="00D6246C">
        <w:rPr>
          <w:rFonts w:ascii="Times" w:hAnsi="Times"/>
        </w:rPr>
        <w:t xml:space="preserve"> </w:t>
      </w:r>
      <w:r w:rsidRPr="00D6246C">
        <w:rPr>
          <w:rFonts w:ascii="Times" w:hAnsi="Times"/>
        </w:rPr>
        <w:t>[</w:t>
      </w:r>
      <w:r w:rsidR="00C139FA">
        <w:rPr>
          <w:rFonts w:ascii="Times" w:hAnsi="Times"/>
        </w:rPr>
        <w:t>AD-20</w:t>
      </w:r>
      <w:r>
        <w:rPr>
          <w:rFonts w:ascii="Times" w:hAnsi="Times"/>
        </w:rPr>
        <w:t>]</w:t>
      </w:r>
    </w:p>
    <w:p w:rsidR="00AE6AB3" w:rsidRDefault="00AE6AB3" w:rsidP="00C531E3">
      <w:pPr>
        <w:jc w:val="both"/>
        <w:rPr>
          <w:rFonts w:ascii="Times" w:hAnsi="Times"/>
        </w:rPr>
      </w:pPr>
    </w:p>
    <w:p w:rsidR="00AE6AB3" w:rsidRDefault="00AE6AB3" w:rsidP="00C531E3">
      <w:pPr>
        <w:jc w:val="both"/>
      </w:pPr>
    </w:p>
    <w:p w:rsidR="00135DC5" w:rsidRDefault="00135DC5" w:rsidP="00C531E3">
      <w:pPr>
        <w:jc w:val="both"/>
      </w:pPr>
    </w:p>
    <w:p w:rsidR="006116B1" w:rsidRDefault="006116B1" w:rsidP="00C531E3">
      <w:pPr>
        <w:jc w:val="both"/>
      </w:pPr>
    </w:p>
    <w:p w:rsidR="006116B1" w:rsidRDefault="006116B1" w:rsidP="00C531E3">
      <w:pPr>
        <w:jc w:val="both"/>
      </w:pPr>
    </w:p>
    <w:p w:rsidR="00135DC5" w:rsidRDefault="00135DC5"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D107FC" w:rsidRDefault="00D107FC"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494D04" w:rsidRDefault="00494D04" w:rsidP="00C531E3">
      <w:pPr>
        <w:jc w:val="both"/>
      </w:pPr>
    </w:p>
    <w:p w:rsidR="006F217A" w:rsidRDefault="006F217A" w:rsidP="00C531E3">
      <w:pPr>
        <w:jc w:val="both"/>
      </w:pPr>
    </w:p>
    <w:p w:rsidR="006F217A" w:rsidRDefault="006F217A" w:rsidP="00C531E3">
      <w:pPr>
        <w:jc w:val="both"/>
      </w:pPr>
    </w:p>
    <w:p w:rsidR="00494D04" w:rsidRDefault="00494D04" w:rsidP="00C531E3">
      <w:pPr>
        <w:jc w:val="both"/>
      </w:pPr>
    </w:p>
    <w:p w:rsidR="00D107FC" w:rsidRDefault="00D107FC"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tblPr>
      <w:tblGrid>
        <w:gridCol w:w="2187"/>
        <w:gridCol w:w="2268"/>
        <w:gridCol w:w="2268"/>
        <w:gridCol w:w="2882"/>
      </w:tblGrid>
      <w:tr w:rsidR="00135DC5" w:rsidRPr="00135DC5" w:rsidTr="00135DC5">
        <w:trPr>
          <w:trHeight w:val="225"/>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lastRenderedPageBreak/>
              <w:t>Use Case ID:</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U</w:t>
            </w:r>
            <w:r w:rsidR="00494D04">
              <w:rPr>
                <w:rFonts w:ascii="Times New Roman" w:hAnsi="Times New Roman" w:cs="Times New Roman"/>
                <w:color w:val="000000"/>
              </w:rPr>
              <w:t>C-25</w:t>
            </w:r>
          </w:p>
        </w:tc>
      </w:tr>
      <w:tr w:rsidR="00135DC5" w:rsidRPr="00135DC5" w:rsidTr="00135DC5">
        <w:trPr>
          <w:trHeight w:val="21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Use Case Name:</w:t>
            </w:r>
          </w:p>
        </w:tc>
        <w:tc>
          <w:tcPr>
            <w:tcW w:w="7418" w:type="dxa"/>
            <w:gridSpan w:val="3"/>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Display dentists’ list</w:t>
            </w:r>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Created By:</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Worapun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Wongkium</w:t>
            </w:r>
            <w:proofErr w:type="spellEnd"/>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Updated By:</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color w:val="000000"/>
              </w:rPr>
              <w:t>Kanokwan</w:t>
            </w:r>
            <w:proofErr w:type="spellEnd"/>
            <w:r w:rsidRPr="00135DC5">
              <w:rPr>
                <w:rFonts w:ascii="Times New Roman" w:hAnsi="Times New Roman" w:cs="Times New Roman"/>
                <w:color w:val="000000"/>
              </w:rPr>
              <w:t xml:space="preserve"> </w:t>
            </w:r>
            <w:proofErr w:type="spellStart"/>
            <w:r w:rsidRPr="00135DC5">
              <w:rPr>
                <w:rFonts w:ascii="Times New Roman" w:hAnsi="Times New Roman" w:cs="Times New Roman"/>
                <w:color w:val="000000"/>
              </w:rPr>
              <w:t>Maneerat</w:t>
            </w:r>
            <w:proofErr w:type="spellEnd"/>
          </w:p>
        </w:tc>
      </w:tr>
      <w:tr w:rsidR="00135DC5" w:rsidRPr="00135DC5" w:rsidTr="00135DC5">
        <w:trPr>
          <w:trHeight w:val="240"/>
        </w:trPr>
        <w:tc>
          <w:tcPr>
            <w:tcW w:w="2187"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Date Created:</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17/04/2014</w:t>
            </w:r>
          </w:p>
        </w:tc>
        <w:tc>
          <w:tcPr>
            <w:tcW w:w="2268"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Last Revision Date:</w:t>
            </w:r>
          </w:p>
        </w:tc>
        <w:tc>
          <w:tcPr>
            <w:tcW w:w="2882" w:type="dxa"/>
            <w:shd w:val="clear" w:color="auto" w:fill="D9D9D9"/>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25/06/2014</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Actors:</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Officer</w:t>
            </w:r>
          </w:p>
        </w:tc>
      </w:tr>
      <w:tr w:rsidR="00135DC5" w:rsidRPr="00135DC5" w:rsidTr="00135DC5">
        <w:trPr>
          <w:trHeight w:val="39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Description:</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w:hAnsi="Times" w:cs="Times New Roman"/>
                <w:color w:val="000000"/>
              </w:rPr>
              <w:t>Officer can view list of patient from website</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Trigger:</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Offi</w:t>
            </w:r>
            <w:r w:rsidR="00494D04">
              <w:rPr>
                <w:rFonts w:ascii="Times New Roman" w:hAnsi="Times New Roman" w:cs="Times New Roman"/>
                <w:color w:val="000000"/>
              </w:rPr>
              <w:t>cer selects dentist list page</w:t>
            </w:r>
          </w:p>
        </w:tc>
      </w:tr>
      <w:tr w:rsidR="00135DC5" w:rsidRPr="00135DC5" w:rsidTr="00135DC5">
        <w:trPr>
          <w:trHeight w:val="210"/>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b/>
                <w:bCs/>
                <w:color w:val="000000"/>
              </w:rPr>
              <w:t>Preconditions:</w:t>
            </w:r>
          </w:p>
        </w:tc>
        <w:tc>
          <w:tcPr>
            <w:tcW w:w="7418" w:type="dxa"/>
            <w:gridSpan w:val="3"/>
            <w:shd w:val="clear" w:color="auto" w:fill="auto"/>
            <w:tcMar>
              <w:top w:w="60" w:type="dxa"/>
              <w:left w:w="60" w:type="dxa"/>
              <w:bottom w:w="60" w:type="dxa"/>
              <w:right w:w="60" w:type="dxa"/>
            </w:tcMar>
            <w:hideMark/>
          </w:tcPr>
          <w:p w:rsidR="00135DC5" w:rsidRPr="00135DC5" w:rsidRDefault="007E3426" w:rsidP="00C531E3">
            <w:pPr>
              <w:jc w:val="both"/>
              <w:rPr>
                <w:rFonts w:ascii="Times" w:hAnsi="Times" w:cs="Times New Roman"/>
              </w:rPr>
            </w:pPr>
            <w:r>
              <w:rPr>
                <w:rFonts w:ascii="Times New Roman" w:hAnsi="Times New Roman" w:cs="Times New Roman"/>
                <w:color w:val="000000"/>
              </w:rPr>
              <w:t>Officer</w:t>
            </w:r>
            <w:r w:rsidR="00135DC5" w:rsidRPr="00135DC5">
              <w:rPr>
                <w:rFonts w:ascii="Times New Roman" w:hAnsi="Times New Roman" w:cs="Times New Roman"/>
                <w:color w:val="000000"/>
              </w:rPr>
              <w:t xml:space="preserve"> is already logged in</w:t>
            </w:r>
            <w:r w:rsidR="00494D04">
              <w:rPr>
                <w:rFonts w:ascii="Times New Roman" w:hAnsi="Times New Roman" w:cs="Times New Roman"/>
                <w:color w:val="000000"/>
              </w:rPr>
              <w:t xml:space="preserve">to the application by using </w:t>
            </w:r>
            <w:proofErr w:type="spellStart"/>
            <w:r w:rsidR="00494D04">
              <w:rPr>
                <w:rFonts w:ascii="Times New Roman" w:hAnsi="Times New Roman" w:cs="Times New Roman"/>
                <w:color w:val="000000"/>
              </w:rPr>
              <w:t>officer</w:t>
            </w:r>
            <w:r w:rsidR="00135DC5" w:rsidRPr="00135DC5">
              <w:rPr>
                <w:rFonts w:ascii="Times New Roman" w:hAnsi="Times New Roman" w:cs="Times New Roman"/>
                <w:color w:val="000000"/>
              </w:rPr>
              <w:t>ID</w:t>
            </w:r>
            <w:proofErr w:type="spellEnd"/>
            <w:r w:rsidR="00135DC5" w:rsidRPr="00135DC5">
              <w:rPr>
                <w:rFonts w:ascii="Times New Roman" w:hAnsi="Times New Roman" w:cs="Times New Roman"/>
                <w:color w:val="000000"/>
              </w:rPr>
              <w:t xml:space="preserve"> and password</w:t>
            </w:r>
          </w:p>
        </w:tc>
      </w:tr>
      <w:tr w:rsidR="00135DC5" w:rsidRPr="00135DC5" w:rsidTr="00135DC5">
        <w:trPr>
          <w:trHeight w:val="225"/>
        </w:trPr>
        <w:tc>
          <w:tcPr>
            <w:tcW w:w="2187" w:type="dxa"/>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proofErr w:type="spellStart"/>
            <w:r w:rsidRPr="00135DC5">
              <w:rPr>
                <w:rFonts w:ascii="Times New Roman" w:hAnsi="Times New Roman" w:cs="Times New Roman"/>
                <w:b/>
                <w:bCs/>
                <w:color w:val="000000"/>
              </w:rPr>
              <w:t>Postconditions</w:t>
            </w:r>
            <w:proofErr w:type="spellEnd"/>
            <w:r w:rsidRPr="00135DC5">
              <w:rPr>
                <w:rFonts w:ascii="Times New Roman" w:hAnsi="Times New Roman" w:cs="Times New Roman"/>
                <w:b/>
                <w:bCs/>
                <w:color w:val="000000"/>
              </w:rPr>
              <w:t>:</w:t>
            </w:r>
          </w:p>
        </w:tc>
        <w:tc>
          <w:tcPr>
            <w:tcW w:w="7418" w:type="dxa"/>
            <w:gridSpan w:val="3"/>
            <w:shd w:val="clear" w:color="auto" w:fill="auto"/>
            <w:tcMar>
              <w:top w:w="60" w:type="dxa"/>
              <w:left w:w="60" w:type="dxa"/>
              <w:bottom w:w="60" w:type="dxa"/>
              <w:right w:w="60" w:type="dxa"/>
            </w:tcMar>
            <w:hideMark/>
          </w:tcPr>
          <w:p w:rsidR="00135DC5" w:rsidRPr="00135DC5" w:rsidRDefault="00135DC5" w:rsidP="00C531E3">
            <w:pPr>
              <w:jc w:val="both"/>
              <w:rPr>
                <w:rFonts w:ascii="Times" w:hAnsi="Times" w:cs="Times New Roman"/>
              </w:rPr>
            </w:pPr>
            <w:r w:rsidRPr="00135DC5">
              <w:rPr>
                <w:rFonts w:ascii="Times New Roman" w:hAnsi="Times New Roman" w:cs="Times New Roman"/>
                <w:color w:val="000000"/>
              </w:rPr>
              <w:t>The list of dentist is shown</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Normal Flow:</w:t>
            </w:r>
          </w:p>
        </w:tc>
        <w:tc>
          <w:tcPr>
            <w:tcW w:w="7418" w:type="dxa"/>
            <w:gridSpan w:val="3"/>
            <w:shd w:val="clear" w:color="auto" w:fill="auto"/>
            <w:tcMar>
              <w:top w:w="60" w:type="dxa"/>
              <w:left w:w="60" w:type="dxa"/>
              <w:bottom w:w="60" w:type="dxa"/>
              <w:right w:w="60" w:type="dxa"/>
            </w:tcMar>
            <w:hideMark/>
          </w:tcPr>
          <w:p w:rsidR="00494D04" w:rsidRPr="00494D04" w:rsidRDefault="00511A78" w:rsidP="003F771A">
            <w:pPr>
              <w:pStyle w:val="a6"/>
              <w:numPr>
                <w:ilvl w:val="0"/>
                <w:numId w:val="21"/>
              </w:numPr>
              <w:jc w:val="both"/>
              <w:rPr>
                <w:rFonts w:ascii="Times New Roman" w:hAnsi="Times New Roman" w:cs="Times New Roman"/>
                <w:b/>
                <w:bCs/>
              </w:rPr>
            </w:pPr>
            <w:r w:rsidRPr="00511A78">
              <w:rPr>
                <w:rFonts w:ascii="Times New Roman" w:hAnsi="Times New Roman" w:cs="Times New Roman"/>
                <w:color w:val="000000"/>
              </w:rPr>
              <w:t xml:space="preserve">Officer selects </w:t>
            </w:r>
            <w:r w:rsidR="00494D04">
              <w:rPr>
                <w:rFonts w:ascii="Times New Roman" w:hAnsi="Times New Roman" w:cs="Times New Roman"/>
                <w:color w:val="000000"/>
              </w:rPr>
              <w:t>dentist list page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w:t>
            </w:r>
            <w:r w:rsidRPr="009B0689">
              <w:rPr>
                <w:rFonts w:ascii="Times" w:hAnsi="Times"/>
              </w:rPr>
              <w:t>shall connect with the database</w:t>
            </w:r>
          </w:p>
          <w:p w:rsidR="00494D04" w:rsidRPr="00494D04" w:rsidRDefault="00494D04" w:rsidP="003F771A">
            <w:pPr>
              <w:pStyle w:val="a6"/>
              <w:numPr>
                <w:ilvl w:val="0"/>
                <w:numId w:val="21"/>
              </w:numPr>
              <w:jc w:val="both"/>
              <w:rPr>
                <w:rFonts w:ascii="Times New Roman" w:hAnsi="Times New Roman" w:cs="Times New Roman"/>
                <w:b/>
                <w:bCs/>
              </w:rPr>
            </w:pPr>
            <w:r>
              <w:rPr>
                <w:rFonts w:ascii="Times" w:hAnsi="Times"/>
              </w:rPr>
              <w:t xml:space="preserve">System shall retrieve dentists’ data including </w:t>
            </w:r>
            <w:proofErr w:type="spellStart"/>
            <w:r>
              <w:rPr>
                <w:rFonts w:ascii="Times" w:hAnsi="Times"/>
              </w:rPr>
              <w:t>dentistID</w:t>
            </w:r>
            <w:proofErr w:type="spellEnd"/>
            <w:r>
              <w:rPr>
                <w:rFonts w:ascii="Times" w:hAnsi="Times"/>
              </w:rPr>
              <w:t>, password, first name, last name, email, and tel. from the database</w:t>
            </w:r>
          </w:p>
          <w:p w:rsidR="00494D04" w:rsidRPr="008A5C41" w:rsidRDefault="00494D04" w:rsidP="003F771A">
            <w:pPr>
              <w:pStyle w:val="a6"/>
              <w:numPr>
                <w:ilvl w:val="0"/>
                <w:numId w:val="21"/>
              </w:numPr>
              <w:jc w:val="both"/>
              <w:rPr>
                <w:rFonts w:ascii="Times New Roman" w:hAnsi="Times New Roman" w:cs="Times New Roman"/>
                <w:b/>
                <w:bCs/>
              </w:rPr>
            </w:pPr>
            <w:r>
              <w:rPr>
                <w:rFonts w:ascii="Times" w:hAnsi="Times"/>
              </w:rPr>
              <w:t>System shall provide dentists’ data as a list in the dentist list page</w:t>
            </w:r>
          </w:p>
          <w:p w:rsidR="00E6050D" w:rsidRPr="00511A78" w:rsidRDefault="00494D04" w:rsidP="003F771A">
            <w:pPr>
              <w:pStyle w:val="a6"/>
              <w:numPr>
                <w:ilvl w:val="0"/>
                <w:numId w:val="21"/>
              </w:numPr>
              <w:jc w:val="both"/>
              <w:rPr>
                <w:rFonts w:ascii="Times" w:hAnsi="Times" w:cs="Times New Roman"/>
              </w:rPr>
            </w:pPr>
            <w:r>
              <w:rPr>
                <w:rFonts w:ascii="Times" w:hAnsi="Times" w:cs="Times New Roman"/>
              </w:rPr>
              <w:t>Officer views all dentists’ accounts in dentist list page</w:t>
            </w:r>
          </w:p>
        </w:tc>
      </w:tr>
      <w:tr w:rsidR="00511A78" w:rsidRPr="00135DC5" w:rsidTr="00135DC5">
        <w:trPr>
          <w:trHeight w:val="285"/>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Alternative Flows: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6F64B0">
              <w:rPr>
                <w:rFonts w:ascii="Times New Roman" w:hAnsi="Times New Roman" w:cs="Times New Roman"/>
                <w:color w:val="000000"/>
              </w:rPr>
              <w:t>N/A</w:t>
            </w:r>
          </w:p>
        </w:tc>
      </w:tr>
      <w:tr w:rsidR="00511A78" w:rsidRPr="00135DC5" w:rsidTr="00135DC5">
        <w:trPr>
          <w:trHeight w:val="720"/>
        </w:trPr>
        <w:tc>
          <w:tcPr>
            <w:tcW w:w="2187" w:type="dxa"/>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135DC5">
              <w:rPr>
                <w:rFonts w:ascii="Times New Roman" w:hAnsi="Times New Roman" w:cs="Times New Roman"/>
                <w:b/>
                <w:bCs/>
                <w:color w:val="000000"/>
              </w:rPr>
              <w:t>Exceptions:</w:t>
            </w:r>
          </w:p>
        </w:tc>
        <w:tc>
          <w:tcPr>
            <w:tcW w:w="7418" w:type="dxa"/>
            <w:gridSpan w:val="3"/>
            <w:shd w:val="clear" w:color="auto" w:fill="auto"/>
            <w:tcMar>
              <w:top w:w="60" w:type="dxa"/>
              <w:left w:w="60" w:type="dxa"/>
              <w:bottom w:w="60" w:type="dxa"/>
              <w:right w:w="60" w:type="dxa"/>
            </w:tcMar>
            <w:hideMark/>
          </w:tcPr>
          <w:p w:rsidR="00511A78" w:rsidRPr="00135DC5" w:rsidRDefault="00511A78" w:rsidP="00C531E3">
            <w:pPr>
              <w:jc w:val="both"/>
              <w:rPr>
                <w:rFonts w:ascii="Times" w:hAnsi="Times" w:cs="Times New Roman"/>
              </w:rPr>
            </w:pPr>
            <w:r w:rsidRPr="009B4653">
              <w:rPr>
                <w:rFonts w:ascii="Times New Roman" w:hAnsi="Times New Roman" w:cs="Times New Roman"/>
                <w:color w:val="000000"/>
              </w:rPr>
              <w:t xml:space="preserve">System </w:t>
            </w:r>
            <w:r>
              <w:rPr>
                <w:rFonts w:ascii="Times New Roman" w:hAnsi="Times New Roman" w:cs="Times New Roman"/>
                <w:color w:val="000000"/>
              </w:rPr>
              <w:t>will not connect to the database and</w:t>
            </w:r>
            <w:r w:rsidRPr="009B4653">
              <w:rPr>
                <w:rFonts w:ascii="Times New Roman" w:hAnsi="Times New Roman" w:cs="Times New Roman"/>
                <w:color w:val="000000"/>
              </w:rPr>
              <w:t xml:space="preserve"> deliver</w:t>
            </w:r>
            <w:r>
              <w:rPr>
                <w:rFonts w:ascii="Times New Roman" w:hAnsi="Times New Roman" w:cs="Times New Roman"/>
                <w:color w:val="000000"/>
              </w:rPr>
              <w:t xml:space="preserve"> information</w:t>
            </w:r>
            <w:r w:rsidR="00FE591E">
              <w:rPr>
                <w:rFonts w:ascii="Times New Roman" w:hAnsi="Times New Roman" w:cs="Times New Roman"/>
                <w:color w:val="000000"/>
              </w:rPr>
              <w:t xml:space="preserve"> i</w:t>
            </w:r>
            <w:r w:rsidRPr="009B4653">
              <w:rPr>
                <w:rFonts w:ascii="Times New Roman" w:hAnsi="Times New Roman" w:cs="Times New Roman"/>
                <w:color w:val="000000"/>
              </w:rPr>
              <w:t xml:space="preserve">f there </w:t>
            </w:r>
            <w:r w:rsidR="00FE591E">
              <w:rPr>
                <w:rFonts w:ascii="Times New Roman" w:hAnsi="Times New Roman" w:cs="Times New Roman"/>
                <w:color w:val="000000"/>
              </w:rPr>
              <w:t>is</w:t>
            </w:r>
            <w:r w:rsidRPr="009B4653">
              <w:rPr>
                <w:rFonts w:ascii="Times New Roman" w:hAnsi="Times New Roman" w:cs="Times New Roman"/>
                <w:color w:val="000000"/>
              </w:rPr>
              <w:t xml:space="preserve"> no internet </w:t>
            </w:r>
            <w:r>
              <w:rPr>
                <w:rFonts w:ascii="Times New Roman" w:hAnsi="Times New Roman" w:cs="Times New Roman"/>
                <w:color w:val="000000"/>
              </w:rPr>
              <w:t>connection.</w:t>
            </w:r>
          </w:p>
        </w:tc>
      </w:tr>
    </w:tbl>
    <w:p w:rsidR="00135DC5" w:rsidRDefault="00135DC5" w:rsidP="00C531E3">
      <w:pPr>
        <w:jc w:val="both"/>
      </w:pPr>
    </w:p>
    <w:p w:rsidR="006F64B0" w:rsidRDefault="006F64B0" w:rsidP="00C531E3">
      <w:pPr>
        <w:jc w:val="both"/>
      </w:pPr>
    </w:p>
    <w:p w:rsidR="006F64B0" w:rsidRDefault="006F64B0"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E12FE" w:rsidRDefault="006E12FE"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6F217A" w:rsidRDefault="006F217A" w:rsidP="00C531E3">
      <w:pPr>
        <w:jc w:val="both"/>
      </w:pPr>
    </w:p>
    <w:p w:rsidR="00B05F5C" w:rsidRDefault="00B05F5C" w:rsidP="00C531E3">
      <w:pPr>
        <w:jc w:val="both"/>
      </w:pPr>
    </w:p>
    <w:p w:rsidR="00D107FC" w:rsidRDefault="00D107FC" w:rsidP="00C531E3">
      <w:pPr>
        <w:jc w:val="both"/>
      </w:pPr>
    </w:p>
    <w:p w:rsidR="00EA7F06" w:rsidRDefault="00EA7F06" w:rsidP="00C531E3">
      <w:pPr>
        <w:jc w:val="both"/>
      </w:pPr>
    </w:p>
    <w:p w:rsidR="00EA7F06" w:rsidRDefault="00EA7F06" w:rsidP="00C531E3">
      <w:pPr>
        <w:jc w:val="both"/>
      </w:pPr>
    </w:p>
    <w:p w:rsidR="00EA7F06" w:rsidRDefault="00EA7F06" w:rsidP="00C531E3">
      <w:pPr>
        <w:jc w:val="both"/>
      </w:pPr>
    </w:p>
    <w:p w:rsidR="00D107FC" w:rsidRDefault="00BD0FBE" w:rsidP="00C531E3">
      <w:pPr>
        <w:jc w:val="both"/>
      </w:pPr>
      <w:r>
        <w:rPr>
          <w:noProof/>
          <w:lang w:bidi="th-TH"/>
        </w:rPr>
        <w:pict>
          <v:shape id="Straight Arrow Connector 485" o:spid="_x0000_s1114" type="#_x0000_t32" style="position:absolute;left:0;text-align:left;margin-left:226.35pt;margin-top:7.35pt;width:0;height:63.75pt;z-index:252010496;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" strokecolor="black [3213]" strokeweight="2pt">
            <v:stroke endarrow="open"/>
            <o:lock v:ext="edit" shapetype="f"/>
          </v:shape>
        </w:pict>
      </w:r>
      <w:r>
        <w:rPr>
          <w:noProof/>
          <w:lang w:bidi="th-TH"/>
        </w:rPr>
        <w:pict>
          <v:oval id="Oval 490" o:spid="_x0000_s1113" style="position:absolute;left:0;text-align:left;margin-left:209pt;margin-top:-13pt;width:36pt;height:36pt;z-index:252023808;visibility:visible;mso-position-horizontal-relative:margin;mso-width-relative:margin;mso-height-relative:margin;v-text-anchor:middle" wrapcoords="7200 0 4950 450 -450 5400 -450 15750 5850 21150 7200 21150 14400 21150 15750 21150 21600 15750 21600 5850 17100 1350 14400 0 7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" fillcolor="black [3213]" strokecolor="black [3213]">
            <v:path arrowok="t"/>
            <w10:wrap type="through" anchorx="margin"/>
          </v:oval>
        </w:pict>
      </w:r>
    </w:p>
    <w:p w:rsidR="00D107FC" w:rsidRDefault="00D107FC" w:rsidP="00C531E3">
      <w:pPr>
        <w:jc w:val="both"/>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D107FC" w:rsidP="00C531E3">
      <w:pPr>
        <w:jc w:val="both"/>
        <w:rPr>
          <w:rFonts w:ascii="Times New Roman" w:hAnsi="Times New Roman" w:cs="Times New Roman"/>
        </w:rPr>
      </w:pPr>
    </w:p>
    <w:p w:rsidR="00D107FC" w:rsidRDefault="00BD0FBE" w:rsidP="00C531E3">
      <w:pPr>
        <w:jc w:val="both"/>
        <w:rPr>
          <w:rFonts w:ascii="Times New Roman" w:hAnsi="Times New Roman" w:cs="Times New Roman"/>
        </w:rPr>
      </w:pPr>
      <w:r w:rsidRPr="00BD0FBE">
        <w:rPr>
          <w:noProof/>
          <w:lang w:bidi="th-TH"/>
        </w:rPr>
        <w:pict>
          <v:shape id="Alternate Process 495" o:spid="_x0000_s1108" type="#_x0000_t176" style="position:absolute;left:0;text-align:left;margin-left:162pt;margin-top:2pt;width:135pt;height:45pt;z-index:2520176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select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D0FBE" w:rsidP="00C531E3">
      <w:pPr>
        <w:jc w:val="both"/>
        <w:rPr>
          <w:rFonts w:ascii="Times" w:hAnsi="Times"/>
        </w:rPr>
      </w:pPr>
      <w:r w:rsidRPr="00BD0FBE">
        <w:rPr>
          <w:noProof/>
          <w:lang w:bidi="th-TH"/>
        </w:rPr>
        <w:pict>
          <v:shape id="Straight Arrow Connector 496" o:spid="_x0000_s1112" type="#_x0000_t32" style="position:absolute;left:0;text-align:left;margin-left:227.5pt;margin-top:5pt;width:0;height:49.55pt;z-index:252020736;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D0FBE" w:rsidP="00C531E3">
      <w:pPr>
        <w:jc w:val="both"/>
        <w:rPr>
          <w:rFonts w:ascii="Times" w:hAnsi="Times"/>
        </w:rPr>
      </w:pPr>
      <w:r w:rsidRPr="00BD0FBE">
        <w:rPr>
          <w:noProof/>
          <w:lang w:bidi="th-TH"/>
        </w:rPr>
        <w:pict>
          <v:shape id="Alternate Process 499" o:spid="_x0000_s1109" type="#_x0000_t176" style="position:absolute;left:0;text-align:left;margin-left:154.75pt;margin-top:13.35pt;width:153pt;height:45pt;z-index:2520197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" fillcolor="white [3212]" strokecolor="black [3213]">
            <v:path arrowok="t"/>
            <v:textbox>
              <w:txbxContent>
                <w:p w:rsidR="00685C36" w:rsidRPr="00742075" w:rsidRDefault="00685C36" w:rsidP="00D107FC">
                  <w:pPr>
                    <w:jc w:val="center"/>
                    <w:rPr>
                      <w:rFonts w:ascii="Times New Roman" w:hAnsi="Times New Roman"/>
                      <w:color w:val="000000" w:themeColor="text1"/>
                    </w:rPr>
                  </w:pPr>
                  <w:r>
                    <w:rPr>
                      <w:rFonts w:ascii="Times New Roman" w:hAnsi="Times New Roman"/>
                      <w:color w:val="000000" w:themeColor="text1"/>
                    </w:rPr>
                    <w:t>Officer views all dentist accounts in dentist list page</w:t>
                  </w:r>
                </w:p>
              </w:txbxContent>
            </v:textbox>
            <w10:wrap anchorx="margin"/>
          </v:shape>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D0FBE" w:rsidP="00C531E3">
      <w:pPr>
        <w:jc w:val="both"/>
        <w:rPr>
          <w:rFonts w:ascii="Times" w:hAnsi="Times"/>
        </w:rPr>
      </w:pPr>
      <w:r w:rsidRPr="00BD0FBE">
        <w:rPr>
          <w:noProof/>
          <w:lang w:bidi="th-TH"/>
        </w:rPr>
        <w:pict>
          <v:shape id="Straight Arrow Connector 500" o:spid="_x0000_s1111" type="#_x0000_t32" style="position:absolute;left:0;text-align:left;margin-left:226.15pt;margin-top:3.3pt;width:0;height:27pt;z-index:252022784;visibility:visible;mso-wrap-distance-left:3.17494mm;mso-wrap-distance-right:3.17494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" strokecolor="black [3213]" strokeweight="2pt">
            <v:stroke endarrow="open"/>
            <o:lock v:ext="edit" shapetype="f"/>
          </v:shape>
        </w:pict>
      </w:r>
    </w:p>
    <w:p w:rsidR="00D107FC" w:rsidRDefault="00D107FC" w:rsidP="00C531E3">
      <w:pPr>
        <w:jc w:val="both"/>
        <w:rPr>
          <w:rFonts w:ascii="Times" w:hAnsi="Times"/>
        </w:rPr>
      </w:pPr>
    </w:p>
    <w:p w:rsidR="00D107FC" w:rsidRDefault="00BD0FBE" w:rsidP="00C531E3">
      <w:pPr>
        <w:jc w:val="both"/>
        <w:rPr>
          <w:rFonts w:ascii="Times" w:hAnsi="Times"/>
        </w:rPr>
      </w:pPr>
      <w:r w:rsidRPr="00BD0FBE">
        <w:rPr>
          <w:noProof/>
          <w:lang w:bidi="th-TH"/>
        </w:rPr>
        <w:pict>
          <v:oval id="Oval 501" o:spid="_x0000_s1110" style="position:absolute;left:0;text-align:left;margin-left:3in;margin-top:10.4pt;width:18pt;height:18pt;z-index:252021760;visibility:visible;mso-width-relative:margin;mso-height-relative:margin;v-text-anchor:middle" wrapcoords="6300 0 1800 1800 -1800 8100 -900 14400 4500 20700 6300 20700 14400 20700 15300 20700 21600 14400 22500 9900 18900 1800 14400 0 63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" fillcolor="black [3213]" strokecolor="black [3213]" strokeweight="20pt">
            <v:stroke opacity="9252f"/>
            <v:path arrowok="t"/>
            <w10:wrap type="through"/>
          </v:oval>
        </w:pic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BB49D6" w:rsidP="00EA7F06">
      <w:pPr>
        <w:jc w:val="center"/>
        <w:rPr>
          <w:rFonts w:ascii="Times" w:hAnsi="Times"/>
        </w:rPr>
      </w:pPr>
      <w:r>
        <w:rPr>
          <w:rFonts w:ascii="Times" w:hAnsi="Times"/>
        </w:rPr>
        <w:t>Figure 25</w:t>
      </w:r>
      <w:r w:rsidR="00D107FC">
        <w:rPr>
          <w:rFonts w:ascii="Times" w:hAnsi="Times"/>
        </w:rPr>
        <w:t>:</w:t>
      </w:r>
      <w:r w:rsidR="00D107FC" w:rsidRPr="00D6246C">
        <w:rPr>
          <w:rFonts w:ascii="Times" w:hAnsi="Times"/>
        </w:rPr>
        <w:t xml:space="preserve"> </w:t>
      </w:r>
      <w:r w:rsidR="00D107FC">
        <w:rPr>
          <w:rFonts w:ascii="Times New Roman" w:hAnsi="Times New Roman" w:cs="Times New Roman"/>
          <w:color w:val="000000"/>
        </w:rPr>
        <w:t>Display dentist</w:t>
      </w:r>
      <w:r w:rsidR="00D107FC" w:rsidRPr="006F64B0">
        <w:rPr>
          <w:rFonts w:ascii="Times New Roman" w:hAnsi="Times New Roman" w:cs="Times New Roman"/>
          <w:color w:val="000000"/>
        </w:rPr>
        <w:t>s’ list</w:t>
      </w:r>
      <w:r w:rsidR="00D107FC" w:rsidRPr="00D6246C">
        <w:rPr>
          <w:rFonts w:ascii="Times" w:hAnsi="Times"/>
        </w:rPr>
        <w:t xml:space="preserve"> [</w:t>
      </w:r>
      <w:r w:rsidR="00EA7F06">
        <w:rPr>
          <w:rFonts w:ascii="Times" w:hAnsi="Times"/>
        </w:rPr>
        <w:t>AD-21</w:t>
      </w:r>
      <w:r w:rsidR="00D107FC">
        <w:rPr>
          <w:rFonts w:ascii="Times" w:hAnsi="Times"/>
        </w:rPr>
        <w:t>]</w:t>
      </w: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D107FC" w:rsidRDefault="00D107FC" w:rsidP="00C531E3">
      <w:pPr>
        <w:jc w:val="both"/>
        <w:rPr>
          <w:rFonts w:ascii="Times" w:hAnsi="Times"/>
        </w:rPr>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831A35" w:rsidRDefault="00831A35" w:rsidP="00C531E3">
      <w:pPr>
        <w:jc w:val="both"/>
      </w:pPr>
    </w:p>
    <w:p w:rsidR="00EE150F" w:rsidRDefault="00EE150F" w:rsidP="00C531E3">
      <w:pPr>
        <w:jc w:val="both"/>
        <w:rPr>
          <w:rFonts w:ascii="Times" w:hAnsi="Times"/>
        </w:rPr>
      </w:pPr>
    </w:p>
    <w:sectPr w:rsidR="00EE150F" w:rsidSect="0022490C">
      <w:pgSz w:w="12240" w:h="15840"/>
      <w:pgMar w:top="1440" w:right="1800" w:bottom="1440" w:left="1800" w:header="720" w:footer="720" w:gutter="0"/>
      <w:cols w:space="720"/>
      <w:noEndnote/>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BFD6DA" w15:done="0"/>
  <w15:commentEx w15:paraId="70A22EE0" w15:done="0"/>
  <w15:commentEx w15:paraId="18ED44BC" w15:done="0"/>
  <w15:commentEx w15:paraId="61728F6D" w15:done="0"/>
  <w15:commentEx w15:paraId="02F52C1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A2F" w:rsidRDefault="00CC7A2F" w:rsidP="00FA7816">
      <w:r>
        <w:separator/>
      </w:r>
    </w:p>
  </w:endnote>
  <w:endnote w:type="continuationSeparator" w:id="0">
    <w:p w:rsidR="00CC7A2F" w:rsidRDefault="00CC7A2F" w:rsidP="00FA7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014" w:rsidRDefault="00BD0FBE">
    <w:pPr>
      <w:pStyle w:val="ad"/>
    </w:pPr>
    <w:sdt>
      <w:sdtPr>
        <w:id w:val="8049076"/>
        <w:temporary/>
        <w:showingPlcHdr/>
      </w:sdtPr>
      <w:sdtContent>
        <w:r w:rsidR="00783014">
          <w:t>[Type text]</w:t>
        </w:r>
      </w:sdtContent>
    </w:sdt>
    <w:r w:rsidR="00783014">
      <w:ptab w:relativeTo="margin" w:alignment="center" w:leader="none"/>
    </w:r>
    <w:sdt>
      <w:sdtPr>
        <w:id w:val="8049077"/>
        <w:temporary/>
        <w:showingPlcHdr/>
      </w:sdtPr>
      <w:sdtContent>
        <w:r w:rsidR="00783014">
          <w:t>[Type text]</w:t>
        </w:r>
      </w:sdtContent>
    </w:sdt>
    <w:r w:rsidR="00783014">
      <w:ptab w:relativeTo="margin" w:alignment="right" w:leader="none"/>
    </w:r>
    <w:sdt>
      <w:sdtPr>
        <w:id w:val="8049078"/>
        <w:temporary/>
        <w:showingPlcHdr/>
      </w:sdtPr>
      <w:sdtContent>
        <w:r w:rsidR="00783014">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101"/>
      <w:gridCol w:w="3118"/>
      <w:gridCol w:w="992"/>
      <w:gridCol w:w="1701"/>
      <w:gridCol w:w="1276"/>
      <w:gridCol w:w="1388"/>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BD0FBE"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BD0FBE">
            <w:rPr>
              <w:rFonts w:ascii="Times New Roman" w:hAnsi="Times New Roman" w:cs="Times New Roman"/>
              <w:bCs/>
              <w:sz w:val="14"/>
              <w:szCs w:val="14"/>
              <w:cs/>
            </w:rPr>
            <w:fldChar w:fldCharType="separate"/>
          </w:r>
          <w:r w:rsidR="00444A74" w:rsidRPr="00444A74">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101"/>
      <w:gridCol w:w="3118"/>
      <w:gridCol w:w="992"/>
      <w:gridCol w:w="1701"/>
      <w:gridCol w:w="1276"/>
      <w:gridCol w:w="1388"/>
    </w:tblGrid>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0.9</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BD0FBE" w:rsidP="00E257DF">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BD0FBE">
            <w:rPr>
              <w:rFonts w:ascii="Times New Roman" w:hAnsi="Times New Roman" w:cs="Times New Roman"/>
              <w:bCs/>
              <w:sz w:val="14"/>
              <w:szCs w:val="14"/>
              <w:cs/>
            </w:rPr>
            <w:fldChar w:fldCharType="separate"/>
          </w:r>
          <w:r w:rsidR="00444A74" w:rsidRPr="00444A74">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783014" w:rsidRPr="00445E30" w:rsidTr="00E257DF">
      <w:tc>
        <w:tcPr>
          <w:tcW w:w="1101" w:type="dxa"/>
          <w:vAlign w:val="center"/>
        </w:tcPr>
        <w:p w:rsidR="00783014" w:rsidRPr="00445E30" w:rsidRDefault="00783014" w:rsidP="00E257DF">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E257DF">
          <w:pPr>
            <w:widowControl w:val="0"/>
            <w:jc w:val="center"/>
            <w:rPr>
              <w:rFonts w:ascii="Times New Roman" w:hAnsi="Times New Roman" w:cs="Times New Roman"/>
              <w:bCs/>
              <w:sz w:val="14"/>
              <w:szCs w:val="14"/>
            </w:rPr>
          </w:pPr>
          <w:r>
            <w:rPr>
              <w:rFonts w:ascii="Times New Roman" w:hAnsi="Times New Roman" w:cs="Times New Roman"/>
              <w:bCs/>
              <w:sz w:val="14"/>
              <w:szCs w:val="14"/>
            </w:rPr>
            <w:t>7/21/2014</w:t>
          </w:r>
        </w:p>
      </w:tc>
      <w:tc>
        <w:tcPr>
          <w:tcW w:w="1276" w:type="dxa"/>
          <w:vAlign w:val="center"/>
        </w:tcPr>
        <w:p w:rsidR="00783014" w:rsidRPr="00445E30" w:rsidRDefault="00783014" w:rsidP="00E257DF">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E257DF">
          <w:pPr>
            <w:widowControl w:val="0"/>
            <w:jc w:val="center"/>
            <w:rPr>
              <w:rFonts w:ascii="Times New Roman" w:hAnsi="Times New Roman" w:cs="Times New Roman"/>
              <w:bCs/>
              <w:sz w:val="14"/>
              <w:szCs w:val="14"/>
            </w:rPr>
          </w:pPr>
        </w:p>
      </w:tc>
    </w:tr>
  </w:tbl>
  <w:p w:rsidR="00783014" w:rsidRDefault="00783014">
    <w:pPr>
      <w:pStyle w:val="a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9D6" w:rsidRDefault="00BD0FBE">
    <w:pPr>
      <w:pStyle w:val="ad"/>
    </w:pPr>
    <w:sdt>
      <w:sdtPr>
        <w:id w:val="8049079"/>
        <w:temporary/>
        <w:showingPlcHdr/>
      </w:sdtPr>
      <w:sdtContent>
        <w:r w:rsidR="00BB49D6">
          <w:t>[Type text]</w:t>
        </w:r>
      </w:sdtContent>
    </w:sdt>
    <w:r w:rsidR="00BB49D6">
      <w:ptab w:relativeTo="margin" w:alignment="center" w:leader="none"/>
    </w:r>
    <w:sdt>
      <w:sdtPr>
        <w:id w:val="8049080"/>
        <w:temporary/>
        <w:showingPlcHdr/>
      </w:sdtPr>
      <w:sdtContent>
        <w:r w:rsidR="00BB49D6">
          <w:t>[Type text]</w:t>
        </w:r>
      </w:sdtContent>
    </w:sdt>
    <w:r w:rsidR="00BB49D6">
      <w:ptab w:relativeTo="margin" w:alignment="right" w:leader="none"/>
    </w:r>
    <w:sdt>
      <w:sdtPr>
        <w:id w:val="8049081"/>
        <w:temporary/>
        <w:showingPlcHdr/>
      </w:sdtPr>
      <w:sdtContent>
        <w:r w:rsidR="00BB49D6">
          <w:t>[Type text]</w:t>
        </w:r>
      </w:sdtContent>
    </w:sd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829"/>
      <w:gridCol w:w="949"/>
      <w:gridCol w:w="1585"/>
      <w:gridCol w:w="1177"/>
      <w:gridCol w:w="1251"/>
    </w:tblGrid>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B49D6" w:rsidRPr="009E5764" w:rsidRDefault="00BB49D6"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B49D6" w:rsidRPr="00FB7C6B" w:rsidRDefault="00BD0FBE"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BB49D6" w:rsidRPr="009E5764">
            <w:rPr>
              <w:rFonts w:ascii="Times New Roman" w:hAnsi="Times New Roman" w:cs="Times New Roman"/>
              <w:bCs/>
              <w:sz w:val="14"/>
              <w:szCs w:val="14"/>
            </w:rPr>
            <w:instrText xml:space="preserve"> PAGE   \* MERGEFORMAT </w:instrText>
          </w:r>
          <w:r w:rsidRPr="00BD0FBE">
            <w:rPr>
              <w:rFonts w:ascii="Times New Roman" w:hAnsi="Times New Roman" w:cs="Times New Roman"/>
              <w:bCs/>
              <w:sz w:val="14"/>
              <w:szCs w:val="14"/>
              <w:cs/>
            </w:rPr>
            <w:fldChar w:fldCharType="separate"/>
          </w:r>
          <w:r w:rsidR="00444A74" w:rsidRPr="00444A74">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BB49D6" w:rsidRPr="00445E30" w:rsidTr="00C55000">
      <w:tc>
        <w:tcPr>
          <w:tcW w:w="1101" w:type="dxa"/>
          <w:vAlign w:val="center"/>
        </w:tcPr>
        <w:p w:rsidR="00BB49D6" w:rsidRPr="00445E30" w:rsidRDefault="00BB49D6"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B49D6" w:rsidRPr="009E5764" w:rsidRDefault="00BB49D6"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BB49D6" w:rsidRPr="00445E30" w:rsidRDefault="00BB49D6"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B49D6" w:rsidRPr="009E5764" w:rsidRDefault="00BB49D6" w:rsidP="00C55000">
          <w:pPr>
            <w:widowControl w:val="0"/>
            <w:jc w:val="center"/>
            <w:rPr>
              <w:rFonts w:ascii="Times New Roman" w:hAnsi="Times New Roman" w:cs="Times New Roman"/>
              <w:bCs/>
              <w:sz w:val="14"/>
              <w:szCs w:val="14"/>
            </w:rPr>
          </w:pPr>
        </w:p>
      </w:tc>
    </w:tr>
  </w:tbl>
  <w:p w:rsidR="00BB49D6" w:rsidRPr="00FA7816" w:rsidRDefault="00BB49D6" w:rsidP="00FA7816">
    <w:pPr>
      <w:pStyle w:val="a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014" w:rsidRDefault="00BD0FBE">
    <w:pPr>
      <w:pStyle w:val="ad"/>
    </w:pPr>
    <w:sdt>
      <w:sdtPr>
        <w:id w:val="8049082"/>
        <w:temporary/>
        <w:showingPlcHdr/>
      </w:sdtPr>
      <w:sdtContent>
        <w:r w:rsidR="00783014">
          <w:t>[Type text]</w:t>
        </w:r>
      </w:sdtContent>
    </w:sdt>
    <w:r w:rsidR="00783014">
      <w:ptab w:relativeTo="margin" w:alignment="center" w:leader="none"/>
    </w:r>
    <w:sdt>
      <w:sdtPr>
        <w:id w:val="8049083"/>
        <w:temporary/>
        <w:showingPlcHdr/>
      </w:sdtPr>
      <w:sdtContent>
        <w:r w:rsidR="00783014">
          <w:t>[Type text]</w:t>
        </w:r>
      </w:sdtContent>
    </w:sdt>
    <w:r w:rsidR="00783014">
      <w:ptab w:relativeTo="margin" w:alignment="right" w:leader="none"/>
    </w:r>
    <w:sdt>
      <w:sdtPr>
        <w:id w:val="8049084"/>
        <w:temporary/>
        <w:showingPlcHdr/>
      </w:sdtPr>
      <w:sdtContent>
        <w:r w:rsidR="00783014">
          <w:t>[Type text]</w:t>
        </w:r>
      </w:sdtContent>
    </w:sdt>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
      <w:tblpPr w:leftFromText="180" w:rightFromText="180" w:vertAnchor="text" w:horzAnchor="margin" w:tblpY="-89"/>
      <w:tblW w:w="0" w:type="auto"/>
      <w:tblLook w:val="04A0"/>
    </w:tblPr>
    <w:tblGrid>
      <w:gridCol w:w="1065"/>
      <w:gridCol w:w="2829"/>
      <w:gridCol w:w="949"/>
      <w:gridCol w:w="1585"/>
      <w:gridCol w:w="1177"/>
      <w:gridCol w:w="1251"/>
    </w:tblGrid>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783014" w:rsidRPr="009E5764" w:rsidRDefault="00783014"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783014" w:rsidRPr="00FB7C6B" w:rsidRDefault="00BD0FBE"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783014" w:rsidRPr="009E5764">
            <w:rPr>
              <w:rFonts w:ascii="Times New Roman" w:hAnsi="Times New Roman" w:cs="Times New Roman"/>
              <w:bCs/>
              <w:sz w:val="14"/>
              <w:szCs w:val="14"/>
            </w:rPr>
            <w:instrText xml:space="preserve"> PAGE   \* MERGEFORMAT </w:instrText>
          </w:r>
          <w:r w:rsidRPr="00BD0FBE">
            <w:rPr>
              <w:rFonts w:ascii="Times New Roman" w:hAnsi="Times New Roman" w:cs="Times New Roman"/>
              <w:bCs/>
              <w:sz w:val="14"/>
              <w:szCs w:val="14"/>
              <w:cs/>
            </w:rPr>
            <w:fldChar w:fldCharType="separate"/>
          </w:r>
          <w:r w:rsidR="00444A74" w:rsidRPr="00444A74">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783014" w:rsidRPr="00445E30" w:rsidTr="00C55000">
      <w:tc>
        <w:tcPr>
          <w:tcW w:w="1101" w:type="dxa"/>
          <w:vAlign w:val="center"/>
        </w:tcPr>
        <w:p w:rsidR="00783014" w:rsidRPr="00445E30" w:rsidRDefault="00783014"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783014" w:rsidRPr="009E5764" w:rsidRDefault="00783014"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783014" w:rsidRPr="00445E30" w:rsidRDefault="00783014"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783014" w:rsidRPr="009E5764" w:rsidRDefault="00783014" w:rsidP="00C55000">
          <w:pPr>
            <w:widowControl w:val="0"/>
            <w:jc w:val="center"/>
            <w:rPr>
              <w:rFonts w:ascii="Times New Roman" w:hAnsi="Times New Roman" w:cs="Times New Roman"/>
              <w:bCs/>
              <w:sz w:val="14"/>
              <w:szCs w:val="14"/>
            </w:rPr>
          </w:pPr>
        </w:p>
      </w:tc>
    </w:tr>
  </w:tbl>
  <w:p w:rsidR="00783014" w:rsidRPr="00FA7816" w:rsidRDefault="00783014" w:rsidP="00FA7816">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A2F" w:rsidRDefault="00CC7A2F" w:rsidP="00FA7816">
      <w:r>
        <w:separator/>
      </w:r>
    </w:p>
  </w:footnote>
  <w:footnote w:type="continuationSeparator" w:id="0">
    <w:p w:rsidR="00CC7A2F" w:rsidRDefault="00CC7A2F" w:rsidP="00FA78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77AC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F64CAB"/>
    <w:multiLevelType w:val="hybridMultilevel"/>
    <w:tmpl w:val="19CE7794"/>
    <w:lvl w:ilvl="0" w:tplc="FFFFFFFF">
      <w:numFmt w:val="decimal"/>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E9278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D3207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12607"/>
    <w:multiLevelType w:val="hybridMultilevel"/>
    <w:tmpl w:val="06F8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786403"/>
    <w:multiLevelType w:val="hybridMultilevel"/>
    <w:tmpl w:val="FE7C8ACE"/>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8B7BC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E0133F"/>
    <w:multiLevelType w:val="hybridMultilevel"/>
    <w:tmpl w:val="5FDA9388"/>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B42289"/>
    <w:multiLevelType w:val="hybridMultilevel"/>
    <w:tmpl w:val="447CC00C"/>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2">
    <w:nsid w:val="38FB3B0B"/>
    <w:multiLevelType w:val="hybridMultilevel"/>
    <w:tmpl w:val="9784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CC100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E5B7432"/>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D40E6"/>
    <w:multiLevelType w:val="hybridMultilevel"/>
    <w:tmpl w:val="D8B41A6A"/>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42AD363B"/>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DB1410"/>
    <w:multiLevelType w:val="multilevel"/>
    <w:tmpl w:val="F2343F3A"/>
    <w:lvl w:ilvl="0">
      <w:numFmt w:val="decimal"/>
      <w:lvlText w:val=""/>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CBC1678"/>
    <w:multiLevelType w:val="hybridMultilevel"/>
    <w:tmpl w:val="71EE275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2">
    <w:nsid w:val="4E80494F"/>
    <w:multiLevelType w:val="hybridMultilevel"/>
    <w:tmpl w:val="3FD2CA9E"/>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3">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55">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9613D4"/>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CD75DE"/>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821128D"/>
    <w:multiLevelType w:val="hybridMultilevel"/>
    <w:tmpl w:val="9B6283C8"/>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526E62"/>
    <w:multiLevelType w:val="hybridMultilevel"/>
    <w:tmpl w:val="FB5CA724"/>
    <w:lvl w:ilvl="0" w:tplc="FFFFFFFF">
      <w:numFmt w:val="decimal"/>
      <w:lvlText w:val=""/>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9A32961"/>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9712A5"/>
    <w:multiLevelType w:val="hybridMultilevel"/>
    <w:tmpl w:val="E542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4E5B2A"/>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9"/>
  </w:num>
  <w:num w:numId="4">
    <w:abstractNumId w:val="70"/>
  </w:num>
  <w:num w:numId="5">
    <w:abstractNumId w:val="33"/>
  </w:num>
  <w:num w:numId="6">
    <w:abstractNumId w:val="21"/>
  </w:num>
  <w:num w:numId="7">
    <w:abstractNumId w:val="22"/>
  </w:num>
  <w:num w:numId="8">
    <w:abstractNumId w:val="61"/>
  </w:num>
  <w:num w:numId="9">
    <w:abstractNumId w:val="13"/>
  </w:num>
  <w:num w:numId="10">
    <w:abstractNumId w:val="48"/>
  </w:num>
  <w:num w:numId="11">
    <w:abstractNumId w:val="37"/>
  </w:num>
  <w:num w:numId="12">
    <w:abstractNumId w:val="69"/>
  </w:num>
  <w:num w:numId="13">
    <w:abstractNumId w:val="8"/>
  </w:num>
  <w:num w:numId="14">
    <w:abstractNumId w:val="7"/>
  </w:num>
  <w:num w:numId="15">
    <w:abstractNumId w:val="30"/>
  </w:num>
  <w:num w:numId="16">
    <w:abstractNumId w:val="56"/>
  </w:num>
  <w:num w:numId="17">
    <w:abstractNumId w:val="27"/>
  </w:num>
  <w:num w:numId="18">
    <w:abstractNumId w:val="53"/>
  </w:num>
  <w:num w:numId="19">
    <w:abstractNumId w:val="19"/>
  </w:num>
  <w:num w:numId="20">
    <w:abstractNumId w:val="57"/>
  </w:num>
  <w:num w:numId="21">
    <w:abstractNumId w:val="12"/>
  </w:num>
  <w:num w:numId="22">
    <w:abstractNumId w:val="35"/>
  </w:num>
  <w:num w:numId="23">
    <w:abstractNumId w:val="59"/>
  </w:num>
  <w:num w:numId="24">
    <w:abstractNumId w:val="11"/>
  </w:num>
  <w:num w:numId="25">
    <w:abstractNumId w:val="73"/>
  </w:num>
  <w:num w:numId="26">
    <w:abstractNumId w:val="38"/>
  </w:num>
  <w:num w:numId="27">
    <w:abstractNumId w:val="4"/>
  </w:num>
  <w:num w:numId="28">
    <w:abstractNumId w:val="46"/>
  </w:num>
  <w:num w:numId="29">
    <w:abstractNumId w:val="3"/>
  </w:num>
  <w:num w:numId="30">
    <w:abstractNumId w:val="47"/>
  </w:num>
  <w:num w:numId="31">
    <w:abstractNumId w:val="50"/>
  </w:num>
  <w:num w:numId="32">
    <w:abstractNumId w:val="44"/>
  </w:num>
  <w:num w:numId="33">
    <w:abstractNumId w:val="24"/>
  </w:num>
  <w:num w:numId="34">
    <w:abstractNumId w:val="54"/>
  </w:num>
  <w:num w:numId="35">
    <w:abstractNumId w:val="5"/>
  </w:num>
  <w:num w:numId="36">
    <w:abstractNumId w:val="36"/>
  </w:num>
  <w:num w:numId="37">
    <w:abstractNumId w:val="20"/>
  </w:num>
  <w:num w:numId="38">
    <w:abstractNumId w:val="74"/>
  </w:num>
  <w:num w:numId="39">
    <w:abstractNumId w:val="9"/>
  </w:num>
  <w:num w:numId="40">
    <w:abstractNumId w:val="10"/>
  </w:num>
  <w:num w:numId="41">
    <w:abstractNumId w:val="76"/>
  </w:num>
  <w:num w:numId="42">
    <w:abstractNumId w:val="71"/>
  </w:num>
  <w:num w:numId="43">
    <w:abstractNumId w:val="26"/>
  </w:num>
  <w:num w:numId="44">
    <w:abstractNumId w:val="39"/>
  </w:num>
  <w:num w:numId="45">
    <w:abstractNumId w:val="6"/>
  </w:num>
  <w:num w:numId="46">
    <w:abstractNumId w:val="25"/>
  </w:num>
  <w:num w:numId="47">
    <w:abstractNumId w:val="42"/>
  </w:num>
  <w:num w:numId="48">
    <w:abstractNumId w:val="64"/>
  </w:num>
  <w:num w:numId="49">
    <w:abstractNumId w:val="65"/>
  </w:num>
  <w:num w:numId="50">
    <w:abstractNumId w:val="14"/>
  </w:num>
  <w:num w:numId="51">
    <w:abstractNumId w:val="41"/>
  </w:num>
  <w:num w:numId="52">
    <w:abstractNumId w:val="58"/>
  </w:num>
  <w:num w:numId="53">
    <w:abstractNumId w:val="68"/>
  </w:num>
  <w:num w:numId="54">
    <w:abstractNumId w:val="18"/>
  </w:num>
  <w:num w:numId="55">
    <w:abstractNumId w:val="60"/>
  </w:num>
  <w:num w:numId="56">
    <w:abstractNumId w:val="15"/>
  </w:num>
  <w:num w:numId="57">
    <w:abstractNumId w:val="23"/>
  </w:num>
  <w:num w:numId="58">
    <w:abstractNumId w:val="62"/>
  </w:num>
  <w:num w:numId="59">
    <w:abstractNumId w:val="1"/>
  </w:num>
  <w:num w:numId="60">
    <w:abstractNumId w:val="63"/>
  </w:num>
  <w:num w:numId="61">
    <w:abstractNumId w:val="55"/>
  </w:num>
  <w:num w:numId="62">
    <w:abstractNumId w:val="67"/>
  </w:num>
  <w:num w:numId="63">
    <w:abstractNumId w:val="49"/>
  </w:num>
  <w:num w:numId="64">
    <w:abstractNumId w:val="2"/>
  </w:num>
  <w:num w:numId="65">
    <w:abstractNumId w:val="34"/>
  </w:num>
  <w:num w:numId="66">
    <w:abstractNumId w:val="16"/>
  </w:num>
  <w:num w:numId="67">
    <w:abstractNumId w:val="43"/>
  </w:num>
  <w:num w:numId="68">
    <w:abstractNumId w:val="17"/>
  </w:num>
  <w:num w:numId="69">
    <w:abstractNumId w:val="45"/>
  </w:num>
  <w:num w:numId="70">
    <w:abstractNumId w:val="75"/>
  </w:num>
  <w:num w:numId="71">
    <w:abstractNumId w:val="32"/>
  </w:num>
  <w:num w:numId="72">
    <w:abstractNumId w:val="72"/>
  </w:num>
  <w:num w:numId="73">
    <w:abstractNumId w:val="40"/>
  </w:num>
  <w:num w:numId="74">
    <w:abstractNumId w:val="31"/>
  </w:num>
  <w:num w:numId="75">
    <w:abstractNumId w:val="51"/>
  </w:num>
  <w:num w:numId="76">
    <w:abstractNumId w:val="52"/>
  </w:num>
  <w:num w:numId="77">
    <w:abstractNumId w:val="66"/>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useFELayout/>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62248"/>
    <w:rsid w:val="00062BBC"/>
    <w:rsid w:val="00063C70"/>
    <w:rsid w:val="00067BF5"/>
    <w:rsid w:val="000714F9"/>
    <w:rsid w:val="00074C2B"/>
    <w:rsid w:val="0008450F"/>
    <w:rsid w:val="000846C1"/>
    <w:rsid w:val="00084A1C"/>
    <w:rsid w:val="00085589"/>
    <w:rsid w:val="000A11CD"/>
    <w:rsid w:val="000A4ECC"/>
    <w:rsid w:val="000A5AAA"/>
    <w:rsid w:val="000A7BC2"/>
    <w:rsid w:val="000C0CD3"/>
    <w:rsid w:val="000C1D43"/>
    <w:rsid w:val="000C52BF"/>
    <w:rsid w:val="000D21A2"/>
    <w:rsid w:val="000D5B48"/>
    <w:rsid w:val="000D5BA1"/>
    <w:rsid w:val="000D5EBD"/>
    <w:rsid w:val="000E27EC"/>
    <w:rsid w:val="000E4154"/>
    <w:rsid w:val="000F0397"/>
    <w:rsid w:val="000F03C7"/>
    <w:rsid w:val="0010449F"/>
    <w:rsid w:val="00110BFA"/>
    <w:rsid w:val="00114339"/>
    <w:rsid w:val="0011545E"/>
    <w:rsid w:val="00125EA3"/>
    <w:rsid w:val="00126CF6"/>
    <w:rsid w:val="001327D4"/>
    <w:rsid w:val="0013503A"/>
    <w:rsid w:val="0013562A"/>
    <w:rsid w:val="00135DC5"/>
    <w:rsid w:val="001422C2"/>
    <w:rsid w:val="00143657"/>
    <w:rsid w:val="001464FA"/>
    <w:rsid w:val="001514DE"/>
    <w:rsid w:val="00151741"/>
    <w:rsid w:val="0017323B"/>
    <w:rsid w:val="0018446C"/>
    <w:rsid w:val="00192985"/>
    <w:rsid w:val="001A2BC8"/>
    <w:rsid w:val="001A44CB"/>
    <w:rsid w:val="001B16D1"/>
    <w:rsid w:val="001B2AAC"/>
    <w:rsid w:val="001C1D6F"/>
    <w:rsid w:val="001C6806"/>
    <w:rsid w:val="001D1437"/>
    <w:rsid w:val="001D5CFE"/>
    <w:rsid w:val="001E2834"/>
    <w:rsid w:val="001E42C1"/>
    <w:rsid w:val="001E56C1"/>
    <w:rsid w:val="001E6033"/>
    <w:rsid w:val="001F554F"/>
    <w:rsid w:val="00200276"/>
    <w:rsid w:val="002013EF"/>
    <w:rsid w:val="002050BF"/>
    <w:rsid w:val="002061AB"/>
    <w:rsid w:val="00215821"/>
    <w:rsid w:val="002163C0"/>
    <w:rsid w:val="002168E9"/>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43B69"/>
    <w:rsid w:val="003513E1"/>
    <w:rsid w:val="003521E1"/>
    <w:rsid w:val="00354E65"/>
    <w:rsid w:val="0035605D"/>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E0A84"/>
    <w:rsid w:val="003F33C7"/>
    <w:rsid w:val="003F46A0"/>
    <w:rsid w:val="003F497B"/>
    <w:rsid w:val="003F5D3C"/>
    <w:rsid w:val="003F771A"/>
    <w:rsid w:val="0040110D"/>
    <w:rsid w:val="00414AED"/>
    <w:rsid w:val="004179C3"/>
    <w:rsid w:val="004207AD"/>
    <w:rsid w:val="0044332C"/>
    <w:rsid w:val="00444A74"/>
    <w:rsid w:val="00445963"/>
    <w:rsid w:val="00445ED3"/>
    <w:rsid w:val="00451A06"/>
    <w:rsid w:val="00455306"/>
    <w:rsid w:val="00462EFB"/>
    <w:rsid w:val="00463864"/>
    <w:rsid w:val="00463DA9"/>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A6C"/>
    <w:rsid w:val="004C6E6F"/>
    <w:rsid w:val="004C768C"/>
    <w:rsid w:val="004D090A"/>
    <w:rsid w:val="004E0F6E"/>
    <w:rsid w:val="004E2C60"/>
    <w:rsid w:val="004E475A"/>
    <w:rsid w:val="004F63B1"/>
    <w:rsid w:val="0050349F"/>
    <w:rsid w:val="00504E3F"/>
    <w:rsid w:val="00511A78"/>
    <w:rsid w:val="00531504"/>
    <w:rsid w:val="00531545"/>
    <w:rsid w:val="0053665C"/>
    <w:rsid w:val="005402D4"/>
    <w:rsid w:val="005409EB"/>
    <w:rsid w:val="005410F3"/>
    <w:rsid w:val="00543AB8"/>
    <w:rsid w:val="00543EFE"/>
    <w:rsid w:val="0054482C"/>
    <w:rsid w:val="0056097A"/>
    <w:rsid w:val="00562544"/>
    <w:rsid w:val="00571F79"/>
    <w:rsid w:val="00574FFC"/>
    <w:rsid w:val="00575088"/>
    <w:rsid w:val="00580109"/>
    <w:rsid w:val="005856DA"/>
    <w:rsid w:val="005A5EE3"/>
    <w:rsid w:val="005A6482"/>
    <w:rsid w:val="005B1B2E"/>
    <w:rsid w:val="005C129A"/>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31010"/>
    <w:rsid w:val="00642C2F"/>
    <w:rsid w:val="006443CD"/>
    <w:rsid w:val="0065173F"/>
    <w:rsid w:val="006555EB"/>
    <w:rsid w:val="00655D03"/>
    <w:rsid w:val="00661EE9"/>
    <w:rsid w:val="006660AE"/>
    <w:rsid w:val="00672B92"/>
    <w:rsid w:val="00672F4B"/>
    <w:rsid w:val="0068051D"/>
    <w:rsid w:val="00685C36"/>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FBA"/>
    <w:rsid w:val="006D29F1"/>
    <w:rsid w:val="006D5F90"/>
    <w:rsid w:val="006E12FE"/>
    <w:rsid w:val="006E405E"/>
    <w:rsid w:val="006F11E1"/>
    <w:rsid w:val="006F217A"/>
    <w:rsid w:val="006F4056"/>
    <w:rsid w:val="006F64B0"/>
    <w:rsid w:val="006F69A8"/>
    <w:rsid w:val="00703423"/>
    <w:rsid w:val="00703D36"/>
    <w:rsid w:val="00711746"/>
    <w:rsid w:val="00713D6C"/>
    <w:rsid w:val="007211AE"/>
    <w:rsid w:val="00724AF4"/>
    <w:rsid w:val="00726D23"/>
    <w:rsid w:val="007323FB"/>
    <w:rsid w:val="00742075"/>
    <w:rsid w:val="00745E79"/>
    <w:rsid w:val="00747E63"/>
    <w:rsid w:val="0075142E"/>
    <w:rsid w:val="007531F8"/>
    <w:rsid w:val="0075477B"/>
    <w:rsid w:val="00760B67"/>
    <w:rsid w:val="007617EF"/>
    <w:rsid w:val="00764536"/>
    <w:rsid w:val="00783014"/>
    <w:rsid w:val="0078364C"/>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31B7"/>
    <w:rsid w:val="00931B6E"/>
    <w:rsid w:val="0093262F"/>
    <w:rsid w:val="00936FE9"/>
    <w:rsid w:val="00937722"/>
    <w:rsid w:val="00941C15"/>
    <w:rsid w:val="0095024A"/>
    <w:rsid w:val="009516CD"/>
    <w:rsid w:val="00952B1F"/>
    <w:rsid w:val="00953397"/>
    <w:rsid w:val="00955ACA"/>
    <w:rsid w:val="00972E35"/>
    <w:rsid w:val="009816C0"/>
    <w:rsid w:val="00995446"/>
    <w:rsid w:val="00997AB6"/>
    <w:rsid w:val="009A2963"/>
    <w:rsid w:val="009A5547"/>
    <w:rsid w:val="009B0689"/>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28BE"/>
    <w:rsid w:val="00BE5B21"/>
    <w:rsid w:val="00BE5D79"/>
    <w:rsid w:val="00BF69AC"/>
    <w:rsid w:val="00C03B8D"/>
    <w:rsid w:val="00C04B44"/>
    <w:rsid w:val="00C1223F"/>
    <w:rsid w:val="00C139FA"/>
    <w:rsid w:val="00C15E62"/>
    <w:rsid w:val="00C2091D"/>
    <w:rsid w:val="00C32C0D"/>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83BAA"/>
    <w:rsid w:val="00C86A6D"/>
    <w:rsid w:val="00C92C5D"/>
    <w:rsid w:val="00C956E2"/>
    <w:rsid w:val="00CA007E"/>
    <w:rsid w:val="00CA7F3C"/>
    <w:rsid w:val="00CB00B6"/>
    <w:rsid w:val="00CB1397"/>
    <w:rsid w:val="00CC183A"/>
    <w:rsid w:val="00CC313E"/>
    <w:rsid w:val="00CC4294"/>
    <w:rsid w:val="00CC7A2F"/>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E7"/>
    <w:rsid w:val="00E5752A"/>
    <w:rsid w:val="00E6050D"/>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61329"/>
    <w:rsid w:val="00F613B5"/>
    <w:rsid w:val="00F63AE0"/>
    <w:rsid w:val="00F702A9"/>
    <w:rsid w:val="00F71445"/>
    <w:rsid w:val="00F719C0"/>
    <w:rsid w:val="00F76AB2"/>
    <w:rsid w:val="00F825E9"/>
    <w:rsid w:val="00F84F2A"/>
    <w:rsid w:val="00FA3F01"/>
    <w:rsid w:val="00FA4DC1"/>
    <w:rsid w:val="00FA7816"/>
    <w:rsid w:val="00FC0558"/>
    <w:rsid w:val="00FC5EA1"/>
    <w:rsid w:val="00FD4834"/>
    <w:rsid w:val="00FD5086"/>
    <w:rsid w:val="00FE5461"/>
    <w:rsid w:val="00FE591E"/>
    <w:rsid w:val="00FE747B"/>
    <w:rsid w:val="00FF1592"/>
    <w:rsid w:val="00FF3A04"/>
    <w:rsid w:val="00FF6EB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06" type="connector" idref="#AutoShape 160"/>
        <o:r id="V:Rule107" type="connector" idref="#Straight Arrow Connector 350"/>
        <o:r id="V:Rule108" type="connector" idref="#_x0000_s1182"/>
        <o:r id="V:Rule109" type="connector" idref="#_x0000_s1194"/>
        <o:r id="V:Rule110" type="connector" idref="#Straight Arrow Connector 240"/>
        <o:r id="V:Rule111" type="connector" idref="#Straight Arrow Connector 316"/>
        <o:r id="V:Rule112" type="connector" idref="#Straight Arrow Connector 632"/>
        <o:r id="V:Rule113" type="connector" idref="#Straight Arrow Connector 372"/>
        <o:r id="V:Rule114" type="connector" idref="#Straight Arrow Connector 500"/>
        <o:r id="V:Rule115" type="connector" idref="#_x0000_s1124"/>
        <o:r id="V:Rule116" type="connector" idref="#Straight Arrow Connector 455"/>
        <o:r id="V:Rule117" type="connector" idref="#Straight Arrow Connector 284"/>
        <o:r id="V:Rule118" type="connector" idref="#Straight Arrow Connector 26"/>
        <o:r id="V:Rule119" type="connector" idref="#Straight Arrow Connector 39"/>
        <o:r id="V:Rule120" type="connector" idref="#Straight Arrow Connector 434"/>
        <o:r id="V:Rule121" type="connector" idref="#Straight Arrow Connector 254"/>
        <o:r id="V:Rule122" type="connector" idref="#_x0000_s1201"/>
        <o:r id="V:Rule123" type="connector" idref="#Straight Arrow Connector 405"/>
        <o:r id="V:Rule124" type="connector" idref="#Straight Arrow Connector 322"/>
        <o:r id="V:Rule125" type="connector" idref="#Straight Arrow Connector 232"/>
        <o:r id="V:Rule126" type="connector" idref="#_x0000_s1230"/>
        <o:r id="V:Rule127" type="connector" idref="#Straight Arrow Connector 380"/>
        <o:r id="V:Rule128" type="connector" idref="#Straight Arrow Connector 287"/>
        <o:r id="V:Rule129" type="connector" idref="#_x0000_s1244"/>
        <o:r id="V:Rule130" type="connector" idref="#Straight Arrow Connector 275"/>
        <o:r id="V:Rule131" type="connector" idref="#AutoShape 174"/>
        <o:r id="V:Rule132" type="connector" idref="#_x0000_s1136"/>
        <o:r id="V:Rule133" type="connector" idref="#Straight Arrow Connector 406"/>
        <o:r id="V:Rule134" type="connector" idref="#Straight Arrow Connector 646"/>
        <o:r id="V:Rule135" type="connector" idref="#_x0000_s1239"/>
        <o:r id="V:Rule136" type="connector" idref="#Straight Arrow Connector 263"/>
        <o:r id="V:Rule137" type="connector" idref="#Straight Arrow Connector 403"/>
        <o:r id="V:Rule138" type="connector" idref="#Straight Arrow Connector 524"/>
        <o:r id="V:Rule139" type="connector" idref="#Straight Arrow Connector 368"/>
        <o:r id="V:Rule140" type="connector" idref="#Straight Arrow Connector 273"/>
        <o:r id="V:Rule141" type="connector" idref="#Straight Arrow Connector 410"/>
        <o:r id="V:Rule142" type="connector" idref="#Straight Arrow Connector 561"/>
        <o:r id="V:Rule143" type="connector" idref="#Straight Arrow Connector 553"/>
        <o:r id="V:Rule144" type="connector" idref="#_x0000_s1245"/>
        <o:r id="V:Rule145" type="connector" idref="#Straight Arrow Connector 529"/>
        <o:r id="V:Rule146" type="connector" idref="#Straight Arrow Connector 10"/>
        <o:r id="V:Rule147" type="connector" idref="#Straight Arrow Connector 412"/>
        <o:r id="V:Rule148" type="connector" idref="#_x0000_s1232"/>
        <o:r id="V:Rule149" type="connector" idref="#AutoShape 167"/>
        <o:r id="V:Rule150" type="connector" idref="#AutoShape 168"/>
        <o:r id="V:Rule151" type="connector" idref="#Straight Arrow Connector 236"/>
        <o:r id="V:Rule152" type="connector" idref="#Straight Arrow Connector 547"/>
        <o:r id="V:Rule153" type="connector" idref="#Straight Arrow Connector 355"/>
        <o:r id="V:Rule154" type="connector" idref="#Straight Arrow Connector 36"/>
        <o:r id="V:Rule155" type="connector" idref="#Straight Arrow Connector 419"/>
        <o:r id="V:Rule156" type="connector" idref="#Straight Arrow Connector 14"/>
        <o:r id="V:Rule157" type="connector" idref="#Straight Arrow Connector 377"/>
        <o:r id="V:Rule158" type="connector" idref="#Straight Arrow Connector 281"/>
        <o:r id="V:Rule159" type="connector" idref="#Straight Arrow Connector 555"/>
        <o:r id="V:Rule160" type="connector" idref="#Straight Arrow Connector 503"/>
        <o:r id="V:Rule161" type="connector" idref="#Straight Arrow Connector 558"/>
        <o:r id="V:Rule162" type="connector" idref="#Straight Arrow Connector 526"/>
        <o:r id="V:Rule163" type="connector" idref="#Straight Arrow Connector 442"/>
        <o:r id="V:Rule164" type="connector" idref="#_x0000_s1236"/>
        <o:r id="V:Rule165" type="connector" idref="#Straight Arrow Connector 344"/>
        <o:r id="V:Rule166" type="connector" idref="#Straight Arrow Connector 532"/>
        <o:r id="V:Rule167" type="connector" idref="#_x0000_s1237"/>
        <o:r id="V:Rule168" type="connector" idref="#Straight Arrow Connector 283"/>
        <o:r id="V:Rule169" type="connector" idref="#AutoShape 165"/>
        <o:r id="V:Rule170" type="connector" idref="#Straight Arrow Connector 305"/>
        <o:r id="V:Rule171" type="connector" idref="#Straight Arrow Connector 518"/>
        <o:r id="V:Rule172" type="connector" idref="#Straight Arrow Connector 478"/>
        <o:r id="V:Rule173" type="connector" idref="#_x0000_s1214"/>
        <o:r id="V:Rule174" type="connector" idref="#_x0000_s1193"/>
        <o:r id="V:Rule175" type="connector" idref="#Straight Arrow Connector 308"/>
        <o:r id="V:Rule176" type="connector" idref="#_x0000_s1243"/>
        <o:r id="V:Rule177" type="connector" idref="#Straight Arrow Connector 256"/>
        <o:r id="V:Rule178" type="connector" idref="#_x0000_s1200"/>
        <o:r id="V:Rule179" type="connector" idref="#Straight Arrow Connector 37"/>
        <o:r id="V:Rule180" type="connector" idref="#_x0000_s1185"/>
        <o:r id="V:Rule181" type="connector" idref="#Straight Arrow Connector 279"/>
        <o:r id="V:Rule182" type="connector" idref="#Straight Arrow Connector 398"/>
        <o:r id="V:Rule183" type="connector" idref="#AutoShape 175"/>
        <o:r id="V:Rule184" type="connector" idref="#Straight Arrow Connector 20"/>
        <o:r id="V:Rule185" type="connector" idref="#_x0000_s1238"/>
        <o:r id="V:Rule186" type="connector" idref="#Straight Arrow Connector 650"/>
        <o:r id="V:Rule187" type="connector" idref="#_x0000_s1167"/>
        <o:r id="V:Rule188" type="connector" idref="#_x0000_s1231"/>
        <o:r id="V:Rule189" type="connector" idref="#Straight Arrow Connector 477"/>
        <o:r id="V:Rule190" type="connector" idref="#Straight Arrow Connector 384"/>
        <o:r id="V:Rule191" type="connector" idref="#Straight Arrow Connector 548"/>
        <o:r id="V:Rule192" type="connector" idref="#Straight Arrow Connector 505"/>
        <o:r id="V:Rule193" type="connector" idref="#_x0000_s1155"/>
        <o:r id="V:Rule194" type="connector" idref="#Straight Arrow Connector 441"/>
        <o:r id="V:Rule195" type="connector" idref="#Straight Arrow Connector 313"/>
        <o:r id="V:Rule196" type="connector" idref="#Straight Arrow Connector 259"/>
        <o:r id="V:Rule197" type="connector" idref="#Straight Arrow Connector 304"/>
        <o:r id="V:Rule198" type="connector" idref="#Straight Arrow Connector 291"/>
        <o:r id="V:Rule199" type="connector" idref="#AutoShape 178"/>
        <o:r id="V:Rule200" type="connector" idref="#Straight Arrow Connector 336"/>
        <o:r id="V:Rule201" type="connector" idref="#Straight Arrow Connector 320"/>
        <o:r id="V:Rule202" type="connector" idref="#Straight Arrow Connector 485"/>
        <o:r id="V:Rule203" type="connector" idref="#Straight Arrow Connector 496"/>
        <o:r id="V:Rule204" type="connector" idref="#_x0000_s1242"/>
        <o:r id="V:Rule205" type="connector" idref="#AutoShape 171"/>
        <o:r id="V:Rule206" type="connector" idref="#_x0000_s1246"/>
        <o:r id="V:Rule207" type="connector" idref="#Straight Arrow Connector 369"/>
        <o:r id="V:Rule208" type="connector" idref="#AutoShape 186"/>
        <o:r id="V:Rule209" type="connector" idref="#_x0000_s1235"/>
        <o:r id="V:Rule210" type="connector" idref="#AutoShape 1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7C"/>
  </w:style>
  <w:style w:type="paragraph" w:styleId="1">
    <w:name w:val="heading 1"/>
    <w:basedOn w:val="a"/>
    <w:next w:val="a"/>
    <w:link w:val="10"/>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2C60"/>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4E2C60"/>
    <w:rPr>
      <w:rFonts w:ascii="Lucida Grande" w:hAnsi="Lucida Grande" w:cs="Lucida Grande"/>
      <w:sz w:val="18"/>
      <w:szCs w:val="18"/>
    </w:rPr>
  </w:style>
  <w:style w:type="paragraph" w:styleId="a5">
    <w:name w:val="Normal (Web)"/>
    <w:basedOn w:val="a"/>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E45C6C"/>
  </w:style>
  <w:style w:type="paragraph" w:styleId="a6">
    <w:name w:val="List Paragraph"/>
    <w:basedOn w:val="a"/>
    <w:uiPriority w:val="34"/>
    <w:qFormat/>
    <w:rsid w:val="009C03BD"/>
    <w:pPr>
      <w:ind w:left="720"/>
      <w:contextualSpacing/>
    </w:pPr>
  </w:style>
  <w:style w:type="character" w:customStyle="1" w:styleId="10">
    <w:name w:val="หัวเรื่อง 1 อักขระ"/>
    <w:basedOn w:val="a0"/>
    <w:link w:val="1"/>
    <w:uiPriority w:val="9"/>
    <w:rsid w:val="00826DDE"/>
    <w:rPr>
      <w:rFonts w:asciiTheme="majorHAnsi" w:eastAsiaTheme="majorEastAsia" w:hAnsiTheme="majorHAnsi" w:cstheme="majorBidi"/>
      <w:b/>
      <w:bCs/>
      <w:color w:val="345A8A" w:themeColor="accent1" w:themeShade="B5"/>
      <w:sz w:val="32"/>
      <w:szCs w:val="32"/>
    </w:rPr>
  </w:style>
  <w:style w:type="paragraph" w:styleId="a7">
    <w:name w:val="TOC Heading"/>
    <w:basedOn w:val="1"/>
    <w:next w:val="a"/>
    <w:uiPriority w:val="39"/>
    <w:unhideWhenUsed/>
    <w:qFormat/>
    <w:rsid w:val="00826DDE"/>
    <w:pPr>
      <w:spacing w:line="276" w:lineRule="auto"/>
      <w:outlineLvl w:val="9"/>
    </w:pPr>
    <w:rPr>
      <w:color w:val="365F91" w:themeColor="accent1" w:themeShade="BF"/>
      <w:sz w:val="28"/>
      <w:szCs w:val="28"/>
    </w:rPr>
  </w:style>
  <w:style w:type="paragraph" w:styleId="11">
    <w:name w:val="toc 1"/>
    <w:basedOn w:val="a"/>
    <w:next w:val="a"/>
    <w:autoRedefine/>
    <w:uiPriority w:val="39"/>
    <w:unhideWhenUsed/>
    <w:qFormat/>
    <w:rsid w:val="00826DDE"/>
    <w:pPr>
      <w:spacing w:before="120"/>
    </w:pPr>
    <w:rPr>
      <w:b/>
    </w:rPr>
  </w:style>
  <w:style w:type="paragraph" w:styleId="21">
    <w:name w:val="toc 2"/>
    <w:basedOn w:val="a"/>
    <w:next w:val="a"/>
    <w:autoRedefine/>
    <w:uiPriority w:val="39"/>
    <w:unhideWhenUsed/>
    <w:qFormat/>
    <w:rsid w:val="0035605D"/>
    <w:pPr>
      <w:tabs>
        <w:tab w:val="right" w:leader="dot" w:pos="9350"/>
      </w:tabs>
      <w:ind w:left="240"/>
    </w:pPr>
    <w:rPr>
      <w:rFonts w:ascii="Times" w:hAnsi="Times"/>
      <w:bCs/>
      <w:noProof/>
      <w:sz w:val="22"/>
      <w:szCs w:val="22"/>
    </w:rPr>
  </w:style>
  <w:style w:type="paragraph" w:styleId="31">
    <w:name w:val="toc 3"/>
    <w:basedOn w:val="a"/>
    <w:next w:val="a"/>
    <w:autoRedefine/>
    <w:uiPriority w:val="39"/>
    <w:unhideWhenUsed/>
    <w:qFormat/>
    <w:rsid w:val="00062BBC"/>
    <w:pPr>
      <w:tabs>
        <w:tab w:val="right" w:leader="dot" w:pos="8630"/>
      </w:tabs>
      <w:ind w:left="480"/>
    </w:pPr>
    <w:rPr>
      <w:sz w:val="22"/>
      <w:szCs w:val="22"/>
    </w:rPr>
  </w:style>
  <w:style w:type="paragraph" w:styleId="41">
    <w:name w:val="toc 4"/>
    <w:basedOn w:val="a"/>
    <w:next w:val="a"/>
    <w:autoRedefine/>
    <w:uiPriority w:val="39"/>
    <w:unhideWhenUsed/>
    <w:rsid w:val="0035605D"/>
    <w:pPr>
      <w:tabs>
        <w:tab w:val="right" w:leader="dot" w:pos="9350"/>
      </w:tabs>
    </w:pPr>
    <w:rPr>
      <w:rFonts w:ascii="Times" w:hAnsi="Times"/>
      <w:noProof/>
      <w:sz w:val="22"/>
      <w:szCs w:val="22"/>
    </w:rPr>
  </w:style>
  <w:style w:type="paragraph" w:styleId="5">
    <w:name w:val="toc 5"/>
    <w:basedOn w:val="a"/>
    <w:next w:val="a"/>
    <w:autoRedefine/>
    <w:uiPriority w:val="39"/>
    <w:unhideWhenUsed/>
    <w:rsid w:val="00826DDE"/>
    <w:pPr>
      <w:ind w:left="960"/>
    </w:pPr>
    <w:rPr>
      <w:sz w:val="20"/>
      <w:szCs w:val="20"/>
    </w:rPr>
  </w:style>
  <w:style w:type="paragraph" w:styleId="6">
    <w:name w:val="toc 6"/>
    <w:basedOn w:val="a"/>
    <w:next w:val="a"/>
    <w:autoRedefine/>
    <w:uiPriority w:val="39"/>
    <w:unhideWhenUsed/>
    <w:rsid w:val="00826DDE"/>
    <w:pPr>
      <w:ind w:left="1200"/>
    </w:pPr>
    <w:rPr>
      <w:sz w:val="20"/>
      <w:szCs w:val="20"/>
    </w:rPr>
  </w:style>
  <w:style w:type="paragraph" w:styleId="7">
    <w:name w:val="toc 7"/>
    <w:basedOn w:val="a"/>
    <w:next w:val="a"/>
    <w:autoRedefine/>
    <w:uiPriority w:val="39"/>
    <w:unhideWhenUsed/>
    <w:rsid w:val="00826DDE"/>
    <w:pPr>
      <w:ind w:left="1440"/>
    </w:pPr>
    <w:rPr>
      <w:sz w:val="20"/>
      <w:szCs w:val="20"/>
    </w:rPr>
  </w:style>
  <w:style w:type="paragraph" w:styleId="8">
    <w:name w:val="toc 8"/>
    <w:basedOn w:val="a"/>
    <w:next w:val="a"/>
    <w:autoRedefine/>
    <w:uiPriority w:val="39"/>
    <w:unhideWhenUsed/>
    <w:rsid w:val="00826DDE"/>
    <w:pPr>
      <w:ind w:left="1680"/>
    </w:pPr>
    <w:rPr>
      <w:sz w:val="20"/>
      <w:szCs w:val="20"/>
    </w:rPr>
  </w:style>
  <w:style w:type="paragraph" w:styleId="9">
    <w:name w:val="toc 9"/>
    <w:basedOn w:val="a"/>
    <w:next w:val="a"/>
    <w:autoRedefine/>
    <w:uiPriority w:val="39"/>
    <w:unhideWhenUsed/>
    <w:rsid w:val="00826DDE"/>
    <w:pPr>
      <w:ind w:left="1920"/>
    </w:pPr>
    <w:rPr>
      <w:sz w:val="20"/>
      <w:szCs w:val="20"/>
    </w:rPr>
  </w:style>
  <w:style w:type="character" w:customStyle="1" w:styleId="20">
    <w:name w:val="หัวเรื่อง 2 อักขระ"/>
    <w:basedOn w:val="a0"/>
    <w:link w:val="2"/>
    <w:uiPriority w:val="9"/>
    <w:rsid w:val="005E1873"/>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5E1873"/>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rsid w:val="007C46AD"/>
    <w:rPr>
      <w:rFonts w:ascii="Times" w:eastAsiaTheme="majorEastAsia" w:hAnsi="Times" w:cstheme="majorBidi"/>
      <w:b/>
      <w:bCs/>
      <w:iCs/>
      <w:color w:val="000000" w:themeColor="text1"/>
    </w:rPr>
  </w:style>
  <w:style w:type="paragraph" w:styleId="a8">
    <w:name w:val="footnote text"/>
    <w:basedOn w:val="a"/>
    <w:link w:val="a9"/>
    <w:uiPriority w:val="99"/>
    <w:unhideWhenUsed/>
    <w:rsid w:val="00FA7816"/>
  </w:style>
  <w:style w:type="character" w:customStyle="1" w:styleId="a9">
    <w:name w:val="ข้อความเชิงอรรถ อักขระ"/>
    <w:basedOn w:val="a0"/>
    <w:link w:val="a8"/>
    <w:uiPriority w:val="99"/>
    <w:rsid w:val="00FA7816"/>
  </w:style>
  <w:style w:type="character" w:styleId="aa">
    <w:name w:val="footnote reference"/>
    <w:basedOn w:val="a0"/>
    <w:uiPriority w:val="99"/>
    <w:unhideWhenUsed/>
    <w:rsid w:val="00FA7816"/>
    <w:rPr>
      <w:vertAlign w:val="superscript"/>
    </w:rPr>
  </w:style>
  <w:style w:type="paragraph" w:styleId="ab">
    <w:name w:val="header"/>
    <w:basedOn w:val="a"/>
    <w:link w:val="ac"/>
    <w:uiPriority w:val="99"/>
    <w:unhideWhenUsed/>
    <w:rsid w:val="00FA7816"/>
    <w:pPr>
      <w:tabs>
        <w:tab w:val="center" w:pos="4320"/>
        <w:tab w:val="right" w:pos="8640"/>
      </w:tabs>
    </w:pPr>
  </w:style>
  <w:style w:type="character" w:customStyle="1" w:styleId="ac">
    <w:name w:val="หัวกระดาษ อักขระ"/>
    <w:basedOn w:val="a0"/>
    <w:link w:val="ab"/>
    <w:uiPriority w:val="99"/>
    <w:rsid w:val="00FA7816"/>
  </w:style>
  <w:style w:type="paragraph" w:styleId="ad">
    <w:name w:val="footer"/>
    <w:basedOn w:val="a"/>
    <w:link w:val="ae"/>
    <w:uiPriority w:val="99"/>
    <w:unhideWhenUsed/>
    <w:rsid w:val="00FA7816"/>
    <w:pPr>
      <w:tabs>
        <w:tab w:val="center" w:pos="4320"/>
        <w:tab w:val="right" w:pos="8640"/>
      </w:tabs>
    </w:pPr>
  </w:style>
  <w:style w:type="character" w:customStyle="1" w:styleId="ae">
    <w:name w:val="ท้ายกระดาษ อักขระ"/>
    <w:basedOn w:val="a0"/>
    <w:link w:val="ad"/>
    <w:uiPriority w:val="99"/>
    <w:rsid w:val="00FA7816"/>
  </w:style>
  <w:style w:type="table" w:styleId="af">
    <w:name w:val="Table Grid"/>
    <w:basedOn w:val="a1"/>
    <w:uiPriority w:val="39"/>
    <w:rsid w:val="00FA7816"/>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B9246C"/>
    <w:rPr>
      <w:color w:val="0000FF" w:themeColor="hyperlink"/>
      <w:u w:val="single"/>
    </w:rPr>
  </w:style>
  <w:style w:type="character" w:styleId="af1">
    <w:name w:val="annotation reference"/>
    <w:basedOn w:val="a0"/>
    <w:uiPriority w:val="99"/>
    <w:semiHidden/>
    <w:unhideWhenUsed/>
    <w:rsid w:val="003140AF"/>
    <w:rPr>
      <w:sz w:val="16"/>
      <w:szCs w:val="18"/>
    </w:rPr>
  </w:style>
  <w:style w:type="paragraph" w:styleId="af2">
    <w:name w:val="annotation text"/>
    <w:basedOn w:val="a"/>
    <w:link w:val="af3"/>
    <w:uiPriority w:val="99"/>
    <w:semiHidden/>
    <w:unhideWhenUsed/>
    <w:rsid w:val="003140AF"/>
    <w:rPr>
      <w:sz w:val="20"/>
      <w:szCs w:val="20"/>
    </w:rPr>
  </w:style>
  <w:style w:type="character" w:customStyle="1" w:styleId="af3">
    <w:name w:val="ข้อความข้อคิดเห็น อักขระ"/>
    <w:basedOn w:val="a0"/>
    <w:link w:val="af2"/>
    <w:uiPriority w:val="99"/>
    <w:semiHidden/>
    <w:rsid w:val="003140AF"/>
    <w:rPr>
      <w:sz w:val="20"/>
      <w:szCs w:val="20"/>
    </w:rPr>
  </w:style>
  <w:style w:type="paragraph" w:styleId="af4">
    <w:name w:val="annotation subject"/>
    <w:basedOn w:val="af2"/>
    <w:next w:val="af2"/>
    <w:link w:val="af5"/>
    <w:uiPriority w:val="99"/>
    <w:semiHidden/>
    <w:unhideWhenUsed/>
    <w:rsid w:val="003140AF"/>
    <w:rPr>
      <w:b/>
      <w:bCs/>
    </w:rPr>
  </w:style>
  <w:style w:type="character" w:customStyle="1" w:styleId="af5">
    <w:name w:val="ชื่อเรื่องของข้อคิดเห็น อักขระ"/>
    <w:basedOn w:val="af3"/>
    <w:link w:val="af4"/>
    <w:uiPriority w:val="99"/>
    <w:semiHidden/>
    <w:rsid w:val="003140AF"/>
    <w:rPr>
      <w:b/>
      <w:bCs/>
      <w:sz w:val="20"/>
      <w:szCs w:val="20"/>
    </w:rPr>
  </w:style>
  <w:style w:type="paragraph" w:styleId="af6">
    <w:name w:val="Revision"/>
    <w:hidden/>
    <w:uiPriority w:val="99"/>
    <w:semiHidden/>
    <w:rsid w:val="00B54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7.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11/relationships/commentsExtended" Target="commentsExtended.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5D5A9-748D-427F-BA55-FBD72876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67</Pages>
  <Words>10478</Words>
  <Characters>59731</Characters>
  <Application>Microsoft Office Word</Application>
  <DocSecurity>0</DocSecurity>
  <Lines>497</Lines>
  <Paragraphs>140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11</cp:revision>
  <cp:lastPrinted>2014-07-07T06:05:00Z</cp:lastPrinted>
  <dcterms:created xsi:type="dcterms:W3CDTF">2014-07-22T06:38:00Z</dcterms:created>
  <dcterms:modified xsi:type="dcterms:W3CDTF">2014-07-29T00:39:00Z</dcterms:modified>
</cp:coreProperties>
</file>