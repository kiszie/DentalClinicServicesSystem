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44E01FAC" w14:textId="77777777" w:rsidTr="00320DB1">
        <w:trPr>
          <w:trHeight w:val="427"/>
          <w:jc w:val="center"/>
        </w:trPr>
        <w:tc>
          <w:tcPr>
            <w:tcW w:w="2378" w:type="dxa"/>
            <w:shd w:val="clear" w:color="auto" w:fill="auto"/>
            <w:vAlign w:val="center"/>
          </w:tcPr>
          <w:p w14:paraId="0372A538" w14:textId="632287CF" w:rsidR="006C15E0" w:rsidRPr="00C20422" w:rsidRDefault="00120CF8" w:rsidP="0045124A">
            <w:pPr>
              <w:spacing w:after="160" w:line="259" w:lineRule="auto"/>
              <w:jc w:val="center"/>
              <w:rPr>
                <w:rFonts w:ascii="Times New Roman" w:hAnsi="Times New Roman" w:cs="Times New Roman"/>
                <w:bCs/>
                <w:color w:val="auto"/>
                <w:szCs w:val="22"/>
              </w:rPr>
            </w:pPr>
            <w:ins w:id="1"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2" w:author="SONY" w:date="2014-05-29T23:31:00Z">
              <w:r w:rsidR="004536CE">
                <w:rPr>
                  <w:rFonts w:ascii="Times New Roman" w:hAnsi="Times New Roman" w:cs="Times New Roman"/>
                  <w:bCs/>
                  <w:color w:val="auto"/>
                  <w:sz w:val="24"/>
                  <w:szCs w:val="24"/>
                </w:rPr>
                <w:t>45</w:t>
              </w:r>
            </w:ins>
          </w:p>
        </w:tc>
        <w:tc>
          <w:tcPr>
            <w:tcW w:w="2137" w:type="dxa"/>
            <w:shd w:val="clear" w:color="auto" w:fill="auto"/>
            <w:vAlign w:val="center"/>
          </w:tcPr>
          <w:p w14:paraId="6039163B" w14:textId="731B95BE"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14:paraId="0916BAD1" w14:textId="044C8759" w:rsidR="006C15E0" w:rsidRPr="00C20422" w:rsidRDefault="00120CF8" w:rsidP="0045124A">
            <w:pPr>
              <w:spacing w:after="160" w:line="259" w:lineRule="auto"/>
              <w:jc w:val="center"/>
              <w:rPr>
                <w:rFonts w:ascii="Times New Roman" w:hAnsi="Times New Roman" w:cs="Times New Roman"/>
                <w:bCs/>
                <w:color w:val="auto"/>
                <w:sz w:val="24"/>
                <w:szCs w:val="24"/>
              </w:rPr>
            </w:pPr>
            <w:ins w:id="4"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14:paraId="48098E2F" w14:textId="06F11569" w:rsidR="006C15E0" w:rsidRPr="00C20422" w:rsidRDefault="00120CF8" w:rsidP="0045124A">
            <w:pPr>
              <w:spacing w:after="160" w:line="259" w:lineRule="auto"/>
              <w:jc w:val="center"/>
              <w:rPr>
                <w:rFonts w:ascii="Times New Roman" w:hAnsi="Times New Roman" w:cs="Times New Roman"/>
                <w:bCs/>
                <w:color w:val="auto"/>
                <w:sz w:val="24"/>
                <w:szCs w:val="24"/>
              </w:rPr>
            </w:pPr>
            <w:ins w:id="5"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14:paraId="31A08C00" w14:textId="4623DD44"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14:paraId="77279731" w14:textId="567741B2"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7"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8" w:name="_Toc260001441"/>
      <w:r w:rsidRPr="00C20422">
        <w:rPr>
          <w:rFonts w:ascii="Times New Roman" w:hAnsi="Times New Roman" w:cs="Times New Roman"/>
          <w:sz w:val="36"/>
          <w:szCs w:val="44"/>
        </w:rPr>
        <w:lastRenderedPageBreak/>
        <w:t>Chapter One: Introduction</w:t>
      </w:r>
      <w:bookmarkEnd w:id="8"/>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9" w:name="_Toc260001442"/>
      <w:r w:rsidRPr="00E31AE0">
        <w:rPr>
          <w:rFonts w:ascii="Times New Roman" w:hAnsi="Times New Roman" w:cs="Times New Roman"/>
          <w:color w:val="auto"/>
          <w:sz w:val="32"/>
          <w:szCs w:val="32"/>
        </w:rPr>
        <w:t>Introduction</w:t>
      </w:r>
      <w:bookmarkEnd w:id="9"/>
    </w:p>
    <w:p w14:paraId="6801E03A" w14:textId="0FEA9993" w:rsidR="00D71A8A" w:rsidRPr="00DD40EF" w:rsidRDefault="00D71A8A" w:rsidP="00DD40EF">
      <w:pPr>
        <w:pStyle w:val="Heading3"/>
        <w:ind w:firstLine="720"/>
        <w:rPr>
          <w:rFonts w:ascii="Times" w:hAnsi="Times"/>
          <w:color w:val="auto"/>
          <w:sz w:val="28"/>
        </w:rPr>
      </w:pPr>
      <w:bookmarkStart w:id="10" w:name="_Toc260001443"/>
      <w:r w:rsidRPr="00DD40EF">
        <w:rPr>
          <w:rFonts w:ascii="Times" w:hAnsi="Times"/>
          <w:color w:val="auto"/>
          <w:sz w:val="28"/>
        </w:rPr>
        <w:t>1.1 Objectives</w:t>
      </w:r>
      <w:bookmarkEnd w:id="10"/>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4769ED87"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14:paraId="5449593B" w14:textId="74F49C4A"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11"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1"/>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14:paraId="596F753D" w14:textId="470546D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14:paraId="3CB757FC" w14:textId="5CDD5638"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14:paraId="1A016665" w14:textId="32417B96"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2"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14:paraId="27B0A560" w14:textId="43CB71A7"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2"/>
    </w:p>
    <w:p w14:paraId="5BC5A041" w14:textId="6ED3DEE5"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5DFCFDED"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proofErr w:type="gramStart"/>
      <w:r w:rsidRPr="00ED6504">
        <w:rPr>
          <w:rFonts w:ascii="Times New Roman" w:eastAsiaTheme="minorHAnsi" w:hAnsi="Times New Roman" w:cs="Times New Roman"/>
          <w:color w:val="auto"/>
          <w:sz w:val="24"/>
          <w:szCs w:val="24"/>
          <w:highlight w:val="yellow"/>
          <w:lang w:bidi="ar-SA"/>
        </w:rPr>
        <w:t>This group</w:t>
      </w:r>
      <w:r w:rsidR="00ED6504" w:rsidRPr="00ED6504">
        <w:rPr>
          <w:rFonts w:ascii="Times New Roman" w:eastAsiaTheme="minorHAnsi" w:hAnsi="Times New Roman" w:cs="Times New Roman"/>
          <w:color w:val="auto"/>
          <w:sz w:val="24"/>
          <w:szCs w:val="24"/>
          <w:highlight w:val="yellow"/>
          <w:lang w:bidi="ar-SA"/>
        </w:rPr>
        <w:t xml:space="preserve"> of per son who already register to the system at the dental clinic.</w:t>
      </w:r>
      <w:proofErr w:type="gramEnd"/>
      <w:r w:rsidR="00ED6504" w:rsidRPr="00ED6504">
        <w:rPr>
          <w:rFonts w:ascii="Times New Roman" w:eastAsiaTheme="minorHAnsi" w:hAnsi="Times New Roman" w:cs="Times New Roman"/>
          <w:color w:val="auto"/>
          <w:sz w:val="24"/>
          <w:szCs w:val="24"/>
          <w:highlight w:val="yellow"/>
          <w:lang w:bidi="ar-SA"/>
        </w:rPr>
        <w:t xml:space="preserve"> They will get </w:t>
      </w:r>
      <w:proofErr w:type="spellStart"/>
      <w:r w:rsidR="00ED6504" w:rsidRPr="00ED6504">
        <w:rPr>
          <w:rFonts w:ascii="Times New Roman" w:eastAsiaTheme="minorHAnsi" w:hAnsi="Times New Roman" w:cs="Times New Roman"/>
          <w:color w:val="auto"/>
          <w:sz w:val="24"/>
          <w:szCs w:val="24"/>
          <w:highlight w:val="yellow"/>
          <w:lang w:bidi="ar-SA"/>
        </w:rPr>
        <w:t>patientID</w:t>
      </w:r>
      <w:proofErr w:type="spellEnd"/>
      <w:r w:rsidR="00ED6504" w:rsidRPr="00ED6504">
        <w:rPr>
          <w:rFonts w:ascii="Times New Roman" w:eastAsiaTheme="minorHAnsi" w:hAnsi="Times New Roman" w:cs="Times New Roman"/>
          <w:color w:val="auto"/>
          <w:sz w:val="24"/>
          <w:szCs w:val="24"/>
          <w:highlight w:val="yellow"/>
          <w:lang w:bidi="ar-SA"/>
        </w:rPr>
        <w:t xml:space="preserve"> and password from the clinic to use the services in website and mobile phone.</w:t>
      </w:r>
      <w:r w:rsidRPr="00ED6504">
        <w:rPr>
          <w:rFonts w:ascii="Times New Roman" w:eastAsiaTheme="minorHAnsi" w:hAnsi="Times New Roman" w:cs="Times New Roman"/>
          <w:color w:val="auto"/>
          <w:sz w:val="24"/>
          <w:szCs w:val="24"/>
          <w:highlight w:val="yellow"/>
          <w:lang w:bidi="ar-SA"/>
        </w:rPr>
        <w:t xml:space="preserve"> Patient uses </w:t>
      </w:r>
      <w:proofErr w:type="spellStart"/>
      <w:r w:rsidRPr="00ED6504">
        <w:rPr>
          <w:rFonts w:ascii="Times New Roman" w:eastAsiaTheme="minorHAnsi" w:hAnsi="Times New Roman" w:cs="Times New Roman"/>
          <w:color w:val="auto"/>
          <w:sz w:val="24"/>
          <w:szCs w:val="24"/>
          <w:highlight w:val="yellow"/>
          <w:lang w:bidi="ar-SA"/>
        </w:rPr>
        <w:t>patientID</w:t>
      </w:r>
      <w:proofErr w:type="spellEnd"/>
      <w:r w:rsidRPr="00ED6504">
        <w:rPr>
          <w:rFonts w:ascii="Times New Roman" w:eastAsiaTheme="minorHAnsi" w:hAnsi="Times New Roman" w:cs="Times New Roman"/>
          <w:color w:val="auto"/>
          <w:sz w:val="24"/>
          <w:szCs w:val="24"/>
          <w:highlight w:val="yellow"/>
          <w:lang w:bidi="ar-SA"/>
        </w:rPr>
        <w:t xml:space="preserve"> to login. </w:t>
      </w:r>
      <w:r w:rsidR="00E50725" w:rsidRPr="00ED6504">
        <w:rPr>
          <w:rFonts w:ascii="Times New Roman" w:eastAsiaTheme="minorHAnsi" w:hAnsi="Times New Roman" w:cs="Times New Roman"/>
          <w:color w:val="auto"/>
          <w:sz w:val="24"/>
          <w:szCs w:val="24"/>
          <w:highlight w:val="yellow"/>
          <w:lang w:bidi="ar-SA"/>
        </w:rPr>
        <w:t>P</w:t>
      </w:r>
      <w:r w:rsidRPr="00ED6504">
        <w:rPr>
          <w:rFonts w:ascii="Times New Roman" w:eastAsiaTheme="minorHAnsi" w:hAnsi="Times New Roman" w:cs="Times New Roman"/>
          <w:color w:val="auto"/>
          <w:sz w:val="24"/>
          <w:szCs w:val="24"/>
          <w:highlight w:val="yellow"/>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4DA644B0"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r w:rsidR="00ED6504">
        <w:rPr>
          <w:rFonts w:ascii="Times" w:eastAsiaTheme="minorHAnsi" w:hAnsi="Times" w:cs="Times"/>
          <w:color w:val="auto"/>
          <w:sz w:val="24"/>
          <w:szCs w:val="24"/>
          <w:lang w:bidi="ar-SA"/>
        </w:rPr>
        <w:t xml:space="preserve"> and password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3" w:name="_Toc260001451"/>
      <w:r>
        <w:rPr>
          <w:rFonts w:ascii="Times" w:hAnsi="Times"/>
          <w:b/>
          <w:color w:val="auto"/>
          <w:sz w:val="28"/>
          <w:lang w:bidi="ar-SA"/>
        </w:rPr>
        <w:t>1</w:t>
      </w:r>
      <w:r w:rsidRPr="00700BFD">
        <w:rPr>
          <w:rFonts w:ascii="Times" w:hAnsi="Times"/>
          <w:b/>
          <w:color w:val="auto"/>
          <w:sz w:val="28"/>
          <w:lang w:bidi="ar-SA"/>
        </w:rPr>
        <w:t>.4 Operation Environment</w:t>
      </w:r>
      <w:bookmarkEnd w:id="13"/>
    </w:p>
    <w:p w14:paraId="63B9805D" w14:textId="3AF23D74"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061351FA"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14" w:name="_Toc260001446"/>
      <w:r w:rsidRPr="00E34A91">
        <w:rPr>
          <w:rFonts w:ascii="Times" w:eastAsiaTheme="minorHAnsi" w:hAnsi="Times"/>
          <w:sz w:val="36"/>
          <w:szCs w:val="36"/>
          <w:lang w:bidi="ar-SA"/>
        </w:rPr>
        <w:lastRenderedPageBreak/>
        <w:t>Chapter Two: Overall Description</w:t>
      </w:r>
      <w:bookmarkEnd w:id="14"/>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15" w:name="_Toc260001447"/>
      <w:r w:rsidRPr="00E34A91">
        <w:rPr>
          <w:rFonts w:ascii="Times" w:hAnsi="Times"/>
          <w:color w:val="auto"/>
          <w:sz w:val="32"/>
          <w:szCs w:val="32"/>
          <w:lang w:bidi="ar-SA"/>
        </w:rPr>
        <w:t>Overall Description</w:t>
      </w:r>
      <w:bookmarkEnd w:id="15"/>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16"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16"/>
    </w:p>
    <w:p w14:paraId="51D5E497" w14:textId="347FCCDF"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936D2E">
        <w:rPr>
          <w:rFonts w:ascii="Times New Roman" w:eastAsiaTheme="minorHAnsi" w:hAnsi="Times New Roman" w:cs="Times New Roman"/>
          <w:color w:val="auto"/>
          <w:sz w:val="24"/>
          <w:szCs w:val="24"/>
          <w:highlight w:val="yellow"/>
          <w:lang w:bidi="ar-SA"/>
        </w:rPr>
        <w:t xml:space="preserve">The Dental clinic services system is </w:t>
      </w:r>
      <w:r w:rsidR="009437FD" w:rsidRPr="00936D2E">
        <w:rPr>
          <w:rFonts w:ascii="Times New Roman" w:eastAsiaTheme="minorHAnsi" w:hAnsi="Times New Roman" w:cs="Times New Roman"/>
          <w:color w:val="auto"/>
          <w:sz w:val="24"/>
          <w:szCs w:val="24"/>
          <w:highlight w:val="yellow"/>
          <w:lang w:bidi="ar-SA"/>
        </w:rPr>
        <w:t>a mobile application base on iOS</w:t>
      </w:r>
      <w:r w:rsidRPr="00936D2E">
        <w:rPr>
          <w:rFonts w:ascii="Times New Roman" w:eastAsiaTheme="minorHAnsi" w:hAnsi="Times New Roman" w:cs="Times New Roman"/>
          <w:color w:val="auto"/>
          <w:sz w:val="24"/>
          <w:szCs w:val="24"/>
          <w:highlight w:val="yellow"/>
          <w:lang w:bidi="ar-SA"/>
        </w:rPr>
        <w:t xml:space="preserve"> and web application. So this application helps </w:t>
      </w:r>
      <w:r w:rsidR="00CD0C40" w:rsidRPr="00936D2E">
        <w:rPr>
          <w:rFonts w:ascii="Times New Roman" w:eastAsiaTheme="minorHAnsi" w:hAnsi="Times New Roman" w:cs="Times New Roman"/>
          <w:color w:val="auto"/>
          <w:sz w:val="24"/>
          <w:szCs w:val="24"/>
          <w:highlight w:val="yellow"/>
          <w:lang w:bidi="ar-SA"/>
        </w:rPr>
        <w:t>patients</w:t>
      </w:r>
      <w:r w:rsidRPr="00936D2E">
        <w:rPr>
          <w:rFonts w:ascii="Times New Roman" w:eastAsiaTheme="minorHAnsi" w:hAnsi="Times New Roman" w:cs="Times New Roman"/>
          <w:color w:val="auto"/>
          <w:sz w:val="24"/>
          <w:szCs w:val="24"/>
          <w:highlight w:val="yellow"/>
          <w:lang w:bidi="ar-SA"/>
        </w:rPr>
        <w:t xml:space="preserve"> save their time to</w:t>
      </w:r>
      <w:r w:rsidR="00CD0C40" w:rsidRPr="00936D2E">
        <w:rPr>
          <w:rFonts w:ascii="Times New Roman" w:eastAsiaTheme="minorHAnsi" w:hAnsi="Times New Roman" w:cs="Times New Roman"/>
          <w:color w:val="auto"/>
          <w:sz w:val="24"/>
          <w:szCs w:val="24"/>
          <w:highlight w:val="yellow"/>
          <w:lang w:bidi="ar-SA"/>
        </w:rPr>
        <w:t xml:space="preserve"> contact with the dental clinic by providing features such as make an appointment, view upcoming appointment, and cost estimation.</w:t>
      </w:r>
      <w:r w:rsidRPr="00936D2E">
        <w:rPr>
          <w:rFonts w:ascii="Times New Roman" w:eastAsiaTheme="minorHAnsi" w:hAnsi="Times New Roman" w:cs="Times New Roman"/>
          <w:color w:val="auto"/>
          <w:sz w:val="24"/>
          <w:szCs w:val="24"/>
          <w:highlight w:val="yellow"/>
          <w:lang w:bidi="ar-SA"/>
        </w:rPr>
        <w:t xml:space="preserve"> </w:t>
      </w:r>
      <w:r w:rsidR="00CD0C40" w:rsidRPr="00936D2E">
        <w:rPr>
          <w:rFonts w:ascii="Times New Roman" w:eastAsiaTheme="minorHAnsi" w:hAnsi="Times New Roman" w:cs="Times New Roman"/>
          <w:color w:val="auto"/>
          <w:sz w:val="24"/>
          <w:szCs w:val="24"/>
          <w:highlight w:val="yellow"/>
          <w:lang w:bidi="ar-SA"/>
        </w:rPr>
        <w:t xml:space="preserve">Help dentist to following up their patient, view </w:t>
      </w:r>
      <w:r w:rsidR="00936D2E" w:rsidRPr="00936D2E">
        <w:rPr>
          <w:rFonts w:ascii="Times New Roman" w:eastAsiaTheme="minorHAnsi" w:hAnsi="Times New Roman" w:cs="Times New Roman"/>
          <w:color w:val="auto"/>
          <w:sz w:val="24"/>
          <w:szCs w:val="24"/>
          <w:highlight w:val="yellow"/>
          <w:lang w:bidi="ar-SA"/>
        </w:rPr>
        <w:t xml:space="preserve">and </w:t>
      </w:r>
      <w:r w:rsidR="00CD0C40" w:rsidRPr="00936D2E">
        <w:rPr>
          <w:rFonts w:ascii="Times New Roman" w:eastAsiaTheme="minorHAnsi" w:hAnsi="Times New Roman" w:cs="Times New Roman"/>
          <w:color w:val="auto"/>
          <w:sz w:val="24"/>
          <w:szCs w:val="24"/>
          <w:highlight w:val="yellow"/>
          <w:lang w:bidi="ar-SA"/>
        </w:rPr>
        <w:t xml:space="preserve">their </w:t>
      </w:r>
      <w:r w:rsidR="00936D2E" w:rsidRPr="00936D2E">
        <w:rPr>
          <w:rFonts w:ascii="Times New Roman" w:eastAsiaTheme="minorHAnsi" w:hAnsi="Times New Roman" w:cs="Times New Roman"/>
          <w:color w:val="auto"/>
          <w:sz w:val="24"/>
          <w:szCs w:val="24"/>
          <w:highlight w:val="yellow"/>
          <w:lang w:bidi="ar-SA"/>
        </w:rPr>
        <w:t xml:space="preserve">appointment </w:t>
      </w:r>
      <w:r w:rsidR="00CD0C40" w:rsidRPr="00936D2E">
        <w:rPr>
          <w:rFonts w:ascii="Times New Roman" w:eastAsiaTheme="minorHAnsi" w:hAnsi="Times New Roman" w:cs="Times New Roman"/>
          <w:color w:val="auto"/>
          <w:sz w:val="24"/>
          <w:szCs w:val="24"/>
          <w:highlight w:val="yellow"/>
          <w:lang w:bidi="ar-SA"/>
        </w:rPr>
        <w:t>schedule</w:t>
      </w:r>
      <w:r w:rsidR="00936D2E" w:rsidRPr="00936D2E">
        <w:rPr>
          <w:rFonts w:ascii="Times New Roman" w:eastAsiaTheme="minorHAnsi" w:hAnsi="Times New Roman" w:cs="Times New Roman"/>
          <w:color w:val="auto"/>
          <w:sz w:val="24"/>
          <w:szCs w:val="24"/>
          <w:highlight w:val="yellow"/>
          <w:lang w:bidi="ar-SA"/>
        </w:rPr>
        <w:t xml:space="preserve">. Also reduce works of officer by providing features such as use QR code to identify patient at the clinic, manage appointment for patient and dentist. </w:t>
      </w:r>
      <w:r w:rsidRPr="00936D2E">
        <w:rPr>
          <w:rFonts w:ascii="Times New Roman" w:eastAsiaTheme="minorHAnsi" w:hAnsi="Times New Roman" w:cs="Times New Roman"/>
          <w:color w:val="auto"/>
          <w:sz w:val="24"/>
          <w:szCs w:val="24"/>
          <w:highlight w:val="yellow"/>
          <w:lang w:bidi="ar-SA"/>
        </w:rPr>
        <w:t>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17" w:name="_Toc260001449"/>
      <w:r w:rsidRPr="00E34A91">
        <w:rPr>
          <w:rFonts w:ascii="Times" w:hAnsi="Times"/>
          <w:color w:val="auto"/>
          <w:sz w:val="28"/>
          <w:lang w:bidi="ar-SA"/>
        </w:rPr>
        <w:t>Product Features</w:t>
      </w:r>
      <w:bookmarkEnd w:id="17"/>
    </w:p>
    <w:p w14:paraId="20708F25" w14:textId="6357695E"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8"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8"/>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B7234C2"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A483228"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9"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9"/>
    </w:p>
    <w:p w14:paraId="0F6B1DDB" w14:textId="34EB9A19" w:rsidR="00E903AC" w:rsidRPr="00E34A91" w:rsidRDefault="00E903AC" w:rsidP="00E34A91">
      <w:pPr>
        <w:pStyle w:val="Heading2"/>
        <w:rPr>
          <w:rFonts w:ascii="Times" w:hAnsi="Times"/>
          <w:color w:val="auto"/>
          <w:sz w:val="32"/>
          <w:szCs w:val="32"/>
          <w:lang w:bidi="ar-SA"/>
        </w:rPr>
      </w:pPr>
      <w:bookmarkStart w:id="20" w:name="_Toc260001454"/>
      <w:commentRangeStart w:id="21"/>
      <w:r w:rsidRPr="00E34A91">
        <w:rPr>
          <w:rFonts w:ascii="Times" w:hAnsi="Times"/>
          <w:color w:val="auto"/>
          <w:sz w:val="32"/>
          <w:szCs w:val="32"/>
          <w:lang w:bidi="ar-SA"/>
        </w:rPr>
        <w:t>3. User requirement</w:t>
      </w:r>
      <w:bookmarkEnd w:id="20"/>
      <w:r w:rsidRPr="00E34A91">
        <w:rPr>
          <w:rFonts w:ascii="Times" w:hAnsi="Times"/>
          <w:color w:val="auto"/>
          <w:sz w:val="32"/>
          <w:szCs w:val="32"/>
          <w:lang w:bidi="ar-SA"/>
        </w:rPr>
        <w:t xml:space="preserve"> </w:t>
      </w:r>
      <w:commentRangeEnd w:id="21"/>
      <w:r w:rsidR="00510A36">
        <w:rPr>
          <w:rStyle w:val="CommentReference"/>
          <w:rFonts w:ascii="Arial" w:eastAsia="Arial" w:hAnsi="Arial" w:cs="Cordia New"/>
          <w:b w:val="0"/>
          <w:bCs w:val="0"/>
          <w:color w:val="000000"/>
        </w:rPr>
        <w:commentReference w:id="21"/>
      </w:r>
    </w:p>
    <w:p w14:paraId="3B84E90B" w14:textId="147B2F24" w:rsidR="00E903AC" w:rsidRDefault="00E903AC" w:rsidP="000666EB">
      <w:pPr>
        <w:pStyle w:val="Heading3"/>
        <w:rPr>
          <w:rFonts w:ascii="Times" w:hAnsi="Times"/>
          <w:color w:val="auto"/>
          <w:sz w:val="28"/>
          <w:u w:val="single"/>
        </w:rPr>
      </w:pPr>
      <w:bookmarkStart w:id="22"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2"/>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33082CF6" w14:textId="100F51A8" w:rsidR="00AF613E"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URS-01: User can view his/her appointment schedule in mobile application</w:t>
      </w:r>
    </w:p>
    <w:p w14:paraId="4D635608" w14:textId="34AC28E7" w:rsidR="00282180" w:rsidRPr="008C6447" w:rsidRDefault="00282180"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URS-02</w:t>
      </w:r>
      <w:r w:rsidRPr="008C6447">
        <w:rPr>
          <w:rFonts w:ascii="Times New Roman" w:hAnsi="Times New Roman" w:cs="Times New Roman"/>
          <w:sz w:val="24"/>
          <w:szCs w:val="32"/>
          <w:highlight w:val="yellow"/>
        </w:rPr>
        <w:t xml:space="preserve">: User can view his/her appointment schedule in website </w:t>
      </w:r>
    </w:p>
    <w:p w14:paraId="4A8E116D" w14:textId="625C9CA6"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User can view all appointment in the dental clinic appointment schedule</w:t>
      </w:r>
    </w:p>
    <w:p w14:paraId="74312490" w14:textId="201099A1"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User can view the dentist appointment</w:t>
      </w:r>
      <w:r w:rsidR="00EA5354" w:rsidRPr="008C6447">
        <w:rPr>
          <w:rFonts w:ascii="Times New Roman" w:hAnsi="Times New Roman" w:cs="Times New Roman"/>
          <w:sz w:val="24"/>
          <w:szCs w:val="32"/>
          <w:highlight w:val="yellow"/>
        </w:rPr>
        <w:t xml:space="preserve"> in website</w:t>
      </w:r>
    </w:p>
    <w:p w14:paraId="10881313" w14:textId="37E26DC3" w:rsidR="00EA5354" w:rsidRPr="008C6447" w:rsidRDefault="00EA5354"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5</w:t>
      </w:r>
      <w:r w:rsidRPr="008C6447">
        <w:rPr>
          <w:rFonts w:ascii="Times New Roman" w:hAnsi="Times New Roman" w:cs="Times New Roman"/>
          <w:sz w:val="24"/>
          <w:szCs w:val="32"/>
          <w:highlight w:val="yellow"/>
        </w:rPr>
        <w:t>: User can view the patient appointment in website</w:t>
      </w:r>
    </w:p>
    <w:p w14:paraId="4E4CD1D8"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Appointment management</w:t>
      </w:r>
    </w:p>
    <w:p w14:paraId="14EE1334" w14:textId="0499952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add new appointment into the database</w:t>
      </w:r>
    </w:p>
    <w:p w14:paraId="3D4C58C7" w14:textId="12FACAD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edit the appointment</w:t>
      </w:r>
    </w:p>
    <w:p w14:paraId="742627FB" w14:textId="2C5E6F5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delete the appointment</w:t>
      </w:r>
    </w:p>
    <w:p w14:paraId="29F6E250" w14:textId="3DE118D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save the appointment to google calendar</w:t>
      </w:r>
    </w:p>
    <w:p w14:paraId="62777B53"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User registration and authentication</w:t>
      </w:r>
    </w:p>
    <w:p w14:paraId="2F2B44B0" w14:textId="474EB683" w:rsidR="00EA5354"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10</w:t>
      </w:r>
      <w:r w:rsidRPr="003B7C8D">
        <w:rPr>
          <w:rFonts w:ascii="Times New Roman" w:hAnsi="Times New Roman" w:cs="Times New Roman"/>
          <w:sz w:val="24"/>
          <w:szCs w:val="32"/>
          <w:highlight w:val="yellow"/>
        </w:rPr>
        <w:t>: User can login to the mobile application</w:t>
      </w:r>
    </w:p>
    <w:p w14:paraId="3F297606" w14:textId="56941B62"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URS-11</w:t>
      </w:r>
      <w:r w:rsidR="0001737A" w:rsidRPr="003B7C8D">
        <w:rPr>
          <w:rFonts w:ascii="Times New Roman" w:hAnsi="Times New Roman" w:cs="Times New Roman"/>
          <w:sz w:val="24"/>
          <w:szCs w:val="32"/>
          <w:highlight w:val="yellow"/>
        </w:rPr>
        <w:t xml:space="preserve">: User can login to the website </w:t>
      </w:r>
    </w:p>
    <w:p w14:paraId="6CD682C9" w14:textId="31BC93E3" w:rsidR="00B51AD6"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2</w:t>
      </w:r>
      <w:r w:rsidRPr="003B7C8D">
        <w:rPr>
          <w:rFonts w:ascii="Times New Roman" w:hAnsi="Times New Roman" w:cs="Times New Roman"/>
          <w:sz w:val="24"/>
          <w:szCs w:val="32"/>
          <w:highlight w:val="yellow"/>
        </w:rPr>
        <w:t xml:space="preserve">: User </w:t>
      </w:r>
      <w:proofErr w:type="gramStart"/>
      <w:r w:rsidRPr="003B7C8D">
        <w:rPr>
          <w:rFonts w:ascii="Times New Roman" w:hAnsi="Times New Roman" w:cs="Times New Roman"/>
          <w:sz w:val="24"/>
          <w:szCs w:val="32"/>
          <w:highlight w:val="yellow"/>
        </w:rPr>
        <w:t>can</w:t>
      </w:r>
      <w:proofErr w:type="gramEnd"/>
      <w:r w:rsidRPr="003B7C8D">
        <w:rPr>
          <w:rFonts w:ascii="Times New Roman" w:hAnsi="Times New Roman" w:cs="Times New Roman"/>
          <w:sz w:val="24"/>
          <w:szCs w:val="32"/>
          <w:highlight w:val="yellow"/>
        </w:rPr>
        <w:t xml:space="preserve"> logout from the mobile application</w:t>
      </w:r>
    </w:p>
    <w:p w14:paraId="7662A9FB" w14:textId="77CF02BA"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URS-13</w:t>
      </w:r>
      <w:r w:rsidR="0001737A" w:rsidRPr="003B7C8D">
        <w:rPr>
          <w:rFonts w:ascii="Times New Roman" w:hAnsi="Times New Roman" w:cs="Times New Roman"/>
          <w:sz w:val="24"/>
          <w:szCs w:val="32"/>
          <w:highlight w:val="yellow"/>
        </w:rPr>
        <w:t xml:space="preserve">: User </w:t>
      </w:r>
      <w:proofErr w:type="gramStart"/>
      <w:r w:rsidR="0001737A" w:rsidRPr="003B7C8D">
        <w:rPr>
          <w:rFonts w:ascii="Times New Roman" w:hAnsi="Times New Roman" w:cs="Times New Roman"/>
          <w:sz w:val="24"/>
          <w:szCs w:val="32"/>
          <w:highlight w:val="yellow"/>
        </w:rPr>
        <w:t>can</w:t>
      </w:r>
      <w:proofErr w:type="gramEnd"/>
      <w:r w:rsidR="0001737A" w:rsidRPr="003B7C8D">
        <w:rPr>
          <w:rFonts w:ascii="Times New Roman" w:hAnsi="Times New Roman" w:cs="Times New Roman"/>
          <w:sz w:val="24"/>
          <w:szCs w:val="32"/>
          <w:highlight w:val="yellow"/>
        </w:rPr>
        <w:t xml:space="preserve"> logout from the website </w:t>
      </w:r>
    </w:p>
    <w:p w14:paraId="7C645001" w14:textId="2A822C34"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4</w:t>
      </w:r>
      <w:r w:rsidRPr="003B7C8D">
        <w:rPr>
          <w:rFonts w:ascii="Times New Roman" w:hAnsi="Times New Roman" w:cs="Times New Roman"/>
          <w:sz w:val="24"/>
          <w:szCs w:val="32"/>
          <w:highlight w:val="yellow"/>
        </w:rPr>
        <w:t>: User can create an account for new patient</w:t>
      </w:r>
    </w:p>
    <w:p w14:paraId="0FB0957D" w14:textId="3038098F"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74CC2" w:rsidRPr="003B7C8D">
        <w:rPr>
          <w:rFonts w:ascii="Times New Roman" w:hAnsi="Times New Roman" w:cs="Times New Roman"/>
          <w:sz w:val="24"/>
          <w:szCs w:val="32"/>
          <w:highlight w:val="yellow"/>
        </w:rPr>
        <w:t>1</w:t>
      </w:r>
      <w:r w:rsidR="005670E5">
        <w:rPr>
          <w:rFonts w:ascii="Times New Roman" w:hAnsi="Times New Roman" w:cs="Times New Roman"/>
          <w:sz w:val="24"/>
          <w:szCs w:val="32"/>
          <w:highlight w:val="yellow"/>
        </w:rPr>
        <w:t>5</w:t>
      </w:r>
      <w:r w:rsidR="00574CC2" w:rsidRPr="003B7C8D">
        <w:rPr>
          <w:rFonts w:ascii="Times New Roman" w:hAnsi="Times New Roman" w:cs="Times New Roman"/>
          <w:sz w:val="24"/>
          <w:szCs w:val="32"/>
          <w:highlight w:val="yellow"/>
        </w:rPr>
        <w:t>: User can edit patients’ information</w:t>
      </w:r>
    </w:p>
    <w:p w14:paraId="57D7BC62" w14:textId="70D38B23"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delete patients’ account</w:t>
      </w:r>
    </w:p>
    <w:p w14:paraId="6BCF993B" w14:textId="7E8DB5E5"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create an account for new dentist</w:t>
      </w:r>
    </w:p>
    <w:p w14:paraId="5F76A8EA" w14:textId="1D881FE2"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edit dentists’ information</w:t>
      </w:r>
    </w:p>
    <w:p w14:paraId="1074A8CF" w14:textId="0A3BE72A"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delete dentists’ account</w:t>
      </w:r>
    </w:p>
    <w:p w14:paraId="25324937" w14:textId="5D624DF6"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20</w:t>
      </w:r>
      <w:r w:rsidRPr="003B7C8D">
        <w:rPr>
          <w:rFonts w:ascii="Times New Roman" w:hAnsi="Times New Roman" w:cs="Times New Roman"/>
          <w:sz w:val="24"/>
          <w:szCs w:val="32"/>
          <w:highlight w:val="yellow"/>
        </w:rPr>
        <w:t>: User can view all patients’ account as a list</w:t>
      </w:r>
    </w:p>
    <w:p w14:paraId="59FFB01E" w14:textId="14A5FD63" w:rsidR="003A23D3" w:rsidRDefault="00574CC2" w:rsidP="003A23D3">
      <w:pPr>
        <w:rPr>
          <w:rFonts w:ascii="Times New Roman" w:hAnsi="Times New Roman" w:cs="Times New Roman"/>
          <w:sz w:val="24"/>
          <w:szCs w:val="32"/>
        </w:rPr>
      </w:pPr>
      <w:r w:rsidRPr="003B7C8D">
        <w:rPr>
          <w:rFonts w:ascii="Times New Roman" w:hAnsi="Times New Roman" w:cs="Times New Roman"/>
          <w:sz w:val="24"/>
          <w:szCs w:val="32"/>
          <w:highlight w:val="yellow"/>
        </w:rPr>
        <w:t>USR-</w:t>
      </w:r>
      <w:r w:rsidR="005670E5">
        <w:rPr>
          <w:rFonts w:ascii="Times New Roman" w:hAnsi="Times New Roman" w:cs="Times New Roman"/>
          <w:sz w:val="24"/>
          <w:szCs w:val="32"/>
          <w:highlight w:val="yellow"/>
        </w:rPr>
        <w:t>21</w:t>
      </w:r>
      <w:r w:rsidRPr="003B7C8D">
        <w:rPr>
          <w:rFonts w:ascii="Times New Roman" w:hAnsi="Times New Roman" w:cs="Times New Roman"/>
          <w:sz w:val="24"/>
          <w:szCs w:val="32"/>
          <w:highlight w:val="yellow"/>
        </w:rPr>
        <w:t>: User can view all dentists’ account as a list</w:t>
      </w:r>
      <w:bookmarkStart w:id="23" w:name="_Toc260001456"/>
    </w:p>
    <w:p w14:paraId="3EF6803A" w14:textId="77777777" w:rsidR="00467200" w:rsidRDefault="00467200" w:rsidP="003A23D3"/>
    <w:p w14:paraId="0BE7C7BE" w14:textId="0FDA2BD3" w:rsidR="00E903AC" w:rsidRDefault="00E903AC" w:rsidP="000666EB">
      <w:pPr>
        <w:pStyle w:val="Heading3"/>
        <w:rPr>
          <w:rFonts w:ascii="Times" w:hAnsi="Times"/>
          <w:color w:val="auto"/>
          <w:sz w:val="28"/>
        </w:rPr>
      </w:pPr>
      <w:commentRangeStart w:id="24"/>
      <w:r w:rsidRPr="000666EB">
        <w:rPr>
          <w:rFonts w:ascii="Times" w:hAnsi="Times"/>
          <w:color w:val="auto"/>
          <w:sz w:val="28"/>
        </w:rPr>
        <w:t>3.2 Dental clinic services system SRS</w:t>
      </w:r>
      <w:bookmarkEnd w:id="23"/>
      <w:commentRangeEnd w:id="24"/>
      <w:r w:rsidR="007F7285">
        <w:rPr>
          <w:rStyle w:val="CommentReference"/>
          <w:rFonts w:ascii="Arial" w:eastAsia="Arial" w:hAnsi="Arial" w:cs="Cordia New"/>
          <w:b w:val="0"/>
          <w:bCs w:val="0"/>
          <w:color w:val="000000"/>
        </w:rPr>
        <w:commentReference w:id="24"/>
      </w:r>
    </w:p>
    <w:p w14:paraId="3CDEAB07" w14:textId="77777777" w:rsidR="00467200" w:rsidRPr="008C6447" w:rsidRDefault="00467200" w:rsidP="00467200">
      <w:pPr>
        <w:ind w:left="720"/>
        <w:rPr>
          <w:ins w:id="25" w:author="SONY" w:date="2014-06-21T14:04:00Z"/>
          <w:rFonts w:ascii="Times New Roman" w:hAnsi="Times New Roman" w:cs="Times New Roman"/>
          <w:sz w:val="24"/>
          <w:szCs w:val="32"/>
          <w:highlight w:val="yellow"/>
        </w:rPr>
      </w:pPr>
      <w:ins w:id="26" w:author="SONY" w:date="2014-06-21T14:04:00Z">
        <w:r w:rsidRPr="008C6447">
          <w:rPr>
            <w:rFonts w:ascii="Times New Roman" w:hAnsi="Times New Roman" w:cs="Times New Roman"/>
            <w:sz w:val="24"/>
            <w:szCs w:val="32"/>
            <w:highlight w:val="yellow"/>
          </w:rPr>
          <w:t>SRS-01: System shall provide patients’ appointment schedule interface in mobile application</w:t>
        </w:r>
      </w:ins>
    </w:p>
    <w:p w14:paraId="4553F62C" w14:textId="77777777" w:rsidR="00467200" w:rsidRPr="008C6447" w:rsidRDefault="00467200" w:rsidP="00467200">
      <w:pPr>
        <w:rPr>
          <w:ins w:id="27" w:author="SONY" w:date="2014-06-21T14:04:00Z"/>
          <w:rFonts w:ascii="Times New Roman" w:hAnsi="Times New Roman" w:cs="Times New Roman"/>
          <w:sz w:val="24"/>
          <w:szCs w:val="32"/>
          <w:highlight w:val="yellow"/>
        </w:rPr>
      </w:pPr>
      <w:ins w:id="28" w:author="SONY" w:date="2014-06-21T14:04: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275D96A0" w14:textId="77777777" w:rsidR="00467200" w:rsidRDefault="00467200" w:rsidP="00467200">
      <w:pPr>
        <w:ind w:firstLine="720"/>
        <w:rPr>
          <w:ins w:id="29" w:author="SONY" w:date="2014-06-21T14:04:00Z"/>
          <w:rFonts w:ascii="Times New Roman" w:hAnsi="Times New Roman" w:cs="Times New Roman"/>
          <w:sz w:val="24"/>
          <w:szCs w:val="32"/>
          <w:highlight w:val="yellow"/>
        </w:rPr>
      </w:pPr>
      <w:ins w:id="30" w:author="SONY" w:date="2014-06-21T14:04:00Z">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4C6848D3" w14:textId="77777777" w:rsidR="00467200" w:rsidRPr="008C6447" w:rsidRDefault="00467200" w:rsidP="00467200">
      <w:pPr>
        <w:rPr>
          <w:ins w:id="31" w:author="SONY" w:date="2014-06-21T14:04:00Z"/>
          <w:rFonts w:ascii="Times New Roman" w:hAnsi="Times New Roman" w:cs="Times New Roman"/>
          <w:sz w:val="24"/>
          <w:szCs w:val="32"/>
          <w:highlight w:val="yellow"/>
        </w:rPr>
      </w:pPr>
      <w:ins w:id="32" w:author="SONY" w:date="2014-06-21T14:04: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patients’ appointment schedule interface in website</w:t>
        </w:r>
      </w:ins>
    </w:p>
    <w:p w14:paraId="57BE922E" w14:textId="77777777" w:rsidR="00467200" w:rsidRPr="008C6447" w:rsidRDefault="00467200" w:rsidP="00467200">
      <w:pPr>
        <w:rPr>
          <w:ins w:id="33" w:author="SONY" w:date="2014-06-21T14:04:00Z"/>
          <w:rFonts w:ascii="Times New Roman" w:hAnsi="Times New Roman" w:cs="Times New Roman"/>
          <w:sz w:val="24"/>
          <w:szCs w:val="32"/>
          <w:highlight w:val="yellow"/>
        </w:rPr>
      </w:pPr>
      <w:ins w:id="34" w:author="SONY" w:date="2014-06-21T14:04: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ins>
    </w:p>
    <w:p w14:paraId="22475817" w14:textId="77777777" w:rsidR="00467200" w:rsidRPr="008C6447" w:rsidRDefault="00467200" w:rsidP="00467200">
      <w:pPr>
        <w:ind w:left="720"/>
        <w:rPr>
          <w:ins w:id="35" w:author="SONY" w:date="2014-06-21T14:04:00Z"/>
          <w:rFonts w:ascii="Times New Roman" w:hAnsi="Times New Roman" w:cs="Times New Roman"/>
          <w:sz w:val="24"/>
          <w:szCs w:val="32"/>
          <w:highlight w:val="yellow"/>
        </w:rPr>
      </w:pPr>
      <w:ins w:id="36" w:author="SONY" w:date="2014-06-21T14:04:00Z">
        <w:r w:rsidRPr="008C6447">
          <w:rPr>
            <w:rFonts w:ascii="Times New Roman" w:hAnsi="Times New Roman" w:cs="Times New Roman"/>
            <w:sz w:val="24"/>
            <w:szCs w:val="32"/>
            <w:highlight w:val="yellow"/>
          </w:rPr>
          <w:t>SRS-05: System shall provide all appointment schedule of dental clinic in mobile application</w:t>
        </w:r>
      </w:ins>
    </w:p>
    <w:p w14:paraId="260B2686" w14:textId="77777777" w:rsidR="00467200" w:rsidRPr="008C6447" w:rsidRDefault="00467200" w:rsidP="00467200">
      <w:pPr>
        <w:rPr>
          <w:ins w:id="37" w:author="SONY" w:date="2014-06-21T14:04:00Z"/>
          <w:rFonts w:ascii="Times New Roman" w:hAnsi="Times New Roman" w:cs="Times New Roman"/>
          <w:sz w:val="24"/>
          <w:szCs w:val="32"/>
          <w:highlight w:val="yellow"/>
        </w:rPr>
      </w:pPr>
      <w:ins w:id="38" w:author="SONY" w:date="2014-06-21T14:04:00Z">
        <w:r w:rsidRPr="008C6447">
          <w:rPr>
            <w:rFonts w:ascii="Times New Roman" w:hAnsi="Times New Roman" w:cs="Times New Roman"/>
            <w:sz w:val="24"/>
            <w:szCs w:val="32"/>
            <w:highlight w:val="yellow"/>
          </w:rPr>
          <w:tab/>
          <w:t>SRS-06: System shall provide all appointment schedule of dental clinic in website</w:t>
        </w:r>
      </w:ins>
    </w:p>
    <w:p w14:paraId="3F38C4B3" w14:textId="77777777" w:rsidR="00467200" w:rsidRPr="008C6447" w:rsidRDefault="00467200" w:rsidP="00467200">
      <w:pPr>
        <w:rPr>
          <w:ins w:id="39" w:author="SONY" w:date="2014-06-21T14:04:00Z"/>
          <w:rFonts w:ascii="Times New Roman" w:hAnsi="Times New Roman" w:cs="Times New Roman"/>
          <w:sz w:val="24"/>
          <w:szCs w:val="32"/>
          <w:highlight w:val="yellow"/>
        </w:rPr>
      </w:pPr>
      <w:ins w:id="40" w:author="SONY" w:date="2014-06-21T14:04:00Z">
        <w:r w:rsidRPr="008C6447">
          <w:rPr>
            <w:rFonts w:ascii="Times New Roman" w:hAnsi="Times New Roman" w:cs="Times New Roman"/>
            <w:sz w:val="24"/>
            <w:szCs w:val="32"/>
            <w:highlight w:val="yellow"/>
          </w:rPr>
          <w:tab/>
          <w:t>SRS-07: System shall provide interface for make a new appointment</w:t>
        </w:r>
      </w:ins>
    </w:p>
    <w:p w14:paraId="7FDEEB81" w14:textId="77777777" w:rsidR="00467200" w:rsidRPr="008C6447" w:rsidRDefault="00467200" w:rsidP="00467200">
      <w:pPr>
        <w:ind w:firstLine="720"/>
        <w:rPr>
          <w:ins w:id="41" w:author="SONY" w:date="2014-06-21T14:04:00Z"/>
          <w:rFonts w:ascii="Times New Roman" w:hAnsi="Times New Roman" w:cs="Times New Roman"/>
          <w:sz w:val="24"/>
          <w:szCs w:val="24"/>
          <w:highlight w:val="yellow"/>
        </w:rPr>
      </w:pPr>
      <w:ins w:id="42" w:author="SONY" w:date="2014-06-21T14:04:00Z">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ins>
    </w:p>
    <w:p w14:paraId="25FDA3F5" w14:textId="77777777" w:rsidR="00467200" w:rsidRPr="008C6447" w:rsidRDefault="00467200" w:rsidP="00467200">
      <w:pPr>
        <w:ind w:left="720"/>
        <w:rPr>
          <w:ins w:id="43" w:author="SONY" w:date="2014-06-21T14:04:00Z"/>
          <w:rFonts w:ascii="Times New Roman" w:hAnsi="Times New Roman" w:cs="Times New Roman"/>
          <w:sz w:val="24"/>
          <w:szCs w:val="24"/>
          <w:highlight w:val="yellow"/>
        </w:rPr>
      </w:pPr>
      <w:ins w:id="44" w:author="SONY" w:date="2014-06-21T14:04:00Z">
        <w:r w:rsidRPr="008C6447">
          <w:rPr>
            <w:rFonts w:ascii="Times New Roman" w:hAnsi="Times New Roman" w:cs="Times New Roman"/>
            <w:sz w:val="24"/>
            <w:szCs w:val="24"/>
            <w:highlight w:val="yellow"/>
          </w:rPr>
          <w:lastRenderedPageBreak/>
          <w:t>SRS-09: System shall show error message “Please fill out this field” for any field that require to not empty</w:t>
        </w:r>
      </w:ins>
    </w:p>
    <w:p w14:paraId="79A6F754" w14:textId="77777777" w:rsidR="00467200" w:rsidRPr="008C6447" w:rsidRDefault="00467200" w:rsidP="00467200">
      <w:pPr>
        <w:rPr>
          <w:ins w:id="45" w:author="SONY" w:date="2014-06-21T14:04:00Z"/>
          <w:rFonts w:ascii="Times New Roman" w:hAnsi="Times New Roman" w:cs="Times New Roman"/>
          <w:sz w:val="24"/>
          <w:szCs w:val="32"/>
          <w:highlight w:val="yellow"/>
        </w:rPr>
      </w:pPr>
      <w:ins w:id="46" w:author="SONY" w:date="2014-06-21T14:04:00Z">
        <w:r w:rsidRPr="008C6447">
          <w:rPr>
            <w:rFonts w:ascii="Times New Roman" w:hAnsi="Times New Roman" w:cs="Times New Roman"/>
            <w:sz w:val="24"/>
            <w:szCs w:val="32"/>
            <w:highlight w:val="yellow"/>
          </w:rPr>
          <w:tab/>
          <w:t>SRS-10: System shall delete appointment from appointment table in database</w:t>
        </w:r>
      </w:ins>
    </w:p>
    <w:p w14:paraId="71FF0198" w14:textId="77777777" w:rsidR="00467200" w:rsidRPr="008C6447" w:rsidRDefault="00467200" w:rsidP="00467200">
      <w:pPr>
        <w:rPr>
          <w:ins w:id="47" w:author="SONY" w:date="2014-06-21T14:04:00Z"/>
          <w:rFonts w:ascii="Times New Roman" w:hAnsi="Times New Roman" w:cs="Times New Roman"/>
          <w:sz w:val="24"/>
          <w:szCs w:val="32"/>
          <w:highlight w:val="yellow"/>
        </w:rPr>
      </w:pPr>
      <w:ins w:id="48" w:author="SONY" w:date="2014-06-21T14:04:00Z">
        <w:r w:rsidRPr="008C6447">
          <w:rPr>
            <w:rFonts w:ascii="Times New Roman" w:hAnsi="Times New Roman" w:cs="Times New Roman"/>
            <w:sz w:val="24"/>
            <w:szCs w:val="32"/>
            <w:highlight w:val="yellow"/>
          </w:rPr>
          <w:tab/>
          <w:t>SRS-11: System shall open google calendar page to save the data to calendar</w:t>
        </w:r>
      </w:ins>
    </w:p>
    <w:p w14:paraId="11D69B5A" w14:textId="77777777" w:rsidR="00467200" w:rsidRPr="008C6447" w:rsidRDefault="00467200" w:rsidP="00467200">
      <w:pPr>
        <w:rPr>
          <w:ins w:id="49" w:author="SONY" w:date="2014-06-21T14:04:00Z"/>
          <w:rFonts w:ascii="Times New Roman" w:hAnsi="Times New Roman" w:cs="Times New Roman"/>
          <w:sz w:val="24"/>
          <w:szCs w:val="32"/>
          <w:highlight w:val="yellow"/>
        </w:rPr>
      </w:pPr>
      <w:ins w:id="50" w:author="SONY" w:date="2014-06-21T14:04:00Z">
        <w:r w:rsidRPr="008C6447">
          <w:rPr>
            <w:rFonts w:ascii="Times New Roman" w:hAnsi="Times New Roman" w:cs="Times New Roman"/>
            <w:sz w:val="24"/>
            <w:szCs w:val="32"/>
            <w:highlight w:val="yellow"/>
          </w:rPr>
          <w:tab/>
          <w:t>SRS-12: System shall provide the login interface for patient in mobile application</w:t>
        </w:r>
      </w:ins>
    </w:p>
    <w:p w14:paraId="711291D3" w14:textId="77777777" w:rsidR="00467200" w:rsidRPr="008C6447" w:rsidRDefault="00467200" w:rsidP="00467200">
      <w:pPr>
        <w:ind w:left="720"/>
        <w:rPr>
          <w:ins w:id="51" w:author="SONY" w:date="2014-06-21T14:04:00Z"/>
          <w:rFonts w:ascii="Times" w:hAnsi="Times"/>
          <w:sz w:val="24"/>
          <w:szCs w:val="24"/>
          <w:highlight w:val="yellow"/>
        </w:rPr>
      </w:pPr>
      <w:ins w:id="52" w:author="SONY" w:date="2014-06-21T14:04:00Z">
        <w:r w:rsidRPr="008C6447">
          <w:rPr>
            <w:rFonts w:ascii="Times" w:hAnsi="Times"/>
            <w:sz w:val="24"/>
            <w:szCs w:val="24"/>
            <w:highlight w:val="yellow"/>
          </w:rPr>
          <w:t>SRS-1</w:t>
        </w:r>
        <w:r>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ins>
    </w:p>
    <w:p w14:paraId="70714C74" w14:textId="77777777" w:rsidR="00467200" w:rsidRPr="008C6447" w:rsidRDefault="00467200" w:rsidP="00467200">
      <w:pPr>
        <w:ind w:left="720"/>
        <w:rPr>
          <w:ins w:id="53" w:author="SONY" w:date="2014-06-21T14:04:00Z"/>
          <w:rFonts w:ascii="Times" w:hAnsi="Times"/>
          <w:sz w:val="24"/>
          <w:szCs w:val="24"/>
          <w:highlight w:val="yellow"/>
        </w:rPr>
      </w:pPr>
      <w:ins w:id="54" w:author="SONY" w:date="2014-06-21T14:04:00Z">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ins>
    </w:p>
    <w:p w14:paraId="458EE145" w14:textId="77777777" w:rsidR="00467200" w:rsidRPr="008C6447" w:rsidRDefault="00467200" w:rsidP="00467200">
      <w:pPr>
        <w:ind w:firstLine="720"/>
        <w:rPr>
          <w:ins w:id="55" w:author="SONY" w:date="2014-06-21T14:04:00Z"/>
          <w:rFonts w:ascii="Times New Roman" w:hAnsi="Times New Roman" w:cs="Times New Roman"/>
          <w:sz w:val="24"/>
          <w:szCs w:val="24"/>
          <w:highlight w:val="yellow"/>
        </w:rPr>
      </w:pPr>
      <w:ins w:id="56" w:author="SONY" w:date="2014-06-21T14:04: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ins>
    </w:p>
    <w:p w14:paraId="1564F9E6" w14:textId="77777777" w:rsidR="00467200" w:rsidRDefault="00467200" w:rsidP="00467200">
      <w:pPr>
        <w:ind w:firstLine="720"/>
        <w:rPr>
          <w:ins w:id="57" w:author="SONY" w:date="2014-06-21T14:04:00Z"/>
          <w:rFonts w:ascii="Times" w:hAnsi="Times"/>
          <w:sz w:val="24"/>
          <w:szCs w:val="24"/>
          <w:highlight w:val="yellow"/>
        </w:rPr>
      </w:pPr>
      <w:ins w:id="58" w:author="SONY" w:date="2014-06-21T14:04:00Z">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System shall save session after user login</w:t>
        </w:r>
      </w:ins>
    </w:p>
    <w:p w14:paraId="466E5D22" w14:textId="77777777" w:rsidR="00467200" w:rsidRPr="008C6447" w:rsidRDefault="00467200" w:rsidP="00467200">
      <w:pPr>
        <w:ind w:firstLine="720"/>
        <w:rPr>
          <w:ins w:id="59" w:author="SONY" w:date="2014-06-21T14:04:00Z"/>
          <w:rFonts w:ascii="Times New Roman" w:hAnsi="Times New Roman" w:cs="Times New Roman"/>
          <w:sz w:val="24"/>
          <w:szCs w:val="32"/>
          <w:highlight w:val="yellow"/>
        </w:rPr>
      </w:pPr>
      <w:ins w:id="60"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the login interface for patient in website</w:t>
        </w:r>
      </w:ins>
    </w:p>
    <w:p w14:paraId="12F7C2FC" w14:textId="77777777" w:rsidR="00467200" w:rsidRPr="008C6447" w:rsidRDefault="00467200" w:rsidP="00467200">
      <w:pPr>
        <w:ind w:firstLine="720"/>
        <w:rPr>
          <w:ins w:id="61" w:author="SONY" w:date="2014-06-21T14:04:00Z"/>
          <w:rFonts w:ascii="Times New Roman" w:hAnsi="Times New Roman" w:cs="Times New Roman"/>
          <w:sz w:val="24"/>
          <w:szCs w:val="32"/>
          <w:highlight w:val="yellow"/>
        </w:rPr>
      </w:pPr>
      <w:ins w:id="62"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officer in website</w:t>
        </w:r>
      </w:ins>
    </w:p>
    <w:p w14:paraId="46000B06" w14:textId="77777777" w:rsidR="00467200" w:rsidRPr="008C6447" w:rsidRDefault="00467200" w:rsidP="00467200">
      <w:pPr>
        <w:ind w:firstLine="720"/>
        <w:rPr>
          <w:ins w:id="63" w:author="SONY" w:date="2014-06-21T14:04:00Z"/>
          <w:rFonts w:ascii="Times New Roman" w:hAnsi="Times New Roman" w:cs="Times New Roman"/>
          <w:sz w:val="24"/>
          <w:szCs w:val="32"/>
          <w:highlight w:val="yellow"/>
        </w:rPr>
      </w:pPr>
      <w:ins w:id="64" w:author="SONY" w:date="2014-06-21T14:04: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dentist in website</w:t>
        </w:r>
      </w:ins>
    </w:p>
    <w:p w14:paraId="10DC5715" w14:textId="77777777" w:rsidR="00467200" w:rsidRPr="008C6447" w:rsidRDefault="00467200" w:rsidP="00467200">
      <w:pPr>
        <w:rPr>
          <w:ins w:id="65" w:author="SONY" w:date="2014-06-21T14:04:00Z"/>
          <w:rFonts w:ascii="Times New Roman" w:hAnsi="Times New Roman" w:cs="Times New Roman"/>
          <w:sz w:val="24"/>
          <w:szCs w:val="32"/>
          <w:highlight w:val="yellow"/>
        </w:rPr>
      </w:pPr>
      <w:ins w:id="66" w:author="SONY" w:date="2014-06-21T14:04:00Z">
        <w:r w:rsidRPr="008C6447">
          <w:rPr>
            <w:rFonts w:ascii="Times New Roman" w:hAnsi="Times New Roman" w:cs="Times New Roman"/>
            <w:sz w:val="24"/>
            <w:szCs w:val="32"/>
            <w:highlight w:val="yellow"/>
          </w:rPr>
          <w:tab/>
          <w:t>SRS-20: System shall provide logout button for logout</w:t>
        </w:r>
      </w:ins>
    </w:p>
    <w:p w14:paraId="70056BA3" w14:textId="77777777" w:rsidR="00467200" w:rsidRDefault="00467200" w:rsidP="00467200">
      <w:pPr>
        <w:ind w:firstLine="720"/>
        <w:rPr>
          <w:ins w:id="67" w:author="SONY" w:date="2014-06-21T14:04:00Z"/>
          <w:rFonts w:ascii="Times New Roman" w:hAnsi="Times New Roman" w:cs="Times New Roman"/>
          <w:sz w:val="24"/>
          <w:szCs w:val="32"/>
          <w:highlight w:val="yellow"/>
        </w:rPr>
      </w:pPr>
      <w:ins w:id="68" w:author="SONY" w:date="2014-06-21T14:04:00Z">
        <w:r w:rsidRPr="008C6447">
          <w:rPr>
            <w:rFonts w:ascii="Times" w:hAnsi="Times"/>
            <w:sz w:val="24"/>
            <w:szCs w:val="24"/>
            <w:highlight w:val="yellow"/>
          </w:rPr>
          <w:t>SRS-21: System shall destroy session after user logout</w:t>
        </w:r>
      </w:ins>
    </w:p>
    <w:p w14:paraId="57E5E267" w14:textId="77777777" w:rsidR="00467200" w:rsidRPr="008C6447" w:rsidRDefault="00467200" w:rsidP="00467200">
      <w:pPr>
        <w:ind w:firstLine="720"/>
        <w:rPr>
          <w:ins w:id="69" w:author="SONY" w:date="2014-06-21T14:04:00Z"/>
          <w:rFonts w:ascii="Times New Roman" w:hAnsi="Times New Roman" w:cs="Times New Roman"/>
          <w:sz w:val="24"/>
          <w:szCs w:val="32"/>
          <w:highlight w:val="yellow"/>
        </w:rPr>
      </w:pPr>
      <w:ins w:id="70" w:author="SONY" w:date="2014-06-21T14:04:00Z">
        <w:r w:rsidRPr="008C6447">
          <w:rPr>
            <w:rFonts w:ascii="Times New Roman" w:hAnsi="Times New Roman" w:cs="Times New Roman"/>
            <w:sz w:val="24"/>
            <w:szCs w:val="32"/>
            <w:highlight w:val="yellow"/>
          </w:rPr>
          <w:t>SRS-22: System shall provide interface for create a new account for patient</w:t>
        </w:r>
      </w:ins>
    </w:p>
    <w:p w14:paraId="292B7910" w14:textId="77777777" w:rsidR="00467200" w:rsidRPr="008C6447" w:rsidRDefault="00467200" w:rsidP="00467200">
      <w:pPr>
        <w:ind w:firstLine="720"/>
        <w:rPr>
          <w:ins w:id="71" w:author="SONY" w:date="2014-06-21T14:04:00Z"/>
          <w:rFonts w:ascii="Times New Roman" w:hAnsi="Times New Roman" w:cs="Times New Roman"/>
          <w:sz w:val="24"/>
          <w:szCs w:val="24"/>
          <w:highlight w:val="yellow"/>
        </w:rPr>
      </w:pPr>
      <w:ins w:id="72" w:author="SONY" w:date="2014-06-21T14:04:00Z">
        <w:r w:rsidRPr="008C6447">
          <w:rPr>
            <w:rFonts w:ascii="Times New Roman" w:hAnsi="Times New Roman" w:cs="Times New Roman"/>
            <w:sz w:val="24"/>
            <w:szCs w:val="32"/>
            <w:highlight w:val="yellow"/>
          </w:rPr>
          <w:t xml:space="preserve">SRS-23: </w:t>
        </w:r>
        <w:r w:rsidRPr="008C6447">
          <w:rPr>
            <w:rFonts w:ascii="Times New Roman" w:hAnsi="Times New Roman" w:cs="Times New Roman"/>
            <w:sz w:val="24"/>
            <w:szCs w:val="24"/>
            <w:highlight w:val="yellow"/>
          </w:rPr>
          <w:t>System shall add new patient to patients’ table in the database</w:t>
        </w:r>
      </w:ins>
    </w:p>
    <w:p w14:paraId="73C4B5F5" w14:textId="77777777" w:rsidR="00467200" w:rsidRPr="008C6447" w:rsidRDefault="00467200" w:rsidP="00467200">
      <w:pPr>
        <w:ind w:firstLine="720"/>
        <w:rPr>
          <w:ins w:id="73" w:author="SONY" w:date="2014-06-21T14:04:00Z"/>
          <w:rFonts w:ascii="Times New Roman" w:hAnsi="Times New Roman" w:cs="Times New Roman"/>
          <w:sz w:val="24"/>
          <w:szCs w:val="24"/>
          <w:highlight w:val="yellow"/>
        </w:rPr>
      </w:pPr>
      <w:ins w:id="74" w:author="SONY" w:date="2014-06-21T14:04:00Z">
        <w:r w:rsidRPr="008C6447">
          <w:rPr>
            <w:rFonts w:ascii="Times New Roman" w:hAnsi="Times New Roman" w:cs="Times New Roman"/>
            <w:sz w:val="24"/>
            <w:szCs w:val="32"/>
            <w:highlight w:val="yellow"/>
          </w:rPr>
          <w:t xml:space="preserve">SRS-24: </w:t>
        </w:r>
        <w:r w:rsidRPr="008C6447">
          <w:rPr>
            <w:rFonts w:ascii="Times New Roman" w:hAnsi="Times New Roman" w:cs="Times New Roman"/>
            <w:sz w:val="24"/>
            <w:szCs w:val="24"/>
            <w:highlight w:val="yellow"/>
          </w:rPr>
          <w:t>System shall query data from patients’ table in the database</w:t>
        </w:r>
      </w:ins>
    </w:p>
    <w:p w14:paraId="23F52051" w14:textId="77777777" w:rsidR="00467200" w:rsidRPr="008C6447" w:rsidRDefault="00467200" w:rsidP="00467200">
      <w:pPr>
        <w:rPr>
          <w:ins w:id="75" w:author="SONY" w:date="2014-06-21T14:04:00Z"/>
          <w:rFonts w:ascii="Times New Roman" w:hAnsi="Times New Roman" w:cs="Times New Roman"/>
          <w:sz w:val="24"/>
          <w:szCs w:val="32"/>
          <w:highlight w:val="yellow"/>
        </w:rPr>
      </w:pPr>
      <w:ins w:id="76" w:author="SONY" w:date="2014-06-21T14:04:00Z">
        <w:r w:rsidRPr="008C6447">
          <w:rPr>
            <w:rFonts w:ascii="Times New Roman" w:hAnsi="Times New Roman" w:cs="Times New Roman"/>
            <w:sz w:val="24"/>
            <w:szCs w:val="32"/>
            <w:highlight w:val="yellow"/>
          </w:rPr>
          <w:tab/>
          <w:t>SRS-25: System shall delete patient from patients’ table in database</w:t>
        </w:r>
      </w:ins>
    </w:p>
    <w:p w14:paraId="1D106420" w14:textId="77777777" w:rsidR="00467200" w:rsidRPr="008C6447" w:rsidRDefault="00467200" w:rsidP="00467200">
      <w:pPr>
        <w:ind w:firstLine="720"/>
        <w:rPr>
          <w:ins w:id="77" w:author="SONY" w:date="2014-06-21T14:04:00Z"/>
          <w:rFonts w:ascii="Times New Roman" w:hAnsi="Times New Roman" w:cs="Times New Roman"/>
          <w:sz w:val="24"/>
          <w:szCs w:val="32"/>
          <w:highlight w:val="yellow"/>
        </w:rPr>
      </w:pPr>
      <w:ins w:id="78" w:author="SONY" w:date="2014-06-21T14:04:00Z">
        <w:r w:rsidRPr="008C6447">
          <w:rPr>
            <w:rFonts w:ascii="Times New Roman" w:hAnsi="Times New Roman" w:cs="Times New Roman"/>
            <w:sz w:val="24"/>
            <w:szCs w:val="32"/>
            <w:highlight w:val="yellow"/>
          </w:rPr>
          <w:t>SRS-26: System shall provide interface for create a new account for dentist</w:t>
        </w:r>
      </w:ins>
    </w:p>
    <w:p w14:paraId="18DDD4E7" w14:textId="77777777" w:rsidR="00467200" w:rsidRPr="008C6447" w:rsidRDefault="00467200" w:rsidP="00467200">
      <w:pPr>
        <w:ind w:firstLine="720"/>
        <w:rPr>
          <w:ins w:id="79" w:author="SONY" w:date="2014-06-21T14:04:00Z"/>
          <w:rFonts w:ascii="Times New Roman" w:hAnsi="Times New Roman" w:cs="Times New Roman"/>
          <w:sz w:val="24"/>
          <w:szCs w:val="24"/>
          <w:highlight w:val="yellow"/>
        </w:rPr>
      </w:pPr>
      <w:ins w:id="80" w:author="SONY" w:date="2014-06-21T14:04:00Z">
        <w:r w:rsidRPr="008C6447">
          <w:rPr>
            <w:rFonts w:ascii="Times New Roman" w:hAnsi="Times New Roman" w:cs="Times New Roman"/>
            <w:sz w:val="24"/>
            <w:szCs w:val="32"/>
            <w:highlight w:val="yellow"/>
          </w:rPr>
          <w:t xml:space="preserve">SRS-27: </w:t>
        </w:r>
        <w:r w:rsidRPr="008C6447">
          <w:rPr>
            <w:rFonts w:ascii="Times New Roman" w:hAnsi="Times New Roman" w:cs="Times New Roman"/>
            <w:sz w:val="24"/>
            <w:szCs w:val="24"/>
            <w:highlight w:val="yellow"/>
          </w:rPr>
          <w:t>System shall add new dentist to clinic users’ table in the database</w:t>
        </w:r>
      </w:ins>
    </w:p>
    <w:p w14:paraId="25042FFA" w14:textId="77777777" w:rsidR="00467200" w:rsidRPr="008C6447" w:rsidRDefault="00467200" w:rsidP="00467200">
      <w:pPr>
        <w:ind w:firstLine="720"/>
        <w:rPr>
          <w:ins w:id="81" w:author="SONY" w:date="2014-06-21T14:04:00Z"/>
          <w:rFonts w:ascii="Times New Roman" w:hAnsi="Times New Roman" w:cs="Times New Roman"/>
          <w:sz w:val="24"/>
          <w:szCs w:val="24"/>
          <w:highlight w:val="yellow"/>
        </w:rPr>
      </w:pPr>
      <w:ins w:id="82" w:author="SONY" w:date="2014-06-21T14:04:00Z">
        <w:r w:rsidRPr="008C6447">
          <w:rPr>
            <w:rFonts w:ascii="Times New Roman" w:hAnsi="Times New Roman" w:cs="Times New Roman"/>
            <w:sz w:val="24"/>
            <w:szCs w:val="32"/>
            <w:highlight w:val="yellow"/>
          </w:rPr>
          <w:t xml:space="preserve">SRS-28: </w:t>
        </w:r>
        <w:r w:rsidRPr="008C6447">
          <w:rPr>
            <w:rFonts w:ascii="Times New Roman" w:hAnsi="Times New Roman" w:cs="Times New Roman"/>
            <w:sz w:val="24"/>
            <w:szCs w:val="24"/>
            <w:highlight w:val="yellow"/>
          </w:rPr>
          <w:t>System shall add new dentist to dentists’ table in the database</w:t>
        </w:r>
      </w:ins>
    </w:p>
    <w:p w14:paraId="2CB14DC8" w14:textId="77777777" w:rsidR="00467200" w:rsidRPr="008C6447" w:rsidRDefault="00467200" w:rsidP="00467200">
      <w:pPr>
        <w:ind w:firstLine="720"/>
        <w:rPr>
          <w:ins w:id="83" w:author="SONY" w:date="2014-06-21T14:04:00Z"/>
          <w:rFonts w:ascii="Times New Roman" w:hAnsi="Times New Roman" w:cs="Times New Roman"/>
          <w:sz w:val="24"/>
          <w:szCs w:val="24"/>
          <w:highlight w:val="yellow"/>
        </w:rPr>
      </w:pPr>
      <w:ins w:id="84" w:author="SONY" w:date="2014-06-21T14:04:00Z">
        <w:r w:rsidRPr="008C6447">
          <w:rPr>
            <w:rFonts w:ascii="Times New Roman" w:hAnsi="Times New Roman" w:cs="Times New Roman"/>
            <w:sz w:val="24"/>
            <w:szCs w:val="32"/>
            <w:highlight w:val="yellow"/>
          </w:rPr>
          <w:t xml:space="preserve">SRS-29: </w:t>
        </w:r>
        <w:r w:rsidRPr="008C6447">
          <w:rPr>
            <w:rFonts w:ascii="Times New Roman" w:hAnsi="Times New Roman" w:cs="Times New Roman"/>
            <w:sz w:val="24"/>
            <w:szCs w:val="24"/>
            <w:highlight w:val="yellow"/>
          </w:rPr>
          <w:t>System shall query data from dentists’ table in the database</w:t>
        </w:r>
      </w:ins>
    </w:p>
    <w:p w14:paraId="18BFBAB2" w14:textId="77777777" w:rsidR="00467200" w:rsidRPr="008C6447" w:rsidRDefault="00467200" w:rsidP="00467200">
      <w:pPr>
        <w:rPr>
          <w:ins w:id="85" w:author="SONY" w:date="2014-06-21T14:04:00Z"/>
          <w:rFonts w:ascii="Times New Roman" w:hAnsi="Times New Roman" w:cs="Times New Roman"/>
          <w:sz w:val="24"/>
          <w:szCs w:val="32"/>
          <w:highlight w:val="yellow"/>
        </w:rPr>
      </w:pPr>
      <w:ins w:id="86" w:author="SONY" w:date="2014-06-21T14:04:00Z">
        <w:r w:rsidRPr="008C6447">
          <w:rPr>
            <w:rFonts w:ascii="Times New Roman" w:hAnsi="Times New Roman" w:cs="Times New Roman"/>
            <w:sz w:val="24"/>
            <w:szCs w:val="32"/>
            <w:highlight w:val="yellow"/>
          </w:rPr>
          <w:tab/>
          <w:t>SRS-30: System shall delete patient from dentists’ table in database</w:t>
        </w:r>
      </w:ins>
    </w:p>
    <w:p w14:paraId="09DD43BA" w14:textId="77777777" w:rsidR="00467200" w:rsidRPr="008C6447" w:rsidRDefault="00467200" w:rsidP="00467200">
      <w:pPr>
        <w:rPr>
          <w:ins w:id="87" w:author="SONY" w:date="2014-06-21T14:04:00Z"/>
          <w:rFonts w:ascii="Times New Roman" w:hAnsi="Times New Roman" w:cs="Times New Roman"/>
          <w:sz w:val="24"/>
          <w:szCs w:val="32"/>
          <w:highlight w:val="yellow"/>
        </w:rPr>
      </w:pPr>
      <w:ins w:id="88" w:author="SONY" w:date="2014-06-21T14:04:00Z">
        <w:r w:rsidRPr="008C6447">
          <w:rPr>
            <w:rFonts w:ascii="Times New Roman" w:hAnsi="Times New Roman" w:cs="Times New Roman"/>
            <w:sz w:val="24"/>
            <w:szCs w:val="32"/>
            <w:highlight w:val="yellow"/>
          </w:rPr>
          <w:tab/>
          <w:t>SRS-31: System shall provide interface for show list of patient</w:t>
        </w:r>
      </w:ins>
    </w:p>
    <w:p w14:paraId="3E117522" w14:textId="77777777" w:rsidR="00467200" w:rsidRPr="00B51AD6" w:rsidRDefault="00467200" w:rsidP="00467200">
      <w:pPr>
        <w:ind w:firstLine="720"/>
        <w:rPr>
          <w:ins w:id="89" w:author="SONY" w:date="2014-06-21T14:04:00Z"/>
          <w:rFonts w:ascii="Times New Roman" w:hAnsi="Times New Roman" w:cs="Times New Roman"/>
          <w:sz w:val="24"/>
          <w:szCs w:val="32"/>
        </w:rPr>
      </w:pPr>
      <w:ins w:id="90" w:author="SONY" w:date="2014-06-21T14:04:00Z">
        <w:r w:rsidRPr="008C6447">
          <w:rPr>
            <w:rFonts w:ascii="Times New Roman" w:hAnsi="Times New Roman" w:cs="Times New Roman"/>
            <w:sz w:val="24"/>
            <w:szCs w:val="32"/>
            <w:highlight w:val="yellow"/>
          </w:rPr>
          <w:t>SRS-32: System shall provide interface for show list of patient</w:t>
        </w:r>
      </w:ins>
    </w:p>
    <w:p w14:paraId="20A4BE28" w14:textId="77777777" w:rsidR="009E1EE6" w:rsidRDefault="009E1EE6" w:rsidP="00E34A91">
      <w:pPr>
        <w:pStyle w:val="Heading1"/>
        <w:rPr>
          <w:rFonts w:ascii="Times" w:eastAsiaTheme="minorHAnsi" w:hAnsi="Times"/>
          <w:sz w:val="36"/>
          <w:szCs w:val="36"/>
          <w:lang w:bidi="ar-SA"/>
        </w:rPr>
      </w:pPr>
      <w:bookmarkStart w:id="91" w:name="_Toc260001457"/>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91"/>
    </w:p>
    <w:p w14:paraId="52552471" w14:textId="6F958C62" w:rsidR="00222DE0" w:rsidRPr="00E34A91" w:rsidRDefault="00222DE0" w:rsidP="00E34A91">
      <w:pPr>
        <w:pStyle w:val="Heading2"/>
        <w:rPr>
          <w:rFonts w:ascii="Times" w:hAnsi="Times" w:cs="Times"/>
          <w:color w:val="auto"/>
          <w:sz w:val="32"/>
          <w:szCs w:val="32"/>
          <w:lang w:bidi="ar-SA"/>
        </w:rPr>
      </w:pPr>
      <w:bookmarkStart w:id="92"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92"/>
    </w:p>
    <w:p w14:paraId="0D42B202" w14:textId="51EC2D45" w:rsidR="00CB7591" w:rsidRDefault="00222DE0" w:rsidP="00CB7591">
      <w:pPr>
        <w:pStyle w:val="Heading3"/>
        <w:rPr>
          <w:rFonts w:ascii="Times" w:eastAsiaTheme="minorHAnsi" w:hAnsi="Times" w:cs="Times"/>
          <w:color w:val="auto"/>
          <w:sz w:val="28"/>
          <w:lang w:bidi="ar-SA"/>
        </w:rPr>
      </w:pPr>
      <w:bookmarkStart w:id="93"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93"/>
    </w:p>
    <w:p w14:paraId="7905BEBC" w14:textId="77777777" w:rsidR="00004FA8" w:rsidRPr="00004FA8" w:rsidRDefault="00004FA8" w:rsidP="00004FA8">
      <w:pPr>
        <w:rPr>
          <w:lang w:bidi="ar-SA"/>
        </w:rPr>
      </w:pPr>
    </w:p>
    <w:p w14:paraId="06993BB8" w14:textId="2B030A9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URS-01: User can view his/her appointment schedule in mobile application</w:t>
      </w:r>
    </w:p>
    <w:p w14:paraId="4109DC2C" w14:textId="56E3FA72" w:rsidR="007911A3" w:rsidRPr="008C6447" w:rsidRDefault="001C2E68" w:rsidP="00305D83">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 xml:space="preserve">SRS-01: </w:t>
      </w:r>
      <w:r w:rsidR="00A57F10" w:rsidRPr="008C6447">
        <w:rPr>
          <w:rFonts w:ascii="Times New Roman" w:hAnsi="Times New Roman" w:cs="Times New Roman"/>
          <w:sz w:val="24"/>
          <w:szCs w:val="32"/>
          <w:highlight w:val="yellow"/>
        </w:rPr>
        <w:t>System s</w:t>
      </w:r>
      <w:r w:rsidRPr="008C6447">
        <w:rPr>
          <w:rFonts w:ascii="Times New Roman" w:hAnsi="Times New Roman" w:cs="Times New Roman"/>
          <w:sz w:val="24"/>
          <w:szCs w:val="32"/>
          <w:highlight w:val="yellow"/>
        </w:rPr>
        <w:t>hall provide patients’ appointment schedule</w:t>
      </w:r>
      <w:r w:rsidR="00A57F10" w:rsidRPr="008C6447">
        <w:rPr>
          <w:rFonts w:ascii="Times New Roman" w:hAnsi="Times New Roman" w:cs="Times New Roman"/>
          <w:sz w:val="24"/>
          <w:szCs w:val="32"/>
          <w:highlight w:val="yellow"/>
        </w:rPr>
        <w:t xml:space="preserve"> interface in mobile application</w:t>
      </w:r>
    </w:p>
    <w:p w14:paraId="4B8E490A" w14:textId="5ACD0AE5" w:rsidR="007647B9" w:rsidRPr="008C6447" w:rsidRDefault="007647B9"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w:t>
      </w:r>
      <w:r w:rsidR="0008194C" w:rsidRPr="008C6447">
        <w:rPr>
          <w:rFonts w:ascii="Times New Roman" w:hAnsi="Times New Roman" w:cs="Times New Roman"/>
          <w:sz w:val="24"/>
          <w:szCs w:val="32"/>
          <w:highlight w:val="yellow"/>
        </w:rPr>
        <w:t>S-0</w:t>
      </w:r>
      <w:r w:rsidR="00305D83">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22133000" w14:textId="77777777" w:rsidR="003C6AC2" w:rsidRDefault="003C6AC2" w:rsidP="001C2E68">
      <w:pPr>
        <w:rPr>
          <w:rFonts w:ascii="Times New Roman" w:hAnsi="Times New Roman" w:cs="Times New Roman"/>
          <w:sz w:val="24"/>
          <w:szCs w:val="32"/>
          <w:highlight w:val="yellow"/>
        </w:rPr>
      </w:pPr>
    </w:p>
    <w:p w14:paraId="728C2359" w14:textId="0727E1DD" w:rsidR="00473DF0" w:rsidRPr="00713B81" w:rsidRDefault="00473DF0" w:rsidP="001C2E68">
      <w:pPr>
        <w:rPr>
          <w:rFonts w:ascii="Times New Roman" w:hAnsi="Times New Roman" w:cs="Times New Roman"/>
          <w:b/>
          <w:bCs/>
          <w:sz w:val="24"/>
          <w:szCs w:val="32"/>
          <w:highlight w:val="yellow"/>
        </w:rPr>
      </w:pPr>
      <w:r w:rsidRPr="00713B81">
        <w:rPr>
          <w:rFonts w:ascii="Times New Roman" w:hAnsi="Times New Roman" w:cs="Times New Roman"/>
          <w:b/>
          <w:bCs/>
          <w:sz w:val="24"/>
          <w:szCs w:val="32"/>
          <w:highlight w:val="yellow"/>
        </w:rPr>
        <w:t>URS-02: User can view his/her appointment schedule in</w:t>
      </w:r>
      <w:r w:rsidR="00305D83" w:rsidRPr="00713B81">
        <w:rPr>
          <w:rFonts w:ascii="Times New Roman" w:hAnsi="Times New Roman" w:cs="Times New Roman"/>
          <w:b/>
          <w:bCs/>
          <w:sz w:val="24"/>
          <w:szCs w:val="32"/>
          <w:highlight w:val="yellow"/>
        </w:rPr>
        <w:t xml:space="preserve"> website</w:t>
      </w:r>
    </w:p>
    <w:p w14:paraId="726C8624" w14:textId="7AAC17DE" w:rsidR="009315A8" w:rsidRDefault="00293B2C" w:rsidP="00315BCA">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64FD25E2" w14:textId="170BDA6E" w:rsidR="00DD6DCC" w:rsidRPr="008C6447" w:rsidRDefault="00473DF0" w:rsidP="00DD6DCC">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00DD6DCC"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3</w:t>
      </w:r>
      <w:r w:rsidR="00DD6DCC" w:rsidRPr="008C6447">
        <w:rPr>
          <w:rFonts w:ascii="Times New Roman" w:hAnsi="Times New Roman" w:cs="Times New Roman"/>
          <w:sz w:val="24"/>
          <w:szCs w:val="32"/>
          <w:highlight w:val="yellow"/>
        </w:rPr>
        <w:t>: System shall provide patients’ appointment schedule interface in website</w:t>
      </w:r>
    </w:p>
    <w:p w14:paraId="5EA32CAF" w14:textId="20A255C0" w:rsidR="00DD6DCC" w:rsidRPr="008C6447" w:rsidRDefault="00DD6DCC" w:rsidP="00DD6DC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w:t>
      </w:r>
      <w:r w:rsidR="00E63C5C">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p>
    <w:p w14:paraId="5BEB39D4" w14:textId="6A16738C" w:rsidR="00473DF0" w:rsidRPr="008C6447" w:rsidRDefault="00473DF0" w:rsidP="001C2E68">
      <w:pPr>
        <w:rPr>
          <w:rFonts w:ascii="Times New Roman" w:hAnsi="Times New Roman" w:cs="Times New Roman"/>
          <w:sz w:val="24"/>
          <w:szCs w:val="32"/>
          <w:highlight w:val="yellow"/>
        </w:rPr>
      </w:pPr>
    </w:p>
    <w:p w14:paraId="3F94B386" w14:textId="6BAD4BA5"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User can view all appointment in the dental clinic appointment schedule</w:t>
      </w:r>
    </w:p>
    <w:p w14:paraId="190C774E" w14:textId="47735D0D" w:rsidR="00662414" w:rsidRPr="008C6447" w:rsidRDefault="00662414"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E1DE44" w14:textId="68DBC250" w:rsidR="0008194C" w:rsidRPr="008C6447" w:rsidRDefault="0008194C"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SRS-05: System shall provide all appointment schedule of dental clinic in mobile application</w:t>
      </w:r>
    </w:p>
    <w:p w14:paraId="68374245" w14:textId="54D5618E" w:rsidR="003C6AC2"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SRS-06: System shall provide all appointment schedule of dental clinic in website</w:t>
      </w:r>
    </w:p>
    <w:p w14:paraId="51CAF95E" w14:textId="77777777" w:rsidR="00C31DD2" w:rsidRPr="008C6447" w:rsidRDefault="00C31DD2" w:rsidP="001C2E68">
      <w:pPr>
        <w:rPr>
          <w:rFonts w:ascii="Times New Roman" w:hAnsi="Times New Roman" w:cs="Times New Roman"/>
          <w:sz w:val="24"/>
          <w:szCs w:val="32"/>
          <w:highlight w:val="yellow"/>
        </w:rPr>
      </w:pPr>
    </w:p>
    <w:p w14:paraId="46B7DF91" w14:textId="723BE9C8"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view the dentist appointment in website</w:t>
      </w:r>
    </w:p>
    <w:p w14:paraId="4BBDEC4B" w14:textId="1E318F68" w:rsidR="0008194C"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BD2381" w:rsidRPr="008C6447">
        <w:rPr>
          <w:rFonts w:ascii="Times New Roman" w:hAnsi="Times New Roman" w:cs="Times New Roman"/>
          <w:sz w:val="24"/>
          <w:szCs w:val="32"/>
          <w:highlight w:val="yellow"/>
        </w:rPr>
        <w:t>SRS-03: System shall provide dentists’ appointment schedule interface in website</w:t>
      </w:r>
    </w:p>
    <w:p w14:paraId="0DAB4696" w14:textId="37CFC5CF" w:rsidR="00746203" w:rsidRPr="008C6447" w:rsidRDefault="00746203" w:rsidP="00746203">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894A0D">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2CD6BE1" w14:textId="77777777" w:rsidR="00C31DD2" w:rsidRPr="008C6447" w:rsidRDefault="00C31DD2" w:rsidP="00746203">
      <w:pPr>
        <w:ind w:firstLine="720"/>
        <w:rPr>
          <w:rFonts w:ascii="Times New Roman" w:hAnsi="Times New Roman" w:cs="Times New Roman"/>
          <w:sz w:val="24"/>
          <w:szCs w:val="32"/>
          <w:highlight w:val="yellow"/>
        </w:rPr>
      </w:pPr>
    </w:p>
    <w:p w14:paraId="170886E2" w14:textId="7F848C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view the patient appointment in website</w:t>
      </w:r>
    </w:p>
    <w:p w14:paraId="6E573A28" w14:textId="6E73803F" w:rsidR="00BD2381" w:rsidRPr="008C6447" w:rsidRDefault="00BD2381"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SRS-01: System shall provide patients’ appointment schedule interface in mobile application</w:t>
      </w:r>
    </w:p>
    <w:p w14:paraId="178A4DDF" w14:textId="287D2AA9" w:rsidR="00746203" w:rsidRPr="008C6447" w:rsidRDefault="00746203"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623B9F">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4DB083AF" w14:textId="77777777" w:rsidR="00C31DD2" w:rsidRPr="008C6447" w:rsidRDefault="00C31DD2" w:rsidP="00BD2381">
      <w:pPr>
        <w:ind w:left="720"/>
        <w:rPr>
          <w:rFonts w:ascii="Times New Roman" w:hAnsi="Times New Roman" w:cs="Times New Roman"/>
          <w:sz w:val="24"/>
          <w:szCs w:val="32"/>
          <w:highlight w:val="yellow"/>
        </w:rPr>
      </w:pPr>
    </w:p>
    <w:p w14:paraId="41DC23CA" w14:textId="375E6E1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add new appointment into the database</w:t>
      </w:r>
    </w:p>
    <w:p w14:paraId="600BE4B9" w14:textId="20A4F59D" w:rsidR="00BD2381" w:rsidRPr="008C6447" w:rsidRDefault="00BD2381"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746203" w:rsidRPr="008C6447">
        <w:rPr>
          <w:rFonts w:ascii="Times New Roman" w:hAnsi="Times New Roman" w:cs="Times New Roman"/>
          <w:sz w:val="24"/>
          <w:szCs w:val="32"/>
          <w:highlight w:val="yellow"/>
        </w:rPr>
        <w:t>SRS-07:</w:t>
      </w:r>
      <w:r w:rsidR="00662414" w:rsidRPr="008C6447">
        <w:rPr>
          <w:rFonts w:ascii="Times New Roman" w:hAnsi="Times New Roman" w:cs="Times New Roman"/>
          <w:sz w:val="24"/>
          <w:szCs w:val="32"/>
          <w:highlight w:val="yellow"/>
        </w:rPr>
        <w:t xml:space="preserve"> System shall provide </w:t>
      </w:r>
      <w:r w:rsidR="00891B61" w:rsidRPr="008C6447">
        <w:rPr>
          <w:rFonts w:ascii="Times New Roman" w:hAnsi="Times New Roman" w:cs="Times New Roman"/>
          <w:sz w:val="24"/>
          <w:szCs w:val="32"/>
          <w:highlight w:val="yellow"/>
        </w:rPr>
        <w:t>interface for make a new appointment</w:t>
      </w:r>
    </w:p>
    <w:p w14:paraId="12885C0D" w14:textId="77777777" w:rsidR="001F5B3C" w:rsidRPr="008C6447" w:rsidRDefault="001F5B3C" w:rsidP="001F5B3C">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p>
    <w:p w14:paraId="160BC61C" w14:textId="58E26178" w:rsidR="009C4B7A" w:rsidRPr="008C6447" w:rsidRDefault="005E51EB" w:rsidP="0001394F">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07B8AE77" w14:textId="77777777" w:rsidR="00C31DD2" w:rsidRPr="008C6447" w:rsidRDefault="00C31DD2" w:rsidP="0001394F">
      <w:pPr>
        <w:ind w:left="720"/>
        <w:rPr>
          <w:rFonts w:ascii="Times New Roman" w:hAnsi="Times New Roman" w:cs="Times New Roman"/>
          <w:sz w:val="24"/>
          <w:szCs w:val="24"/>
          <w:highlight w:val="yellow"/>
        </w:rPr>
      </w:pPr>
    </w:p>
    <w:p w14:paraId="3555C42A" w14:textId="3CB1AF56"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edit the appointment</w:t>
      </w:r>
    </w:p>
    <w:p w14:paraId="7AEB6866" w14:textId="352B38A6" w:rsidR="0001394F" w:rsidRPr="008C6447" w:rsidRDefault="0001394F" w:rsidP="0001394F">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B4241">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C22829" w14:textId="0992BEFF" w:rsidR="0001394F" w:rsidRPr="008C6447" w:rsidRDefault="00B40B09" w:rsidP="00C31DD2">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 xml:space="preserve">System shall add new appointment </w:t>
      </w:r>
      <w:r w:rsidR="001F5B3C" w:rsidRPr="008C6447">
        <w:rPr>
          <w:rFonts w:ascii="Times New Roman" w:hAnsi="Times New Roman" w:cs="Times New Roman"/>
          <w:sz w:val="24"/>
          <w:szCs w:val="24"/>
          <w:highlight w:val="yellow"/>
        </w:rPr>
        <w:t xml:space="preserve">to appointment table in </w:t>
      </w:r>
      <w:r w:rsidRPr="008C6447">
        <w:rPr>
          <w:rFonts w:ascii="Times New Roman" w:hAnsi="Times New Roman" w:cs="Times New Roman"/>
          <w:sz w:val="24"/>
          <w:szCs w:val="24"/>
          <w:highlight w:val="yellow"/>
        </w:rPr>
        <w:t>the database</w:t>
      </w:r>
    </w:p>
    <w:p w14:paraId="5309AF32" w14:textId="77777777" w:rsidR="00C31DD2" w:rsidRPr="008C6447" w:rsidRDefault="00C31DD2" w:rsidP="00C31DD2">
      <w:pPr>
        <w:ind w:firstLine="720"/>
        <w:rPr>
          <w:rFonts w:ascii="Times New Roman" w:hAnsi="Times New Roman" w:cs="Times New Roman"/>
          <w:sz w:val="24"/>
          <w:szCs w:val="24"/>
          <w:highlight w:val="yellow"/>
        </w:rPr>
      </w:pPr>
    </w:p>
    <w:p w14:paraId="3653598C" w14:textId="07A04752"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delete the appointment</w:t>
      </w:r>
    </w:p>
    <w:p w14:paraId="1BC0E2D6" w14:textId="2A180074" w:rsidR="00C31DD2" w:rsidRPr="008C6447" w:rsidRDefault="00C31DD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5439BA" w:rsidRPr="008C6447">
        <w:rPr>
          <w:rFonts w:ascii="Times New Roman" w:hAnsi="Times New Roman" w:cs="Times New Roman"/>
          <w:sz w:val="24"/>
          <w:szCs w:val="32"/>
          <w:highlight w:val="yellow"/>
        </w:rPr>
        <w:t>SRS-10: System shall delete appointment from appointment table in database</w:t>
      </w:r>
    </w:p>
    <w:p w14:paraId="56AAEAA3" w14:textId="77777777" w:rsidR="002B19B4" w:rsidRPr="008C6447" w:rsidRDefault="002B19B4" w:rsidP="001C2E68">
      <w:pPr>
        <w:rPr>
          <w:rFonts w:ascii="Times New Roman" w:hAnsi="Times New Roman" w:cs="Times New Roman"/>
          <w:sz w:val="24"/>
          <w:szCs w:val="32"/>
          <w:highlight w:val="yellow"/>
        </w:rPr>
      </w:pPr>
    </w:p>
    <w:p w14:paraId="369F24FB" w14:textId="2ADCB66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save the appointment to google calendar</w:t>
      </w:r>
    </w:p>
    <w:p w14:paraId="6F043536" w14:textId="7A48ACBA" w:rsidR="00AF091D" w:rsidRPr="008C6447" w:rsidRDefault="00AF091D" w:rsidP="00AF091D">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BE7A27">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5F84EE5" w14:textId="7CE408B0" w:rsidR="002B19B4" w:rsidRPr="008C6447" w:rsidRDefault="002B19B4"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SRS-11: System shall open google calendar page to save the data to calendar</w:t>
      </w:r>
    </w:p>
    <w:p w14:paraId="249B8257" w14:textId="77777777" w:rsidR="002B19B4" w:rsidRPr="008C6447" w:rsidRDefault="002B19B4" w:rsidP="001C2E68">
      <w:pPr>
        <w:rPr>
          <w:rFonts w:ascii="Times New Roman" w:hAnsi="Times New Roman" w:cs="Times New Roman"/>
          <w:sz w:val="24"/>
          <w:szCs w:val="32"/>
          <w:highlight w:val="yellow"/>
        </w:rPr>
      </w:pPr>
    </w:p>
    <w:p w14:paraId="32CE624E" w14:textId="364D8C4A"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60007A">
        <w:rPr>
          <w:rFonts w:ascii="Times New Roman" w:hAnsi="Times New Roman" w:cs="Times New Roman"/>
          <w:b/>
          <w:bCs/>
          <w:sz w:val="24"/>
          <w:szCs w:val="32"/>
          <w:highlight w:val="yellow"/>
        </w:rPr>
        <w:t>10</w:t>
      </w:r>
      <w:r w:rsidRPr="008C6447">
        <w:rPr>
          <w:rFonts w:ascii="Times New Roman" w:hAnsi="Times New Roman" w:cs="Times New Roman"/>
          <w:b/>
          <w:bCs/>
          <w:sz w:val="24"/>
          <w:szCs w:val="32"/>
          <w:highlight w:val="yellow"/>
        </w:rPr>
        <w:t>: User can login to the mobile application</w:t>
      </w:r>
    </w:p>
    <w:p w14:paraId="3E05F031" w14:textId="12BDA33B" w:rsidR="00DF44F0" w:rsidRPr="008C6447" w:rsidRDefault="00DF44F0" w:rsidP="00DF44F0">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81A934" w14:textId="088CD4CD" w:rsidR="00AF091D" w:rsidRPr="008C6447" w:rsidRDefault="00AF091D"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E54F08" w:rsidRPr="008C6447">
        <w:rPr>
          <w:rFonts w:ascii="Times New Roman" w:hAnsi="Times New Roman" w:cs="Times New Roman"/>
          <w:sz w:val="24"/>
          <w:szCs w:val="32"/>
          <w:highlight w:val="yellow"/>
        </w:rPr>
        <w:t>SRS-12</w:t>
      </w:r>
      <w:r w:rsidRPr="008C6447">
        <w:rPr>
          <w:rFonts w:ascii="Times New Roman" w:hAnsi="Times New Roman" w:cs="Times New Roman"/>
          <w:sz w:val="24"/>
          <w:szCs w:val="32"/>
          <w:highlight w:val="yellow"/>
        </w:rPr>
        <w:t xml:space="preserve">: System shall provide </w:t>
      </w:r>
      <w:r w:rsidR="00E54F08" w:rsidRPr="008C6447">
        <w:rPr>
          <w:rFonts w:ascii="Times New Roman" w:hAnsi="Times New Roman" w:cs="Times New Roman"/>
          <w:sz w:val="24"/>
          <w:szCs w:val="32"/>
          <w:highlight w:val="yellow"/>
        </w:rPr>
        <w:t>the login interface for patient in mobile application</w:t>
      </w:r>
    </w:p>
    <w:p w14:paraId="6FA89FD9" w14:textId="6FF48289"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p>
    <w:p w14:paraId="6029C5E0" w14:textId="1240BE87"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p>
    <w:p w14:paraId="7BFAF36D" w14:textId="58DA0527" w:rsidR="007A66BF" w:rsidRPr="008C6447" w:rsidRDefault="007A66BF" w:rsidP="007A66BF">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r w:rsidR="00DF44F0" w:rsidRPr="008C6447">
        <w:rPr>
          <w:rFonts w:ascii="Times New Roman" w:hAnsi="Times New Roman" w:cs="Times New Roman"/>
          <w:sz w:val="24"/>
          <w:szCs w:val="24"/>
          <w:highlight w:val="yellow"/>
        </w:rPr>
        <w:t>1</w:t>
      </w:r>
      <w:r w:rsidR="00606990">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p>
    <w:p w14:paraId="655999CD" w14:textId="3F048747" w:rsidR="007A66BF" w:rsidRDefault="00DF44F0" w:rsidP="007A66BF">
      <w:pPr>
        <w:ind w:firstLine="720"/>
        <w:rPr>
          <w:rFonts w:ascii="Times" w:hAnsi="Times"/>
          <w:sz w:val="24"/>
          <w:szCs w:val="24"/>
          <w:highlight w:val="yellow"/>
        </w:rPr>
      </w:pPr>
      <w:r w:rsidRPr="008C6447">
        <w:rPr>
          <w:rFonts w:ascii="Times" w:hAnsi="Times"/>
          <w:sz w:val="24"/>
          <w:szCs w:val="24"/>
          <w:highlight w:val="yellow"/>
        </w:rPr>
        <w:t>SRS-1</w:t>
      </w:r>
      <w:r w:rsidR="00606990">
        <w:rPr>
          <w:rFonts w:ascii="Times" w:hAnsi="Times"/>
          <w:sz w:val="24"/>
          <w:szCs w:val="24"/>
          <w:highlight w:val="yellow"/>
        </w:rPr>
        <w:t>6</w:t>
      </w:r>
      <w:r w:rsidR="007A66BF" w:rsidRPr="008C6447">
        <w:rPr>
          <w:rFonts w:ascii="Times" w:hAnsi="Times"/>
          <w:sz w:val="24"/>
          <w:szCs w:val="24"/>
          <w:highlight w:val="yellow"/>
        </w:rPr>
        <w:t>: System shall save session after user login</w:t>
      </w:r>
    </w:p>
    <w:p w14:paraId="65D8652A" w14:textId="77777777" w:rsidR="00606990" w:rsidRPr="008C6447" w:rsidRDefault="00606990" w:rsidP="007A66BF">
      <w:pPr>
        <w:ind w:firstLine="720"/>
        <w:rPr>
          <w:rFonts w:ascii="Times" w:hAnsi="Times"/>
          <w:sz w:val="24"/>
          <w:szCs w:val="24"/>
          <w:highlight w:val="yellow"/>
        </w:rPr>
      </w:pPr>
    </w:p>
    <w:p w14:paraId="613971FF" w14:textId="5B687C62" w:rsidR="002448BD" w:rsidRDefault="00606990"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A29C7">
        <w:rPr>
          <w:rFonts w:ascii="Times New Roman" w:hAnsi="Times New Roman" w:cs="Times New Roman"/>
          <w:b/>
          <w:bCs/>
          <w:sz w:val="24"/>
          <w:szCs w:val="32"/>
          <w:highlight w:val="yellow"/>
        </w:rPr>
        <w:t>11</w:t>
      </w:r>
      <w:r w:rsidRPr="008C6447">
        <w:rPr>
          <w:rFonts w:ascii="Times New Roman" w:hAnsi="Times New Roman" w:cs="Times New Roman"/>
          <w:b/>
          <w:bCs/>
          <w:sz w:val="24"/>
          <w:szCs w:val="32"/>
          <w:highlight w:val="yellow"/>
        </w:rPr>
        <w:t>: User can login to the</w:t>
      </w:r>
      <w:r>
        <w:rPr>
          <w:rFonts w:ascii="Times New Roman" w:hAnsi="Times New Roman" w:cs="Times New Roman"/>
          <w:b/>
          <w:bCs/>
          <w:sz w:val="24"/>
          <w:szCs w:val="32"/>
          <w:highlight w:val="yellow"/>
        </w:rPr>
        <w:t xml:space="preserve"> website</w:t>
      </w:r>
    </w:p>
    <w:p w14:paraId="7BA4A622" w14:textId="77777777" w:rsidR="00606990" w:rsidRPr="008C6447" w:rsidRDefault="00606990" w:rsidP="00606990">
      <w:pPr>
        <w:ind w:left="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3</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and password with the data in patient table in the database</w:t>
      </w:r>
    </w:p>
    <w:p w14:paraId="76865B63" w14:textId="77777777" w:rsidR="00606990" w:rsidRPr="008C6447" w:rsidRDefault="00606990" w:rsidP="00606990">
      <w:pPr>
        <w:ind w:left="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and password with the data in clinic users’ table in the database</w:t>
      </w:r>
    </w:p>
    <w:p w14:paraId="1B6CDA88" w14:textId="77777777" w:rsidR="00606990" w:rsidRPr="008C6447" w:rsidRDefault="00606990" w:rsidP="00606990">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5</w:t>
      </w:r>
      <w:r w:rsidRPr="008C6447">
        <w:rPr>
          <w:rFonts w:ascii="Times New Roman" w:hAnsi="Times New Roman" w:cs="Times New Roman"/>
          <w:sz w:val="24"/>
          <w:szCs w:val="24"/>
          <w:highlight w:val="yellow"/>
        </w:rPr>
        <w:t>: System shall show error message “Wrong username or password”</w:t>
      </w:r>
    </w:p>
    <w:p w14:paraId="30E27B65" w14:textId="6A8E5E08" w:rsidR="00606990" w:rsidRPr="00606990" w:rsidRDefault="00606990" w:rsidP="00606990">
      <w:pPr>
        <w:ind w:firstLine="720"/>
        <w:rPr>
          <w:rFonts w:ascii="Times" w:hAnsi="Times"/>
          <w:sz w:val="24"/>
          <w:szCs w:val="24"/>
          <w:highlight w:val="yellow"/>
        </w:rPr>
      </w:pPr>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System shall save session after user login</w:t>
      </w:r>
    </w:p>
    <w:p w14:paraId="09ECBED5" w14:textId="51BE8150"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the login interface for patient in website</w:t>
      </w:r>
    </w:p>
    <w:p w14:paraId="5A619B43" w14:textId="1473B28E"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officer in website</w:t>
      </w:r>
    </w:p>
    <w:p w14:paraId="6D8E47C8" w14:textId="3595B8EB"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017C57">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dentist in website</w:t>
      </w:r>
    </w:p>
    <w:p w14:paraId="1234AD65" w14:textId="77777777" w:rsidR="002448BD" w:rsidRPr="008C6447" w:rsidRDefault="002448BD" w:rsidP="001C2E68">
      <w:pPr>
        <w:rPr>
          <w:rFonts w:ascii="Times New Roman" w:hAnsi="Times New Roman" w:cs="Times New Roman"/>
          <w:sz w:val="24"/>
          <w:szCs w:val="32"/>
          <w:highlight w:val="yellow"/>
        </w:rPr>
      </w:pPr>
    </w:p>
    <w:p w14:paraId="329E2753" w14:textId="4FD0BCDD"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A29C7">
        <w:rPr>
          <w:rFonts w:ascii="Times New Roman" w:hAnsi="Times New Roman" w:cs="Times New Roman"/>
          <w:b/>
          <w:bCs/>
          <w:sz w:val="24"/>
          <w:szCs w:val="32"/>
          <w:highlight w:val="yellow"/>
        </w:rPr>
        <w:t>2</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mobile application</w:t>
      </w:r>
    </w:p>
    <w:p w14:paraId="102BD086" w14:textId="71B871C7" w:rsidR="00DF44F0" w:rsidRPr="008C6447" w:rsidRDefault="00BC460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SRS-20: System shall provide logout button for logout</w:t>
      </w:r>
    </w:p>
    <w:p w14:paraId="652FB17A" w14:textId="67EB5006" w:rsidR="00BC4602" w:rsidRDefault="00BC4602" w:rsidP="00BC4602">
      <w:pPr>
        <w:ind w:firstLine="720"/>
        <w:rPr>
          <w:rFonts w:ascii="Times New Roman" w:hAnsi="Times New Roman" w:cs="Times New Roman"/>
          <w:sz w:val="24"/>
          <w:szCs w:val="32"/>
          <w:highlight w:val="yellow"/>
        </w:rPr>
      </w:pPr>
      <w:r w:rsidRPr="008C6447">
        <w:rPr>
          <w:rFonts w:ascii="Times" w:hAnsi="Times"/>
          <w:sz w:val="24"/>
          <w:szCs w:val="24"/>
          <w:highlight w:val="yellow"/>
        </w:rPr>
        <w:t>SRS-21: System shall destroy session after user logout</w:t>
      </w:r>
    </w:p>
    <w:p w14:paraId="4D080B34" w14:textId="77777777" w:rsidR="003057D6" w:rsidRDefault="003057D6" w:rsidP="003057D6">
      <w:pPr>
        <w:rPr>
          <w:rFonts w:ascii="Times New Roman" w:hAnsi="Times New Roman" w:cs="Times New Roman"/>
          <w:sz w:val="24"/>
          <w:szCs w:val="32"/>
          <w:highlight w:val="yellow"/>
        </w:rPr>
      </w:pPr>
    </w:p>
    <w:p w14:paraId="238CA1CE" w14:textId="5421D043" w:rsidR="003057D6" w:rsidRPr="008C6447" w:rsidRDefault="003057D6" w:rsidP="003057D6">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website </w:t>
      </w:r>
    </w:p>
    <w:p w14:paraId="3E14BD74" w14:textId="77777777" w:rsidR="004D7902" w:rsidRPr="008C6447" w:rsidRDefault="004D7902" w:rsidP="004D7902">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SRS-20: System shall provide logout button for logout</w:t>
      </w:r>
    </w:p>
    <w:p w14:paraId="48A2AB26" w14:textId="00E6F833" w:rsidR="003057D6" w:rsidRPr="008C6447" w:rsidRDefault="004D7902" w:rsidP="0072530C">
      <w:pPr>
        <w:ind w:firstLine="720"/>
        <w:rPr>
          <w:rFonts w:ascii="Times New Roman" w:hAnsi="Times New Roman" w:cs="Times New Roman"/>
          <w:sz w:val="24"/>
          <w:szCs w:val="32"/>
          <w:highlight w:val="yellow"/>
        </w:rPr>
      </w:pPr>
      <w:r w:rsidRPr="008C6447">
        <w:rPr>
          <w:rFonts w:ascii="Times" w:hAnsi="Times"/>
          <w:sz w:val="24"/>
          <w:szCs w:val="24"/>
          <w:highlight w:val="yellow"/>
        </w:rPr>
        <w:t>SRS-21: System shall destroy session after user logout</w:t>
      </w:r>
    </w:p>
    <w:p w14:paraId="4969DA0F" w14:textId="77777777" w:rsidR="00BC4602" w:rsidRPr="008C6447" w:rsidRDefault="00BC4602" w:rsidP="00BC4602">
      <w:pPr>
        <w:ind w:firstLine="720"/>
        <w:rPr>
          <w:rFonts w:ascii="Times New Roman" w:hAnsi="Times New Roman" w:cs="Times New Roman"/>
          <w:sz w:val="24"/>
          <w:szCs w:val="32"/>
          <w:highlight w:val="yellow"/>
        </w:rPr>
      </w:pPr>
    </w:p>
    <w:p w14:paraId="78575E96" w14:textId="77F2ABD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create an account for new patient</w:t>
      </w:r>
    </w:p>
    <w:p w14:paraId="10343F8E" w14:textId="517377FB" w:rsidR="00BF0D09" w:rsidRPr="008C6447" w:rsidRDefault="00BF0D09" w:rsidP="00BF0D09">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161DBD0" w14:textId="4114C676" w:rsidR="009C3D9C" w:rsidRPr="008C6447" w:rsidRDefault="009C3D9C" w:rsidP="009C3D9C">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SRS-22: System shall provide interface for create a new account for patient</w:t>
      </w:r>
    </w:p>
    <w:p w14:paraId="323AAD34" w14:textId="1F371558" w:rsidR="009C3D9C" w:rsidRPr="008C6447" w:rsidRDefault="00BF0D09" w:rsidP="009C3D9C">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SRS-23</w:t>
      </w:r>
      <w:r w:rsidR="009C3D9C" w:rsidRPr="008C6447">
        <w:rPr>
          <w:rFonts w:ascii="Times New Roman" w:hAnsi="Times New Roman" w:cs="Times New Roman"/>
          <w:sz w:val="24"/>
          <w:szCs w:val="32"/>
          <w:highlight w:val="yellow"/>
        </w:rPr>
        <w:t xml:space="preserve">: </w:t>
      </w:r>
      <w:r w:rsidR="009C3D9C" w:rsidRPr="008C6447">
        <w:rPr>
          <w:rFonts w:ascii="Times New Roman" w:hAnsi="Times New Roman" w:cs="Times New Roman"/>
          <w:sz w:val="24"/>
          <w:szCs w:val="24"/>
          <w:highlight w:val="yellow"/>
        </w:rPr>
        <w:t>System shall add new</w:t>
      </w:r>
      <w:r w:rsidRPr="008C6447">
        <w:rPr>
          <w:rFonts w:ascii="Times New Roman" w:hAnsi="Times New Roman" w:cs="Times New Roman"/>
          <w:sz w:val="24"/>
          <w:szCs w:val="24"/>
          <w:highlight w:val="yellow"/>
        </w:rPr>
        <w:t xml:space="preserve"> patient</w:t>
      </w:r>
      <w:r w:rsidR="009C3D9C" w:rsidRPr="008C6447">
        <w:rPr>
          <w:rFonts w:ascii="Times New Roman" w:hAnsi="Times New Roman" w:cs="Times New Roman"/>
          <w:sz w:val="24"/>
          <w:szCs w:val="24"/>
          <w:highlight w:val="yellow"/>
        </w:rPr>
        <w:t xml:space="preserve"> to </w:t>
      </w:r>
      <w:r w:rsidRPr="008C6447">
        <w:rPr>
          <w:rFonts w:ascii="Times New Roman" w:hAnsi="Times New Roman" w:cs="Times New Roman"/>
          <w:sz w:val="24"/>
          <w:szCs w:val="24"/>
          <w:highlight w:val="yellow"/>
        </w:rPr>
        <w:t>patients’</w:t>
      </w:r>
      <w:r w:rsidR="009C3D9C" w:rsidRPr="008C6447">
        <w:rPr>
          <w:rFonts w:ascii="Times New Roman" w:hAnsi="Times New Roman" w:cs="Times New Roman"/>
          <w:sz w:val="24"/>
          <w:szCs w:val="24"/>
          <w:highlight w:val="yellow"/>
        </w:rPr>
        <w:t xml:space="preserve"> table in the database</w:t>
      </w:r>
    </w:p>
    <w:p w14:paraId="4FEBD015" w14:textId="77777777" w:rsidR="009C3D9C" w:rsidRPr="008C6447" w:rsidRDefault="009C3D9C" w:rsidP="001C2E68">
      <w:pPr>
        <w:rPr>
          <w:rFonts w:ascii="Times New Roman" w:hAnsi="Times New Roman" w:cs="Times New Roman"/>
          <w:sz w:val="24"/>
          <w:szCs w:val="32"/>
          <w:highlight w:val="yellow"/>
        </w:rPr>
      </w:pPr>
    </w:p>
    <w:p w14:paraId="4AD48C9D" w14:textId="33B806B7"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edit patients’ information</w:t>
      </w:r>
    </w:p>
    <w:p w14:paraId="6BF4BFF1" w14:textId="77777777" w:rsidR="00D367B9" w:rsidRPr="008C6447" w:rsidRDefault="00D367B9" w:rsidP="00D367B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SRS-23: </w:t>
      </w:r>
      <w:r w:rsidRPr="008C6447">
        <w:rPr>
          <w:rFonts w:ascii="Times New Roman" w:hAnsi="Times New Roman" w:cs="Times New Roman"/>
          <w:sz w:val="24"/>
          <w:szCs w:val="24"/>
          <w:highlight w:val="yellow"/>
        </w:rPr>
        <w:t>System shall add new patient to patients’ table in the database</w:t>
      </w:r>
    </w:p>
    <w:p w14:paraId="4B3FA24F" w14:textId="54267A5B" w:rsidR="00BF0D09" w:rsidRPr="008C6447" w:rsidRDefault="00D367B9" w:rsidP="00BF0D0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SRS-24</w:t>
      </w:r>
      <w:r w:rsidR="00BF0D09" w:rsidRPr="008C6447">
        <w:rPr>
          <w:rFonts w:ascii="Times New Roman" w:hAnsi="Times New Roman" w:cs="Times New Roman"/>
          <w:sz w:val="24"/>
          <w:szCs w:val="32"/>
          <w:highlight w:val="yellow"/>
        </w:rPr>
        <w:t xml:space="preserve">: </w:t>
      </w:r>
      <w:r w:rsidR="00BF0D09" w:rsidRPr="008C6447">
        <w:rPr>
          <w:rFonts w:ascii="Times New Roman" w:hAnsi="Times New Roman" w:cs="Times New Roman"/>
          <w:sz w:val="24"/>
          <w:szCs w:val="24"/>
          <w:highlight w:val="yellow"/>
        </w:rPr>
        <w:t xml:space="preserve">System shall </w:t>
      </w:r>
      <w:r w:rsidRPr="008C6447">
        <w:rPr>
          <w:rFonts w:ascii="Times New Roman" w:hAnsi="Times New Roman" w:cs="Times New Roman"/>
          <w:sz w:val="24"/>
          <w:szCs w:val="24"/>
          <w:highlight w:val="yellow"/>
        </w:rPr>
        <w:t xml:space="preserve">query </w:t>
      </w:r>
      <w:r w:rsidR="0050255F" w:rsidRPr="008C6447">
        <w:rPr>
          <w:rFonts w:ascii="Times New Roman" w:hAnsi="Times New Roman" w:cs="Times New Roman"/>
          <w:sz w:val="24"/>
          <w:szCs w:val="24"/>
          <w:highlight w:val="yellow"/>
        </w:rPr>
        <w:t>data from patients’ table in the database</w:t>
      </w:r>
    </w:p>
    <w:p w14:paraId="55CEABBA" w14:textId="749EECB6" w:rsidR="00BF0D09" w:rsidRPr="008C6447" w:rsidRDefault="00BF0D09" w:rsidP="001C2E68">
      <w:pPr>
        <w:rPr>
          <w:rFonts w:ascii="Times New Roman" w:hAnsi="Times New Roman" w:cs="Times New Roman"/>
          <w:sz w:val="24"/>
          <w:szCs w:val="32"/>
          <w:highlight w:val="yellow"/>
        </w:rPr>
      </w:pPr>
    </w:p>
    <w:p w14:paraId="57234112" w14:textId="35E674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delete patients’ account</w:t>
      </w:r>
    </w:p>
    <w:p w14:paraId="6330DAF6" w14:textId="6C9986F9" w:rsidR="0050255F" w:rsidRPr="008C6447" w:rsidRDefault="0050255F"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SRS-25: System shall delete patient from patients’ table in database</w:t>
      </w:r>
    </w:p>
    <w:p w14:paraId="58DBE63B" w14:textId="77777777" w:rsidR="0050255F" w:rsidRPr="008C6447" w:rsidRDefault="0050255F" w:rsidP="001C2E68">
      <w:pPr>
        <w:rPr>
          <w:rFonts w:ascii="Times New Roman" w:hAnsi="Times New Roman" w:cs="Times New Roman"/>
          <w:sz w:val="24"/>
          <w:szCs w:val="32"/>
          <w:highlight w:val="yellow"/>
        </w:rPr>
      </w:pPr>
    </w:p>
    <w:p w14:paraId="7E8427CD" w14:textId="6514BEF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create an account for new dentist</w:t>
      </w:r>
    </w:p>
    <w:p w14:paraId="441E595F" w14:textId="77777777" w:rsidR="00B90BA7" w:rsidRPr="008C6447" w:rsidRDefault="00B90BA7" w:rsidP="00B90BA7">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576787" w14:textId="74A3503B" w:rsidR="00B90BA7" w:rsidRPr="008C6447" w:rsidRDefault="00B90BA7" w:rsidP="00B90BA7">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SRS-26: System shall provide interface for create a new account for dentist</w:t>
      </w:r>
    </w:p>
    <w:p w14:paraId="432B93F7" w14:textId="2ED4ACD9"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SRS-27: </w:t>
      </w:r>
      <w:r w:rsidRPr="008C6447">
        <w:rPr>
          <w:rFonts w:ascii="Times New Roman" w:hAnsi="Times New Roman" w:cs="Times New Roman"/>
          <w:sz w:val="24"/>
          <w:szCs w:val="24"/>
          <w:highlight w:val="yellow"/>
        </w:rPr>
        <w:t>System shall add new dentist to clinic users’ table in the database</w:t>
      </w:r>
    </w:p>
    <w:p w14:paraId="0EE00B4E" w14:textId="77777777" w:rsidR="00B90BA7" w:rsidRPr="008C6447" w:rsidRDefault="00B90BA7" w:rsidP="001C2E68">
      <w:pPr>
        <w:rPr>
          <w:rFonts w:ascii="Times New Roman" w:hAnsi="Times New Roman" w:cs="Times New Roman"/>
          <w:sz w:val="24"/>
          <w:szCs w:val="32"/>
          <w:highlight w:val="yellow"/>
        </w:rPr>
      </w:pPr>
    </w:p>
    <w:p w14:paraId="2EF7E2A1" w14:textId="67EE12D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edit dentists’ information</w:t>
      </w:r>
    </w:p>
    <w:p w14:paraId="146F2F82" w14:textId="66CB31B7"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D873C7" w:rsidRPr="008C6447">
        <w:rPr>
          <w:rFonts w:ascii="Times New Roman" w:hAnsi="Times New Roman" w:cs="Times New Roman"/>
          <w:sz w:val="24"/>
          <w:szCs w:val="32"/>
          <w:highlight w:val="yellow"/>
        </w:rPr>
        <w:t>28</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add new dentist </w:t>
      </w:r>
      <w:r w:rsidR="00D873C7" w:rsidRPr="008C6447">
        <w:rPr>
          <w:rFonts w:ascii="Times New Roman" w:hAnsi="Times New Roman" w:cs="Times New Roman"/>
          <w:sz w:val="24"/>
          <w:szCs w:val="24"/>
          <w:highlight w:val="yellow"/>
        </w:rPr>
        <w:t>to dentist</w:t>
      </w:r>
      <w:r w:rsidRPr="008C6447">
        <w:rPr>
          <w:rFonts w:ascii="Times New Roman" w:hAnsi="Times New Roman" w:cs="Times New Roman"/>
          <w:sz w:val="24"/>
          <w:szCs w:val="24"/>
          <w:highlight w:val="yellow"/>
        </w:rPr>
        <w:t>s’ table in the database</w:t>
      </w:r>
    </w:p>
    <w:p w14:paraId="087E3950" w14:textId="121EAD37"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D873C7" w:rsidRPr="008C6447">
        <w:rPr>
          <w:rFonts w:ascii="Times New Roman" w:hAnsi="Times New Roman" w:cs="Times New Roman"/>
          <w:sz w:val="24"/>
          <w:szCs w:val="32"/>
          <w:highlight w:val="yellow"/>
        </w:rPr>
        <w:t>29</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query </w:t>
      </w:r>
      <w:r w:rsidR="00D873C7" w:rsidRPr="008C6447">
        <w:rPr>
          <w:rFonts w:ascii="Times New Roman" w:hAnsi="Times New Roman" w:cs="Times New Roman"/>
          <w:sz w:val="24"/>
          <w:szCs w:val="24"/>
          <w:highlight w:val="yellow"/>
        </w:rPr>
        <w:t>data from dentist</w:t>
      </w:r>
      <w:r w:rsidRPr="008C6447">
        <w:rPr>
          <w:rFonts w:ascii="Times New Roman" w:hAnsi="Times New Roman" w:cs="Times New Roman"/>
          <w:sz w:val="24"/>
          <w:szCs w:val="24"/>
          <w:highlight w:val="yellow"/>
        </w:rPr>
        <w:t>s’ table in the database</w:t>
      </w:r>
    </w:p>
    <w:p w14:paraId="2FF7CE4F" w14:textId="77777777" w:rsidR="00B90BA7" w:rsidRPr="008C6447" w:rsidRDefault="00B90BA7" w:rsidP="001C2E68">
      <w:pPr>
        <w:rPr>
          <w:rFonts w:ascii="Times New Roman" w:hAnsi="Times New Roman" w:cs="Times New Roman"/>
          <w:sz w:val="24"/>
          <w:szCs w:val="32"/>
          <w:highlight w:val="yellow"/>
        </w:rPr>
      </w:pPr>
    </w:p>
    <w:p w14:paraId="76BDF767" w14:textId="3354D204"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delete dentists’ account</w:t>
      </w:r>
    </w:p>
    <w:p w14:paraId="13195C14" w14:textId="1E7628EC" w:rsidR="008B27B2" w:rsidRPr="008C6447" w:rsidRDefault="008B27B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SRS-30: System shall delete patient from dentists’ table in database</w:t>
      </w:r>
    </w:p>
    <w:p w14:paraId="360CAA5F" w14:textId="77777777" w:rsidR="008B27B2" w:rsidRPr="008C6447" w:rsidRDefault="008B27B2" w:rsidP="001C2E68">
      <w:pPr>
        <w:rPr>
          <w:rFonts w:ascii="Times New Roman" w:hAnsi="Times New Roman" w:cs="Times New Roman"/>
          <w:sz w:val="24"/>
          <w:szCs w:val="32"/>
          <w:highlight w:val="yellow"/>
        </w:rPr>
      </w:pPr>
    </w:p>
    <w:p w14:paraId="70C91E1B" w14:textId="0476E88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2530C">
        <w:rPr>
          <w:rFonts w:ascii="Times New Roman" w:hAnsi="Times New Roman" w:cs="Times New Roman"/>
          <w:b/>
          <w:bCs/>
          <w:sz w:val="24"/>
          <w:szCs w:val="32"/>
          <w:highlight w:val="yellow"/>
        </w:rPr>
        <w:t>20</w:t>
      </w:r>
      <w:r w:rsidRPr="008C6447">
        <w:rPr>
          <w:rFonts w:ascii="Times New Roman" w:hAnsi="Times New Roman" w:cs="Times New Roman"/>
          <w:b/>
          <w:bCs/>
          <w:sz w:val="24"/>
          <w:szCs w:val="32"/>
          <w:highlight w:val="yellow"/>
        </w:rPr>
        <w:t>: User can view all patients’ account as a list</w:t>
      </w:r>
    </w:p>
    <w:p w14:paraId="2E19F17E" w14:textId="3452404C" w:rsidR="002F301B" w:rsidRPr="008C6447" w:rsidRDefault="002F301B" w:rsidP="009076D6">
      <w:pPr>
        <w:ind w:firstLine="720"/>
        <w:rPr>
          <w:rFonts w:ascii="Times New Roman" w:hAnsi="Times New Roman" w:cs="Times New Roman"/>
          <w:b/>
          <w:bCs/>
          <w:sz w:val="24"/>
          <w:szCs w:val="32"/>
          <w:highlight w:val="yellow"/>
        </w:rPr>
      </w:pPr>
      <w:r w:rsidRPr="008C6447">
        <w:rPr>
          <w:rFonts w:ascii="Times New Roman" w:hAnsi="Times New Roman" w:cs="Times New Roman"/>
          <w:sz w:val="24"/>
          <w:szCs w:val="32"/>
          <w:highlight w:val="yellow"/>
        </w:rPr>
        <w:t xml:space="preserve">SRS-24: </w:t>
      </w:r>
      <w:r w:rsidRPr="008C6447">
        <w:rPr>
          <w:rFonts w:ascii="Times New Roman" w:hAnsi="Times New Roman" w:cs="Times New Roman"/>
          <w:sz w:val="24"/>
          <w:szCs w:val="24"/>
          <w:highlight w:val="yellow"/>
        </w:rPr>
        <w:t>System shall query data from patients’ table in the database</w:t>
      </w:r>
    </w:p>
    <w:p w14:paraId="335535DC" w14:textId="3165EBF5" w:rsidR="002F301B" w:rsidRPr="008C6447" w:rsidRDefault="008B27B2" w:rsidP="009076D6">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 xml:space="preserve">SRS-31: System shall provide </w:t>
      </w:r>
      <w:r w:rsidR="00F237E0" w:rsidRPr="008C6447">
        <w:rPr>
          <w:rFonts w:ascii="Times New Roman" w:hAnsi="Times New Roman" w:cs="Times New Roman"/>
          <w:sz w:val="24"/>
          <w:szCs w:val="32"/>
          <w:highlight w:val="yellow"/>
        </w:rPr>
        <w:t>interface for show list of patient</w:t>
      </w:r>
    </w:p>
    <w:p w14:paraId="15408208" w14:textId="77777777" w:rsidR="00F237E0" w:rsidRPr="008C6447" w:rsidRDefault="00F237E0" w:rsidP="001C2E68">
      <w:pPr>
        <w:rPr>
          <w:rFonts w:ascii="Times New Roman" w:hAnsi="Times New Roman" w:cs="Times New Roman"/>
          <w:sz w:val="24"/>
          <w:szCs w:val="32"/>
          <w:highlight w:val="yellow"/>
        </w:rPr>
      </w:pPr>
    </w:p>
    <w:p w14:paraId="6E94DD07" w14:textId="5AFBB9D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USR-</w:t>
      </w:r>
      <w:r w:rsidR="0072530C">
        <w:rPr>
          <w:rFonts w:ascii="Times New Roman" w:hAnsi="Times New Roman" w:cs="Times New Roman"/>
          <w:b/>
          <w:bCs/>
          <w:sz w:val="24"/>
          <w:szCs w:val="32"/>
          <w:highlight w:val="yellow"/>
        </w:rPr>
        <w:t>21</w:t>
      </w:r>
      <w:r w:rsidRPr="008C6447">
        <w:rPr>
          <w:rFonts w:ascii="Times New Roman" w:hAnsi="Times New Roman" w:cs="Times New Roman"/>
          <w:b/>
          <w:bCs/>
          <w:sz w:val="24"/>
          <w:szCs w:val="32"/>
          <w:highlight w:val="yellow"/>
        </w:rPr>
        <w:t>: User can view all dentists’ account as a list</w:t>
      </w:r>
    </w:p>
    <w:p w14:paraId="4A18C0FC" w14:textId="319420CE" w:rsidR="002F301B" w:rsidRPr="008C6447" w:rsidRDefault="002F301B" w:rsidP="009076D6">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SRS-29: </w:t>
      </w:r>
      <w:r w:rsidRPr="008C6447">
        <w:rPr>
          <w:rFonts w:ascii="Times New Roman" w:hAnsi="Times New Roman" w:cs="Times New Roman"/>
          <w:sz w:val="24"/>
          <w:szCs w:val="24"/>
          <w:highlight w:val="yellow"/>
        </w:rPr>
        <w:t>System shall query data from dentists’ table in the database</w:t>
      </w:r>
    </w:p>
    <w:p w14:paraId="66C91930" w14:textId="677E6948" w:rsidR="00F237E0" w:rsidRPr="00B51AD6" w:rsidRDefault="00F237E0" w:rsidP="00EC1D8E">
      <w:pPr>
        <w:ind w:firstLine="720"/>
        <w:rPr>
          <w:rFonts w:ascii="Times New Roman" w:hAnsi="Times New Roman" w:cs="Times New Roman"/>
          <w:sz w:val="24"/>
          <w:szCs w:val="32"/>
        </w:rPr>
      </w:pPr>
      <w:r w:rsidRPr="008C6447">
        <w:rPr>
          <w:rFonts w:ascii="Times New Roman" w:hAnsi="Times New Roman" w:cs="Times New Roman"/>
          <w:sz w:val="24"/>
          <w:szCs w:val="32"/>
          <w:highlight w:val="yellow"/>
        </w:rPr>
        <w:t>SRS-32: System shall provide interface for show list of patient</w:t>
      </w:r>
    </w:p>
    <w:p w14:paraId="58FB25EB" w14:textId="77777777" w:rsidR="00DB5245" w:rsidRDefault="00DB5245" w:rsidP="00F93D42">
      <w:pPr>
        <w:widowControl w:val="0"/>
        <w:autoSpaceDE w:val="0"/>
        <w:autoSpaceDN w:val="0"/>
        <w:adjustRightInd w:val="0"/>
        <w:spacing w:after="240" w:line="240" w:lineRule="auto"/>
        <w:rPr>
          <w:rStyle w:val="Heading2Char"/>
          <w:rFonts w:ascii="Times" w:hAnsi="Times"/>
          <w:color w:val="auto"/>
          <w:sz w:val="28"/>
          <w:szCs w:val="28"/>
        </w:rPr>
      </w:pPr>
    </w:p>
    <w:p w14:paraId="3E60E0CE"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59D1CA6"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1760CFAB"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780B91E8"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6EE979B9"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0DEFA592"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3DAF9327"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13AD1317"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71C21D9D"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3EF6FC15"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10">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xml:space="preserve">: Dental clinic services system patient use case </w:t>
      </w:r>
      <w:commentRangeStart w:id="94"/>
      <w:r>
        <w:rPr>
          <w:rFonts w:ascii="Times New Roman" w:hAnsi="Times New Roman" w:cs="Times New Roman"/>
          <w:sz w:val="24"/>
          <w:szCs w:val="32"/>
        </w:rPr>
        <w:t>diagram</w:t>
      </w:r>
      <w:commentRangeEnd w:id="94"/>
      <w:r w:rsidR="00C94277">
        <w:rPr>
          <w:rStyle w:val="CommentReference"/>
          <w:rFonts w:cs="Cordia New"/>
        </w:rPr>
        <w:commentReference w:id="94"/>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 xml:space="preserve">use case </w:t>
      </w:r>
      <w:commentRangeStart w:id="95"/>
      <w:r>
        <w:rPr>
          <w:rFonts w:ascii="Times New Roman" w:hAnsi="Times New Roman" w:cs="Times New Roman"/>
          <w:sz w:val="24"/>
          <w:szCs w:val="32"/>
        </w:rPr>
        <w:t>diagram</w:t>
      </w:r>
      <w:commentRangeEnd w:id="95"/>
      <w:r w:rsidR="00C94277">
        <w:rPr>
          <w:rStyle w:val="CommentReference"/>
          <w:rFonts w:cs="Cordia New"/>
        </w:rPr>
        <w:commentReference w:id="95"/>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bookmarkStart w:id="96" w:name="_GoBack"/>
      <w:bookmarkEnd w:id="96"/>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97" w:name="_Toc260001460"/>
      <w:r w:rsidRPr="00E34A91">
        <w:rPr>
          <w:rFonts w:ascii="Times" w:hAnsi="Times"/>
          <w:color w:val="auto"/>
          <w:sz w:val="28"/>
        </w:rPr>
        <w:t xml:space="preserve">4.3 </w:t>
      </w:r>
      <w:r w:rsidR="00C11010" w:rsidRPr="00E34A91">
        <w:rPr>
          <w:rFonts w:ascii="Times" w:hAnsi="Times"/>
          <w:color w:val="auto"/>
          <w:sz w:val="28"/>
        </w:rPr>
        <w:t>Use case description</w:t>
      </w:r>
      <w:bookmarkEnd w:id="97"/>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roofErr w:type="spellEnd"/>
          </w:p>
        </w:tc>
      </w:tr>
      <w:tr w:rsidR="00C11010" w:rsidRPr="006D470A" w14:paraId="313DA4FF" w14:textId="77777777" w:rsidTr="00E82340">
        <w:trPr>
          <w:trHeight w:val="428"/>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1CA448BF" w:rsidR="00C11010" w:rsidRPr="006D470A" w:rsidRDefault="00D22E56" w:rsidP="00E82340">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3BB09570"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select</w:t>
            </w:r>
            <w:r w:rsidR="00C94277">
              <w:rPr>
                <w:rFonts w:ascii="Times New Roman" w:hAnsi="Times New Roman" w:cs="Times New Roman"/>
                <w:sz w:val="24"/>
                <w:szCs w:val="24"/>
              </w:rPr>
              <w:t>s</w:t>
            </w:r>
            <w:r w:rsidR="00DE5448">
              <w:rPr>
                <w:rFonts w:ascii="Times New Roman" w:hAnsi="Times New Roman" w:cs="Times New Roman"/>
                <w:sz w:val="24"/>
                <w:szCs w:val="24"/>
              </w:rPr>
              <w:t xml:space="preserve">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0061C122"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C94277">
              <w:rPr>
                <w:rFonts w:ascii="Times New Roman" w:hAnsi="Times New Roman" w:cs="Times New Roman"/>
                <w:sz w:val="24"/>
                <w:szCs w:val="24"/>
              </w:rPr>
              <w:t>s</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2AEA2B33" w:rsidR="00C11010" w:rsidRPr="006D470A" w:rsidRDefault="00121DD9" w:rsidP="00C94277">
            <w:pPr>
              <w:rPr>
                <w:rFonts w:ascii="Times New Roman" w:hAnsi="Times New Roman" w:cs="Times New Roman"/>
                <w:sz w:val="24"/>
                <w:szCs w:val="24"/>
              </w:rPr>
            </w:pPr>
            <w:r>
              <w:rPr>
                <w:rFonts w:ascii="Times New Roman" w:hAnsi="Times New Roman" w:cs="Times New Roman"/>
                <w:sz w:val="24"/>
                <w:szCs w:val="24"/>
              </w:rPr>
              <w:t>User can use the services</w:t>
            </w:r>
            <w:r w:rsidR="00C94277">
              <w:rPr>
                <w:rFonts w:ascii="Times New Roman" w:hAnsi="Times New Roman" w:cs="Times New Roman"/>
                <w:sz w:val="24"/>
                <w:szCs w:val="24"/>
              </w:rPr>
              <w:t xml:space="preserve"> that requires log in.</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commentRangeStart w:id="98"/>
            <w:r>
              <w:rPr>
                <w:rFonts w:ascii="Times New Roman" w:hAnsi="Times New Roman" w:cs="Times New Roman"/>
                <w:sz w:val="24"/>
                <w:szCs w:val="24"/>
              </w:rPr>
              <w:t>System shall provide the home page on website or application</w:t>
            </w:r>
            <w:commentRangeEnd w:id="98"/>
            <w:r w:rsidR="00FC1039">
              <w:rPr>
                <w:rStyle w:val="CommentReference"/>
              </w:rPr>
              <w:commentReference w:id="98"/>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commentRangeStart w:id="99"/>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commentRangeEnd w:id="99"/>
            <w:r w:rsidR="00FC1039">
              <w:rPr>
                <w:rStyle w:val="CommentReference"/>
              </w:rPr>
              <w:commentReference w:id="99"/>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w:t>
            </w:r>
            <w:proofErr w:type="gramStart"/>
            <w:r w:rsidR="00C11010" w:rsidRPr="00D300C6">
              <w:rPr>
                <w:rFonts w:ascii="Times New Roman" w:hAnsi="Times New Roman" w:cs="Times New Roman"/>
                <w:sz w:val="24"/>
                <w:szCs w:val="24"/>
              </w:rPr>
              <w:t>ID</w:t>
            </w:r>
            <w:r w:rsidRPr="00D300C6">
              <w:rPr>
                <w:rFonts w:ascii="Times New Roman" w:hAnsi="Times New Roman" w:cs="Times New Roman"/>
                <w:sz w:val="24"/>
                <w:szCs w:val="24"/>
              </w:rPr>
              <w:t>(</w:t>
            </w:r>
            <w:proofErr w:type="spellStart"/>
            <w:proofErr w:type="gramEnd"/>
            <w:r w:rsidRPr="00D300C6">
              <w:rPr>
                <w:rFonts w:ascii="Times New Roman" w:hAnsi="Times New Roman" w:cs="Times New Roman"/>
                <w:sz w:val="24"/>
                <w:szCs w:val="24"/>
              </w:rPr>
              <w:t>patientID</w:t>
            </w:r>
            <w:proofErr w:type="spellEnd"/>
            <w:r w:rsidRPr="00D300C6">
              <w:rPr>
                <w:rFonts w:ascii="Times New Roman" w:hAnsi="Times New Roman" w:cs="Times New Roman"/>
                <w:sz w:val="24"/>
                <w:szCs w:val="24"/>
              </w:rPr>
              <w:t xml:space="preserve"> for patient, </w:t>
            </w:r>
            <w:proofErr w:type="spellStart"/>
            <w:r w:rsidRPr="00D300C6">
              <w:rPr>
                <w:rFonts w:ascii="Times New Roman" w:hAnsi="Times New Roman" w:cs="Times New Roman"/>
                <w:sz w:val="24"/>
                <w:szCs w:val="24"/>
              </w:rPr>
              <w:t>dentistID</w:t>
            </w:r>
            <w:proofErr w:type="spellEnd"/>
            <w:r w:rsidRPr="00D300C6">
              <w:rPr>
                <w:rFonts w:ascii="Times New Roman" w:hAnsi="Times New Roman" w:cs="Times New Roman"/>
                <w:sz w:val="24"/>
                <w:szCs w:val="24"/>
              </w:rPr>
              <w:t xml:space="preserve"> for dentist, </w:t>
            </w:r>
            <w:proofErr w:type="spellStart"/>
            <w:r w:rsidRPr="00D300C6">
              <w:rPr>
                <w:rFonts w:ascii="Times New Roman" w:hAnsi="Times New Roman" w:cs="Times New Roman"/>
                <w:sz w:val="24"/>
                <w:szCs w:val="24"/>
              </w:rPr>
              <w:t>officerID</w:t>
            </w:r>
            <w:proofErr w:type="spellEnd"/>
            <w:r w:rsidRPr="00D300C6">
              <w:rPr>
                <w:rFonts w:ascii="Times New Roman" w:hAnsi="Times New Roman" w:cs="Times New Roman"/>
                <w:sz w:val="24"/>
                <w:szCs w:val="24"/>
              </w:rPr>
              <w:t xml:space="preserve">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commentRangeStart w:id="100"/>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commentRangeEnd w:id="100"/>
            <w:r w:rsidR="00FC1039">
              <w:rPr>
                <w:rStyle w:val="CommentReference"/>
              </w:rPr>
              <w:commentReference w:id="100"/>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commentRangeStart w:id="101"/>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commentRangeEnd w:id="101"/>
            <w:r w:rsidR="00C81A8D">
              <w:rPr>
                <w:rStyle w:val="CommentReference"/>
                <w:rFonts w:cs="Cordia New"/>
              </w:rPr>
              <w:commentReference w:id="101"/>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Pr>
                <w:rFonts w:ascii="Times New Roman" w:hAnsi="Times New Roman" w:cs="Times New Roman"/>
                <w:sz w:val="24"/>
                <w:szCs w:val="24"/>
              </w:rPr>
              <w:t>,Officer,Dentist</w:t>
            </w:r>
            <w:proofErr w:type="spellEnd"/>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6FCE65E3" w:rsidR="00E618F3" w:rsidRPr="0067614F" w:rsidRDefault="00E618F3" w:rsidP="009A21A7">
            <w:pPr>
              <w:rPr>
                <w:rFonts w:ascii="Times" w:hAnsi="Times" w:cs="Times New Roman"/>
                <w:sz w:val="24"/>
                <w:szCs w:val="24"/>
              </w:rPr>
            </w:pPr>
            <w:r w:rsidRPr="0067614F">
              <w:rPr>
                <w:rFonts w:ascii="Times" w:hAnsi="Times" w:cs="Times New Roman"/>
                <w:sz w:val="24"/>
                <w:szCs w:val="24"/>
              </w:rPr>
              <w:t>User select</w:t>
            </w:r>
            <w:ins w:id="102" w:author="rimi park" w:date="2014-05-18T21:24:00Z">
              <w:r w:rsidR="00C81A8D">
                <w:rPr>
                  <w:rFonts w:ascii="Times" w:hAnsi="Times" w:cs="Times New Roman"/>
                  <w:sz w:val="24"/>
                  <w:szCs w:val="24"/>
                </w:rPr>
                <w:t>s</w:t>
              </w:r>
            </w:ins>
            <w:r w:rsidRPr="0067614F">
              <w:rPr>
                <w:rFonts w:ascii="Times" w:hAnsi="Times" w:cs="Times New Roman"/>
                <w:sz w:val="24"/>
                <w:szCs w:val="24"/>
              </w:rPr>
              <w:t xml:space="preserve">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78FE639F"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ins w:id="103" w:author="rimi park" w:date="2014-05-18T21:24:00Z">
              <w:r w:rsidR="00C81A8D">
                <w:rPr>
                  <w:rFonts w:ascii="Times New Roman" w:hAnsi="Times New Roman" w:cs="Times New Roman"/>
                  <w:sz w:val="24"/>
                  <w:szCs w:val="24"/>
                </w:rPr>
                <w:t xml:space="preserve">is </w:t>
              </w:r>
            </w:ins>
            <w:r w:rsidR="00EB2F52">
              <w:rPr>
                <w:rFonts w:ascii="Times New Roman" w:hAnsi="Times New Roman" w:cs="Times New Roman"/>
                <w:sz w:val="24"/>
                <w:szCs w:val="24"/>
              </w:rPr>
              <w:t>already log</w:t>
            </w:r>
            <w:ins w:id="104" w:author="rimi park" w:date="2014-05-18T21:24:00Z">
              <w:r w:rsidR="00C81A8D">
                <w:rPr>
                  <w:rFonts w:ascii="Times New Roman" w:hAnsi="Times New Roman" w:cs="Times New Roman"/>
                  <w:sz w:val="24"/>
                  <w:szCs w:val="24"/>
                </w:rPr>
                <w:t xml:space="preserve">ged </w:t>
              </w:r>
            </w:ins>
            <w:del w:id="105" w:author="rimi park" w:date="2014-05-18T21:25:00Z">
              <w:r w:rsidR="00EB2F52" w:rsidDel="00C81A8D">
                <w:rPr>
                  <w:rFonts w:ascii="Times New Roman" w:hAnsi="Times New Roman" w:cs="Times New Roman"/>
                  <w:sz w:val="24"/>
                  <w:szCs w:val="24"/>
                </w:rPr>
                <w:delText xml:space="preserve">in </w:delText>
              </w:r>
            </w:del>
            <w:r w:rsidR="00EB2F52">
              <w:rPr>
                <w:rFonts w:ascii="Times New Roman" w:hAnsi="Times New Roman" w:cs="Times New Roman"/>
                <w:sz w:val="24"/>
                <w:szCs w:val="24"/>
              </w:rPr>
              <w:t xml:space="preserve">into </w:t>
            </w:r>
            <w:commentRangeStart w:id="106"/>
            <w:r w:rsidR="00EB2F52">
              <w:rPr>
                <w:rFonts w:ascii="Times New Roman" w:hAnsi="Times New Roman" w:cs="Times New Roman"/>
                <w:sz w:val="24"/>
                <w:szCs w:val="24"/>
              </w:rPr>
              <w:t>the website or application</w:t>
            </w:r>
            <w:commentRangeEnd w:id="106"/>
            <w:r w:rsidR="00C81A8D">
              <w:rPr>
                <w:rStyle w:val="CommentReference"/>
                <w:rFonts w:cs="Cordia New"/>
              </w:rPr>
              <w:commentReference w:id="106"/>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C08692" w14:textId="013E3C60" w:rsidR="00E618F3" w:rsidRPr="006D470A" w:rsidRDefault="00E618F3" w:rsidP="00C81A8D">
            <w:pPr>
              <w:rPr>
                <w:rFonts w:ascii="Times New Roman" w:hAnsi="Times New Roman" w:cs="Times New Roman"/>
                <w:sz w:val="24"/>
                <w:szCs w:val="24"/>
              </w:rPr>
            </w:pPr>
            <w:r>
              <w:rPr>
                <w:rFonts w:ascii="Times New Roman" w:hAnsi="Times New Roman" w:cs="Times New Roman"/>
                <w:sz w:val="24"/>
                <w:szCs w:val="24"/>
              </w:rPr>
              <w:t>User enter</w:t>
            </w:r>
            <w:ins w:id="107"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w:t>
            </w:r>
            <w:del w:id="108" w:author="rimi park" w:date="2014-05-18T21:26:00Z">
              <w:r w:rsidDel="00C81A8D">
                <w:rPr>
                  <w:rFonts w:ascii="Times New Roman" w:hAnsi="Times New Roman" w:cs="Times New Roman"/>
                  <w:sz w:val="24"/>
                  <w:szCs w:val="24"/>
                </w:rPr>
                <w:delText xml:space="preserve">to </w:delText>
              </w:r>
            </w:del>
            <w:r>
              <w:rPr>
                <w:rFonts w:ascii="Times New Roman" w:hAnsi="Times New Roman" w:cs="Times New Roman"/>
                <w:sz w:val="24"/>
                <w:szCs w:val="24"/>
              </w:rPr>
              <w:t>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25683978" w:rsidR="00495E01" w:rsidDel="00C81A8D" w:rsidRDefault="00495E01" w:rsidP="007E0B95">
            <w:pPr>
              <w:pStyle w:val="ListParagraph"/>
              <w:numPr>
                <w:ilvl w:val="0"/>
                <w:numId w:val="7"/>
              </w:numPr>
              <w:rPr>
                <w:del w:id="109" w:author="rimi park" w:date="2014-05-18T21:26:00Z"/>
                <w:rFonts w:ascii="Times New Roman" w:hAnsi="Times New Roman" w:cs="Times New Roman"/>
                <w:sz w:val="24"/>
                <w:szCs w:val="24"/>
              </w:rPr>
            </w:pPr>
            <w:commentRangeStart w:id="110"/>
            <w:del w:id="111" w:author="rimi park" w:date="2014-05-18T21:26:00Z">
              <w:r w:rsidDel="00C81A8D">
                <w:rPr>
                  <w:rFonts w:ascii="Times New Roman" w:hAnsi="Times New Roman" w:cs="Times New Roman"/>
                  <w:sz w:val="24"/>
                  <w:szCs w:val="24"/>
                </w:rPr>
                <w:delText>User</w:delText>
              </w:r>
            </w:del>
            <w:commentRangeEnd w:id="110"/>
            <w:r w:rsidR="00C81A8D">
              <w:rPr>
                <w:rStyle w:val="CommentReference"/>
              </w:rPr>
              <w:commentReference w:id="110"/>
            </w:r>
            <w:del w:id="112" w:author="rimi park" w:date="2014-05-18T21:26:00Z">
              <w:r w:rsidRPr="006D470A" w:rsidDel="00C81A8D">
                <w:rPr>
                  <w:rFonts w:ascii="Times New Roman" w:hAnsi="Times New Roman" w:cs="Times New Roman"/>
                  <w:sz w:val="24"/>
                  <w:szCs w:val="24"/>
                </w:rPr>
                <w:delText xml:space="preserve"> </w:delText>
              </w:r>
              <w:r w:rsidDel="00C81A8D">
                <w:rPr>
                  <w:rFonts w:ascii="Times New Roman" w:hAnsi="Times New Roman" w:cs="Times New Roman"/>
                  <w:sz w:val="24"/>
                  <w:szCs w:val="24"/>
                </w:rPr>
                <w:delText xml:space="preserve">already login into the website or application </w:delText>
              </w:r>
            </w:del>
          </w:p>
          <w:p w14:paraId="77829F87" w14:textId="26E324F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w:t>
            </w:r>
            <w:ins w:id="113"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730D592A"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w:t>
            </w:r>
            <w:ins w:id="114" w:author="rimi park" w:date="2014-05-18T21:26:00Z">
              <w:r w:rsidR="00C81A8D">
                <w:rPr>
                  <w:rFonts w:ascii="Times" w:hAnsi="Times"/>
                  <w:sz w:val="24"/>
                  <w:szCs w:val="24"/>
                </w:rPr>
                <w:t>s</w:t>
              </w:r>
            </w:ins>
            <w:r>
              <w:rPr>
                <w:rFonts w:ascii="Times" w:hAnsi="Times"/>
                <w:sz w:val="24"/>
                <w:szCs w:val="24"/>
              </w:rPr>
              <w:t xml:space="preserve">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052A71FC"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commentRangeStart w:id="115"/>
            <w:r w:rsidR="001C349E">
              <w:rPr>
                <w:rFonts w:ascii="Times New Roman" w:hAnsi="Times New Roman" w:cs="Times New Roman"/>
                <w:sz w:val="24"/>
                <w:szCs w:val="24"/>
              </w:rPr>
              <w:t xml:space="preserve"> select</w:t>
            </w:r>
            <w:ins w:id="116" w:author="rimi park" w:date="2014-05-18T21:27:00Z">
              <w:r w:rsidR="00C81A8D">
                <w:rPr>
                  <w:rFonts w:ascii="Times New Roman" w:hAnsi="Times New Roman" w:cs="Times New Roman"/>
                  <w:sz w:val="24"/>
                  <w:szCs w:val="24"/>
                </w:rPr>
                <w:t>s</w:t>
              </w:r>
            </w:ins>
            <w:r w:rsidR="001C349E">
              <w:rPr>
                <w:rFonts w:ascii="Times New Roman" w:hAnsi="Times New Roman" w:cs="Times New Roman"/>
                <w:sz w:val="24"/>
                <w:szCs w:val="24"/>
              </w:rPr>
              <w:t xml:space="preserve"> </w:t>
            </w:r>
            <w:commentRangeEnd w:id="115"/>
            <w:r w:rsidR="00C81A8D">
              <w:rPr>
                <w:rStyle w:val="CommentReference"/>
                <w:rFonts w:cs="Cordia New"/>
              </w:rPr>
              <w:commentReference w:id="115"/>
            </w:r>
            <w:r w:rsidR="001C349E">
              <w:rPr>
                <w:rFonts w:ascii="Times New Roman" w:hAnsi="Times New Roman" w:cs="Times New Roman"/>
                <w:sz w:val="24"/>
                <w:szCs w:val="24"/>
              </w:rPr>
              <w:t>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5FEB6110" w:rsidR="001C349E" w:rsidRPr="006D470A" w:rsidRDefault="002769C9" w:rsidP="00C81A8D">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w:t>
            </w:r>
            <w:del w:id="117" w:author="rimi park" w:date="2014-05-18T21:28:00Z">
              <w:r w:rsidR="001C349E" w:rsidDel="00C81A8D">
                <w:rPr>
                  <w:rFonts w:ascii="Times New Roman" w:hAnsi="Times New Roman" w:cs="Times New Roman"/>
                  <w:sz w:val="24"/>
                  <w:szCs w:val="24"/>
                </w:rPr>
                <w:delText xml:space="preserve">has to login </w:delText>
              </w:r>
            </w:del>
            <w:ins w:id="118" w:author="rimi park" w:date="2014-05-18T21:28:00Z">
              <w:r w:rsidR="00C81A8D">
                <w:rPr>
                  <w:rFonts w:ascii="Times New Roman" w:hAnsi="Times New Roman" w:cs="Times New Roman"/>
                  <w:sz w:val="24"/>
                  <w:szCs w:val="24"/>
                </w:rPr>
                <w:t>is already logged in</w:t>
              </w:r>
            </w:ins>
            <w:r w:rsidR="001C349E">
              <w:rPr>
                <w:rFonts w:ascii="Times New Roman" w:hAnsi="Times New Roman" w:cs="Times New Roman"/>
                <w:sz w:val="24"/>
                <w:szCs w:val="24"/>
              </w:rPr>
              <w:t>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66E9F7C2" w:rsidR="002769C9" w:rsidDel="00C81A8D" w:rsidRDefault="002769C9" w:rsidP="007E0B95">
            <w:pPr>
              <w:pStyle w:val="ListParagraph"/>
              <w:numPr>
                <w:ilvl w:val="0"/>
                <w:numId w:val="8"/>
              </w:numPr>
              <w:rPr>
                <w:del w:id="119" w:author="rimi park" w:date="2014-05-18T21:29:00Z"/>
                <w:rFonts w:ascii="Times New Roman" w:hAnsi="Times New Roman" w:cs="Times New Roman"/>
                <w:sz w:val="24"/>
                <w:szCs w:val="24"/>
              </w:rPr>
            </w:pPr>
            <w:commentRangeStart w:id="120"/>
            <w:del w:id="121"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login to the websit</w:delText>
              </w:r>
              <w:r w:rsidR="00295409" w:rsidDel="00C81A8D">
                <w:rPr>
                  <w:rFonts w:ascii="Times New Roman" w:hAnsi="Times New Roman" w:cs="Times New Roman"/>
                  <w:sz w:val="24"/>
                  <w:szCs w:val="24"/>
                </w:rPr>
                <w:delText>e by using patient</w:delText>
              </w:r>
              <w:r w:rsidRPr="00BE46C0" w:rsidDel="00C81A8D">
                <w:rPr>
                  <w:rFonts w:ascii="Times New Roman" w:hAnsi="Times New Roman" w:cs="Times New Roman"/>
                  <w:sz w:val="24"/>
                  <w:szCs w:val="24"/>
                </w:rPr>
                <w:delText>ID and password</w:delText>
              </w:r>
            </w:del>
          </w:p>
          <w:p w14:paraId="64011228" w14:textId="09AAE394" w:rsidR="002769C9" w:rsidRPr="00BE46C0" w:rsidDel="00C81A8D" w:rsidRDefault="002769C9" w:rsidP="007E0B95">
            <w:pPr>
              <w:pStyle w:val="ListParagraph"/>
              <w:numPr>
                <w:ilvl w:val="0"/>
                <w:numId w:val="8"/>
              </w:numPr>
              <w:rPr>
                <w:del w:id="122" w:author="rimi park" w:date="2014-05-18T21:29:00Z"/>
                <w:rFonts w:ascii="Times New Roman" w:hAnsi="Times New Roman" w:cs="Times New Roman"/>
                <w:sz w:val="24"/>
                <w:szCs w:val="24"/>
              </w:rPr>
            </w:pPr>
            <w:del w:id="123" w:author="rimi park" w:date="2014-05-18T21:29:00Z">
              <w:r w:rsidRPr="00BE46C0" w:rsidDel="00C81A8D">
                <w:rPr>
                  <w:rFonts w:ascii="Times" w:hAnsi="Times"/>
                  <w:sz w:val="24"/>
                  <w:szCs w:val="24"/>
                </w:rPr>
                <w:delText>System shall save session after user login</w:delText>
              </w:r>
            </w:del>
          </w:p>
          <w:p w14:paraId="18227807" w14:textId="0E4A3785" w:rsidR="002769C9" w:rsidDel="00C81A8D" w:rsidRDefault="002769C9" w:rsidP="007E0B95">
            <w:pPr>
              <w:pStyle w:val="ListParagraph"/>
              <w:numPr>
                <w:ilvl w:val="0"/>
                <w:numId w:val="8"/>
              </w:numPr>
              <w:rPr>
                <w:del w:id="124" w:author="rimi park" w:date="2014-05-18T21:29:00Z"/>
                <w:rFonts w:ascii="Times New Roman" w:hAnsi="Times New Roman" w:cs="Times New Roman"/>
                <w:sz w:val="24"/>
                <w:szCs w:val="24"/>
              </w:rPr>
            </w:pPr>
            <w:del w:id="125"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enter to the home page</w:delText>
              </w:r>
            </w:del>
            <w:commentRangeEnd w:id="120"/>
            <w:r w:rsidR="00C81A8D">
              <w:rPr>
                <w:rStyle w:val="CommentReference"/>
              </w:rPr>
              <w:commentReference w:id="120"/>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commentRangeStart w:id="126"/>
            <w:r w:rsidRPr="00BE46C0">
              <w:rPr>
                <w:rFonts w:ascii="Times New Roman" w:hAnsi="Times New Roman" w:cs="Times New Roman"/>
                <w:sz w:val="24"/>
                <w:szCs w:val="24"/>
              </w:rPr>
              <w:t>System shall query data from appointment table in the database</w:t>
            </w:r>
            <w:commentRangeEnd w:id="126"/>
            <w:r w:rsidR="00C81A8D">
              <w:rPr>
                <w:rStyle w:val="CommentReference"/>
              </w:rPr>
              <w:commentReference w:id="126"/>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6B4D8FA9" id="_x0000_t32" coordsize="21600,21600" o:spt="32" o:oned="t" path="m,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pI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Y465YWjHt0n&#10;FObYJ/YOEQa2B+/JR0BGIeTXEGJDsL0/4LyL4YBZ/KjR5S/JYmPx+Lx4rMbE5HQo6fTlqzfUvpyu&#10;uuICxvRBgWP5p+VxrmMpYF0sFqePMU3ACyCTWp/XCNZ0d8basslTpPYW2UlQ/9O4ngl/iUrC2Pe+&#10;Y+kcSLzImuewnLLKcieB5S+drZrovihNxpGkTSmrjOyVTEipfLoQWk/RGaaptAVYPw2c4zNUlXFe&#10;wJMZj7IuiMIMPi1gZzzg39ivHukp/uLApDtb8ADdubS+WENzWXo4v6E8+D/vC/z60nc/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HWF6kj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4C38C76"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DA1D83"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P3wBez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7E8E89F"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E92A66B"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lAxiO5AEAAC8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2D1F54" w:rsidRDefault="002D1F54" w:rsidP="00A0614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" fillcolor="white [3212]" strokecolor="black [3213]">
                <v:shadow on="t" color="black" opacity="22937f" origin=",.5" offset="0,.63889mm"/>
                <v:textbox>
                  <w:txbxContent>
                    <w:p w14:paraId="271B8489" w14:textId="688B97F1" w:rsidR="002D1F54" w:rsidRDefault="002D1F54" w:rsidP="00A06143">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F3E1E6" id="_x0000_t110" coordsize="21600,21600" o:spt="110" path="m10800,l,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Weg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2D1F54" w:rsidRDefault="002D1F54"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2D1F54" w:rsidRDefault="002D1F54" w:rsidP="00A06143">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2D1F54" w:rsidRDefault="002D1F54"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2D1F54" w:rsidRDefault="002D1F54" w:rsidP="00A06143">
                      <w:pPr>
                        <w:jc w:val="center"/>
                      </w:pPr>
                      <w:r>
                        <w:t>View Patient schedule</w:t>
                      </w:r>
                    </w:p>
                  </w:txbxContent>
                </v:textbox>
                <w10:wrap type="through"/>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B58595C"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d75QEAADE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5184434"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O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Bb7skO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1614D6"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947363"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" strokecolor="black [3213]" strokeweight="2pt">
                <v:shadow on="t" color="black" opacity="24903f" origin=",.5" offset="0,.55556mm"/>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1284D7"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" strokecolor="black [3213]" strokeweight="2pt">
                <v:shadow on="t" color="black" opacity="24903f" origin=",.5" offset="0,.55556mm"/>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2D1F54" w:rsidRDefault="002D1F5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2D1F54" w:rsidRDefault="002D1F54">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2D1F54" w:rsidRDefault="002D1F54"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2D1F54" w:rsidRDefault="002D1F54"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w:t>
      </w:r>
      <w:commentRangeStart w:id="127"/>
      <w:r w:rsidRPr="00D6246C">
        <w:rPr>
          <w:rFonts w:ascii="Times" w:hAnsi="Times"/>
          <w:sz w:val="24"/>
          <w:szCs w:val="24"/>
        </w:rPr>
        <w:t>01</w:t>
      </w:r>
      <w:commentRangeEnd w:id="127"/>
      <w:r w:rsidR="007F7285">
        <w:rPr>
          <w:rStyle w:val="CommentReference"/>
          <w:rFonts w:cs="Cordia New"/>
        </w:rPr>
        <w:commentReference w:id="127"/>
      </w:r>
      <w:r w:rsidRPr="00D6246C">
        <w:rPr>
          <w:rFonts w:ascii="Times" w:hAnsi="Times"/>
          <w:sz w:val="24"/>
          <w:szCs w:val="24"/>
        </w:rPr>
        <w:t>]</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 xml:space="preserve">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2856FB9D" w14:textId="77777777" w:rsidR="00BE46C0" w:rsidRPr="00BE46C0" w:rsidRDefault="0067614F" w:rsidP="00C81A8D">
            <w:pPr>
              <w:pStyle w:val="ListParagraph"/>
              <w:numPr>
                <w:ilvl w:val="0"/>
                <w:numId w:val="25"/>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C81A8D">
            <w:pPr>
              <w:pStyle w:val="ListParagraph"/>
              <w:numPr>
                <w:ilvl w:val="0"/>
                <w:numId w:val="25"/>
              </w:numPr>
              <w:rPr>
                <w:rFonts w:ascii="Times New Roman" w:hAnsi="Times New Roman" w:cs="Times New Roman"/>
                <w:sz w:val="24"/>
                <w:szCs w:val="24"/>
              </w:rPr>
            </w:pPr>
            <w:commentRangeStart w:id="128"/>
            <w:r w:rsidRPr="00BE46C0">
              <w:rPr>
                <w:rFonts w:ascii="Times New Roman" w:hAnsi="Times New Roman" w:cs="Times New Roman"/>
                <w:sz w:val="24"/>
                <w:szCs w:val="24"/>
              </w:rPr>
              <w:t>System shall query data from appointment table in the database</w:t>
            </w:r>
            <w:commentRangeEnd w:id="128"/>
            <w:r w:rsidR="007F7285">
              <w:rPr>
                <w:rStyle w:val="CommentReference"/>
              </w:rPr>
              <w:commentReference w:id="128"/>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74B0849"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V1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dkjxeOenSf&#10;UJhjn9g7RBjYHrwnHwEZhZBfQ4gNwfb+gPMuhgNm8aNGl78ki43F4/PisRoTk9OhpNOXr95Q+3K6&#10;6ooLGNMHBY7ln5bHuY6lgHWxWJw+xjQBL4BMan1eI1jT3RlryyZPkdpbZCdB/U/jeib8JSoJY9/7&#10;jqVzIPEia57Dcsoqy50Elr90tmqi+6I0GUeSNqWsMrJXMiGl8ulCaD1FZ5im0hZg/TRwjs9QVcZ5&#10;AU9mPMq6IAoz+LSAnfGAf2O/eqSn+IsDk+5swQN059L6Yg3NZenh/Iby4P+8L/DrS9/9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EDeVXX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E57CD5"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ofWZO+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1F656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F44EC67"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Teop3H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78AEA8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2D1F54" w:rsidRDefault="002D1F54" w:rsidP="00A57C19">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2D1F54" w:rsidRDefault="002D1F54" w:rsidP="00A57C19">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3BCB7"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VOew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dFJ1Tn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2D1F54" w:rsidRDefault="002D1F54"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2D1F54" w:rsidRDefault="002D1F54" w:rsidP="00A57C19">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2D1F54" w:rsidRDefault="002D1F54"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2D1F54" w:rsidRDefault="002D1F54" w:rsidP="00A57C19">
                      <w:pPr>
                        <w:jc w:val="center"/>
                      </w:pPr>
                      <w:r>
                        <w:t>View Dentist schedule</w:t>
                      </w:r>
                    </w:p>
                  </w:txbxContent>
                </v:textbox>
                <w10:wrap type="through"/>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1666734"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Cr+nOx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1528FE2"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kX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C4OjkX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878A7D"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" strokecolor="black [3213]" strokeweight="2pt">
                <v:shadow on="t" color="black" opacity="24903f" origin=",.5" offset="0,.55556mm"/>
              </v:line>
            </w:pict>
          </mc:Fallback>
        </mc:AlternateContent>
      </w:r>
      <w:r w:rsidR="00896CFF">
        <w:rPr>
          <w:noProof/>
          <w:sz w:val="24"/>
          <w:szCs w:val="24"/>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330561"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Vv7QEAADwEAAAOAAAAZHJzL2Uyb0RvYy54bWysU9uO2yAQfa/Uf0C8N3Yid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" strokecolor="black [3213]" strokeweight="2pt">
                <v:stroke endarrow="open"/>
                <v:shadow on="t" color="black" opacity="24903f" origin=",.5" offset="0,.55556mm"/>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97820FC"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DhpK1l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15A91D2F" w14:textId="29E63147" w:rsidR="00A57C19" w:rsidRDefault="008D65D4" w:rsidP="00A57C19">
      <w:pPr>
        <w:rPr>
          <w:sz w:val="24"/>
          <w:szCs w:val="24"/>
        </w:rPr>
      </w:pPr>
      <w:r>
        <w:rPr>
          <w:noProof/>
          <w:sz w:val="24"/>
          <w:szCs w:val="24"/>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2D1F54" w:rsidRDefault="002D1F54"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2D1F54" w:rsidRDefault="002D1F54"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2D1F54" w:rsidRDefault="002D1F54"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2D1F54" w:rsidRDefault="002D1F54"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proofErr w:type="spellStart"/>
            <w:r>
              <w:rPr>
                <w:rFonts w:ascii="Times New Roman" w:hAnsi="Times New Roman" w:cs="Times New Roman"/>
                <w:sz w:val="24"/>
                <w:szCs w:val="24"/>
              </w:rPr>
              <w:t>Patient,Officer,Dentist</w:t>
            </w:r>
            <w:proofErr w:type="spellEnd"/>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ED33AF2"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hWPq8e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FBCDE8"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FUaI8v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19A638"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ieiUfn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506CFC8"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J2akO5AEAADE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2D1F54" w:rsidRDefault="002D1F54" w:rsidP="009D3031">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2D1F54" w:rsidRDefault="002D1F54" w:rsidP="009D3031">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EB3089"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N/pI3X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2D1F54" w:rsidRDefault="002D1F54"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2D1F54" w:rsidRDefault="002D1F54" w:rsidP="009D3031">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9456F7"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aM5gEAADE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12+X67rY&#10;X11xAWP6qMCx/NPyOPUxN7AsFovjp5iImYAXQCa1Pq8RrOnujLUlyFOkdhbZUdD9p9My90+4R1lJ&#10;GPvBdyydA4kXWfOUlktWWe4osPyls1Uj3VelyTiStCptlZG9kgkplU8XQuspO8M0tTYD66eBU36G&#10;qjLOM3g045+sM6Iwg08z2BkP+Df2q0d6zL84MOrOFjxAdy5XX6yhuSyWTm8oD/6vcYFfX/r2J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BGTIaM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8BF255"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E7633F"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" strokecolor="black [3213]" strokeweight="2pt">
                <v:shadow on="t" color="black" opacity="24903f" origin=",.5" offset="0,.55556mm"/>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048A2E6"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BQuXAm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3EECBB6C" w14:textId="5B0339DA" w:rsidR="009D3031" w:rsidRDefault="0078199B" w:rsidP="009D3031">
      <w:pPr>
        <w:rPr>
          <w:sz w:val="24"/>
          <w:szCs w:val="24"/>
        </w:rPr>
      </w:pPr>
      <w:r>
        <w:rPr>
          <w:noProof/>
          <w:sz w:val="24"/>
          <w:szCs w:val="24"/>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2D1F54" w:rsidRDefault="002D1F54"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2D1F54" w:rsidRDefault="002D1F54"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2D1F54" w:rsidRDefault="002D1F54"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2D1F54" w:rsidRDefault="002D1F54"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2D1F54" w:rsidRDefault="002D1F54"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2D1F54" w:rsidRDefault="002D1F54"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C4869B3"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a/4wEAADE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" strokecolor="black [3213]" strokeweight="2pt">
                <v:stroke endarrow="open"/>
                <v:shadow on="t" color="black" opacity="24903f" origin=",.5" offset="0,.55556mm"/>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DBBD2F9"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Bt6Q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" fillcolor="black [3213]" strokecolor="black [3213]" strokeweight="20pt">
                <v:stroke opacity="9252f"/>
                <v:shadow on="t" color="black" opacity="22937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w:t>
            </w:r>
            <w:r w:rsidR="00295409">
              <w:rPr>
                <w:rFonts w:ascii="Times New Roman" w:hAnsi="Times New Roman" w:cs="Times New Roman"/>
                <w:sz w:val="24"/>
                <w:szCs w:val="24"/>
              </w:rPr>
              <w:t>ientID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9172A74"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rE5gEAADEEAAAOAAAAZHJzL2Uyb0RvYy54bWysU8GO0zAQvSPxD5bvNGlVEERNV6jLckFQ&#10;sfABXsduLNkea2ya9u8ZO2nKAmKlFRcnY8+bN+95vLk5OcuOCqMB3/LlouZMeQmd8YeWf/929+ot&#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EF302C" id="Oval 52" o:spid="_x0000_s1026" style="position:absolute;margin-left:198pt;margin-top:-9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2D1F54" w:rsidRDefault="002D1F54" w:rsidP="0006338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2D1F54" w:rsidRDefault="002D1F54" w:rsidP="00063380">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C0D053"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JKfA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526A"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" strokecolor="black [3213]" strokeweight="2pt">
                <v:shadow on="t" color="black" opacity="24903f" origin=",.5" offset="0,.55556mm"/>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CE650D"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30743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" strokecolor="black [3213]" strokeweight="2pt">
                <v:stroke endarrow="open"/>
                <v:shadow on="t" color="black" opacity="24903f" origin=",.5" offset="0,.55556mm"/>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B60E68D"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" strokecolor="black [3213]" strokeweight="2pt">
                <v:shadow on="t" color="black" opacity="24903f" origin=",.5" offset="0,.55556mm"/>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2D1F54" w:rsidRDefault="002D1F54"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2D1F54" w:rsidRDefault="002D1F54"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2D1F54" w:rsidRDefault="002D1F54"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2D1F54" w:rsidRDefault="002D1F54" w:rsidP="00063380">
                      <w:r>
                        <w:t>Login success</w:t>
                      </w:r>
                    </w:p>
                  </w:txbxContent>
                </v:textbox>
              </v:shape>
            </w:pict>
          </mc:Fallback>
        </mc:AlternateContent>
      </w:r>
      <w:r w:rsidR="00063380">
        <w:rPr>
          <w:noProof/>
          <w:sz w:val="24"/>
          <w:szCs w:val="24"/>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F0E43C"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m4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55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" strokecolor="black [3213]" strokeweight="2pt">
                <v:stroke endarrow="open"/>
                <v:shadow on="t" color="black" opacity="24903f" origin=",.5" offset="0,.55556mm"/>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2D1F54" w:rsidRDefault="002D1F54"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2D1F54" w:rsidRDefault="002D1F54"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61E4324"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" strokecolor="black [3213]" strokeweight="2pt">
                <v:stroke endarrow="open"/>
                <v:shadow on="t" color="black" opacity="24903f" origin=",.5" offset="0,.55556mm"/>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2D1F54" w:rsidRDefault="002D1F54"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2D1F54" w:rsidRDefault="002D1F54"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CF1AF81"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" strokecolor="black [3213]" strokeweight="2pt">
                <v:stroke endarrow="open"/>
                <v:shadow on="t" color="black" opacity="24903f" origin=",.5" offset="0,.55556mm"/>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472579"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5AB0C"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" strokecolor="black [3213]" strokeweight="2pt">
                <v:stroke endarrow="open"/>
                <v:shadow on="t" color="black" opacity="24903f" origin=",.5" offset="0,.55556mm"/>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4801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2D1F54" w:rsidRDefault="002D1F54"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2D1F54" w:rsidRDefault="002D1F54"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274C413"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M30QEAAAQ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" strokecolor="black [3213]" strokeweight="2pt">
                <v:shadow on="t" color="black" opacity="24903f" origin=",.5" offset="0,.55556mm"/>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2D1F54" w:rsidRDefault="002D1F54">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2D1F54" w:rsidRDefault="002D1F54">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D84BAD"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" fillcolor="white [3212]" strokecolor="black [3213]">
                <v:shadow on="t" color="black" opacity="22937f" origin=",.5" offset="0,.63889mm"/>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B70038"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" strokecolor="black [3213]" strokeweight="2pt">
                <v:stroke endarrow="open"/>
                <v:shadow on="t" color="black" opacity="24903f" origin=",.5" offset="0,.55556mm"/>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2D1F54" w:rsidRDefault="002D1F54"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2D1F54" w:rsidRDefault="002D1F54"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2D1F54" w:rsidRDefault="002D1F54"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2D1F54" w:rsidRDefault="002D1F54"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47F7B3"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982F72F"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sidR="00295409">
              <w:rPr>
                <w:rFonts w:ascii="Times New Roman" w:hAnsi="Times New Roman" w:cs="Times New Roman"/>
                <w:sz w:val="24"/>
                <w:szCs w:val="24"/>
              </w:rPr>
              <w: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008F7123">
              <w:rPr>
                <w:rFonts w:ascii="Times New Roman" w:hAnsi="Times New Roman" w:cs="Times New Roman"/>
                <w:sz w:val="24"/>
                <w:szCs w:val="24"/>
              </w:rPr>
              <w:t>dentistI</w:t>
            </w:r>
            <w:r w:rsidRPr="00AD6296">
              <w:rPr>
                <w:rFonts w:ascii="Times New Roman" w:hAnsi="Times New Roman" w:cs="Times New Roman"/>
                <w:sz w:val="24"/>
                <w:szCs w:val="24"/>
              </w:rPr>
              <w:t>D</w:t>
            </w:r>
            <w:proofErr w:type="spellEnd"/>
            <w:r w:rsidRPr="00AD6296">
              <w:rPr>
                <w:rFonts w:ascii="Times New Roman" w:hAnsi="Times New Roman" w:cs="Times New Roman"/>
                <w:sz w:val="24"/>
                <w:szCs w:val="24"/>
              </w:rPr>
              <w:t xml:space="preserve">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FF3D99"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" fillcolor="white [3212]" strokecolor="black [3213]">
                <v:shadow on="t" color="black" opacity="22937f" origin=",.5" offset="0,.63889mm"/>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19F864"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E8D13"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1A32120"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" strokecolor="black [3213]" strokeweight="2pt">
                <v:stroke endarrow="open"/>
                <v:shadow on="t" color="black" opacity="24903f" origin=",.5" offset="0,.55556mm"/>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rPr>
        <w:lastRenderedPageBreak/>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2D1F54" w:rsidRDefault="002D1F54" w:rsidP="00F1046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2D1F54" w:rsidRDefault="002D1F54" w:rsidP="00F1046B">
                      <w:pPr>
                        <w:jc w:val="center"/>
                      </w:pPr>
                      <w:proofErr w:type="gramStart"/>
                      <w:r>
                        <w:t>login</w:t>
                      </w:r>
                      <w:proofErr w:type="gramEnd"/>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B3EA680"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" strokecolor="black [3213]" strokeweight="2pt">
                <v:shadow on="t" color="black" opacity="24903f" origin=",.5" offset="0,.55556mm"/>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2D1F54" w:rsidRDefault="002D1F54"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2D1F54" w:rsidRDefault="002D1F54" w:rsidP="00F1046B">
                      <w:r>
                        <w:t>Login fail</w:t>
                      </w:r>
                    </w:p>
                  </w:txbxContent>
                </v:textbox>
                <w10:wrap type="square"/>
              </v:shape>
            </w:pict>
          </mc:Fallback>
        </mc:AlternateContent>
      </w:r>
      <w:r>
        <w:rPr>
          <w:noProof/>
          <w:sz w:val="24"/>
          <w:szCs w:val="24"/>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0384F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" fillcolor="white [3212]" strokecolor="black [3213]">
                <v:shadow on="t" color="black" opacity="22937f" origin=",.5" offset="0,.63889mm"/>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BD266CF"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" strokecolor="black [3213]" strokeweight="2pt">
                <v:shadow on="t" color="black" opacity="24903f" origin=",.5" offset="0,.55556mm"/>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2D1F54" w:rsidRDefault="002D1F54"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2D1F54" w:rsidRDefault="002D1F54" w:rsidP="00F1046B">
                      <w:r>
                        <w:t>Login success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EC74F88"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LD5wEAADMEAAAOAAAAZHJzL2Uyb0RvYy54bWysU9uO0zAQfUfiHyy/06RdhN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" strokecolor="black [3213]" strokeweight="2pt">
                <v:stroke endarrow="open"/>
                <v:shadow on="t" color="black" opacity="24903f" origin=",.5" offset="0,.55556mm"/>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2D1F54" w:rsidRDefault="002D1F54"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2D1F54" w:rsidRDefault="002D1F54"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FC9AF0D"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" strokecolor="black [3213]" strokeweight="2pt">
                <v:stroke endarrow="open"/>
                <v:shadow on="t" color="black" opacity="24903f" origin=",.5" offset="0,.55556mm"/>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2D1F54" w:rsidRDefault="002D1F54"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2D1F54" w:rsidRDefault="002D1F54"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ED4F46"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9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W694cw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" strokecolor="black [3213]" strokeweight="2pt">
                <v:stroke endarrow="open"/>
                <v:shadow on="t" color="black" opacity="24903f" origin=",.5" offset="0,.55556mm"/>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238C4F"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7B02FC"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" strokecolor="black [3213]" strokeweight="2pt">
                <v:stroke endarrow="open"/>
                <v:shadow on="t" color="black" opacity="24903f" origin=",.5" offset="0,.55556mm"/>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2D1F54" w:rsidRDefault="002D1F54"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2D1F54" w:rsidRDefault="002D1F54"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E15530A"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" strokecolor="black [3213]" strokeweight="2pt">
                <v:shadow on="t" color="black" opacity="24903f" origin=",.5" offset="0,.55556mm"/>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D9F4A1"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9BA4C7"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" fillcolor="white [3212]" strokecolor="black [3213]">
                <v:shadow on="t" color="black" opacity="22937f" origin=",.5" offset="0,.63889mm"/>
                <w10:wrap type="through"/>
              </v:shape>
            </w:pict>
          </mc:Fallback>
        </mc:AlternateContent>
      </w:r>
      <w:r w:rsidR="004C35E6">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2D1F54" w:rsidRDefault="002D1F54"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2D1F54" w:rsidRDefault="002D1F54"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523C0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" strokecolor="black [3213]" strokeweight="2pt">
                <v:stroke endarrow="open"/>
                <v:shadow on="t" color="black" opacity="24903f" origin=",.5" offset="0,.55556mm"/>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2D1F54" w:rsidRDefault="002D1F54"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2D1F54" w:rsidRDefault="002D1F54"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2D1F54" w:rsidRDefault="002D1F54"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2D1F54" w:rsidRDefault="002D1F54"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A40F725" id="Straight Arrow Connector 129" o:spid="_x0000_s1026" type="#_x0000_t32" style="position:absolute;margin-left:225pt;margin-top:-.45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S3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" strokecolor="black [3213]" strokeweight="2pt">
                <v:stroke endarrow="open"/>
                <v:shadow on="t" color="black" opacity="24903f" origin=",.5" offset="0,.55556mm"/>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0A3E9E"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jO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rPr>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E721EF3"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128DE8"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2D1F54" w:rsidRDefault="002D1F54"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2D1F54" w:rsidRDefault="002D1F54"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AD8276"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2D1F54" w:rsidRDefault="002D1F54"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2D1F54" w:rsidRDefault="002D1F54"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2D1F54" w:rsidRDefault="002D1F54"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2D1F54" w:rsidRDefault="002D1F54" w:rsidP="00B8550E">
                      <w:pPr>
                        <w:jc w:val="center"/>
                      </w:pPr>
                      <w:r>
                        <w:t>Select patient list page</w:t>
                      </w:r>
                    </w:p>
                  </w:txbxContent>
                </v:textbox>
                <w10:wrap type="through"/>
              </v:shape>
            </w:pict>
          </mc:Fallback>
        </mc:AlternateContent>
      </w:r>
      <w:r>
        <w:rPr>
          <w:noProof/>
          <w:sz w:val="24"/>
          <w:szCs w:val="24"/>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DFB0CF9"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676A36"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tfQ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A0AED45"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B311DD"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1AD7ED"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4C8EB9"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897gEAAD4EAAAOAAAAZHJzL2Uyb0RvYy54bWysU9uO2yAQfa/Uf0C8N3ZSa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6ABDFC2"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576E9E"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t6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105275"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Ot6Q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" fillcolor="black [3213]" strokecolor="black [3213]" strokeweight="20pt">
                <v:stroke opacity="9252f"/>
                <v:shadow on="t" color="black" opacity="22937f" origin="-.5,-.5" offset="0,1.81pt"/>
                <w10:wrap type="through"/>
              </v:oval>
            </w:pict>
          </mc:Fallback>
        </mc:AlternateContent>
      </w:r>
      <w:r>
        <w:rPr>
          <w:noProof/>
          <w:sz w:val="24"/>
          <w:szCs w:val="24"/>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7D275C1"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CBF55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3AD665"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F05C8A6"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4B2B27"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2C8F2F"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MpfA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FE0ED41"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2D1F54" w:rsidRDefault="002D1F54"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2D1F54" w:rsidRDefault="002D1F54" w:rsidP="00B8550E">
                      <w:pPr>
                        <w:jc w:val="center"/>
                      </w:pPr>
                      <w:r>
                        <w:t>Select dentist list page</w:t>
                      </w:r>
                    </w:p>
                  </w:txbxContent>
                </v:textbox>
                <w10:wrap type="through"/>
              </v:shape>
            </w:pict>
          </mc:Fallback>
        </mc:AlternateContent>
      </w:r>
      <w:r>
        <w:rPr>
          <w:noProof/>
          <w:sz w:val="24"/>
          <w:szCs w:val="24"/>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2D1F54" w:rsidRDefault="002D1F54"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2D1F54" w:rsidRDefault="002D1F54"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BDB073C"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2D1F54" w:rsidRDefault="002D1F54"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2D1F54" w:rsidRDefault="002D1F54"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36A8E0"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PdgIAAIo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A0C4860"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" strokecolor="black [3213]" strokeweight="2pt">
                <v:stroke endarrow="open"/>
                <v:shadow on="t" color="black" opacity="24903f" origin=",.5" offset="0,.55556mm"/>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rPr>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1BFE95"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Lh5QEAADEEAAAOAAAAZHJzL2Uyb0RvYy54bWysU9uO0zAQfUfiHyy/06TdBaG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28C747"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DDdQIAAIg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sxln&#10;Xjh6o9udsIxU6k0b4pxc7sMd9lokMRe61+jyn0pg+9LPw9hPtU9M0uHph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2D1F54" w:rsidRDefault="002D1F54" w:rsidP="005928BA">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2D1F54" w:rsidRDefault="002D1F54" w:rsidP="005928BA">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2D1F54" w:rsidRDefault="002D1F54"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2D1F54" w:rsidRDefault="002D1F54" w:rsidP="005928BA">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6ACB50C"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2D1F54" w:rsidRDefault="002D1F54"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2D1F54" w:rsidRDefault="002D1F54" w:rsidP="005928BA">
                      <w:r>
                        <w:t>Login fail</w:t>
                      </w:r>
                    </w:p>
                  </w:txbxContent>
                </v:textbox>
                <w10:wrap type="square"/>
              </v:shape>
            </w:pict>
          </mc:Fallback>
        </mc:AlternateContent>
      </w:r>
      <w:r w:rsidRPr="005928BA">
        <w:rPr>
          <w:noProof/>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2D1F54" w:rsidRDefault="002D1F54"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2D1F54" w:rsidRDefault="002D1F54" w:rsidP="005928BA">
                      <w:r>
                        <w:t>Login success</w:t>
                      </w:r>
                    </w:p>
                  </w:txbxContent>
                </v:textbox>
              </v:shape>
            </w:pict>
          </mc:Fallback>
        </mc:AlternateContent>
      </w:r>
      <w:r w:rsidRPr="005928BA">
        <w:rPr>
          <w:noProof/>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663BC9"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XD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94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" strokecolor="black [3213]" strokeweight="2pt">
                <v:stroke endarrow="open"/>
                <v:shadow on="t" color="black" opacity="24903f" origin=",.5" offset="0,.55556mm"/>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18EC24"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1CC68"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" strokecolor="black [3213]" strokeweight="2pt">
                <v:shadow on="t" color="black" opacity="24903f" origin=",.5" offset="0,.55556mm"/>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0B1BAAA"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" strokecolor="black [3213]" strokeweight="2pt">
                <v:shadow on="t" color="black" opacity="24903f" origin=",.5" offset="0,.55556mm"/>
              </v:line>
            </w:pict>
          </mc:Fallback>
        </mc:AlternateContent>
      </w:r>
    </w:p>
    <w:p w14:paraId="051175C0" w14:textId="34436830" w:rsidR="000E0D0B" w:rsidRDefault="00C756BC" w:rsidP="00A679FC">
      <w:r w:rsidRPr="005928BA">
        <w:rPr>
          <w:noProof/>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6614F5"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" fillcolor="white [3212]" strokecolor="black [3213]">
                <v:shadow on="t" color="black" opacity="22937f" origin=",.5" offset="0,.63889mm"/>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3E3FB6"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" strokecolor="black [3213]" strokeweight="2pt">
                <v:shadow on="t" color="black" opacity="24903f" origin=",.5" offset="0,.55556mm"/>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2D1F54" w:rsidRDefault="002D1F54"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2D1F54" w:rsidRDefault="002D1F54"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0CE97C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" strokecolor="black [3213]" strokeweight="2pt">
                <v:stroke endarrow="open"/>
                <v:shadow on="t" color="black" opacity="24903f" origin=",.5" offset="0,.55556mm"/>
              </v:shape>
            </w:pict>
          </mc:Fallback>
        </mc:AlternateContent>
      </w:r>
    </w:p>
    <w:p w14:paraId="2FB0C37F" w14:textId="77777777" w:rsidR="000E0D0B" w:rsidRDefault="000E0D0B" w:rsidP="00A679FC"/>
    <w:p w14:paraId="2B48A964" w14:textId="1C56BA4F" w:rsidR="000E0D0B" w:rsidRDefault="007747AD" w:rsidP="00A679FC">
      <w:r w:rsidRPr="005928BA">
        <w:rPr>
          <w:noProof/>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65C517"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6D9385"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" strokecolor="black [3213]" strokeweight="2pt">
                <v:shadow on="t" color="black" opacity="24903f" origin=",.5" offset="0,.55556mm"/>
              </v:line>
            </w:pict>
          </mc:Fallback>
        </mc:AlternateContent>
      </w:r>
    </w:p>
    <w:p w14:paraId="1D973B65" w14:textId="67799593" w:rsidR="000E0D0B" w:rsidRDefault="00C756BC" w:rsidP="00A679FC">
      <w:r w:rsidRPr="005928BA">
        <w:rPr>
          <w:noProof/>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2D1F54" w:rsidRDefault="002D1F54"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2D1F54" w:rsidRDefault="002D1F54"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C565A76"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" strokecolor="black [3213]" strokeweight="2pt">
                <v:stroke endarrow="open"/>
                <v:shadow on="t" color="black" opacity="24903f" origin=",.5" offset="0,.55556mm"/>
              </v:shape>
            </w:pict>
          </mc:Fallback>
        </mc:AlternateContent>
      </w:r>
    </w:p>
    <w:p w14:paraId="62B0EC0C" w14:textId="7276538F" w:rsidR="000E0D0B" w:rsidRDefault="000E0D0B" w:rsidP="00A679FC"/>
    <w:p w14:paraId="385C6FFC" w14:textId="7E957E0C" w:rsidR="000E0D0B" w:rsidRDefault="00D715FC" w:rsidP="00A679FC">
      <w:r w:rsidRPr="005928BA">
        <w:rPr>
          <w:noProof/>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2D1F54" w:rsidRDefault="002D1F54" w:rsidP="00D715FC">
                            <w:pPr>
                              <w:jc w:val="center"/>
                            </w:pPr>
                            <w:r>
                              <w:t xml:space="preserve">Select </w:t>
                            </w:r>
                            <w:proofErr w:type="gramStart"/>
                            <w:r>
                              <w:t>time  and</w:t>
                            </w:r>
                            <w:proofErr w:type="gramEnd"/>
                            <w:r>
                              <w:t xml:space="preserve">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2D1F54" w:rsidRDefault="002D1F54" w:rsidP="00D715FC">
                      <w:pPr>
                        <w:jc w:val="center"/>
                      </w:pPr>
                      <w:r>
                        <w:t xml:space="preserve">Select </w:t>
                      </w:r>
                      <w:proofErr w:type="gramStart"/>
                      <w:r>
                        <w:t>time  and</w:t>
                      </w:r>
                      <w:proofErr w:type="gramEnd"/>
                      <w:r>
                        <w:t xml:space="preserve">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3184921"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" strokecolor="black [3213]" strokeweight="2pt">
                <v:shadow on="t" color="black" opacity="24903f" origin=",.5" offset="0,.55556mm"/>
              </v:line>
            </w:pict>
          </mc:Fallback>
        </mc:AlternateContent>
      </w:r>
    </w:p>
    <w:p w14:paraId="3ABDCB3B" w14:textId="167DE383" w:rsidR="000E0D0B" w:rsidRDefault="007747AD" w:rsidP="00A679FC">
      <w:r w:rsidRPr="005928BA">
        <w:rPr>
          <w:noProof/>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2D1F54" w:rsidRDefault="002D1F54"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2D1F54" w:rsidRDefault="002D1F54" w:rsidP="007747AD">
                      <w:r>
                        <w:t>Cancel</w:t>
                      </w:r>
                    </w:p>
                  </w:txbxContent>
                </v:textbox>
              </v:shape>
            </w:pict>
          </mc:Fallback>
        </mc:AlternateContent>
      </w:r>
    </w:p>
    <w:p w14:paraId="1E2A6902" w14:textId="430D735E" w:rsidR="000E0D0B" w:rsidRDefault="007747AD" w:rsidP="00A679FC">
      <w:r w:rsidRPr="005928BA">
        <w:rPr>
          <w:noProof/>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CD80B3"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" fillcolor="white [3212]" strokecolor="black [3213]">
                <v:shadow on="t" color="black" opacity="22937f" origin=",.5" offset="0,.63889mm"/>
                <w10:wrap type="through"/>
              </v:shape>
            </w:pict>
          </mc:Fallback>
        </mc:AlternateContent>
      </w:r>
    </w:p>
    <w:p w14:paraId="5C0B2BA5" w14:textId="534BAD12" w:rsidR="000E0D0B" w:rsidRDefault="007747AD" w:rsidP="00A679FC">
      <w:r>
        <w:rPr>
          <w:noProof/>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19EBEAB"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" strokecolor="black [3213]" strokeweight="2pt">
                <v:shadow on="t" color="black" opacity="24903f" origin=",.5" offset="0,.55556mm"/>
              </v:line>
            </w:pict>
          </mc:Fallback>
        </mc:AlternateContent>
      </w:r>
    </w:p>
    <w:p w14:paraId="33964271" w14:textId="766A4CB9" w:rsidR="000E0D0B" w:rsidRDefault="007747AD" w:rsidP="00A679FC">
      <w:r w:rsidRPr="005928BA">
        <w:rPr>
          <w:noProof/>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2D1F54" w:rsidRDefault="002D1F54" w:rsidP="007747AD">
                            <w:proofErr w:type="gramStart"/>
                            <w:r>
                              <w:t>save</w:t>
                            </w:r>
                            <w:proofErr w:type="gramEnd"/>
                            <w: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2D1F54" w:rsidRDefault="002D1F54" w:rsidP="007747AD">
                      <w:proofErr w:type="gramStart"/>
                      <w:r>
                        <w:t>save</w:t>
                      </w:r>
                      <w:proofErr w:type="gramEnd"/>
                      <w:r>
                        <w:t xml:space="preserve"> data</w:t>
                      </w:r>
                    </w:p>
                  </w:txbxContent>
                </v:textbox>
              </v:shape>
            </w:pict>
          </mc:Fallback>
        </mc:AlternateContent>
      </w:r>
      <w:r w:rsidRPr="005928BA">
        <w:rPr>
          <w:noProof/>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111C7A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" strokecolor="black [3213]" strokeweight="2pt">
                <v:stroke endarrow="open"/>
                <v:shadow on="t" color="black" opacity="24903f" origin=",.5" offset="0,.55556mm"/>
              </v:shape>
            </w:pict>
          </mc:Fallback>
        </mc:AlternateContent>
      </w:r>
    </w:p>
    <w:p w14:paraId="267FB94D" w14:textId="6DE0B6ED" w:rsidR="000E0D0B" w:rsidRDefault="000E0D0B" w:rsidP="00A679FC">
      <w:r>
        <w:rPr>
          <w:noProof/>
          <w:sz w:val="24"/>
          <w:szCs w:val="24"/>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32E9F79"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C7549F"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485B0C5"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57F6AA"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67386"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E72BC5"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45DB9A9"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" strokecolor="black [3213]"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B359ADC"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" strokecolor="black [3213]" strokeweight="2pt">
                <v:stroke endarrow="open"/>
                <v:shadow on="t" color="black" opacity="24903f" origin=",.5" offset="0,.55556mm"/>
              </v:shape>
            </w:pict>
          </mc:Fallback>
        </mc:AlternateContent>
      </w:r>
    </w:p>
    <w:p w14:paraId="7616005A" w14:textId="0C536585" w:rsidR="00A679FC" w:rsidRDefault="00A679FC" w:rsidP="00A679FC"/>
    <w:p w14:paraId="45186DE9" w14:textId="4EAEC9B0" w:rsidR="00A679FC" w:rsidRDefault="007747AD" w:rsidP="00A679FC">
      <w:r w:rsidRPr="005928BA">
        <w:rPr>
          <w:noProof/>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2D1F54" w:rsidRDefault="002D1F54"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2D1F54" w:rsidRDefault="002D1F54"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174AC76"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on5wEAADM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" strokecolor="black [3213]" strokeweight="2pt">
                <v:stroke endarrow="open"/>
                <v:shadow on="t" color="black" opacity="24903f" origin=",.5" offset="0,.55556mm"/>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BC274E2"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" fillcolor="black [3213]" strokecolor="black [3213]" strokeweight="20pt">
                <v:stroke opacity="9252f"/>
                <v:shadow on="t" color="black" opacity="22937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 xml:space="preserve">time, </w:t>
            </w:r>
            <w:proofErr w:type="spellStart"/>
            <w:r w:rsidR="00765B93">
              <w:rPr>
                <w:rFonts w:ascii="Times New Roman" w:hAnsi="Times New Roman" w:cs="Times New Roman"/>
                <w:sz w:val="24"/>
                <w:szCs w:val="24"/>
              </w:rPr>
              <w:t>dentistID</w:t>
            </w:r>
            <w:proofErr w:type="spellEnd"/>
            <w:r w:rsidR="00765B93">
              <w:rPr>
                <w:rFonts w:ascii="Times New Roman" w:hAnsi="Times New Roman" w:cs="Times New Roman"/>
                <w:sz w:val="24"/>
                <w:szCs w:val="24"/>
              </w:rPr>
              <w:t>,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 xml:space="preserve">Officer edit the date, time, </w:t>
            </w:r>
            <w:proofErr w:type="spellStart"/>
            <w:r w:rsidR="00765B93" w:rsidRPr="00765B93">
              <w:rPr>
                <w:rFonts w:ascii="Times New Roman" w:hAnsi="Times New Roman" w:cs="Times New Roman"/>
                <w:sz w:val="24"/>
                <w:szCs w:val="24"/>
              </w:rPr>
              <w:t>dentistID</w:t>
            </w:r>
            <w:proofErr w:type="spellEnd"/>
            <w:r w:rsidR="00765B93" w:rsidRPr="00765B93">
              <w:rPr>
                <w:rFonts w:ascii="Times New Roman" w:hAnsi="Times New Roman" w:cs="Times New Roman"/>
                <w:sz w:val="24"/>
                <w:szCs w:val="24"/>
              </w:rPr>
              <w:t xml:space="preserve">, or </w:t>
            </w:r>
            <w:proofErr w:type="spellStart"/>
            <w:r w:rsidR="00765B93" w:rsidRPr="00765B93">
              <w:rPr>
                <w:rFonts w:ascii="Times New Roman" w:hAnsi="Times New Roman" w:cs="Times New Roman"/>
                <w:sz w:val="24"/>
                <w:szCs w:val="24"/>
              </w:rPr>
              <w:t>patientID</w:t>
            </w:r>
            <w:proofErr w:type="spellEnd"/>
            <w:r w:rsidR="00765B93" w:rsidRPr="00765B93">
              <w:rPr>
                <w:rFonts w:ascii="Times New Roman" w:hAnsi="Times New Roman" w:cs="Times New Roman"/>
                <w:sz w:val="24"/>
                <w:szCs w:val="24"/>
              </w:rPr>
              <w:t xml:space="preserve">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Officer edit the date, time,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rPr>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5DC8806"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3C0BDF"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" fillcolor="white [3212]" strokecolor="black [3213]">
                <v:shadow on="t" color="black" opacity="22937f" origin=",.5" offset="0,.63889mm"/>
                <w10:wrap type="through"/>
              </v:shape>
            </w:pict>
          </mc:Fallback>
        </mc:AlternateContent>
      </w:r>
      <w:r>
        <w:rPr>
          <w:noProof/>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E17B9C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2D1F54" w:rsidRDefault="002D1F54"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2D1F54" w:rsidRDefault="002D1F54" w:rsidP="004312FB">
                      <w:r>
                        <w:t>Edit data</w:t>
                      </w:r>
                    </w:p>
                  </w:txbxContent>
                </v:textbox>
              </v:shape>
            </w:pict>
          </mc:Fallback>
        </mc:AlternateContent>
      </w:r>
      <w:r w:rsidRPr="005928BA">
        <w:rPr>
          <w:noProof/>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2D1F54" w:rsidRDefault="002D1F54"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2D1F54" w:rsidRDefault="002D1F54" w:rsidP="004312FB">
                      <w:r>
                        <w:t>Cancel</w:t>
                      </w:r>
                    </w:p>
                  </w:txbxContent>
                </v:textbox>
              </v:shape>
            </w:pict>
          </mc:Fallback>
        </mc:AlternateContent>
      </w:r>
      <w:r w:rsidRPr="005928BA">
        <w:rPr>
          <w:noProof/>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FCA4EC"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8C210F"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2D1F54" w:rsidRDefault="002D1F54"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2D1F54" w:rsidRDefault="002D1F54" w:rsidP="004312F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50DBDD2"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CJ0gEAAAY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&#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2D1F54" w:rsidRDefault="002D1F54"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2D1F54" w:rsidRDefault="002D1F54" w:rsidP="004312FB">
                      <w:pPr>
                        <w:jc w:val="center"/>
                      </w:pPr>
                      <w:r>
                        <w:t>Select date / time /patient id /dentist id for edit</w:t>
                      </w:r>
                    </w:p>
                  </w:txbxContent>
                </v:textbox>
                <w10:wrap type="through"/>
              </v:shape>
            </w:pict>
          </mc:Fallback>
        </mc:AlternateContent>
      </w:r>
      <w:r w:rsidRPr="005928BA">
        <w:rPr>
          <w:noProof/>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A460F3"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2D1F54" w:rsidRDefault="002D1F54"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2D1F54" w:rsidRDefault="002D1F54" w:rsidP="004312FB">
                      <w:r>
                        <w:t>Login success</w:t>
                      </w:r>
                    </w:p>
                  </w:txbxContent>
                </v:textbox>
              </v:shape>
            </w:pict>
          </mc:Fallback>
        </mc:AlternateContent>
      </w:r>
      <w:r w:rsidRPr="005928BA">
        <w:rPr>
          <w:noProof/>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2D1F54" w:rsidRDefault="002D1F54"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2D1F54" w:rsidRDefault="002D1F54" w:rsidP="004312FB">
                      <w:r>
                        <w:t>Login fail</w:t>
                      </w:r>
                    </w:p>
                  </w:txbxContent>
                </v:textbox>
                <w10:wrap type="square"/>
              </v:shape>
            </w:pict>
          </mc:Fallback>
        </mc:AlternateContent>
      </w:r>
      <w:r w:rsidRPr="005928BA">
        <w:rPr>
          <w:noProof/>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3729AE6"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2D1F54" w:rsidRDefault="002D1F54"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2D1F54" w:rsidRDefault="002D1F54" w:rsidP="004312F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D9D4B2"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c6A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D62F8C"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BE5DB9"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1D6F2"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E0A3D5C"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2D1F54" w:rsidRDefault="002D1F54"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2D1F54" w:rsidRDefault="002D1F54" w:rsidP="004312F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2D1F54" w:rsidRDefault="002D1F54"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2D1F54" w:rsidRDefault="002D1F54" w:rsidP="004312F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2D1F54" w:rsidRDefault="002D1F54" w:rsidP="004312F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2D1F54" w:rsidRDefault="002D1F54" w:rsidP="004312FB">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26F828" id="Oval 136" o:spid="_x0000_s1026" style="position:absolute;margin-left:207pt;margin-top:-18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3DCD48"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4DF5FA0"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Nf5AEAADM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7D520B7"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jA5gEAADM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97B58A"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j7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" strokecolor="black [3213]" strokeweight="2pt">
                <v:stroke endarrow="open"/>
                <v:shadow on="t" color="black" opacity="24903f" origin=",.5" offset="0,.55556mm"/>
              </v:shape>
            </w:pict>
          </mc:Fallback>
        </mc:AlternateContent>
      </w:r>
      <w:r w:rsidR="004312FB">
        <w:rPr>
          <w:noProof/>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157DBD2"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" strokecolor="black [3213]" strokeweight="2pt">
                <v:shadow on="t" color="black" opacity="24903f" origin=",.5" offset="0,.55556mm"/>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rPr>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2D1F54" w:rsidRDefault="002D1F54" w:rsidP="00B3509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2D1F54" w:rsidRDefault="002D1F54" w:rsidP="00B3509B">
                      <w:pPr>
                        <w:jc w:val="center"/>
                      </w:pPr>
                      <w:proofErr w:type="gramStart"/>
                      <w:r>
                        <w:t>login</w:t>
                      </w:r>
                      <w:proofErr w:type="gramEnd"/>
                    </w:p>
                  </w:txbxContent>
                </v:textbox>
                <w10:wrap type="through"/>
              </v:shape>
            </w:pict>
          </mc:Fallback>
        </mc:AlternateContent>
      </w:r>
      <w:r>
        <w:rPr>
          <w:noProof/>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2158517"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2D1F54" w:rsidRDefault="002D1F54"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2D1F54" w:rsidRDefault="002D1F54" w:rsidP="00B3509B">
                      <w:r>
                        <w:t>Delete data</w:t>
                      </w:r>
                    </w:p>
                  </w:txbxContent>
                </v:textbox>
              </v:shape>
            </w:pict>
          </mc:Fallback>
        </mc:AlternateContent>
      </w:r>
      <w:r w:rsidRPr="005928BA">
        <w:rPr>
          <w:noProof/>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2D1F54" w:rsidRDefault="002D1F54"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2D1F54" w:rsidRDefault="002D1F54" w:rsidP="00B3509B">
                      <w:r>
                        <w:t>Cancel</w:t>
                      </w:r>
                    </w:p>
                  </w:txbxContent>
                </v:textbox>
              </v:shape>
            </w:pict>
          </mc:Fallback>
        </mc:AlternateContent>
      </w:r>
      <w:r w:rsidRPr="005928BA">
        <w:rPr>
          <w:noProof/>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B81ECB"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749C67"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&#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2D1F54" w:rsidRDefault="002D1F54"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2D1F54" w:rsidRDefault="002D1F54" w:rsidP="00B3509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ABF61ED"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F20B6F"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0F891D8"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3y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c1tco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2D1F54" w:rsidRDefault="002D1F54"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2D1F54" w:rsidRDefault="002D1F54" w:rsidP="00B3509B">
                      <w:r>
                        <w:t>Login success</w:t>
                      </w:r>
                    </w:p>
                  </w:txbxContent>
                </v:textbox>
              </v:shape>
            </w:pict>
          </mc:Fallback>
        </mc:AlternateContent>
      </w:r>
      <w:r w:rsidRPr="005928BA">
        <w:rPr>
          <w:noProof/>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2D1F54" w:rsidRDefault="002D1F54"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2D1F54" w:rsidRDefault="002D1F54" w:rsidP="00B3509B">
                      <w:r>
                        <w:t>Login fail</w:t>
                      </w:r>
                    </w:p>
                  </w:txbxContent>
                </v:textbox>
                <w10:wrap type="square"/>
              </v:shape>
            </w:pict>
          </mc:Fallback>
        </mc:AlternateContent>
      </w:r>
      <w:r w:rsidRPr="005928BA">
        <w:rPr>
          <w:noProof/>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57752BC"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2D1F54" w:rsidRDefault="002D1F54"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2D1F54" w:rsidRDefault="002D1F54" w:rsidP="00B3509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174F8B"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6b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0ECCAB"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5D169"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AAC334"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B6191C"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2EEA39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2D1F54" w:rsidRDefault="002D1F54"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2D1F54" w:rsidRDefault="002D1F54" w:rsidP="00B3509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2D1F54" w:rsidRDefault="002D1F54"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2D1F54" w:rsidRDefault="002D1F54" w:rsidP="00B3509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D68B483"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5A7CE37"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2641D93"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394B5C3"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B26695"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" strokecolor="black [3213]" strokeweight="2pt">
                <v:stroke endarrow="open"/>
                <v:shadow on="t" color="black" opacity="24903f" origin=",.5" offset="0,.55556mm"/>
              </v:shape>
            </w:pict>
          </mc:Fallback>
        </mc:AlternateContent>
      </w:r>
    </w:p>
    <w:p w14:paraId="3B4C5C95" w14:textId="77777777" w:rsidR="00A06143" w:rsidRDefault="00A06143" w:rsidP="00A679FC"/>
    <w:p w14:paraId="43EC00BB" w14:textId="76ED9DC7" w:rsidR="00E960FE" w:rsidRDefault="00B3509B" w:rsidP="00A679FC">
      <w:r w:rsidRPr="005928BA">
        <w:rPr>
          <w:noProof/>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2D1F54" w:rsidRDefault="002D1F54"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2D1F54" w:rsidRDefault="002D1F54" w:rsidP="00B3509B">
                      <w:pPr>
                        <w:jc w:val="center"/>
                      </w:pPr>
                      <w:r>
                        <w:t>Select delete appointment</w:t>
                      </w:r>
                    </w:p>
                  </w:txbxContent>
                </v:textbox>
                <w10:wrap type="through"/>
              </v:shape>
            </w:pict>
          </mc:Fallback>
        </mc:AlternateContent>
      </w:r>
      <w:r>
        <w:rPr>
          <w:noProof/>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4ADF412"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" strokecolor="black [3213]" strokeweight="2pt">
                <v:shadow on="t" color="black" opacity="24903f" origin=",.5" offset="0,.55556mm"/>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mi park" w:date="2014-05-18T21:38:00Z" w:initials="rp">
    <w:p w14:paraId="656072E4" w14:textId="736413B4" w:rsidR="002D1F54" w:rsidRDefault="002D1F54">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p>
  </w:comment>
  <w:comment w:id="21" w:author="rimi park" w:date="2014-05-18T20:50:00Z" w:initials="rp">
    <w:p w14:paraId="4BBC1772" w14:textId="315F8831" w:rsidR="002D1F54" w:rsidRDefault="002D1F54">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24" w:author="rimi park" w:date="2014-05-18T21:37:00Z" w:initials="rp">
    <w:p w14:paraId="727C294C" w14:textId="10B3B9CC" w:rsidR="002D1F54" w:rsidRDefault="002D1F54">
      <w:pPr>
        <w:pStyle w:val="CommentText"/>
      </w:pPr>
      <w:r>
        <w:rPr>
          <w:rStyle w:val="CommentReference"/>
        </w:rPr>
        <w:annotationRef/>
      </w:r>
      <w:r>
        <w:t xml:space="preserve">Make sure your SRS matches the “System shall” statements in the normal flow of use case descriptions. </w:t>
      </w:r>
    </w:p>
  </w:comment>
  <w:comment w:id="94" w:author="rimi park" w:date="2014-05-18T21:07:00Z" w:initials="rp">
    <w:p w14:paraId="5327330D" w14:textId="52FE3D1E" w:rsidR="002D1F54" w:rsidRDefault="002D1F54">
      <w:pPr>
        <w:pStyle w:val="CommentText"/>
      </w:pPr>
      <w:r>
        <w:rPr>
          <w:rStyle w:val="CommentReference"/>
        </w:rPr>
        <w:annotationRef/>
      </w:r>
      <w:r>
        <w:t xml:space="preserve">Can you log out without logging in first? What does &lt;&lt;include&gt;&gt; mean? </w:t>
      </w:r>
    </w:p>
  </w:comment>
  <w:comment w:id="95" w:author="rimi park" w:date="2014-05-18T21:09:00Z" w:initials="rp">
    <w:p w14:paraId="7E7B94C4" w14:textId="590FD4F0" w:rsidR="002D1F54" w:rsidRDefault="002D1F54">
      <w:pPr>
        <w:pStyle w:val="CommentText"/>
      </w:pPr>
      <w:r>
        <w:rPr>
          <w:rStyle w:val="CommentReference"/>
        </w:rPr>
        <w:annotationRef/>
      </w:r>
      <w:r>
        <w:t>Can you move “log in” to the left side so that the diagram becomes less messy?</w:t>
      </w:r>
    </w:p>
  </w:comment>
  <w:comment w:id="98" w:author="rimi park" w:date="2014-05-18T21:15:00Z" w:initials="rp">
    <w:p w14:paraId="06E53C52" w14:textId="6B9ABFEF" w:rsidR="002D1F54" w:rsidRDefault="002D1F54">
      <w:pPr>
        <w:pStyle w:val="CommentText"/>
      </w:pPr>
      <w:r>
        <w:rPr>
          <w:rStyle w:val="CommentReference"/>
        </w:rPr>
        <w:annotationRef/>
      </w:r>
      <w:r>
        <w:t>Would the log in process work differently on computer and mobile phone? Do they require different system requirements? In other words, do you need to write two different sets of code? If so, you might have to separate them and have two use cases. If they are same, do not need to mention “website or mobile application”.</w:t>
      </w:r>
    </w:p>
  </w:comment>
  <w:comment w:id="99" w:author="rimi park" w:date="2014-05-18T21:18:00Z" w:initials="rp">
    <w:p w14:paraId="2AC21B9A" w14:textId="0984E75C" w:rsidR="002D1F54" w:rsidRDefault="002D1F54">
      <w:pPr>
        <w:pStyle w:val="CommentText"/>
      </w:pPr>
      <w:r>
        <w:rPr>
          <w:rStyle w:val="CommentReference"/>
        </w:rPr>
        <w:annotationRef/>
      </w:r>
      <w:r>
        <w:t>Same here</w:t>
      </w:r>
    </w:p>
  </w:comment>
  <w:comment w:id="100" w:author="rimi park" w:date="2014-05-18T21:19:00Z" w:initials="rp">
    <w:p w14:paraId="4AAC5D7B" w14:textId="5012B8F0" w:rsidR="002D1F54" w:rsidRDefault="002D1F54">
      <w:pPr>
        <w:pStyle w:val="CommentText"/>
      </w:pPr>
      <w:r>
        <w:rPr>
          <w:rStyle w:val="CommentReference"/>
        </w:rPr>
        <w:annotationRef/>
      </w:r>
      <w:r>
        <w:t xml:space="preserve">Normal flow is for the case when everything goes perfectly. You need to describe how the system handles the errors in alternative flows or exceptions. </w:t>
      </w:r>
    </w:p>
  </w:comment>
  <w:comment w:id="101" w:author="rimi park" w:date="2014-05-18T21:23:00Z" w:initials="rp">
    <w:p w14:paraId="3DF61BC7" w14:textId="42486EC5" w:rsidR="002D1F54" w:rsidRDefault="002D1F54">
      <w:pPr>
        <w:pStyle w:val="CommentText"/>
      </w:pPr>
      <w:r>
        <w:rPr>
          <w:rStyle w:val="CommentReference"/>
        </w:rPr>
        <w:annotationRef/>
      </w:r>
      <w:r>
        <w:t>Please look at my comments above.</w:t>
      </w:r>
    </w:p>
  </w:comment>
  <w:comment w:id="106" w:author="rimi park" w:date="2014-05-18T21:25:00Z" w:initials="rp">
    <w:p w14:paraId="5240D2FB" w14:textId="474792C0" w:rsidR="002D1F54" w:rsidRDefault="002D1F54">
      <w:pPr>
        <w:pStyle w:val="CommentText"/>
      </w:pPr>
      <w:r>
        <w:rPr>
          <w:rStyle w:val="CommentReference"/>
        </w:rPr>
        <w:annotationRef/>
      </w:r>
      <w:r>
        <w:t>Again. If logout process is the same and you do not need to write code differently for each device, you do not need to say “the website or application”. You may just say “the system”.</w:t>
      </w:r>
    </w:p>
  </w:comment>
  <w:comment w:id="110" w:author="rimi park" w:date="2014-05-18T21:26:00Z" w:initials="rp">
    <w:p w14:paraId="2A718557" w14:textId="6D4EDABD" w:rsidR="002D1F54" w:rsidRDefault="002D1F54">
      <w:pPr>
        <w:pStyle w:val="CommentText"/>
      </w:pPr>
      <w:r>
        <w:rPr>
          <w:rStyle w:val="CommentReference"/>
        </w:rPr>
        <w:annotationRef/>
      </w:r>
      <w:r>
        <w:t xml:space="preserve">This is the pre-condition. Your normal flow starts from Trigger. </w:t>
      </w:r>
    </w:p>
  </w:comment>
  <w:comment w:id="115" w:author="rimi park" w:date="2014-05-18T21:27:00Z" w:initials="rp">
    <w:p w14:paraId="4863849F" w14:textId="00A66BA2" w:rsidR="002D1F54" w:rsidRDefault="002D1F54">
      <w:pPr>
        <w:pStyle w:val="CommentText"/>
      </w:pPr>
      <w:r>
        <w:rPr>
          <w:rStyle w:val="CommentReference"/>
        </w:rPr>
        <w:annotationRef/>
      </w:r>
      <w:r>
        <w:t xml:space="preserve">Can you check the rest of your use case descriptions and add “s” if it is missing by mistake? </w:t>
      </w:r>
    </w:p>
  </w:comment>
  <w:comment w:id="120" w:author="rimi park" w:date="2014-05-18T21:29:00Z" w:initials="rp">
    <w:p w14:paraId="5040A735" w14:textId="08D28516" w:rsidR="002D1F54" w:rsidRDefault="002D1F54">
      <w:pPr>
        <w:pStyle w:val="CommentText"/>
      </w:pPr>
      <w:r>
        <w:rPr>
          <w:rStyle w:val="CommentReference"/>
        </w:rPr>
        <w:annotationRef/>
      </w:r>
      <w:r>
        <w:t>Starts from Trigger. Do not need to repeat the same things already defined in pre-</w:t>
      </w:r>
      <w:proofErr w:type="spellStart"/>
      <w:r>
        <w:t>conditons</w:t>
      </w:r>
      <w:proofErr w:type="spellEnd"/>
      <w:r>
        <w:t>.</w:t>
      </w:r>
    </w:p>
    <w:p w14:paraId="32818806" w14:textId="77777777" w:rsidR="002D1F54" w:rsidRDefault="002D1F54">
      <w:pPr>
        <w:pStyle w:val="CommentText"/>
      </w:pPr>
    </w:p>
    <w:p w14:paraId="2E4C16F0" w14:textId="27305ABB" w:rsidR="002D1F54" w:rsidRDefault="002D1F54">
      <w:pPr>
        <w:pStyle w:val="CommentText"/>
      </w:pPr>
      <w:r>
        <w:t xml:space="preserve">Please check the other use case descriptions as well. Do not repeat unnecessary steps. </w:t>
      </w:r>
    </w:p>
  </w:comment>
  <w:comment w:id="126" w:author="rimi park" w:date="2014-05-18T21:30:00Z" w:initials="rp">
    <w:p w14:paraId="56301F52" w14:textId="77777777" w:rsidR="002D1F54" w:rsidRDefault="002D1F54">
      <w:pPr>
        <w:pStyle w:val="CommentText"/>
      </w:pPr>
      <w:r>
        <w:rPr>
          <w:rStyle w:val="CommentReference"/>
        </w:rPr>
        <w:annotationRef/>
      </w:r>
      <w:r>
        <w:t>And shouldn’t the system show the result on the user interface??</w:t>
      </w:r>
    </w:p>
    <w:p w14:paraId="0F2E7492" w14:textId="77777777" w:rsidR="002D1F54" w:rsidRDefault="002D1F54">
      <w:pPr>
        <w:pStyle w:val="CommentText"/>
      </w:pPr>
    </w:p>
    <w:p w14:paraId="0F485D49" w14:textId="28D946E5" w:rsidR="002D1F54" w:rsidRDefault="002D1F54">
      <w:pPr>
        <w:pStyle w:val="CommentText"/>
      </w:pPr>
      <w:r>
        <w:t>Check the rest of use cases and make sure you get the expected result at the end of the normal flow.</w:t>
      </w:r>
    </w:p>
  </w:comment>
  <w:comment w:id="127" w:author="rimi park" w:date="2014-05-18T21:34:00Z" w:initials="rp">
    <w:p w14:paraId="2C80526A" w14:textId="2514656D" w:rsidR="002D1F54" w:rsidRDefault="002D1F54">
      <w:pPr>
        <w:pStyle w:val="CommentText"/>
      </w:pPr>
      <w:r>
        <w:rPr>
          <w:rStyle w:val="CommentReference"/>
        </w:rPr>
        <w:annotationRef/>
      </w:r>
      <w:r>
        <w:t xml:space="preserve">You do not need to repeat the log-in process here again. </w:t>
      </w:r>
    </w:p>
    <w:p w14:paraId="1A83C996" w14:textId="77777777" w:rsidR="002D1F54" w:rsidRDefault="002D1F54">
      <w:pPr>
        <w:pStyle w:val="CommentText"/>
      </w:pPr>
    </w:p>
    <w:p w14:paraId="4CD94D4E" w14:textId="3743AF76" w:rsidR="002D1F54" w:rsidRDefault="002D1F54">
      <w:pPr>
        <w:pStyle w:val="CommentText"/>
      </w:pPr>
      <w:r>
        <w:t xml:space="preserve">Home page to View patient schedule?? What action causes the system to view the schedule? The diagram doesn’t explain it. </w:t>
      </w:r>
    </w:p>
    <w:p w14:paraId="3AAF07A0" w14:textId="77777777" w:rsidR="002D1F54" w:rsidRDefault="002D1F54">
      <w:pPr>
        <w:pStyle w:val="CommentText"/>
      </w:pPr>
    </w:p>
    <w:p w14:paraId="67C46315" w14:textId="097F44B9" w:rsidR="002D1F54" w:rsidRDefault="002D1F54">
      <w:pPr>
        <w:pStyle w:val="CommentText"/>
      </w:pPr>
      <w:r>
        <w:t xml:space="preserve">Same for the following diagrams.  </w:t>
      </w:r>
    </w:p>
  </w:comment>
  <w:comment w:id="128" w:author="rimi park" w:date="2014-05-18T21:33:00Z" w:initials="rp">
    <w:p w14:paraId="2D7F4827" w14:textId="3D4C204F" w:rsidR="002D1F54" w:rsidRDefault="002D1F54">
      <w:pPr>
        <w:pStyle w:val="CommentText"/>
      </w:pPr>
      <w:r>
        <w:rPr>
          <w:rStyle w:val="CommentReference"/>
        </w:rPr>
        <w:annotationRef/>
      </w:r>
      <w:r>
        <w:t xml:space="preserve">Again. What is the result that user is expecting?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11DC3" w14:textId="77777777" w:rsidR="005B4B84" w:rsidRDefault="005B4B84" w:rsidP="00D57804">
      <w:pPr>
        <w:spacing w:line="240" w:lineRule="auto"/>
      </w:pPr>
      <w:r>
        <w:separator/>
      </w:r>
    </w:p>
  </w:endnote>
  <w:endnote w:type="continuationSeparator" w:id="0">
    <w:p w14:paraId="675FF9D4" w14:textId="77777777" w:rsidR="005B4B84" w:rsidRDefault="005B4B84"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2D1F54" w:rsidRDefault="002D1F54"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2D1F54" w:rsidRPr="00445E30" w14:paraId="1FDF82E2" w14:textId="77777777" w:rsidTr="00FB7C6B">
      <w:tc>
        <w:tcPr>
          <w:tcW w:w="1101" w:type="dxa"/>
          <w:vAlign w:val="center"/>
        </w:tcPr>
        <w:p w14:paraId="68A37F11" w14:textId="77777777" w:rsidR="002D1F54" w:rsidRPr="00445E30" w:rsidRDefault="002D1F5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4E9BF3CB" w:rsidR="002D1F54" w:rsidRPr="009E5764" w:rsidRDefault="002D1F5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0.45</w:t>
          </w:r>
        </w:p>
      </w:tc>
      <w:tc>
        <w:tcPr>
          <w:tcW w:w="992" w:type="dxa"/>
          <w:vAlign w:val="center"/>
        </w:tcPr>
        <w:p w14:paraId="59A89091" w14:textId="77777777" w:rsidR="002D1F54" w:rsidRPr="00445E30" w:rsidRDefault="002D1F5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2D1F54" w:rsidRPr="009E5764" w:rsidRDefault="002D1F54"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2D1F54" w:rsidRPr="00445E30" w:rsidRDefault="002D1F5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2D1F54" w:rsidRPr="00FB7C6B" w:rsidRDefault="002D1F54"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D42EB" w:rsidRPr="004D42EB">
            <w:rPr>
              <w:rFonts w:ascii="Times New Roman" w:hAnsi="Times New Roman" w:cs="Angsana New"/>
              <w:bCs/>
              <w:noProof/>
              <w:sz w:val="14"/>
              <w:szCs w:val="14"/>
            </w:rPr>
            <w:t>14</w:t>
          </w:r>
          <w:r w:rsidRPr="009E5764">
            <w:rPr>
              <w:rFonts w:ascii="Times New Roman" w:hAnsi="Times New Roman" w:cs="Angsana New"/>
              <w:bCs/>
              <w:noProof/>
              <w:sz w:val="14"/>
              <w:szCs w:val="14"/>
              <w:cs/>
            </w:rPr>
            <w:fldChar w:fldCharType="end"/>
          </w:r>
        </w:p>
      </w:tc>
    </w:tr>
    <w:tr w:rsidR="002D1F54" w:rsidRPr="00445E30" w14:paraId="4D9F6B84" w14:textId="77777777" w:rsidTr="00FB7C6B">
      <w:tc>
        <w:tcPr>
          <w:tcW w:w="1101" w:type="dxa"/>
          <w:vAlign w:val="center"/>
        </w:tcPr>
        <w:p w14:paraId="5CACCF53" w14:textId="77777777" w:rsidR="002D1F54" w:rsidRPr="00445E30" w:rsidRDefault="002D1F5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2D1F54" w:rsidRPr="009E5764" w:rsidRDefault="002D1F5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2D1F54" w:rsidRPr="00445E30" w:rsidRDefault="002D1F5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2D1F54" w:rsidRPr="009E5764" w:rsidRDefault="002D1F54"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2D1F54" w:rsidRPr="00445E30" w:rsidRDefault="002D1F5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2D1F54" w:rsidRPr="009E5764" w:rsidRDefault="002D1F54" w:rsidP="00FB7C6B">
          <w:pPr>
            <w:widowControl w:val="0"/>
            <w:jc w:val="center"/>
            <w:rPr>
              <w:rFonts w:ascii="Times New Roman" w:hAnsi="Times New Roman" w:cs="Times New Roman"/>
              <w:bCs/>
              <w:sz w:val="14"/>
              <w:szCs w:val="14"/>
            </w:rPr>
          </w:pPr>
        </w:p>
      </w:tc>
    </w:tr>
  </w:tbl>
  <w:p w14:paraId="77EC7A45" w14:textId="77777777" w:rsidR="002D1F54" w:rsidRDefault="002D1F54"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09AD8" w14:textId="77777777" w:rsidR="005B4B84" w:rsidRDefault="005B4B84" w:rsidP="00D57804">
      <w:pPr>
        <w:spacing w:line="240" w:lineRule="auto"/>
      </w:pPr>
      <w:r>
        <w:separator/>
      </w:r>
    </w:p>
  </w:footnote>
  <w:footnote w:type="continuationSeparator" w:id="0">
    <w:p w14:paraId="01136EF9" w14:textId="77777777" w:rsidR="005B4B84" w:rsidRDefault="005B4B84"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17"/>
  </w:num>
  <w:num w:numId="6">
    <w:abstractNumId w:val="5"/>
  </w:num>
  <w:num w:numId="7">
    <w:abstractNumId w:val="19"/>
  </w:num>
  <w:num w:numId="8">
    <w:abstractNumId w:val="7"/>
  </w:num>
  <w:num w:numId="9">
    <w:abstractNumId w:val="6"/>
  </w:num>
  <w:num w:numId="10">
    <w:abstractNumId w:val="23"/>
  </w:num>
  <w:num w:numId="11">
    <w:abstractNumId w:val="16"/>
  </w:num>
  <w:num w:numId="12">
    <w:abstractNumId w:val="22"/>
  </w:num>
  <w:num w:numId="13">
    <w:abstractNumId w:val="4"/>
  </w:num>
  <w:num w:numId="14">
    <w:abstractNumId w:val="9"/>
  </w:num>
  <w:num w:numId="15">
    <w:abstractNumId w:val="24"/>
  </w:num>
  <w:num w:numId="16">
    <w:abstractNumId w:val="3"/>
  </w:num>
  <w:num w:numId="17">
    <w:abstractNumId w:val="8"/>
  </w:num>
  <w:num w:numId="18">
    <w:abstractNumId w:val="15"/>
  </w:num>
  <w:num w:numId="19">
    <w:abstractNumId w:val="2"/>
  </w:num>
  <w:num w:numId="20">
    <w:abstractNumId w:val="11"/>
  </w:num>
  <w:num w:numId="21">
    <w:abstractNumId w:val="14"/>
  </w:num>
  <w:num w:numId="22">
    <w:abstractNumId w:val="21"/>
  </w:num>
  <w:num w:numId="23">
    <w:abstractNumId w:val="20"/>
  </w:num>
  <w:num w:numId="24">
    <w:abstractNumId w:val="18"/>
  </w:num>
  <w:num w:numId="25">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1394F"/>
    <w:rsid w:val="0001737A"/>
    <w:rsid w:val="00017C57"/>
    <w:rsid w:val="00023A99"/>
    <w:rsid w:val="00023F16"/>
    <w:rsid w:val="000272A8"/>
    <w:rsid w:val="00034153"/>
    <w:rsid w:val="00044607"/>
    <w:rsid w:val="00046481"/>
    <w:rsid w:val="00051031"/>
    <w:rsid w:val="00052FD8"/>
    <w:rsid w:val="000555BE"/>
    <w:rsid w:val="00057E64"/>
    <w:rsid w:val="00063380"/>
    <w:rsid w:val="000666EB"/>
    <w:rsid w:val="000710A2"/>
    <w:rsid w:val="00077317"/>
    <w:rsid w:val="0008194C"/>
    <w:rsid w:val="00087B44"/>
    <w:rsid w:val="000908CE"/>
    <w:rsid w:val="000A0305"/>
    <w:rsid w:val="000B206E"/>
    <w:rsid w:val="000B44FC"/>
    <w:rsid w:val="000B7479"/>
    <w:rsid w:val="000C2B0D"/>
    <w:rsid w:val="000E0D0B"/>
    <w:rsid w:val="000E5252"/>
    <w:rsid w:val="00100895"/>
    <w:rsid w:val="00100A4A"/>
    <w:rsid w:val="00101E59"/>
    <w:rsid w:val="001020B6"/>
    <w:rsid w:val="0011458B"/>
    <w:rsid w:val="00114B2F"/>
    <w:rsid w:val="00117097"/>
    <w:rsid w:val="0012006E"/>
    <w:rsid w:val="00120CF8"/>
    <w:rsid w:val="00121DD9"/>
    <w:rsid w:val="001333F5"/>
    <w:rsid w:val="00143D9B"/>
    <w:rsid w:val="00145172"/>
    <w:rsid w:val="00154FB3"/>
    <w:rsid w:val="00155892"/>
    <w:rsid w:val="0016034D"/>
    <w:rsid w:val="001768F0"/>
    <w:rsid w:val="001A7780"/>
    <w:rsid w:val="001B1A65"/>
    <w:rsid w:val="001B4DBC"/>
    <w:rsid w:val="001C217F"/>
    <w:rsid w:val="001C2E68"/>
    <w:rsid w:val="001C349E"/>
    <w:rsid w:val="001C4053"/>
    <w:rsid w:val="001C682C"/>
    <w:rsid w:val="001D13C3"/>
    <w:rsid w:val="001D572E"/>
    <w:rsid w:val="001D57D1"/>
    <w:rsid w:val="001D77D4"/>
    <w:rsid w:val="001E7F89"/>
    <w:rsid w:val="001F5B3C"/>
    <w:rsid w:val="0020244B"/>
    <w:rsid w:val="00222DE0"/>
    <w:rsid w:val="0022377A"/>
    <w:rsid w:val="00237626"/>
    <w:rsid w:val="002448BD"/>
    <w:rsid w:val="00245311"/>
    <w:rsid w:val="00250839"/>
    <w:rsid w:val="002517F3"/>
    <w:rsid w:val="00275125"/>
    <w:rsid w:val="002769C9"/>
    <w:rsid w:val="00280CE9"/>
    <w:rsid w:val="00281DC8"/>
    <w:rsid w:val="00282180"/>
    <w:rsid w:val="002833D9"/>
    <w:rsid w:val="00293B2C"/>
    <w:rsid w:val="00295409"/>
    <w:rsid w:val="002A57FC"/>
    <w:rsid w:val="002B19B4"/>
    <w:rsid w:val="002B2B57"/>
    <w:rsid w:val="002B41BD"/>
    <w:rsid w:val="002B7017"/>
    <w:rsid w:val="002D1F54"/>
    <w:rsid w:val="002D4E8D"/>
    <w:rsid w:val="002D666E"/>
    <w:rsid w:val="002E3816"/>
    <w:rsid w:val="002F301B"/>
    <w:rsid w:val="003057D6"/>
    <w:rsid w:val="00305D83"/>
    <w:rsid w:val="00315BCA"/>
    <w:rsid w:val="003167C0"/>
    <w:rsid w:val="00320DB1"/>
    <w:rsid w:val="0034109B"/>
    <w:rsid w:val="003475E5"/>
    <w:rsid w:val="003523B9"/>
    <w:rsid w:val="003540F2"/>
    <w:rsid w:val="00355C6B"/>
    <w:rsid w:val="0035645C"/>
    <w:rsid w:val="0035744C"/>
    <w:rsid w:val="0036288F"/>
    <w:rsid w:val="00364F23"/>
    <w:rsid w:val="003756EC"/>
    <w:rsid w:val="00376013"/>
    <w:rsid w:val="003842FB"/>
    <w:rsid w:val="003A23D3"/>
    <w:rsid w:val="003A4CB2"/>
    <w:rsid w:val="003B4241"/>
    <w:rsid w:val="003B544D"/>
    <w:rsid w:val="003B7C8D"/>
    <w:rsid w:val="003C1261"/>
    <w:rsid w:val="003C6AC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36CE"/>
    <w:rsid w:val="004577CD"/>
    <w:rsid w:val="00457929"/>
    <w:rsid w:val="00467200"/>
    <w:rsid w:val="00473DF0"/>
    <w:rsid w:val="00485AB9"/>
    <w:rsid w:val="004904E6"/>
    <w:rsid w:val="00495E01"/>
    <w:rsid w:val="004A5A76"/>
    <w:rsid w:val="004A6735"/>
    <w:rsid w:val="004B4A8E"/>
    <w:rsid w:val="004B5183"/>
    <w:rsid w:val="004C35E6"/>
    <w:rsid w:val="004D1799"/>
    <w:rsid w:val="004D42EB"/>
    <w:rsid w:val="004D7902"/>
    <w:rsid w:val="004E2649"/>
    <w:rsid w:val="004E6BCB"/>
    <w:rsid w:val="004F40B5"/>
    <w:rsid w:val="004F4972"/>
    <w:rsid w:val="0050255F"/>
    <w:rsid w:val="005061DC"/>
    <w:rsid w:val="005076D8"/>
    <w:rsid w:val="00510A36"/>
    <w:rsid w:val="00515D95"/>
    <w:rsid w:val="00521F73"/>
    <w:rsid w:val="00525D2F"/>
    <w:rsid w:val="0053213E"/>
    <w:rsid w:val="0054029B"/>
    <w:rsid w:val="005412E0"/>
    <w:rsid w:val="005439BA"/>
    <w:rsid w:val="005670E5"/>
    <w:rsid w:val="00570504"/>
    <w:rsid w:val="005716A9"/>
    <w:rsid w:val="00574CC2"/>
    <w:rsid w:val="005928BA"/>
    <w:rsid w:val="005955CC"/>
    <w:rsid w:val="005B4B84"/>
    <w:rsid w:val="005C5877"/>
    <w:rsid w:val="005C66DD"/>
    <w:rsid w:val="005C72C2"/>
    <w:rsid w:val="005D0E9B"/>
    <w:rsid w:val="005E0891"/>
    <w:rsid w:val="005E51EB"/>
    <w:rsid w:val="005F253C"/>
    <w:rsid w:val="005F4193"/>
    <w:rsid w:val="0060007A"/>
    <w:rsid w:val="0060271E"/>
    <w:rsid w:val="00606990"/>
    <w:rsid w:val="00623B9F"/>
    <w:rsid w:val="006245B5"/>
    <w:rsid w:val="006263BE"/>
    <w:rsid w:val="00634ADC"/>
    <w:rsid w:val="006432D2"/>
    <w:rsid w:val="006468EF"/>
    <w:rsid w:val="00655D95"/>
    <w:rsid w:val="00657D75"/>
    <w:rsid w:val="00662414"/>
    <w:rsid w:val="00665C78"/>
    <w:rsid w:val="0066609D"/>
    <w:rsid w:val="00670CF4"/>
    <w:rsid w:val="00671AFF"/>
    <w:rsid w:val="0067614F"/>
    <w:rsid w:val="00681BDA"/>
    <w:rsid w:val="00691B55"/>
    <w:rsid w:val="00692E59"/>
    <w:rsid w:val="00694EB8"/>
    <w:rsid w:val="006A13A3"/>
    <w:rsid w:val="006A6EB8"/>
    <w:rsid w:val="006A715A"/>
    <w:rsid w:val="006C15E0"/>
    <w:rsid w:val="006C4D05"/>
    <w:rsid w:val="006D470A"/>
    <w:rsid w:val="006E5804"/>
    <w:rsid w:val="00700BFD"/>
    <w:rsid w:val="00710105"/>
    <w:rsid w:val="00713B81"/>
    <w:rsid w:val="00715B68"/>
    <w:rsid w:val="0072530C"/>
    <w:rsid w:val="007264D7"/>
    <w:rsid w:val="007434D9"/>
    <w:rsid w:val="00745DD5"/>
    <w:rsid w:val="00746203"/>
    <w:rsid w:val="0074694F"/>
    <w:rsid w:val="00747705"/>
    <w:rsid w:val="0075167F"/>
    <w:rsid w:val="00754A36"/>
    <w:rsid w:val="00761731"/>
    <w:rsid w:val="007647B9"/>
    <w:rsid w:val="00765B93"/>
    <w:rsid w:val="00765BE5"/>
    <w:rsid w:val="007718D8"/>
    <w:rsid w:val="007747AD"/>
    <w:rsid w:val="00777B3D"/>
    <w:rsid w:val="0078199B"/>
    <w:rsid w:val="00782302"/>
    <w:rsid w:val="007840B1"/>
    <w:rsid w:val="007911A3"/>
    <w:rsid w:val="007A29C7"/>
    <w:rsid w:val="007A2EF7"/>
    <w:rsid w:val="007A66BF"/>
    <w:rsid w:val="007B5BF2"/>
    <w:rsid w:val="007C5688"/>
    <w:rsid w:val="007C6002"/>
    <w:rsid w:val="007E0B95"/>
    <w:rsid w:val="007F1E5B"/>
    <w:rsid w:val="007F3860"/>
    <w:rsid w:val="007F7285"/>
    <w:rsid w:val="00801268"/>
    <w:rsid w:val="008360DA"/>
    <w:rsid w:val="0084101B"/>
    <w:rsid w:val="00844813"/>
    <w:rsid w:val="008458CD"/>
    <w:rsid w:val="00856ED0"/>
    <w:rsid w:val="00862506"/>
    <w:rsid w:val="00880571"/>
    <w:rsid w:val="00891B61"/>
    <w:rsid w:val="00894A0D"/>
    <w:rsid w:val="008963DC"/>
    <w:rsid w:val="00896CFF"/>
    <w:rsid w:val="00897094"/>
    <w:rsid w:val="008A575D"/>
    <w:rsid w:val="008A6A03"/>
    <w:rsid w:val="008B27B2"/>
    <w:rsid w:val="008C0C7E"/>
    <w:rsid w:val="008C6447"/>
    <w:rsid w:val="008D416C"/>
    <w:rsid w:val="008D65D4"/>
    <w:rsid w:val="008E1F77"/>
    <w:rsid w:val="008E2FC5"/>
    <w:rsid w:val="008E6BCD"/>
    <w:rsid w:val="008F2987"/>
    <w:rsid w:val="008F55C6"/>
    <w:rsid w:val="008F7123"/>
    <w:rsid w:val="009076D6"/>
    <w:rsid w:val="00925E62"/>
    <w:rsid w:val="009315A8"/>
    <w:rsid w:val="00936D2E"/>
    <w:rsid w:val="00937F06"/>
    <w:rsid w:val="009437FD"/>
    <w:rsid w:val="009517A2"/>
    <w:rsid w:val="009554FE"/>
    <w:rsid w:val="009567E8"/>
    <w:rsid w:val="00976B21"/>
    <w:rsid w:val="0098186B"/>
    <w:rsid w:val="00987996"/>
    <w:rsid w:val="009A21A7"/>
    <w:rsid w:val="009B4AE0"/>
    <w:rsid w:val="009C3D9C"/>
    <w:rsid w:val="009C49C1"/>
    <w:rsid w:val="009C4B7A"/>
    <w:rsid w:val="009C7659"/>
    <w:rsid w:val="009D3031"/>
    <w:rsid w:val="009E1EE6"/>
    <w:rsid w:val="009F0B08"/>
    <w:rsid w:val="00A05FC9"/>
    <w:rsid w:val="00A06143"/>
    <w:rsid w:val="00A13462"/>
    <w:rsid w:val="00A364F9"/>
    <w:rsid w:val="00A54EE2"/>
    <w:rsid w:val="00A560C9"/>
    <w:rsid w:val="00A57C19"/>
    <w:rsid w:val="00A57F10"/>
    <w:rsid w:val="00A679FC"/>
    <w:rsid w:val="00A708D6"/>
    <w:rsid w:val="00A83B7F"/>
    <w:rsid w:val="00A87FD8"/>
    <w:rsid w:val="00A96304"/>
    <w:rsid w:val="00AB6543"/>
    <w:rsid w:val="00AC118E"/>
    <w:rsid w:val="00AC7073"/>
    <w:rsid w:val="00AD6296"/>
    <w:rsid w:val="00AE03AB"/>
    <w:rsid w:val="00AF091D"/>
    <w:rsid w:val="00AF613E"/>
    <w:rsid w:val="00B01224"/>
    <w:rsid w:val="00B10C88"/>
    <w:rsid w:val="00B12624"/>
    <w:rsid w:val="00B126A1"/>
    <w:rsid w:val="00B12B71"/>
    <w:rsid w:val="00B13729"/>
    <w:rsid w:val="00B2378B"/>
    <w:rsid w:val="00B25713"/>
    <w:rsid w:val="00B2583E"/>
    <w:rsid w:val="00B30A1F"/>
    <w:rsid w:val="00B3509B"/>
    <w:rsid w:val="00B351E2"/>
    <w:rsid w:val="00B36C68"/>
    <w:rsid w:val="00B40B09"/>
    <w:rsid w:val="00B41B90"/>
    <w:rsid w:val="00B43919"/>
    <w:rsid w:val="00B51AD6"/>
    <w:rsid w:val="00B6120F"/>
    <w:rsid w:val="00B614AD"/>
    <w:rsid w:val="00B65A23"/>
    <w:rsid w:val="00B724FD"/>
    <w:rsid w:val="00B77202"/>
    <w:rsid w:val="00B8032C"/>
    <w:rsid w:val="00B8550E"/>
    <w:rsid w:val="00B90BA7"/>
    <w:rsid w:val="00BA1846"/>
    <w:rsid w:val="00BB224C"/>
    <w:rsid w:val="00BB5F97"/>
    <w:rsid w:val="00BC4602"/>
    <w:rsid w:val="00BC71DA"/>
    <w:rsid w:val="00BD2381"/>
    <w:rsid w:val="00BE46C0"/>
    <w:rsid w:val="00BE6E1A"/>
    <w:rsid w:val="00BE7A27"/>
    <w:rsid w:val="00BF0D09"/>
    <w:rsid w:val="00BF1ACB"/>
    <w:rsid w:val="00BF1C86"/>
    <w:rsid w:val="00BF46E9"/>
    <w:rsid w:val="00BF5D2C"/>
    <w:rsid w:val="00BF66C4"/>
    <w:rsid w:val="00C11010"/>
    <w:rsid w:val="00C20422"/>
    <w:rsid w:val="00C24E53"/>
    <w:rsid w:val="00C31DD2"/>
    <w:rsid w:val="00C36ACE"/>
    <w:rsid w:val="00C43FBB"/>
    <w:rsid w:val="00C51069"/>
    <w:rsid w:val="00C51A2E"/>
    <w:rsid w:val="00C67FBC"/>
    <w:rsid w:val="00C71DC8"/>
    <w:rsid w:val="00C756BC"/>
    <w:rsid w:val="00C81A8D"/>
    <w:rsid w:val="00C94277"/>
    <w:rsid w:val="00C954EE"/>
    <w:rsid w:val="00CB3787"/>
    <w:rsid w:val="00CB7591"/>
    <w:rsid w:val="00CC34D7"/>
    <w:rsid w:val="00CC4831"/>
    <w:rsid w:val="00CD0C40"/>
    <w:rsid w:val="00CD3C84"/>
    <w:rsid w:val="00CD5425"/>
    <w:rsid w:val="00CE4175"/>
    <w:rsid w:val="00CE781C"/>
    <w:rsid w:val="00CF14CC"/>
    <w:rsid w:val="00D00101"/>
    <w:rsid w:val="00D0155E"/>
    <w:rsid w:val="00D0624D"/>
    <w:rsid w:val="00D1460C"/>
    <w:rsid w:val="00D22E56"/>
    <w:rsid w:val="00D245AA"/>
    <w:rsid w:val="00D248B3"/>
    <w:rsid w:val="00D27898"/>
    <w:rsid w:val="00D300C6"/>
    <w:rsid w:val="00D30505"/>
    <w:rsid w:val="00D318D5"/>
    <w:rsid w:val="00D31C25"/>
    <w:rsid w:val="00D367B9"/>
    <w:rsid w:val="00D36B31"/>
    <w:rsid w:val="00D4572E"/>
    <w:rsid w:val="00D57804"/>
    <w:rsid w:val="00D6246C"/>
    <w:rsid w:val="00D66659"/>
    <w:rsid w:val="00D715FC"/>
    <w:rsid w:val="00D71A8A"/>
    <w:rsid w:val="00D75C87"/>
    <w:rsid w:val="00D873C7"/>
    <w:rsid w:val="00D9775A"/>
    <w:rsid w:val="00D97D55"/>
    <w:rsid w:val="00DA035A"/>
    <w:rsid w:val="00DA2B4C"/>
    <w:rsid w:val="00DA5516"/>
    <w:rsid w:val="00DB5245"/>
    <w:rsid w:val="00DC4673"/>
    <w:rsid w:val="00DC4E5E"/>
    <w:rsid w:val="00DD40EF"/>
    <w:rsid w:val="00DD6DCC"/>
    <w:rsid w:val="00DE5448"/>
    <w:rsid w:val="00DF44F0"/>
    <w:rsid w:val="00DF6E3A"/>
    <w:rsid w:val="00E10934"/>
    <w:rsid w:val="00E13633"/>
    <w:rsid w:val="00E31AE0"/>
    <w:rsid w:val="00E34A91"/>
    <w:rsid w:val="00E35B71"/>
    <w:rsid w:val="00E429F8"/>
    <w:rsid w:val="00E45102"/>
    <w:rsid w:val="00E50725"/>
    <w:rsid w:val="00E54F08"/>
    <w:rsid w:val="00E618F3"/>
    <w:rsid w:val="00E63C5C"/>
    <w:rsid w:val="00E71C84"/>
    <w:rsid w:val="00E73A23"/>
    <w:rsid w:val="00E742F6"/>
    <w:rsid w:val="00E8141A"/>
    <w:rsid w:val="00E82340"/>
    <w:rsid w:val="00E857D2"/>
    <w:rsid w:val="00E903AC"/>
    <w:rsid w:val="00E960FE"/>
    <w:rsid w:val="00EA4003"/>
    <w:rsid w:val="00EA5354"/>
    <w:rsid w:val="00EB04F8"/>
    <w:rsid w:val="00EB2F52"/>
    <w:rsid w:val="00EC1D8E"/>
    <w:rsid w:val="00ED2EBF"/>
    <w:rsid w:val="00ED6504"/>
    <w:rsid w:val="00ED78D4"/>
    <w:rsid w:val="00EF0A2F"/>
    <w:rsid w:val="00F059D5"/>
    <w:rsid w:val="00F1046B"/>
    <w:rsid w:val="00F132C3"/>
    <w:rsid w:val="00F16FA5"/>
    <w:rsid w:val="00F237E0"/>
    <w:rsid w:val="00F36566"/>
    <w:rsid w:val="00F453A7"/>
    <w:rsid w:val="00F5333E"/>
    <w:rsid w:val="00F54C2F"/>
    <w:rsid w:val="00F64AE2"/>
    <w:rsid w:val="00F70D60"/>
    <w:rsid w:val="00F8668C"/>
    <w:rsid w:val="00F93D42"/>
    <w:rsid w:val="00FA1D1B"/>
    <w:rsid w:val="00FA2001"/>
    <w:rsid w:val="00FB0A4D"/>
    <w:rsid w:val="00FB125E"/>
    <w:rsid w:val="00FB42BA"/>
    <w:rsid w:val="00FB5F7E"/>
    <w:rsid w:val="00FB7C6B"/>
    <w:rsid w:val="00FC07E0"/>
    <w:rsid w:val="00FC1039"/>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7216-8F31-4C1B-AC6C-6F433E93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38</Pages>
  <Words>5544</Words>
  <Characters>31602</Characters>
  <Application>Microsoft Office Word</Application>
  <DocSecurity>0</DocSecurity>
  <Lines>263</Lines>
  <Paragraphs>74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38</cp:revision>
  <dcterms:created xsi:type="dcterms:W3CDTF">2014-05-28T08:14:00Z</dcterms:created>
  <dcterms:modified xsi:type="dcterms:W3CDTF">2014-06-22T08:29:00Z</dcterms:modified>
</cp:coreProperties>
</file>