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commentRangeStart w:id="0"/>
      <w:r w:rsidRPr="00C20422">
        <w:rPr>
          <w:rFonts w:ascii="Times New Roman" w:hAnsi="Times New Roman" w:cs="Times New Roman"/>
          <w:b/>
          <w:color w:val="auto"/>
          <w:sz w:val="56"/>
          <w:szCs w:val="56"/>
        </w:rPr>
        <w:t>Dental Clinic Services System</w:t>
      </w:r>
    </w:p>
    <w:p w14:paraId="26D1CB2A" w14:textId="0562A064"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Software Requirement Specification</w:t>
      </w:r>
      <w:commentRangeEnd w:id="0"/>
      <w:r w:rsidR="007F7285">
        <w:rPr>
          <w:rStyle w:val="CommentReference"/>
          <w:rFonts w:cs="Cordia New"/>
        </w:rPr>
        <w:commentReference w:id="0"/>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4B7FD9CD"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Software Requirement Specification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5A3BE148" w:rsidR="00D97D55" w:rsidRPr="00320DB1" w:rsidRDefault="006C15E0" w:rsidP="003D3649">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w:t>
            </w:r>
            <w:r w:rsidR="003D3649">
              <w:rPr>
                <w:rFonts w:ascii="Times New Roman" w:hAnsi="Times New Roman" w:cs="Times New Roman"/>
                <w:bCs/>
                <w:color w:val="auto"/>
                <w:sz w:val="24"/>
                <w:szCs w:val="24"/>
              </w:rPr>
              <w:t>SRS</w:t>
            </w:r>
            <w:r w:rsidR="00320DB1" w:rsidRPr="00320DB1">
              <w:rPr>
                <w:rFonts w:ascii="Times New Roman" w:hAnsi="Times New Roman" w:cs="Times New Roman"/>
                <w:bCs/>
                <w:color w:val="auto"/>
                <w:sz w:val="24"/>
                <w:szCs w:val="24"/>
              </w:rPr>
              <w:t>-</w:t>
            </w:r>
            <w:proofErr w:type="spellStart"/>
            <w:r w:rsidR="00320DB1" w:rsidRPr="00320DB1">
              <w:rPr>
                <w:rFonts w:ascii="Times New Roman" w:hAnsi="Times New Roman" w:cs="Times New Roman"/>
                <w:bCs/>
                <w:color w:val="auto"/>
                <w:sz w:val="24"/>
                <w:szCs w:val="24"/>
              </w:rPr>
              <w:t>ver</w:t>
            </w:r>
            <w:proofErr w:type="spellEnd"/>
            <w:r w:rsidR="00320DB1" w:rsidRPr="00320DB1">
              <w:rPr>
                <w:rFonts w:ascii="Times New Roman" w:hAnsi="Times New Roman" w:cs="Times New Roman"/>
                <w:bCs/>
                <w:color w:val="auto"/>
                <w:sz w:val="24"/>
                <w:szCs w:val="24"/>
              </w:rPr>
              <w:t xml:space="preserve"> 0.1</w:t>
            </w:r>
          </w:p>
        </w:tc>
        <w:tc>
          <w:tcPr>
            <w:tcW w:w="2137" w:type="dxa"/>
            <w:shd w:val="clear" w:color="auto" w:fill="auto"/>
            <w:vAlign w:val="center"/>
          </w:tcPr>
          <w:p w14:paraId="5D0C2ED1" w14:textId="288AF072" w:rsidR="00D97D55" w:rsidRPr="00320DB1"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All new</w:t>
            </w: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71B7ADD0" w:rsidR="00D97D55" w:rsidRPr="00320DB1"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715E3DC" w14:textId="77777777" w:rsidTr="00320DB1">
        <w:trPr>
          <w:trHeight w:val="453"/>
          <w:jc w:val="center"/>
        </w:trPr>
        <w:tc>
          <w:tcPr>
            <w:tcW w:w="2378" w:type="dxa"/>
            <w:shd w:val="clear" w:color="auto" w:fill="auto"/>
            <w:vAlign w:val="center"/>
          </w:tcPr>
          <w:p w14:paraId="5F50A324" w14:textId="00718F44" w:rsidR="00320DB1"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00CE4175" w:rsidRPr="00320DB1">
              <w:rPr>
                <w:rFonts w:ascii="Times New Roman" w:hAnsi="Times New Roman" w:cs="Times New Roman"/>
                <w:bCs/>
                <w:color w:val="auto"/>
                <w:sz w:val="24"/>
                <w:szCs w:val="24"/>
              </w:rPr>
              <w:t>-</w:t>
            </w:r>
            <w:r w:rsidR="00CE4175">
              <w:rPr>
                <w:rFonts w:ascii="Times New Roman" w:hAnsi="Times New Roman" w:cs="Times New Roman"/>
                <w:bCs/>
                <w:color w:val="auto"/>
                <w:sz w:val="24"/>
                <w:szCs w:val="24"/>
              </w:rPr>
              <w:t>SRS-</w:t>
            </w:r>
            <w:proofErr w:type="spellStart"/>
            <w:r w:rsidR="00CE4175">
              <w:rPr>
                <w:rFonts w:ascii="Times New Roman" w:hAnsi="Times New Roman" w:cs="Times New Roman"/>
                <w:bCs/>
                <w:color w:val="auto"/>
                <w:sz w:val="24"/>
                <w:szCs w:val="24"/>
              </w:rPr>
              <w:t>ver</w:t>
            </w:r>
            <w:proofErr w:type="spellEnd"/>
            <w:r w:rsidR="00CE4175">
              <w:rPr>
                <w:rFonts w:ascii="Times New Roman" w:hAnsi="Times New Roman" w:cs="Times New Roman"/>
                <w:bCs/>
                <w:color w:val="auto"/>
                <w:sz w:val="24"/>
                <w:szCs w:val="24"/>
              </w:rPr>
              <w:t xml:space="preserve"> 0.2</w:t>
            </w:r>
          </w:p>
        </w:tc>
        <w:tc>
          <w:tcPr>
            <w:tcW w:w="2137" w:type="dxa"/>
            <w:shd w:val="clear" w:color="auto" w:fill="auto"/>
            <w:vAlign w:val="center"/>
          </w:tcPr>
          <w:p w14:paraId="338F92EA" w14:textId="439A1582" w:rsidR="00320DB1"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the words</w:t>
            </w:r>
          </w:p>
        </w:tc>
        <w:tc>
          <w:tcPr>
            <w:tcW w:w="1056" w:type="dxa"/>
            <w:shd w:val="clear" w:color="auto" w:fill="auto"/>
            <w:vAlign w:val="center"/>
          </w:tcPr>
          <w:p w14:paraId="2603F7FF" w14:textId="5AD90019" w:rsidR="00320DB1" w:rsidRPr="00C20422" w:rsidRDefault="00CE4175"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682BDD93"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D285FAA" w14:textId="2E93FE9F"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602B2CB1" w:rsidR="00320DB1" w:rsidRPr="00C20422" w:rsidRDefault="00CE4175"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14:paraId="18DAA749" w14:textId="77777777" w:rsidTr="00320DB1">
        <w:trPr>
          <w:trHeight w:val="453"/>
          <w:jc w:val="center"/>
        </w:trPr>
        <w:tc>
          <w:tcPr>
            <w:tcW w:w="2378" w:type="dxa"/>
            <w:shd w:val="clear" w:color="auto" w:fill="auto"/>
            <w:vAlign w:val="center"/>
          </w:tcPr>
          <w:p w14:paraId="5DD3341E" w14:textId="5E7CDF59" w:rsidR="006C15E0"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0.3</w:t>
            </w:r>
          </w:p>
        </w:tc>
        <w:tc>
          <w:tcPr>
            <w:tcW w:w="2137" w:type="dxa"/>
            <w:shd w:val="clear" w:color="auto" w:fill="auto"/>
            <w:vAlign w:val="center"/>
          </w:tcPr>
          <w:p w14:paraId="0A83461B" w14:textId="3B5E37AE"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Delete and add new URS and SRS</w:t>
            </w:r>
          </w:p>
        </w:tc>
        <w:tc>
          <w:tcPr>
            <w:tcW w:w="1056" w:type="dxa"/>
            <w:shd w:val="clear" w:color="auto" w:fill="auto"/>
            <w:vAlign w:val="center"/>
          </w:tcPr>
          <w:p w14:paraId="6925402A" w14:textId="20A5112D" w:rsidR="006C15E0" w:rsidRPr="00C20422" w:rsidRDefault="006C15E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551B7A9A" w14:textId="37713053"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A3B3CA4" w14:textId="59FEF1E4"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D92191F" w14:textId="52348EEA" w:rsidR="006C15E0" w:rsidRPr="00C20422" w:rsidRDefault="006C15E0"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14:paraId="388C8FBA" w14:textId="77777777" w:rsidTr="00320DB1">
        <w:trPr>
          <w:trHeight w:val="453"/>
          <w:jc w:val="center"/>
        </w:trPr>
        <w:tc>
          <w:tcPr>
            <w:tcW w:w="2378" w:type="dxa"/>
            <w:shd w:val="clear" w:color="auto" w:fill="auto"/>
            <w:vAlign w:val="center"/>
          </w:tcPr>
          <w:p w14:paraId="17505A16" w14:textId="52482DAF"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0.4</w:t>
            </w:r>
          </w:p>
        </w:tc>
        <w:tc>
          <w:tcPr>
            <w:tcW w:w="2137" w:type="dxa"/>
            <w:shd w:val="clear" w:color="auto" w:fill="auto"/>
            <w:vAlign w:val="center"/>
          </w:tcPr>
          <w:p w14:paraId="009CCB2C" w14:textId="360D6811"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some description</w:t>
            </w:r>
          </w:p>
        </w:tc>
        <w:tc>
          <w:tcPr>
            <w:tcW w:w="1056" w:type="dxa"/>
            <w:shd w:val="clear" w:color="auto" w:fill="auto"/>
            <w:vAlign w:val="center"/>
          </w:tcPr>
          <w:p w14:paraId="1A2B0DE9" w14:textId="03EDB83C" w:rsidR="006C15E0" w:rsidRPr="00C20422" w:rsidRDefault="00754A36"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0C15C98" w14:textId="51C178DD"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509F3FF" w14:textId="3C9CFD90"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9E24562" w14:textId="35DFEE55" w:rsidR="006C15E0" w:rsidRPr="00C20422" w:rsidRDefault="00754A36"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6C15E0" w:rsidRPr="00C20422" w14:paraId="44E01FAC" w14:textId="77777777" w:rsidTr="00320DB1">
        <w:trPr>
          <w:trHeight w:val="427"/>
          <w:jc w:val="center"/>
        </w:trPr>
        <w:tc>
          <w:tcPr>
            <w:tcW w:w="2378" w:type="dxa"/>
            <w:shd w:val="clear" w:color="auto" w:fill="auto"/>
            <w:vAlign w:val="center"/>
          </w:tcPr>
          <w:p w14:paraId="0372A538" w14:textId="48921EB1" w:rsidR="006C15E0" w:rsidRPr="00C20422" w:rsidRDefault="00120CF8" w:rsidP="0045124A">
            <w:pPr>
              <w:spacing w:after="160" w:line="259" w:lineRule="auto"/>
              <w:jc w:val="center"/>
              <w:rPr>
                <w:rFonts w:ascii="Times New Roman" w:hAnsi="Times New Roman" w:cs="Times New Roman"/>
                <w:bCs/>
                <w:color w:val="auto"/>
                <w:szCs w:val="22"/>
              </w:rPr>
            </w:pPr>
            <w:ins w:id="1" w:author="SONY" w:date="2014-05-29T23:22:00Z">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w:t>
              </w:r>
            </w:ins>
            <w:ins w:id="2" w:author="SONY" w:date="2014-05-29T23:31:00Z">
              <w:r w:rsidR="004536CE">
                <w:rPr>
                  <w:rFonts w:ascii="Times New Roman" w:hAnsi="Times New Roman" w:cs="Times New Roman"/>
                  <w:bCs/>
                  <w:color w:val="auto"/>
                  <w:sz w:val="24"/>
                  <w:szCs w:val="24"/>
                </w:rPr>
                <w:t>5</w:t>
              </w:r>
            </w:ins>
          </w:p>
        </w:tc>
        <w:tc>
          <w:tcPr>
            <w:tcW w:w="2137" w:type="dxa"/>
            <w:shd w:val="clear" w:color="auto" w:fill="auto"/>
            <w:vAlign w:val="center"/>
          </w:tcPr>
          <w:p w14:paraId="6039163B" w14:textId="731B95BE" w:rsidR="006C15E0" w:rsidRPr="00C20422" w:rsidRDefault="00120CF8" w:rsidP="0045124A">
            <w:pPr>
              <w:spacing w:after="160" w:line="259" w:lineRule="auto"/>
              <w:jc w:val="center"/>
              <w:rPr>
                <w:rFonts w:ascii="Times New Roman" w:hAnsi="Times New Roman" w:cs="Times New Roman"/>
                <w:bCs/>
                <w:color w:val="auto"/>
                <w:szCs w:val="22"/>
              </w:rPr>
            </w:pPr>
            <w:ins w:id="3" w:author="SONY" w:date="2014-05-29T23:23:00Z">
              <w:r>
                <w:rPr>
                  <w:rFonts w:ascii="Times New Roman" w:hAnsi="Times New Roman" w:cs="Times New Roman"/>
                  <w:bCs/>
                  <w:color w:val="auto"/>
                  <w:szCs w:val="22"/>
                </w:rPr>
                <w:t>Correct grammar</w:t>
              </w:r>
            </w:ins>
          </w:p>
        </w:tc>
        <w:tc>
          <w:tcPr>
            <w:tcW w:w="1056" w:type="dxa"/>
            <w:shd w:val="clear" w:color="auto" w:fill="auto"/>
            <w:vAlign w:val="center"/>
          </w:tcPr>
          <w:p w14:paraId="0916BAD1" w14:textId="044C8759" w:rsidR="006C15E0" w:rsidRPr="00C20422" w:rsidRDefault="00120CF8" w:rsidP="0045124A">
            <w:pPr>
              <w:spacing w:after="160" w:line="259" w:lineRule="auto"/>
              <w:jc w:val="center"/>
              <w:rPr>
                <w:rFonts w:ascii="Times New Roman" w:hAnsi="Times New Roman" w:cs="Times New Roman"/>
                <w:bCs/>
                <w:color w:val="auto"/>
                <w:sz w:val="24"/>
                <w:szCs w:val="24"/>
              </w:rPr>
            </w:pPr>
            <w:ins w:id="4" w:author="SONY" w:date="2014-05-29T23:23:00Z">
              <w:r>
                <w:rPr>
                  <w:rFonts w:ascii="Times New Roman" w:hAnsi="Times New Roman" w:cs="Times New Roman"/>
                  <w:bCs/>
                  <w:color w:val="auto"/>
                  <w:sz w:val="24"/>
                  <w:szCs w:val="24"/>
                </w:rPr>
                <w:t>Draft</w:t>
              </w:r>
            </w:ins>
          </w:p>
        </w:tc>
        <w:tc>
          <w:tcPr>
            <w:tcW w:w="1660" w:type="dxa"/>
            <w:shd w:val="clear" w:color="auto" w:fill="auto"/>
            <w:vAlign w:val="center"/>
          </w:tcPr>
          <w:p w14:paraId="48098E2F" w14:textId="06F11569" w:rsidR="006C15E0" w:rsidRPr="00C20422" w:rsidRDefault="00120CF8" w:rsidP="0045124A">
            <w:pPr>
              <w:spacing w:after="160" w:line="259" w:lineRule="auto"/>
              <w:jc w:val="center"/>
              <w:rPr>
                <w:rFonts w:ascii="Times New Roman" w:hAnsi="Times New Roman" w:cs="Times New Roman"/>
                <w:bCs/>
                <w:color w:val="auto"/>
                <w:sz w:val="24"/>
                <w:szCs w:val="24"/>
              </w:rPr>
            </w:pPr>
            <w:ins w:id="5" w:author="SONY" w:date="2014-05-29T23:23:00Z">
              <w:r>
                <w:rPr>
                  <w:rFonts w:ascii="Times New Roman" w:hAnsi="Times New Roman" w:cs="Times New Roman"/>
                  <w:bCs/>
                  <w:color w:val="auto"/>
                  <w:sz w:val="24"/>
                  <w:szCs w:val="24"/>
                </w:rPr>
                <w:t>05/29/2014</w:t>
              </w:r>
            </w:ins>
          </w:p>
        </w:tc>
        <w:tc>
          <w:tcPr>
            <w:tcW w:w="1507" w:type="dxa"/>
            <w:shd w:val="clear" w:color="auto" w:fill="auto"/>
            <w:vAlign w:val="center"/>
          </w:tcPr>
          <w:p w14:paraId="31A08C00" w14:textId="4623DD44" w:rsidR="006C15E0" w:rsidRPr="00C20422" w:rsidRDefault="00120CF8" w:rsidP="0045124A">
            <w:pPr>
              <w:spacing w:after="160" w:line="259" w:lineRule="auto"/>
              <w:jc w:val="center"/>
              <w:rPr>
                <w:rFonts w:ascii="Times New Roman" w:hAnsi="Times New Roman" w:cs="Times New Roman"/>
                <w:bCs/>
                <w:color w:val="auto"/>
                <w:sz w:val="24"/>
                <w:szCs w:val="24"/>
              </w:rPr>
            </w:pPr>
            <w:ins w:id="6" w:author="SONY" w:date="2014-05-29T23:23:00Z">
              <w:r>
                <w:rPr>
                  <w:rFonts w:ascii="Times New Roman" w:hAnsi="Times New Roman" w:cs="Times New Roman"/>
                  <w:bCs/>
                  <w:color w:val="auto"/>
                  <w:sz w:val="24"/>
                  <w:szCs w:val="24"/>
                </w:rPr>
                <w:t>Adviser</w:t>
              </w:r>
            </w:ins>
          </w:p>
        </w:tc>
        <w:tc>
          <w:tcPr>
            <w:tcW w:w="1449" w:type="dxa"/>
            <w:shd w:val="clear" w:color="auto" w:fill="auto"/>
            <w:vAlign w:val="center"/>
          </w:tcPr>
          <w:p w14:paraId="77279731" w14:textId="567741B2" w:rsidR="006C15E0" w:rsidRPr="00C20422" w:rsidRDefault="00120CF8" w:rsidP="0045124A">
            <w:pPr>
              <w:spacing w:after="160" w:line="259" w:lineRule="auto"/>
              <w:jc w:val="center"/>
              <w:rPr>
                <w:rFonts w:ascii="Times New Roman" w:hAnsi="Times New Roman" w:cs="Times New Roman"/>
                <w:bCs/>
                <w:color w:val="auto"/>
                <w:sz w:val="24"/>
                <w:szCs w:val="24"/>
              </w:rPr>
            </w:pPr>
            <w:proofErr w:type="spellStart"/>
            <w:ins w:id="7" w:author="SONY" w:date="2014-05-29T23:23:00Z">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ins>
            <w:proofErr w:type="spellEnd"/>
          </w:p>
        </w:tc>
      </w:tr>
      <w:tr w:rsidR="006C15E0" w:rsidRPr="00C20422" w14:paraId="2EDA257C" w14:textId="77777777" w:rsidTr="00320DB1">
        <w:trPr>
          <w:trHeight w:val="453"/>
          <w:jc w:val="center"/>
        </w:trPr>
        <w:tc>
          <w:tcPr>
            <w:tcW w:w="2378" w:type="dxa"/>
            <w:shd w:val="clear" w:color="auto" w:fill="auto"/>
            <w:vAlign w:val="center"/>
          </w:tcPr>
          <w:p w14:paraId="652BE079" w14:textId="0FC16AC2" w:rsidR="006C15E0" w:rsidRPr="00C20422" w:rsidRDefault="007C0333" w:rsidP="0045124A">
            <w:pPr>
              <w:spacing w:after="160" w:line="259" w:lineRule="auto"/>
              <w:jc w:val="center"/>
              <w:rPr>
                <w:rFonts w:ascii="Times New Roman" w:hAnsi="Times New Roman" w:cs="Times New Roman"/>
                <w:bCs/>
                <w:color w:val="auto"/>
                <w:szCs w:val="22"/>
              </w:rPr>
            </w:pPr>
            <w:ins w:id="8" w:author="SONY" w:date="2014-06-25T23:49:00Z">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0.5</w:t>
              </w:r>
            </w:ins>
          </w:p>
        </w:tc>
        <w:tc>
          <w:tcPr>
            <w:tcW w:w="2137" w:type="dxa"/>
            <w:shd w:val="clear" w:color="auto" w:fill="auto"/>
            <w:vAlign w:val="center"/>
          </w:tcPr>
          <w:p w14:paraId="5F4F7DBD" w14:textId="2F3F2742" w:rsidR="006C15E0" w:rsidRPr="00C20422" w:rsidRDefault="00296F00" w:rsidP="0045124A">
            <w:pPr>
              <w:spacing w:after="160" w:line="259" w:lineRule="auto"/>
              <w:jc w:val="center"/>
              <w:rPr>
                <w:rFonts w:ascii="Times New Roman" w:hAnsi="Times New Roman" w:cs="Times New Roman"/>
                <w:bCs/>
                <w:color w:val="auto"/>
                <w:szCs w:val="22"/>
              </w:rPr>
            </w:pPr>
            <w:ins w:id="9" w:author="SONY" w:date="2014-06-25T23:49:00Z">
              <w:r>
                <w:rPr>
                  <w:rFonts w:ascii="Times New Roman" w:hAnsi="Times New Roman" w:cs="Times New Roman"/>
                  <w:bCs/>
                  <w:color w:val="auto"/>
                  <w:szCs w:val="22"/>
                </w:rPr>
                <w:t>Change some URS and renumbering SRS</w:t>
              </w:r>
            </w:ins>
          </w:p>
        </w:tc>
        <w:tc>
          <w:tcPr>
            <w:tcW w:w="1056" w:type="dxa"/>
            <w:shd w:val="clear" w:color="auto" w:fill="auto"/>
            <w:vAlign w:val="center"/>
          </w:tcPr>
          <w:p w14:paraId="07979833" w14:textId="5B59CFE7" w:rsidR="006C15E0" w:rsidRPr="00C20422" w:rsidRDefault="00296F00" w:rsidP="0045124A">
            <w:pPr>
              <w:spacing w:after="160" w:line="259" w:lineRule="auto"/>
              <w:jc w:val="center"/>
              <w:rPr>
                <w:rFonts w:ascii="Times New Roman" w:hAnsi="Times New Roman" w:cs="Times New Roman"/>
                <w:bCs/>
                <w:color w:val="auto"/>
                <w:sz w:val="24"/>
                <w:szCs w:val="24"/>
              </w:rPr>
            </w:pPr>
            <w:ins w:id="10" w:author="SONY" w:date="2014-06-25T23:49:00Z">
              <w:r>
                <w:rPr>
                  <w:rFonts w:ascii="Times New Roman" w:hAnsi="Times New Roman" w:cs="Times New Roman"/>
                  <w:bCs/>
                  <w:color w:val="auto"/>
                  <w:sz w:val="24"/>
                  <w:szCs w:val="24"/>
                </w:rPr>
                <w:t>Draft</w:t>
              </w:r>
            </w:ins>
          </w:p>
        </w:tc>
        <w:tc>
          <w:tcPr>
            <w:tcW w:w="1660" w:type="dxa"/>
            <w:shd w:val="clear" w:color="auto" w:fill="auto"/>
            <w:vAlign w:val="center"/>
          </w:tcPr>
          <w:p w14:paraId="5DB69C84" w14:textId="1F89AE6E" w:rsidR="006C15E0" w:rsidRPr="00C20422" w:rsidRDefault="00296F00" w:rsidP="0045124A">
            <w:pPr>
              <w:spacing w:after="160" w:line="259" w:lineRule="auto"/>
              <w:jc w:val="center"/>
              <w:rPr>
                <w:rFonts w:ascii="Times New Roman" w:hAnsi="Times New Roman" w:cs="Times New Roman"/>
                <w:bCs/>
                <w:color w:val="auto"/>
                <w:sz w:val="24"/>
                <w:szCs w:val="24"/>
              </w:rPr>
            </w:pPr>
            <w:ins w:id="11" w:author="SONY" w:date="2014-06-25T23:49:00Z">
              <w:r>
                <w:rPr>
                  <w:rFonts w:ascii="Times New Roman" w:hAnsi="Times New Roman" w:cs="Times New Roman"/>
                  <w:bCs/>
                  <w:color w:val="auto"/>
                  <w:sz w:val="24"/>
                  <w:szCs w:val="24"/>
                </w:rPr>
                <w:t>06/25/2104</w:t>
              </w:r>
            </w:ins>
          </w:p>
        </w:tc>
        <w:tc>
          <w:tcPr>
            <w:tcW w:w="1507" w:type="dxa"/>
            <w:shd w:val="clear" w:color="auto" w:fill="auto"/>
            <w:vAlign w:val="center"/>
          </w:tcPr>
          <w:p w14:paraId="419F5270" w14:textId="78C67B52" w:rsidR="006C15E0" w:rsidRPr="00C20422" w:rsidRDefault="00296F00" w:rsidP="0045124A">
            <w:pPr>
              <w:spacing w:after="160" w:line="259" w:lineRule="auto"/>
              <w:jc w:val="center"/>
              <w:rPr>
                <w:rFonts w:ascii="Times New Roman" w:hAnsi="Times New Roman" w:cs="Times New Roman"/>
                <w:bCs/>
                <w:color w:val="auto"/>
                <w:sz w:val="24"/>
                <w:szCs w:val="24"/>
              </w:rPr>
            </w:pPr>
            <w:ins w:id="12" w:author="SONY" w:date="2014-06-25T23:49:00Z">
              <w:r>
                <w:rPr>
                  <w:rFonts w:ascii="Times New Roman" w:hAnsi="Times New Roman" w:cs="Times New Roman"/>
                  <w:bCs/>
                  <w:color w:val="auto"/>
                  <w:sz w:val="24"/>
                  <w:szCs w:val="24"/>
                </w:rPr>
                <w:t>Adviser</w:t>
              </w:r>
            </w:ins>
          </w:p>
        </w:tc>
        <w:tc>
          <w:tcPr>
            <w:tcW w:w="1449" w:type="dxa"/>
            <w:shd w:val="clear" w:color="auto" w:fill="auto"/>
            <w:vAlign w:val="center"/>
          </w:tcPr>
          <w:p w14:paraId="182A6E67" w14:textId="78C51CD5" w:rsidR="006C15E0" w:rsidRPr="00C20422" w:rsidRDefault="00296F00" w:rsidP="0045124A">
            <w:pPr>
              <w:spacing w:after="160" w:line="259" w:lineRule="auto"/>
              <w:jc w:val="center"/>
              <w:rPr>
                <w:rFonts w:ascii="Times New Roman" w:hAnsi="Times New Roman" w:cs="Times New Roman"/>
                <w:bCs/>
                <w:color w:val="auto"/>
                <w:sz w:val="24"/>
                <w:szCs w:val="24"/>
              </w:rPr>
            </w:pPr>
            <w:proofErr w:type="spellStart"/>
            <w:ins w:id="13" w:author="SONY" w:date="2014-06-25T23:49:00Z">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ins>
            <w:proofErr w:type="spellEnd"/>
          </w:p>
        </w:tc>
      </w:tr>
      <w:tr w:rsidR="006C15E0" w:rsidRPr="00C20422" w14:paraId="55D0980F" w14:textId="77777777" w:rsidTr="00320DB1">
        <w:trPr>
          <w:trHeight w:val="453"/>
          <w:jc w:val="center"/>
        </w:trPr>
        <w:tc>
          <w:tcPr>
            <w:tcW w:w="2378" w:type="dxa"/>
            <w:shd w:val="clear" w:color="auto" w:fill="auto"/>
            <w:vAlign w:val="center"/>
          </w:tcPr>
          <w:p w14:paraId="01DCC524"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14" w:name="_Toc260001441"/>
      <w:r w:rsidRPr="00C20422">
        <w:rPr>
          <w:rFonts w:ascii="Times New Roman" w:hAnsi="Times New Roman" w:cs="Times New Roman"/>
          <w:sz w:val="36"/>
          <w:szCs w:val="44"/>
        </w:rPr>
        <w:t>Chapter One: Introduction</w:t>
      </w:r>
      <w:bookmarkEnd w:id="14"/>
    </w:p>
    <w:p w14:paraId="563F800F" w14:textId="2B040031" w:rsidR="00D57804" w:rsidRDefault="004B5183" w:rsidP="007E0B95">
      <w:pPr>
        <w:pStyle w:val="Heading2"/>
        <w:numPr>
          <w:ilvl w:val="0"/>
          <w:numId w:val="3"/>
        </w:numPr>
        <w:rPr>
          <w:rFonts w:ascii="Times New Roman" w:hAnsi="Times New Roman" w:cs="Times New Roman"/>
          <w:color w:val="auto"/>
          <w:sz w:val="32"/>
          <w:szCs w:val="32"/>
        </w:rPr>
      </w:pPr>
      <w:bookmarkStart w:id="15" w:name="_Toc260001442"/>
      <w:r w:rsidRPr="00E31AE0">
        <w:rPr>
          <w:rFonts w:ascii="Times New Roman" w:hAnsi="Times New Roman" w:cs="Times New Roman"/>
          <w:color w:val="auto"/>
          <w:sz w:val="32"/>
          <w:szCs w:val="32"/>
        </w:rPr>
        <w:t>Introduction</w:t>
      </w:r>
      <w:bookmarkEnd w:id="15"/>
    </w:p>
    <w:p w14:paraId="6801E03A" w14:textId="0FEA9993" w:rsidR="00D71A8A" w:rsidRPr="00DD40EF" w:rsidRDefault="00D71A8A" w:rsidP="00DD40EF">
      <w:pPr>
        <w:pStyle w:val="Heading3"/>
        <w:ind w:firstLine="720"/>
        <w:rPr>
          <w:rFonts w:ascii="Times" w:hAnsi="Times"/>
          <w:color w:val="auto"/>
          <w:sz w:val="28"/>
        </w:rPr>
      </w:pPr>
      <w:bookmarkStart w:id="16" w:name="_Toc260001443"/>
      <w:r w:rsidRPr="00DD40EF">
        <w:rPr>
          <w:rFonts w:ascii="Times" w:hAnsi="Times"/>
          <w:color w:val="auto"/>
          <w:sz w:val="28"/>
        </w:rPr>
        <w:t>1.1 Objectives</w:t>
      </w:r>
      <w:bookmarkEnd w:id="16"/>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4769ED87"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sidR="0035744C">
        <w:rPr>
          <w:rFonts w:ascii="Times New Roman" w:hAnsi="Times New Roman" w:cs="Times New Roman"/>
          <w:color w:val="auto"/>
          <w:sz w:val="24"/>
          <w:szCs w:val="24"/>
        </w:rPr>
        <w:t>consists of</w:t>
      </w:r>
      <w:r w:rsidR="0035744C" w:rsidRPr="00222DE0">
        <w:rPr>
          <w:rFonts w:ascii="Times New Roman" w:hAnsi="Times New Roman" w:cs="Times New Roman"/>
          <w:color w:val="auto"/>
          <w:sz w:val="24"/>
          <w:szCs w:val="24"/>
        </w:rPr>
        <w:t xml:space="preserve"> </w:t>
      </w:r>
      <w:r w:rsidRPr="00222DE0">
        <w:rPr>
          <w:rFonts w:ascii="Times New Roman" w:hAnsi="Times New Roman" w:cs="Times New Roman"/>
          <w:color w:val="auto"/>
          <w:sz w:val="24"/>
          <w:szCs w:val="24"/>
        </w:rPr>
        <w:t xml:space="preserve">a web application and mobile application, which support ios7. </w:t>
      </w:r>
      <w:r w:rsidR="0035744C">
        <w:rPr>
          <w:rFonts w:ascii="Times New Roman" w:hAnsi="Times New Roman" w:cs="Times New Roman"/>
          <w:color w:val="auto"/>
          <w:sz w:val="24"/>
          <w:szCs w:val="24"/>
        </w:rPr>
        <w:t>It offers</w:t>
      </w:r>
      <w:r w:rsidR="0035744C" w:rsidRPr="00222DE0">
        <w:rPr>
          <w:rFonts w:ascii="Times New Roman" w:hAnsi="Times New Roman" w:cs="Times New Roman"/>
          <w:color w:val="auto"/>
          <w:sz w:val="24"/>
          <w:szCs w:val="24"/>
        </w:rPr>
        <w:t xml:space="preserve"> most of the services </w:t>
      </w:r>
      <w:r w:rsidR="0035744C">
        <w:rPr>
          <w:rFonts w:ascii="Times New Roman" w:hAnsi="Times New Roman" w:cs="Times New Roman"/>
          <w:color w:val="auto"/>
          <w:sz w:val="24"/>
          <w:szCs w:val="24"/>
        </w:rPr>
        <w:t>needed by dental</w:t>
      </w:r>
      <w:r w:rsidR="0035744C" w:rsidRPr="00222DE0">
        <w:rPr>
          <w:rFonts w:ascii="Times New Roman" w:hAnsi="Times New Roman" w:cs="Times New Roman"/>
          <w:color w:val="auto"/>
          <w:sz w:val="24"/>
          <w:szCs w:val="24"/>
        </w:rPr>
        <w:t xml:space="preserve"> clinic</w:t>
      </w:r>
      <w:r w:rsidR="0035744C">
        <w:rPr>
          <w:rFonts w:ascii="Times New Roman" w:hAnsi="Times New Roman" w:cs="Times New Roman"/>
          <w:color w:val="auto"/>
          <w:sz w:val="24"/>
          <w:szCs w:val="24"/>
        </w:rPr>
        <w:t>s</w:t>
      </w:r>
      <w:r w:rsidR="0035744C" w:rsidRPr="00222DE0">
        <w:rPr>
          <w:rFonts w:ascii="Times New Roman" w:hAnsi="Times New Roman" w:cs="Times New Roman"/>
          <w:color w:val="auto"/>
          <w:sz w:val="24"/>
          <w:szCs w:val="24"/>
        </w:rPr>
        <w:t xml:space="preserve"> into the web application and mobile application. </w:t>
      </w:r>
      <w:r w:rsidRPr="00222DE0">
        <w:rPr>
          <w:rFonts w:ascii="Times New Roman" w:hAnsi="Times New Roman" w:cs="Times New Roman"/>
          <w:color w:val="auto"/>
          <w:sz w:val="24"/>
          <w:szCs w:val="24"/>
        </w:rPr>
        <w:t>This application support</w:t>
      </w:r>
      <w:r w:rsidR="0035744C">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patient</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or dentist</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w:t>
      </w:r>
      <w:r w:rsidR="004A5A76">
        <w:rPr>
          <w:rFonts w:ascii="Times New Roman" w:hAnsi="Times New Roman" w:cs="Times New Roman"/>
          <w:color w:val="auto"/>
          <w:sz w:val="24"/>
          <w:szCs w:val="24"/>
        </w:rPr>
        <w:t>a</w:t>
      </w:r>
      <w:r w:rsidRPr="00222DE0">
        <w:rPr>
          <w:rFonts w:ascii="Times New Roman" w:hAnsi="Times New Roman" w:cs="Times New Roman"/>
          <w:color w:val="auto"/>
          <w:sz w:val="24"/>
          <w:szCs w:val="24"/>
        </w:rPr>
        <w:t xml:space="preserve"> dental clinic</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F</w:t>
      </w:r>
      <w:r w:rsidRPr="00222DE0">
        <w:rPr>
          <w:rFonts w:ascii="Times New Roman" w:hAnsi="Times New Roman" w:cs="Times New Roman"/>
          <w:color w:val="auto"/>
          <w:sz w:val="24"/>
          <w:szCs w:val="24"/>
        </w:rPr>
        <w:t>urthermore</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it allow</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visitor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to</w:t>
      </w:r>
      <w:r w:rsidR="004A5A76" w:rsidRPr="00222DE0">
        <w:rPr>
          <w:rFonts w:ascii="Times New Roman" w:hAnsi="Times New Roman" w:cs="Times New Roman"/>
          <w:color w:val="auto"/>
          <w:sz w:val="24"/>
          <w:szCs w:val="24"/>
        </w:rPr>
        <w:t xml:space="preserve"> </w:t>
      </w:r>
      <w:r w:rsidRPr="00222DE0">
        <w:rPr>
          <w:rFonts w:ascii="Times New Roman" w:hAnsi="Times New Roman" w:cs="Times New Roman"/>
          <w:color w:val="auto"/>
          <w:sz w:val="24"/>
          <w:szCs w:val="24"/>
        </w:rPr>
        <w:t xml:space="preserve">use. This application will reduce officers’ work and </w:t>
      </w:r>
      <w:r w:rsidR="004A5A76">
        <w:rPr>
          <w:rFonts w:ascii="Times New Roman" w:hAnsi="Times New Roman" w:cs="Times New Roman"/>
          <w:color w:val="auto"/>
          <w:sz w:val="24"/>
          <w:szCs w:val="24"/>
        </w:rPr>
        <w:t>save</w:t>
      </w:r>
      <w:r w:rsidRPr="00222DE0">
        <w:rPr>
          <w:rFonts w:ascii="Times New Roman" w:hAnsi="Times New Roman" w:cs="Times New Roman"/>
          <w:color w:val="auto"/>
          <w:sz w:val="24"/>
          <w:szCs w:val="24"/>
        </w:rPr>
        <w:t xml:space="preserve"> patients’ time </w:t>
      </w:r>
      <w:r w:rsidR="004A5A76">
        <w:rPr>
          <w:rFonts w:ascii="Times New Roman" w:hAnsi="Times New Roman" w:cs="Times New Roman"/>
          <w:color w:val="auto"/>
          <w:sz w:val="24"/>
          <w:szCs w:val="24"/>
        </w:rPr>
        <w:t>al</w:t>
      </w:r>
      <w:r w:rsidRPr="00222DE0">
        <w:rPr>
          <w:rFonts w:ascii="Times New Roman" w:hAnsi="Times New Roman" w:cs="Times New Roman"/>
          <w:color w:val="auto"/>
          <w:sz w:val="24"/>
          <w:szCs w:val="24"/>
        </w:rPr>
        <w:t>so</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P</w:t>
      </w:r>
      <w:r w:rsidRPr="00222DE0">
        <w:rPr>
          <w:rFonts w:ascii="Times New Roman" w:hAnsi="Times New Roman" w:cs="Times New Roman"/>
          <w:color w:val="auto"/>
          <w:sz w:val="24"/>
          <w:szCs w:val="24"/>
        </w:rPr>
        <w:t xml:space="preserve">atient can find </w:t>
      </w:r>
      <w:r w:rsidR="004A5A76">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about</w:t>
      </w:r>
      <w:r w:rsidR="004A5A76">
        <w:rPr>
          <w:rFonts w:ascii="Times New Roman" w:hAnsi="Times New Roman" w:cs="Times New Roman"/>
          <w:color w:val="auto"/>
          <w:sz w:val="24"/>
          <w:szCs w:val="24"/>
        </w:rPr>
        <w:t xml:space="preserve"> the </w:t>
      </w:r>
      <w:r w:rsidRPr="00222DE0">
        <w:rPr>
          <w:rFonts w:ascii="Times New Roman" w:hAnsi="Times New Roman" w:cs="Times New Roman"/>
          <w:color w:val="auto"/>
          <w:sz w:val="24"/>
          <w:szCs w:val="24"/>
        </w:rPr>
        <w:t>dental clinic</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personal information</w:t>
      </w:r>
      <w:r w:rsidR="004A5A76">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others from it. For visitor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who want to </w:t>
      </w:r>
      <w:r w:rsidR="004A5A76">
        <w:rPr>
          <w:rFonts w:ascii="Times New Roman" w:hAnsi="Times New Roman" w:cs="Times New Roman"/>
          <w:color w:val="auto"/>
          <w:sz w:val="24"/>
          <w:szCs w:val="24"/>
        </w:rPr>
        <w:t>get</w:t>
      </w:r>
      <w:r w:rsidRPr="00222DE0">
        <w:rPr>
          <w:rFonts w:ascii="Times New Roman" w:hAnsi="Times New Roman" w:cs="Times New Roman"/>
          <w:color w:val="auto"/>
          <w:sz w:val="24"/>
          <w:szCs w:val="24"/>
        </w:rPr>
        <w:t xml:space="preserve"> a dental treatment from the clinic</w:t>
      </w:r>
      <w:r w:rsidR="004A5A76">
        <w:rPr>
          <w:rFonts w:ascii="Times New Roman" w:hAnsi="Times New Roman" w:cs="Times New Roman"/>
          <w:color w:val="auto"/>
          <w:sz w:val="24"/>
          <w:szCs w:val="24"/>
        </w:rPr>
        <w:t>, they</w:t>
      </w:r>
      <w:r w:rsidRPr="00222DE0">
        <w:rPr>
          <w:rFonts w:ascii="Times New Roman" w:hAnsi="Times New Roman" w:cs="Times New Roman"/>
          <w:color w:val="auto"/>
          <w:sz w:val="24"/>
          <w:szCs w:val="24"/>
        </w:rPr>
        <w:t xml:space="preserve"> can make an appointment </w:t>
      </w:r>
      <w:r w:rsidR="004A5A76">
        <w:rPr>
          <w:rFonts w:ascii="Times New Roman" w:hAnsi="Times New Roman" w:cs="Times New Roman"/>
          <w:color w:val="auto"/>
          <w:sz w:val="24"/>
          <w:szCs w:val="24"/>
        </w:rPr>
        <w:t>with</w:t>
      </w:r>
      <w:r w:rsidRPr="00222DE0">
        <w:rPr>
          <w:rFonts w:ascii="Times New Roman" w:hAnsi="Times New Roman" w:cs="Times New Roman"/>
          <w:color w:val="auto"/>
          <w:sz w:val="24"/>
          <w:szCs w:val="24"/>
        </w:rPr>
        <w:t xml:space="preserve"> </w:t>
      </w:r>
      <w:r w:rsidR="004A5A76">
        <w:rPr>
          <w:rFonts w:ascii="Times New Roman" w:hAnsi="Times New Roman" w:cs="Times New Roman"/>
          <w:color w:val="auto"/>
          <w:sz w:val="24"/>
          <w:szCs w:val="24"/>
        </w:rPr>
        <w:t>a</w:t>
      </w:r>
      <w:r w:rsidRPr="00222DE0">
        <w:rPr>
          <w:rFonts w:ascii="Times New Roman" w:hAnsi="Times New Roman" w:cs="Times New Roman"/>
          <w:color w:val="auto"/>
          <w:sz w:val="24"/>
          <w:szCs w:val="24"/>
        </w:rPr>
        <w:t xml:space="preserve"> dentist through the application and also the dentist can use it for checking patients’ schedule. When </w:t>
      </w:r>
      <w:r w:rsidR="004A5A76">
        <w:rPr>
          <w:rFonts w:ascii="Times New Roman" w:hAnsi="Times New Roman" w:cs="Times New Roman"/>
          <w:color w:val="auto"/>
          <w:sz w:val="24"/>
          <w:szCs w:val="24"/>
        </w:rPr>
        <w:t>all these services are integrated into the system,</w:t>
      </w:r>
      <w:r w:rsidRPr="00222DE0">
        <w:rPr>
          <w:rFonts w:ascii="Times New Roman" w:hAnsi="Times New Roman" w:cs="Times New Roman"/>
          <w:color w:val="auto"/>
          <w:sz w:val="24"/>
          <w:szCs w:val="24"/>
        </w:rPr>
        <w:t xml:space="preserve"> it </w:t>
      </w:r>
      <w:r w:rsidR="004A5A76">
        <w:rPr>
          <w:rFonts w:ascii="Times New Roman" w:hAnsi="Times New Roman" w:cs="Times New Roman"/>
          <w:color w:val="auto"/>
          <w:sz w:val="24"/>
          <w:szCs w:val="24"/>
        </w:rPr>
        <w:t>can provide much convenience to</w:t>
      </w:r>
      <w:r w:rsidRPr="00222DE0">
        <w:rPr>
          <w:rFonts w:ascii="Times New Roman" w:hAnsi="Times New Roman" w:cs="Times New Roman"/>
          <w:color w:val="auto"/>
          <w:sz w:val="24"/>
          <w:szCs w:val="24"/>
        </w:rPr>
        <w:t xml:space="preserve"> dental clinic user</w:t>
      </w:r>
      <w:r w:rsidR="004A5A76">
        <w:rPr>
          <w:rFonts w:ascii="Times New Roman" w:hAnsi="Times New Roman" w:cs="Times New Roman"/>
          <w:color w:val="auto"/>
          <w:sz w:val="24"/>
          <w:szCs w:val="24"/>
        </w:rPr>
        <w:t>s</w:t>
      </w:r>
      <w:r w:rsidRPr="00222DE0">
        <w:rPr>
          <w:rFonts w:ascii="Times New Roman" w:hAnsi="Times New Roman" w:cs="Times New Roman"/>
          <w:color w:val="auto"/>
          <w:sz w:val="24"/>
          <w:szCs w:val="24"/>
        </w:rPr>
        <w:t>.</w:t>
      </w:r>
    </w:p>
    <w:p w14:paraId="5449593B" w14:textId="74F49C4A"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 xml:space="preserve">This Software Requirement Specification has described in more detail of each requirement and each function that the system should have. The document includes the scope of </w:t>
      </w:r>
      <w:r w:rsidR="004A5A76">
        <w:rPr>
          <w:rFonts w:ascii="Times New Roman" w:eastAsiaTheme="minorHAnsi" w:hAnsi="Times New Roman" w:cs="Times New Roman"/>
          <w:color w:val="auto"/>
          <w:sz w:val="24"/>
          <w:szCs w:val="24"/>
          <w:lang w:bidi="ar-SA"/>
        </w:rPr>
        <w:t xml:space="preserve">the </w:t>
      </w:r>
      <w:r w:rsidRPr="00410472">
        <w:rPr>
          <w:rFonts w:ascii="Times New Roman" w:eastAsiaTheme="minorHAnsi" w:hAnsi="Times New Roman" w:cs="Times New Roman"/>
          <w:color w:val="auto"/>
          <w:sz w:val="24"/>
          <w:szCs w:val="24"/>
          <w:lang w:bidi="ar-SA"/>
        </w:rPr>
        <w:t xml:space="preserve">project, </w:t>
      </w:r>
      <w:r w:rsidR="004A5A76">
        <w:rPr>
          <w:rFonts w:ascii="Times New Roman" w:eastAsiaTheme="minorHAnsi" w:hAnsi="Times New Roman" w:cs="Times New Roman"/>
          <w:color w:val="auto"/>
          <w:sz w:val="24"/>
          <w:szCs w:val="24"/>
          <w:lang w:bidi="ar-SA"/>
        </w:rPr>
        <w:t>the system’s functionalities</w:t>
      </w:r>
      <w:r w:rsidRPr="00410472">
        <w:rPr>
          <w:rFonts w:ascii="Times New Roman" w:eastAsiaTheme="minorHAnsi" w:hAnsi="Times New Roman" w:cs="Times New Roman"/>
          <w:color w:val="auto"/>
          <w:sz w:val="24"/>
          <w:szCs w:val="24"/>
          <w:lang w:bidi="ar-SA"/>
        </w:rPr>
        <w:t xml:space="preserve">, user characteristic, </w:t>
      </w:r>
      <w:r w:rsidR="004A5A76">
        <w:rPr>
          <w:rFonts w:ascii="Times New Roman" w:eastAsiaTheme="minorHAnsi" w:hAnsi="Times New Roman" w:cs="Times New Roman"/>
          <w:color w:val="auto"/>
          <w:sz w:val="24"/>
          <w:szCs w:val="24"/>
          <w:lang w:bidi="ar-SA"/>
        </w:rPr>
        <w:t>f</w:t>
      </w:r>
      <w:r w:rsidRPr="00410472">
        <w:rPr>
          <w:rFonts w:ascii="Times New Roman" w:eastAsiaTheme="minorHAnsi" w:hAnsi="Times New Roman" w:cs="Times New Roman"/>
          <w:color w:val="auto"/>
          <w:sz w:val="24"/>
          <w:szCs w:val="24"/>
          <w:lang w:bidi="ar-SA"/>
        </w:rPr>
        <w:t xml:space="preserve">unctional </w:t>
      </w:r>
      <w:r w:rsidR="004A5A76">
        <w:rPr>
          <w:rFonts w:ascii="Times New Roman" w:eastAsiaTheme="minorHAnsi" w:hAnsi="Times New Roman" w:cs="Times New Roman"/>
          <w:color w:val="auto"/>
          <w:sz w:val="24"/>
          <w:szCs w:val="24"/>
          <w:lang w:bidi="ar-SA"/>
        </w:rPr>
        <w:t>r</w:t>
      </w:r>
      <w:r w:rsidRPr="00410472">
        <w:rPr>
          <w:rFonts w:ascii="Times New Roman" w:eastAsiaTheme="minorHAnsi" w:hAnsi="Times New Roman" w:cs="Times New Roman"/>
          <w:color w:val="auto"/>
          <w:sz w:val="24"/>
          <w:szCs w:val="24"/>
          <w:lang w:bidi="ar-SA"/>
        </w:rPr>
        <w:t>equirement</w:t>
      </w:r>
      <w:r w:rsidR="004A5A76">
        <w:rPr>
          <w:rFonts w:ascii="Times New Roman" w:eastAsiaTheme="minorHAnsi" w:hAnsi="Times New Roman" w:cs="Times New Roman"/>
          <w:color w:val="auto"/>
          <w:sz w:val="24"/>
          <w:szCs w:val="24"/>
          <w:lang w:bidi="ar-SA"/>
        </w:rPr>
        <w:t>s</w:t>
      </w:r>
      <w:r w:rsidRPr="00410472">
        <w:rPr>
          <w:rFonts w:ascii="Times New Roman" w:eastAsiaTheme="minorHAnsi" w:hAnsi="Times New Roman" w:cs="Times New Roman"/>
          <w:color w:val="auto"/>
          <w:sz w:val="24"/>
          <w:szCs w:val="24"/>
          <w:lang w:bidi="ar-SA"/>
        </w:rPr>
        <w:t xml:space="preserve">, and </w:t>
      </w:r>
      <w:r w:rsidR="004A5A76">
        <w:rPr>
          <w:rFonts w:ascii="Times New Roman" w:eastAsiaTheme="minorHAnsi" w:hAnsi="Times New Roman" w:cs="Times New Roman"/>
          <w:color w:val="auto"/>
          <w:sz w:val="24"/>
          <w:szCs w:val="24"/>
          <w:lang w:bidi="ar-SA"/>
        </w:rPr>
        <w:t>n</w:t>
      </w:r>
      <w:r w:rsidRPr="00410472">
        <w:rPr>
          <w:rFonts w:ascii="Times New Roman" w:eastAsiaTheme="minorHAnsi" w:hAnsi="Times New Roman" w:cs="Times New Roman"/>
          <w:color w:val="auto"/>
          <w:sz w:val="24"/>
          <w:szCs w:val="24"/>
          <w:lang w:bidi="ar-SA"/>
        </w:rPr>
        <w:t>on-</w:t>
      </w:r>
      <w:r w:rsidR="004A5A76">
        <w:rPr>
          <w:rFonts w:ascii="Times New Roman" w:eastAsiaTheme="minorHAnsi" w:hAnsi="Times New Roman" w:cs="Times New Roman"/>
          <w:color w:val="auto"/>
          <w:sz w:val="24"/>
          <w:szCs w:val="24"/>
          <w:lang w:bidi="ar-SA"/>
        </w:rPr>
        <w:t>f</w:t>
      </w:r>
      <w:r w:rsidRPr="00410472">
        <w:rPr>
          <w:rFonts w:ascii="Times New Roman" w:eastAsiaTheme="minorHAnsi" w:hAnsi="Times New Roman" w:cs="Times New Roman"/>
          <w:color w:val="auto"/>
          <w:sz w:val="24"/>
          <w:szCs w:val="24"/>
          <w:lang w:bidi="ar-SA"/>
        </w:rPr>
        <w:t xml:space="preserve">unctional </w:t>
      </w:r>
      <w:r w:rsidR="004A5A76">
        <w:rPr>
          <w:rFonts w:ascii="Times New Roman" w:eastAsiaTheme="minorHAnsi" w:hAnsi="Times New Roman" w:cs="Times New Roman"/>
          <w:color w:val="auto"/>
          <w:sz w:val="24"/>
          <w:szCs w:val="24"/>
          <w:lang w:bidi="ar-SA"/>
        </w:rPr>
        <w:t>r</w:t>
      </w:r>
      <w:r w:rsidRPr="00410472">
        <w:rPr>
          <w:rFonts w:ascii="Times New Roman" w:eastAsiaTheme="minorHAnsi" w:hAnsi="Times New Roman" w:cs="Times New Roman"/>
          <w:color w:val="auto"/>
          <w:sz w:val="24"/>
          <w:szCs w:val="24"/>
          <w:lang w:bidi="ar-SA"/>
        </w:rPr>
        <w:t>equirement</w:t>
      </w:r>
      <w:r w:rsidR="004A5A76">
        <w:rPr>
          <w:rFonts w:ascii="Times New Roman" w:eastAsiaTheme="minorHAnsi" w:hAnsi="Times New Roman" w:cs="Times New Roman"/>
          <w:color w:val="auto"/>
          <w:sz w:val="24"/>
          <w:szCs w:val="24"/>
          <w:lang w:bidi="ar-SA"/>
        </w:rPr>
        <w:t>s</w:t>
      </w:r>
      <w:r w:rsidRPr="00410472">
        <w:rPr>
          <w:rFonts w:ascii="Times New Roman" w:eastAsiaTheme="minorHAnsi" w:hAnsi="Times New Roman" w:cs="Times New Roman"/>
          <w:color w:val="auto"/>
          <w:sz w:val="24"/>
          <w:szCs w:val="24"/>
          <w:lang w:bidi="ar-SA"/>
        </w:rPr>
        <w:t>.</w:t>
      </w:r>
    </w:p>
    <w:p w14:paraId="3E9A3CD8" w14:textId="333489CB" w:rsidR="00D71A8A" w:rsidRPr="00E34A91" w:rsidRDefault="004577CD" w:rsidP="00E34A91">
      <w:pPr>
        <w:pStyle w:val="Heading3"/>
        <w:ind w:firstLine="720"/>
        <w:rPr>
          <w:rFonts w:ascii="Times" w:hAnsi="Times"/>
          <w:color w:val="auto"/>
          <w:sz w:val="28"/>
          <w:lang w:bidi="ar-SA"/>
        </w:rPr>
      </w:pPr>
      <w:bookmarkStart w:id="17" w:name="_Toc260001445"/>
      <w:r>
        <w:rPr>
          <w:rFonts w:ascii="Times" w:hAnsi="Times"/>
          <w:color w:val="auto"/>
          <w:sz w:val="28"/>
          <w:lang w:bidi="ar-SA"/>
        </w:rPr>
        <w:t>1.2</w:t>
      </w:r>
      <w:r w:rsidR="00D71A8A" w:rsidRPr="00E34A91">
        <w:rPr>
          <w:rFonts w:ascii="Times" w:hAnsi="Times"/>
          <w:color w:val="auto"/>
          <w:sz w:val="28"/>
          <w:lang w:bidi="ar-SA"/>
        </w:rPr>
        <w:t xml:space="preserve"> Project Scope</w:t>
      </w:r>
      <w:bookmarkEnd w:id="17"/>
    </w:p>
    <w:p w14:paraId="3BE660F6" w14:textId="52899489" w:rsidR="00B10C88" w:rsidRDefault="00D71A8A" w:rsidP="00B10C88">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The objective of this software requirement specification is to specify requirement</w:t>
      </w:r>
      <w:r w:rsidR="00E50725">
        <w:rPr>
          <w:rFonts w:ascii="Times New Roman" w:eastAsiaTheme="minorHAnsi" w:hAnsi="Times New Roman" w:cs="Times New Roman"/>
          <w:color w:val="auto"/>
          <w:sz w:val="24"/>
          <w:szCs w:val="24"/>
          <w:lang w:bidi="ar-SA"/>
        </w:rPr>
        <w:t>s</w:t>
      </w:r>
      <w:r w:rsidRPr="00B10C88">
        <w:rPr>
          <w:rFonts w:ascii="Times New Roman" w:eastAsiaTheme="minorHAnsi" w:hAnsi="Times New Roman" w:cs="Times New Roman"/>
          <w:color w:val="auto"/>
          <w:sz w:val="24"/>
          <w:szCs w:val="24"/>
          <w:lang w:bidi="ar-SA"/>
        </w:rPr>
        <w:t xml:space="preserve"> to establish the application that:</w:t>
      </w:r>
    </w:p>
    <w:p w14:paraId="596F753D" w14:textId="470546D3" w:rsidR="00B10C88" w:rsidRPr="00B10C88" w:rsidRDefault="00B10C88" w:rsidP="007E0B95">
      <w:pPr>
        <w:pStyle w:val="ListParagraph"/>
        <w:widowControl w:val="0"/>
        <w:numPr>
          <w:ilvl w:val="0"/>
          <w:numId w:val="4"/>
        </w:numPr>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Dental clinic services system</w:t>
      </w:r>
      <w:r w:rsidR="00D71A8A" w:rsidRPr="00B10C88">
        <w:rPr>
          <w:rFonts w:ascii="Times New Roman" w:eastAsiaTheme="minorHAnsi" w:hAnsi="Times New Roman" w:cs="Times New Roman"/>
          <w:color w:val="auto"/>
          <w:sz w:val="24"/>
          <w:szCs w:val="24"/>
          <w:lang w:bidi="ar-SA"/>
        </w:rPr>
        <w:t xml:space="preserve"> i</w:t>
      </w:r>
      <w:r w:rsidRPr="00B10C88">
        <w:rPr>
          <w:rFonts w:ascii="Times New Roman" w:eastAsiaTheme="minorHAnsi" w:hAnsi="Times New Roman" w:cs="Times New Roman"/>
          <w:color w:val="auto"/>
          <w:sz w:val="24"/>
          <w:szCs w:val="24"/>
          <w:lang w:bidi="ar-SA"/>
        </w:rPr>
        <w:t xml:space="preserve">s </w:t>
      </w:r>
      <w:r w:rsidR="00E50725">
        <w:rPr>
          <w:rFonts w:ascii="Times New Roman" w:eastAsiaTheme="minorHAnsi" w:hAnsi="Times New Roman" w:cs="Times New Roman"/>
          <w:color w:val="auto"/>
          <w:sz w:val="24"/>
          <w:szCs w:val="24"/>
          <w:lang w:bidi="ar-SA"/>
        </w:rPr>
        <w:t xml:space="preserve">a web </w:t>
      </w:r>
      <w:r w:rsidRPr="00B10C88">
        <w:rPr>
          <w:rFonts w:ascii="Times New Roman" w:eastAsiaTheme="minorHAnsi" w:hAnsi="Times New Roman" w:cs="Times New Roman"/>
          <w:color w:val="auto"/>
          <w:sz w:val="24"/>
          <w:szCs w:val="24"/>
          <w:lang w:bidi="ar-SA"/>
        </w:rPr>
        <w:t xml:space="preserve">application </w:t>
      </w:r>
      <w:r w:rsidR="00E50725">
        <w:rPr>
          <w:rFonts w:ascii="Times New Roman" w:eastAsiaTheme="minorHAnsi" w:hAnsi="Times New Roman" w:cs="Times New Roman"/>
          <w:color w:val="auto"/>
          <w:sz w:val="24"/>
          <w:szCs w:val="24"/>
          <w:lang w:bidi="ar-SA"/>
        </w:rPr>
        <w:t>for both computers</w:t>
      </w:r>
      <w:r w:rsidRPr="00B10C88">
        <w:rPr>
          <w:rFonts w:ascii="Times New Roman" w:eastAsiaTheme="minorHAnsi" w:hAnsi="Times New Roman" w:cs="Times New Roman"/>
          <w:color w:val="auto"/>
          <w:sz w:val="24"/>
          <w:szCs w:val="24"/>
          <w:lang w:bidi="ar-SA"/>
        </w:rPr>
        <w:t xml:space="preserve"> and mobile</w:t>
      </w:r>
      <w:r w:rsidR="00E50725">
        <w:rPr>
          <w:rFonts w:ascii="Times New Roman" w:eastAsiaTheme="minorHAnsi" w:hAnsi="Times New Roman" w:cs="Times New Roman"/>
          <w:color w:val="auto"/>
          <w:sz w:val="24"/>
          <w:szCs w:val="24"/>
          <w:lang w:bidi="ar-SA"/>
        </w:rPr>
        <w:t xml:space="preserve"> devices</w:t>
      </w:r>
      <w:r w:rsidR="00D71A8A" w:rsidRPr="00B10C88">
        <w:rPr>
          <w:rFonts w:ascii="Times New Roman" w:eastAsiaTheme="minorHAnsi" w:hAnsi="Times New Roman" w:cs="Times New Roman"/>
          <w:color w:val="auto"/>
          <w:sz w:val="24"/>
          <w:szCs w:val="24"/>
          <w:lang w:bidi="ar-SA"/>
        </w:rPr>
        <w:t xml:space="preserve">. </w:t>
      </w:r>
    </w:p>
    <w:p w14:paraId="3CB757FC" w14:textId="5CDD5638" w:rsidR="00D71A8A"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Dental clinic services system </w:t>
      </w:r>
      <w:r w:rsidR="00E50725">
        <w:rPr>
          <w:rFonts w:ascii="Times New Roman" w:eastAsiaTheme="minorHAnsi" w:hAnsi="Times New Roman" w:cs="Times New Roman"/>
          <w:color w:val="auto"/>
          <w:sz w:val="24"/>
          <w:szCs w:val="24"/>
          <w:lang w:bidi="ar-SA"/>
        </w:rPr>
        <w:t>for m</w:t>
      </w:r>
      <w:r w:rsidR="007B5BF2">
        <w:rPr>
          <w:rFonts w:ascii="Times New Roman" w:eastAsiaTheme="minorHAnsi" w:hAnsi="Times New Roman" w:cs="Times New Roman"/>
          <w:color w:val="auto"/>
          <w:sz w:val="24"/>
          <w:szCs w:val="24"/>
          <w:lang w:bidi="ar-SA"/>
        </w:rPr>
        <w:t xml:space="preserve">obile </w:t>
      </w:r>
      <w:r w:rsidR="00E50725">
        <w:rPr>
          <w:rFonts w:ascii="Times New Roman" w:eastAsiaTheme="minorHAnsi" w:hAnsi="Times New Roman" w:cs="Times New Roman"/>
          <w:color w:val="auto"/>
          <w:sz w:val="24"/>
          <w:szCs w:val="24"/>
          <w:lang w:bidi="ar-SA"/>
        </w:rPr>
        <w:t xml:space="preserve">devices supports </w:t>
      </w:r>
      <w:r w:rsidR="007B5BF2">
        <w:rPr>
          <w:rFonts w:ascii="Times New Roman" w:eastAsiaTheme="minorHAnsi" w:hAnsi="Times New Roman" w:cs="Times New Roman"/>
          <w:color w:val="auto"/>
          <w:sz w:val="24"/>
          <w:szCs w:val="24"/>
          <w:lang w:bidi="ar-SA"/>
        </w:rPr>
        <w:t>iOS</w:t>
      </w:r>
      <w:r w:rsidR="00D71A8A" w:rsidRPr="00B10C88">
        <w:rPr>
          <w:rFonts w:ascii="Times New Roman" w:eastAsiaTheme="minorHAnsi" w:hAnsi="Times New Roman" w:cs="Times New Roman"/>
          <w:color w:val="auto"/>
          <w:sz w:val="24"/>
          <w:szCs w:val="24"/>
          <w:lang w:bidi="ar-SA"/>
        </w:rPr>
        <w:t xml:space="preserve">. </w:t>
      </w:r>
    </w:p>
    <w:p w14:paraId="43B6324B" w14:textId="0217B052"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supports English language.</w:t>
      </w:r>
    </w:p>
    <w:p w14:paraId="3FB44714" w14:textId="6622054A"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for dental clinics’ patient</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 officer</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w:t>
      </w:r>
      <w:r w:rsidR="00655D95">
        <w:rPr>
          <w:rFonts w:ascii="Times New Roman" w:eastAsiaTheme="minorHAnsi" w:hAnsi="Times New Roman" w:cs="Times New Roman"/>
          <w:color w:val="auto"/>
          <w:sz w:val="24"/>
          <w:szCs w:val="24"/>
          <w:lang w:bidi="ar-SA"/>
        </w:rPr>
        <w:t>.</w:t>
      </w:r>
    </w:p>
    <w:p w14:paraId="1A016665" w14:textId="32417B96" w:rsidR="005412E0" w:rsidRPr="005412E0" w:rsidRDefault="00B10C88"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 xml:space="preserve">Dental clinic services system provides </w:t>
      </w:r>
      <w:bookmarkStart w:id="18" w:name="_Toc260001450"/>
      <w:r w:rsidR="005412E0">
        <w:rPr>
          <w:rFonts w:ascii="Times New Roman" w:eastAsiaTheme="minorHAnsi" w:hAnsi="Times New Roman" w:cs="Times New Roman"/>
          <w:color w:val="auto"/>
          <w:sz w:val="24"/>
          <w:szCs w:val="24"/>
          <w:lang w:bidi="ar-SA"/>
        </w:rPr>
        <w:t>the appointment</w:t>
      </w:r>
      <w:r w:rsidR="00E50725">
        <w:rPr>
          <w:rFonts w:ascii="Times New Roman" w:eastAsiaTheme="minorHAnsi" w:hAnsi="Times New Roman" w:cs="Times New Roman"/>
          <w:color w:val="auto"/>
          <w:sz w:val="24"/>
          <w:szCs w:val="24"/>
          <w:lang w:bidi="ar-SA"/>
        </w:rPr>
        <w:t>s</w:t>
      </w:r>
      <w:r w:rsidR="005412E0">
        <w:rPr>
          <w:rFonts w:ascii="Times New Roman" w:eastAsiaTheme="minorHAnsi" w:hAnsi="Times New Roman" w:cs="Times New Roman"/>
          <w:color w:val="auto"/>
          <w:sz w:val="24"/>
          <w:szCs w:val="24"/>
          <w:lang w:bidi="ar-SA"/>
        </w:rPr>
        <w:t xml:space="preserve"> of patient</w:t>
      </w:r>
      <w:r w:rsidR="00E50725">
        <w:rPr>
          <w:rFonts w:ascii="Times New Roman" w:eastAsiaTheme="minorHAnsi" w:hAnsi="Times New Roman" w:cs="Times New Roman"/>
          <w:color w:val="auto"/>
          <w:sz w:val="24"/>
          <w:szCs w:val="24"/>
          <w:lang w:bidi="ar-SA"/>
        </w:rPr>
        <w:t>s</w:t>
      </w:r>
      <w:r w:rsidR="005412E0">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w:t>
      </w:r>
    </w:p>
    <w:p w14:paraId="27B0A560" w14:textId="43CB71A7" w:rsidR="005412E0" w:rsidRPr="005412E0" w:rsidRDefault="005412E0"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Dental clinic se</w:t>
      </w:r>
      <w:r w:rsidR="007B5BF2">
        <w:rPr>
          <w:rFonts w:ascii="Times New Roman" w:eastAsiaTheme="minorHAnsi" w:hAnsi="Times New Roman" w:cs="Times New Roman"/>
          <w:color w:val="auto"/>
          <w:sz w:val="24"/>
          <w:szCs w:val="24"/>
          <w:lang w:bidi="ar-SA"/>
        </w:rPr>
        <w:t>rvices system provides</w:t>
      </w:r>
      <w:r w:rsidR="00E50725">
        <w:rPr>
          <w:rFonts w:ascii="Times New Roman" w:eastAsiaTheme="minorHAnsi" w:hAnsi="Times New Roman" w:cs="Times New Roman"/>
          <w:color w:val="auto"/>
          <w:sz w:val="24"/>
          <w:szCs w:val="24"/>
          <w:lang w:bidi="ar-SA"/>
        </w:rPr>
        <w:t xml:space="preserve"> user authentication </w:t>
      </w:r>
      <w:r>
        <w:rPr>
          <w:rFonts w:ascii="Times New Roman" w:eastAsiaTheme="minorHAnsi" w:hAnsi="Times New Roman" w:cs="Times New Roman"/>
          <w:color w:val="auto"/>
          <w:sz w:val="24"/>
          <w:szCs w:val="24"/>
          <w:lang w:bidi="ar-SA"/>
        </w:rPr>
        <w:t>for patient</w:t>
      </w:r>
      <w:r w:rsidR="00E50725">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 xml:space="preserve"> and dentist</w:t>
      </w:r>
      <w:r w:rsidR="00E50725">
        <w:rPr>
          <w:rFonts w:ascii="Times New Roman" w:eastAsiaTheme="minorHAnsi" w:hAnsi="Times New Roman" w:cs="Times New Roman"/>
          <w:color w:val="auto"/>
          <w:sz w:val="24"/>
          <w:szCs w:val="24"/>
          <w:lang w:bidi="ar-SA"/>
        </w:rPr>
        <w:t>s, which is maintained</w:t>
      </w:r>
      <w:r>
        <w:rPr>
          <w:rFonts w:ascii="Times New Roman" w:eastAsiaTheme="minorHAnsi" w:hAnsi="Times New Roman" w:cs="Times New Roman"/>
          <w:color w:val="auto"/>
          <w:sz w:val="24"/>
          <w:szCs w:val="24"/>
          <w:lang w:bidi="ar-SA"/>
        </w:rPr>
        <w:t xml:space="preserve"> by dental clinic officer</w:t>
      </w:r>
      <w:r w:rsidR="00E50725">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w:t>
      </w:r>
    </w:p>
    <w:p w14:paraId="1DC5FC11" w14:textId="77777777" w:rsidR="005412E0" w:rsidRPr="005412E0" w:rsidRDefault="005412E0" w:rsidP="005412E0">
      <w:pPr>
        <w:pStyle w:val="ListParagraph"/>
        <w:widowControl w:val="0"/>
        <w:tabs>
          <w:tab w:val="left" w:pos="220"/>
          <w:tab w:val="left" w:pos="720"/>
        </w:tabs>
        <w:autoSpaceDE w:val="0"/>
        <w:autoSpaceDN w:val="0"/>
        <w:adjustRightInd w:val="0"/>
        <w:spacing w:after="240" w:line="240" w:lineRule="auto"/>
        <w:rPr>
          <w:rFonts w:ascii="Times" w:hAnsi="Times"/>
          <w:color w:val="auto"/>
          <w:sz w:val="28"/>
          <w:lang w:bidi="ar-SA"/>
        </w:rPr>
      </w:pPr>
    </w:p>
    <w:p w14:paraId="5EF44345" w14:textId="42C20117" w:rsidR="004577CD" w:rsidRPr="005412E0" w:rsidRDefault="004577CD" w:rsidP="005412E0">
      <w:pPr>
        <w:pStyle w:val="ListParagraph"/>
        <w:widowControl w:val="0"/>
        <w:tabs>
          <w:tab w:val="left" w:pos="220"/>
          <w:tab w:val="left" w:pos="720"/>
        </w:tabs>
        <w:autoSpaceDE w:val="0"/>
        <w:autoSpaceDN w:val="0"/>
        <w:adjustRightInd w:val="0"/>
        <w:spacing w:after="240" w:line="240" w:lineRule="auto"/>
        <w:rPr>
          <w:rFonts w:ascii="Times" w:hAnsi="Times"/>
          <w:b/>
          <w:color w:val="auto"/>
          <w:sz w:val="28"/>
          <w:lang w:bidi="ar-SA"/>
        </w:rPr>
      </w:pPr>
      <w:r w:rsidRPr="005412E0">
        <w:rPr>
          <w:rFonts w:ascii="Times" w:hAnsi="Times"/>
          <w:b/>
          <w:color w:val="auto"/>
          <w:sz w:val="28"/>
          <w:lang w:bidi="ar-SA"/>
        </w:rPr>
        <w:t>1.3 User Classes and Characteristics</w:t>
      </w:r>
      <w:bookmarkEnd w:id="18"/>
    </w:p>
    <w:p w14:paraId="5BC5A041" w14:textId="6ED3DEE5" w:rsidR="004577CD" w:rsidRPr="00CD5425" w:rsidRDefault="005412E0" w:rsidP="004577CD">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The system </w:t>
      </w:r>
      <w:r w:rsidR="00E50725">
        <w:rPr>
          <w:rFonts w:ascii="Times New Roman" w:eastAsiaTheme="minorHAnsi" w:hAnsi="Times New Roman" w:cs="Times New Roman"/>
          <w:color w:val="auto"/>
          <w:sz w:val="24"/>
          <w:szCs w:val="24"/>
          <w:lang w:bidi="ar-SA"/>
        </w:rPr>
        <w:t xml:space="preserve">divides </w:t>
      </w:r>
      <w:r>
        <w:rPr>
          <w:rFonts w:ascii="Times New Roman" w:eastAsiaTheme="minorHAnsi" w:hAnsi="Times New Roman" w:cs="Times New Roman"/>
          <w:color w:val="auto"/>
          <w:sz w:val="24"/>
          <w:szCs w:val="24"/>
          <w:lang w:bidi="ar-SA"/>
        </w:rPr>
        <w:t>users into 3</w:t>
      </w:r>
      <w:r w:rsidR="004577CD"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47A1D6EC" w14:textId="77777777" w:rsidR="004577CD"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26BEF87F" w14:textId="5DFCFDED" w:rsidR="004577CD" w:rsidRDefault="004577CD" w:rsidP="004577CD">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proofErr w:type="gramStart"/>
      <w:r w:rsidRPr="00ED6504">
        <w:rPr>
          <w:rFonts w:ascii="Times New Roman" w:eastAsiaTheme="minorHAnsi" w:hAnsi="Times New Roman" w:cs="Times New Roman"/>
          <w:color w:val="auto"/>
          <w:sz w:val="24"/>
          <w:szCs w:val="24"/>
          <w:highlight w:val="yellow"/>
          <w:lang w:bidi="ar-SA"/>
        </w:rPr>
        <w:t>This group</w:t>
      </w:r>
      <w:r w:rsidR="00ED6504" w:rsidRPr="00ED6504">
        <w:rPr>
          <w:rFonts w:ascii="Times New Roman" w:eastAsiaTheme="minorHAnsi" w:hAnsi="Times New Roman" w:cs="Times New Roman"/>
          <w:color w:val="auto"/>
          <w:sz w:val="24"/>
          <w:szCs w:val="24"/>
          <w:highlight w:val="yellow"/>
          <w:lang w:bidi="ar-SA"/>
        </w:rPr>
        <w:t xml:space="preserve"> of per son who already register to the system at the dental clinic.</w:t>
      </w:r>
      <w:proofErr w:type="gramEnd"/>
      <w:r w:rsidR="00ED6504" w:rsidRPr="00ED6504">
        <w:rPr>
          <w:rFonts w:ascii="Times New Roman" w:eastAsiaTheme="minorHAnsi" w:hAnsi="Times New Roman" w:cs="Times New Roman"/>
          <w:color w:val="auto"/>
          <w:sz w:val="24"/>
          <w:szCs w:val="24"/>
          <w:highlight w:val="yellow"/>
          <w:lang w:bidi="ar-SA"/>
        </w:rPr>
        <w:t xml:space="preserve"> They will get </w:t>
      </w:r>
      <w:proofErr w:type="spellStart"/>
      <w:r w:rsidR="00ED6504" w:rsidRPr="00ED6504">
        <w:rPr>
          <w:rFonts w:ascii="Times New Roman" w:eastAsiaTheme="minorHAnsi" w:hAnsi="Times New Roman" w:cs="Times New Roman"/>
          <w:color w:val="auto"/>
          <w:sz w:val="24"/>
          <w:szCs w:val="24"/>
          <w:highlight w:val="yellow"/>
          <w:lang w:bidi="ar-SA"/>
        </w:rPr>
        <w:t>patientID</w:t>
      </w:r>
      <w:proofErr w:type="spellEnd"/>
      <w:r w:rsidR="00ED6504" w:rsidRPr="00ED6504">
        <w:rPr>
          <w:rFonts w:ascii="Times New Roman" w:eastAsiaTheme="minorHAnsi" w:hAnsi="Times New Roman" w:cs="Times New Roman"/>
          <w:color w:val="auto"/>
          <w:sz w:val="24"/>
          <w:szCs w:val="24"/>
          <w:highlight w:val="yellow"/>
          <w:lang w:bidi="ar-SA"/>
        </w:rPr>
        <w:t xml:space="preserve"> and password from the clinic to use the services in website and mobile phone.</w:t>
      </w:r>
      <w:r w:rsidRPr="00ED6504">
        <w:rPr>
          <w:rFonts w:ascii="Times New Roman" w:eastAsiaTheme="minorHAnsi" w:hAnsi="Times New Roman" w:cs="Times New Roman"/>
          <w:color w:val="auto"/>
          <w:sz w:val="24"/>
          <w:szCs w:val="24"/>
          <w:highlight w:val="yellow"/>
          <w:lang w:bidi="ar-SA"/>
        </w:rPr>
        <w:t xml:space="preserve"> Patient uses </w:t>
      </w:r>
      <w:proofErr w:type="spellStart"/>
      <w:r w:rsidRPr="00ED6504">
        <w:rPr>
          <w:rFonts w:ascii="Times New Roman" w:eastAsiaTheme="minorHAnsi" w:hAnsi="Times New Roman" w:cs="Times New Roman"/>
          <w:color w:val="auto"/>
          <w:sz w:val="24"/>
          <w:szCs w:val="24"/>
          <w:highlight w:val="yellow"/>
          <w:lang w:bidi="ar-SA"/>
        </w:rPr>
        <w:t>patientID</w:t>
      </w:r>
      <w:proofErr w:type="spellEnd"/>
      <w:r w:rsidRPr="00ED6504">
        <w:rPr>
          <w:rFonts w:ascii="Times New Roman" w:eastAsiaTheme="minorHAnsi" w:hAnsi="Times New Roman" w:cs="Times New Roman"/>
          <w:color w:val="auto"/>
          <w:sz w:val="24"/>
          <w:szCs w:val="24"/>
          <w:highlight w:val="yellow"/>
          <w:lang w:bidi="ar-SA"/>
        </w:rPr>
        <w:t xml:space="preserve"> to login. </w:t>
      </w:r>
      <w:r w:rsidR="00E50725" w:rsidRPr="00ED6504">
        <w:rPr>
          <w:rFonts w:ascii="Times New Roman" w:eastAsiaTheme="minorHAnsi" w:hAnsi="Times New Roman" w:cs="Times New Roman"/>
          <w:color w:val="auto"/>
          <w:sz w:val="24"/>
          <w:szCs w:val="24"/>
          <w:highlight w:val="yellow"/>
          <w:lang w:bidi="ar-SA"/>
        </w:rPr>
        <w:t>P</w:t>
      </w:r>
      <w:r w:rsidRPr="00ED6504">
        <w:rPr>
          <w:rFonts w:ascii="Times New Roman" w:eastAsiaTheme="minorHAnsi" w:hAnsi="Times New Roman" w:cs="Times New Roman"/>
          <w:color w:val="auto"/>
          <w:sz w:val="24"/>
          <w:szCs w:val="24"/>
          <w:highlight w:val="yellow"/>
          <w:lang w:bidi="ar-SA"/>
        </w:rPr>
        <w:t>atient is able to:</w:t>
      </w:r>
    </w:p>
    <w:p w14:paraId="074FF509" w14:textId="67DD396A" w:rsidR="004577CD" w:rsidRPr="00B2583E"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lastRenderedPageBreak/>
        <w:t xml:space="preserve">Patient can receive the </w:t>
      </w:r>
      <w:proofErr w:type="spellStart"/>
      <w:r w:rsidRPr="00B2583E">
        <w:rPr>
          <w:rFonts w:ascii="Times" w:eastAsiaTheme="minorHAnsi" w:hAnsi="Times" w:cs="Times"/>
          <w:color w:val="auto"/>
          <w:sz w:val="24"/>
          <w:szCs w:val="24"/>
          <w:lang w:bidi="ar-SA"/>
        </w:rPr>
        <w:t>pateintID</w:t>
      </w:r>
      <w:proofErr w:type="spellEnd"/>
      <w:r w:rsidR="007B5BF2">
        <w:rPr>
          <w:rFonts w:ascii="Times" w:eastAsiaTheme="minorHAnsi" w:hAnsi="Times" w:cs="Times"/>
          <w:color w:val="auto"/>
          <w:sz w:val="24"/>
          <w:szCs w:val="24"/>
          <w:lang w:bidi="ar-SA"/>
        </w:rPr>
        <w:t xml:space="preserve"> and password</w:t>
      </w:r>
      <w:r w:rsidRPr="00B2583E">
        <w:rPr>
          <w:rFonts w:ascii="Times" w:eastAsiaTheme="minorHAnsi" w:hAnsi="Times" w:cs="Times"/>
          <w:color w:val="auto"/>
          <w:sz w:val="24"/>
          <w:szCs w:val="24"/>
          <w:lang w:bidi="ar-SA"/>
        </w:rPr>
        <w:t xml:space="preserve"> from the dental clinic</w:t>
      </w:r>
    </w:p>
    <w:p w14:paraId="21780608" w14:textId="77777777"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148C1762" w14:textId="15129B8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logout from the website and mobile application</w:t>
      </w:r>
    </w:p>
    <w:p w14:paraId="5D69C019" w14:textId="4462C135" w:rsidR="004577CD" w:rsidRDefault="00B65A23"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view his/her</w:t>
      </w:r>
      <w:r w:rsidR="004577CD">
        <w:rPr>
          <w:rFonts w:ascii="Times" w:eastAsiaTheme="minorHAnsi" w:hAnsi="Times" w:cs="Times"/>
          <w:color w:val="auto"/>
          <w:sz w:val="24"/>
          <w:szCs w:val="24"/>
          <w:lang w:bidi="ar-SA"/>
        </w:rPr>
        <w:t xml:space="preserve"> appointment </w:t>
      </w:r>
      <w:r>
        <w:rPr>
          <w:rFonts w:ascii="Times" w:eastAsiaTheme="minorHAnsi" w:hAnsi="Times" w:cs="Times"/>
          <w:color w:val="auto"/>
          <w:sz w:val="24"/>
          <w:szCs w:val="24"/>
          <w:lang w:bidi="ar-SA"/>
        </w:rPr>
        <w:t>in the patient schedule</w:t>
      </w:r>
    </w:p>
    <w:p w14:paraId="79769D3D" w14:textId="0EB821FF" w:rsidR="000272A8"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w:t>
      </w:r>
      <w:r w:rsidR="007B5BF2">
        <w:rPr>
          <w:rFonts w:ascii="Times" w:eastAsiaTheme="minorHAnsi" w:hAnsi="Times" w:cs="Times"/>
          <w:color w:val="auto"/>
          <w:sz w:val="24"/>
          <w:szCs w:val="24"/>
          <w:lang w:bidi="ar-SA"/>
        </w:rPr>
        <w:t>ient can view all appointment in</w:t>
      </w:r>
      <w:r>
        <w:rPr>
          <w:rFonts w:ascii="Times" w:eastAsiaTheme="minorHAnsi" w:hAnsi="Times" w:cs="Times"/>
          <w:color w:val="auto"/>
          <w:sz w:val="24"/>
          <w:szCs w:val="24"/>
          <w:lang w:bidi="ar-SA"/>
        </w:rPr>
        <w:t xml:space="preserve"> the dental clinic schedule</w:t>
      </w:r>
    </w:p>
    <w:p w14:paraId="4E993FFD"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6838ABF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Officer</w:t>
      </w:r>
      <w:r w:rsidRPr="007C6002">
        <w:rPr>
          <w:rFonts w:ascii="Times New Roman" w:eastAsiaTheme="minorHAnsi" w:hAnsi="Times New Roman" w:cs="Times New Roman"/>
          <w:color w:val="auto"/>
          <w:sz w:val="24"/>
          <w:szCs w:val="24"/>
          <w:lang w:bidi="ar-SA"/>
        </w:rPr>
        <w:t xml:space="preserve"> is able to:</w:t>
      </w:r>
    </w:p>
    <w:p w14:paraId="612B1C5E" w14:textId="003243E3" w:rsidR="004577CD"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website</w:t>
      </w:r>
      <w:r w:rsidR="004577CD">
        <w:rPr>
          <w:rFonts w:ascii="Times" w:eastAsiaTheme="minorHAnsi" w:hAnsi="Times" w:cs="Times"/>
          <w:color w:val="auto"/>
          <w:sz w:val="24"/>
          <w:szCs w:val="24"/>
          <w:lang w:bidi="ar-SA"/>
        </w:rPr>
        <w:t xml:space="preserve"> by using </w:t>
      </w:r>
      <w:proofErr w:type="spellStart"/>
      <w:r w:rsidR="004577CD">
        <w:rPr>
          <w:rFonts w:ascii="Times" w:eastAsiaTheme="minorHAnsi" w:hAnsi="Times" w:cs="Times"/>
          <w:color w:val="auto"/>
          <w:sz w:val="24"/>
          <w:szCs w:val="24"/>
          <w:lang w:bidi="ar-SA"/>
        </w:rPr>
        <w:t>officerID</w:t>
      </w:r>
      <w:proofErr w:type="spellEnd"/>
      <w:r w:rsidR="007B5BF2">
        <w:rPr>
          <w:rFonts w:ascii="Times" w:eastAsiaTheme="minorHAnsi" w:hAnsi="Times" w:cs="Times"/>
          <w:color w:val="auto"/>
          <w:sz w:val="24"/>
          <w:szCs w:val="24"/>
          <w:lang w:bidi="ar-SA"/>
        </w:rPr>
        <w:t xml:space="preserve"> and password</w:t>
      </w:r>
    </w:p>
    <w:p w14:paraId="71EC9863" w14:textId="641EC2EA" w:rsidR="00B12B71" w:rsidRPr="00B12B71" w:rsidRDefault="00B12B71" w:rsidP="00B12B71">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logout from the website </w:t>
      </w:r>
    </w:p>
    <w:p w14:paraId="4DEC2DF8" w14:textId="2C01F518" w:rsidR="004577CD" w:rsidRDefault="007B5BF2"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register for new patient and dentist</w:t>
      </w:r>
    </w:p>
    <w:p w14:paraId="78AC6B8A" w14:textId="2BA29D1D"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 xml:space="preserve">add appointment into </w:t>
      </w:r>
      <w:r>
        <w:rPr>
          <w:rFonts w:ascii="Times" w:eastAsiaTheme="minorHAnsi" w:hAnsi="Times" w:cs="Times"/>
          <w:color w:val="auto"/>
          <w:sz w:val="24"/>
          <w:szCs w:val="24"/>
          <w:lang w:bidi="ar-SA"/>
        </w:rPr>
        <w:t>the dental clinic schedule</w:t>
      </w:r>
    </w:p>
    <w:p w14:paraId="09A69548" w14:textId="73093D5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edit appointment in the dental clinic schedule</w:t>
      </w:r>
    </w:p>
    <w:p w14:paraId="6D3DB302" w14:textId="4F0C5495" w:rsidR="00B12B71" w:rsidRDefault="00B12B71"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delete appointment in the dental clinic sch</w:t>
      </w:r>
      <w:r w:rsidR="000272A8">
        <w:rPr>
          <w:rFonts w:ascii="Times" w:eastAsiaTheme="minorHAnsi" w:hAnsi="Times" w:cs="Times"/>
          <w:color w:val="auto"/>
          <w:sz w:val="24"/>
          <w:szCs w:val="24"/>
          <w:lang w:bidi="ar-SA"/>
        </w:rPr>
        <w:t>e</w:t>
      </w:r>
      <w:r>
        <w:rPr>
          <w:rFonts w:ascii="Times" w:eastAsiaTheme="minorHAnsi" w:hAnsi="Times" w:cs="Times"/>
          <w:color w:val="auto"/>
          <w:sz w:val="24"/>
          <w:szCs w:val="24"/>
          <w:lang w:bidi="ar-SA"/>
        </w:rPr>
        <w:t>dule</w:t>
      </w:r>
    </w:p>
    <w:p w14:paraId="56B9A048"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2A46BBA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73DEBB88" w14:textId="4DA644B0"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login to the website by using </w:t>
      </w:r>
      <w:proofErr w:type="spellStart"/>
      <w:r>
        <w:rPr>
          <w:rFonts w:ascii="Times" w:eastAsiaTheme="minorHAnsi" w:hAnsi="Times" w:cs="Times"/>
          <w:color w:val="auto"/>
          <w:sz w:val="24"/>
          <w:szCs w:val="24"/>
          <w:lang w:bidi="ar-SA"/>
        </w:rPr>
        <w:t>dentistID</w:t>
      </w:r>
      <w:proofErr w:type="spellEnd"/>
      <w:r w:rsidR="00ED6504">
        <w:rPr>
          <w:rFonts w:ascii="Times" w:eastAsiaTheme="minorHAnsi" w:hAnsi="Times" w:cs="Times"/>
          <w:color w:val="auto"/>
          <w:sz w:val="24"/>
          <w:szCs w:val="24"/>
          <w:lang w:bidi="ar-SA"/>
        </w:rPr>
        <w:t xml:space="preserve"> and password</w:t>
      </w:r>
    </w:p>
    <w:p w14:paraId="42CD56C1" w14:textId="39CB28E8" w:rsidR="000272A8" w:rsidRPr="00B12B71"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logout from the website </w:t>
      </w:r>
    </w:p>
    <w:p w14:paraId="659B6DBE" w14:textId="0303E8A8"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his/her appointment in the dentist schedule</w:t>
      </w:r>
    </w:p>
    <w:p w14:paraId="5C4C5AD6" w14:textId="6FA41316"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all appointment in the dental clinic schedule</w:t>
      </w:r>
    </w:p>
    <w:p w14:paraId="249E48AB" w14:textId="00788684" w:rsidR="004577CD" w:rsidRPr="00700BFD" w:rsidRDefault="004577CD" w:rsidP="004577CD">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Pr>
          <w:rFonts w:ascii="Times" w:eastAsiaTheme="minorHAnsi" w:hAnsi="Times" w:cs="Times"/>
          <w:b/>
          <w:color w:val="auto"/>
          <w:sz w:val="28"/>
          <w:lang w:bidi="ar-SA"/>
        </w:rPr>
        <w:tab/>
      </w:r>
      <w:bookmarkStart w:id="19" w:name="_Toc260001451"/>
      <w:r>
        <w:rPr>
          <w:rFonts w:ascii="Times" w:hAnsi="Times"/>
          <w:b/>
          <w:color w:val="auto"/>
          <w:sz w:val="28"/>
          <w:lang w:bidi="ar-SA"/>
        </w:rPr>
        <w:t>1</w:t>
      </w:r>
      <w:r w:rsidRPr="00700BFD">
        <w:rPr>
          <w:rFonts w:ascii="Times" w:hAnsi="Times"/>
          <w:b/>
          <w:color w:val="auto"/>
          <w:sz w:val="28"/>
          <w:lang w:bidi="ar-SA"/>
        </w:rPr>
        <w:t>.4 Operation Environment</w:t>
      </w:r>
      <w:bookmarkEnd w:id="19"/>
    </w:p>
    <w:p w14:paraId="63B9805D" w14:textId="3AF23D74" w:rsidR="004577CD" w:rsidRDefault="00D75C87" w:rsidP="004577CD">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t xml:space="preserve">Dental clinic services system </w:t>
      </w:r>
      <w:r w:rsidR="00510A36">
        <w:rPr>
          <w:rFonts w:ascii="Times" w:eastAsiaTheme="minorHAnsi" w:hAnsi="Times" w:cs="Times"/>
          <w:color w:val="auto"/>
          <w:sz w:val="24"/>
          <w:szCs w:val="24"/>
          <w:lang w:bidi="ar-SA"/>
        </w:rPr>
        <w:t xml:space="preserve">provides </w:t>
      </w:r>
      <w:r w:rsidR="009437FD">
        <w:rPr>
          <w:rFonts w:ascii="Times" w:eastAsiaTheme="minorHAnsi" w:hAnsi="Times" w:cs="Times"/>
          <w:color w:val="auto"/>
          <w:sz w:val="24"/>
          <w:szCs w:val="24"/>
          <w:lang w:bidi="ar-SA"/>
        </w:rPr>
        <w:t>web application and mobile application for iOS</w:t>
      </w:r>
      <w:r>
        <w:rPr>
          <w:rFonts w:ascii="Times" w:eastAsiaTheme="minorHAnsi" w:hAnsi="Times" w:cs="Times"/>
          <w:color w:val="auto"/>
          <w:sz w:val="24"/>
          <w:szCs w:val="24"/>
          <w:lang w:bidi="ar-SA"/>
        </w:rPr>
        <w:t xml:space="preserve">. All </w:t>
      </w:r>
      <w:proofErr w:type="gramStart"/>
      <w:r w:rsidR="00120CF8">
        <w:rPr>
          <w:rFonts w:ascii="Times" w:eastAsiaTheme="minorHAnsi" w:hAnsi="Times" w:cs="Times"/>
          <w:color w:val="auto"/>
          <w:sz w:val="24"/>
          <w:szCs w:val="24"/>
          <w:lang w:bidi="ar-SA"/>
        </w:rPr>
        <w:t>user</w:t>
      </w:r>
      <w:proofErr w:type="gramEnd"/>
      <w:r>
        <w:rPr>
          <w:rFonts w:ascii="Times" w:eastAsiaTheme="minorHAnsi" w:hAnsi="Times" w:cs="Times"/>
          <w:color w:val="auto"/>
          <w:sz w:val="24"/>
          <w:szCs w:val="24"/>
          <w:lang w:bidi="ar-SA"/>
        </w:rPr>
        <w:t xml:space="preserve"> must have the Internet co</w:t>
      </w:r>
      <w:r w:rsidR="007B5BF2">
        <w:rPr>
          <w:rFonts w:ascii="Times" w:eastAsiaTheme="minorHAnsi" w:hAnsi="Times" w:cs="Times"/>
          <w:color w:val="auto"/>
          <w:sz w:val="24"/>
          <w:szCs w:val="24"/>
          <w:lang w:bidi="ar-SA"/>
        </w:rPr>
        <w:t xml:space="preserve">nnection. </w:t>
      </w:r>
      <w:r w:rsidR="00510A36">
        <w:rPr>
          <w:rFonts w:ascii="Times" w:eastAsiaTheme="minorHAnsi" w:hAnsi="Times" w:cs="Times"/>
          <w:color w:val="auto"/>
          <w:sz w:val="24"/>
          <w:szCs w:val="24"/>
          <w:lang w:bidi="ar-SA"/>
        </w:rPr>
        <w:t>Mobile devices</w:t>
      </w:r>
      <w:r>
        <w:rPr>
          <w:rFonts w:ascii="Times" w:eastAsiaTheme="minorHAnsi" w:hAnsi="Times" w:cs="Times"/>
          <w:color w:val="auto"/>
          <w:sz w:val="24"/>
          <w:szCs w:val="24"/>
          <w:lang w:bidi="ar-SA"/>
        </w:rPr>
        <w:t xml:space="preserve"> </w:t>
      </w:r>
      <w:r w:rsidR="007B5BF2">
        <w:rPr>
          <w:rFonts w:ascii="Times" w:eastAsiaTheme="minorHAnsi" w:hAnsi="Times" w:cs="Times"/>
          <w:color w:val="auto"/>
          <w:sz w:val="24"/>
          <w:szCs w:val="24"/>
          <w:lang w:bidi="ar-SA"/>
        </w:rPr>
        <w:t xml:space="preserve">must </w:t>
      </w:r>
      <w:proofErr w:type="gramStart"/>
      <w:r w:rsidR="007B5BF2">
        <w:rPr>
          <w:rFonts w:ascii="Times" w:eastAsiaTheme="minorHAnsi" w:hAnsi="Times" w:cs="Times"/>
          <w:color w:val="auto"/>
          <w:sz w:val="24"/>
          <w:szCs w:val="24"/>
          <w:lang w:bidi="ar-SA"/>
        </w:rPr>
        <w:t>supports</w:t>
      </w:r>
      <w:proofErr w:type="gramEnd"/>
      <w:r w:rsidR="007B5BF2">
        <w:rPr>
          <w:rFonts w:ascii="Times" w:eastAsiaTheme="minorHAnsi" w:hAnsi="Times" w:cs="Times"/>
          <w:color w:val="auto"/>
          <w:sz w:val="24"/>
          <w:szCs w:val="24"/>
          <w:lang w:bidi="ar-SA"/>
        </w:rPr>
        <w:t xml:space="preserve"> iOS </w:t>
      </w:r>
      <w:r>
        <w:rPr>
          <w:rFonts w:ascii="Times" w:eastAsiaTheme="minorHAnsi" w:hAnsi="Times" w:cs="Times"/>
          <w:color w:val="auto"/>
          <w:sz w:val="24"/>
          <w:szCs w:val="24"/>
          <w:lang w:bidi="ar-SA"/>
        </w:rPr>
        <w:t>version 7.</w:t>
      </w:r>
    </w:p>
    <w:p w14:paraId="1A45BF6D" w14:textId="79046362" w:rsidR="00B10C88" w:rsidRPr="00B10C88" w:rsidRDefault="00ED2EBF" w:rsidP="009E1EE6">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r>
      <w:r w:rsidR="00D75C87">
        <w:rPr>
          <w:rFonts w:ascii="Times" w:eastAsiaTheme="minorHAnsi" w:hAnsi="Times" w:cs="Times"/>
          <w:b/>
          <w:color w:val="auto"/>
          <w:sz w:val="28"/>
          <w:lang w:bidi="ar-SA"/>
        </w:rPr>
        <w:t xml:space="preserve">1.5 </w:t>
      </w:r>
      <w:r w:rsidR="00D71A8A" w:rsidRPr="00B10C88">
        <w:rPr>
          <w:rFonts w:ascii="Times" w:eastAsiaTheme="minorHAnsi" w:hAnsi="Times" w:cs="Times"/>
          <w:b/>
          <w:color w:val="auto"/>
          <w:sz w:val="28"/>
          <w:lang w:bidi="ar-SA"/>
        </w:rPr>
        <w:t>Acronyms and Definitions Acronym</w:t>
      </w:r>
      <w:r w:rsidR="00B10C88">
        <w:rPr>
          <w:rFonts w:ascii="Times" w:eastAsiaTheme="minorHAnsi" w:hAnsi="Times" w:cs="Times"/>
          <w:b/>
          <w:color w:val="auto"/>
          <w:sz w:val="28"/>
          <w:lang w:bidi="ar-SA"/>
        </w:rPr>
        <w:t>s</w:t>
      </w:r>
    </w:p>
    <w:p w14:paraId="203B8F34" w14:textId="77777777" w:rsidR="00700BFD" w:rsidRDefault="00700BFD"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w:eastAsiaTheme="minorHAnsi" w:hAnsi="Times" w:cs="Times"/>
          <w:color w:val="auto"/>
          <w:sz w:val="24"/>
          <w:szCs w:val="24"/>
          <w:lang w:bidi="ar-SA"/>
        </w:rPr>
        <w:t>DCSS =Dental clinic services system</w:t>
      </w:r>
    </w:p>
    <w:p w14:paraId="638FBF63" w14:textId="061351FA" w:rsidR="00B10C88" w:rsidRPr="00700BFD" w:rsidRDefault="00D71A8A"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PMP = Project Management Plan</w:t>
      </w:r>
    </w:p>
    <w:p w14:paraId="5E8CD5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SDD = Software Design Document</w:t>
      </w:r>
    </w:p>
    <w:p w14:paraId="2430DD76" w14:textId="252B2208"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SRS = Software Requir</w:t>
      </w:r>
      <w:r w:rsidR="009437FD">
        <w:rPr>
          <w:rFonts w:ascii="Times New Roman" w:eastAsiaTheme="minorHAnsi" w:hAnsi="Times New Roman" w:cs="Times New Roman"/>
          <w:color w:val="auto"/>
          <w:sz w:val="24"/>
          <w:szCs w:val="24"/>
          <w:lang w:bidi="ar-SA"/>
        </w:rPr>
        <w:t>e</w:t>
      </w:r>
      <w:r w:rsidRPr="00B10C88">
        <w:rPr>
          <w:rFonts w:ascii="Times New Roman" w:eastAsiaTheme="minorHAnsi" w:hAnsi="Times New Roman" w:cs="Times New Roman"/>
          <w:color w:val="auto"/>
          <w:sz w:val="24"/>
          <w:szCs w:val="24"/>
          <w:lang w:bidi="ar-SA"/>
        </w:rPr>
        <w:t xml:space="preserve">ment Specification </w:t>
      </w:r>
    </w:p>
    <w:p w14:paraId="15DC8F4A"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URS = User Requirement Specification </w:t>
      </w:r>
    </w:p>
    <w:p w14:paraId="2A5AD1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Requirement Specification </w:t>
      </w:r>
    </w:p>
    <w:p w14:paraId="3A5A7A1F"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UC = Use Case </w:t>
      </w:r>
    </w:p>
    <w:p w14:paraId="1EA06BFE" w14:textId="3C0BC9E8" w:rsidR="00D71A8A" w:rsidRPr="00B10C88" w:rsidRDefault="00D71A8A" w:rsidP="00D75C87">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AD = Activity Diagram </w:t>
      </w:r>
    </w:p>
    <w:p w14:paraId="6FCB5613"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14:paraId="01799653" w14:textId="30889A83" w:rsidR="00E31AE0" w:rsidRPr="00E34A91" w:rsidRDefault="00E31AE0" w:rsidP="00E34A91">
      <w:pPr>
        <w:pStyle w:val="Heading1"/>
        <w:rPr>
          <w:rFonts w:ascii="Times" w:eastAsiaTheme="minorHAnsi" w:hAnsi="Times"/>
          <w:sz w:val="36"/>
          <w:szCs w:val="36"/>
          <w:lang w:bidi="ar-SA"/>
        </w:rPr>
      </w:pPr>
      <w:bookmarkStart w:id="20" w:name="_Toc260001446"/>
      <w:r w:rsidRPr="00E34A91">
        <w:rPr>
          <w:rFonts w:ascii="Times" w:eastAsiaTheme="minorHAnsi" w:hAnsi="Times"/>
          <w:sz w:val="36"/>
          <w:szCs w:val="36"/>
          <w:lang w:bidi="ar-SA"/>
        </w:rPr>
        <w:t>Chapter Two: Overall Description</w:t>
      </w:r>
      <w:bookmarkEnd w:id="20"/>
    </w:p>
    <w:p w14:paraId="3B491612" w14:textId="24DD7093" w:rsidR="00E31AE0" w:rsidRDefault="00E31AE0" w:rsidP="007E0B95">
      <w:pPr>
        <w:pStyle w:val="Heading2"/>
        <w:numPr>
          <w:ilvl w:val="0"/>
          <w:numId w:val="3"/>
        </w:numPr>
        <w:rPr>
          <w:rFonts w:ascii="Times" w:hAnsi="Times"/>
          <w:color w:val="auto"/>
          <w:sz w:val="32"/>
          <w:szCs w:val="32"/>
          <w:lang w:bidi="ar-SA"/>
        </w:rPr>
      </w:pPr>
      <w:bookmarkStart w:id="21" w:name="_Toc260001447"/>
      <w:r w:rsidRPr="00E34A91">
        <w:rPr>
          <w:rFonts w:ascii="Times" w:hAnsi="Times"/>
          <w:color w:val="auto"/>
          <w:sz w:val="32"/>
          <w:szCs w:val="32"/>
          <w:lang w:bidi="ar-SA"/>
        </w:rPr>
        <w:t>Overall Description</w:t>
      </w:r>
      <w:bookmarkEnd w:id="21"/>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22"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22"/>
    </w:p>
    <w:p w14:paraId="51D5E497" w14:textId="347FCCDF"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936D2E">
        <w:rPr>
          <w:rFonts w:ascii="Times New Roman" w:eastAsiaTheme="minorHAnsi" w:hAnsi="Times New Roman" w:cs="Times New Roman"/>
          <w:color w:val="auto"/>
          <w:sz w:val="24"/>
          <w:szCs w:val="24"/>
          <w:highlight w:val="yellow"/>
          <w:lang w:bidi="ar-SA"/>
        </w:rPr>
        <w:t xml:space="preserve">The Dental clinic services system is </w:t>
      </w:r>
      <w:r w:rsidR="009437FD" w:rsidRPr="00936D2E">
        <w:rPr>
          <w:rFonts w:ascii="Times New Roman" w:eastAsiaTheme="minorHAnsi" w:hAnsi="Times New Roman" w:cs="Times New Roman"/>
          <w:color w:val="auto"/>
          <w:sz w:val="24"/>
          <w:szCs w:val="24"/>
          <w:highlight w:val="yellow"/>
          <w:lang w:bidi="ar-SA"/>
        </w:rPr>
        <w:t>a mobile application base on iOS</w:t>
      </w:r>
      <w:r w:rsidRPr="00936D2E">
        <w:rPr>
          <w:rFonts w:ascii="Times New Roman" w:eastAsiaTheme="minorHAnsi" w:hAnsi="Times New Roman" w:cs="Times New Roman"/>
          <w:color w:val="auto"/>
          <w:sz w:val="24"/>
          <w:szCs w:val="24"/>
          <w:highlight w:val="yellow"/>
          <w:lang w:bidi="ar-SA"/>
        </w:rPr>
        <w:t xml:space="preserve"> and web application. So this application helps </w:t>
      </w:r>
      <w:r w:rsidR="00CD0C40" w:rsidRPr="00936D2E">
        <w:rPr>
          <w:rFonts w:ascii="Times New Roman" w:eastAsiaTheme="minorHAnsi" w:hAnsi="Times New Roman" w:cs="Times New Roman"/>
          <w:color w:val="auto"/>
          <w:sz w:val="24"/>
          <w:szCs w:val="24"/>
          <w:highlight w:val="yellow"/>
          <w:lang w:bidi="ar-SA"/>
        </w:rPr>
        <w:t>patients</w:t>
      </w:r>
      <w:r w:rsidRPr="00936D2E">
        <w:rPr>
          <w:rFonts w:ascii="Times New Roman" w:eastAsiaTheme="minorHAnsi" w:hAnsi="Times New Roman" w:cs="Times New Roman"/>
          <w:color w:val="auto"/>
          <w:sz w:val="24"/>
          <w:szCs w:val="24"/>
          <w:highlight w:val="yellow"/>
          <w:lang w:bidi="ar-SA"/>
        </w:rPr>
        <w:t xml:space="preserve"> save their time to</w:t>
      </w:r>
      <w:r w:rsidR="00CD0C40" w:rsidRPr="00936D2E">
        <w:rPr>
          <w:rFonts w:ascii="Times New Roman" w:eastAsiaTheme="minorHAnsi" w:hAnsi="Times New Roman" w:cs="Times New Roman"/>
          <w:color w:val="auto"/>
          <w:sz w:val="24"/>
          <w:szCs w:val="24"/>
          <w:highlight w:val="yellow"/>
          <w:lang w:bidi="ar-SA"/>
        </w:rPr>
        <w:t xml:space="preserve"> contact with the dental clinic by providing features such as make an appointment, view upcoming appointment, and cost estimation.</w:t>
      </w:r>
      <w:r w:rsidRPr="00936D2E">
        <w:rPr>
          <w:rFonts w:ascii="Times New Roman" w:eastAsiaTheme="minorHAnsi" w:hAnsi="Times New Roman" w:cs="Times New Roman"/>
          <w:color w:val="auto"/>
          <w:sz w:val="24"/>
          <w:szCs w:val="24"/>
          <w:highlight w:val="yellow"/>
          <w:lang w:bidi="ar-SA"/>
        </w:rPr>
        <w:t xml:space="preserve"> </w:t>
      </w:r>
      <w:r w:rsidR="00CD0C40" w:rsidRPr="00936D2E">
        <w:rPr>
          <w:rFonts w:ascii="Times New Roman" w:eastAsiaTheme="minorHAnsi" w:hAnsi="Times New Roman" w:cs="Times New Roman"/>
          <w:color w:val="auto"/>
          <w:sz w:val="24"/>
          <w:szCs w:val="24"/>
          <w:highlight w:val="yellow"/>
          <w:lang w:bidi="ar-SA"/>
        </w:rPr>
        <w:t xml:space="preserve">Help dentist to following up their patient, view </w:t>
      </w:r>
      <w:r w:rsidR="00936D2E" w:rsidRPr="00936D2E">
        <w:rPr>
          <w:rFonts w:ascii="Times New Roman" w:eastAsiaTheme="minorHAnsi" w:hAnsi="Times New Roman" w:cs="Times New Roman"/>
          <w:color w:val="auto"/>
          <w:sz w:val="24"/>
          <w:szCs w:val="24"/>
          <w:highlight w:val="yellow"/>
          <w:lang w:bidi="ar-SA"/>
        </w:rPr>
        <w:t xml:space="preserve">and </w:t>
      </w:r>
      <w:r w:rsidR="00CD0C40" w:rsidRPr="00936D2E">
        <w:rPr>
          <w:rFonts w:ascii="Times New Roman" w:eastAsiaTheme="minorHAnsi" w:hAnsi="Times New Roman" w:cs="Times New Roman"/>
          <w:color w:val="auto"/>
          <w:sz w:val="24"/>
          <w:szCs w:val="24"/>
          <w:highlight w:val="yellow"/>
          <w:lang w:bidi="ar-SA"/>
        </w:rPr>
        <w:t xml:space="preserve">their </w:t>
      </w:r>
      <w:r w:rsidR="00936D2E" w:rsidRPr="00936D2E">
        <w:rPr>
          <w:rFonts w:ascii="Times New Roman" w:eastAsiaTheme="minorHAnsi" w:hAnsi="Times New Roman" w:cs="Times New Roman"/>
          <w:color w:val="auto"/>
          <w:sz w:val="24"/>
          <w:szCs w:val="24"/>
          <w:highlight w:val="yellow"/>
          <w:lang w:bidi="ar-SA"/>
        </w:rPr>
        <w:t xml:space="preserve">appointment </w:t>
      </w:r>
      <w:r w:rsidR="00CD0C40" w:rsidRPr="00936D2E">
        <w:rPr>
          <w:rFonts w:ascii="Times New Roman" w:eastAsiaTheme="minorHAnsi" w:hAnsi="Times New Roman" w:cs="Times New Roman"/>
          <w:color w:val="auto"/>
          <w:sz w:val="24"/>
          <w:szCs w:val="24"/>
          <w:highlight w:val="yellow"/>
          <w:lang w:bidi="ar-SA"/>
        </w:rPr>
        <w:t>schedule</w:t>
      </w:r>
      <w:r w:rsidR="00936D2E" w:rsidRPr="00936D2E">
        <w:rPr>
          <w:rFonts w:ascii="Times New Roman" w:eastAsiaTheme="minorHAnsi" w:hAnsi="Times New Roman" w:cs="Times New Roman"/>
          <w:color w:val="auto"/>
          <w:sz w:val="24"/>
          <w:szCs w:val="24"/>
          <w:highlight w:val="yellow"/>
          <w:lang w:bidi="ar-SA"/>
        </w:rPr>
        <w:t xml:space="preserve">. Also reduce works of officer by providing features such as use QR code to identify patient at the clinic, manage appointment for patient and dentist. </w:t>
      </w:r>
      <w:r w:rsidRPr="00936D2E">
        <w:rPr>
          <w:rFonts w:ascii="Times New Roman" w:eastAsiaTheme="minorHAnsi" w:hAnsi="Times New Roman" w:cs="Times New Roman"/>
          <w:color w:val="auto"/>
          <w:sz w:val="24"/>
          <w:szCs w:val="24"/>
          <w:highlight w:val="yellow"/>
          <w:lang w:bidi="ar-SA"/>
        </w:rPr>
        <w:t>This application is grouping most of dental clinics' services into one application.</w:t>
      </w:r>
    </w:p>
    <w:p w14:paraId="74F47DD4" w14:textId="193053CA" w:rsidR="00E31AE0" w:rsidRDefault="00E31AE0" w:rsidP="007E0B95">
      <w:pPr>
        <w:pStyle w:val="Heading3"/>
        <w:numPr>
          <w:ilvl w:val="1"/>
          <w:numId w:val="3"/>
        </w:numPr>
        <w:rPr>
          <w:rFonts w:ascii="Times" w:hAnsi="Times"/>
          <w:color w:val="auto"/>
          <w:sz w:val="28"/>
          <w:lang w:bidi="ar-SA"/>
        </w:rPr>
      </w:pPr>
      <w:bookmarkStart w:id="23" w:name="_Toc260001449"/>
      <w:r w:rsidRPr="00E34A91">
        <w:rPr>
          <w:rFonts w:ascii="Times" w:hAnsi="Times"/>
          <w:color w:val="auto"/>
          <w:sz w:val="28"/>
          <w:lang w:bidi="ar-SA"/>
        </w:rPr>
        <w:t>Product Features</w:t>
      </w:r>
      <w:bookmarkEnd w:id="23"/>
    </w:p>
    <w:p w14:paraId="20708F25" w14:textId="6357695E" w:rsidR="00A13462" w:rsidRPr="00A13462" w:rsidRDefault="00A13462" w:rsidP="00A13462">
      <w:pPr>
        <w:ind w:firstLine="720"/>
        <w:rPr>
          <w:rFonts w:ascii="Times" w:hAnsi="Times"/>
          <w:sz w:val="24"/>
          <w:szCs w:val="24"/>
        </w:rPr>
      </w:pPr>
      <w:r w:rsidRPr="00A13462">
        <w:rPr>
          <w:rFonts w:ascii="Times" w:hAnsi="Times"/>
          <w:sz w:val="24"/>
          <w:szCs w:val="24"/>
        </w:rPr>
        <w:t xml:space="preserve">The dental clinic services system </w:t>
      </w:r>
      <w:r w:rsidR="00510A36">
        <w:rPr>
          <w:rFonts w:ascii="Times" w:hAnsi="Times"/>
          <w:sz w:val="24"/>
          <w:szCs w:val="24"/>
        </w:rPr>
        <w:t>offers</w:t>
      </w:r>
      <w:r w:rsidRPr="00A13462">
        <w:rPr>
          <w:rFonts w:ascii="Times" w:hAnsi="Times"/>
          <w:sz w:val="24"/>
          <w:szCs w:val="24"/>
        </w:rPr>
        <w:t xml:space="preserve"> six features. Each of features will create a step by step suit by priority. The following list is a description of each part in more detail.</w:t>
      </w:r>
    </w:p>
    <w:p w14:paraId="15BBBA44" w14:textId="2307BEB8" w:rsidR="00E31AE0" w:rsidRPr="00E34A91" w:rsidRDefault="009E1EE6" w:rsidP="00E34A91">
      <w:pPr>
        <w:pStyle w:val="Heading3"/>
        <w:ind w:firstLine="720"/>
        <w:rPr>
          <w:rFonts w:ascii="Times" w:hAnsi="Times"/>
          <w:color w:val="auto"/>
          <w:sz w:val="28"/>
          <w:lang w:bidi="ar-SA"/>
        </w:rPr>
      </w:pPr>
      <w:bookmarkStart w:id="24" w:name="_Toc260001452"/>
      <w:r>
        <w:rPr>
          <w:rFonts w:ascii="Times" w:hAnsi="Times"/>
          <w:color w:val="auto"/>
          <w:sz w:val="28"/>
          <w:lang w:bidi="ar-SA"/>
        </w:rPr>
        <w:t>2.3</w:t>
      </w:r>
      <w:r w:rsidR="00D71A8A" w:rsidRPr="00E34A91">
        <w:rPr>
          <w:rFonts w:ascii="Times" w:hAnsi="Times"/>
          <w:color w:val="auto"/>
          <w:sz w:val="28"/>
          <w:lang w:bidi="ar-SA"/>
        </w:rPr>
        <w:t xml:space="preserve"> </w:t>
      </w:r>
      <w:r w:rsidR="00E31AE0" w:rsidRPr="00E34A91">
        <w:rPr>
          <w:rFonts w:ascii="Times" w:hAnsi="Times"/>
          <w:color w:val="auto"/>
          <w:sz w:val="28"/>
          <w:lang w:bidi="ar-SA"/>
        </w:rPr>
        <w:t>Design and Implementation Constraints</w:t>
      </w:r>
      <w:bookmarkEnd w:id="24"/>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7FE92416" w:rsidR="00E31AE0" w:rsidRPr="007C6002"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The application work</w:t>
      </w:r>
      <w:r w:rsidR="00510A36">
        <w:rPr>
          <w:rFonts w:ascii="Times New Roman" w:eastAsiaTheme="minorHAnsi" w:hAnsi="Times New Roman" w:cs="Times New Roman"/>
          <w:color w:val="auto"/>
          <w:sz w:val="24"/>
          <w:szCs w:val="24"/>
          <w:lang w:bidi="ar-SA"/>
        </w:rPr>
        <w:t>s</w:t>
      </w:r>
      <w:r w:rsidRPr="007C6002">
        <w:rPr>
          <w:rFonts w:ascii="Times New Roman" w:eastAsiaTheme="minorHAnsi" w:hAnsi="Times New Roman" w:cs="Times New Roman"/>
          <w:color w:val="auto"/>
          <w:sz w:val="24"/>
          <w:szCs w:val="24"/>
          <w:lang w:bidi="ar-SA"/>
        </w:rPr>
        <w:t xml:space="preserve"> on only </w:t>
      </w:r>
      <w:r w:rsidR="007C5688">
        <w:rPr>
          <w:rFonts w:ascii="Times New Roman" w:eastAsiaTheme="minorHAnsi" w:hAnsi="Times New Roman" w:cs="Times New Roman"/>
          <w:color w:val="auto"/>
          <w:sz w:val="24"/>
          <w:szCs w:val="24"/>
          <w:lang w:bidi="ar-SA"/>
        </w:rPr>
        <w:t>iOS</w:t>
      </w:r>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7</w:t>
      </w:r>
      <w:r w:rsidR="00510A36">
        <w:rPr>
          <w:rFonts w:ascii="Times New Roman" w:eastAsiaTheme="minorHAnsi" w:hAnsi="Times New Roman" w:cs="Times New Roman"/>
          <w:color w:val="auto"/>
          <w:sz w:val="24"/>
          <w:szCs w:val="24"/>
          <w:lang w:bidi="ar-SA"/>
        </w:rPr>
        <w:t>.</w:t>
      </w:r>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 xml:space="preserve"> </w:t>
      </w:r>
    </w:p>
    <w:p w14:paraId="7CE9D7FC" w14:textId="2B7234C2" w:rsidR="00700BFD" w:rsidRPr="00700BFD"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The application requi</w:t>
      </w:r>
      <w:r w:rsidR="00D71A8A">
        <w:rPr>
          <w:rFonts w:ascii="Times New Roman" w:eastAsiaTheme="minorHAnsi" w:hAnsi="Times New Roman" w:cs="Times New Roman"/>
          <w:color w:val="auto"/>
          <w:sz w:val="24"/>
          <w:szCs w:val="24"/>
          <w:lang w:bidi="ar-SA"/>
        </w:rPr>
        <w:t xml:space="preserve">res the </w:t>
      </w:r>
      <w:r w:rsidR="00700BFD">
        <w:rPr>
          <w:rFonts w:ascii="Times New Roman" w:eastAsiaTheme="minorHAnsi" w:hAnsi="Times New Roman" w:cs="Times New Roman"/>
          <w:color w:val="auto"/>
          <w:sz w:val="24"/>
          <w:szCs w:val="24"/>
          <w:lang w:bidi="ar-SA"/>
        </w:rPr>
        <w:t>Internet connection.</w:t>
      </w:r>
    </w:p>
    <w:p w14:paraId="061FB4EE" w14:textId="6A483228" w:rsidR="00700BFD" w:rsidRPr="00700BFD" w:rsidRDefault="00143D9B"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The application </w:t>
      </w:r>
      <w:r w:rsidR="00510A36">
        <w:rPr>
          <w:rFonts w:ascii="Times New Roman" w:eastAsiaTheme="minorHAnsi" w:hAnsi="Times New Roman" w:cs="Times New Roman"/>
          <w:color w:val="auto"/>
          <w:sz w:val="24"/>
          <w:szCs w:val="24"/>
          <w:lang w:bidi="ar-SA"/>
        </w:rPr>
        <w:t xml:space="preserve">is </w:t>
      </w:r>
      <w:r>
        <w:rPr>
          <w:rFonts w:ascii="Times New Roman" w:eastAsiaTheme="minorHAnsi" w:hAnsi="Times New Roman" w:cs="Times New Roman"/>
          <w:color w:val="auto"/>
          <w:sz w:val="24"/>
          <w:szCs w:val="24"/>
          <w:lang w:bidi="ar-SA"/>
        </w:rPr>
        <w:t>available f</w:t>
      </w:r>
      <w:r w:rsidR="00700BFD" w:rsidRPr="00700BFD">
        <w:rPr>
          <w:rFonts w:ascii="Times New Roman" w:eastAsiaTheme="minorHAnsi" w:hAnsi="Times New Roman" w:cs="Times New Roman"/>
          <w:color w:val="auto"/>
          <w:sz w:val="24"/>
          <w:szCs w:val="24"/>
          <w:lang w:bidi="ar-SA"/>
        </w:rPr>
        <w:t>o</w:t>
      </w:r>
      <w:r>
        <w:rPr>
          <w:rFonts w:ascii="Times New Roman" w:eastAsiaTheme="minorHAnsi" w:hAnsi="Times New Roman" w:cs="Times New Roman"/>
          <w:color w:val="auto"/>
          <w:sz w:val="24"/>
          <w:szCs w:val="24"/>
          <w:lang w:bidi="ar-SA"/>
        </w:rPr>
        <w:t xml:space="preserve">r </w:t>
      </w:r>
      <w:r w:rsidR="00510A36">
        <w:rPr>
          <w:rFonts w:ascii="Times New Roman" w:eastAsiaTheme="minorHAnsi" w:hAnsi="Times New Roman" w:cs="Times New Roman"/>
          <w:color w:val="auto"/>
          <w:sz w:val="24"/>
          <w:szCs w:val="24"/>
          <w:lang w:bidi="ar-SA"/>
        </w:rPr>
        <w:t xml:space="preserve">the </w:t>
      </w:r>
      <w:r>
        <w:rPr>
          <w:rFonts w:ascii="Times New Roman" w:eastAsiaTheme="minorHAnsi" w:hAnsi="Times New Roman" w:cs="Times New Roman"/>
          <w:color w:val="auto"/>
          <w:sz w:val="24"/>
          <w:szCs w:val="24"/>
          <w:lang w:bidi="ar-SA"/>
        </w:rPr>
        <w:t>user</w:t>
      </w:r>
      <w:r w:rsidR="00510A36">
        <w:rPr>
          <w:rFonts w:ascii="Times New Roman" w:eastAsiaTheme="minorHAnsi" w:hAnsi="Times New Roman" w:cs="Times New Roman"/>
          <w:color w:val="auto"/>
          <w:sz w:val="24"/>
          <w:szCs w:val="24"/>
          <w:lang w:bidi="ar-SA"/>
        </w:rPr>
        <w:t>s</w:t>
      </w:r>
      <w:r>
        <w:rPr>
          <w:rFonts w:ascii="Times New Roman" w:eastAsiaTheme="minorHAnsi" w:hAnsi="Times New Roman" w:cs="Times New Roman"/>
          <w:color w:val="auto"/>
          <w:sz w:val="24"/>
          <w:szCs w:val="24"/>
          <w:lang w:bidi="ar-SA"/>
        </w:rPr>
        <w:t xml:space="preserve"> who </w:t>
      </w:r>
      <w:r w:rsidR="00510A36">
        <w:rPr>
          <w:rFonts w:ascii="Times New Roman" w:eastAsiaTheme="minorHAnsi" w:hAnsi="Times New Roman" w:cs="Times New Roman"/>
          <w:color w:val="auto"/>
          <w:sz w:val="24"/>
          <w:szCs w:val="24"/>
          <w:lang w:bidi="ar-SA"/>
        </w:rPr>
        <w:t xml:space="preserve">are </w:t>
      </w:r>
      <w:r>
        <w:rPr>
          <w:rFonts w:ascii="Times New Roman" w:eastAsiaTheme="minorHAnsi" w:hAnsi="Times New Roman" w:cs="Times New Roman"/>
          <w:color w:val="auto"/>
          <w:sz w:val="24"/>
          <w:szCs w:val="24"/>
          <w:lang w:bidi="ar-SA"/>
        </w:rPr>
        <w:t>already register</w:t>
      </w:r>
      <w:r w:rsidR="00510A36">
        <w:rPr>
          <w:rFonts w:ascii="Times New Roman" w:eastAsiaTheme="minorHAnsi" w:hAnsi="Times New Roman" w:cs="Times New Roman"/>
          <w:color w:val="auto"/>
          <w:sz w:val="24"/>
          <w:szCs w:val="24"/>
          <w:lang w:bidi="ar-SA"/>
        </w:rPr>
        <w:t>ed</w:t>
      </w:r>
      <w:r>
        <w:rPr>
          <w:rFonts w:ascii="Times New Roman" w:eastAsiaTheme="minorHAnsi" w:hAnsi="Times New Roman" w:cs="Times New Roman"/>
          <w:color w:val="auto"/>
          <w:sz w:val="24"/>
          <w:szCs w:val="24"/>
          <w:lang w:bidi="ar-SA"/>
        </w:rPr>
        <w:t xml:space="preserve"> to</w:t>
      </w:r>
      <w:r w:rsidR="00700BFD" w:rsidRPr="00700BFD">
        <w:rPr>
          <w:rFonts w:ascii="Times New Roman" w:eastAsiaTheme="minorHAnsi" w:hAnsi="Times New Roman" w:cs="Times New Roman"/>
          <w:color w:val="auto"/>
          <w:sz w:val="24"/>
          <w:szCs w:val="24"/>
          <w:lang w:bidi="ar-SA"/>
        </w:rPr>
        <w:t xml:space="preserve"> the system and also who </w:t>
      </w:r>
      <w:r w:rsidR="00510A36">
        <w:rPr>
          <w:rFonts w:ascii="Times New Roman" w:eastAsiaTheme="minorHAnsi" w:hAnsi="Times New Roman" w:cs="Times New Roman"/>
          <w:color w:val="auto"/>
          <w:sz w:val="24"/>
          <w:szCs w:val="24"/>
          <w:lang w:bidi="ar-SA"/>
        </w:rPr>
        <w:t>are</w:t>
      </w:r>
      <w:r w:rsidR="00510A36" w:rsidRPr="00700BFD">
        <w:rPr>
          <w:rFonts w:ascii="Times New Roman" w:eastAsiaTheme="minorHAnsi" w:hAnsi="Times New Roman" w:cs="Times New Roman"/>
          <w:color w:val="auto"/>
          <w:sz w:val="24"/>
          <w:szCs w:val="24"/>
          <w:lang w:bidi="ar-SA"/>
        </w:rPr>
        <w:t xml:space="preserve"> </w:t>
      </w:r>
      <w:r w:rsidR="00700BFD" w:rsidRPr="00700BFD">
        <w:rPr>
          <w:rFonts w:ascii="Times New Roman" w:eastAsiaTheme="minorHAnsi" w:hAnsi="Times New Roman" w:cs="Times New Roman"/>
          <w:color w:val="auto"/>
          <w:sz w:val="24"/>
          <w:szCs w:val="24"/>
          <w:lang w:bidi="ar-SA"/>
        </w:rPr>
        <w:t>not.</w:t>
      </w:r>
    </w:p>
    <w:p w14:paraId="374B09CD" w14:textId="02D8B465" w:rsidR="00E31AE0" w:rsidRDefault="00E31AE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01A698E"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10500CC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A0818B8"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53A949E7"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085070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A6B3E6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F46E63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DFAA72C" w14:textId="77777777" w:rsidR="003167C0" w:rsidRPr="00700BFD"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43BB0AF" w14:textId="77777777" w:rsidR="001020B6" w:rsidRDefault="001020B6" w:rsidP="000666EB">
      <w:pPr>
        <w:pStyle w:val="Heading1"/>
        <w:rPr>
          <w:rFonts w:ascii="Times" w:eastAsiaTheme="minorHAnsi" w:hAnsi="Times"/>
          <w:sz w:val="36"/>
          <w:szCs w:val="36"/>
          <w:lang w:bidi="ar-SA"/>
        </w:rPr>
      </w:pPr>
      <w:bookmarkStart w:id="25" w:name="_Toc260001453"/>
    </w:p>
    <w:p w14:paraId="20F5E345" w14:textId="77777777" w:rsidR="001020B6" w:rsidRDefault="001020B6" w:rsidP="000666EB">
      <w:pPr>
        <w:pStyle w:val="Heading1"/>
        <w:rPr>
          <w:rFonts w:ascii="Times" w:eastAsiaTheme="minorHAnsi" w:hAnsi="Times"/>
          <w:sz w:val="36"/>
          <w:szCs w:val="36"/>
          <w:lang w:bidi="ar-SA"/>
        </w:rPr>
      </w:pPr>
    </w:p>
    <w:p w14:paraId="7B2C66B1" w14:textId="77777777" w:rsidR="009E1EE6" w:rsidRDefault="009E1EE6" w:rsidP="000666EB">
      <w:pPr>
        <w:pStyle w:val="Heading1"/>
        <w:rPr>
          <w:rFonts w:ascii="Times" w:eastAsiaTheme="minorHAnsi" w:hAnsi="Times"/>
          <w:sz w:val="36"/>
          <w:szCs w:val="36"/>
          <w:lang w:bidi="ar-SA"/>
        </w:rPr>
      </w:pPr>
    </w:p>
    <w:p w14:paraId="716C89EF" w14:textId="77777777" w:rsidR="009E1EE6" w:rsidRDefault="009E1EE6" w:rsidP="000666EB">
      <w:pPr>
        <w:pStyle w:val="Heading1"/>
        <w:rPr>
          <w:rFonts w:ascii="Times" w:eastAsiaTheme="minorHAnsi" w:hAnsi="Times"/>
          <w:sz w:val="36"/>
          <w:szCs w:val="36"/>
          <w:lang w:bidi="ar-SA"/>
        </w:rPr>
      </w:pPr>
    </w:p>
    <w:p w14:paraId="3F2E9EFD" w14:textId="1371CA50" w:rsidR="00E903AC" w:rsidRPr="000666EB" w:rsidRDefault="00E903AC" w:rsidP="000666EB">
      <w:pPr>
        <w:pStyle w:val="Heading1"/>
        <w:rPr>
          <w:rFonts w:ascii="Times" w:eastAsiaTheme="minorHAnsi" w:hAnsi="Times"/>
          <w:sz w:val="36"/>
          <w:szCs w:val="36"/>
          <w:lang w:bidi="ar-SA"/>
        </w:rPr>
      </w:pPr>
      <w:r w:rsidRPr="000666EB">
        <w:rPr>
          <w:rFonts w:ascii="Times" w:eastAsiaTheme="minorHAnsi" w:hAnsi="Times"/>
          <w:sz w:val="36"/>
          <w:szCs w:val="36"/>
          <w:lang w:bidi="ar-SA"/>
        </w:rPr>
        <w:lastRenderedPageBreak/>
        <w:t>Chapter Three: User Requirement</w:t>
      </w:r>
      <w:bookmarkEnd w:id="25"/>
    </w:p>
    <w:p w14:paraId="0F6B1DDB" w14:textId="34EB9A19" w:rsidR="00E903AC" w:rsidRPr="00E34A91" w:rsidRDefault="00E903AC" w:rsidP="00E34A91">
      <w:pPr>
        <w:pStyle w:val="Heading2"/>
        <w:rPr>
          <w:rFonts w:ascii="Times" w:hAnsi="Times"/>
          <w:color w:val="auto"/>
          <w:sz w:val="32"/>
          <w:szCs w:val="32"/>
          <w:lang w:bidi="ar-SA"/>
        </w:rPr>
      </w:pPr>
      <w:bookmarkStart w:id="26" w:name="_Toc260001454"/>
      <w:commentRangeStart w:id="27"/>
      <w:r w:rsidRPr="00E34A91">
        <w:rPr>
          <w:rFonts w:ascii="Times" w:hAnsi="Times"/>
          <w:color w:val="auto"/>
          <w:sz w:val="32"/>
          <w:szCs w:val="32"/>
          <w:lang w:bidi="ar-SA"/>
        </w:rPr>
        <w:t>3. User requirement</w:t>
      </w:r>
      <w:bookmarkEnd w:id="26"/>
      <w:r w:rsidRPr="00E34A91">
        <w:rPr>
          <w:rFonts w:ascii="Times" w:hAnsi="Times"/>
          <w:color w:val="auto"/>
          <w:sz w:val="32"/>
          <w:szCs w:val="32"/>
          <w:lang w:bidi="ar-SA"/>
        </w:rPr>
        <w:t xml:space="preserve"> </w:t>
      </w:r>
      <w:commentRangeEnd w:id="27"/>
      <w:r w:rsidR="00510A36">
        <w:rPr>
          <w:rStyle w:val="CommentReference"/>
          <w:rFonts w:ascii="Arial" w:eastAsia="Arial" w:hAnsi="Arial" w:cs="Cordia New"/>
          <w:b w:val="0"/>
          <w:bCs w:val="0"/>
          <w:color w:val="000000"/>
        </w:rPr>
        <w:commentReference w:id="27"/>
      </w:r>
    </w:p>
    <w:p w14:paraId="3B84E90B" w14:textId="147B2F24" w:rsidR="00E903AC" w:rsidRDefault="00E903AC" w:rsidP="000666EB">
      <w:pPr>
        <w:pStyle w:val="Heading3"/>
        <w:rPr>
          <w:rFonts w:ascii="Times" w:hAnsi="Times"/>
          <w:color w:val="auto"/>
          <w:sz w:val="28"/>
          <w:u w:val="single"/>
        </w:rPr>
      </w:pPr>
      <w:bookmarkStart w:id="28" w:name="_Toc260001455"/>
      <w:r w:rsidRPr="000666EB">
        <w:rPr>
          <w:rFonts w:ascii="Times" w:eastAsiaTheme="minorHAnsi" w:hAnsi="Times"/>
          <w:color w:val="auto"/>
          <w:sz w:val="28"/>
          <w:lang w:bidi="ar-SA"/>
        </w:rPr>
        <w:t>3.1</w:t>
      </w:r>
      <w:r w:rsidRPr="000666EB">
        <w:rPr>
          <w:rFonts w:ascii="Times" w:hAnsi="Times"/>
          <w:color w:val="auto"/>
          <w:sz w:val="28"/>
          <w:u w:val="single"/>
        </w:rPr>
        <w:t xml:space="preserve"> </w:t>
      </w:r>
      <w:r w:rsidRPr="000666EB">
        <w:rPr>
          <w:rFonts w:ascii="Times" w:hAnsi="Times"/>
          <w:color w:val="auto"/>
          <w:sz w:val="28"/>
        </w:rPr>
        <w:t>Dental clinic services system URS</w:t>
      </w:r>
      <w:bookmarkEnd w:id="28"/>
    </w:p>
    <w:p w14:paraId="7B657CE0" w14:textId="36660EE5" w:rsidR="006A13A3" w:rsidRPr="006A13A3" w:rsidRDefault="006A13A3" w:rsidP="006A13A3">
      <w:pPr>
        <w:rPr>
          <w:rFonts w:ascii="Times New Roman" w:hAnsi="Times New Roman" w:cs="Times New Roman"/>
          <w:b/>
          <w:bCs/>
          <w:sz w:val="28"/>
          <w:szCs w:val="36"/>
          <w:u w:val="single"/>
        </w:rPr>
      </w:pPr>
      <w:r w:rsidRPr="006A13A3">
        <w:rPr>
          <w:rFonts w:ascii="Times New Roman" w:hAnsi="Times New Roman" w:cs="Times New Roman"/>
          <w:b/>
          <w:bCs/>
          <w:sz w:val="28"/>
          <w:szCs w:val="36"/>
          <w:u w:val="single"/>
        </w:rPr>
        <w:t>Schedule management</w:t>
      </w:r>
    </w:p>
    <w:p w14:paraId="33082CF6" w14:textId="100F51A8" w:rsidR="00AF613E" w:rsidRDefault="00AF613E"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URS-01: User can view his/her appointment schedule in mobile application</w:t>
      </w:r>
    </w:p>
    <w:p w14:paraId="4D635608" w14:textId="34AC28E7" w:rsidR="00282180" w:rsidRPr="008C6447" w:rsidRDefault="00282180" w:rsidP="00E903AC">
      <w:pPr>
        <w:rPr>
          <w:rFonts w:ascii="Times New Roman" w:hAnsi="Times New Roman" w:cs="Times New Roman"/>
          <w:sz w:val="24"/>
          <w:szCs w:val="32"/>
          <w:highlight w:val="yellow"/>
        </w:rPr>
      </w:pPr>
      <w:r>
        <w:rPr>
          <w:rFonts w:ascii="Times New Roman" w:hAnsi="Times New Roman" w:cs="Times New Roman"/>
          <w:sz w:val="24"/>
          <w:szCs w:val="32"/>
          <w:highlight w:val="yellow"/>
        </w:rPr>
        <w:t>URS-02</w:t>
      </w:r>
      <w:r w:rsidRPr="008C6447">
        <w:rPr>
          <w:rFonts w:ascii="Times New Roman" w:hAnsi="Times New Roman" w:cs="Times New Roman"/>
          <w:sz w:val="24"/>
          <w:szCs w:val="32"/>
          <w:highlight w:val="yellow"/>
        </w:rPr>
        <w:t xml:space="preserve">: User can view his/her appointment schedule in website </w:t>
      </w:r>
    </w:p>
    <w:p w14:paraId="4A8E116D" w14:textId="625C9CA6" w:rsidR="00AF613E" w:rsidRPr="008C6447" w:rsidRDefault="00AF613E"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User can view all appointment in the dental clinic appointment schedule</w:t>
      </w:r>
    </w:p>
    <w:p w14:paraId="74312490" w14:textId="201099A1" w:rsidR="00AF613E" w:rsidRPr="008C6447" w:rsidRDefault="00AF613E"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User can view the dentist appointment</w:t>
      </w:r>
      <w:r w:rsidR="00EA5354" w:rsidRPr="008C6447">
        <w:rPr>
          <w:rFonts w:ascii="Times New Roman" w:hAnsi="Times New Roman" w:cs="Times New Roman"/>
          <w:sz w:val="24"/>
          <w:szCs w:val="32"/>
          <w:highlight w:val="yellow"/>
        </w:rPr>
        <w:t xml:space="preserve"> in website</w:t>
      </w:r>
    </w:p>
    <w:p w14:paraId="10881313" w14:textId="37E26DC3" w:rsidR="00EA5354" w:rsidRPr="008C6447" w:rsidRDefault="00EA5354" w:rsidP="00E903A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5</w:t>
      </w:r>
      <w:r w:rsidRPr="008C6447">
        <w:rPr>
          <w:rFonts w:ascii="Times New Roman" w:hAnsi="Times New Roman" w:cs="Times New Roman"/>
          <w:sz w:val="24"/>
          <w:szCs w:val="32"/>
          <w:highlight w:val="yellow"/>
        </w:rPr>
        <w:t>: User can view the patient appointment in website</w:t>
      </w:r>
    </w:p>
    <w:p w14:paraId="4E4CD1D8" w14:textId="77777777" w:rsidR="00E903AC" w:rsidRPr="008C6447" w:rsidRDefault="00E903AC" w:rsidP="00E903AC">
      <w:pPr>
        <w:rPr>
          <w:rFonts w:ascii="Times New Roman" w:hAnsi="Times New Roman" w:cs="Times New Roman"/>
          <w:b/>
          <w:bCs/>
          <w:sz w:val="28"/>
          <w:szCs w:val="36"/>
          <w:u w:val="single"/>
        </w:rPr>
      </w:pPr>
      <w:r w:rsidRPr="008C6447">
        <w:rPr>
          <w:rFonts w:ascii="Times New Roman" w:hAnsi="Times New Roman" w:cs="Times New Roman"/>
          <w:b/>
          <w:bCs/>
          <w:sz w:val="28"/>
          <w:szCs w:val="36"/>
          <w:u w:val="single"/>
        </w:rPr>
        <w:t>Appointment management</w:t>
      </w:r>
    </w:p>
    <w:p w14:paraId="14EE1334" w14:textId="04999521"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6</w:t>
      </w:r>
      <w:r w:rsidRPr="003B7C8D">
        <w:rPr>
          <w:rFonts w:ascii="Times New Roman" w:hAnsi="Times New Roman" w:cs="Times New Roman"/>
          <w:sz w:val="24"/>
          <w:szCs w:val="32"/>
          <w:highlight w:val="yellow"/>
        </w:rPr>
        <w:t>: User can add new appointment into the database</w:t>
      </w:r>
    </w:p>
    <w:p w14:paraId="3D4C58C7" w14:textId="12FACAD0"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7</w:t>
      </w:r>
      <w:r w:rsidRPr="003B7C8D">
        <w:rPr>
          <w:rFonts w:ascii="Times New Roman" w:hAnsi="Times New Roman" w:cs="Times New Roman"/>
          <w:sz w:val="24"/>
          <w:szCs w:val="32"/>
          <w:highlight w:val="yellow"/>
        </w:rPr>
        <w:t>: User can edit the appointment</w:t>
      </w:r>
    </w:p>
    <w:p w14:paraId="742627FB" w14:textId="2C5E6F50"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8</w:t>
      </w:r>
      <w:r w:rsidRPr="003B7C8D">
        <w:rPr>
          <w:rFonts w:ascii="Times New Roman" w:hAnsi="Times New Roman" w:cs="Times New Roman"/>
          <w:sz w:val="24"/>
          <w:szCs w:val="32"/>
          <w:highlight w:val="yellow"/>
        </w:rPr>
        <w:t>: User can delete the appointment</w:t>
      </w:r>
    </w:p>
    <w:p w14:paraId="29F6E250" w14:textId="3DE118D1" w:rsidR="00EA5354" w:rsidRPr="003B7C8D" w:rsidRDefault="00EA5354"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URS-0</w:t>
      </w:r>
      <w:r w:rsidR="005670E5">
        <w:rPr>
          <w:rFonts w:ascii="Times New Roman" w:hAnsi="Times New Roman" w:cs="Times New Roman"/>
          <w:sz w:val="24"/>
          <w:szCs w:val="32"/>
          <w:highlight w:val="yellow"/>
        </w:rPr>
        <w:t>9</w:t>
      </w:r>
      <w:r w:rsidRPr="003B7C8D">
        <w:rPr>
          <w:rFonts w:ascii="Times New Roman" w:hAnsi="Times New Roman" w:cs="Times New Roman"/>
          <w:sz w:val="24"/>
          <w:szCs w:val="32"/>
          <w:highlight w:val="yellow"/>
        </w:rPr>
        <w:t>: User can save the appointment to google calendar</w:t>
      </w:r>
    </w:p>
    <w:p w14:paraId="62777B53" w14:textId="77777777" w:rsidR="00E903AC" w:rsidRPr="008C6447" w:rsidRDefault="00E903AC" w:rsidP="00E903AC">
      <w:pPr>
        <w:rPr>
          <w:rFonts w:ascii="Times New Roman" w:hAnsi="Times New Roman" w:cs="Times New Roman"/>
          <w:b/>
          <w:bCs/>
          <w:sz w:val="28"/>
          <w:szCs w:val="36"/>
          <w:u w:val="single"/>
        </w:rPr>
      </w:pPr>
      <w:r w:rsidRPr="008C6447">
        <w:rPr>
          <w:rFonts w:ascii="Times New Roman" w:hAnsi="Times New Roman" w:cs="Times New Roman"/>
          <w:b/>
          <w:bCs/>
          <w:sz w:val="28"/>
          <w:szCs w:val="36"/>
          <w:u w:val="single"/>
        </w:rPr>
        <w:t>User registration and authentication</w:t>
      </w:r>
    </w:p>
    <w:p w14:paraId="2F2B44B0" w14:textId="474EB683" w:rsidR="00EA5354"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w:t>
      </w:r>
      <w:r w:rsidR="005670E5">
        <w:rPr>
          <w:rFonts w:ascii="Times New Roman" w:hAnsi="Times New Roman" w:cs="Times New Roman"/>
          <w:sz w:val="24"/>
          <w:szCs w:val="32"/>
          <w:highlight w:val="yellow"/>
        </w:rPr>
        <w:t>10</w:t>
      </w:r>
      <w:r w:rsidRPr="003B7C8D">
        <w:rPr>
          <w:rFonts w:ascii="Times New Roman" w:hAnsi="Times New Roman" w:cs="Times New Roman"/>
          <w:sz w:val="24"/>
          <w:szCs w:val="32"/>
          <w:highlight w:val="yellow"/>
        </w:rPr>
        <w:t>: User can login to the mobile application</w:t>
      </w:r>
    </w:p>
    <w:p w14:paraId="3F297606" w14:textId="56941B62" w:rsidR="0001737A" w:rsidRPr="003B7C8D" w:rsidRDefault="005670E5" w:rsidP="00E903AC">
      <w:pPr>
        <w:rPr>
          <w:rFonts w:ascii="Times New Roman" w:hAnsi="Times New Roman" w:cs="Times New Roman"/>
          <w:sz w:val="24"/>
          <w:szCs w:val="32"/>
          <w:highlight w:val="yellow"/>
        </w:rPr>
      </w:pPr>
      <w:r>
        <w:rPr>
          <w:rFonts w:ascii="Times New Roman" w:hAnsi="Times New Roman" w:cs="Times New Roman"/>
          <w:sz w:val="24"/>
          <w:szCs w:val="32"/>
          <w:highlight w:val="yellow"/>
        </w:rPr>
        <w:t>URS-11</w:t>
      </w:r>
      <w:r w:rsidR="0001737A" w:rsidRPr="003B7C8D">
        <w:rPr>
          <w:rFonts w:ascii="Times New Roman" w:hAnsi="Times New Roman" w:cs="Times New Roman"/>
          <w:sz w:val="24"/>
          <w:szCs w:val="32"/>
          <w:highlight w:val="yellow"/>
        </w:rPr>
        <w:t xml:space="preserve">: User can login to the website </w:t>
      </w:r>
    </w:p>
    <w:p w14:paraId="6CD682C9" w14:textId="31BC93E3" w:rsidR="00B51AD6"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2</w:t>
      </w:r>
      <w:r w:rsidRPr="003B7C8D">
        <w:rPr>
          <w:rFonts w:ascii="Times New Roman" w:hAnsi="Times New Roman" w:cs="Times New Roman"/>
          <w:sz w:val="24"/>
          <w:szCs w:val="32"/>
          <w:highlight w:val="yellow"/>
        </w:rPr>
        <w:t xml:space="preserve">: User </w:t>
      </w:r>
      <w:proofErr w:type="gramStart"/>
      <w:r w:rsidRPr="003B7C8D">
        <w:rPr>
          <w:rFonts w:ascii="Times New Roman" w:hAnsi="Times New Roman" w:cs="Times New Roman"/>
          <w:sz w:val="24"/>
          <w:szCs w:val="32"/>
          <w:highlight w:val="yellow"/>
        </w:rPr>
        <w:t>can</w:t>
      </w:r>
      <w:proofErr w:type="gramEnd"/>
      <w:r w:rsidRPr="003B7C8D">
        <w:rPr>
          <w:rFonts w:ascii="Times New Roman" w:hAnsi="Times New Roman" w:cs="Times New Roman"/>
          <w:sz w:val="24"/>
          <w:szCs w:val="32"/>
          <w:highlight w:val="yellow"/>
        </w:rPr>
        <w:t xml:space="preserve"> logout from the mobile application</w:t>
      </w:r>
    </w:p>
    <w:p w14:paraId="7662A9FB" w14:textId="77CF02BA" w:rsidR="0001737A" w:rsidRPr="003B7C8D" w:rsidRDefault="005670E5" w:rsidP="00E903AC">
      <w:pPr>
        <w:rPr>
          <w:rFonts w:ascii="Times New Roman" w:hAnsi="Times New Roman" w:cs="Times New Roman"/>
          <w:sz w:val="24"/>
          <w:szCs w:val="32"/>
          <w:highlight w:val="yellow"/>
        </w:rPr>
      </w:pPr>
      <w:r>
        <w:rPr>
          <w:rFonts w:ascii="Times New Roman" w:hAnsi="Times New Roman" w:cs="Times New Roman"/>
          <w:sz w:val="24"/>
          <w:szCs w:val="32"/>
          <w:highlight w:val="yellow"/>
        </w:rPr>
        <w:t>URS-13</w:t>
      </w:r>
      <w:r w:rsidR="0001737A" w:rsidRPr="003B7C8D">
        <w:rPr>
          <w:rFonts w:ascii="Times New Roman" w:hAnsi="Times New Roman" w:cs="Times New Roman"/>
          <w:sz w:val="24"/>
          <w:szCs w:val="32"/>
          <w:highlight w:val="yellow"/>
        </w:rPr>
        <w:t xml:space="preserve">: User </w:t>
      </w:r>
      <w:proofErr w:type="gramStart"/>
      <w:r w:rsidR="0001737A" w:rsidRPr="003B7C8D">
        <w:rPr>
          <w:rFonts w:ascii="Times New Roman" w:hAnsi="Times New Roman" w:cs="Times New Roman"/>
          <w:sz w:val="24"/>
          <w:szCs w:val="32"/>
          <w:highlight w:val="yellow"/>
        </w:rPr>
        <w:t>can</w:t>
      </w:r>
      <w:proofErr w:type="gramEnd"/>
      <w:r w:rsidR="0001737A" w:rsidRPr="003B7C8D">
        <w:rPr>
          <w:rFonts w:ascii="Times New Roman" w:hAnsi="Times New Roman" w:cs="Times New Roman"/>
          <w:sz w:val="24"/>
          <w:szCs w:val="32"/>
          <w:highlight w:val="yellow"/>
        </w:rPr>
        <w:t xml:space="preserve"> logout from the website </w:t>
      </w:r>
    </w:p>
    <w:p w14:paraId="7C645001" w14:textId="2A822C34" w:rsidR="00B51AD6" w:rsidRPr="003B7C8D"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4</w:t>
      </w:r>
      <w:r w:rsidRPr="003B7C8D">
        <w:rPr>
          <w:rFonts w:ascii="Times New Roman" w:hAnsi="Times New Roman" w:cs="Times New Roman"/>
          <w:sz w:val="24"/>
          <w:szCs w:val="32"/>
          <w:highlight w:val="yellow"/>
        </w:rPr>
        <w:t>: User can create an account for new patient</w:t>
      </w:r>
    </w:p>
    <w:p w14:paraId="0FB0957D" w14:textId="3038098F" w:rsidR="00B51AD6" w:rsidRPr="003B7C8D" w:rsidRDefault="00B51AD6"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w:t>
      </w:r>
      <w:r w:rsidR="00574CC2" w:rsidRPr="003B7C8D">
        <w:rPr>
          <w:rFonts w:ascii="Times New Roman" w:hAnsi="Times New Roman" w:cs="Times New Roman"/>
          <w:sz w:val="24"/>
          <w:szCs w:val="32"/>
          <w:highlight w:val="yellow"/>
        </w:rPr>
        <w:t>1</w:t>
      </w:r>
      <w:r w:rsidR="005670E5">
        <w:rPr>
          <w:rFonts w:ascii="Times New Roman" w:hAnsi="Times New Roman" w:cs="Times New Roman"/>
          <w:sz w:val="24"/>
          <w:szCs w:val="32"/>
          <w:highlight w:val="yellow"/>
        </w:rPr>
        <w:t>5</w:t>
      </w:r>
      <w:r w:rsidR="00574CC2" w:rsidRPr="003B7C8D">
        <w:rPr>
          <w:rFonts w:ascii="Times New Roman" w:hAnsi="Times New Roman" w:cs="Times New Roman"/>
          <w:sz w:val="24"/>
          <w:szCs w:val="32"/>
          <w:highlight w:val="yellow"/>
        </w:rPr>
        <w:t>: User can edit patients’ information</w:t>
      </w:r>
    </w:p>
    <w:p w14:paraId="57D7BC62" w14:textId="70D38B23"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6</w:t>
      </w:r>
      <w:r w:rsidRPr="003B7C8D">
        <w:rPr>
          <w:rFonts w:ascii="Times New Roman" w:hAnsi="Times New Roman" w:cs="Times New Roman"/>
          <w:sz w:val="24"/>
          <w:szCs w:val="32"/>
          <w:highlight w:val="yellow"/>
        </w:rPr>
        <w:t>: User can delete patients’ account</w:t>
      </w:r>
    </w:p>
    <w:p w14:paraId="6BCF993B" w14:textId="7E8DB5E5"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7</w:t>
      </w:r>
      <w:r w:rsidRPr="003B7C8D">
        <w:rPr>
          <w:rFonts w:ascii="Times New Roman" w:hAnsi="Times New Roman" w:cs="Times New Roman"/>
          <w:sz w:val="24"/>
          <w:szCs w:val="32"/>
          <w:highlight w:val="yellow"/>
        </w:rPr>
        <w:t>: User can create an account for new dentist</w:t>
      </w:r>
    </w:p>
    <w:p w14:paraId="5F76A8EA" w14:textId="1D881FE2"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8</w:t>
      </w:r>
      <w:r w:rsidRPr="003B7C8D">
        <w:rPr>
          <w:rFonts w:ascii="Times New Roman" w:hAnsi="Times New Roman" w:cs="Times New Roman"/>
          <w:sz w:val="24"/>
          <w:szCs w:val="32"/>
          <w:highlight w:val="yellow"/>
        </w:rPr>
        <w:t>: User can edit dentists’ information</w:t>
      </w:r>
    </w:p>
    <w:p w14:paraId="1074A8CF" w14:textId="0A3BE72A"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URS-1</w:t>
      </w:r>
      <w:r w:rsidR="005670E5">
        <w:rPr>
          <w:rFonts w:ascii="Times New Roman" w:hAnsi="Times New Roman" w:cs="Times New Roman"/>
          <w:sz w:val="24"/>
          <w:szCs w:val="32"/>
          <w:highlight w:val="yellow"/>
        </w:rPr>
        <w:t>9</w:t>
      </w:r>
      <w:r w:rsidRPr="003B7C8D">
        <w:rPr>
          <w:rFonts w:ascii="Times New Roman" w:hAnsi="Times New Roman" w:cs="Times New Roman"/>
          <w:sz w:val="24"/>
          <w:szCs w:val="32"/>
          <w:highlight w:val="yellow"/>
        </w:rPr>
        <w:t>: User can delete dentists’ account</w:t>
      </w:r>
    </w:p>
    <w:p w14:paraId="25324937" w14:textId="5D624DF6" w:rsidR="00574CC2" w:rsidRPr="003B7C8D" w:rsidRDefault="00574CC2" w:rsidP="00E903AC">
      <w:pPr>
        <w:rPr>
          <w:rFonts w:ascii="Times New Roman" w:hAnsi="Times New Roman" w:cs="Times New Roman"/>
          <w:sz w:val="24"/>
          <w:szCs w:val="32"/>
          <w:highlight w:val="yellow"/>
        </w:rPr>
      </w:pPr>
      <w:r w:rsidRPr="003B7C8D">
        <w:rPr>
          <w:rFonts w:ascii="Times New Roman" w:hAnsi="Times New Roman" w:cs="Times New Roman"/>
          <w:sz w:val="24"/>
          <w:szCs w:val="32"/>
          <w:highlight w:val="yellow"/>
        </w:rPr>
        <w:t>URS-</w:t>
      </w:r>
      <w:r w:rsidR="005670E5">
        <w:rPr>
          <w:rFonts w:ascii="Times New Roman" w:hAnsi="Times New Roman" w:cs="Times New Roman"/>
          <w:sz w:val="24"/>
          <w:szCs w:val="32"/>
          <w:highlight w:val="yellow"/>
        </w:rPr>
        <w:t>20</w:t>
      </w:r>
      <w:r w:rsidRPr="003B7C8D">
        <w:rPr>
          <w:rFonts w:ascii="Times New Roman" w:hAnsi="Times New Roman" w:cs="Times New Roman"/>
          <w:sz w:val="24"/>
          <w:szCs w:val="32"/>
          <w:highlight w:val="yellow"/>
        </w:rPr>
        <w:t>: User can view all patients’ account as a list</w:t>
      </w:r>
    </w:p>
    <w:p w14:paraId="59FFB01E" w14:textId="14A5FD63" w:rsidR="003A23D3" w:rsidRDefault="00574CC2" w:rsidP="003A23D3">
      <w:pPr>
        <w:rPr>
          <w:rFonts w:ascii="Times New Roman" w:hAnsi="Times New Roman" w:cs="Times New Roman"/>
          <w:sz w:val="24"/>
          <w:szCs w:val="32"/>
        </w:rPr>
      </w:pPr>
      <w:r w:rsidRPr="003B7C8D">
        <w:rPr>
          <w:rFonts w:ascii="Times New Roman" w:hAnsi="Times New Roman" w:cs="Times New Roman"/>
          <w:sz w:val="24"/>
          <w:szCs w:val="32"/>
          <w:highlight w:val="yellow"/>
        </w:rPr>
        <w:t>USR-</w:t>
      </w:r>
      <w:r w:rsidR="005670E5">
        <w:rPr>
          <w:rFonts w:ascii="Times New Roman" w:hAnsi="Times New Roman" w:cs="Times New Roman"/>
          <w:sz w:val="24"/>
          <w:szCs w:val="32"/>
          <w:highlight w:val="yellow"/>
        </w:rPr>
        <w:t>21</w:t>
      </w:r>
      <w:r w:rsidRPr="003B7C8D">
        <w:rPr>
          <w:rFonts w:ascii="Times New Roman" w:hAnsi="Times New Roman" w:cs="Times New Roman"/>
          <w:sz w:val="24"/>
          <w:szCs w:val="32"/>
          <w:highlight w:val="yellow"/>
        </w:rPr>
        <w:t>: User can view all dentists’ account as a list</w:t>
      </w:r>
      <w:bookmarkStart w:id="29" w:name="_Toc260001456"/>
    </w:p>
    <w:p w14:paraId="3EF6803A" w14:textId="77777777" w:rsidR="00467200" w:rsidRDefault="00467200" w:rsidP="003A23D3"/>
    <w:p w14:paraId="0BE7C7BE" w14:textId="0FDA2BD3" w:rsidR="00E903AC" w:rsidRDefault="00E903AC" w:rsidP="000666EB">
      <w:pPr>
        <w:pStyle w:val="Heading3"/>
        <w:rPr>
          <w:rFonts w:ascii="Times" w:hAnsi="Times"/>
          <w:color w:val="auto"/>
          <w:sz w:val="28"/>
        </w:rPr>
      </w:pPr>
      <w:commentRangeStart w:id="30"/>
      <w:r w:rsidRPr="000666EB">
        <w:rPr>
          <w:rFonts w:ascii="Times" w:hAnsi="Times"/>
          <w:color w:val="auto"/>
          <w:sz w:val="28"/>
        </w:rPr>
        <w:t>3.2 Dental clinic services system SRS</w:t>
      </w:r>
      <w:bookmarkEnd w:id="29"/>
      <w:commentRangeEnd w:id="30"/>
      <w:r w:rsidR="007F7285">
        <w:rPr>
          <w:rStyle w:val="CommentReference"/>
          <w:rFonts w:ascii="Arial" w:eastAsia="Arial" w:hAnsi="Arial" w:cs="Cordia New"/>
          <w:b w:val="0"/>
          <w:bCs w:val="0"/>
          <w:color w:val="000000"/>
        </w:rPr>
        <w:commentReference w:id="30"/>
      </w:r>
    </w:p>
    <w:p w14:paraId="7B614602" w14:textId="77777777" w:rsidR="00626E58" w:rsidRPr="008C6447" w:rsidRDefault="00626E58" w:rsidP="00626E58">
      <w:pPr>
        <w:ind w:left="720"/>
        <w:rPr>
          <w:ins w:id="31" w:author="SONY" w:date="2014-06-26T10:59:00Z"/>
          <w:rFonts w:ascii="Times New Roman" w:hAnsi="Times New Roman" w:cs="Times New Roman"/>
          <w:sz w:val="24"/>
          <w:szCs w:val="32"/>
          <w:highlight w:val="yellow"/>
        </w:rPr>
      </w:pPr>
      <w:bookmarkStart w:id="32" w:name="_Toc260001457"/>
      <w:ins w:id="33" w:author="SONY" w:date="2014-06-26T10:59:00Z">
        <w:r w:rsidRPr="008C6447">
          <w:rPr>
            <w:rFonts w:ascii="Times New Roman" w:hAnsi="Times New Roman" w:cs="Times New Roman"/>
            <w:sz w:val="24"/>
            <w:szCs w:val="32"/>
            <w:highlight w:val="yellow"/>
          </w:rPr>
          <w:t>SRS-01: System shall provide patients’ appointment schedule interface in mobile application</w:t>
        </w:r>
      </w:ins>
    </w:p>
    <w:p w14:paraId="5DC7B323" w14:textId="77777777" w:rsidR="00626E58" w:rsidRPr="008C6447" w:rsidRDefault="00626E58" w:rsidP="00626E58">
      <w:pPr>
        <w:rPr>
          <w:ins w:id="34" w:author="SONY" w:date="2014-06-26T10:59:00Z"/>
          <w:rFonts w:ascii="Times New Roman" w:hAnsi="Times New Roman" w:cs="Times New Roman"/>
          <w:sz w:val="24"/>
          <w:szCs w:val="32"/>
          <w:highlight w:val="yellow"/>
        </w:rPr>
      </w:pPr>
      <w:ins w:id="35" w:author="SONY" w:date="2014-06-26T10:59:00Z">
        <w:r w:rsidRPr="008C6447">
          <w:rPr>
            <w:rFonts w:ascii="Times New Roman" w:hAnsi="Times New Roman" w:cs="Times New Roman"/>
            <w:sz w:val="24"/>
            <w:szCs w:val="32"/>
            <w:highlight w:val="yellow"/>
          </w:rPr>
          <w:tab/>
          <w:t>SRS-0</w:t>
        </w:r>
        <w:r>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ins>
    </w:p>
    <w:p w14:paraId="034E7ED5" w14:textId="77777777" w:rsidR="00626E58" w:rsidRPr="008C6447" w:rsidRDefault="00626E58" w:rsidP="00626E58">
      <w:pPr>
        <w:rPr>
          <w:ins w:id="36" w:author="SONY" w:date="2014-06-26T10:59:00Z"/>
          <w:rFonts w:ascii="Times New Roman" w:hAnsi="Times New Roman" w:cs="Times New Roman"/>
          <w:sz w:val="24"/>
          <w:szCs w:val="32"/>
          <w:highlight w:val="yellow"/>
        </w:rPr>
      </w:pPr>
      <w:ins w:id="37" w:author="SONY" w:date="2014-06-26T10:59:00Z">
        <w:r>
          <w:rPr>
            <w:rFonts w:ascii="Times New Roman" w:hAnsi="Times New Roman" w:cs="Times New Roman"/>
            <w:sz w:val="24"/>
            <w:szCs w:val="32"/>
            <w:highlight w:val="yellow"/>
          </w:rPr>
          <w:tab/>
        </w:r>
        <w:r w:rsidRPr="008C6447">
          <w:rPr>
            <w:rFonts w:ascii="Times New Roman" w:hAnsi="Times New Roman" w:cs="Times New Roman"/>
            <w:sz w:val="24"/>
            <w:szCs w:val="32"/>
            <w:highlight w:val="yellow"/>
          </w:rPr>
          <w:t>SRS-0</w:t>
        </w:r>
        <w:r>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System shall provide patients’ appointment schedule interface in website</w:t>
        </w:r>
      </w:ins>
    </w:p>
    <w:p w14:paraId="75647470" w14:textId="77777777" w:rsidR="00626E58" w:rsidRPr="008C6447" w:rsidRDefault="00626E58" w:rsidP="00626E58">
      <w:pPr>
        <w:rPr>
          <w:ins w:id="38" w:author="SONY" w:date="2014-06-26T10:59:00Z"/>
          <w:rFonts w:ascii="Times New Roman" w:hAnsi="Times New Roman" w:cs="Times New Roman"/>
          <w:sz w:val="24"/>
          <w:szCs w:val="32"/>
          <w:highlight w:val="yellow"/>
        </w:rPr>
      </w:pPr>
      <w:ins w:id="39" w:author="SONY" w:date="2014-06-26T10:59:00Z">
        <w:r w:rsidRPr="008C6447">
          <w:rPr>
            <w:rFonts w:ascii="Times New Roman" w:hAnsi="Times New Roman" w:cs="Times New Roman"/>
            <w:sz w:val="24"/>
            <w:szCs w:val="32"/>
            <w:highlight w:val="yellow"/>
          </w:rPr>
          <w:tab/>
          <w:t>SRS-0</w:t>
        </w:r>
        <w:r>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System shall provide dentists’ appointment schedule interface in website</w:t>
        </w:r>
      </w:ins>
    </w:p>
    <w:p w14:paraId="25E00E7B" w14:textId="77777777" w:rsidR="00626E58" w:rsidRPr="008C6447" w:rsidRDefault="00626E58" w:rsidP="00626E58">
      <w:pPr>
        <w:ind w:left="720"/>
        <w:rPr>
          <w:ins w:id="40" w:author="SONY" w:date="2014-06-26T10:59:00Z"/>
          <w:rFonts w:ascii="Times New Roman" w:hAnsi="Times New Roman" w:cs="Times New Roman"/>
          <w:sz w:val="24"/>
          <w:szCs w:val="32"/>
          <w:highlight w:val="yellow"/>
        </w:rPr>
      </w:pPr>
      <w:ins w:id="41" w:author="SONY" w:date="2014-06-26T10:59:00Z">
        <w:r w:rsidRPr="008C6447">
          <w:rPr>
            <w:rFonts w:ascii="Times New Roman" w:hAnsi="Times New Roman" w:cs="Times New Roman"/>
            <w:sz w:val="24"/>
            <w:szCs w:val="32"/>
            <w:highlight w:val="yellow"/>
          </w:rPr>
          <w:t>SRS-05: System shall provide all appointment schedule of dental clinic in mobile application</w:t>
        </w:r>
      </w:ins>
    </w:p>
    <w:p w14:paraId="1F9851CA" w14:textId="77777777" w:rsidR="00626E58" w:rsidRPr="008C6447" w:rsidRDefault="00626E58" w:rsidP="00626E58">
      <w:pPr>
        <w:rPr>
          <w:ins w:id="42" w:author="SONY" w:date="2014-06-26T10:59:00Z"/>
          <w:rFonts w:ascii="Times New Roman" w:hAnsi="Times New Roman" w:cs="Times New Roman"/>
          <w:sz w:val="24"/>
          <w:szCs w:val="32"/>
          <w:highlight w:val="yellow"/>
        </w:rPr>
      </w:pPr>
      <w:ins w:id="43" w:author="SONY" w:date="2014-06-26T10:59:00Z">
        <w:r w:rsidRPr="008C6447">
          <w:rPr>
            <w:rFonts w:ascii="Times New Roman" w:hAnsi="Times New Roman" w:cs="Times New Roman"/>
            <w:sz w:val="24"/>
            <w:szCs w:val="32"/>
            <w:highlight w:val="yellow"/>
          </w:rPr>
          <w:tab/>
          <w:t>SRS-06: System shall provide all appointment schedule of dental clinic in website</w:t>
        </w:r>
      </w:ins>
    </w:p>
    <w:p w14:paraId="0F2091D9" w14:textId="77777777" w:rsidR="00626E58" w:rsidRPr="008C6447" w:rsidRDefault="00626E58" w:rsidP="00626E58">
      <w:pPr>
        <w:rPr>
          <w:ins w:id="44" w:author="SONY" w:date="2014-06-26T10:59:00Z"/>
          <w:rFonts w:ascii="Times New Roman" w:hAnsi="Times New Roman" w:cs="Times New Roman"/>
          <w:sz w:val="24"/>
          <w:szCs w:val="32"/>
          <w:highlight w:val="yellow"/>
        </w:rPr>
      </w:pPr>
      <w:ins w:id="45" w:author="SONY" w:date="2014-06-26T10:59:00Z">
        <w:r w:rsidRPr="008C6447">
          <w:rPr>
            <w:rFonts w:ascii="Times New Roman" w:hAnsi="Times New Roman" w:cs="Times New Roman"/>
            <w:sz w:val="24"/>
            <w:szCs w:val="32"/>
            <w:highlight w:val="yellow"/>
          </w:rPr>
          <w:tab/>
          <w:t>SRS-07: System shall provide interface for make a new appointment</w:t>
        </w:r>
      </w:ins>
    </w:p>
    <w:p w14:paraId="6F87DF50" w14:textId="77777777" w:rsidR="00626E58" w:rsidRPr="008C6447" w:rsidRDefault="00626E58" w:rsidP="00626E58">
      <w:pPr>
        <w:ind w:left="720"/>
        <w:rPr>
          <w:ins w:id="46" w:author="SONY" w:date="2014-06-26T10:59:00Z"/>
          <w:rFonts w:ascii="Times New Roman" w:hAnsi="Times New Roman" w:cs="Times New Roman"/>
          <w:sz w:val="24"/>
          <w:szCs w:val="24"/>
          <w:highlight w:val="yellow"/>
        </w:rPr>
      </w:pPr>
      <w:ins w:id="47" w:author="SONY" w:date="2014-06-26T10:59:00Z">
        <w:r w:rsidRPr="008C6447">
          <w:rPr>
            <w:rFonts w:ascii="Times New Roman" w:hAnsi="Times New Roman" w:cs="Times New Roman"/>
            <w:sz w:val="24"/>
            <w:szCs w:val="32"/>
            <w:highlight w:val="yellow"/>
          </w:rPr>
          <w:lastRenderedPageBreak/>
          <w:t xml:space="preserve">SRS-08: </w:t>
        </w:r>
        <w:r w:rsidRPr="008C6447">
          <w:rPr>
            <w:rFonts w:ascii="Times New Roman" w:hAnsi="Times New Roman" w:cs="Times New Roman"/>
            <w:sz w:val="24"/>
            <w:szCs w:val="24"/>
            <w:highlight w:val="yellow"/>
          </w:rPr>
          <w:t>System shall add new appointment to appointment table in the database</w:t>
        </w:r>
        <w:r>
          <w:rPr>
            <w:rFonts w:ascii="Times New Roman" w:hAnsi="Times New Roman" w:cs="Times New Roman"/>
            <w:sz w:val="24"/>
            <w:szCs w:val="24"/>
            <w:highlight w:val="yellow"/>
          </w:rPr>
          <w:t xml:space="preserve"> which contains </w:t>
        </w:r>
        <w:proofErr w:type="spellStart"/>
        <w:r>
          <w:rPr>
            <w:rFonts w:ascii="Times New Roman" w:hAnsi="Times New Roman" w:cs="Times New Roman"/>
            <w:sz w:val="24"/>
            <w:szCs w:val="24"/>
            <w:highlight w:val="yellow"/>
          </w:rPr>
          <w:t>patientID</w:t>
        </w:r>
        <w:proofErr w:type="spellEnd"/>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dentistID</w:t>
        </w:r>
        <w:proofErr w:type="spellEnd"/>
        <w:r>
          <w:rPr>
            <w:rFonts w:ascii="Times New Roman" w:hAnsi="Times New Roman" w:cs="Times New Roman"/>
            <w:sz w:val="24"/>
            <w:szCs w:val="24"/>
            <w:highlight w:val="yellow"/>
          </w:rPr>
          <w:t xml:space="preserve">, date, </w:t>
        </w:r>
        <w:proofErr w:type="spellStart"/>
        <w:r>
          <w:rPr>
            <w:rFonts w:ascii="Times New Roman" w:hAnsi="Times New Roman" w:cs="Times New Roman"/>
            <w:sz w:val="24"/>
            <w:szCs w:val="24"/>
            <w:highlight w:val="yellow"/>
          </w:rPr>
          <w:t>startTime</w:t>
        </w:r>
        <w:proofErr w:type="spellEnd"/>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endTime</w:t>
        </w:r>
        <w:proofErr w:type="spellEnd"/>
        <w:r>
          <w:rPr>
            <w:rFonts w:ascii="Times New Roman" w:hAnsi="Times New Roman" w:cs="Times New Roman"/>
            <w:sz w:val="24"/>
            <w:szCs w:val="24"/>
            <w:highlight w:val="yellow"/>
          </w:rPr>
          <w:t>, treatment, and description</w:t>
        </w:r>
      </w:ins>
    </w:p>
    <w:p w14:paraId="4A8EE3B8" w14:textId="77777777" w:rsidR="00626E58" w:rsidRPr="008C6447" w:rsidRDefault="00626E58" w:rsidP="00626E58">
      <w:pPr>
        <w:ind w:left="720"/>
        <w:rPr>
          <w:ins w:id="48" w:author="SONY" w:date="2014-06-26T10:59:00Z"/>
          <w:rFonts w:ascii="Times New Roman" w:hAnsi="Times New Roman" w:cs="Times New Roman"/>
          <w:sz w:val="24"/>
          <w:szCs w:val="24"/>
          <w:highlight w:val="yellow"/>
        </w:rPr>
      </w:pPr>
      <w:ins w:id="49" w:author="SONY" w:date="2014-06-26T10:59:00Z">
        <w:r w:rsidRPr="008C6447">
          <w:rPr>
            <w:rFonts w:ascii="Times New Roman" w:hAnsi="Times New Roman" w:cs="Times New Roman"/>
            <w:sz w:val="24"/>
            <w:szCs w:val="24"/>
            <w:highlight w:val="yellow"/>
          </w:rPr>
          <w:t>SRS-09: System shall show error message “Please fill out this field” for any field that require to not empty</w:t>
        </w:r>
      </w:ins>
    </w:p>
    <w:p w14:paraId="354E5AA1" w14:textId="77777777" w:rsidR="00626E58" w:rsidRPr="008C6447" w:rsidRDefault="00626E58" w:rsidP="00626E58">
      <w:pPr>
        <w:ind w:left="720"/>
        <w:rPr>
          <w:ins w:id="50" w:author="SONY" w:date="2014-06-26T10:59:00Z"/>
          <w:rFonts w:ascii="Times New Roman" w:hAnsi="Times New Roman" w:cs="Times New Roman"/>
          <w:sz w:val="24"/>
          <w:szCs w:val="24"/>
          <w:highlight w:val="yellow"/>
        </w:rPr>
      </w:pPr>
      <w:ins w:id="51"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10</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r>
          <w:rPr>
            <w:rFonts w:ascii="Times New Roman" w:hAnsi="Times New Roman" w:cs="Times New Roman"/>
            <w:sz w:val="24"/>
            <w:szCs w:val="24"/>
            <w:highlight w:val="yellow"/>
          </w:rPr>
          <w:t>update</w:t>
        </w:r>
        <w:r w:rsidRPr="008C6447">
          <w:rPr>
            <w:rFonts w:ascii="Times New Roman" w:hAnsi="Times New Roman" w:cs="Times New Roman"/>
            <w:sz w:val="24"/>
            <w:szCs w:val="24"/>
            <w:highlight w:val="yellow"/>
          </w:rPr>
          <w:t xml:space="preserve"> new appointment</w:t>
        </w:r>
        <w:r>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to appointment table in the database</w:t>
        </w:r>
      </w:ins>
    </w:p>
    <w:p w14:paraId="6BDE4B94" w14:textId="77777777" w:rsidR="00626E58" w:rsidRPr="008C6447" w:rsidRDefault="00626E58" w:rsidP="00626E58">
      <w:pPr>
        <w:rPr>
          <w:ins w:id="52" w:author="SONY" w:date="2014-06-26T10:59:00Z"/>
          <w:rFonts w:ascii="Times New Roman" w:hAnsi="Times New Roman" w:cs="Times New Roman"/>
          <w:sz w:val="24"/>
          <w:szCs w:val="32"/>
          <w:highlight w:val="yellow"/>
        </w:rPr>
      </w:pPr>
      <w:ins w:id="53" w:author="SONY" w:date="2014-06-26T10:59:00Z">
        <w:r w:rsidRPr="008C6447">
          <w:rPr>
            <w:rFonts w:ascii="Times New Roman" w:hAnsi="Times New Roman" w:cs="Times New Roman"/>
            <w:sz w:val="24"/>
            <w:szCs w:val="32"/>
            <w:highlight w:val="yellow"/>
          </w:rPr>
          <w:tab/>
          <w:t>SRS-1</w:t>
        </w:r>
        <w:r>
          <w:rPr>
            <w:rFonts w:ascii="Times New Roman" w:hAnsi="Times New Roman" w:cs="Times New Roman"/>
            <w:sz w:val="24"/>
            <w:szCs w:val="32"/>
            <w:highlight w:val="yellow"/>
          </w:rPr>
          <w:t>1</w:t>
        </w:r>
        <w:r w:rsidRPr="008C6447">
          <w:rPr>
            <w:rFonts w:ascii="Times New Roman" w:hAnsi="Times New Roman" w:cs="Times New Roman"/>
            <w:sz w:val="24"/>
            <w:szCs w:val="32"/>
            <w:highlight w:val="yellow"/>
          </w:rPr>
          <w:t>: System shall delete appointment from appointment table in database</w:t>
        </w:r>
      </w:ins>
    </w:p>
    <w:p w14:paraId="45960978" w14:textId="77777777" w:rsidR="00626E58" w:rsidRPr="008C6447" w:rsidRDefault="00626E58" w:rsidP="00626E58">
      <w:pPr>
        <w:rPr>
          <w:ins w:id="54" w:author="SONY" w:date="2014-06-26T10:59:00Z"/>
          <w:rFonts w:ascii="Times New Roman" w:hAnsi="Times New Roman" w:cs="Times New Roman"/>
          <w:sz w:val="24"/>
          <w:szCs w:val="32"/>
          <w:highlight w:val="yellow"/>
        </w:rPr>
      </w:pPr>
      <w:ins w:id="55" w:author="SONY" w:date="2014-06-26T10:59:00Z">
        <w:r w:rsidRPr="008C6447">
          <w:rPr>
            <w:rFonts w:ascii="Times New Roman" w:hAnsi="Times New Roman" w:cs="Times New Roman"/>
            <w:sz w:val="24"/>
            <w:szCs w:val="32"/>
            <w:highlight w:val="yellow"/>
          </w:rPr>
          <w:tab/>
          <w:t>SRS-1</w:t>
        </w:r>
        <w:r>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open google calendar page to save the data to calendar</w:t>
        </w:r>
      </w:ins>
    </w:p>
    <w:p w14:paraId="4D21071F" w14:textId="77777777" w:rsidR="00626E58" w:rsidRPr="008C6447" w:rsidRDefault="00626E58" w:rsidP="00626E58">
      <w:pPr>
        <w:rPr>
          <w:ins w:id="56" w:author="SONY" w:date="2014-06-26T10:59:00Z"/>
          <w:rFonts w:ascii="Times New Roman" w:hAnsi="Times New Roman" w:cs="Times New Roman"/>
          <w:sz w:val="24"/>
          <w:szCs w:val="32"/>
          <w:highlight w:val="yellow"/>
        </w:rPr>
      </w:pPr>
      <w:ins w:id="57" w:author="SONY" w:date="2014-06-26T10:59:00Z">
        <w:r w:rsidRPr="008C6447">
          <w:rPr>
            <w:rFonts w:ascii="Times New Roman" w:hAnsi="Times New Roman" w:cs="Times New Roman"/>
            <w:sz w:val="24"/>
            <w:szCs w:val="32"/>
            <w:highlight w:val="yellow"/>
          </w:rPr>
          <w:tab/>
          <w:t>SRS-1</w:t>
        </w:r>
        <w:r>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System shall provide the login interface for patient in mobile application</w:t>
        </w:r>
      </w:ins>
    </w:p>
    <w:p w14:paraId="071B19FD" w14:textId="77777777" w:rsidR="00626E58" w:rsidRDefault="00626E58" w:rsidP="00626E58">
      <w:pPr>
        <w:ind w:left="720"/>
        <w:rPr>
          <w:ins w:id="58" w:author="SONY" w:date="2014-06-26T10:59:00Z"/>
          <w:rFonts w:ascii="Times" w:hAnsi="Times"/>
          <w:sz w:val="24"/>
          <w:szCs w:val="24"/>
          <w:highlight w:val="yellow"/>
        </w:rPr>
      </w:pPr>
      <w:ins w:id="59" w:author="SONY" w:date="2014-06-26T10:59:00Z">
        <w:r w:rsidRPr="008C6447">
          <w:rPr>
            <w:rFonts w:ascii="Times" w:hAnsi="Times"/>
            <w:sz w:val="24"/>
            <w:szCs w:val="24"/>
            <w:highlight w:val="yellow"/>
          </w:rPr>
          <w:t>SRS-1</w:t>
        </w:r>
        <w:r>
          <w:rPr>
            <w:rFonts w:ascii="Times" w:hAnsi="Times"/>
            <w:sz w:val="24"/>
            <w:szCs w:val="24"/>
            <w:highlight w:val="yellow"/>
          </w:rPr>
          <w:t>4</w:t>
        </w:r>
        <w:r w:rsidRPr="008C6447">
          <w:rPr>
            <w:rFonts w:ascii="Times" w:hAnsi="Times"/>
            <w:sz w:val="24"/>
            <w:szCs w:val="24"/>
            <w:highlight w:val="yellow"/>
          </w:rPr>
          <w:t xml:space="preserve">: System shall validate by match </w:t>
        </w:r>
        <w:proofErr w:type="spellStart"/>
        <w:proofErr w:type="gramStart"/>
        <w:r w:rsidRPr="008C6447">
          <w:rPr>
            <w:rFonts w:ascii="Times" w:hAnsi="Times"/>
            <w:sz w:val="24"/>
            <w:szCs w:val="24"/>
            <w:highlight w:val="yellow"/>
          </w:rPr>
          <w:t>patientID</w:t>
        </w:r>
        <w:proofErr w:type="spellEnd"/>
        <w:r w:rsidRPr="008C6447">
          <w:rPr>
            <w:rFonts w:ascii="Times" w:hAnsi="Times"/>
            <w:sz w:val="24"/>
            <w:szCs w:val="24"/>
            <w:highlight w:val="yellow"/>
          </w:rPr>
          <w:t xml:space="preserve"> </w:t>
        </w:r>
        <w:r>
          <w:rPr>
            <w:rFonts w:ascii="Times" w:hAnsi="Times"/>
            <w:sz w:val="24"/>
            <w:szCs w:val="24"/>
            <w:highlight w:val="yellow"/>
          </w:rPr>
          <w:t xml:space="preserve"> </w:t>
        </w:r>
        <w:r w:rsidRPr="008C6447">
          <w:rPr>
            <w:rFonts w:ascii="Times" w:hAnsi="Times"/>
            <w:sz w:val="24"/>
            <w:szCs w:val="24"/>
            <w:highlight w:val="yellow"/>
          </w:rPr>
          <w:t>with</w:t>
        </w:r>
        <w:proofErr w:type="gramEnd"/>
        <w:r w:rsidRPr="008C6447">
          <w:rPr>
            <w:rFonts w:ascii="Times" w:hAnsi="Times"/>
            <w:sz w:val="24"/>
            <w:szCs w:val="24"/>
            <w:highlight w:val="yellow"/>
          </w:rPr>
          <w:t xml:space="preserve"> the data in patient table in the database</w:t>
        </w:r>
      </w:ins>
    </w:p>
    <w:p w14:paraId="35C0BDB3" w14:textId="77777777" w:rsidR="00626E58" w:rsidRPr="008C6447" w:rsidRDefault="00626E58" w:rsidP="00626E58">
      <w:pPr>
        <w:ind w:left="720"/>
        <w:rPr>
          <w:ins w:id="60" w:author="SONY" w:date="2014-06-26T10:59:00Z"/>
          <w:rFonts w:ascii="Times" w:hAnsi="Times"/>
          <w:sz w:val="24"/>
          <w:szCs w:val="24"/>
          <w:highlight w:val="yellow"/>
        </w:rPr>
      </w:pPr>
      <w:ins w:id="61" w:author="SONY" w:date="2014-06-26T10:59:00Z">
        <w:r w:rsidRPr="008C6447">
          <w:rPr>
            <w:rFonts w:ascii="Times" w:hAnsi="Times"/>
            <w:sz w:val="24"/>
            <w:szCs w:val="24"/>
            <w:highlight w:val="yellow"/>
          </w:rPr>
          <w:t>SRS-1</w:t>
        </w:r>
        <w:r>
          <w:rPr>
            <w:rFonts w:ascii="Times" w:hAnsi="Times"/>
            <w:sz w:val="24"/>
            <w:szCs w:val="24"/>
            <w:highlight w:val="yellow"/>
          </w:rPr>
          <w:t>5</w:t>
        </w:r>
        <w:r w:rsidRPr="008C6447">
          <w:rPr>
            <w:rFonts w:ascii="Times" w:hAnsi="Times"/>
            <w:sz w:val="24"/>
            <w:szCs w:val="24"/>
            <w:highlight w:val="yellow"/>
          </w:rPr>
          <w:t xml:space="preserve">: System shall validate by match </w:t>
        </w:r>
        <w:r>
          <w:rPr>
            <w:rFonts w:ascii="Times" w:hAnsi="Times"/>
            <w:sz w:val="24"/>
            <w:szCs w:val="24"/>
            <w:highlight w:val="yellow"/>
          </w:rPr>
          <w:t xml:space="preserve">password </w:t>
        </w:r>
        <w:r w:rsidRPr="008C6447">
          <w:rPr>
            <w:rFonts w:ascii="Times" w:hAnsi="Times"/>
            <w:sz w:val="24"/>
            <w:szCs w:val="24"/>
            <w:highlight w:val="yellow"/>
          </w:rPr>
          <w:t>with the data in patient table in the database</w:t>
        </w:r>
      </w:ins>
    </w:p>
    <w:p w14:paraId="3E3A5E1C" w14:textId="77777777" w:rsidR="00626E58" w:rsidRPr="008C6447" w:rsidRDefault="00626E58" w:rsidP="00626E58">
      <w:pPr>
        <w:ind w:left="720"/>
        <w:rPr>
          <w:ins w:id="62" w:author="SONY" w:date="2014-06-26T10:59:00Z"/>
          <w:rFonts w:ascii="Times" w:hAnsi="Times"/>
          <w:sz w:val="24"/>
          <w:szCs w:val="24"/>
          <w:highlight w:val="yellow"/>
        </w:rPr>
      </w:pPr>
      <w:ins w:id="63" w:author="SONY" w:date="2014-06-26T10:59:00Z">
        <w:r w:rsidRPr="008C6447">
          <w:rPr>
            <w:rFonts w:ascii="Times" w:hAnsi="Times"/>
            <w:sz w:val="24"/>
            <w:szCs w:val="24"/>
            <w:highlight w:val="yellow"/>
          </w:rPr>
          <w:t>SRS-1</w:t>
        </w:r>
        <w:r>
          <w:rPr>
            <w:rFonts w:ascii="Times" w:hAnsi="Times"/>
            <w:sz w:val="24"/>
            <w:szCs w:val="24"/>
            <w:highlight w:val="yellow"/>
          </w:rPr>
          <w:t>6</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userID</w:t>
        </w:r>
        <w:proofErr w:type="spellEnd"/>
        <w:r w:rsidRPr="008C6447">
          <w:rPr>
            <w:rFonts w:ascii="Times" w:hAnsi="Times"/>
            <w:sz w:val="24"/>
            <w:szCs w:val="24"/>
            <w:highlight w:val="yellow"/>
          </w:rPr>
          <w:t xml:space="preserve"> with the data in clinic users’ table in the database</w:t>
        </w:r>
      </w:ins>
    </w:p>
    <w:p w14:paraId="60392918" w14:textId="77777777" w:rsidR="00626E58" w:rsidRPr="008C6447" w:rsidRDefault="00626E58" w:rsidP="00626E58">
      <w:pPr>
        <w:ind w:firstLine="720"/>
        <w:rPr>
          <w:ins w:id="64" w:author="SONY" w:date="2014-06-26T10:59:00Z"/>
          <w:rFonts w:ascii="Times New Roman" w:hAnsi="Times New Roman" w:cs="Times New Roman"/>
          <w:sz w:val="24"/>
          <w:szCs w:val="24"/>
          <w:highlight w:val="yellow"/>
        </w:rPr>
      </w:pPr>
      <w:ins w:id="65" w:author="SONY" w:date="2014-06-26T10:59:00Z">
        <w:r w:rsidRPr="008C6447">
          <w:rPr>
            <w:rFonts w:ascii="Times New Roman" w:hAnsi="Times New Roman" w:cs="Times New Roman"/>
            <w:sz w:val="24"/>
            <w:szCs w:val="24"/>
            <w:highlight w:val="yellow"/>
          </w:rPr>
          <w:t>SRS-1</w:t>
        </w:r>
        <w:r>
          <w:rPr>
            <w:rFonts w:ascii="Times New Roman" w:hAnsi="Times New Roman" w:cs="Times New Roman"/>
            <w:sz w:val="24"/>
            <w:szCs w:val="24"/>
            <w:highlight w:val="yellow"/>
          </w:rPr>
          <w:t>7</w:t>
        </w:r>
        <w:r w:rsidRPr="008C6447">
          <w:rPr>
            <w:rFonts w:ascii="Times New Roman" w:hAnsi="Times New Roman" w:cs="Times New Roman"/>
            <w:sz w:val="24"/>
            <w:szCs w:val="24"/>
            <w:highlight w:val="yellow"/>
          </w:rPr>
          <w:t>: System shall show error message “</w:t>
        </w:r>
        <w:r>
          <w:rPr>
            <w:rFonts w:ascii="Times New Roman" w:hAnsi="Times New Roman" w:cs="Times New Roman"/>
            <w:sz w:val="24"/>
            <w:szCs w:val="24"/>
            <w:highlight w:val="yellow"/>
          </w:rPr>
          <w:t>Your login failed</w:t>
        </w:r>
        <w:r w:rsidRPr="008C6447">
          <w:rPr>
            <w:rFonts w:ascii="Times New Roman" w:hAnsi="Times New Roman" w:cs="Times New Roman"/>
            <w:sz w:val="24"/>
            <w:szCs w:val="24"/>
            <w:highlight w:val="yellow"/>
          </w:rPr>
          <w:t>”</w:t>
        </w:r>
      </w:ins>
    </w:p>
    <w:p w14:paraId="0BEA5E28" w14:textId="77777777" w:rsidR="00626E58" w:rsidRDefault="00626E58" w:rsidP="00626E58">
      <w:pPr>
        <w:ind w:firstLine="720"/>
        <w:rPr>
          <w:ins w:id="66" w:author="SONY" w:date="2014-06-26T10:59:00Z"/>
          <w:rFonts w:ascii="Times" w:hAnsi="Times"/>
          <w:sz w:val="24"/>
          <w:szCs w:val="24"/>
          <w:highlight w:val="yellow"/>
        </w:rPr>
      </w:pPr>
      <w:ins w:id="67" w:author="SONY" w:date="2014-06-26T10:59:00Z">
        <w:r w:rsidRPr="008C6447">
          <w:rPr>
            <w:rFonts w:ascii="Times" w:hAnsi="Times"/>
            <w:sz w:val="24"/>
            <w:szCs w:val="24"/>
            <w:highlight w:val="yellow"/>
          </w:rPr>
          <w:t>SRS-1</w:t>
        </w:r>
        <w:r>
          <w:rPr>
            <w:rFonts w:ascii="Times" w:hAnsi="Times"/>
            <w:sz w:val="24"/>
            <w:szCs w:val="24"/>
            <w:highlight w:val="yellow"/>
          </w:rPr>
          <w:t>8</w:t>
        </w:r>
        <w:r w:rsidRPr="008C6447">
          <w:rPr>
            <w:rFonts w:ascii="Times" w:hAnsi="Times"/>
            <w:sz w:val="24"/>
            <w:szCs w:val="24"/>
            <w:highlight w:val="yellow"/>
          </w:rPr>
          <w:t>: System shall save session after user login</w:t>
        </w:r>
      </w:ins>
    </w:p>
    <w:p w14:paraId="392ACF3E" w14:textId="77777777" w:rsidR="00626E58" w:rsidRDefault="00626E58" w:rsidP="00626E58">
      <w:pPr>
        <w:ind w:left="720"/>
        <w:rPr>
          <w:ins w:id="68" w:author="SONY" w:date="2014-06-26T10:59:00Z"/>
          <w:rFonts w:ascii="Times" w:hAnsi="Times"/>
          <w:sz w:val="24"/>
          <w:szCs w:val="24"/>
          <w:highlight w:val="yellow"/>
        </w:rPr>
      </w:pPr>
      <w:ins w:id="69" w:author="SONY" w:date="2014-06-26T10:59:00Z">
        <w:r>
          <w:rPr>
            <w:rFonts w:ascii="Times" w:hAnsi="Times"/>
            <w:sz w:val="24"/>
            <w:szCs w:val="24"/>
            <w:highlight w:val="yellow"/>
          </w:rPr>
          <w:t>SRS-19: System shall provide the main page interface for patient in mobile application</w:t>
        </w:r>
      </w:ins>
    </w:p>
    <w:p w14:paraId="2111EE5F" w14:textId="77777777" w:rsidR="00626E58" w:rsidRPr="008C6447" w:rsidRDefault="00626E58" w:rsidP="00626E58">
      <w:pPr>
        <w:ind w:firstLine="720"/>
        <w:rPr>
          <w:ins w:id="70" w:author="SONY" w:date="2014-06-26T10:59:00Z"/>
          <w:rFonts w:ascii="Times New Roman" w:hAnsi="Times New Roman" w:cs="Times New Roman"/>
          <w:sz w:val="24"/>
          <w:szCs w:val="24"/>
          <w:highlight w:val="yellow"/>
        </w:rPr>
      </w:pPr>
      <w:ins w:id="71" w:author="SONY" w:date="2014-06-26T10:59:00Z">
        <w:r w:rsidRPr="008C6447">
          <w:rPr>
            <w:rFonts w:ascii="Times New Roman" w:hAnsi="Times New Roman" w:cs="Times New Roman"/>
            <w:sz w:val="24"/>
            <w:szCs w:val="24"/>
            <w:highlight w:val="yellow"/>
          </w:rPr>
          <w:t>SRS-</w:t>
        </w:r>
        <w:r>
          <w:rPr>
            <w:rFonts w:ascii="Times New Roman" w:hAnsi="Times New Roman" w:cs="Times New Roman"/>
            <w:sz w:val="24"/>
            <w:szCs w:val="24"/>
            <w:highlight w:val="yellow"/>
          </w:rPr>
          <w:t>20</w:t>
        </w:r>
        <w:r w:rsidRPr="008C6447">
          <w:rPr>
            <w:rFonts w:ascii="Times New Roman" w:hAnsi="Times New Roman" w:cs="Times New Roman"/>
            <w:sz w:val="24"/>
            <w:szCs w:val="24"/>
            <w:highlight w:val="yellow"/>
          </w:rPr>
          <w:t>: System shall show error message “Wrong username or password”</w:t>
        </w:r>
      </w:ins>
    </w:p>
    <w:p w14:paraId="47F27B91" w14:textId="77777777" w:rsidR="00626E58" w:rsidRPr="00606990" w:rsidRDefault="00626E58" w:rsidP="00626E58">
      <w:pPr>
        <w:ind w:firstLine="720"/>
        <w:rPr>
          <w:ins w:id="72" w:author="SONY" w:date="2014-06-26T10:59:00Z"/>
          <w:rFonts w:ascii="Times" w:hAnsi="Times"/>
          <w:sz w:val="24"/>
          <w:szCs w:val="24"/>
          <w:highlight w:val="yellow"/>
        </w:rPr>
      </w:pPr>
      <w:ins w:id="73" w:author="SONY" w:date="2014-06-26T10:59:00Z">
        <w:r w:rsidRPr="008C6447">
          <w:rPr>
            <w:rFonts w:ascii="Times" w:hAnsi="Times"/>
            <w:sz w:val="24"/>
            <w:szCs w:val="24"/>
            <w:highlight w:val="yellow"/>
          </w:rPr>
          <w:t>SRS-</w:t>
        </w:r>
        <w:r>
          <w:rPr>
            <w:rFonts w:ascii="Times" w:hAnsi="Times"/>
            <w:sz w:val="24"/>
            <w:szCs w:val="24"/>
            <w:highlight w:val="yellow"/>
          </w:rPr>
          <w:t>21</w:t>
        </w:r>
        <w:r w:rsidRPr="008C6447">
          <w:rPr>
            <w:rFonts w:ascii="Times" w:hAnsi="Times"/>
            <w:sz w:val="24"/>
            <w:szCs w:val="24"/>
            <w:highlight w:val="yellow"/>
          </w:rPr>
          <w:t>: System shall save session after user login</w:t>
        </w:r>
      </w:ins>
    </w:p>
    <w:p w14:paraId="3C7B4756" w14:textId="77777777" w:rsidR="00626E58" w:rsidRPr="008C6447" w:rsidRDefault="00626E58" w:rsidP="00626E58">
      <w:pPr>
        <w:ind w:firstLine="720"/>
        <w:rPr>
          <w:ins w:id="74" w:author="SONY" w:date="2014-06-26T10:59:00Z"/>
          <w:rFonts w:ascii="Times New Roman" w:hAnsi="Times New Roman" w:cs="Times New Roman"/>
          <w:sz w:val="24"/>
          <w:szCs w:val="32"/>
          <w:highlight w:val="yellow"/>
        </w:rPr>
      </w:pPr>
      <w:ins w:id="75"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22</w:t>
        </w:r>
        <w:r w:rsidRPr="008C6447">
          <w:rPr>
            <w:rFonts w:ascii="Times New Roman" w:hAnsi="Times New Roman" w:cs="Times New Roman"/>
            <w:sz w:val="24"/>
            <w:szCs w:val="32"/>
            <w:highlight w:val="yellow"/>
          </w:rPr>
          <w:t>: System shall provide the login interface for patient in website</w:t>
        </w:r>
      </w:ins>
    </w:p>
    <w:p w14:paraId="606C8A07" w14:textId="77777777" w:rsidR="00626E58" w:rsidRPr="008C6447" w:rsidRDefault="00626E58" w:rsidP="00626E58">
      <w:pPr>
        <w:ind w:firstLine="720"/>
        <w:rPr>
          <w:ins w:id="76" w:author="SONY" w:date="2014-06-26T10:59:00Z"/>
          <w:rFonts w:ascii="Times New Roman" w:hAnsi="Times New Roman" w:cs="Times New Roman"/>
          <w:sz w:val="24"/>
          <w:szCs w:val="32"/>
          <w:highlight w:val="yellow"/>
        </w:rPr>
      </w:pPr>
      <w:ins w:id="77"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23</w:t>
        </w:r>
        <w:r w:rsidRPr="008C6447">
          <w:rPr>
            <w:rFonts w:ascii="Times New Roman" w:hAnsi="Times New Roman" w:cs="Times New Roman"/>
            <w:sz w:val="24"/>
            <w:szCs w:val="32"/>
            <w:highlight w:val="yellow"/>
          </w:rPr>
          <w:t>: System shall provide the login interface for officer in website</w:t>
        </w:r>
      </w:ins>
    </w:p>
    <w:p w14:paraId="3EF81BF0" w14:textId="77777777" w:rsidR="00626E58" w:rsidRDefault="00626E58" w:rsidP="00626E58">
      <w:pPr>
        <w:ind w:firstLine="720"/>
        <w:rPr>
          <w:ins w:id="78" w:author="SONY" w:date="2014-06-26T10:59:00Z"/>
          <w:rFonts w:ascii="Times New Roman" w:hAnsi="Times New Roman" w:cs="Times New Roman"/>
          <w:sz w:val="24"/>
          <w:szCs w:val="32"/>
          <w:highlight w:val="yellow"/>
        </w:rPr>
      </w:pPr>
      <w:ins w:id="79"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24</w:t>
        </w:r>
        <w:r w:rsidRPr="008C6447">
          <w:rPr>
            <w:rFonts w:ascii="Times New Roman" w:hAnsi="Times New Roman" w:cs="Times New Roman"/>
            <w:sz w:val="24"/>
            <w:szCs w:val="32"/>
            <w:highlight w:val="yellow"/>
          </w:rPr>
          <w:t>: System shall provide the login interface for dentist in website</w:t>
        </w:r>
      </w:ins>
    </w:p>
    <w:p w14:paraId="4F54A785" w14:textId="77777777" w:rsidR="00626E58" w:rsidRDefault="00626E58" w:rsidP="00626E58">
      <w:pPr>
        <w:ind w:firstLine="720"/>
        <w:rPr>
          <w:ins w:id="80" w:author="SONY" w:date="2014-06-26T10:59:00Z"/>
          <w:rFonts w:ascii="Times New Roman" w:hAnsi="Times New Roman" w:cs="Times New Roman"/>
          <w:sz w:val="24"/>
          <w:szCs w:val="32"/>
          <w:highlight w:val="yellow"/>
        </w:rPr>
      </w:pPr>
      <w:ins w:id="81" w:author="SONY" w:date="2014-06-26T10:59:00Z">
        <w:r>
          <w:rPr>
            <w:rFonts w:ascii="Times New Roman" w:hAnsi="Times New Roman" w:cs="Times New Roman"/>
            <w:sz w:val="24"/>
            <w:szCs w:val="32"/>
            <w:highlight w:val="yellow"/>
          </w:rPr>
          <w:t xml:space="preserve">SRS-25: System shall provide the index page for patient </w:t>
        </w:r>
      </w:ins>
    </w:p>
    <w:p w14:paraId="7DAB7147" w14:textId="77777777" w:rsidR="00626E58" w:rsidRPr="008C6447" w:rsidRDefault="00626E58" w:rsidP="00626E58">
      <w:pPr>
        <w:ind w:firstLine="720"/>
        <w:rPr>
          <w:ins w:id="82" w:author="SONY" w:date="2014-06-26T10:59:00Z"/>
          <w:rFonts w:ascii="Times New Roman" w:hAnsi="Times New Roman" w:cs="Times New Roman"/>
          <w:sz w:val="24"/>
          <w:szCs w:val="32"/>
          <w:highlight w:val="yellow"/>
        </w:rPr>
      </w:pPr>
      <w:ins w:id="83" w:author="SONY" w:date="2014-06-26T10:59:00Z">
        <w:r>
          <w:rPr>
            <w:rFonts w:ascii="Times New Roman" w:hAnsi="Times New Roman" w:cs="Times New Roman"/>
            <w:sz w:val="24"/>
            <w:szCs w:val="32"/>
            <w:highlight w:val="yellow"/>
          </w:rPr>
          <w:t>SRS-26: System shall provide the index page for officer</w:t>
        </w:r>
      </w:ins>
    </w:p>
    <w:p w14:paraId="3525BA70" w14:textId="77777777" w:rsidR="00626E58" w:rsidRPr="008C6447" w:rsidRDefault="00626E58" w:rsidP="00626E58">
      <w:pPr>
        <w:ind w:firstLine="720"/>
        <w:rPr>
          <w:ins w:id="84" w:author="SONY" w:date="2014-06-26T10:59:00Z"/>
          <w:rFonts w:ascii="Times New Roman" w:hAnsi="Times New Roman" w:cs="Times New Roman"/>
          <w:sz w:val="24"/>
          <w:szCs w:val="32"/>
          <w:highlight w:val="yellow"/>
        </w:rPr>
      </w:pPr>
      <w:ins w:id="85" w:author="SONY" w:date="2014-06-26T10:59:00Z">
        <w:r>
          <w:rPr>
            <w:rFonts w:ascii="Times New Roman" w:hAnsi="Times New Roman" w:cs="Times New Roman"/>
            <w:sz w:val="24"/>
            <w:szCs w:val="32"/>
            <w:highlight w:val="yellow"/>
          </w:rPr>
          <w:t>SRS-27: System shall provide the index page for dentist</w:t>
        </w:r>
      </w:ins>
    </w:p>
    <w:p w14:paraId="3633CC05" w14:textId="77777777" w:rsidR="00626E58" w:rsidRPr="008C6447" w:rsidRDefault="00626E58" w:rsidP="00626E58">
      <w:pPr>
        <w:rPr>
          <w:ins w:id="86" w:author="SONY" w:date="2014-06-26T10:59:00Z"/>
          <w:rFonts w:ascii="Times New Roman" w:hAnsi="Times New Roman" w:cs="Times New Roman"/>
          <w:sz w:val="24"/>
          <w:szCs w:val="32"/>
          <w:highlight w:val="yellow"/>
        </w:rPr>
      </w:pPr>
      <w:ins w:id="87" w:author="SONY" w:date="2014-06-26T10:59:00Z">
        <w:r w:rsidRPr="008C6447">
          <w:rPr>
            <w:rFonts w:ascii="Times New Roman" w:hAnsi="Times New Roman" w:cs="Times New Roman"/>
            <w:sz w:val="24"/>
            <w:szCs w:val="32"/>
            <w:highlight w:val="yellow"/>
          </w:rPr>
          <w:tab/>
          <w:t>SRS-2</w:t>
        </w:r>
        <w:r>
          <w:rPr>
            <w:rFonts w:ascii="Times New Roman" w:hAnsi="Times New Roman" w:cs="Times New Roman"/>
            <w:sz w:val="24"/>
            <w:szCs w:val="32"/>
            <w:highlight w:val="yellow"/>
          </w:rPr>
          <w:t>8</w:t>
        </w:r>
        <w:r w:rsidRPr="008C6447">
          <w:rPr>
            <w:rFonts w:ascii="Times New Roman" w:hAnsi="Times New Roman" w:cs="Times New Roman"/>
            <w:sz w:val="24"/>
            <w:szCs w:val="32"/>
            <w:highlight w:val="yellow"/>
          </w:rPr>
          <w:t>: System shall provide logout button for logout</w:t>
        </w:r>
      </w:ins>
    </w:p>
    <w:p w14:paraId="7C26B893" w14:textId="77777777" w:rsidR="00626E58" w:rsidRDefault="00626E58" w:rsidP="00626E58">
      <w:pPr>
        <w:ind w:firstLine="720"/>
        <w:rPr>
          <w:ins w:id="88" w:author="SONY" w:date="2014-06-26T10:59:00Z"/>
          <w:rFonts w:ascii="Times New Roman" w:hAnsi="Times New Roman" w:cs="Times New Roman"/>
          <w:sz w:val="24"/>
          <w:szCs w:val="32"/>
          <w:highlight w:val="yellow"/>
        </w:rPr>
      </w:pPr>
      <w:ins w:id="89" w:author="SONY" w:date="2014-06-26T10:59:00Z">
        <w:r w:rsidRPr="008C6447">
          <w:rPr>
            <w:rFonts w:ascii="Times" w:hAnsi="Times"/>
            <w:sz w:val="24"/>
            <w:szCs w:val="24"/>
            <w:highlight w:val="yellow"/>
          </w:rPr>
          <w:t>SRS-2</w:t>
        </w:r>
        <w:r>
          <w:rPr>
            <w:rFonts w:ascii="Times" w:hAnsi="Times"/>
            <w:sz w:val="24"/>
            <w:szCs w:val="24"/>
            <w:highlight w:val="yellow"/>
          </w:rPr>
          <w:t>9</w:t>
        </w:r>
        <w:r w:rsidRPr="008C6447">
          <w:rPr>
            <w:rFonts w:ascii="Times" w:hAnsi="Times"/>
            <w:sz w:val="24"/>
            <w:szCs w:val="24"/>
            <w:highlight w:val="yellow"/>
          </w:rPr>
          <w:t>: System shall destroy session after user logout</w:t>
        </w:r>
      </w:ins>
    </w:p>
    <w:p w14:paraId="7483DAA8" w14:textId="77777777" w:rsidR="00626E58" w:rsidRDefault="00626E58" w:rsidP="00626E58">
      <w:pPr>
        <w:ind w:firstLine="720"/>
        <w:rPr>
          <w:ins w:id="90" w:author="SONY" w:date="2014-06-26T10:59:00Z"/>
          <w:rFonts w:ascii="Times New Roman" w:hAnsi="Times New Roman" w:cs="Times New Roman"/>
          <w:sz w:val="24"/>
          <w:szCs w:val="32"/>
          <w:highlight w:val="yellow"/>
        </w:rPr>
      </w:pPr>
      <w:ins w:id="91" w:author="SONY" w:date="2014-06-26T10:59:00Z">
        <w:r>
          <w:rPr>
            <w:rFonts w:ascii="Times New Roman" w:hAnsi="Times New Roman" w:cs="Times New Roman"/>
            <w:sz w:val="24"/>
            <w:szCs w:val="32"/>
            <w:highlight w:val="yellow"/>
          </w:rPr>
          <w:t>SRS-30: System shall provide main home page interface in mobile application</w:t>
        </w:r>
      </w:ins>
    </w:p>
    <w:p w14:paraId="48CF4E02" w14:textId="77777777" w:rsidR="00626E58" w:rsidRPr="008C6447" w:rsidRDefault="00626E58" w:rsidP="00626E58">
      <w:pPr>
        <w:rPr>
          <w:ins w:id="92" w:author="SONY" w:date="2014-06-26T10:59:00Z"/>
          <w:rFonts w:ascii="Times New Roman" w:hAnsi="Times New Roman" w:cs="Times New Roman"/>
          <w:sz w:val="24"/>
          <w:szCs w:val="32"/>
          <w:highlight w:val="yellow"/>
        </w:rPr>
      </w:pPr>
      <w:ins w:id="93" w:author="SONY" w:date="2014-06-26T10:59:00Z">
        <w:r>
          <w:rPr>
            <w:rFonts w:ascii="Times New Roman" w:hAnsi="Times New Roman" w:cs="Times New Roman"/>
            <w:sz w:val="24"/>
            <w:szCs w:val="32"/>
            <w:highlight w:val="yellow"/>
          </w:rPr>
          <w:tab/>
        </w:r>
        <w:r w:rsidRPr="008C6447">
          <w:rPr>
            <w:rFonts w:ascii="Times New Roman" w:hAnsi="Times New Roman" w:cs="Times New Roman"/>
            <w:sz w:val="24"/>
            <w:szCs w:val="32"/>
            <w:highlight w:val="yellow"/>
          </w:rPr>
          <w:t>SRS-2</w:t>
        </w:r>
        <w:r>
          <w:rPr>
            <w:rFonts w:ascii="Times New Roman" w:hAnsi="Times New Roman" w:cs="Times New Roman"/>
            <w:sz w:val="24"/>
            <w:szCs w:val="32"/>
            <w:highlight w:val="yellow"/>
          </w:rPr>
          <w:t>8</w:t>
        </w:r>
        <w:r w:rsidRPr="008C6447">
          <w:rPr>
            <w:rFonts w:ascii="Times New Roman" w:hAnsi="Times New Roman" w:cs="Times New Roman"/>
            <w:sz w:val="24"/>
            <w:szCs w:val="32"/>
            <w:highlight w:val="yellow"/>
          </w:rPr>
          <w:t>: System shall provide logout button for logout</w:t>
        </w:r>
      </w:ins>
    </w:p>
    <w:p w14:paraId="53F0787B" w14:textId="77777777" w:rsidR="00626E58" w:rsidRDefault="00626E58" w:rsidP="00626E58">
      <w:pPr>
        <w:ind w:firstLine="720"/>
        <w:rPr>
          <w:ins w:id="94" w:author="SONY" w:date="2014-06-26T10:59:00Z"/>
          <w:rFonts w:ascii="Times New Roman" w:hAnsi="Times New Roman" w:cs="Times New Roman"/>
          <w:sz w:val="24"/>
          <w:szCs w:val="32"/>
          <w:highlight w:val="yellow"/>
        </w:rPr>
      </w:pPr>
      <w:ins w:id="95" w:author="SONY" w:date="2014-06-26T10:59:00Z">
        <w:r w:rsidRPr="008C6447">
          <w:rPr>
            <w:rFonts w:ascii="Times" w:hAnsi="Times"/>
            <w:sz w:val="24"/>
            <w:szCs w:val="24"/>
            <w:highlight w:val="yellow"/>
          </w:rPr>
          <w:t>SRS-2</w:t>
        </w:r>
        <w:r>
          <w:rPr>
            <w:rFonts w:ascii="Times" w:hAnsi="Times"/>
            <w:sz w:val="24"/>
            <w:szCs w:val="24"/>
            <w:highlight w:val="yellow"/>
          </w:rPr>
          <w:t>9</w:t>
        </w:r>
        <w:r w:rsidRPr="008C6447">
          <w:rPr>
            <w:rFonts w:ascii="Times" w:hAnsi="Times"/>
            <w:sz w:val="24"/>
            <w:szCs w:val="24"/>
            <w:highlight w:val="yellow"/>
          </w:rPr>
          <w:t>: System shall destroy session after user logout</w:t>
        </w:r>
      </w:ins>
    </w:p>
    <w:p w14:paraId="4B4AEF6F" w14:textId="77777777" w:rsidR="00626E58" w:rsidRDefault="00626E58" w:rsidP="00626E58">
      <w:pPr>
        <w:ind w:firstLine="720"/>
        <w:rPr>
          <w:ins w:id="96" w:author="SONY" w:date="2014-06-26T10:59:00Z"/>
          <w:rFonts w:ascii="Times New Roman" w:hAnsi="Times New Roman" w:cs="Times New Roman"/>
          <w:sz w:val="24"/>
          <w:szCs w:val="32"/>
          <w:highlight w:val="yellow"/>
        </w:rPr>
      </w:pPr>
      <w:ins w:id="97" w:author="SONY" w:date="2014-06-26T10:59:00Z">
        <w:r>
          <w:rPr>
            <w:rFonts w:ascii="Times New Roman" w:hAnsi="Times New Roman" w:cs="Times New Roman"/>
            <w:sz w:val="24"/>
            <w:szCs w:val="32"/>
            <w:highlight w:val="yellow"/>
          </w:rPr>
          <w:t>SRS-31: System shall provide main home page interface in website</w:t>
        </w:r>
      </w:ins>
    </w:p>
    <w:p w14:paraId="77223B70" w14:textId="77777777" w:rsidR="00626E58" w:rsidRPr="008C6447" w:rsidRDefault="00626E58" w:rsidP="00626E58">
      <w:pPr>
        <w:ind w:firstLine="720"/>
        <w:rPr>
          <w:ins w:id="98" w:author="SONY" w:date="2014-06-26T10:59:00Z"/>
          <w:rFonts w:ascii="Times New Roman" w:hAnsi="Times New Roman" w:cs="Times New Roman"/>
          <w:sz w:val="24"/>
          <w:szCs w:val="32"/>
          <w:highlight w:val="yellow"/>
        </w:rPr>
      </w:pPr>
      <w:ins w:id="99"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32</w:t>
        </w:r>
        <w:r w:rsidRPr="008C6447">
          <w:rPr>
            <w:rFonts w:ascii="Times New Roman" w:hAnsi="Times New Roman" w:cs="Times New Roman"/>
            <w:sz w:val="24"/>
            <w:szCs w:val="32"/>
            <w:highlight w:val="yellow"/>
          </w:rPr>
          <w:t>: System shall provide interface for create a new account for patient</w:t>
        </w:r>
      </w:ins>
    </w:p>
    <w:p w14:paraId="774F3411" w14:textId="77777777" w:rsidR="00626E58" w:rsidRPr="00BF5EA5" w:rsidRDefault="00626E58" w:rsidP="00626E58">
      <w:pPr>
        <w:ind w:left="720"/>
        <w:rPr>
          <w:ins w:id="100" w:author="SONY" w:date="2014-06-26T10:59:00Z"/>
          <w:rFonts w:ascii="Times New Roman" w:hAnsi="Times New Roman" w:cs="Times New Roman"/>
          <w:sz w:val="24"/>
          <w:szCs w:val="24"/>
        </w:rPr>
      </w:pPr>
      <w:ins w:id="101" w:author="SONY" w:date="2014-06-26T10:59:00Z">
        <w:r w:rsidRPr="00BF5EA5">
          <w:rPr>
            <w:rFonts w:ascii="Times New Roman" w:hAnsi="Times New Roman" w:cs="Times New Roman"/>
            <w:sz w:val="24"/>
            <w:szCs w:val="32"/>
            <w:highlight w:val="yellow"/>
          </w:rPr>
          <w:t>SRS-</w:t>
        </w:r>
        <w:r>
          <w:rPr>
            <w:rFonts w:ascii="Times New Roman" w:hAnsi="Times New Roman" w:cs="Times New Roman"/>
            <w:sz w:val="24"/>
            <w:szCs w:val="32"/>
            <w:highlight w:val="yellow"/>
          </w:rPr>
          <w:t>33</w:t>
        </w:r>
        <w:r w:rsidRPr="00BF5EA5">
          <w:rPr>
            <w:rFonts w:ascii="Times New Roman" w:hAnsi="Times New Roman" w:cs="Times New Roman"/>
            <w:sz w:val="24"/>
            <w:szCs w:val="32"/>
            <w:highlight w:val="yellow"/>
          </w:rPr>
          <w:t xml:space="preserve">: </w:t>
        </w:r>
        <w:r w:rsidRPr="00BF5EA5">
          <w:rPr>
            <w:rFonts w:ascii="Times New Roman" w:hAnsi="Times New Roman" w:cs="Times New Roman"/>
            <w:sz w:val="24"/>
            <w:szCs w:val="24"/>
            <w:highlight w:val="yellow"/>
          </w:rPr>
          <w:t xml:space="preserve">System shall add new patient to patients’ table in the database which contains </w:t>
        </w:r>
        <w:proofErr w:type="spellStart"/>
        <w:r w:rsidRPr="00EE3680">
          <w:rPr>
            <w:rFonts w:ascii="Times New Roman" w:hAnsi="Times New Roman" w:cs="Times New Roman"/>
            <w:sz w:val="24"/>
            <w:szCs w:val="24"/>
            <w:highlight w:val="yellow"/>
          </w:rPr>
          <w:t>patientID</w:t>
        </w:r>
        <w:proofErr w:type="spellEnd"/>
        <w:r w:rsidRPr="00EE3680">
          <w:rPr>
            <w:rFonts w:ascii="Times New Roman" w:hAnsi="Times New Roman" w:cs="Times New Roman"/>
            <w:sz w:val="24"/>
            <w:szCs w:val="24"/>
            <w:highlight w:val="yellow"/>
          </w:rPr>
          <w:t xml:space="preserve">, password, </w:t>
        </w:r>
        <w:proofErr w:type="spellStart"/>
        <w:r w:rsidRPr="00EE3680">
          <w:rPr>
            <w:rFonts w:ascii="Times New Roman" w:hAnsi="Times New Roman" w:cs="Times New Roman"/>
            <w:sz w:val="24"/>
            <w:szCs w:val="24"/>
            <w:highlight w:val="yellow"/>
          </w:rPr>
          <w:t>firstname</w:t>
        </w:r>
        <w:proofErr w:type="spellEnd"/>
        <w:r w:rsidRPr="00EE3680">
          <w:rPr>
            <w:rFonts w:ascii="Times New Roman" w:hAnsi="Times New Roman" w:cs="Times New Roman"/>
            <w:sz w:val="24"/>
            <w:szCs w:val="24"/>
            <w:highlight w:val="yellow"/>
          </w:rPr>
          <w:t xml:space="preserve">, </w:t>
        </w:r>
        <w:proofErr w:type="spellStart"/>
        <w:r w:rsidRPr="00EE3680">
          <w:rPr>
            <w:rFonts w:ascii="Times New Roman" w:hAnsi="Times New Roman" w:cs="Times New Roman"/>
            <w:sz w:val="24"/>
            <w:szCs w:val="24"/>
            <w:highlight w:val="yellow"/>
          </w:rPr>
          <w:t>lastname</w:t>
        </w:r>
        <w:proofErr w:type="spellEnd"/>
        <w:r w:rsidRPr="00EE3680">
          <w:rPr>
            <w:rFonts w:ascii="Times New Roman" w:hAnsi="Times New Roman" w:cs="Times New Roman"/>
            <w:sz w:val="24"/>
            <w:szCs w:val="24"/>
            <w:highlight w:val="yellow"/>
          </w:rPr>
          <w:t>, age, gender, address, phone number, and email address</w:t>
        </w:r>
      </w:ins>
    </w:p>
    <w:p w14:paraId="52392DE9" w14:textId="77777777" w:rsidR="00626E58" w:rsidRPr="008C6447" w:rsidRDefault="00626E58" w:rsidP="00626E58">
      <w:pPr>
        <w:ind w:firstLine="720"/>
        <w:rPr>
          <w:ins w:id="102" w:author="SONY" w:date="2014-06-26T10:59:00Z"/>
          <w:rFonts w:ascii="Times New Roman" w:hAnsi="Times New Roman" w:cs="Times New Roman"/>
          <w:sz w:val="24"/>
          <w:szCs w:val="24"/>
          <w:highlight w:val="yellow"/>
        </w:rPr>
      </w:pPr>
      <w:ins w:id="103"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34</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proofErr w:type="gramStart"/>
        <w:r>
          <w:rPr>
            <w:rFonts w:ascii="Times New Roman" w:hAnsi="Times New Roman" w:cs="Times New Roman"/>
            <w:sz w:val="24"/>
            <w:szCs w:val="24"/>
            <w:highlight w:val="yellow"/>
          </w:rPr>
          <w:t xml:space="preserve">update </w:t>
        </w:r>
        <w:r w:rsidRPr="008C6447">
          <w:rPr>
            <w:rFonts w:ascii="Times New Roman" w:hAnsi="Times New Roman" w:cs="Times New Roman"/>
            <w:sz w:val="24"/>
            <w:szCs w:val="24"/>
            <w:highlight w:val="yellow"/>
          </w:rPr>
          <w:t xml:space="preserve"> new</w:t>
        </w:r>
        <w:proofErr w:type="gramEnd"/>
        <w:r w:rsidRPr="008C6447">
          <w:rPr>
            <w:rFonts w:ascii="Times New Roman" w:hAnsi="Times New Roman" w:cs="Times New Roman"/>
            <w:sz w:val="24"/>
            <w:szCs w:val="24"/>
            <w:highlight w:val="yellow"/>
          </w:rPr>
          <w:t xml:space="preserve"> patient</w:t>
        </w:r>
        <w:r>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to patients’ table in the database</w:t>
        </w:r>
      </w:ins>
    </w:p>
    <w:p w14:paraId="76A31F0E" w14:textId="77777777" w:rsidR="00626E58" w:rsidRDefault="00626E58" w:rsidP="00626E58">
      <w:pPr>
        <w:ind w:firstLine="720"/>
        <w:rPr>
          <w:ins w:id="104" w:author="SONY" w:date="2014-06-26T10:59:00Z"/>
          <w:rFonts w:ascii="Times New Roman" w:hAnsi="Times New Roman" w:cs="Times New Roman"/>
          <w:sz w:val="24"/>
          <w:szCs w:val="24"/>
          <w:highlight w:val="yellow"/>
        </w:rPr>
      </w:pPr>
      <w:ins w:id="105"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35</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query data from patients’ table in the database</w:t>
        </w:r>
      </w:ins>
    </w:p>
    <w:p w14:paraId="6AEB4D00" w14:textId="77777777" w:rsidR="00626E58" w:rsidRPr="008C6447" w:rsidRDefault="00626E58" w:rsidP="00626E58">
      <w:pPr>
        <w:ind w:firstLine="720"/>
        <w:rPr>
          <w:ins w:id="106" w:author="SONY" w:date="2014-06-26T10:59:00Z"/>
          <w:rFonts w:ascii="Times New Roman" w:hAnsi="Times New Roman" w:cs="Times New Roman"/>
          <w:sz w:val="24"/>
          <w:szCs w:val="24"/>
          <w:highlight w:val="yellow"/>
        </w:rPr>
      </w:pPr>
      <w:ins w:id="107" w:author="SONY" w:date="2014-06-26T10:59:00Z">
        <w:r>
          <w:rPr>
            <w:rFonts w:ascii="Times New Roman" w:hAnsi="Times New Roman" w:cs="Times New Roman"/>
            <w:sz w:val="24"/>
            <w:szCs w:val="24"/>
            <w:highlight w:val="yellow"/>
          </w:rPr>
          <w:t>SRS-36: System shall provide interface for edit patients’ information</w:t>
        </w:r>
      </w:ins>
    </w:p>
    <w:p w14:paraId="23573972" w14:textId="77777777" w:rsidR="00626E58" w:rsidRPr="008C6447" w:rsidRDefault="00626E58" w:rsidP="00626E58">
      <w:pPr>
        <w:rPr>
          <w:ins w:id="108" w:author="SONY" w:date="2014-06-26T10:59:00Z"/>
          <w:rFonts w:ascii="Times New Roman" w:hAnsi="Times New Roman" w:cs="Times New Roman"/>
          <w:sz w:val="24"/>
          <w:szCs w:val="32"/>
          <w:highlight w:val="yellow"/>
        </w:rPr>
      </w:pPr>
      <w:ins w:id="109" w:author="SONY" w:date="2014-06-26T10:59:00Z">
        <w:r w:rsidRPr="008C6447">
          <w:rPr>
            <w:rFonts w:ascii="Times New Roman" w:hAnsi="Times New Roman" w:cs="Times New Roman"/>
            <w:sz w:val="24"/>
            <w:szCs w:val="32"/>
            <w:highlight w:val="yellow"/>
          </w:rPr>
          <w:tab/>
          <w:t>SRS-</w:t>
        </w:r>
        <w:r>
          <w:rPr>
            <w:rFonts w:ascii="Times New Roman" w:hAnsi="Times New Roman" w:cs="Times New Roman"/>
            <w:sz w:val="24"/>
            <w:szCs w:val="32"/>
            <w:highlight w:val="yellow"/>
          </w:rPr>
          <w:t>37</w:t>
        </w:r>
        <w:r w:rsidRPr="008C6447">
          <w:rPr>
            <w:rFonts w:ascii="Times New Roman" w:hAnsi="Times New Roman" w:cs="Times New Roman"/>
            <w:sz w:val="24"/>
            <w:szCs w:val="32"/>
            <w:highlight w:val="yellow"/>
          </w:rPr>
          <w:t>: System shall delete patient from patients’ table in database</w:t>
        </w:r>
      </w:ins>
    </w:p>
    <w:p w14:paraId="32B6CC3A" w14:textId="77777777" w:rsidR="00626E58" w:rsidRPr="008C6447" w:rsidRDefault="00626E58" w:rsidP="00626E58">
      <w:pPr>
        <w:ind w:firstLine="720"/>
        <w:rPr>
          <w:ins w:id="110" w:author="SONY" w:date="2014-06-26T10:59:00Z"/>
          <w:rFonts w:ascii="Times New Roman" w:hAnsi="Times New Roman" w:cs="Times New Roman"/>
          <w:sz w:val="24"/>
          <w:szCs w:val="32"/>
          <w:highlight w:val="yellow"/>
        </w:rPr>
      </w:pPr>
      <w:ins w:id="111"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38</w:t>
        </w:r>
        <w:r w:rsidRPr="008C6447">
          <w:rPr>
            <w:rFonts w:ascii="Times New Roman" w:hAnsi="Times New Roman" w:cs="Times New Roman"/>
            <w:sz w:val="24"/>
            <w:szCs w:val="32"/>
            <w:highlight w:val="yellow"/>
          </w:rPr>
          <w:t>: System shall provide interface for create a new account for dentist</w:t>
        </w:r>
      </w:ins>
    </w:p>
    <w:p w14:paraId="29C58D49" w14:textId="77777777" w:rsidR="00626E58" w:rsidRPr="008C6447" w:rsidRDefault="00626E58" w:rsidP="00626E58">
      <w:pPr>
        <w:ind w:firstLine="720"/>
        <w:rPr>
          <w:ins w:id="112" w:author="SONY" w:date="2014-06-26T10:59:00Z"/>
          <w:rFonts w:ascii="Times New Roman" w:hAnsi="Times New Roman" w:cs="Times New Roman"/>
          <w:sz w:val="24"/>
          <w:szCs w:val="24"/>
          <w:highlight w:val="yellow"/>
        </w:rPr>
      </w:pPr>
      <w:ins w:id="113"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39</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add new dentist to clinic users’ table in the database</w:t>
        </w:r>
      </w:ins>
    </w:p>
    <w:p w14:paraId="278760CE" w14:textId="77777777" w:rsidR="00626E58" w:rsidRPr="008C6447" w:rsidRDefault="00626E58" w:rsidP="00626E58">
      <w:pPr>
        <w:ind w:firstLine="720"/>
        <w:rPr>
          <w:ins w:id="114" w:author="SONY" w:date="2014-06-26T10:59:00Z"/>
          <w:rFonts w:ascii="Times New Roman" w:hAnsi="Times New Roman" w:cs="Times New Roman"/>
          <w:sz w:val="24"/>
          <w:szCs w:val="24"/>
          <w:highlight w:val="yellow"/>
        </w:rPr>
      </w:pPr>
      <w:ins w:id="115" w:author="SONY" w:date="2014-06-26T10:59:00Z">
        <w:r w:rsidRPr="008C6447">
          <w:rPr>
            <w:rFonts w:ascii="Times New Roman" w:hAnsi="Times New Roman" w:cs="Times New Roman"/>
            <w:sz w:val="24"/>
            <w:szCs w:val="32"/>
            <w:highlight w:val="yellow"/>
          </w:rPr>
          <w:lastRenderedPageBreak/>
          <w:t>SRS-</w:t>
        </w:r>
        <w:r>
          <w:rPr>
            <w:rFonts w:ascii="Times New Roman" w:hAnsi="Times New Roman" w:cs="Times New Roman"/>
            <w:sz w:val="24"/>
            <w:szCs w:val="32"/>
            <w:highlight w:val="yellow"/>
          </w:rPr>
          <w:t>40</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r>
          <w:rPr>
            <w:rFonts w:ascii="Times New Roman" w:hAnsi="Times New Roman" w:cs="Times New Roman"/>
            <w:sz w:val="24"/>
            <w:szCs w:val="24"/>
            <w:highlight w:val="yellow"/>
          </w:rPr>
          <w:t>update</w:t>
        </w:r>
        <w:r w:rsidRPr="008C6447">
          <w:rPr>
            <w:rFonts w:ascii="Times New Roman" w:hAnsi="Times New Roman" w:cs="Times New Roman"/>
            <w:sz w:val="24"/>
            <w:szCs w:val="24"/>
            <w:highlight w:val="yellow"/>
          </w:rPr>
          <w:t xml:space="preserve"> new dentist</w:t>
        </w:r>
        <w:r>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to dentists’ table in the database</w:t>
        </w:r>
      </w:ins>
    </w:p>
    <w:p w14:paraId="0F9999BA" w14:textId="77777777" w:rsidR="00626E58" w:rsidRPr="008C6447" w:rsidRDefault="00626E58" w:rsidP="00626E58">
      <w:pPr>
        <w:ind w:firstLine="720"/>
        <w:rPr>
          <w:ins w:id="116" w:author="SONY" w:date="2014-06-26T10:59:00Z"/>
          <w:rFonts w:ascii="Times New Roman" w:hAnsi="Times New Roman" w:cs="Times New Roman"/>
          <w:sz w:val="24"/>
          <w:szCs w:val="24"/>
          <w:highlight w:val="yellow"/>
        </w:rPr>
      </w:pPr>
      <w:ins w:id="117"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41</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query data from dentists’ table in the database</w:t>
        </w:r>
      </w:ins>
    </w:p>
    <w:p w14:paraId="4437C1D1" w14:textId="77777777" w:rsidR="00626E58" w:rsidRPr="008C6447" w:rsidRDefault="00626E58" w:rsidP="00626E58">
      <w:pPr>
        <w:rPr>
          <w:ins w:id="118" w:author="SONY" w:date="2014-06-26T10:59:00Z"/>
          <w:rFonts w:ascii="Times New Roman" w:hAnsi="Times New Roman" w:cs="Times New Roman"/>
          <w:sz w:val="24"/>
          <w:szCs w:val="32"/>
          <w:highlight w:val="yellow"/>
        </w:rPr>
      </w:pPr>
      <w:ins w:id="119" w:author="SONY" w:date="2014-06-26T10:59:00Z">
        <w:r w:rsidRPr="008C6447">
          <w:rPr>
            <w:rFonts w:ascii="Times New Roman" w:hAnsi="Times New Roman" w:cs="Times New Roman"/>
            <w:sz w:val="24"/>
            <w:szCs w:val="32"/>
            <w:highlight w:val="yellow"/>
          </w:rPr>
          <w:tab/>
          <w:t>SRS-</w:t>
        </w:r>
        <w:r>
          <w:rPr>
            <w:rFonts w:ascii="Times New Roman" w:hAnsi="Times New Roman" w:cs="Times New Roman"/>
            <w:sz w:val="24"/>
            <w:szCs w:val="32"/>
            <w:highlight w:val="yellow"/>
          </w:rPr>
          <w:t>42</w:t>
        </w:r>
        <w:r w:rsidRPr="008C6447">
          <w:rPr>
            <w:rFonts w:ascii="Times New Roman" w:hAnsi="Times New Roman" w:cs="Times New Roman"/>
            <w:sz w:val="24"/>
            <w:szCs w:val="32"/>
            <w:highlight w:val="yellow"/>
          </w:rPr>
          <w:t>: System shall delete patient from dentists’ table in database</w:t>
        </w:r>
      </w:ins>
    </w:p>
    <w:p w14:paraId="2E028B86" w14:textId="77777777" w:rsidR="00626E58" w:rsidRPr="008C6447" w:rsidRDefault="00626E58" w:rsidP="00626E58">
      <w:pPr>
        <w:rPr>
          <w:ins w:id="120" w:author="SONY" w:date="2014-06-26T10:59:00Z"/>
          <w:rFonts w:ascii="Times New Roman" w:hAnsi="Times New Roman" w:cs="Times New Roman"/>
          <w:sz w:val="24"/>
          <w:szCs w:val="32"/>
          <w:highlight w:val="yellow"/>
        </w:rPr>
      </w:pPr>
      <w:ins w:id="121" w:author="SONY" w:date="2014-06-26T10:59:00Z">
        <w:r w:rsidRPr="008C6447">
          <w:rPr>
            <w:rFonts w:ascii="Times New Roman" w:hAnsi="Times New Roman" w:cs="Times New Roman"/>
            <w:sz w:val="24"/>
            <w:szCs w:val="32"/>
            <w:highlight w:val="yellow"/>
          </w:rPr>
          <w:tab/>
          <w:t>SRS-</w:t>
        </w:r>
        <w:r>
          <w:rPr>
            <w:rFonts w:ascii="Times New Roman" w:hAnsi="Times New Roman" w:cs="Times New Roman"/>
            <w:sz w:val="24"/>
            <w:szCs w:val="32"/>
            <w:highlight w:val="yellow"/>
          </w:rPr>
          <w:t>43</w:t>
        </w:r>
        <w:r w:rsidRPr="008C6447">
          <w:rPr>
            <w:rFonts w:ascii="Times New Roman" w:hAnsi="Times New Roman" w:cs="Times New Roman"/>
            <w:sz w:val="24"/>
            <w:szCs w:val="32"/>
            <w:highlight w:val="yellow"/>
          </w:rPr>
          <w:t>: System shall provide interface for show list of patient</w:t>
        </w:r>
      </w:ins>
    </w:p>
    <w:p w14:paraId="37DFDDCC" w14:textId="356C3DC6" w:rsidR="00626E58" w:rsidRPr="00B51AD6" w:rsidRDefault="00626E58" w:rsidP="00626E58">
      <w:pPr>
        <w:ind w:firstLine="720"/>
        <w:rPr>
          <w:ins w:id="122" w:author="SONY" w:date="2014-06-26T10:59:00Z"/>
          <w:rFonts w:ascii="Times New Roman" w:hAnsi="Times New Roman" w:cs="Times New Roman"/>
          <w:sz w:val="24"/>
          <w:szCs w:val="32"/>
        </w:rPr>
      </w:pPr>
      <w:ins w:id="123" w:author="SONY" w:date="2014-06-26T10:59:00Z">
        <w:r w:rsidRPr="008C6447">
          <w:rPr>
            <w:rFonts w:ascii="Times New Roman" w:hAnsi="Times New Roman" w:cs="Times New Roman"/>
            <w:sz w:val="24"/>
            <w:szCs w:val="32"/>
            <w:highlight w:val="yellow"/>
          </w:rPr>
          <w:t>SRS-</w:t>
        </w:r>
        <w:r>
          <w:rPr>
            <w:rFonts w:ascii="Times New Roman" w:hAnsi="Times New Roman" w:cs="Times New Roman"/>
            <w:sz w:val="24"/>
            <w:szCs w:val="32"/>
            <w:highlight w:val="yellow"/>
          </w:rPr>
          <w:t>4</w:t>
        </w:r>
      </w:ins>
      <w:ins w:id="124" w:author="SONY" w:date="2014-06-26T11:01:00Z">
        <w:r w:rsidR="00C84E04">
          <w:rPr>
            <w:rFonts w:ascii="Times New Roman" w:hAnsi="Times New Roman" w:cs="Times New Roman"/>
            <w:sz w:val="24"/>
            <w:szCs w:val="32"/>
            <w:highlight w:val="yellow"/>
          </w:rPr>
          <w:t>4</w:t>
        </w:r>
      </w:ins>
      <w:bookmarkStart w:id="125" w:name="_GoBack"/>
      <w:bookmarkEnd w:id="125"/>
      <w:ins w:id="126" w:author="SONY" w:date="2014-06-26T10:59:00Z">
        <w:r w:rsidRPr="008C6447">
          <w:rPr>
            <w:rFonts w:ascii="Times New Roman" w:hAnsi="Times New Roman" w:cs="Times New Roman"/>
            <w:sz w:val="24"/>
            <w:szCs w:val="32"/>
            <w:highlight w:val="yellow"/>
          </w:rPr>
          <w:t>: System shall provide interface for show list of patient</w:t>
        </w:r>
      </w:ins>
    </w:p>
    <w:p w14:paraId="224CAFB5" w14:textId="77777777" w:rsidR="00626E58" w:rsidRDefault="00626E58" w:rsidP="00626E58">
      <w:pPr>
        <w:widowControl w:val="0"/>
        <w:autoSpaceDE w:val="0"/>
        <w:autoSpaceDN w:val="0"/>
        <w:adjustRightInd w:val="0"/>
        <w:spacing w:after="240" w:line="240" w:lineRule="auto"/>
        <w:rPr>
          <w:ins w:id="127" w:author="SONY" w:date="2014-06-26T10:59:00Z"/>
          <w:rStyle w:val="Heading2Char"/>
          <w:rFonts w:ascii="Times" w:hAnsi="Times"/>
          <w:color w:val="auto"/>
          <w:sz w:val="28"/>
          <w:szCs w:val="28"/>
        </w:rPr>
      </w:pPr>
    </w:p>
    <w:p w14:paraId="20A4BE28" w14:textId="5808E80C" w:rsidR="009E1EE6" w:rsidDel="00F67045" w:rsidRDefault="009E1EE6" w:rsidP="00E34A91">
      <w:pPr>
        <w:pStyle w:val="Heading1"/>
        <w:rPr>
          <w:del w:id="128" w:author="SONY" w:date="2014-06-25T23:41:00Z"/>
          <w:rFonts w:ascii="Times" w:eastAsiaTheme="minorHAnsi" w:hAnsi="Times"/>
          <w:sz w:val="36"/>
          <w:szCs w:val="36"/>
          <w:lang w:bidi="ar-SA"/>
        </w:rPr>
      </w:pPr>
    </w:p>
    <w:p w14:paraId="6B1FBB74" w14:textId="77777777" w:rsidR="009E1EE6" w:rsidRDefault="009E1EE6" w:rsidP="00E34A91">
      <w:pPr>
        <w:pStyle w:val="Heading1"/>
        <w:rPr>
          <w:rFonts w:ascii="Times" w:eastAsiaTheme="minorHAnsi" w:hAnsi="Times"/>
          <w:sz w:val="36"/>
          <w:szCs w:val="36"/>
          <w:lang w:bidi="ar-SA"/>
        </w:rPr>
      </w:pPr>
    </w:p>
    <w:p w14:paraId="3B673073" w14:textId="77777777" w:rsidR="009E1EE6" w:rsidRDefault="009E1EE6" w:rsidP="00E34A91">
      <w:pPr>
        <w:pStyle w:val="Heading1"/>
        <w:rPr>
          <w:rFonts w:ascii="Times" w:eastAsiaTheme="minorHAnsi" w:hAnsi="Times"/>
          <w:sz w:val="36"/>
          <w:szCs w:val="36"/>
          <w:lang w:bidi="ar-SA"/>
        </w:rPr>
      </w:pPr>
    </w:p>
    <w:p w14:paraId="00BA876B" w14:textId="77777777" w:rsidR="009E1EE6" w:rsidRDefault="009E1EE6" w:rsidP="00E34A91">
      <w:pPr>
        <w:pStyle w:val="Heading1"/>
        <w:rPr>
          <w:rFonts w:ascii="Times" w:eastAsiaTheme="minorHAnsi" w:hAnsi="Times"/>
          <w:sz w:val="36"/>
          <w:szCs w:val="36"/>
          <w:lang w:bidi="ar-SA"/>
        </w:rPr>
      </w:pPr>
    </w:p>
    <w:p w14:paraId="0EE9CCF8" w14:textId="77777777" w:rsidR="009E1EE6" w:rsidRDefault="009E1EE6" w:rsidP="00E34A91">
      <w:pPr>
        <w:pStyle w:val="Heading1"/>
        <w:rPr>
          <w:rFonts w:ascii="Times" w:eastAsiaTheme="minorHAnsi" w:hAnsi="Times"/>
          <w:sz w:val="36"/>
          <w:szCs w:val="36"/>
          <w:lang w:bidi="ar-SA"/>
        </w:rPr>
      </w:pPr>
    </w:p>
    <w:p w14:paraId="3A69094E" w14:textId="77777777" w:rsidR="009E1EE6" w:rsidRDefault="009E1EE6" w:rsidP="00E34A91">
      <w:pPr>
        <w:pStyle w:val="Heading1"/>
        <w:rPr>
          <w:rFonts w:ascii="Times" w:eastAsiaTheme="minorHAnsi" w:hAnsi="Times"/>
          <w:sz w:val="36"/>
          <w:szCs w:val="36"/>
          <w:lang w:bidi="ar-SA"/>
        </w:rPr>
      </w:pPr>
    </w:p>
    <w:p w14:paraId="08BA5A66" w14:textId="77777777" w:rsidR="009E1EE6" w:rsidRDefault="009E1EE6" w:rsidP="00E34A91">
      <w:pPr>
        <w:pStyle w:val="Heading1"/>
        <w:rPr>
          <w:ins w:id="129" w:author="SONY" w:date="2014-06-25T23:44:00Z"/>
          <w:rFonts w:ascii="Times" w:eastAsiaTheme="minorHAnsi" w:hAnsi="Times"/>
          <w:sz w:val="36"/>
          <w:szCs w:val="36"/>
          <w:lang w:bidi="ar-SA"/>
        </w:rPr>
      </w:pPr>
    </w:p>
    <w:p w14:paraId="4AA8DF3C" w14:textId="77777777" w:rsidR="00F05ACD" w:rsidRDefault="00F05ACD" w:rsidP="00E34A91">
      <w:pPr>
        <w:pStyle w:val="Heading1"/>
        <w:rPr>
          <w:ins w:id="130" w:author="SONY" w:date="2014-06-25T23:44:00Z"/>
          <w:rFonts w:ascii="Times" w:eastAsiaTheme="minorHAnsi" w:hAnsi="Times"/>
          <w:sz w:val="36"/>
          <w:szCs w:val="36"/>
          <w:lang w:bidi="ar-SA"/>
        </w:rPr>
      </w:pPr>
    </w:p>
    <w:p w14:paraId="4B88DB76" w14:textId="77777777" w:rsidR="00F05ACD" w:rsidRDefault="00F05ACD" w:rsidP="00E34A91">
      <w:pPr>
        <w:pStyle w:val="Heading1"/>
        <w:rPr>
          <w:ins w:id="131" w:author="SONY" w:date="2014-06-25T23:44:00Z"/>
          <w:rFonts w:ascii="Times" w:eastAsiaTheme="minorHAnsi" w:hAnsi="Times"/>
          <w:sz w:val="36"/>
          <w:szCs w:val="36"/>
          <w:lang w:bidi="ar-SA"/>
        </w:rPr>
      </w:pPr>
    </w:p>
    <w:p w14:paraId="5C580F76" w14:textId="77777777" w:rsidR="00F05ACD" w:rsidRDefault="00F05ACD" w:rsidP="00E34A91">
      <w:pPr>
        <w:pStyle w:val="Heading1"/>
        <w:rPr>
          <w:ins w:id="132" w:author="SONY" w:date="2014-06-25T23:44:00Z"/>
          <w:rFonts w:ascii="Times" w:eastAsiaTheme="minorHAnsi" w:hAnsi="Times"/>
          <w:sz w:val="36"/>
          <w:szCs w:val="36"/>
          <w:lang w:bidi="ar-SA"/>
        </w:rPr>
      </w:pPr>
    </w:p>
    <w:p w14:paraId="39561AA7" w14:textId="77777777" w:rsidR="00F05ACD" w:rsidRDefault="00F05ACD" w:rsidP="00E34A91">
      <w:pPr>
        <w:pStyle w:val="Heading1"/>
        <w:rPr>
          <w:ins w:id="133" w:author="SONY" w:date="2014-06-25T23:44:00Z"/>
          <w:rFonts w:ascii="Times" w:eastAsiaTheme="minorHAnsi" w:hAnsi="Times"/>
          <w:sz w:val="36"/>
          <w:szCs w:val="36"/>
          <w:lang w:bidi="ar-SA"/>
        </w:rPr>
      </w:pPr>
    </w:p>
    <w:p w14:paraId="37494B04" w14:textId="77777777" w:rsidR="00F05ACD" w:rsidRDefault="00F05ACD" w:rsidP="00E34A91">
      <w:pPr>
        <w:pStyle w:val="Heading1"/>
        <w:rPr>
          <w:ins w:id="134" w:author="SONY" w:date="2014-06-25T23:44:00Z"/>
          <w:rFonts w:ascii="Times" w:eastAsiaTheme="minorHAnsi" w:hAnsi="Times"/>
          <w:sz w:val="36"/>
          <w:szCs w:val="36"/>
          <w:lang w:bidi="ar-SA"/>
        </w:rPr>
      </w:pPr>
    </w:p>
    <w:p w14:paraId="11CFA3D6" w14:textId="77777777" w:rsidR="00F05ACD" w:rsidRDefault="00F05ACD" w:rsidP="00E34A91">
      <w:pPr>
        <w:pStyle w:val="Heading1"/>
        <w:rPr>
          <w:ins w:id="135" w:author="SONY" w:date="2014-06-25T23:44:00Z"/>
          <w:rFonts w:ascii="Times" w:eastAsiaTheme="minorHAnsi" w:hAnsi="Times"/>
          <w:sz w:val="36"/>
          <w:szCs w:val="36"/>
          <w:lang w:bidi="ar-SA"/>
        </w:rPr>
      </w:pPr>
    </w:p>
    <w:p w14:paraId="65CCF1E0" w14:textId="77777777" w:rsidR="00F05ACD" w:rsidRDefault="00F05ACD" w:rsidP="00E34A91">
      <w:pPr>
        <w:pStyle w:val="Heading1"/>
        <w:rPr>
          <w:ins w:id="136" w:author="SONY" w:date="2014-06-25T23:44:00Z"/>
          <w:rFonts w:ascii="Times" w:eastAsiaTheme="minorHAnsi" w:hAnsi="Times"/>
          <w:sz w:val="36"/>
          <w:szCs w:val="36"/>
          <w:lang w:bidi="ar-SA"/>
        </w:rPr>
      </w:pPr>
    </w:p>
    <w:p w14:paraId="026813DE" w14:textId="77777777" w:rsidR="00F05ACD" w:rsidRDefault="00F05ACD" w:rsidP="00E34A91">
      <w:pPr>
        <w:pStyle w:val="Heading1"/>
        <w:rPr>
          <w:ins w:id="137" w:author="SONY" w:date="2014-06-25T23:44:00Z"/>
          <w:rFonts w:ascii="Times" w:eastAsiaTheme="minorHAnsi" w:hAnsi="Times"/>
          <w:sz w:val="36"/>
          <w:szCs w:val="36"/>
          <w:lang w:bidi="ar-SA"/>
        </w:rPr>
      </w:pPr>
    </w:p>
    <w:p w14:paraId="6DCED7EE" w14:textId="77777777" w:rsidR="00F05ACD" w:rsidRDefault="00F05ACD" w:rsidP="00E34A91">
      <w:pPr>
        <w:pStyle w:val="Heading1"/>
        <w:rPr>
          <w:ins w:id="138" w:author="SONY" w:date="2014-06-25T23:44:00Z"/>
          <w:rFonts w:ascii="Times" w:eastAsiaTheme="minorHAnsi" w:hAnsi="Times"/>
          <w:sz w:val="36"/>
          <w:szCs w:val="36"/>
          <w:lang w:bidi="ar-SA"/>
        </w:rPr>
      </w:pPr>
    </w:p>
    <w:p w14:paraId="333EACB7" w14:textId="77777777" w:rsidR="00F05ACD" w:rsidRDefault="00F05ACD" w:rsidP="00E34A91">
      <w:pPr>
        <w:pStyle w:val="Heading1"/>
        <w:rPr>
          <w:rFonts w:ascii="Times" w:eastAsiaTheme="minorHAnsi" w:hAnsi="Times"/>
          <w:sz w:val="36"/>
          <w:szCs w:val="36"/>
          <w:lang w:bidi="ar-SA"/>
        </w:rPr>
      </w:pPr>
    </w:p>
    <w:p w14:paraId="3AE48D3A" w14:textId="6D0ACC86" w:rsidR="00222DE0" w:rsidRPr="00E34A91" w:rsidRDefault="00222DE0" w:rsidP="00E34A91">
      <w:pPr>
        <w:pStyle w:val="Heading1"/>
        <w:rPr>
          <w:rFonts w:ascii="Times" w:eastAsiaTheme="minorHAnsi" w:hAnsi="Times"/>
          <w:sz w:val="36"/>
          <w:szCs w:val="36"/>
          <w:lang w:bidi="ar-SA"/>
        </w:rPr>
      </w:pPr>
      <w:r w:rsidRPr="00E34A91">
        <w:rPr>
          <w:rFonts w:ascii="Times" w:eastAsiaTheme="minorHAnsi" w:hAnsi="Times"/>
          <w:sz w:val="36"/>
          <w:szCs w:val="36"/>
          <w:lang w:bidi="ar-SA"/>
        </w:rPr>
        <w:lastRenderedPageBreak/>
        <w:t>Chapter Four: System Features</w:t>
      </w:r>
      <w:bookmarkEnd w:id="32"/>
    </w:p>
    <w:p w14:paraId="52552471" w14:textId="6F958C62" w:rsidR="00222DE0" w:rsidRPr="00E34A91" w:rsidRDefault="00222DE0" w:rsidP="00E34A91">
      <w:pPr>
        <w:pStyle w:val="Heading2"/>
        <w:rPr>
          <w:rFonts w:ascii="Times" w:hAnsi="Times" w:cs="Times"/>
          <w:color w:val="auto"/>
          <w:sz w:val="32"/>
          <w:szCs w:val="32"/>
          <w:lang w:bidi="ar-SA"/>
        </w:rPr>
      </w:pPr>
      <w:bookmarkStart w:id="139" w:name="_Toc260001458"/>
      <w:r w:rsidRPr="00E34A91">
        <w:rPr>
          <w:rFonts w:ascii="Times" w:hAnsi="Times" w:cs="Times"/>
          <w:color w:val="auto"/>
          <w:sz w:val="32"/>
          <w:szCs w:val="32"/>
          <w:lang w:bidi="ar-SA"/>
        </w:rPr>
        <w:t xml:space="preserve">4. </w:t>
      </w:r>
      <w:r w:rsidR="003756EC" w:rsidRPr="00E34A91">
        <w:rPr>
          <w:rFonts w:ascii="Times" w:hAnsi="Times"/>
          <w:color w:val="auto"/>
          <w:sz w:val="32"/>
          <w:szCs w:val="32"/>
          <w:lang w:bidi="ar-SA"/>
        </w:rPr>
        <w:t>System Features</w:t>
      </w:r>
      <w:bookmarkEnd w:id="139"/>
    </w:p>
    <w:p w14:paraId="0D42B202" w14:textId="51EC2D45" w:rsidR="00CB7591" w:rsidRDefault="00222DE0" w:rsidP="00CB7591">
      <w:pPr>
        <w:pStyle w:val="Heading3"/>
        <w:rPr>
          <w:rFonts w:ascii="Times" w:eastAsiaTheme="minorHAnsi" w:hAnsi="Times" w:cs="Times"/>
          <w:color w:val="auto"/>
          <w:sz w:val="28"/>
          <w:lang w:bidi="ar-SA"/>
        </w:rPr>
      </w:pPr>
      <w:bookmarkStart w:id="140" w:name="_Toc260001459"/>
      <w:r w:rsidRPr="00E34A91">
        <w:rPr>
          <w:rFonts w:ascii="Times" w:eastAsiaTheme="minorHAnsi" w:hAnsi="Times" w:cs="Times"/>
          <w:color w:val="auto"/>
          <w:sz w:val="28"/>
          <w:lang w:bidi="ar-SA"/>
        </w:rPr>
        <w:t xml:space="preserve">4.1 </w:t>
      </w:r>
      <w:r w:rsidR="00CB3787" w:rsidRPr="00E34A91">
        <w:rPr>
          <w:rFonts w:ascii="Times" w:hAnsi="Times"/>
          <w:color w:val="auto"/>
          <w:sz w:val="28"/>
        </w:rPr>
        <w:t>User requirement specification with system requirement specification</w:t>
      </w:r>
      <w:bookmarkEnd w:id="140"/>
    </w:p>
    <w:p w14:paraId="7905BEBC" w14:textId="77777777" w:rsidR="00004FA8" w:rsidRPr="00004FA8" w:rsidRDefault="00004FA8" w:rsidP="00004FA8">
      <w:pPr>
        <w:rPr>
          <w:lang w:bidi="ar-SA"/>
        </w:rPr>
      </w:pPr>
    </w:p>
    <w:p w14:paraId="06993BB8" w14:textId="2B030A93"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URS-01: User can view his/her appointment schedule in mobile application</w:t>
      </w:r>
    </w:p>
    <w:p w14:paraId="4109DC2C" w14:textId="56E3FA72" w:rsidR="007911A3" w:rsidRPr="008C6447" w:rsidRDefault="001C2E68" w:rsidP="00305D83">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 xml:space="preserve">SRS-01: </w:t>
      </w:r>
      <w:r w:rsidR="00A57F10" w:rsidRPr="008C6447">
        <w:rPr>
          <w:rFonts w:ascii="Times New Roman" w:hAnsi="Times New Roman" w:cs="Times New Roman"/>
          <w:sz w:val="24"/>
          <w:szCs w:val="32"/>
          <w:highlight w:val="yellow"/>
        </w:rPr>
        <w:t>System s</w:t>
      </w:r>
      <w:r w:rsidRPr="008C6447">
        <w:rPr>
          <w:rFonts w:ascii="Times New Roman" w:hAnsi="Times New Roman" w:cs="Times New Roman"/>
          <w:sz w:val="24"/>
          <w:szCs w:val="32"/>
          <w:highlight w:val="yellow"/>
        </w:rPr>
        <w:t>hall provide patients’ appointment schedule</w:t>
      </w:r>
      <w:r w:rsidR="00A57F10" w:rsidRPr="008C6447">
        <w:rPr>
          <w:rFonts w:ascii="Times New Roman" w:hAnsi="Times New Roman" w:cs="Times New Roman"/>
          <w:sz w:val="24"/>
          <w:szCs w:val="32"/>
          <w:highlight w:val="yellow"/>
        </w:rPr>
        <w:t xml:space="preserve"> interface in mobile application</w:t>
      </w:r>
    </w:p>
    <w:p w14:paraId="4B8E490A" w14:textId="5ACD0AE5" w:rsidR="007647B9" w:rsidRPr="008C6447" w:rsidRDefault="007647B9"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w:t>
      </w:r>
      <w:r w:rsidR="0008194C" w:rsidRPr="008C6447">
        <w:rPr>
          <w:rFonts w:ascii="Times New Roman" w:hAnsi="Times New Roman" w:cs="Times New Roman"/>
          <w:sz w:val="24"/>
          <w:szCs w:val="32"/>
          <w:highlight w:val="yellow"/>
        </w:rPr>
        <w:t>S-0</w:t>
      </w:r>
      <w:r w:rsidR="00305D83">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p>
    <w:p w14:paraId="22133000" w14:textId="77777777" w:rsidR="003C6AC2" w:rsidRDefault="003C6AC2" w:rsidP="001C2E68">
      <w:pPr>
        <w:rPr>
          <w:rFonts w:ascii="Times New Roman" w:hAnsi="Times New Roman" w:cs="Times New Roman"/>
          <w:sz w:val="24"/>
          <w:szCs w:val="32"/>
          <w:highlight w:val="yellow"/>
        </w:rPr>
      </w:pPr>
    </w:p>
    <w:p w14:paraId="728C2359" w14:textId="0727E1DD" w:rsidR="00473DF0" w:rsidRPr="00713B81" w:rsidRDefault="00473DF0" w:rsidP="001C2E68">
      <w:pPr>
        <w:rPr>
          <w:rFonts w:ascii="Times New Roman" w:hAnsi="Times New Roman" w:cs="Times New Roman"/>
          <w:b/>
          <w:bCs/>
          <w:sz w:val="24"/>
          <w:szCs w:val="32"/>
          <w:highlight w:val="yellow"/>
        </w:rPr>
      </w:pPr>
      <w:r w:rsidRPr="00713B81">
        <w:rPr>
          <w:rFonts w:ascii="Times New Roman" w:hAnsi="Times New Roman" w:cs="Times New Roman"/>
          <w:b/>
          <w:bCs/>
          <w:sz w:val="24"/>
          <w:szCs w:val="32"/>
          <w:highlight w:val="yellow"/>
        </w:rPr>
        <w:t>URS-02: User can view his/her appointment schedule in</w:t>
      </w:r>
      <w:r w:rsidR="00305D83" w:rsidRPr="00713B81">
        <w:rPr>
          <w:rFonts w:ascii="Times New Roman" w:hAnsi="Times New Roman" w:cs="Times New Roman"/>
          <w:b/>
          <w:bCs/>
          <w:sz w:val="24"/>
          <w:szCs w:val="32"/>
          <w:highlight w:val="yellow"/>
        </w:rPr>
        <w:t xml:space="preserve"> website</w:t>
      </w:r>
    </w:p>
    <w:p w14:paraId="726C8624" w14:textId="7AAC17DE" w:rsidR="009315A8" w:rsidRDefault="00293B2C" w:rsidP="00315BCA">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xml:space="preserve">: System shall query data from appointment table in database </w:t>
      </w:r>
    </w:p>
    <w:p w14:paraId="64FD25E2" w14:textId="170BDA6E" w:rsidR="00DD6DCC" w:rsidRPr="008C6447" w:rsidRDefault="00473DF0" w:rsidP="00DD6DCC">
      <w:pPr>
        <w:rPr>
          <w:rFonts w:ascii="Times New Roman" w:hAnsi="Times New Roman" w:cs="Times New Roman"/>
          <w:sz w:val="24"/>
          <w:szCs w:val="32"/>
          <w:highlight w:val="yellow"/>
        </w:rPr>
      </w:pPr>
      <w:r>
        <w:rPr>
          <w:rFonts w:ascii="Times New Roman" w:hAnsi="Times New Roman" w:cs="Times New Roman"/>
          <w:sz w:val="24"/>
          <w:szCs w:val="32"/>
          <w:highlight w:val="yellow"/>
        </w:rPr>
        <w:tab/>
      </w:r>
      <w:r w:rsidR="00DD6DCC" w:rsidRPr="008C6447">
        <w:rPr>
          <w:rFonts w:ascii="Times New Roman" w:hAnsi="Times New Roman" w:cs="Times New Roman"/>
          <w:sz w:val="24"/>
          <w:szCs w:val="32"/>
          <w:highlight w:val="yellow"/>
        </w:rPr>
        <w:t>SRS-0</w:t>
      </w:r>
      <w:r w:rsidR="00315BCA">
        <w:rPr>
          <w:rFonts w:ascii="Times New Roman" w:hAnsi="Times New Roman" w:cs="Times New Roman"/>
          <w:sz w:val="24"/>
          <w:szCs w:val="32"/>
          <w:highlight w:val="yellow"/>
        </w:rPr>
        <w:t>3</w:t>
      </w:r>
      <w:r w:rsidR="00DD6DCC" w:rsidRPr="008C6447">
        <w:rPr>
          <w:rFonts w:ascii="Times New Roman" w:hAnsi="Times New Roman" w:cs="Times New Roman"/>
          <w:sz w:val="24"/>
          <w:szCs w:val="32"/>
          <w:highlight w:val="yellow"/>
        </w:rPr>
        <w:t>: System shall provide patients’ appointment schedule interface in website</w:t>
      </w:r>
    </w:p>
    <w:p w14:paraId="5EA32CAF" w14:textId="20A255C0" w:rsidR="00DD6DCC" w:rsidRPr="008C6447" w:rsidRDefault="00DD6DCC" w:rsidP="00DD6DCC">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SRS-0</w:t>
      </w:r>
      <w:r w:rsidR="00E63C5C">
        <w:rPr>
          <w:rFonts w:ascii="Times New Roman" w:hAnsi="Times New Roman" w:cs="Times New Roman"/>
          <w:sz w:val="24"/>
          <w:szCs w:val="32"/>
          <w:highlight w:val="yellow"/>
        </w:rPr>
        <w:t>4</w:t>
      </w:r>
      <w:r w:rsidRPr="008C6447">
        <w:rPr>
          <w:rFonts w:ascii="Times New Roman" w:hAnsi="Times New Roman" w:cs="Times New Roman"/>
          <w:sz w:val="24"/>
          <w:szCs w:val="32"/>
          <w:highlight w:val="yellow"/>
        </w:rPr>
        <w:t>: System shall provide dentists’ appointment schedule interface in website</w:t>
      </w:r>
    </w:p>
    <w:p w14:paraId="5BEB39D4" w14:textId="6A16738C" w:rsidR="00473DF0" w:rsidRPr="008C6447" w:rsidRDefault="00473DF0" w:rsidP="001C2E68">
      <w:pPr>
        <w:rPr>
          <w:rFonts w:ascii="Times New Roman" w:hAnsi="Times New Roman" w:cs="Times New Roman"/>
          <w:sz w:val="24"/>
          <w:szCs w:val="32"/>
          <w:highlight w:val="yellow"/>
        </w:rPr>
      </w:pPr>
    </w:p>
    <w:p w14:paraId="190C774E" w14:textId="38519F76" w:rsidR="00662414" w:rsidRPr="008C6447" w:rsidRDefault="001C2E68" w:rsidP="006A0E57">
      <w:pPr>
        <w:rPr>
          <w:rFonts w:ascii="Times New Roman" w:hAnsi="Times New Roman" w:cs="Times New Roman"/>
          <w:sz w:val="24"/>
          <w:szCs w:val="32"/>
          <w:highlight w:val="yellow"/>
        </w:rPr>
      </w:pPr>
      <w:r w:rsidRPr="008C6447">
        <w:rPr>
          <w:rFonts w:ascii="Times New Roman" w:hAnsi="Times New Roman" w:cs="Times New Roman"/>
          <w:b/>
          <w:bCs/>
          <w:sz w:val="24"/>
          <w:szCs w:val="32"/>
          <w:highlight w:val="yellow"/>
        </w:rPr>
        <w:t>URS-0</w:t>
      </w:r>
      <w:r w:rsidR="00CC4831">
        <w:rPr>
          <w:rFonts w:ascii="Times New Roman" w:hAnsi="Times New Roman" w:cs="Times New Roman"/>
          <w:b/>
          <w:bCs/>
          <w:sz w:val="24"/>
          <w:szCs w:val="32"/>
          <w:highlight w:val="yellow"/>
        </w:rPr>
        <w:t>3</w:t>
      </w:r>
      <w:r w:rsidRPr="008C6447">
        <w:rPr>
          <w:rFonts w:ascii="Times New Roman" w:hAnsi="Times New Roman" w:cs="Times New Roman"/>
          <w:b/>
          <w:bCs/>
          <w:sz w:val="24"/>
          <w:szCs w:val="32"/>
          <w:highlight w:val="yellow"/>
        </w:rPr>
        <w:t>: User can view all appointment in the dental clinic appointment schedule</w:t>
      </w:r>
    </w:p>
    <w:p w14:paraId="7FE1DE44" w14:textId="68DBC250" w:rsidR="0008194C" w:rsidRPr="008C6447" w:rsidRDefault="0008194C" w:rsidP="0008194C">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SRS-05: System shall provide all appointment schedule of dental clinic in mobile application</w:t>
      </w:r>
    </w:p>
    <w:p w14:paraId="68374245" w14:textId="54D5618E" w:rsidR="003C6AC2" w:rsidRPr="008C6447" w:rsidRDefault="0008194C"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SRS-06: System shall provide all appointment schedule of dental clinic in website</w:t>
      </w:r>
    </w:p>
    <w:p w14:paraId="51CAF95E" w14:textId="77777777" w:rsidR="00C31DD2" w:rsidRPr="008C6447" w:rsidRDefault="00C31DD2" w:rsidP="001C2E68">
      <w:pPr>
        <w:rPr>
          <w:rFonts w:ascii="Times New Roman" w:hAnsi="Times New Roman" w:cs="Times New Roman"/>
          <w:sz w:val="24"/>
          <w:szCs w:val="32"/>
          <w:highlight w:val="yellow"/>
        </w:rPr>
      </w:pPr>
    </w:p>
    <w:p w14:paraId="46B7DF91" w14:textId="723BE9C8"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CC4831">
        <w:rPr>
          <w:rFonts w:ascii="Times New Roman" w:hAnsi="Times New Roman" w:cs="Times New Roman"/>
          <w:b/>
          <w:bCs/>
          <w:sz w:val="24"/>
          <w:szCs w:val="32"/>
          <w:highlight w:val="yellow"/>
        </w:rPr>
        <w:t>4</w:t>
      </w:r>
      <w:r w:rsidRPr="008C6447">
        <w:rPr>
          <w:rFonts w:ascii="Times New Roman" w:hAnsi="Times New Roman" w:cs="Times New Roman"/>
          <w:b/>
          <w:bCs/>
          <w:sz w:val="24"/>
          <w:szCs w:val="32"/>
          <w:highlight w:val="yellow"/>
        </w:rPr>
        <w:t>: User can view the dentist appointment in website</w:t>
      </w:r>
    </w:p>
    <w:p w14:paraId="4BBDEC4B" w14:textId="1E318F68" w:rsidR="0008194C" w:rsidRPr="008C6447" w:rsidRDefault="0008194C"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BD2381" w:rsidRPr="008C6447">
        <w:rPr>
          <w:rFonts w:ascii="Times New Roman" w:hAnsi="Times New Roman" w:cs="Times New Roman"/>
          <w:sz w:val="24"/>
          <w:szCs w:val="32"/>
          <w:highlight w:val="yellow"/>
        </w:rPr>
        <w:t>SRS-03: System shall provide dentists’ appointment schedule interface in website</w:t>
      </w:r>
    </w:p>
    <w:p w14:paraId="0DAB4696" w14:textId="37CFC5CF" w:rsidR="00746203" w:rsidRPr="008C6447" w:rsidRDefault="00746203" w:rsidP="00746203">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894A0D">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72CD6BE1" w14:textId="77777777" w:rsidR="00C31DD2" w:rsidRPr="008C6447" w:rsidRDefault="00C31DD2" w:rsidP="00746203">
      <w:pPr>
        <w:ind w:firstLine="720"/>
        <w:rPr>
          <w:rFonts w:ascii="Times New Roman" w:hAnsi="Times New Roman" w:cs="Times New Roman"/>
          <w:sz w:val="24"/>
          <w:szCs w:val="32"/>
          <w:highlight w:val="yellow"/>
        </w:rPr>
      </w:pPr>
    </w:p>
    <w:p w14:paraId="170886E2" w14:textId="7F848C9F"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CC4831">
        <w:rPr>
          <w:rFonts w:ascii="Times New Roman" w:hAnsi="Times New Roman" w:cs="Times New Roman"/>
          <w:b/>
          <w:bCs/>
          <w:sz w:val="24"/>
          <w:szCs w:val="32"/>
          <w:highlight w:val="yellow"/>
        </w:rPr>
        <w:t>5</w:t>
      </w:r>
      <w:r w:rsidRPr="008C6447">
        <w:rPr>
          <w:rFonts w:ascii="Times New Roman" w:hAnsi="Times New Roman" w:cs="Times New Roman"/>
          <w:b/>
          <w:bCs/>
          <w:sz w:val="24"/>
          <w:szCs w:val="32"/>
          <w:highlight w:val="yellow"/>
        </w:rPr>
        <w:t>: User can view the patient appointment in website</w:t>
      </w:r>
    </w:p>
    <w:p w14:paraId="6E573A28" w14:textId="70B412F9" w:rsidR="00BD2381" w:rsidRPr="008C6447" w:rsidRDefault="00BD2381" w:rsidP="00BD2381">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222CD2">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xml:space="preserve">: System shall provide patients’ appointment schedule interface in </w:t>
      </w:r>
      <w:r w:rsidR="00222CD2">
        <w:rPr>
          <w:rFonts w:ascii="Times New Roman" w:hAnsi="Times New Roman" w:cs="Times New Roman"/>
          <w:sz w:val="24"/>
          <w:szCs w:val="32"/>
          <w:highlight w:val="yellow"/>
        </w:rPr>
        <w:t>website</w:t>
      </w:r>
    </w:p>
    <w:p w14:paraId="178A4DDF" w14:textId="287D2AA9" w:rsidR="00746203" w:rsidRPr="008C6447" w:rsidRDefault="00746203" w:rsidP="00BD2381">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623B9F">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4DB083AF" w14:textId="77777777" w:rsidR="00C31DD2" w:rsidRPr="008C6447" w:rsidRDefault="00C31DD2" w:rsidP="00BD2381">
      <w:pPr>
        <w:ind w:left="720"/>
        <w:rPr>
          <w:rFonts w:ascii="Times New Roman" w:hAnsi="Times New Roman" w:cs="Times New Roman"/>
          <w:sz w:val="24"/>
          <w:szCs w:val="32"/>
          <w:highlight w:val="yellow"/>
        </w:rPr>
      </w:pPr>
    </w:p>
    <w:p w14:paraId="41DC23CA" w14:textId="375E6E13"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6</w:t>
      </w:r>
      <w:r w:rsidRPr="008C6447">
        <w:rPr>
          <w:rFonts w:ascii="Times New Roman" w:hAnsi="Times New Roman" w:cs="Times New Roman"/>
          <w:b/>
          <w:bCs/>
          <w:sz w:val="24"/>
          <w:szCs w:val="32"/>
          <w:highlight w:val="yellow"/>
        </w:rPr>
        <w:t>: User can add new appointment into the database</w:t>
      </w:r>
    </w:p>
    <w:p w14:paraId="600BE4B9" w14:textId="20A4F59D" w:rsidR="00BD2381" w:rsidRPr="008C6447" w:rsidRDefault="00BD2381"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746203" w:rsidRPr="008C6447">
        <w:rPr>
          <w:rFonts w:ascii="Times New Roman" w:hAnsi="Times New Roman" w:cs="Times New Roman"/>
          <w:sz w:val="24"/>
          <w:szCs w:val="32"/>
          <w:highlight w:val="yellow"/>
        </w:rPr>
        <w:t>SRS-07:</w:t>
      </w:r>
      <w:r w:rsidR="00662414" w:rsidRPr="008C6447">
        <w:rPr>
          <w:rFonts w:ascii="Times New Roman" w:hAnsi="Times New Roman" w:cs="Times New Roman"/>
          <w:sz w:val="24"/>
          <w:szCs w:val="32"/>
          <w:highlight w:val="yellow"/>
        </w:rPr>
        <w:t xml:space="preserve"> System shall provide </w:t>
      </w:r>
      <w:r w:rsidR="00891B61" w:rsidRPr="008C6447">
        <w:rPr>
          <w:rFonts w:ascii="Times New Roman" w:hAnsi="Times New Roman" w:cs="Times New Roman"/>
          <w:sz w:val="24"/>
          <w:szCs w:val="32"/>
          <w:highlight w:val="yellow"/>
        </w:rPr>
        <w:t>interface for make a new appointment</w:t>
      </w:r>
    </w:p>
    <w:p w14:paraId="12885C0D" w14:textId="264E6362" w:rsidR="001F5B3C" w:rsidRPr="008C6447" w:rsidRDefault="001F5B3C" w:rsidP="002E3874">
      <w:pPr>
        <w:ind w:left="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 xml:space="preserve">SRS-08: </w:t>
      </w:r>
      <w:r w:rsidRPr="008C6447">
        <w:rPr>
          <w:rFonts w:ascii="Times New Roman" w:hAnsi="Times New Roman" w:cs="Times New Roman"/>
          <w:sz w:val="24"/>
          <w:szCs w:val="24"/>
          <w:highlight w:val="yellow"/>
        </w:rPr>
        <w:t>System shall add new appointment to appointment table in the database</w:t>
      </w:r>
      <w:r w:rsidR="001B668C">
        <w:rPr>
          <w:rFonts w:ascii="Times New Roman" w:hAnsi="Times New Roman" w:cs="Times New Roman"/>
          <w:sz w:val="24"/>
          <w:szCs w:val="24"/>
          <w:highlight w:val="yellow"/>
        </w:rPr>
        <w:t xml:space="preserve"> which contains </w:t>
      </w:r>
      <w:proofErr w:type="spellStart"/>
      <w:r w:rsidR="001B668C">
        <w:rPr>
          <w:rFonts w:ascii="Times New Roman" w:hAnsi="Times New Roman" w:cs="Times New Roman"/>
          <w:sz w:val="24"/>
          <w:szCs w:val="24"/>
          <w:highlight w:val="yellow"/>
        </w:rPr>
        <w:t>patientID</w:t>
      </w:r>
      <w:proofErr w:type="spellEnd"/>
      <w:r w:rsidR="001B668C">
        <w:rPr>
          <w:rFonts w:ascii="Times New Roman" w:hAnsi="Times New Roman" w:cs="Times New Roman"/>
          <w:sz w:val="24"/>
          <w:szCs w:val="24"/>
          <w:highlight w:val="yellow"/>
        </w:rPr>
        <w:t xml:space="preserve">, </w:t>
      </w:r>
      <w:proofErr w:type="spellStart"/>
      <w:r w:rsidR="001B668C">
        <w:rPr>
          <w:rFonts w:ascii="Times New Roman" w:hAnsi="Times New Roman" w:cs="Times New Roman"/>
          <w:sz w:val="24"/>
          <w:szCs w:val="24"/>
          <w:highlight w:val="yellow"/>
        </w:rPr>
        <w:t>dentistID</w:t>
      </w:r>
      <w:proofErr w:type="spellEnd"/>
      <w:r w:rsidR="001B668C">
        <w:rPr>
          <w:rFonts w:ascii="Times New Roman" w:hAnsi="Times New Roman" w:cs="Times New Roman"/>
          <w:sz w:val="24"/>
          <w:szCs w:val="24"/>
          <w:highlight w:val="yellow"/>
        </w:rPr>
        <w:t xml:space="preserve">, date, </w:t>
      </w:r>
      <w:proofErr w:type="spellStart"/>
      <w:r w:rsidR="001B668C">
        <w:rPr>
          <w:rFonts w:ascii="Times New Roman" w:hAnsi="Times New Roman" w:cs="Times New Roman"/>
          <w:sz w:val="24"/>
          <w:szCs w:val="24"/>
          <w:highlight w:val="yellow"/>
        </w:rPr>
        <w:t>startTime</w:t>
      </w:r>
      <w:proofErr w:type="spellEnd"/>
      <w:r w:rsidR="001B668C">
        <w:rPr>
          <w:rFonts w:ascii="Times New Roman" w:hAnsi="Times New Roman" w:cs="Times New Roman"/>
          <w:sz w:val="24"/>
          <w:szCs w:val="24"/>
          <w:highlight w:val="yellow"/>
        </w:rPr>
        <w:t xml:space="preserve">, </w:t>
      </w:r>
      <w:proofErr w:type="spellStart"/>
      <w:r w:rsidR="001B668C">
        <w:rPr>
          <w:rFonts w:ascii="Times New Roman" w:hAnsi="Times New Roman" w:cs="Times New Roman"/>
          <w:sz w:val="24"/>
          <w:szCs w:val="24"/>
          <w:highlight w:val="yellow"/>
        </w:rPr>
        <w:t>endTime</w:t>
      </w:r>
      <w:proofErr w:type="spellEnd"/>
      <w:r w:rsidR="001B668C">
        <w:rPr>
          <w:rFonts w:ascii="Times New Roman" w:hAnsi="Times New Roman" w:cs="Times New Roman"/>
          <w:sz w:val="24"/>
          <w:szCs w:val="24"/>
          <w:highlight w:val="yellow"/>
        </w:rPr>
        <w:t>, treatment, and description</w:t>
      </w:r>
    </w:p>
    <w:p w14:paraId="160BC61C" w14:textId="58E26178" w:rsidR="009C4B7A" w:rsidRPr="008C6447" w:rsidRDefault="005E51EB" w:rsidP="0001394F">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14:paraId="07B8AE77" w14:textId="77777777" w:rsidR="00C31DD2" w:rsidRPr="008C6447" w:rsidRDefault="00C31DD2" w:rsidP="0001394F">
      <w:pPr>
        <w:ind w:left="720"/>
        <w:rPr>
          <w:rFonts w:ascii="Times New Roman" w:hAnsi="Times New Roman" w:cs="Times New Roman"/>
          <w:sz w:val="24"/>
          <w:szCs w:val="24"/>
          <w:highlight w:val="yellow"/>
        </w:rPr>
      </w:pPr>
    </w:p>
    <w:p w14:paraId="3555C42A" w14:textId="3CB1AF56"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7</w:t>
      </w:r>
      <w:r w:rsidRPr="008C6447">
        <w:rPr>
          <w:rFonts w:ascii="Times New Roman" w:hAnsi="Times New Roman" w:cs="Times New Roman"/>
          <w:b/>
          <w:bCs/>
          <w:sz w:val="24"/>
          <w:szCs w:val="32"/>
          <w:highlight w:val="yellow"/>
        </w:rPr>
        <w:t>: User can edit the appointment</w:t>
      </w:r>
    </w:p>
    <w:p w14:paraId="7AEB6866" w14:textId="352B38A6" w:rsidR="0001394F" w:rsidRPr="008C6447" w:rsidRDefault="0001394F" w:rsidP="0001394F">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3B4241">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7FC22829" w14:textId="4CD569AD" w:rsidR="0001394F" w:rsidRPr="008C6447" w:rsidRDefault="00B40B09" w:rsidP="002E3874">
      <w:pPr>
        <w:ind w:left="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r w:rsidR="002E3874">
        <w:rPr>
          <w:rFonts w:ascii="Times New Roman" w:hAnsi="Times New Roman" w:cs="Times New Roman"/>
          <w:sz w:val="24"/>
          <w:szCs w:val="32"/>
          <w:highlight w:val="yellow"/>
        </w:rPr>
        <w:t>10</w:t>
      </w:r>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r w:rsidR="003A045B">
        <w:rPr>
          <w:rFonts w:ascii="Times New Roman" w:hAnsi="Times New Roman" w:cs="Times New Roman"/>
          <w:sz w:val="24"/>
          <w:szCs w:val="24"/>
          <w:highlight w:val="yellow"/>
        </w:rPr>
        <w:t>update</w:t>
      </w:r>
      <w:r w:rsidRPr="008C6447">
        <w:rPr>
          <w:rFonts w:ascii="Times New Roman" w:hAnsi="Times New Roman" w:cs="Times New Roman"/>
          <w:sz w:val="24"/>
          <w:szCs w:val="24"/>
          <w:highlight w:val="yellow"/>
        </w:rPr>
        <w:t xml:space="preserve"> new appointment</w:t>
      </w:r>
      <w:r w:rsidR="003A045B">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w:t>
      </w:r>
      <w:r w:rsidR="001F5B3C" w:rsidRPr="008C6447">
        <w:rPr>
          <w:rFonts w:ascii="Times New Roman" w:hAnsi="Times New Roman" w:cs="Times New Roman"/>
          <w:sz w:val="24"/>
          <w:szCs w:val="24"/>
          <w:highlight w:val="yellow"/>
        </w:rPr>
        <w:t xml:space="preserve">to appointment table in </w:t>
      </w:r>
      <w:r w:rsidRPr="008C6447">
        <w:rPr>
          <w:rFonts w:ascii="Times New Roman" w:hAnsi="Times New Roman" w:cs="Times New Roman"/>
          <w:sz w:val="24"/>
          <w:szCs w:val="24"/>
          <w:highlight w:val="yellow"/>
        </w:rPr>
        <w:t>the database</w:t>
      </w:r>
    </w:p>
    <w:p w14:paraId="5309AF32" w14:textId="77777777" w:rsidR="00C31DD2" w:rsidRPr="008C6447" w:rsidRDefault="00C31DD2" w:rsidP="00C31DD2">
      <w:pPr>
        <w:ind w:firstLine="720"/>
        <w:rPr>
          <w:rFonts w:ascii="Times New Roman" w:hAnsi="Times New Roman" w:cs="Times New Roman"/>
          <w:sz w:val="24"/>
          <w:szCs w:val="24"/>
          <w:highlight w:val="yellow"/>
        </w:rPr>
      </w:pPr>
    </w:p>
    <w:p w14:paraId="3653598C" w14:textId="07A04752"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8</w:t>
      </w:r>
      <w:r w:rsidRPr="008C6447">
        <w:rPr>
          <w:rFonts w:ascii="Times New Roman" w:hAnsi="Times New Roman" w:cs="Times New Roman"/>
          <w:b/>
          <w:bCs/>
          <w:sz w:val="24"/>
          <w:szCs w:val="32"/>
          <w:highlight w:val="yellow"/>
        </w:rPr>
        <w:t>: User can delete the appointment</w:t>
      </w:r>
    </w:p>
    <w:p w14:paraId="1BC0E2D6" w14:textId="741440D4" w:rsidR="00C31DD2" w:rsidRPr="008C6447" w:rsidRDefault="00C31DD2"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lastRenderedPageBreak/>
        <w:tab/>
      </w:r>
      <w:r w:rsidR="005439BA" w:rsidRPr="008C6447">
        <w:rPr>
          <w:rFonts w:ascii="Times New Roman" w:hAnsi="Times New Roman" w:cs="Times New Roman"/>
          <w:sz w:val="24"/>
          <w:szCs w:val="32"/>
          <w:highlight w:val="yellow"/>
        </w:rPr>
        <w:t>SRS-1</w:t>
      </w:r>
      <w:r w:rsidR="002E3874">
        <w:rPr>
          <w:rFonts w:ascii="Times New Roman" w:hAnsi="Times New Roman" w:cs="Times New Roman"/>
          <w:sz w:val="24"/>
          <w:szCs w:val="32"/>
          <w:highlight w:val="yellow"/>
        </w:rPr>
        <w:t>1</w:t>
      </w:r>
      <w:r w:rsidR="005439BA" w:rsidRPr="008C6447">
        <w:rPr>
          <w:rFonts w:ascii="Times New Roman" w:hAnsi="Times New Roman" w:cs="Times New Roman"/>
          <w:sz w:val="24"/>
          <w:szCs w:val="32"/>
          <w:highlight w:val="yellow"/>
        </w:rPr>
        <w:t>: System shall delete appointment from appointment table in database</w:t>
      </w:r>
    </w:p>
    <w:p w14:paraId="56AAEAA3" w14:textId="77777777" w:rsidR="002B19B4" w:rsidRPr="008C6447" w:rsidRDefault="002B19B4" w:rsidP="001C2E68">
      <w:pPr>
        <w:rPr>
          <w:rFonts w:ascii="Times New Roman" w:hAnsi="Times New Roman" w:cs="Times New Roman"/>
          <w:sz w:val="24"/>
          <w:szCs w:val="32"/>
          <w:highlight w:val="yellow"/>
        </w:rPr>
      </w:pPr>
    </w:p>
    <w:p w14:paraId="369F24FB" w14:textId="2ADCB66F"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URS-0</w:t>
      </w:r>
      <w:r w:rsidR="0060007A">
        <w:rPr>
          <w:rFonts w:ascii="Times New Roman" w:hAnsi="Times New Roman" w:cs="Times New Roman"/>
          <w:b/>
          <w:bCs/>
          <w:sz w:val="24"/>
          <w:szCs w:val="32"/>
          <w:highlight w:val="yellow"/>
        </w:rPr>
        <w:t>9</w:t>
      </w:r>
      <w:r w:rsidRPr="008C6447">
        <w:rPr>
          <w:rFonts w:ascii="Times New Roman" w:hAnsi="Times New Roman" w:cs="Times New Roman"/>
          <w:b/>
          <w:bCs/>
          <w:sz w:val="24"/>
          <w:szCs w:val="32"/>
          <w:highlight w:val="yellow"/>
        </w:rPr>
        <w:t>: User can save the appointment to google calendar</w:t>
      </w:r>
    </w:p>
    <w:p w14:paraId="6F043536" w14:textId="7A48ACBA" w:rsidR="00AF091D" w:rsidRPr="008C6447" w:rsidRDefault="00AF091D" w:rsidP="00AF091D">
      <w:pPr>
        <w:ind w:left="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SRS-0</w:t>
      </w:r>
      <w:r w:rsidR="00BE7A27">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query data from appointment table in database</w:t>
      </w:r>
    </w:p>
    <w:p w14:paraId="75F84EE5" w14:textId="76108ED9" w:rsidR="002B19B4" w:rsidRPr="008C6447" w:rsidRDefault="002B19B4"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SRS-1</w:t>
      </w:r>
      <w:r w:rsidR="002E3874">
        <w:rPr>
          <w:rFonts w:ascii="Times New Roman" w:hAnsi="Times New Roman" w:cs="Times New Roman"/>
          <w:sz w:val="24"/>
          <w:szCs w:val="32"/>
          <w:highlight w:val="yellow"/>
        </w:rPr>
        <w:t>2</w:t>
      </w:r>
      <w:r w:rsidRPr="008C6447">
        <w:rPr>
          <w:rFonts w:ascii="Times New Roman" w:hAnsi="Times New Roman" w:cs="Times New Roman"/>
          <w:sz w:val="24"/>
          <w:szCs w:val="32"/>
          <w:highlight w:val="yellow"/>
        </w:rPr>
        <w:t>: System shall open google calendar page to save the data to calendar</w:t>
      </w:r>
    </w:p>
    <w:p w14:paraId="249B8257" w14:textId="77777777" w:rsidR="002B19B4" w:rsidRPr="008C6447" w:rsidRDefault="002B19B4" w:rsidP="001C2E68">
      <w:pPr>
        <w:rPr>
          <w:rFonts w:ascii="Times New Roman" w:hAnsi="Times New Roman" w:cs="Times New Roman"/>
          <w:sz w:val="24"/>
          <w:szCs w:val="32"/>
          <w:highlight w:val="yellow"/>
        </w:rPr>
      </w:pPr>
    </w:p>
    <w:p w14:paraId="32CE624E" w14:textId="364D8C4A"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w:t>
      </w:r>
      <w:r w:rsidR="0060007A">
        <w:rPr>
          <w:rFonts w:ascii="Times New Roman" w:hAnsi="Times New Roman" w:cs="Times New Roman"/>
          <w:b/>
          <w:bCs/>
          <w:sz w:val="24"/>
          <w:szCs w:val="32"/>
          <w:highlight w:val="yellow"/>
        </w:rPr>
        <w:t>10</w:t>
      </w:r>
      <w:r w:rsidRPr="008C6447">
        <w:rPr>
          <w:rFonts w:ascii="Times New Roman" w:hAnsi="Times New Roman" w:cs="Times New Roman"/>
          <w:b/>
          <w:bCs/>
          <w:sz w:val="24"/>
          <w:szCs w:val="32"/>
          <w:highlight w:val="yellow"/>
        </w:rPr>
        <w:t>: User can login to the mobile application</w:t>
      </w:r>
    </w:p>
    <w:p w14:paraId="3E05F031" w14:textId="3AB428CD" w:rsidR="00DF44F0" w:rsidRPr="008C6447" w:rsidRDefault="00DF44F0" w:rsidP="00DF44F0">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14:paraId="5B81A934" w14:textId="2C65CFA0" w:rsidR="00AF091D" w:rsidRPr="008C6447" w:rsidRDefault="00AF091D"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r>
      <w:r w:rsidR="00E54F08" w:rsidRPr="008C6447">
        <w:rPr>
          <w:rFonts w:ascii="Times New Roman" w:hAnsi="Times New Roman" w:cs="Times New Roman"/>
          <w:sz w:val="24"/>
          <w:szCs w:val="32"/>
          <w:highlight w:val="yellow"/>
        </w:rPr>
        <w:t>SRS-1</w:t>
      </w:r>
      <w:r w:rsidR="002E3874">
        <w:rPr>
          <w:rFonts w:ascii="Times New Roman" w:hAnsi="Times New Roman" w:cs="Times New Roman"/>
          <w:sz w:val="24"/>
          <w:szCs w:val="32"/>
          <w:highlight w:val="yellow"/>
        </w:rPr>
        <w:t>3</w:t>
      </w:r>
      <w:r w:rsidRPr="008C6447">
        <w:rPr>
          <w:rFonts w:ascii="Times New Roman" w:hAnsi="Times New Roman" w:cs="Times New Roman"/>
          <w:sz w:val="24"/>
          <w:szCs w:val="32"/>
          <w:highlight w:val="yellow"/>
        </w:rPr>
        <w:t xml:space="preserve">: System shall provide </w:t>
      </w:r>
      <w:r w:rsidR="00E54F08" w:rsidRPr="008C6447">
        <w:rPr>
          <w:rFonts w:ascii="Times New Roman" w:hAnsi="Times New Roman" w:cs="Times New Roman"/>
          <w:sz w:val="24"/>
          <w:szCs w:val="32"/>
          <w:highlight w:val="yellow"/>
        </w:rPr>
        <w:t>the login interface for patient in mobile application</w:t>
      </w:r>
    </w:p>
    <w:p w14:paraId="6FA89FD9" w14:textId="0FD6541E" w:rsidR="00245311" w:rsidRDefault="00245311" w:rsidP="00DF44F0">
      <w:pPr>
        <w:ind w:left="720"/>
        <w:rPr>
          <w:rFonts w:ascii="Times" w:hAnsi="Times"/>
          <w:sz w:val="24"/>
          <w:szCs w:val="24"/>
          <w:highlight w:val="yellow"/>
        </w:rPr>
      </w:pPr>
      <w:r w:rsidRPr="008C6447">
        <w:rPr>
          <w:rFonts w:ascii="Times" w:hAnsi="Times"/>
          <w:sz w:val="24"/>
          <w:szCs w:val="24"/>
          <w:highlight w:val="yellow"/>
        </w:rPr>
        <w:t>SRS-1</w:t>
      </w:r>
      <w:r w:rsidR="002E3874">
        <w:rPr>
          <w:rFonts w:ascii="Times" w:hAnsi="Times"/>
          <w:sz w:val="24"/>
          <w:szCs w:val="24"/>
          <w:highlight w:val="yellow"/>
        </w:rPr>
        <w:t>4</w:t>
      </w:r>
      <w:r w:rsidRPr="008C6447">
        <w:rPr>
          <w:rFonts w:ascii="Times" w:hAnsi="Times"/>
          <w:sz w:val="24"/>
          <w:szCs w:val="24"/>
          <w:highlight w:val="yellow"/>
        </w:rPr>
        <w:t xml:space="preserve">: System shall validate by match </w:t>
      </w:r>
      <w:proofErr w:type="spellStart"/>
      <w:proofErr w:type="gramStart"/>
      <w:r w:rsidRPr="008C6447">
        <w:rPr>
          <w:rFonts w:ascii="Times" w:hAnsi="Times"/>
          <w:sz w:val="24"/>
          <w:szCs w:val="24"/>
          <w:highlight w:val="yellow"/>
        </w:rPr>
        <w:t>patientID</w:t>
      </w:r>
      <w:proofErr w:type="spellEnd"/>
      <w:r w:rsidRPr="008C6447">
        <w:rPr>
          <w:rFonts w:ascii="Times" w:hAnsi="Times"/>
          <w:sz w:val="24"/>
          <w:szCs w:val="24"/>
          <w:highlight w:val="yellow"/>
        </w:rPr>
        <w:t xml:space="preserve"> </w:t>
      </w:r>
      <w:r w:rsidR="001610A5">
        <w:rPr>
          <w:rFonts w:ascii="Times" w:hAnsi="Times"/>
          <w:sz w:val="24"/>
          <w:szCs w:val="24"/>
          <w:highlight w:val="yellow"/>
        </w:rPr>
        <w:t xml:space="preserve"> </w:t>
      </w:r>
      <w:r w:rsidRPr="008C6447">
        <w:rPr>
          <w:rFonts w:ascii="Times" w:hAnsi="Times"/>
          <w:sz w:val="24"/>
          <w:szCs w:val="24"/>
          <w:highlight w:val="yellow"/>
        </w:rPr>
        <w:t>with</w:t>
      </w:r>
      <w:proofErr w:type="gramEnd"/>
      <w:r w:rsidRPr="008C6447">
        <w:rPr>
          <w:rFonts w:ascii="Times" w:hAnsi="Times"/>
          <w:sz w:val="24"/>
          <w:szCs w:val="24"/>
          <w:highlight w:val="yellow"/>
        </w:rPr>
        <w:t xml:space="preserve"> the data in patient table in the database</w:t>
      </w:r>
    </w:p>
    <w:p w14:paraId="3FF3E538" w14:textId="1FF83357" w:rsidR="001610A5" w:rsidRPr="008C6447" w:rsidRDefault="001610A5" w:rsidP="001610A5">
      <w:pPr>
        <w:ind w:left="720"/>
        <w:rPr>
          <w:rFonts w:ascii="Times" w:hAnsi="Times"/>
          <w:sz w:val="24"/>
          <w:szCs w:val="24"/>
          <w:highlight w:val="yellow"/>
        </w:rPr>
      </w:pPr>
      <w:r w:rsidRPr="008C6447">
        <w:rPr>
          <w:rFonts w:ascii="Times" w:hAnsi="Times"/>
          <w:sz w:val="24"/>
          <w:szCs w:val="24"/>
          <w:highlight w:val="yellow"/>
        </w:rPr>
        <w:t>SRS-1</w:t>
      </w:r>
      <w:r w:rsidR="002E3874">
        <w:rPr>
          <w:rFonts w:ascii="Times" w:hAnsi="Times"/>
          <w:sz w:val="24"/>
          <w:szCs w:val="24"/>
          <w:highlight w:val="yellow"/>
        </w:rPr>
        <w:t>5</w:t>
      </w:r>
      <w:r w:rsidRPr="008C6447">
        <w:rPr>
          <w:rFonts w:ascii="Times" w:hAnsi="Times"/>
          <w:sz w:val="24"/>
          <w:szCs w:val="24"/>
          <w:highlight w:val="yellow"/>
        </w:rPr>
        <w:t xml:space="preserve">: System shall validate by match </w:t>
      </w:r>
      <w:r>
        <w:rPr>
          <w:rFonts w:ascii="Times" w:hAnsi="Times"/>
          <w:sz w:val="24"/>
          <w:szCs w:val="24"/>
          <w:highlight w:val="yellow"/>
        </w:rPr>
        <w:t xml:space="preserve">password </w:t>
      </w:r>
      <w:r w:rsidRPr="008C6447">
        <w:rPr>
          <w:rFonts w:ascii="Times" w:hAnsi="Times"/>
          <w:sz w:val="24"/>
          <w:szCs w:val="24"/>
          <w:highlight w:val="yellow"/>
        </w:rPr>
        <w:t>with the data in patient table in the database</w:t>
      </w:r>
    </w:p>
    <w:p w14:paraId="6029C5E0" w14:textId="15094712" w:rsidR="00245311" w:rsidRPr="008C6447" w:rsidRDefault="00245311" w:rsidP="00DF44F0">
      <w:pPr>
        <w:ind w:left="720"/>
        <w:rPr>
          <w:rFonts w:ascii="Times" w:hAnsi="Times"/>
          <w:sz w:val="24"/>
          <w:szCs w:val="24"/>
          <w:highlight w:val="yellow"/>
        </w:rPr>
      </w:pPr>
      <w:r w:rsidRPr="008C6447">
        <w:rPr>
          <w:rFonts w:ascii="Times" w:hAnsi="Times"/>
          <w:sz w:val="24"/>
          <w:szCs w:val="24"/>
          <w:highlight w:val="yellow"/>
        </w:rPr>
        <w:t>SRS-1</w:t>
      </w:r>
      <w:r w:rsidR="002E3874">
        <w:rPr>
          <w:rFonts w:ascii="Times" w:hAnsi="Times"/>
          <w:sz w:val="24"/>
          <w:szCs w:val="24"/>
          <w:highlight w:val="yellow"/>
        </w:rPr>
        <w:t>6</w:t>
      </w:r>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userID</w:t>
      </w:r>
      <w:proofErr w:type="spellEnd"/>
      <w:r w:rsidRPr="008C6447">
        <w:rPr>
          <w:rFonts w:ascii="Times" w:hAnsi="Times"/>
          <w:sz w:val="24"/>
          <w:szCs w:val="24"/>
          <w:highlight w:val="yellow"/>
        </w:rPr>
        <w:t xml:space="preserve"> with the data in clinic users’ table in the database</w:t>
      </w:r>
    </w:p>
    <w:p w14:paraId="7BFAF36D" w14:textId="31C95D33" w:rsidR="007A66BF" w:rsidRPr="008C6447" w:rsidRDefault="007A66BF" w:rsidP="007A66BF">
      <w:pPr>
        <w:ind w:firstLine="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w:t>
      </w:r>
      <w:r w:rsidR="00DF44F0" w:rsidRPr="008C6447">
        <w:rPr>
          <w:rFonts w:ascii="Times New Roman" w:hAnsi="Times New Roman" w:cs="Times New Roman"/>
          <w:sz w:val="24"/>
          <w:szCs w:val="24"/>
          <w:highlight w:val="yellow"/>
        </w:rPr>
        <w:t>1</w:t>
      </w:r>
      <w:r w:rsidR="002E3874">
        <w:rPr>
          <w:rFonts w:ascii="Times New Roman" w:hAnsi="Times New Roman" w:cs="Times New Roman"/>
          <w:sz w:val="24"/>
          <w:szCs w:val="24"/>
          <w:highlight w:val="yellow"/>
        </w:rPr>
        <w:t>7</w:t>
      </w:r>
      <w:r w:rsidRPr="008C6447">
        <w:rPr>
          <w:rFonts w:ascii="Times New Roman" w:hAnsi="Times New Roman" w:cs="Times New Roman"/>
          <w:sz w:val="24"/>
          <w:szCs w:val="24"/>
          <w:highlight w:val="yellow"/>
        </w:rPr>
        <w:t>: System shall show error message “</w:t>
      </w:r>
      <w:r w:rsidR="003A0A2B">
        <w:rPr>
          <w:rFonts w:ascii="Times New Roman" w:hAnsi="Times New Roman" w:cs="Times New Roman"/>
          <w:sz w:val="24"/>
          <w:szCs w:val="24"/>
          <w:highlight w:val="yellow"/>
        </w:rPr>
        <w:t>Your login failed</w:t>
      </w:r>
      <w:r w:rsidRPr="008C6447">
        <w:rPr>
          <w:rFonts w:ascii="Times New Roman" w:hAnsi="Times New Roman" w:cs="Times New Roman"/>
          <w:sz w:val="24"/>
          <w:szCs w:val="24"/>
          <w:highlight w:val="yellow"/>
        </w:rPr>
        <w:t>”</w:t>
      </w:r>
    </w:p>
    <w:p w14:paraId="655999CD" w14:textId="33DFF511" w:rsidR="007A66BF" w:rsidRDefault="00DF44F0" w:rsidP="007A66BF">
      <w:pPr>
        <w:ind w:firstLine="720"/>
        <w:rPr>
          <w:rFonts w:ascii="Times" w:hAnsi="Times"/>
          <w:sz w:val="24"/>
          <w:szCs w:val="24"/>
          <w:highlight w:val="yellow"/>
        </w:rPr>
      </w:pPr>
      <w:r w:rsidRPr="008C6447">
        <w:rPr>
          <w:rFonts w:ascii="Times" w:hAnsi="Times"/>
          <w:sz w:val="24"/>
          <w:szCs w:val="24"/>
          <w:highlight w:val="yellow"/>
        </w:rPr>
        <w:t>SRS-1</w:t>
      </w:r>
      <w:r w:rsidR="002E3874">
        <w:rPr>
          <w:rFonts w:ascii="Times" w:hAnsi="Times"/>
          <w:sz w:val="24"/>
          <w:szCs w:val="24"/>
          <w:highlight w:val="yellow"/>
        </w:rPr>
        <w:t>8</w:t>
      </w:r>
      <w:r w:rsidR="007A66BF" w:rsidRPr="008C6447">
        <w:rPr>
          <w:rFonts w:ascii="Times" w:hAnsi="Times"/>
          <w:sz w:val="24"/>
          <w:szCs w:val="24"/>
          <w:highlight w:val="yellow"/>
        </w:rPr>
        <w:t>: System shall save session after user login</w:t>
      </w:r>
    </w:p>
    <w:p w14:paraId="2C3FCEEC" w14:textId="6C20CBAC" w:rsidR="00432FA7" w:rsidRDefault="002E3874" w:rsidP="00432FA7">
      <w:pPr>
        <w:ind w:left="720"/>
        <w:rPr>
          <w:rFonts w:ascii="Times" w:hAnsi="Times"/>
          <w:sz w:val="24"/>
          <w:szCs w:val="24"/>
          <w:highlight w:val="yellow"/>
        </w:rPr>
      </w:pPr>
      <w:r>
        <w:rPr>
          <w:rFonts w:ascii="Times" w:hAnsi="Times"/>
          <w:sz w:val="24"/>
          <w:szCs w:val="24"/>
          <w:highlight w:val="yellow"/>
        </w:rPr>
        <w:t>SRS-19</w:t>
      </w:r>
      <w:r w:rsidR="00432FA7">
        <w:rPr>
          <w:rFonts w:ascii="Times" w:hAnsi="Times"/>
          <w:sz w:val="24"/>
          <w:szCs w:val="24"/>
          <w:highlight w:val="yellow"/>
        </w:rPr>
        <w:t>: System shall provide the main page interface for patient in mobile application</w:t>
      </w:r>
    </w:p>
    <w:p w14:paraId="65D8652A" w14:textId="77777777" w:rsidR="00606990" w:rsidRPr="008C6447" w:rsidRDefault="00606990" w:rsidP="007A66BF">
      <w:pPr>
        <w:ind w:firstLine="720"/>
        <w:rPr>
          <w:rFonts w:ascii="Times" w:hAnsi="Times"/>
          <w:sz w:val="24"/>
          <w:szCs w:val="24"/>
          <w:highlight w:val="yellow"/>
        </w:rPr>
      </w:pPr>
    </w:p>
    <w:p w14:paraId="613971FF" w14:textId="5B687C62" w:rsidR="002448BD" w:rsidRDefault="00606990" w:rsidP="001C2E68">
      <w:pPr>
        <w:rPr>
          <w:ins w:id="141" w:author="SONY" w:date="2014-06-23T14:58:00Z"/>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w:t>
      </w:r>
      <w:r w:rsidR="007A29C7">
        <w:rPr>
          <w:rFonts w:ascii="Times New Roman" w:hAnsi="Times New Roman" w:cs="Times New Roman"/>
          <w:b/>
          <w:bCs/>
          <w:sz w:val="24"/>
          <w:szCs w:val="32"/>
          <w:highlight w:val="yellow"/>
        </w:rPr>
        <w:t>11</w:t>
      </w:r>
      <w:r w:rsidRPr="008C6447">
        <w:rPr>
          <w:rFonts w:ascii="Times New Roman" w:hAnsi="Times New Roman" w:cs="Times New Roman"/>
          <w:b/>
          <w:bCs/>
          <w:sz w:val="24"/>
          <w:szCs w:val="32"/>
          <w:highlight w:val="yellow"/>
        </w:rPr>
        <w:t>: User can login to the</w:t>
      </w:r>
      <w:r>
        <w:rPr>
          <w:rFonts w:ascii="Times New Roman" w:hAnsi="Times New Roman" w:cs="Times New Roman"/>
          <w:b/>
          <w:bCs/>
          <w:sz w:val="24"/>
          <w:szCs w:val="32"/>
          <w:highlight w:val="yellow"/>
        </w:rPr>
        <w:t xml:space="preserve"> website</w:t>
      </w:r>
    </w:p>
    <w:p w14:paraId="508F5BAE" w14:textId="4745C4E1" w:rsidR="001F2905" w:rsidRDefault="001F2905" w:rsidP="001F2905">
      <w:pPr>
        <w:ind w:left="720"/>
        <w:rPr>
          <w:ins w:id="142" w:author="SONY" w:date="2014-06-23T14:58:00Z"/>
          <w:rFonts w:ascii="Times" w:hAnsi="Times"/>
          <w:sz w:val="24"/>
          <w:szCs w:val="24"/>
          <w:highlight w:val="yellow"/>
        </w:rPr>
      </w:pPr>
      <w:ins w:id="143" w:author="SONY" w:date="2014-06-23T14:58:00Z">
        <w:r w:rsidRPr="008C6447">
          <w:rPr>
            <w:rFonts w:ascii="Times" w:hAnsi="Times"/>
            <w:sz w:val="24"/>
            <w:szCs w:val="24"/>
            <w:highlight w:val="yellow"/>
          </w:rPr>
          <w:t>SRS-1</w:t>
        </w:r>
      </w:ins>
      <w:ins w:id="144" w:author="SONY" w:date="2014-06-25T23:36:00Z">
        <w:r w:rsidR="002E3874">
          <w:rPr>
            <w:rFonts w:ascii="Times" w:hAnsi="Times"/>
            <w:sz w:val="24"/>
            <w:szCs w:val="24"/>
            <w:highlight w:val="yellow"/>
          </w:rPr>
          <w:t>4</w:t>
        </w:r>
      </w:ins>
      <w:ins w:id="145" w:author="SONY" w:date="2014-06-23T14:58:00Z">
        <w:r w:rsidRPr="008C6447">
          <w:rPr>
            <w:rFonts w:ascii="Times" w:hAnsi="Times"/>
            <w:sz w:val="24"/>
            <w:szCs w:val="24"/>
            <w:highlight w:val="yellow"/>
          </w:rPr>
          <w:t xml:space="preserve">: System shall validate by match </w:t>
        </w:r>
        <w:proofErr w:type="spellStart"/>
        <w:proofErr w:type="gramStart"/>
        <w:r w:rsidRPr="008C6447">
          <w:rPr>
            <w:rFonts w:ascii="Times" w:hAnsi="Times"/>
            <w:sz w:val="24"/>
            <w:szCs w:val="24"/>
            <w:highlight w:val="yellow"/>
          </w:rPr>
          <w:t>patientID</w:t>
        </w:r>
        <w:proofErr w:type="spellEnd"/>
        <w:r w:rsidRPr="008C6447">
          <w:rPr>
            <w:rFonts w:ascii="Times" w:hAnsi="Times"/>
            <w:sz w:val="24"/>
            <w:szCs w:val="24"/>
            <w:highlight w:val="yellow"/>
          </w:rPr>
          <w:t xml:space="preserve"> </w:t>
        </w:r>
        <w:r>
          <w:rPr>
            <w:rFonts w:ascii="Times" w:hAnsi="Times"/>
            <w:sz w:val="24"/>
            <w:szCs w:val="24"/>
            <w:highlight w:val="yellow"/>
          </w:rPr>
          <w:t xml:space="preserve"> </w:t>
        </w:r>
        <w:r w:rsidRPr="008C6447">
          <w:rPr>
            <w:rFonts w:ascii="Times" w:hAnsi="Times"/>
            <w:sz w:val="24"/>
            <w:szCs w:val="24"/>
            <w:highlight w:val="yellow"/>
          </w:rPr>
          <w:t>with</w:t>
        </w:r>
        <w:proofErr w:type="gramEnd"/>
        <w:r w:rsidRPr="008C6447">
          <w:rPr>
            <w:rFonts w:ascii="Times" w:hAnsi="Times"/>
            <w:sz w:val="24"/>
            <w:szCs w:val="24"/>
            <w:highlight w:val="yellow"/>
          </w:rPr>
          <w:t xml:space="preserve"> the data in patient table in the database</w:t>
        </w:r>
      </w:ins>
    </w:p>
    <w:p w14:paraId="26BCFDA0" w14:textId="1AAC524F" w:rsidR="001F2905" w:rsidRPr="008C6447" w:rsidRDefault="001F2905" w:rsidP="001F2905">
      <w:pPr>
        <w:ind w:left="720"/>
        <w:rPr>
          <w:ins w:id="146" w:author="SONY" w:date="2014-06-23T14:58:00Z"/>
          <w:rFonts w:ascii="Times" w:hAnsi="Times"/>
          <w:sz w:val="24"/>
          <w:szCs w:val="24"/>
          <w:highlight w:val="yellow"/>
        </w:rPr>
      </w:pPr>
      <w:ins w:id="147" w:author="SONY" w:date="2014-06-23T14:58:00Z">
        <w:r w:rsidRPr="008C6447">
          <w:rPr>
            <w:rFonts w:ascii="Times" w:hAnsi="Times"/>
            <w:sz w:val="24"/>
            <w:szCs w:val="24"/>
            <w:highlight w:val="yellow"/>
          </w:rPr>
          <w:t>SRS-1</w:t>
        </w:r>
      </w:ins>
      <w:ins w:id="148" w:author="SONY" w:date="2014-06-25T23:36:00Z">
        <w:r w:rsidR="002E3874">
          <w:rPr>
            <w:rFonts w:ascii="Times" w:hAnsi="Times"/>
            <w:sz w:val="24"/>
            <w:szCs w:val="24"/>
            <w:highlight w:val="yellow"/>
          </w:rPr>
          <w:t>5</w:t>
        </w:r>
      </w:ins>
      <w:ins w:id="149" w:author="SONY" w:date="2014-06-23T14:58:00Z">
        <w:r w:rsidRPr="008C6447">
          <w:rPr>
            <w:rFonts w:ascii="Times" w:hAnsi="Times"/>
            <w:sz w:val="24"/>
            <w:szCs w:val="24"/>
            <w:highlight w:val="yellow"/>
          </w:rPr>
          <w:t xml:space="preserve">: System shall validate by match </w:t>
        </w:r>
        <w:r>
          <w:rPr>
            <w:rFonts w:ascii="Times" w:hAnsi="Times"/>
            <w:sz w:val="24"/>
            <w:szCs w:val="24"/>
            <w:highlight w:val="yellow"/>
          </w:rPr>
          <w:t xml:space="preserve">password </w:t>
        </w:r>
        <w:r w:rsidRPr="008C6447">
          <w:rPr>
            <w:rFonts w:ascii="Times" w:hAnsi="Times"/>
            <w:sz w:val="24"/>
            <w:szCs w:val="24"/>
            <w:highlight w:val="yellow"/>
          </w:rPr>
          <w:t>with the data in patient table in the database</w:t>
        </w:r>
      </w:ins>
    </w:p>
    <w:p w14:paraId="0E40371F" w14:textId="6F13B6BC" w:rsidR="001F2905" w:rsidRPr="001F2905" w:rsidRDefault="001F2905" w:rsidP="001F2905">
      <w:pPr>
        <w:ind w:left="720"/>
        <w:rPr>
          <w:rFonts w:ascii="Times" w:hAnsi="Times"/>
          <w:sz w:val="24"/>
          <w:szCs w:val="24"/>
          <w:highlight w:val="yellow"/>
        </w:rPr>
      </w:pPr>
      <w:ins w:id="150" w:author="SONY" w:date="2014-06-23T14:58:00Z">
        <w:r w:rsidRPr="008C6447">
          <w:rPr>
            <w:rFonts w:ascii="Times" w:hAnsi="Times"/>
            <w:sz w:val="24"/>
            <w:szCs w:val="24"/>
            <w:highlight w:val="yellow"/>
          </w:rPr>
          <w:t>SRS-1</w:t>
        </w:r>
      </w:ins>
      <w:ins w:id="151" w:author="SONY" w:date="2014-06-25T23:36:00Z">
        <w:r w:rsidR="002E3874">
          <w:rPr>
            <w:rFonts w:ascii="Times" w:hAnsi="Times"/>
            <w:sz w:val="24"/>
            <w:szCs w:val="24"/>
            <w:highlight w:val="yellow"/>
          </w:rPr>
          <w:t>6</w:t>
        </w:r>
      </w:ins>
      <w:ins w:id="152" w:author="SONY" w:date="2014-06-23T14:58:00Z">
        <w:r w:rsidRPr="008C6447">
          <w:rPr>
            <w:rFonts w:ascii="Times" w:hAnsi="Times"/>
            <w:sz w:val="24"/>
            <w:szCs w:val="24"/>
            <w:highlight w:val="yellow"/>
          </w:rPr>
          <w:t xml:space="preserve">: System shall validate by match </w:t>
        </w:r>
        <w:proofErr w:type="spellStart"/>
        <w:r w:rsidRPr="008C6447">
          <w:rPr>
            <w:rFonts w:ascii="Times" w:hAnsi="Times"/>
            <w:sz w:val="24"/>
            <w:szCs w:val="24"/>
            <w:highlight w:val="yellow"/>
          </w:rPr>
          <w:t>userID</w:t>
        </w:r>
        <w:proofErr w:type="spellEnd"/>
        <w:r w:rsidRPr="008C6447">
          <w:rPr>
            <w:rFonts w:ascii="Times" w:hAnsi="Times"/>
            <w:sz w:val="24"/>
            <w:szCs w:val="24"/>
            <w:highlight w:val="yellow"/>
          </w:rPr>
          <w:t xml:space="preserve"> with the data in clinic users’ table in the database</w:t>
        </w:r>
      </w:ins>
    </w:p>
    <w:p w14:paraId="1B6CDA88" w14:textId="74D35841" w:rsidR="00606990" w:rsidRPr="008C6447" w:rsidRDefault="00606990" w:rsidP="00606990">
      <w:pPr>
        <w:ind w:firstLine="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w:t>
      </w:r>
      <w:ins w:id="153" w:author="SONY" w:date="2014-06-26T10:55:00Z">
        <w:r w:rsidR="00A71760">
          <w:rPr>
            <w:rFonts w:ascii="Times New Roman" w:hAnsi="Times New Roman" w:cs="Times New Roman"/>
            <w:sz w:val="24"/>
            <w:szCs w:val="24"/>
            <w:highlight w:val="yellow"/>
          </w:rPr>
          <w:t>20</w:t>
        </w:r>
      </w:ins>
      <w:del w:id="154" w:author="SONY" w:date="2014-06-26T10:55:00Z">
        <w:r w:rsidRPr="008C6447" w:rsidDel="00A71760">
          <w:rPr>
            <w:rFonts w:ascii="Times New Roman" w:hAnsi="Times New Roman" w:cs="Times New Roman"/>
            <w:sz w:val="24"/>
            <w:szCs w:val="24"/>
            <w:highlight w:val="yellow"/>
          </w:rPr>
          <w:delText>1</w:delText>
        </w:r>
      </w:del>
      <w:r w:rsidRPr="008C6447">
        <w:rPr>
          <w:rFonts w:ascii="Times New Roman" w:hAnsi="Times New Roman" w:cs="Times New Roman"/>
          <w:sz w:val="24"/>
          <w:szCs w:val="24"/>
          <w:highlight w:val="yellow"/>
        </w:rPr>
        <w:t>: System shall show error message “Wrong username or password”</w:t>
      </w:r>
    </w:p>
    <w:p w14:paraId="30E27B65" w14:textId="3B902E3E" w:rsidR="00606990" w:rsidRPr="00606990" w:rsidRDefault="00606990" w:rsidP="00606990">
      <w:pPr>
        <w:ind w:firstLine="720"/>
        <w:rPr>
          <w:rFonts w:ascii="Times" w:hAnsi="Times"/>
          <w:sz w:val="24"/>
          <w:szCs w:val="24"/>
          <w:highlight w:val="yellow"/>
        </w:rPr>
      </w:pPr>
      <w:r w:rsidRPr="008C6447">
        <w:rPr>
          <w:rFonts w:ascii="Times" w:hAnsi="Times"/>
          <w:sz w:val="24"/>
          <w:szCs w:val="24"/>
          <w:highlight w:val="yellow"/>
        </w:rPr>
        <w:t>SRS-</w:t>
      </w:r>
      <w:ins w:id="155" w:author="SONY" w:date="2014-06-26T10:55:00Z">
        <w:r w:rsidR="00A71760">
          <w:rPr>
            <w:rFonts w:ascii="Times" w:hAnsi="Times"/>
            <w:sz w:val="24"/>
            <w:szCs w:val="24"/>
            <w:highlight w:val="yellow"/>
          </w:rPr>
          <w:t>21</w:t>
        </w:r>
      </w:ins>
      <w:del w:id="156" w:author="SONY" w:date="2014-06-26T10:55:00Z">
        <w:r w:rsidRPr="008C6447" w:rsidDel="00A71760">
          <w:rPr>
            <w:rFonts w:ascii="Times" w:hAnsi="Times"/>
            <w:sz w:val="24"/>
            <w:szCs w:val="24"/>
            <w:highlight w:val="yellow"/>
          </w:rPr>
          <w:delText>1</w:delText>
        </w:r>
      </w:del>
      <w:r w:rsidRPr="008C6447">
        <w:rPr>
          <w:rFonts w:ascii="Times" w:hAnsi="Times"/>
          <w:sz w:val="24"/>
          <w:szCs w:val="24"/>
          <w:highlight w:val="yellow"/>
        </w:rPr>
        <w:t>: System shall save session after user login</w:t>
      </w:r>
    </w:p>
    <w:p w14:paraId="09ECBED5" w14:textId="445A2B70" w:rsidR="002448BD" w:rsidRPr="008C6447" w:rsidRDefault="002448BD" w:rsidP="002448BD">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w:t>
      </w:r>
      <w:ins w:id="157" w:author="SONY" w:date="2014-06-26T10:55:00Z">
        <w:r w:rsidR="00A71760">
          <w:rPr>
            <w:rFonts w:ascii="Times New Roman" w:hAnsi="Times New Roman" w:cs="Times New Roman"/>
            <w:sz w:val="24"/>
            <w:szCs w:val="32"/>
            <w:highlight w:val="yellow"/>
          </w:rPr>
          <w:t>22</w:t>
        </w:r>
      </w:ins>
      <w:del w:id="158" w:author="SONY" w:date="2014-06-26T10:55:00Z">
        <w:r w:rsidRPr="008C6447" w:rsidDel="00A71760">
          <w:rPr>
            <w:rFonts w:ascii="Times New Roman" w:hAnsi="Times New Roman" w:cs="Times New Roman"/>
            <w:sz w:val="24"/>
            <w:szCs w:val="32"/>
            <w:highlight w:val="yellow"/>
          </w:rPr>
          <w:delText>1</w:delText>
        </w:r>
      </w:del>
      <w:r w:rsidRPr="008C6447">
        <w:rPr>
          <w:rFonts w:ascii="Times New Roman" w:hAnsi="Times New Roman" w:cs="Times New Roman"/>
          <w:sz w:val="24"/>
          <w:szCs w:val="32"/>
          <w:highlight w:val="yellow"/>
        </w:rPr>
        <w:t>: System shall provide the login interface for patient in website</w:t>
      </w:r>
    </w:p>
    <w:p w14:paraId="5A619B43" w14:textId="2E5E93FD" w:rsidR="002448BD" w:rsidRPr="008C6447" w:rsidRDefault="002448BD" w:rsidP="002448BD">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w:t>
      </w:r>
      <w:ins w:id="159" w:author="SONY" w:date="2014-06-26T10:51:00Z">
        <w:r w:rsidR="00F47184">
          <w:rPr>
            <w:rFonts w:ascii="Times New Roman" w:hAnsi="Times New Roman" w:cs="Times New Roman"/>
            <w:sz w:val="24"/>
            <w:szCs w:val="32"/>
            <w:highlight w:val="yellow"/>
          </w:rPr>
          <w:t>2</w:t>
        </w:r>
      </w:ins>
      <w:ins w:id="160" w:author="SONY" w:date="2014-06-26T10:55:00Z">
        <w:r w:rsidR="00A71760">
          <w:rPr>
            <w:rFonts w:ascii="Times New Roman" w:hAnsi="Times New Roman" w:cs="Times New Roman"/>
            <w:sz w:val="24"/>
            <w:szCs w:val="32"/>
            <w:highlight w:val="yellow"/>
          </w:rPr>
          <w:t>3</w:t>
        </w:r>
      </w:ins>
      <w:r w:rsidRPr="008C6447">
        <w:rPr>
          <w:rFonts w:ascii="Times New Roman" w:hAnsi="Times New Roman" w:cs="Times New Roman"/>
          <w:sz w:val="24"/>
          <w:szCs w:val="32"/>
          <w:highlight w:val="yellow"/>
        </w:rPr>
        <w:t>: System shall provide the login interface for officer in website</w:t>
      </w:r>
    </w:p>
    <w:p w14:paraId="6D8E47C8" w14:textId="6CFE9D4D" w:rsidR="002448BD" w:rsidRDefault="002448BD" w:rsidP="002448BD">
      <w:pPr>
        <w:ind w:firstLine="720"/>
        <w:rPr>
          <w:ins w:id="161" w:author="SONY" w:date="2014-06-23T15:06:00Z"/>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w:t>
      </w:r>
      <w:ins w:id="162" w:author="SONY" w:date="2014-06-26T10:51:00Z">
        <w:r w:rsidR="00F47184">
          <w:rPr>
            <w:rFonts w:ascii="Times New Roman" w:hAnsi="Times New Roman" w:cs="Times New Roman"/>
            <w:sz w:val="24"/>
            <w:szCs w:val="32"/>
            <w:highlight w:val="yellow"/>
          </w:rPr>
          <w:t>2</w:t>
        </w:r>
      </w:ins>
      <w:ins w:id="163" w:author="SONY" w:date="2014-06-26T10:55:00Z">
        <w:r w:rsidR="00A71760">
          <w:rPr>
            <w:rFonts w:ascii="Times New Roman" w:hAnsi="Times New Roman" w:cs="Times New Roman"/>
            <w:sz w:val="24"/>
            <w:szCs w:val="32"/>
            <w:highlight w:val="yellow"/>
          </w:rPr>
          <w:t>4</w:t>
        </w:r>
      </w:ins>
      <w:r w:rsidRPr="008C6447">
        <w:rPr>
          <w:rFonts w:ascii="Times New Roman" w:hAnsi="Times New Roman" w:cs="Times New Roman"/>
          <w:sz w:val="24"/>
          <w:szCs w:val="32"/>
          <w:highlight w:val="yellow"/>
        </w:rPr>
        <w:t>: System shall provide the login interface for dentist in website</w:t>
      </w:r>
    </w:p>
    <w:p w14:paraId="066602F6" w14:textId="43C2AB58" w:rsidR="0031117E" w:rsidRDefault="00927E54" w:rsidP="002448BD">
      <w:pPr>
        <w:ind w:firstLine="720"/>
        <w:rPr>
          <w:ins w:id="164" w:author="SONY" w:date="2014-06-23T15:07:00Z"/>
          <w:rFonts w:ascii="Times New Roman" w:hAnsi="Times New Roman" w:cs="Times New Roman"/>
          <w:sz w:val="24"/>
          <w:szCs w:val="32"/>
          <w:highlight w:val="yellow"/>
        </w:rPr>
      </w:pPr>
      <w:ins w:id="165" w:author="SONY" w:date="2014-06-23T15:06:00Z">
        <w:r>
          <w:rPr>
            <w:rFonts w:ascii="Times New Roman" w:hAnsi="Times New Roman" w:cs="Times New Roman"/>
            <w:sz w:val="24"/>
            <w:szCs w:val="32"/>
            <w:highlight w:val="yellow"/>
          </w:rPr>
          <w:t>SRS-</w:t>
        </w:r>
      </w:ins>
      <w:ins w:id="166" w:author="SONY" w:date="2014-06-25T23:37:00Z">
        <w:r w:rsidR="00F47184">
          <w:rPr>
            <w:rFonts w:ascii="Times New Roman" w:hAnsi="Times New Roman" w:cs="Times New Roman"/>
            <w:sz w:val="24"/>
            <w:szCs w:val="32"/>
            <w:highlight w:val="yellow"/>
          </w:rPr>
          <w:t>2</w:t>
        </w:r>
      </w:ins>
      <w:ins w:id="167" w:author="SONY" w:date="2014-06-26T10:55:00Z">
        <w:r w:rsidR="00A71760">
          <w:rPr>
            <w:rFonts w:ascii="Times New Roman" w:hAnsi="Times New Roman" w:cs="Times New Roman"/>
            <w:sz w:val="24"/>
            <w:szCs w:val="32"/>
            <w:highlight w:val="yellow"/>
          </w:rPr>
          <w:t>5</w:t>
        </w:r>
      </w:ins>
      <w:ins w:id="168" w:author="SONY" w:date="2014-06-23T15:06:00Z">
        <w:r w:rsidR="0031117E">
          <w:rPr>
            <w:rFonts w:ascii="Times New Roman" w:hAnsi="Times New Roman" w:cs="Times New Roman"/>
            <w:sz w:val="24"/>
            <w:szCs w:val="32"/>
            <w:highlight w:val="yellow"/>
          </w:rPr>
          <w:t>: System shall provide the index page for patient</w:t>
        </w:r>
      </w:ins>
      <w:ins w:id="169" w:author="SONY" w:date="2014-06-23T15:07:00Z">
        <w:r w:rsidR="00BF4A3F">
          <w:rPr>
            <w:rFonts w:ascii="Times New Roman" w:hAnsi="Times New Roman" w:cs="Times New Roman"/>
            <w:sz w:val="24"/>
            <w:szCs w:val="32"/>
            <w:highlight w:val="yellow"/>
          </w:rPr>
          <w:t xml:space="preserve"> </w:t>
        </w:r>
      </w:ins>
    </w:p>
    <w:p w14:paraId="23E7BEF8" w14:textId="4F95FB52" w:rsidR="0031117E" w:rsidRPr="008C6447" w:rsidRDefault="00927E54" w:rsidP="0031117E">
      <w:pPr>
        <w:ind w:firstLine="720"/>
        <w:rPr>
          <w:ins w:id="170" w:author="SONY" w:date="2014-06-23T15:07:00Z"/>
          <w:rFonts w:ascii="Times New Roman" w:hAnsi="Times New Roman" w:cs="Times New Roman"/>
          <w:sz w:val="24"/>
          <w:szCs w:val="32"/>
          <w:highlight w:val="yellow"/>
        </w:rPr>
      </w:pPr>
      <w:ins w:id="171" w:author="SONY" w:date="2014-06-23T15:07:00Z">
        <w:r>
          <w:rPr>
            <w:rFonts w:ascii="Times New Roman" w:hAnsi="Times New Roman" w:cs="Times New Roman"/>
            <w:sz w:val="24"/>
            <w:szCs w:val="32"/>
            <w:highlight w:val="yellow"/>
          </w:rPr>
          <w:t>SRS-</w:t>
        </w:r>
      </w:ins>
      <w:ins w:id="172" w:author="SONY" w:date="2014-06-25T23:37:00Z">
        <w:r w:rsidR="00F47184">
          <w:rPr>
            <w:rFonts w:ascii="Times New Roman" w:hAnsi="Times New Roman" w:cs="Times New Roman"/>
            <w:sz w:val="24"/>
            <w:szCs w:val="32"/>
            <w:highlight w:val="yellow"/>
          </w:rPr>
          <w:t>2</w:t>
        </w:r>
      </w:ins>
      <w:ins w:id="173" w:author="SONY" w:date="2014-06-26T10:56:00Z">
        <w:r w:rsidR="00A71760">
          <w:rPr>
            <w:rFonts w:ascii="Times New Roman" w:hAnsi="Times New Roman" w:cs="Times New Roman"/>
            <w:sz w:val="24"/>
            <w:szCs w:val="32"/>
            <w:highlight w:val="yellow"/>
          </w:rPr>
          <w:t>6</w:t>
        </w:r>
      </w:ins>
      <w:ins w:id="174" w:author="SONY" w:date="2014-06-23T15:07:00Z">
        <w:r w:rsidR="0031117E">
          <w:rPr>
            <w:rFonts w:ascii="Times New Roman" w:hAnsi="Times New Roman" w:cs="Times New Roman"/>
            <w:sz w:val="24"/>
            <w:szCs w:val="32"/>
            <w:highlight w:val="yellow"/>
          </w:rPr>
          <w:t>: System shall provide the index page for officer</w:t>
        </w:r>
      </w:ins>
    </w:p>
    <w:p w14:paraId="4F845CC5" w14:textId="2E1BD309" w:rsidR="0031117E" w:rsidRPr="008C6447" w:rsidRDefault="00927E54" w:rsidP="0031117E">
      <w:pPr>
        <w:ind w:firstLine="720"/>
        <w:rPr>
          <w:rFonts w:ascii="Times New Roman" w:hAnsi="Times New Roman" w:cs="Times New Roman"/>
          <w:sz w:val="24"/>
          <w:szCs w:val="32"/>
          <w:highlight w:val="yellow"/>
        </w:rPr>
      </w:pPr>
      <w:ins w:id="175" w:author="SONY" w:date="2014-06-23T15:07:00Z">
        <w:r>
          <w:rPr>
            <w:rFonts w:ascii="Times New Roman" w:hAnsi="Times New Roman" w:cs="Times New Roman"/>
            <w:sz w:val="24"/>
            <w:szCs w:val="32"/>
            <w:highlight w:val="yellow"/>
          </w:rPr>
          <w:t>SRS-</w:t>
        </w:r>
      </w:ins>
      <w:ins w:id="176" w:author="SONY" w:date="2014-06-25T23:37:00Z">
        <w:r w:rsidR="00F47184">
          <w:rPr>
            <w:rFonts w:ascii="Times New Roman" w:hAnsi="Times New Roman" w:cs="Times New Roman"/>
            <w:sz w:val="24"/>
            <w:szCs w:val="32"/>
            <w:highlight w:val="yellow"/>
          </w:rPr>
          <w:t>2</w:t>
        </w:r>
      </w:ins>
      <w:ins w:id="177" w:author="SONY" w:date="2014-06-26T10:56:00Z">
        <w:r w:rsidR="00A71760">
          <w:rPr>
            <w:rFonts w:ascii="Times New Roman" w:hAnsi="Times New Roman" w:cs="Times New Roman"/>
            <w:sz w:val="24"/>
            <w:szCs w:val="32"/>
            <w:highlight w:val="yellow"/>
          </w:rPr>
          <w:t>7</w:t>
        </w:r>
      </w:ins>
      <w:ins w:id="178" w:author="SONY" w:date="2014-06-23T15:07:00Z">
        <w:r w:rsidR="0031117E">
          <w:rPr>
            <w:rFonts w:ascii="Times New Roman" w:hAnsi="Times New Roman" w:cs="Times New Roman"/>
            <w:sz w:val="24"/>
            <w:szCs w:val="32"/>
            <w:highlight w:val="yellow"/>
          </w:rPr>
          <w:t>: System shall provide the index page for dentist</w:t>
        </w:r>
      </w:ins>
    </w:p>
    <w:p w14:paraId="1234AD65" w14:textId="77777777" w:rsidR="002448BD" w:rsidRPr="008C6447" w:rsidRDefault="002448BD" w:rsidP="001C2E68">
      <w:pPr>
        <w:rPr>
          <w:rFonts w:ascii="Times New Roman" w:hAnsi="Times New Roman" w:cs="Times New Roman"/>
          <w:sz w:val="24"/>
          <w:szCs w:val="32"/>
          <w:highlight w:val="yellow"/>
        </w:rPr>
      </w:pPr>
    </w:p>
    <w:p w14:paraId="329E2753" w14:textId="4FD0BCDD"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A29C7">
        <w:rPr>
          <w:rFonts w:ascii="Times New Roman" w:hAnsi="Times New Roman" w:cs="Times New Roman"/>
          <w:b/>
          <w:bCs/>
          <w:sz w:val="24"/>
          <w:szCs w:val="32"/>
          <w:highlight w:val="yellow"/>
        </w:rPr>
        <w:t>2</w:t>
      </w:r>
      <w:r w:rsidRPr="008C6447">
        <w:rPr>
          <w:rFonts w:ascii="Times New Roman" w:hAnsi="Times New Roman" w:cs="Times New Roman"/>
          <w:b/>
          <w:bCs/>
          <w:sz w:val="24"/>
          <w:szCs w:val="32"/>
          <w:highlight w:val="yellow"/>
        </w:rPr>
        <w:t xml:space="preserve">: User </w:t>
      </w:r>
      <w:proofErr w:type="gramStart"/>
      <w:r w:rsidRPr="008C6447">
        <w:rPr>
          <w:rFonts w:ascii="Times New Roman" w:hAnsi="Times New Roman" w:cs="Times New Roman"/>
          <w:b/>
          <w:bCs/>
          <w:sz w:val="24"/>
          <w:szCs w:val="32"/>
          <w:highlight w:val="yellow"/>
        </w:rPr>
        <w:t>can</w:t>
      </w:r>
      <w:proofErr w:type="gramEnd"/>
      <w:r w:rsidRPr="008C6447">
        <w:rPr>
          <w:rFonts w:ascii="Times New Roman" w:hAnsi="Times New Roman" w:cs="Times New Roman"/>
          <w:b/>
          <w:bCs/>
          <w:sz w:val="24"/>
          <w:szCs w:val="32"/>
          <w:highlight w:val="yellow"/>
        </w:rPr>
        <w:t xml:space="preserve"> logout from the mobile application</w:t>
      </w:r>
    </w:p>
    <w:p w14:paraId="102BD086" w14:textId="0FE9A082" w:rsidR="00DF44F0" w:rsidRPr="008C6447" w:rsidRDefault="00BC4602"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SRS-2</w:t>
      </w:r>
      <w:ins w:id="179" w:author="SONY" w:date="2014-06-26T10:56:00Z">
        <w:r w:rsidR="000D381C">
          <w:rPr>
            <w:rFonts w:ascii="Times New Roman" w:hAnsi="Times New Roman" w:cs="Times New Roman"/>
            <w:sz w:val="24"/>
            <w:szCs w:val="32"/>
            <w:highlight w:val="yellow"/>
          </w:rPr>
          <w:t>8</w:t>
        </w:r>
      </w:ins>
      <w:r w:rsidRPr="008C6447">
        <w:rPr>
          <w:rFonts w:ascii="Times New Roman" w:hAnsi="Times New Roman" w:cs="Times New Roman"/>
          <w:sz w:val="24"/>
          <w:szCs w:val="32"/>
          <w:highlight w:val="yellow"/>
        </w:rPr>
        <w:t>: System shall provide logout button for logout</w:t>
      </w:r>
    </w:p>
    <w:p w14:paraId="652FB17A" w14:textId="154C8BCD" w:rsidR="00BC4602" w:rsidRDefault="00BC4602" w:rsidP="00BC4602">
      <w:pPr>
        <w:ind w:firstLine="720"/>
        <w:rPr>
          <w:ins w:id="180" w:author="SONY" w:date="2014-06-23T15:31:00Z"/>
          <w:rFonts w:ascii="Times New Roman" w:hAnsi="Times New Roman" w:cs="Times New Roman"/>
          <w:sz w:val="24"/>
          <w:szCs w:val="32"/>
          <w:highlight w:val="yellow"/>
        </w:rPr>
      </w:pPr>
      <w:r w:rsidRPr="008C6447">
        <w:rPr>
          <w:rFonts w:ascii="Times" w:hAnsi="Times"/>
          <w:sz w:val="24"/>
          <w:szCs w:val="24"/>
          <w:highlight w:val="yellow"/>
        </w:rPr>
        <w:t>SRS-2</w:t>
      </w:r>
      <w:ins w:id="181" w:author="SONY" w:date="2014-06-26T10:56:00Z">
        <w:r w:rsidR="000D381C">
          <w:rPr>
            <w:rFonts w:ascii="Times" w:hAnsi="Times"/>
            <w:sz w:val="24"/>
            <w:szCs w:val="24"/>
            <w:highlight w:val="yellow"/>
          </w:rPr>
          <w:t>9</w:t>
        </w:r>
      </w:ins>
      <w:r w:rsidRPr="008C6447">
        <w:rPr>
          <w:rFonts w:ascii="Times" w:hAnsi="Times"/>
          <w:sz w:val="24"/>
          <w:szCs w:val="24"/>
          <w:highlight w:val="yellow"/>
        </w:rPr>
        <w:t>: System shall destroy session after user logout</w:t>
      </w:r>
    </w:p>
    <w:p w14:paraId="6B30A37D" w14:textId="2F882807" w:rsidR="00E436B2" w:rsidRDefault="00927E54" w:rsidP="00BC4602">
      <w:pPr>
        <w:ind w:firstLine="720"/>
        <w:rPr>
          <w:rFonts w:ascii="Times New Roman" w:hAnsi="Times New Roman" w:cs="Times New Roman"/>
          <w:sz w:val="24"/>
          <w:szCs w:val="32"/>
          <w:highlight w:val="yellow"/>
        </w:rPr>
      </w:pPr>
      <w:ins w:id="182" w:author="SONY" w:date="2014-06-23T15:31:00Z">
        <w:r>
          <w:rPr>
            <w:rFonts w:ascii="Times New Roman" w:hAnsi="Times New Roman" w:cs="Times New Roman"/>
            <w:sz w:val="24"/>
            <w:szCs w:val="32"/>
            <w:highlight w:val="yellow"/>
          </w:rPr>
          <w:t>SRS-</w:t>
        </w:r>
      </w:ins>
      <w:ins w:id="183" w:author="SONY" w:date="2014-06-26T10:56:00Z">
        <w:r w:rsidR="000D381C">
          <w:rPr>
            <w:rFonts w:ascii="Times New Roman" w:hAnsi="Times New Roman" w:cs="Times New Roman"/>
            <w:sz w:val="24"/>
            <w:szCs w:val="32"/>
            <w:highlight w:val="yellow"/>
          </w:rPr>
          <w:t>30</w:t>
        </w:r>
      </w:ins>
      <w:ins w:id="184" w:author="SONY" w:date="2014-06-23T15:31:00Z">
        <w:r w:rsidR="00E436B2">
          <w:rPr>
            <w:rFonts w:ascii="Times New Roman" w:hAnsi="Times New Roman" w:cs="Times New Roman"/>
            <w:sz w:val="24"/>
            <w:szCs w:val="32"/>
            <w:highlight w:val="yellow"/>
          </w:rPr>
          <w:t>: System shall provide main home page interface</w:t>
        </w:r>
      </w:ins>
      <w:ins w:id="185" w:author="SONY" w:date="2014-06-23T15:32:00Z">
        <w:r w:rsidR="00FF332A">
          <w:rPr>
            <w:rFonts w:ascii="Times New Roman" w:hAnsi="Times New Roman" w:cs="Times New Roman"/>
            <w:sz w:val="24"/>
            <w:szCs w:val="32"/>
            <w:highlight w:val="yellow"/>
          </w:rPr>
          <w:t xml:space="preserve"> in mobile application</w:t>
        </w:r>
      </w:ins>
    </w:p>
    <w:p w14:paraId="4D080B34" w14:textId="77777777" w:rsidR="003057D6" w:rsidRDefault="003057D6" w:rsidP="003057D6">
      <w:pPr>
        <w:rPr>
          <w:rFonts w:ascii="Times New Roman" w:hAnsi="Times New Roman" w:cs="Times New Roman"/>
          <w:sz w:val="24"/>
          <w:szCs w:val="32"/>
          <w:highlight w:val="yellow"/>
        </w:rPr>
      </w:pPr>
    </w:p>
    <w:p w14:paraId="238CA1CE" w14:textId="5421D043" w:rsidR="003057D6" w:rsidRPr="008C6447" w:rsidRDefault="003057D6" w:rsidP="003057D6">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3</w:t>
      </w:r>
      <w:r w:rsidRPr="008C6447">
        <w:rPr>
          <w:rFonts w:ascii="Times New Roman" w:hAnsi="Times New Roman" w:cs="Times New Roman"/>
          <w:b/>
          <w:bCs/>
          <w:sz w:val="24"/>
          <w:szCs w:val="32"/>
          <w:highlight w:val="yellow"/>
        </w:rPr>
        <w:t xml:space="preserve">: User </w:t>
      </w:r>
      <w:proofErr w:type="gramStart"/>
      <w:r w:rsidRPr="008C6447">
        <w:rPr>
          <w:rFonts w:ascii="Times New Roman" w:hAnsi="Times New Roman" w:cs="Times New Roman"/>
          <w:b/>
          <w:bCs/>
          <w:sz w:val="24"/>
          <w:szCs w:val="32"/>
          <w:highlight w:val="yellow"/>
        </w:rPr>
        <w:t>can</w:t>
      </w:r>
      <w:proofErr w:type="gramEnd"/>
      <w:r w:rsidRPr="008C6447">
        <w:rPr>
          <w:rFonts w:ascii="Times New Roman" w:hAnsi="Times New Roman" w:cs="Times New Roman"/>
          <w:b/>
          <w:bCs/>
          <w:sz w:val="24"/>
          <w:szCs w:val="32"/>
          <w:highlight w:val="yellow"/>
        </w:rPr>
        <w:t xml:space="preserve"> logout from the website </w:t>
      </w:r>
    </w:p>
    <w:p w14:paraId="3E14BD74" w14:textId="2A3DAB01" w:rsidR="004D7902" w:rsidRPr="008C6447" w:rsidRDefault="004D7902" w:rsidP="004D7902">
      <w:pPr>
        <w:rPr>
          <w:rFonts w:ascii="Times New Roman" w:hAnsi="Times New Roman" w:cs="Times New Roman"/>
          <w:sz w:val="24"/>
          <w:szCs w:val="32"/>
          <w:highlight w:val="yellow"/>
        </w:rPr>
      </w:pPr>
      <w:r>
        <w:rPr>
          <w:rFonts w:ascii="Times New Roman" w:hAnsi="Times New Roman" w:cs="Times New Roman"/>
          <w:sz w:val="24"/>
          <w:szCs w:val="32"/>
          <w:highlight w:val="yellow"/>
        </w:rPr>
        <w:tab/>
      </w:r>
      <w:r w:rsidRPr="008C6447">
        <w:rPr>
          <w:rFonts w:ascii="Times New Roman" w:hAnsi="Times New Roman" w:cs="Times New Roman"/>
          <w:sz w:val="24"/>
          <w:szCs w:val="32"/>
          <w:highlight w:val="yellow"/>
        </w:rPr>
        <w:t>SRS-2</w:t>
      </w:r>
      <w:ins w:id="186" w:author="SONY" w:date="2014-06-26T10:56:00Z">
        <w:r w:rsidR="000D381C">
          <w:rPr>
            <w:rFonts w:ascii="Times New Roman" w:hAnsi="Times New Roman" w:cs="Times New Roman"/>
            <w:sz w:val="24"/>
            <w:szCs w:val="32"/>
            <w:highlight w:val="yellow"/>
          </w:rPr>
          <w:t>8</w:t>
        </w:r>
      </w:ins>
      <w:r w:rsidRPr="008C6447">
        <w:rPr>
          <w:rFonts w:ascii="Times New Roman" w:hAnsi="Times New Roman" w:cs="Times New Roman"/>
          <w:sz w:val="24"/>
          <w:szCs w:val="32"/>
          <w:highlight w:val="yellow"/>
        </w:rPr>
        <w:t>: System shall provide logout button for logout</w:t>
      </w:r>
    </w:p>
    <w:p w14:paraId="48A2AB26" w14:textId="2338A269" w:rsidR="003057D6" w:rsidRDefault="004D7902" w:rsidP="0072530C">
      <w:pPr>
        <w:ind w:firstLine="720"/>
        <w:rPr>
          <w:ins w:id="187" w:author="SONY" w:date="2014-06-23T15:32:00Z"/>
          <w:rFonts w:ascii="Times New Roman" w:hAnsi="Times New Roman" w:cs="Times New Roman"/>
          <w:sz w:val="24"/>
          <w:szCs w:val="32"/>
          <w:highlight w:val="yellow"/>
        </w:rPr>
      </w:pPr>
      <w:r w:rsidRPr="008C6447">
        <w:rPr>
          <w:rFonts w:ascii="Times" w:hAnsi="Times"/>
          <w:sz w:val="24"/>
          <w:szCs w:val="24"/>
          <w:highlight w:val="yellow"/>
        </w:rPr>
        <w:lastRenderedPageBreak/>
        <w:t>SRS-2</w:t>
      </w:r>
      <w:ins w:id="188" w:author="SONY" w:date="2014-06-26T10:56:00Z">
        <w:r w:rsidR="000D381C">
          <w:rPr>
            <w:rFonts w:ascii="Times" w:hAnsi="Times"/>
            <w:sz w:val="24"/>
            <w:szCs w:val="24"/>
            <w:highlight w:val="yellow"/>
          </w:rPr>
          <w:t>9</w:t>
        </w:r>
      </w:ins>
      <w:r w:rsidRPr="008C6447">
        <w:rPr>
          <w:rFonts w:ascii="Times" w:hAnsi="Times"/>
          <w:sz w:val="24"/>
          <w:szCs w:val="24"/>
          <w:highlight w:val="yellow"/>
        </w:rPr>
        <w:t>: System shall destroy session after user logout</w:t>
      </w:r>
    </w:p>
    <w:p w14:paraId="5E37DB82" w14:textId="250F4835" w:rsidR="00FF332A" w:rsidRDefault="000D381C" w:rsidP="00FF332A">
      <w:pPr>
        <w:ind w:firstLine="720"/>
        <w:rPr>
          <w:ins w:id="189" w:author="SONY" w:date="2014-06-23T15:32:00Z"/>
          <w:rFonts w:ascii="Times New Roman" w:hAnsi="Times New Roman" w:cs="Times New Roman"/>
          <w:sz w:val="24"/>
          <w:szCs w:val="32"/>
          <w:highlight w:val="yellow"/>
        </w:rPr>
      </w:pPr>
      <w:ins w:id="190" w:author="SONY" w:date="2014-06-23T15:32:00Z">
        <w:r>
          <w:rPr>
            <w:rFonts w:ascii="Times New Roman" w:hAnsi="Times New Roman" w:cs="Times New Roman"/>
            <w:sz w:val="24"/>
            <w:szCs w:val="32"/>
            <w:highlight w:val="yellow"/>
          </w:rPr>
          <w:t>SRS-</w:t>
        </w:r>
      </w:ins>
      <w:ins w:id="191" w:author="SONY" w:date="2014-06-26T10:56:00Z">
        <w:r>
          <w:rPr>
            <w:rFonts w:ascii="Times New Roman" w:hAnsi="Times New Roman" w:cs="Times New Roman"/>
            <w:sz w:val="24"/>
            <w:szCs w:val="32"/>
            <w:highlight w:val="yellow"/>
          </w:rPr>
          <w:t>31</w:t>
        </w:r>
      </w:ins>
      <w:ins w:id="192" w:author="SONY" w:date="2014-06-23T15:32:00Z">
        <w:r w:rsidR="00FF332A">
          <w:rPr>
            <w:rFonts w:ascii="Times New Roman" w:hAnsi="Times New Roman" w:cs="Times New Roman"/>
            <w:sz w:val="24"/>
            <w:szCs w:val="32"/>
            <w:highlight w:val="yellow"/>
          </w:rPr>
          <w:t>: System shall provide main home page interface in website</w:t>
        </w:r>
      </w:ins>
    </w:p>
    <w:p w14:paraId="2FFB7EAF" w14:textId="77777777" w:rsidR="00FF332A" w:rsidRPr="008C6447" w:rsidRDefault="00FF332A" w:rsidP="0072530C">
      <w:pPr>
        <w:ind w:firstLine="720"/>
        <w:rPr>
          <w:rFonts w:ascii="Times New Roman" w:hAnsi="Times New Roman" w:cs="Times New Roman"/>
          <w:sz w:val="24"/>
          <w:szCs w:val="32"/>
          <w:highlight w:val="yellow"/>
        </w:rPr>
      </w:pPr>
    </w:p>
    <w:p w14:paraId="4969DA0F" w14:textId="77777777" w:rsidR="00BC4602" w:rsidRPr="008C6447" w:rsidRDefault="00BC4602" w:rsidP="00BC4602">
      <w:pPr>
        <w:ind w:firstLine="720"/>
        <w:rPr>
          <w:rFonts w:ascii="Times New Roman" w:hAnsi="Times New Roman" w:cs="Times New Roman"/>
          <w:sz w:val="24"/>
          <w:szCs w:val="32"/>
          <w:highlight w:val="yellow"/>
        </w:rPr>
      </w:pPr>
    </w:p>
    <w:p w14:paraId="78575E96" w14:textId="77F2ABDC"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4</w:t>
      </w:r>
      <w:r w:rsidRPr="008C6447">
        <w:rPr>
          <w:rFonts w:ascii="Times New Roman" w:hAnsi="Times New Roman" w:cs="Times New Roman"/>
          <w:b/>
          <w:bCs/>
          <w:sz w:val="24"/>
          <w:szCs w:val="32"/>
          <w:highlight w:val="yellow"/>
        </w:rPr>
        <w:t>: User can create an account for new patient</w:t>
      </w:r>
    </w:p>
    <w:p w14:paraId="10343F8E" w14:textId="517377FB" w:rsidR="00BF0D09" w:rsidRPr="008C6447" w:rsidRDefault="00BF0D09" w:rsidP="00BF0D09">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14:paraId="5161DBD0" w14:textId="7A1C4BB5" w:rsidR="009C3D9C" w:rsidRPr="008C6447" w:rsidRDefault="009C3D9C" w:rsidP="009C3D9C">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w:t>
      </w:r>
      <w:ins w:id="193" w:author="SONY" w:date="2014-06-26T10:57:00Z">
        <w:r w:rsidR="000D381C">
          <w:rPr>
            <w:rFonts w:ascii="Times New Roman" w:hAnsi="Times New Roman" w:cs="Times New Roman"/>
            <w:sz w:val="24"/>
            <w:szCs w:val="32"/>
            <w:highlight w:val="yellow"/>
          </w:rPr>
          <w:t>32</w:t>
        </w:r>
      </w:ins>
      <w:r w:rsidRPr="008C6447">
        <w:rPr>
          <w:rFonts w:ascii="Times New Roman" w:hAnsi="Times New Roman" w:cs="Times New Roman"/>
          <w:sz w:val="24"/>
          <w:szCs w:val="32"/>
          <w:highlight w:val="yellow"/>
        </w:rPr>
        <w:t>: System shall provide interface for create a new account for patient</w:t>
      </w:r>
    </w:p>
    <w:p w14:paraId="4C04AE19" w14:textId="6D769AC4" w:rsidR="00BF5EA5" w:rsidRPr="00BF5EA5" w:rsidRDefault="00BF0D09" w:rsidP="00BF5EA5">
      <w:pPr>
        <w:ind w:left="720"/>
        <w:rPr>
          <w:ins w:id="194" w:author="SONY" w:date="2014-06-25T13:31:00Z"/>
          <w:rFonts w:ascii="Times New Roman" w:hAnsi="Times New Roman" w:cs="Times New Roman"/>
          <w:sz w:val="24"/>
          <w:szCs w:val="24"/>
        </w:rPr>
      </w:pPr>
      <w:r w:rsidRPr="00BF5EA5">
        <w:rPr>
          <w:rFonts w:ascii="Times New Roman" w:hAnsi="Times New Roman" w:cs="Times New Roman"/>
          <w:sz w:val="24"/>
          <w:szCs w:val="32"/>
          <w:highlight w:val="yellow"/>
        </w:rPr>
        <w:t>SRS-</w:t>
      </w:r>
      <w:ins w:id="195" w:author="SONY" w:date="2014-06-26T10:57:00Z">
        <w:r w:rsidR="000D381C">
          <w:rPr>
            <w:rFonts w:ascii="Times New Roman" w:hAnsi="Times New Roman" w:cs="Times New Roman"/>
            <w:sz w:val="24"/>
            <w:szCs w:val="32"/>
            <w:highlight w:val="yellow"/>
          </w:rPr>
          <w:t>33</w:t>
        </w:r>
      </w:ins>
      <w:r w:rsidR="009C3D9C" w:rsidRPr="00BF5EA5">
        <w:rPr>
          <w:rFonts w:ascii="Times New Roman" w:hAnsi="Times New Roman" w:cs="Times New Roman"/>
          <w:sz w:val="24"/>
          <w:szCs w:val="32"/>
          <w:highlight w:val="yellow"/>
        </w:rPr>
        <w:t xml:space="preserve">: </w:t>
      </w:r>
      <w:r w:rsidR="009C3D9C" w:rsidRPr="00BF5EA5">
        <w:rPr>
          <w:rFonts w:ascii="Times New Roman" w:hAnsi="Times New Roman" w:cs="Times New Roman"/>
          <w:sz w:val="24"/>
          <w:szCs w:val="24"/>
          <w:highlight w:val="yellow"/>
        </w:rPr>
        <w:t>System shall add new</w:t>
      </w:r>
      <w:r w:rsidRPr="00BF5EA5">
        <w:rPr>
          <w:rFonts w:ascii="Times New Roman" w:hAnsi="Times New Roman" w:cs="Times New Roman"/>
          <w:sz w:val="24"/>
          <w:szCs w:val="24"/>
          <w:highlight w:val="yellow"/>
        </w:rPr>
        <w:t xml:space="preserve"> patient</w:t>
      </w:r>
      <w:r w:rsidR="009C3D9C" w:rsidRPr="00BF5EA5">
        <w:rPr>
          <w:rFonts w:ascii="Times New Roman" w:hAnsi="Times New Roman" w:cs="Times New Roman"/>
          <w:sz w:val="24"/>
          <w:szCs w:val="24"/>
          <w:highlight w:val="yellow"/>
        </w:rPr>
        <w:t xml:space="preserve"> to </w:t>
      </w:r>
      <w:r w:rsidRPr="00BF5EA5">
        <w:rPr>
          <w:rFonts w:ascii="Times New Roman" w:hAnsi="Times New Roman" w:cs="Times New Roman"/>
          <w:sz w:val="24"/>
          <w:szCs w:val="24"/>
          <w:highlight w:val="yellow"/>
        </w:rPr>
        <w:t>patients’</w:t>
      </w:r>
      <w:r w:rsidR="009C3D9C" w:rsidRPr="00BF5EA5">
        <w:rPr>
          <w:rFonts w:ascii="Times New Roman" w:hAnsi="Times New Roman" w:cs="Times New Roman"/>
          <w:sz w:val="24"/>
          <w:szCs w:val="24"/>
          <w:highlight w:val="yellow"/>
        </w:rPr>
        <w:t xml:space="preserve"> table in the database</w:t>
      </w:r>
      <w:ins w:id="196" w:author="SONY" w:date="2014-06-25T13:31:00Z">
        <w:r w:rsidR="00BF5EA5" w:rsidRPr="00BF5EA5">
          <w:rPr>
            <w:rFonts w:ascii="Times New Roman" w:hAnsi="Times New Roman" w:cs="Times New Roman"/>
            <w:sz w:val="24"/>
            <w:szCs w:val="24"/>
            <w:highlight w:val="yellow"/>
          </w:rPr>
          <w:t xml:space="preserve"> which contains </w:t>
        </w:r>
        <w:proofErr w:type="spellStart"/>
        <w:r w:rsidR="00BF5EA5" w:rsidRPr="00EE3680">
          <w:rPr>
            <w:rFonts w:ascii="Times New Roman" w:hAnsi="Times New Roman" w:cs="Times New Roman"/>
            <w:sz w:val="24"/>
            <w:szCs w:val="24"/>
            <w:highlight w:val="yellow"/>
          </w:rPr>
          <w:t>patientID</w:t>
        </w:r>
        <w:proofErr w:type="spellEnd"/>
        <w:r w:rsidR="00BF5EA5" w:rsidRPr="00EE3680">
          <w:rPr>
            <w:rFonts w:ascii="Times New Roman" w:hAnsi="Times New Roman" w:cs="Times New Roman"/>
            <w:sz w:val="24"/>
            <w:szCs w:val="24"/>
            <w:highlight w:val="yellow"/>
          </w:rPr>
          <w:t xml:space="preserve">, password, </w:t>
        </w:r>
        <w:proofErr w:type="spellStart"/>
        <w:r w:rsidR="00BF5EA5" w:rsidRPr="00EE3680">
          <w:rPr>
            <w:rFonts w:ascii="Times New Roman" w:hAnsi="Times New Roman" w:cs="Times New Roman"/>
            <w:sz w:val="24"/>
            <w:szCs w:val="24"/>
            <w:highlight w:val="yellow"/>
          </w:rPr>
          <w:t>firstname</w:t>
        </w:r>
        <w:proofErr w:type="spellEnd"/>
        <w:r w:rsidR="00BF5EA5" w:rsidRPr="00EE3680">
          <w:rPr>
            <w:rFonts w:ascii="Times New Roman" w:hAnsi="Times New Roman" w:cs="Times New Roman"/>
            <w:sz w:val="24"/>
            <w:szCs w:val="24"/>
            <w:highlight w:val="yellow"/>
          </w:rPr>
          <w:t xml:space="preserve">, </w:t>
        </w:r>
        <w:proofErr w:type="spellStart"/>
        <w:r w:rsidR="00BF5EA5" w:rsidRPr="00EE3680">
          <w:rPr>
            <w:rFonts w:ascii="Times New Roman" w:hAnsi="Times New Roman" w:cs="Times New Roman"/>
            <w:sz w:val="24"/>
            <w:szCs w:val="24"/>
            <w:highlight w:val="yellow"/>
          </w:rPr>
          <w:t>lastname</w:t>
        </w:r>
        <w:proofErr w:type="spellEnd"/>
        <w:r w:rsidR="00BF5EA5" w:rsidRPr="00EE3680">
          <w:rPr>
            <w:rFonts w:ascii="Times New Roman" w:hAnsi="Times New Roman" w:cs="Times New Roman"/>
            <w:sz w:val="24"/>
            <w:szCs w:val="24"/>
            <w:highlight w:val="yellow"/>
          </w:rPr>
          <w:t>, age, gender, address, phone number, and email address</w:t>
        </w:r>
      </w:ins>
    </w:p>
    <w:p w14:paraId="323AAD34" w14:textId="3837B417" w:rsidR="009C3D9C" w:rsidRPr="008C6447" w:rsidRDefault="009C3D9C" w:rsidP="009C3D9C">
      <w:pPr>
        <w:ind w:firstLine="720"/>
        <w:rPr>
          <w:rFonts w:ascii="Times New Roman" w:hAnsi="Times New Roman" w:cs="Times New Roman"/>
          <w:sz w:val="24"/>
          <w:szCs w:val="24"/>
          <w:highlight w:val="yellow"/>
        </w:rPr>
      </w:pPr>
    </w:p>
    <w:p w14:paraId="4FEBD015" w14:textId="77777777" w:rsidR="009C3D9C" w:rsidRPr="008C6447" w:rsidRDefault="009C3D9C" w:rsidP="001C2E68">
      <w:pPr>
        <w:rPr>
          <w:rFonts w:ascii="Times New Roman" w:hAnsi="Times New Roman" w:cs="Times New Roman"/>
          <w:sz w:val="24"/>
          <w:szCs w:val="32"/>
          <w:highlight w:val="yellow"/>
        </w:rPr>
      </w:pPr>
    </w:p>
    <w:p w14:paraId="4AD48C9D" w14:textId="33B806B7"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5</w:t>
      </w:r>
      <w:r w:rsidRPr="008C6447">
        <w:rPr>
          <w:rFonts w:ascii="Times New Roman" w:hAnsi="Times New Roman" w:cs="Times New Roman"/>
          <w:b/>
          <w:bCs/>
          <w:sz w:val="24"/>
          <w:szCs w:val="32"/>
          <w:highlight w:val="yellow"/>
        </w:rPr>
        <w:t>: User can edit patients’ information</w:t>
      </w:r>
    </w:p>
    <w:p w14:paraId="6BF4BFF1" w14:textId="12DC91F6" w:rsidR="00D367B9" w:rsidRPr="008C6447" w:rsidRDefault="00D367B9" w:rsidP="00D367B9">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197" w:author="SONY" w:date="2014-06-26T10:52:00Z">
        <w:r w:rsidR="00BB2B69">
          <w:rPr>
            <w:rFonts w:ascii="Times New Roman" w:hAnsi="Times New Roman" w:cs="Times New Roman"/>
            <w:sz w:val="24"/>
            <w:szCs w:val="32"/>
            <w:highlight w:val="yellow"/>
          </w:rPr>
          <w:t>3</w:t>
        </w:r>
      </w:ins>
      <w:ins w:id="198" w:author="SONY" w:date="2014-06-26T10:57:00Z">
        <w:r w:rsidR="000D381C">
          <w:rPr>
            <w:rFonts w:ascii="Times New Roman" w:hAnsi="Times New Roman" w:cs="Times New Roman"/>
            <w:sz w:val="24"/>
            <w:szCs w:val="32"/>
            <w:highlight w:val="yellow"/>
          </w:rPr>
          <w:t>4</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proofErr w:type="gramStart"/>
      <w:r w:rsidR="00DB1F3A">
        <w:rPr>
          <w:rFonts w:ascii="Times New Roman" w:hAnsi="Times New Roman" w:cs="Times New Roman"/>
          <w:sz w:val="24"/>
          <w:szCs w:val="24"/>
          <w:highlight w:val="yellow"/>
        </w:rPr>
        <w:t xml:space="preserve">update </w:t>
      </w:r>
      <w:r w:rsidRPr="008C6447">
        <w:rPr>
          <w:rFonts w:ascii="Times New Roman" w:hAnsi="Times New Roman" w:cs="Times New Roman"/>
          <w:sz w:val="24"/>
          <w:szCs w:val="24"/>
          <w:highlight w:val="yellow"/>
        </w:rPr>
        <w:t xml:space="preserve"> new</w:t>
      </w:r>
      <w:proofErr w:type="gramEnd"/>
      <w:r w:rsidRPr="008C6447">
        <w:rPr>
          <w:rFonts w:ascii="Times New Roman" w:hAnsi="Times New Roman" w:cs="Times New Roman"/>
          <w:sz w:val="24"/>
          <w:szCs w:val="24"/>
          <w:highlight w:val="yellow"/>
        </w:rPr>
        <w:t xml:space="preserve"> patient</w:t>
      </w:r>
      <w:r w:rsidR="00DB1F3A">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to patients’ table in the database</w:t>
      </w:r>
    </w:p>
    <w:p w14:paraId="4B3FA24F" w14:textId="2E086AC9" w:rsidR="00BF0D09" w:rsidRDefault="00D367B9" w:rsidP="00BF0D09">
      <w:pPr>
        <w:ind w:firstLine="720"/>
        <w:rPr>
          <w:ins w:id="199" w:author="SONY" w:date="2014-06-25T14:33:00Z"/>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200" w:author="SONY" w:date="2014-06-25T23:39:00Z">
        <w:r w:rsidR="00EE3680">
          <w:rPr>
            <w:rFonts w:ascii="Times New Roman" w:hAnsi="Times New Roman" w:cs="Times New Roman"/>
            <w:sz w:val="24"/>
            <w:szCs w:val="32"/>
            <w:highlight w:val="yellow"/>
          </w:rPr>
          <w:t>3</w:t>
        </w:r>
      </w:ins>
      <w:ins w:id="201" w:author="SONY" w:date="2014-06-26T10:57:00Z">
        <w:r w:rsidR="000D381C">
          <w:rPr>
            <w:rFonts w:ascii="Times New Roman" w:hAnsi="Times New Roman" w:cs="Times New Roman"/>
            <w:sz w:val="24"/>
            <w:szCs w:val="32"/>
            <w:highlight w:val="yellow"/>
          </w:rPr>
          <w:t>5</w:t>
        </w:r>
      </w:ins>
      <w:r w:rsidR="00BF0D09" w:rsidRPr="008C6447">
        <w:rPr>
          <w:rFonts w:ascii="Times New Roman" w:hAnsi="Times New Roman" w:cs="Times New Roman"/>
          <w:sz w:val="24"/>
          <w:szCs w:val="32"/>
          <w:highlight w:val="yellow"/>
        </w:rPr>
        <w:t xml:space="preserve">: </w:t>
      </w:r>
      <w:r w:rsidR="00BF0D09" w:rsidRPr="008C6447">
        <w:rPr>
          <w:rFonts w:ascii="Times New Roman" w:hAnsi="Times New Roman" w:cs="Times New Roman"/>
          <w:sz w:val="24"/>
          <w:szCs w:val="24"/>
          <w:highlight w:val="yellow"/>
        </w:rPr>
        <w:t xml:space="preserve">System shall </w:t>
      </w:r>
      <w:r w:rsidRPr="008C6447">
        <w:rPr>
          <w:rFonts w:ascii="Times New Roman" w:hAnsi="Times New Roman" w:cs="Times New Roman"/>
          <w:sz w:val="24"/>
          <w:szCs w:val="24"/>
          <w:highlight w:val="yellow"/>
        </w:rPr>
        <w:t xml:space="preserve">query </w:t>
      </w:r>
      <w:r w:rsidR="0050255F" w:rsidRPr="008C6447">
        <w:rPr>
          <w:rFonts w:ascii="Times New Roman" w:hAnsi="Times New Roman" w:cs="Times New Roman"/>
          <w:sz w:val="24"/>
          <w:szCs w:val="24"/>
          <w:highlight w:val="yellow"/>
        </w:rPr>
        <w:t>data from patients’ table in the database</w:t>
      </w:r>
    </w:p>
    <w:p w14:paraId="55A22584" w14:textId="4BD5F753" w:rsidR="00390E02" w:rsidRPr="008C6447" w:rsidRDefault="00EE3680" w:rsidP="00BF0D09">
      <w:pPr>
        <w:ind w:firstLine="720"/>
        <w:rPr>
          <w:rFonts w:ascii="Times New Roman" w:hAnsi="Times New Roman" w:cs="Times New Roman"/>
          <w:sz w:val="24"/>
          <w:szCs w:val="24"/>
          <w:highlight w:val="yellow"/>
        </w:rPr>
      </w:pPr>
      <w:ins w:id="202" w:author="SONY" w:date="2014-06-25T14:33:00Z">
        <w:r>
          <w:rPr>
            <w:rFonts w:ascii="Times New Roman" w:hAnsi="Times New Roman" w:cs="Times New Roman"/>
            <w:sz w:val="24"/>
            <w:szCs w:val="24"/>
            <w:highlight w:val="yellow"/>
          </w:rPr>
          <w:t>SRS-</w:t>
        </w:r>
      </w:ins>
      <w:ins w:id="203" w:author="SONY" w:date="2014-06-25T23:39:00Z">
        <w:r w:rsidR="00BB2B69">
          <w:rPr>
            <w:rFonts w:ascii="Times New Roman" w:hAnsi="Times New Roman" w:cs="Times New Roman"/>
            <w:sz w:val="24"/>
            <w:szCs w:val="24"/>
            <w:highlight w:val="yellow"/>
          </w:rPr>
          <w:t>3</w:t>
        </w:r>
      </w:ins>
      <w:ins w:id="204" w:author="SONY" w:date="2014-06-26T10:57:00Z">
        <w:r w:rsidR="000D381C">
          <w:rPr>
            <w:rFonts w:ascii="Times New Roman" w:hAnsi="Times New Roman" w:cs="Times New Roman"/>
            <w:sz w:val="24"/>
            <w:szCs w:val="24"/>
            <w:highlight w:val="yellow"/>
          </w:rPr>
          <w:t>6</w:t>
        </w:r>
      </w:ins>
      <w:ins w:id="205" w:author="SONY" w:date="2014-06-25T14:33:00Z">
        <w:r w:rsidR="00390E02">
          <w:rPr>
            <w:rFonts w:ascii="Times New Roman" w:hAnsi="Times New Roman" w:cs="Times New Roman"/>
            <w:sz w:val="24"/>
            <w:szCs w:val="24"/>
            <w:highlight w:val="yellow"/>
          </w:rPr>
          <w:t>: System shall provide interface for edit patients</w:t>
        </w:r>
      </w:ins>
      <w:ins w:id="206" w:author="SONY" w:date="2014-06-25T14:34:00Z">
        <w:r w:rsidR="00390E02">
          <w:rPr>
            <w:rFonts w:ascii="Times New Roman" w:hAnsi="Times New Roman" w:cs="Times New Roman"/>
            <w:sz w:val="24"/>
            <w:szCs w:val="24"/>
            <w:highlight w:val="yellow"/>
          </w:rPr>
          <w:t>’ information</w:t>
        </w:r>
      </w:ins>
    </w:p>
    <w:p w14:paraId="55CEABBA" w14:textId="749EECB6" w:rsidR="00BF0D09" w:rsidRPr="008C6447" w:rsidRDefault="00BF0D09" w:rsidP="001C2E68">
      <w:pPr>
        <w:rPr>
          <w:rFonts w:ascii="Times New Roman" w:hAnsi="Times New Roman" w:cs="Times New Roman"/>
          <w:sz w:val="24"/>
          <w:szCs w:val="32"/>
          <w:highlight w:val="yellow"/>
        </w:rPr>
      </w:pPr>
    </w:p>
    <w:p w14:paraId="57234112" w14:textId="35E6749F"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6</w:t>
      </w:r>
      <w:r w:rsidRPr="008C6447">
        <w:rPr>
          <w:rFonts w:ascii="Times New Roman" w:hAnsi="Times New Roman" w:cs="Times New Roman"/>
          <w:b/>
          <w:bCs/>
          <w:sz w:val="24"/>
          <w:szCs w:val="32"/>
          <w:highlight w:val="yellow"/>
        </w:rPr>
        <w:t>: User can delete patients’ account</w:t>
      </w:r>
    </w:p>
    <w:p w14:paraId="6330DAF6" w14:textId="021ED898" w:rsidR="0050255F" w:rsidRPr="008C6447" w:rsidRDefault="0050255F"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w:t>
      </w:r>
      <w:ins w:id="207" w:author="SONY" w:date="2014-06-25T23:39:00Z">
        <w:r w:rsidR="00F67045">
          <w:rPr>
            <w:rFonts w:ascii="Times New Roman" w:hAnsi="Times New Roman" w:cs="Times New Roman"/>
            <w:sz w:val="24"/>
            <w:szCs w:val="32"/>
            <w:highlight w:val="yellow"/>
          </w:rPr>
          <w:t>3</w:t>
        </w:r>
      </w:ins>
      <w:ins w:id="208" w:author="SONY" w:date="2014-06-26T10:57:00Z">
        <w:r w:rsidR="000D381C">
          <w:rPr>
            <w:rFonts w:ascii="Times New Roman" w:hAnsi="Times New Roman" w:cs="Times New Roman"/>
            <w:sz w:val="24"/>
            <w:szCs w:val="32"/>
            <w:highlight w:val="yellow"/>
          </w:rPr>
          <w:t>7</w:t>
        </w:r>
      </w:ins>
      <w:r w:rsidRPr="008C6447">
        <w:rPr>
          <w:rFonts w:ascii="Times New Roman" w:hAnsi="Times New Roman" w:cs="Times New Roman"/>
          <w:sz w:val="24"/>
          <w:szCs w:val="32"/>
          <w:highlight w:val="yellow"/>
        </w:rPr>
        <w:t>: System shall delete patient from patients’ table in database</w:t>
      </w:r>
    </w:p>
    <w:p w14:paraId="58DBE63B" w14:textId="77777777" w:rsidR="0050255F" w:rsidRPr="008C6447" w:rsidRDefault="0050255F" w:rsidP="001C2E68">
      <w:pPr>
        <w:rPr>
          <w:rFonts w:ascii="Times New Roman" w:hAnsi="Times New Roman" w:cs="Times New Roman"/>
          <w:sz w:val="24"/>
          <w:szCs w:val="32"/>
          <w:highlight w:val="yellow"/>
        </w:rPr>
      </w:pPr>
    </w:p>
    <w:p w14:paraId="7E8427CD" w14:textId="6514BEF1"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7</w:t>
      </w:r>
      <w:r w:rsidRPr="008C6447">
        <w:rPr>
          <w:rFonts w:ascii="Times New Roman" w:hAnsi="Times New Roman" w:cs="Times New Roman"/>
          <w:b/>
          <w:bCs/>
          <w:sz w:val="24"/>
          <w:szCs w:val="32"/>
          <w:highlight w:val="yellow"/>
        </w:rPr>
        <w:t>: User can create an account for new dentist</w:t>
      </w:r>
    </w:p>
    <w:p w14:paraId="441E595F" w14:textId="77777777" w:rsidR="00B90BA7" w:rsidRPr="008C6447" w:rsidRDefault="00B90BA7" w:rsidP="00B90BA7">
      <w:pPr>
        <w:ind w:left="720"/>
        <w:rPr>
          <w:rFonts w:ascii="Times New Roman" w:hAnsi="Times New Roman" w:cs="Times New Roman"/>
          <w:sz w:val="24"/>
          <w:szCs w:val="24"/>
          <w:highlight w:val="yellow"/>
        </w:rPr>
      </w:pPr>
      <w:r w:rsidRPr="008C6447">
        <w:rPr>
          <w:rFonts w:ascii="Times New Roman" w:hAnsi="Times New Roman" w:cs="Times New Roman"/>
          <w:sz w:val="24"/>
          <w:szCs w:val="24"/>
          <w:highlight w:val="yellow"/>
        </w:rPr>
        <w:t>SRS-09: System shall show error message “Please fill out this field” for any field that require to not empty</w:t>
      </w:r>
    </w:p>
    <w:p w14:paraId="5B576787" w14:textId="508EE297" w:rsidR="00B90BA7" w:rsidRPr="008C6447" w:rsidRDefault="00B90BA7" w:rsidP="00B90BA7">
      <w:pPr>
        <w:ind w:firstLine="720"/>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SRS-</w:t>
      </w:r>
      <w:ins w:id="209" w:author="SONY" w:date="2014-06-25T23:39:00Z">
        <w:r w:rsidR="00F67045">
          <w:rPr>
            <w:rFonts w:ascii="Times New Roman" w:hAnsi="Times New Roman" w:cs="Times New Roman"/>
            <w:sz w:val="24"/>
            <w:szCs w:val="32"/>
            <w:highlight w:val="yellow"/>
          </w:rPr>
          <w:t>3</w:t>
        </w:r>
      </w:ins>
      <w:ins w:id="210" w:author="SONY" w:date="2014-06-26T10:57:00Z">
        <w:r w:rsidR="000D381C">
          <w:rPr>
            <w:rFonts w:ascii="Times New Roman" w:hAnsi="Times New Roman" w:cs="Times New Roman"/>
            <w:sz w:val="24"/>
            <w:szCs w:val="32"/>
            <w:highlight w:val="yellow"/>
          </w:rPr>
          <w:t>8</w:t>
        </w:r>
      </w:ins>
      <w:r w:rsidRPr="008C6447">
        <w:rPr>
          <w:rFonts w:ascii="Times New Roman" w:hAnsi="Times New Roman" w:cs="Times New Roman"/>
          <w:sz w:val="24"/>
          <w:szCs w:val="32"/>
          <w:highlight w:val="yellow"/>
        </w:rPr>
        <w:t>: System shall provide interface for create a new account for dentist</w:t>
      </w:r>
    </w:p>
    <w:p w14:paraId="432B93F7" w14:textId="6F474D02" w:rsidR="00B90BA7" w:rsidRPr="008C6447" w:rsidRDefault="00B90BA7" w:rsidP="00B90BA7">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211" w:author="SONY" w:date="2014-06-25T23:39:00Z">
        <w:r w:rsidR="00F67045">
          <w:rPr>
            <w:rFonts w:ascii="Times New Roman" w:hAnsi="Times New Roman" w:cs="Times New Roman"/>
            <w:sz w:val="24"/>
            <w:szCs w:val="32"/>
            <w:highlight w:val="yellow"/>
          </w:rPr>
          <w:t>3</w:t>
        </w:r>
      </w:ins>
      <w:ins w:id="212" w:author="SONY" w:date="2014-06-26T10:53:00Z">
        <w:r w:rsidR="00E03522">
          <w:rPr>
            <w:rFonts w:ascii="Times New Roman" w:hAnsi="Times New Roman" w:cs="Times New Roman"/>
            <w:sz w:val="24"/>
            <w:szCs w:val="32"/>
            <w:highlight w:val="yellow"/>
          </w:rPr>
          <w:t>9</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add new dentist to clinic users’ table in the database</w:t>
      </w:r>
    </w:p>
    <w:p w14:paraId="0EE00B4E" w14:textId="77777777" w:rsidR="00B90BA7" w:rsidRPr="008C6447" w:rsidRDefault="00B90BA7" w:rsidP="001C2E68">
      <w:pPr>
        <w:rPr>
          <w:rFonts w:ascii="Times New Roman" w:hAnsi="Times New Roman" w:cs="Times New Roman"/>
          <w:sz w:val="24"/>
          <w:szCs w:val="32"/>
          <w:highlight w:val="yellow"/>
        </w:rPr>
      </w:pPr>
    </w:p>
    <w:p w14:paraId="2EF7E2A1" w14:textId="67EE12D1"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8</w:t>
      </w:r>
      <w:r w:rsidRPr="008C6447">
        <w:rPr>
          <w:rFonts w:ascii="Times New Roman" w:hAnsi="Times New Roman" w:cs="Times New Roman"/>
          <w:b/>
          <w:bCs/>
          <w:sz w:val="24"/>
          <w:szCs w:val="32"/>
          <w:highlight w:val="yellow"/>
        </w:rPr>
        <w:t>: User can edit dentists’ information</w:t>
      </w:r>
    </w:p>
    <w:p w14:paraId="146F2F82" w14:textId="71772041" w:rsidR="00B90BA7" w:rsidRPr="008C6447" w:rsidRDefault="00B90BA7" w:rsidP="00B90BA7">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213" w:author="SONY" w:date="2014-06-26T10:57:00Z">
        <w:r w:rsidR="00E03522">
          <w:rPr>
            <w:rFonts w:ascii="Times New Roman" w:hAnsi="Times New Roman" w:cs="Times New Roman"/>
            <w:sz w:val="24"/>
            <w:szCs w:val="32"/>
            <w:highlight w:val="yellow"/>
          </w:rPr>
          <w:t>40</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w:t>
      </w:r>
      <w:r w:rsidR="00DB1F3A">
        <w:rPr>
          <w:rFonts w:ascii="Times New Roman" w:hAnsi="Times New Roman" w:cs="Times New Roman"/>
          <w:sz w:val="24"/>
          <w:szCs w:val="24"/>
          <w:highlight w:val="yellow"/>
        </w:rPr>
        <w:t>update</w:t>
      </w:r>
      <w:r w:rsidRPr="008C6447">
        <w:rPr>
          <w:rFonts w:ascii="Times New Roman" w:hAnsi="Times New Roman" w:cs="Times New Roman"/>
          <w:sz w:val="24"/>
          <w:szCs w:val="24"/>
          <w:highlight w:val="yellow"/>
        </w:rPr>
        <w:t xml:space="preserve"> new dentist</w:t>
      </w:r>
      <w:r w:rsidR="00DB1F3A">
        <w:rPr>
          <w:rFonts w:ascii="Times New Roman" w:hAnsi="Times New Roman" w:cs="Times New Roman"/>
          <w:sz w:val="24"/>
          <w:szCs w:val="24"/>
          <w:highlight w:val="yellow"/>
        </w:rPr>
        <w:t>s’ data</w:t>
      </w:r>
      <w:r w:rsidRPr="008C6447">
        <w:rPr>
          <w:rFonts w:ascii="Times New Roman" w:hAnsi="Times New Roman" w:cs="Times New Roman"/>
          <w:sz w:val="24"/>
          <w:szCs w:val="24"/>
          <w:highlight w:val="yellow"/>
        </w:rPr>
        <w:t xml:space="preserve"> </w:t>
      </w:r>
      <w:r w:rsidR="00D873C7" w:rsidRPr="008C6447">
        <w:rPr>
          <w:rFonts w:ascii="Times New Roman" w:hAnsi="Times New Roman" w:cs="Times New Roman"/>
          <w:sz w:val="24"/>
          <w:szCs w:val="24"/>
          <w:highlight w:val="yellow"/>
        </w:rPr>
        <w:t>to dentist</w:t>
      </w:r>
      <w:r w:rsidRPr="008C6447">
        <w:rPr>
          <w:rFonts w:ascii="Times New Roman" w:hAnsi="Times New Roman" w:cs="Times New Roman"/>
          <w:sz w:val="24"/>
          <w:szCs w:val="24"/>
          <w:highlight w:val="yellow"/>
        </w:rPr>
        <w:t>s’ table in the database</w:t>
      </w:r>
    </w:p>
    <w:p w14:paraId="087E3950" w14:textId="4AD91161" w:rsidR="00B90BA7" w:rsidRPr="008C6447" w:rsidRDefault="00B90BA7" w:rsidP="00B90BA7">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214" w:author="SONY" w:date="2014-06-26T10:57:00Z">
        <w:r w:rsidR="00E03522">
          <w:rPr>
            <w:rFonts w:ascii="Times New Roman" w:hAnsi="Times New Roman" w:cs="Times New Roman"/>
            <w:sz w:val="24"/>
            <w:szCs w:val="32"/>
            <w:highlight w:val="yellow"/>
          </w:rPr>
          <w:t>41</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 xml:space="preserve">System shall query </w:t>
      </w:r>
      <w:r w:rsidR="00D873C7" w:rsidRPr="008C6447">
        <w:rPr>
          <w:rFonts w:ascii="Times New Roman" w:hAnsi="Times New Roman" w:cs="Times New Roman"/>
          <w:sz w:val="24"/>
          <w:szCs w:val="24"/>
          <w:highlight w:val="yellow"/>
        </w:rPr>
        <w:t>data from dentist</w:t>
      </w:r>
      <w:r w:rsidRPr="008C6447">
        <w:rPr>
          <w:rFonts w:ascii="Times New Roman" w:hAnsi="Times New Roman" w:cs="Times New Roman"/>
          <w:sz w:val="24"/>
          <w:szCs w:val="24"/>
          <w:highlight w:val="yellow"/>
        </w:rPr>
        <w:t>s’ table in the database</w:t>
      </w:r>
    </w:p>
    <w:p w14:paraId="2FF7CE4F" w14:textId="77777777" w:rsidR="00B90BA7" w:rsidRPr="008C6447" w:rsidRDefault="00B90BA7" w:rsidP="001C2E68">
      <w:pPr>
        <w:rPr>
          <w:rFonts w:ascii="Times New Roman" w:hAnsi="Times New Roman" w:cs="Times New Roman"/>
          <w:sz w:val="24"/>
          <w:szCs w:val="32"/>
          <w:highlight w:val="yellow"/>
        </w:rPr>
      </w:pPr>
    </w:p>
    <w:p w14:paraId="76BDF767" w14:textId="3354D204"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URS-1</w:t>
      </w:r>
      <w:r w:rsidR="0072530C">
        <w:rPr>
          <w:rFonts w:ascii="Times New Roman" w:hAnsi="Times New Roman" w:cs="Times New Roman"/>
          <w:b/>
          <w:bCs/>
          <w:sz w:val="24"/>
          <w:szCs w:val="32"/>
          <w:highlight w:val="yellow"/>
        </w:rPr>
        <w:t>9</w:t>
      </w:r>
      <w:r w:rsidRPr="008C6447">
        <w:rPr>
          <w:rFonts w:ascii="Times New Roman" w:hAnsi="Times New Roman" w:cs="Times New Roman"/>
          <w:b/>
          <w:bCs/>
          <w:sz w:val="24"/>
          <w:szCs w:val="32"/>
          <w:highlight w:val="yellow"/>
        </w:rPr>
        <w:t>: User can delete dentists’ account</w:t>
      </w:r>
    </w:p>
    <w:p w14:paraId="13195C14" w14:textId="218A309F" w:rsidR="008B27B2" w:rsidRPr="008C6447" w:rsidRDefault="008B27B2" w:rsidP="001C2E68">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w:t>
      </w:r>
      <w:ins w:id="215" w:author="SONY" w:date="2014-06-26T10:57:00Z">
        <w:r w:rsidR="00E03522">
          <w:rPr>
            <w:rFonts w:ascii="Times New Roman" w:hAnsi="Times New Roman" w:cs="Times New Roman"/>
            <w:sz w:val="24"/>
            <w:szCs w:val="32"/>
            <w:highlight w:val="yellow"/>
          </w:rPr>
          <w:t>42</w:t>
        </w:r>
      </w:ins>
      <w:r w:rsidRPr="008C6447">
        <w:rPr>
          <w:rFonts w:ascii="Times New Roman" w:hAnsi="Times New Roman" w:cs="Times New Roman"/>
          <w:sz w:val="24"/>
          <w:szCs w:val="32"/>
          <w:highlight w:val="yellow"/>
        </w:rPr>
        <w:t>: System shall delete patient from dentists’ table in database</w:t>
      </w:r>
    </w:p>
    <w:p w14:paraId="360CAA5F" w14:textId="77777777" w:rsidR="008B27B2" w:rsidRPr="008C6447" w:rsidRDefault="008B27B2" w:rsidP="001C2E68">
      <w:pPr>
        <w:rPr>
          <w:rFonts w:ascii="Times New Roman" w:hAnsi="Times New Roman" w:cs="Times New Roman"/>
          <w:sz w:val="24"/>
          <w:szCs w:val="32"/>
          <w:highlight w:val="yellow"/>
        </w:rPr>
      </w:pPr>
    </w:p>
    <w:p w14:paraId="70C91E1B" w14:textId="0476E88C"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URS-</w:t>
      </w:r>
      <w:r w:rsidR="0072530C">
        <w:rPr>
          <w:rFonts w:ascii="Times New Roman" w:hAnsi="Times New Roman" w:cs="Times New Roman"/>
          <w:b/>
          <w:bCs/>
          <w:sz w:val="24"/>
          <w:szCs w:val="32"/>
          <w:highlight w:val="yellow"/>
        </w:rPr>
        <w:t>20</w:t>
      </w:r>
      <w:r w:rsidRPr="008C6447">
        <w:rPr>
          <w:rFonts w:ascii="Times New Roman" w:hAnsi="Times New Roman" w:cs="Times New Roman"/>
          <w:b/>
          <w:bCs/>
          <w:sz w:val="24"/>
          <w:szCs w:val="32"/>
          <w:highlight w:val="yellow"/>
        </w:rPr>
        <w:t>: User can view all patients’ account as a list</w:t>
      </w:r>
    </w:p>
    <w:p w14:paraId="2E19F17E" w14:textId="471180B7" w:rsidR="002F301B" w:rsidRPr="008C6447" w:rsidRDefault="002F301B" w:rsidP="009076D6">
      <w:pPr>
        <w:ind w:firstLine="720"/>
        <w:rPr>
          <w:rFonts w:ascii="Times New Roman" w:hAnsi="Times New Roman" w:cs="Times New Roman"/>
          <w:b/>
          <w:bCs/>
          <w:sz w:val="24"/>
          <w:szCs w:val="32"/>
          <w:highlight w:val="yellow"/>
        </w:rPr>
      </w:pPr>
      <w:r w:rsidRPr="008C6447">
        <w:rPr>
          <w:rFonts w:ascii="Times New Roman" w:hAnsi="Times New Roman" w:cs="Times New Roman"/>
          <w:sz w:val="24"/>
          <w:szCs w:val="32"/>
          <w:highlight w:val="yellow"/>
        </w:rPr>
        <w:t>SRS-</w:t>
      </w:r>
      <w:ins w:id="216" w:author="SONY" w:date="2014-06-25T23:40:00Z">
        <w:r w:rsidR="00F67045">
          <w:rPr>
            <w:rFonts w:ascii="Times New Roman" w:hAnsi="Times New Roman" w:cs="Times New Roman"/>
            <w:sz w:val="24"/>
            <w:szCs w:val="32"/>
            <w:highlight w:val="yellow"/>
          </w:rPr>
          <w:t>3</w:t>
        </w:r>
      </w:ins>
      <w:ins w:id="217" w:author="SONY" w:date="2014-06-26T10:58:00Z">
        <w:r w:rsidR="00E03522">
          <w:rPr>
            <w:rFonts w:ascii="Times New Roman" w:hAnsi="Times New Roman" w:cs="Times New Roman"/>
            <w:sz w:val="24"/>
            <w:szCs w:val="32"/>
            <w:highlight w:val="yellow"/>
          </w:rPr>
          <w:t>5</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query data from patients’ table in the database</w:t>
      </w:r>
    </w:p>
    <w:p w14:paraId="335535DC" w14:textId="2906245D" w:rsidR="002F301B" w:rsidRPr="008C6447" w:rsidRDefault="008B27B2" w:rsidP="009076D6">
      <w:pPr>
        <w:rPr>
          <w:rFonts w:ascii="Times New Roman" w:hAnsi="Times New Roman" w:cs="Times New Roman"/>
          <w:sz w:val="24"/>
          <w:szCs w:val="32"/>
          <w:highlight w:val="yellow"/>
        </w:rPr>
      </w:pPr>
      <w:r w:rsidRPr="008C6447">
        <w:rPr>
          <w:rFonts w:ascii="Times New Roman" w:hAnsi="Times New Roman" w:cs="Times New Roman"/>
          <w:sz w:val="24"/>
          <w:szCs w:val="32"/>
          <w:highlight w:val="yellow"/>
        </w:rPr>
        <w:tab/>
        <w:t>SRS-</w:t>
      </w:r>
      <w:ins w:id="218" w:author="SONY" w:date="2014-06-26T10:53:00Z">
        <w:r w:rsidR="00BB2B69">
          <w:rPr>
            <w:rFonts w:ascii="Times New Roman" w:hAnsi="Times New Roman" w:cs="Times New Roman"/>
            <w:sz w:val="24"/>
            <w:szCs w:val="32"/>
            <w:highlight w:val="yellow"/>
          </w:rPr>
          <w:t>4</w:t>
        </w:r>
      </w:ins>
      <w:ins w:id="219" w:author="SONY" w:date="2014-06-26T10:58:00Z">
        <w:r w:rsidR="00E03522">
          <w:rPr>
            <w:rFonts w:ascii="Times New Roman" w:hAnsi="Times New Roman" w:cs="Times New Roman"/>
            <w:sz w:val="24"/>
            <w:szCs w:val="32"/>
            <w:highlight w:val="yellow"/>
          </w:rPr>
          <w:t>3</w:t>
        </w:r>
      </w:ins>
      <w:r w:rsidRPr="008C6447">
        <w:rPr>
          <w:rFonts w:ascii="Times New Roman" w:hAnsi="Times New Roman" w:cs="Times New Roman"/>
          <w:sz w:val="24"/>
          <w:szCs w:val="32"/>
          <w:highlight w:val="yellow"/>
        </w:rPr>
        <w:t xml:space="preserve">: System shall provide </w:t>
      </w:r>
      <w:r w:rsidR="00F237E0" w:rsidRPr="008C6447">
        <w:rPr>
          <w:rFonts w:ascii="Times New Roman" w:hAnsi="Times New Roman" w:cs="Times New Roman"/>
          <w:sz w:val="24"/>
          <w:szCs w:val="32"/>
          <w:highlight w:val="yellow"/>
        </w:rPr>
        <w:t>interface for show list of patient</w:t>
      </w:r>
    </w:p>
    <w:p w14:paraId="15408208" w14:textId="77777777" w:rsidR="00F237E0" w:rsidRPr="008C6447" w:rsidRDefault="00F237E0" w:rsidP="001C2E68">
      <w:pPr>
        <w:rPr>
          <w:rFonts w:ascii="Times New Roman" w:hAnsi="Times New Roman" w:cs="Times New Roman"/>
          <w:sz w:val="24"/>
          <w:szCs w:val="32"/>
          <w:highlight w:val="yellow"/>
        </w:rPr>
      </w:pPr>
    </w:p>
    <w:p w14:paraId="6E94DD07" w14:textId="5AFBB9D3" w:rsidR="001C2E68" w:rsidRPr="008C6447" w:rsidRDefault="001C2E68" w:rsidP="001C2E68">
      <w:pPr>
        <w:rPr>
          <w:rFonts w:ascii="Times New Roman" w:hAnsi="Times New Roman" w:cs="Times New Roman"/>
          <w:b/>
          <w:bCs/>
          <w:sz w:val="24"/>
          <w:szCs w:val="32"/>
          <w:highlight w:val="yellow"/>
        </w:rPr>
      </w:pPr>
      <w:r w:rsidRPr="008C6447">
        <w:rPr>
          <w:rFonts w:ascii="Times New Roman" w:hAnsi="Times New Roman" w:cs="Times New Roman"/>
          <w:b/>
          <w:bCs/>
          <w:sz w:val="24"/>
          <w:szCs w:val="32"/>
          <w:highlight w:val="yellow"/>
        </w:rPr>
        <w:t>USR-</w:t>
      </w:r>
      <w:r w:rsidR="0072530C">
        <w:rPr>
          <w:rFonts w:ascii="Times New Roman" w:hAnsi="Times New Roman" w:cs="Times New Roman"/>
          <w:b/>
          <w:bCs/>
          <w:sz w:val="24"/>
          <w:szCs w:val="32"/>
          <w:highlight w:val="yellow"/>
        </w:rPr>
        <w:t>21</w:t>
      </w:r>
      <w:r w:rsidRPr="008C6447">
        <w:rPr>
          <w:rFonts w:ascii="Times New Roman" w:hAnsi="Times New Roman" w:cs="Times New Roman"/>
          <w:b/>
          <w:bCs/>
          <w:sz w:val="24"/>
          <w:szCs w:val="32"/>
          <w:highlight w:val="yellow"/>
        </w:rPr>
        <w:t>: User can view all dentists’ account as a list</w:t>
      </w:r>
    </w:p>
    <w:p w14:paraId="4A18C0FC" w14:textId="4FB16FAE" w:rsidR="002F301B" w:rsidRPr="008C6447" w:rsidRDefault="002F301B" w:rsidP="009076D6">
      <w:pPr>
        <w:ind w:firstLine="720"/>
        <w:rPr>
          <w:rFonts w:ascii="Times New Roman" w:hAnsi="Times New Roman" w:cs="Times New Roman"/>
          <w:sz w:val="24"/>
          <w:szCs w:val="24"/>
          <w:highlight w:val="yellow"/>
        </w:rPr>
      </w:pPr>
      <w:r w:rsidRPr="008C6447">
        <w:rPr>
          <w:rFonts w:ascii="Times New Roman" w:hAnsi="Times New Roman" w:cs="Times New Roman"/>
          <w:sz w:val="24"/>
          <w:szCs w:val="32"/>
          <w:highlight w:val="yellow"/>
        </w:rPr>
        <w:t>SRS-</w:t>
      </w:r>
      <w:ins w:id="220" w:author="SONY" w:date="2014-06-26T10:53:00Z">
        <w:r w:rsidR="00BB2B69">
          <w:rPr>
            <w:rFonts w:ascii="Times New Roman" w:hAnsi="Times New Roman" w:cs="Times New Roman"/>
            <w:sz w:val="24"/>
            <w:szCs w:val="32"/>
            <w:highlight w:val="yellow"/>
          </w:rPr>
          <w:t>4</w:t>
        </w:r>
      </w:ins>
      <w:ins w:id="221" w:author="SONY" w:date="2014-06-26T11:01:00Z">
        <w:r w:rsidR="00C84E04">
          <w:rPr>
            <w:rFonts w:ascii="Times New Roman" w:hAnsi="Times New Roman" w:cs="Times New Roman"/>
            <w:sz w:val="24"/>
            <w:szCs w:val="32"/>
            <w:highlight w:val="yellow"/>
          </w:rPr>
          <w:t>1</w:t>
        </w:r>
      </w:ins>
      <w:r w:rsidRPr="008C6447">
        <w:rPr>
          <w:rFonts w:ascii="Times New Roman" w:hAnsi="Times New Roman" w:cs="Times New Roman"/>
          <w:sz w:val="24"/>
          <w:szCs w:val="32"/>
          <w:highlight w:val="yellow"/>
        </w:rPr>
        <w:t xml:space="preserve">: </w:t>
      </w:r>
      <w:r w:rsidRPr="008C6447">
        <w:rPr>
          <w:rFonts w:ascii="Times New Roman" w:hAnsi="Times New Roman" w:cs="Times New Roman"/>
          <w:sz w:val="24"/>
          <w:szCs w:val="24"/>
          <w:highlight w:val="yellow"/>
        </w:rPr>
        <w:t>System shall query data from dentists’ table in the database</w:t>
      </w:r>
    </w:p>
    <w:p w14:paraId="66C91930" w14:textId="214DC847" w:rsidR="00F237E0" w:rsidRPr="00B51AD6" w:rsidRDefault="00F237E0" w:rsidP="00EC1D8E">
      <w:pPr>
        <w:ind w:firstLine="720"/>
        <w:rPr>
          <w:rFonts w:ascii="Times New Roman" w:hAnsi="Times New Roman" w:cs="Times New Roman"/>
          <w:sz w:val="24"/>
          <w:szCs w:val="32"/>
        </w:rPr>
      </w:pPr>
      <w:r w:rsidRPr="008C6447">
        <w:rPr>
          <w:rFonts w:ascii="Times New Roman" w:hAnsi="Times New Roman" w:cs="Times New Roman"/>
          <w:sz w:val="24"/>
          <w:szCs w:val="32"/>
          <w:highlight w:val="yellow"/>
        </w:rPr>
        <w:t>SRS-</w:t>
      </w:r>
      <w:ins w:id="222" w:author="SONY" w:date="2014-06-26T10:53:00Z">
        <w:r w:rsidR="00BB2B69">
          <w:rPr>
            <w:rFonts w:ascii="Times New Roman" w:hAnsi="Times New Roman" w:cs="Times New Roman"/>
            <w:sz w:val="24"/>
            <w:szCs w:val="32"/>
            <w:highlight w:val="yellow"/>
          </w:rPr>
          <w:t>4</w:t>
        </w:r>
      </w:ins>
      <w:ins w:id="223" w:author="SONY" w:date="2014-06-26T11:01:00Z">
        <w:r w:rsidR="00C84E04">
          <w:rPr>
            <w:rFonts w:ascii="Times New Roman" w:hAnsi="Times New Roman" w:cs="Times New Roman"/>
            <w:sz w:val="24"/>
            <w:szCs w:val="32"/>
            <w:highlight w:val="yellow"/>
          </w:rPr>
          <w:t>4</w:t>
        </w:r>
      </w:ins>
      <w:r w:rsidRPr="008C6447">
        <w:rPr>
          <w:rFonts w:ascii="Times New Roman" w:hAnsi="Times New Roman" w:cs="Times New Roman"/>
          <w:sz w:val="24"/>
          <w:szCs w:val="32"/>
          <w:highlight w:val="yellow"/>
        </w:rPr>
        <w:t>: System shall provide interface for show list of patient</w:t>
      </w:r>
    </w:p>
    <w:p w14:paraId="58FB25EB" w14:textId="77777777" w:rsidR="00DB5245" w:rsidRDefault="00DB5245" w:rsidP="00F93D42">
      <w:pPr>
        <w:widowControl w:val="0"/>
        <w:autoSpaceDE w:val="0"/>
        <w:autoSpaceDN w:val="0"/>
        <w:adjustRightInd w:val="0"/>
        <w:spacing w:after="240" w:line="240" w:lineRule="auto"/>
        <w:rPr>
          <w:rStyle w:val="Heading2Char"/>
          <w:rFonts w:ascii="Times" w:hAnsi="Times"/>
          <w:color w:val="auto"/>
          <w:sz w:val="28"/>
          <w:szCs w:val="28"/>
        </w:rPr>
      </w:pPr>
    </w:p>
    <w:p w14:paraId="3EF6FC15" w14:textId="77777777" w:rsidR="00467200" w:rsidRDefault="00467200" w:rsidP="00F93D42">
      <w:pPr>
        <w:widowControl w:val="0"/>
        <w:autoSpaceDE w:val="0"/>
        <w:autoSpaceDN w:val="0"/>
        <w:adjustRightInd w:val="0"/>
        <w:spacing w:after="240" w:line="240" w:lineRule="auto"/>
        <w:rPr>
          <w:rStyle w:val="Heading2Char"/>
          <w:rFonts w:ascii="Times" w:hAnsi="Times"/>
          <w:color w:val="auto"/>
          <w:sz w:val="28"/>
          <w:szCs w:val="28"/>
        </w:rPr>
      </w:pPr>
    </w:p>
    <w:p w14:paraId="289F19B0" w14:textId="0699000A" w:rsidR="00F93D42"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r w:rsidRPr="000B44FC">
        <w:rPr>
          <w:rStyle w:val="Heading2Char"/>
          <w:rFonts w:ascii="Times" w:hAnsi="Times"/>
          <w:color w:val="auto"/>
          <w:sz w:val="28"/>
          <w:szCs w:val="28"/>
        </w:rPr>
        <w:lastRenderedPageBreak/>
        <w:t>4.2</w:t>
      </w:r>
      <w:r w:rsidR="00F93D42" w:rsidRPr="000B44FC">
        <w:rPr>
          <w:rStyle w:val="Heading2Char"/>
          <w:rFonts w:ascii="Times" w:hAnsi="Times"/>
          <w:color w:val="auto"/>
          <w:sz w:val="28"/>
          <w:szCs w:val="28"/>
        </w:rPr>
        <w:t xml:space="preserve"> Use Case</w:t>
      </w:r>
      <w:r w:rsidR="000B44FC">
        <w:rPr>
          <w:rStyle w:val="Heading3Char"/>
          <w:rFonts w:ascii="Times" w:hAnsi="Times"/>
          <w:color w:val="auto"/>
          <w:sz w:val="28"/>
        </w:rPr>
        <w:t xml:space="preserve"> Diagram</w:t>
      </w:r>
    </w:p>
    <w:p w14:paraId="5CFF5FD8" w14:textId="77777777" w:rsidR="00E34A91" w:rsidRDefault="00E34A91" w:rsidP="00670CF4">
      <w:pPr>
        <w:rPr>
          <w:rFonts w:ascii="Times" w:eastAsiaTheme="minorHAnsi" w:hAnsi="Times" w:cs="Times"/>
          <w:b/>
          <w:color w:val="auto"/>
          <w:sz w:val="28"/>
          <w:lang w:bidi="ar-SA"/>
        </w:rPr>
      </w:pPr>
    </w:p>
    <w:p w14:paraId="2EC8B225" w14:textId="75630BC8" w:rsidR="00670CF4"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F93D42" w:rsidRPr="00F93D42">
        <w:rPr>
          <w:rFonts w:ascii="Times" w:eastAsiaTheme="minorHAnsi" w:hAnsi="Times" w:cs="Times"/>
          <w:b/>
          <w:color w:val="auto"/>
          <w:sz w:val="28"/>
          <w:lang w:bidi="ar-SA"/>
        </w:rPr>
        <w:t>1 Dental clinic services system Use Case for Patient</w:t>
      </w:r>
      <w:r w:rsidR="00670CF4" w:rsidRPr="00670CF4">
        <w:rPr>
          <w:rFonts w:ascii="Times New Roman" w:hAnsi="Times New Roman" w:cs="Times New Roman"/>
          <w:b/>
          <w:bCs/>
          <w:sz w:val="24"/>
          <w:szCs w:val="32"/>
          <w:u w:val="single"/>
        </w:rPr>
        <w:t xml:space="preserve"> </w:t>
      </w:r>
    </w:p>
    <w:p w14:paraId="51682344" w14:textId="77777777" w:rsidR="009554FE" w:rsidRDefault="009554FE" w:rsidP="00670CF4">
      <w:pPr>
        <w:rPr>
          <w:rFonts w:ascii="Times New Roman" w:hAnsi="Times New Roman" w:cs="Times New Roman"/>
          <w:b/>
          <w:bCs/>
          <w:sz w:val="24"/>
          <w:szCs w:val="32"/>
          <w:u w:val="single"/>
        </w:rPr>
      </w:pPr>
    </w:p>
    <w:p w14:paraId="5128980A" w14:textId="646707B6" w:rsidR="00670CF4" w:rsidRPr="00685289" w:rsidRDefault="00670CF4" w:rsidP="00670CF4">
      <w:pPr>
        <w:rPr>
          <w:rFonts w:ascii="Times New Roman" w:hAnsi="Times New Roman" w:cs="Times New Roman"/>
          <w:sz w:val="24"/>
          <w:szCs w:val="32"/>
        </w:rPr>
      </w:pPr>
      <w:r w:rsidRPr="00F45EED">
        <w:rPr>
          <w:rFonts w:ascii="Times New Roman" w:hAnsi="Times New Roman" w:cs="Times New Roman"/>
          <w:b/>
          <w:bCs/>
          <w:sz w:val="24"/>
          <w:szCs w:val="32"/>
          <w:u w:val="single"/>
        </w:rPr>
        <w:t>Patient</w:t>
      </w:r>
    </w:p>
    <w:p w14:paraId="1D5D9FC9" w14:textId="77777777" w:rsidR="00670CF4" w:rsidRPr="00F45EED" w:rsidRDefault="00670CF4" w:rsidP="00670CF4">
      <w:pPr>
        <w:rPr>
          <w:rFonts w:ascii="Times New Roman" w:hAnsi="Times New Roman" w:cs="Times New Roman"/>
          <w:b/>
          <w:bCs/>
          <w:sz w:val="24"/>
          <w:szCs w:val="32"/>
          <w:u w:val="single"/>
        </w:rPr>
      </w:pPr>
    </w:p>
    <w:p w14:paraId="2BC7A7EE" w14:textId="43C7E24D" w:rsidR="00670CF4" w:rsidRDefault="00CE0779" w:rsidP="00670CF4">
      <w:pPr>
        <w:ind w:firstLine="720"/>
        <w:jc w:val="center"/>
        <w:rPr>
          <w:rFonts w:ascii="Times New Roman" w:hAnsi="Times New Roman" w:cs="Times New Roman"/>
        </w:rPr>
      </w:pPr>
      <w:r>
        <w:rPr>
          <w:rFonts w:ascii="Times New Roman" w:hAnsi="Times New Roman" w:cs="Times New Roman"/>
          <w:noProof/>
        </w:rPr>
        <w:drawing>
          <wp:inline distT="0" distB="0" distL="0" distR="0" wp14:anchorId="1608C4B6" wp14:editId="12042338">
            <wp:extent cx="3605530" cy="2726055"/>
            <wp:effectExtent l="0" t="0" r="0" b="0"/>
            <wp:docPr id="245" name="Picture 245" descr="C:\Users\SONY\Desktop\senior project\progress1\usecas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Desktop\senior project\progress1\usecase\pati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5530" cy="2726055"/>
                    </a:xfrm>
                    <a:prstGeom prst="rect">
                      <a:avLst/>
                    </a:prstGeom>
                    <a:noFill/>
                    <a:ln>
                      <a:noFill/>
                    </a:ln>
                  </pic:spPr>
                </pic:pic>
              </a:graphicData>
            </a:graphic>
          </wp:inline>
        </w:drawing>
      </w:r>
    </w:p>
    <w:p w14:paraId="23A7FA8D" w14:textId="77777777" w:rsidR="009554FE" w:rsidRDefault="009554FE" w:rsidP="00670CF4">
      <w:pPr>
        <w:jc w:val="center"/>
        <w:rPr>
          <w:rFonts w:ascii="Times New Roman" w:hAnsi="Times New Roman" w:cs="Times New Roman"/>
          <w:sz w:val="24"/>
          <w:szCs w:val="32"/>
        </w:rPr>
      </w:pPr>
    </w:p>
    <w:p w14:paraId="7B5D2386" w14:textId="18AB4982"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1</w:t>
      </w:r>
      <w:r>
        <w:rPr>
          <w:rFonts w:ascii="Times New Roman" w:hAnsi="Times New Roman" w:cs="Times New Roman"/>
          <w:sz w:val="24"/>
          <w:szCs w:val="32"/>
        </w:rPr>
        <w:t>: Dental clinic services system patient use case diagram</w:t>
      </w:r>
    </w:p>
    <w:p w14:paraId="0DF7ED74" w14:textId="77777777" w:rsidR="00670CF4" w:rsidRDefault="00670CF4" w:rsidP="00670CF4">
      <w:pPr>
        <w:ind w:firstLine="720"/>
        <w:jc w:val="center"/>
        <w:rPr>
          <w:rFonts w:ascii="Times New Roman" w:hAnsi="Times New Roman" w:cs="Times New Roman"/>
        </w:rPr>
      </w:pPr>
    </w:p>
    <w:p w14:paraId="7E43A8B8" w14:textId="77777777" w:rsidR="009554FE" w:rsidRDefault="009554FE" w:rsidP="00670CF4">
      <w:pPr>
        <w:ind w:firstLine="720"/>
        <w:rPr>
          <w:rFonts w:ascii="Times New Roman" w:hAnsi="Times New Roman" w:cs="Times New Roman"/>
          <w:b/>
          <w:bCs/>
          <w:u w:val="single"/>
        </w:rPr>
      </w:pPr>
    </w:p>
    <w:p w14:paraId="6F1A3EA2" w14:textId="77777777" w:rsidR="00710105" w:rsidRDefault="00710105" w:rsidP="00710105">
      <w:pPr>
        <w:rPr>
          <w:rFonts w:ascii="Times" w:eastAsiaTheme="minorHAnsi" w:hAnsi="Times" w:cs="Times"/>
          <w:b/>
          <w:color w:val="auto"/>
          <w:sz w:val="28"/>
          <w:lang w:bidi="ar-SA"/>
        </w:rPr>
      </w:pPr>
    </w:p>
    <w:p w14:paraId="5CE1CA0E" w14:textId="77777777" w:rsidR="00710105" w:rsidRDefault="00710105" w:rsidP="00710105">
      <w:pPr>
        <w:rPr>
          <w:rFonts w:ascii="Times" w:eastAsiaTheme="minorHAnsi" w:hAnsi="Times" w:cs="Times"/>
          <w:b/>
          <w:color w:val="auto"/>
          <w:sz w:val="28"/>
          <w:lang w:bidi="ar-SA"/>
        </w:rPr>
      </w:pPr>
    </w:p>
    <w:p w14:paraId="5D116901" w14:textId="77777777" w:rsidR="00710105" w:rsidRDefault="00710105" w:rsidP="00710105">
      <w:pPr>
        <w:rPr>
          <w:rFonts w:ascii="Times" w:eastAsiaTheme="minorHAnsi" w:hAnsi="Times" w:cs="Times"/>
          <w:b/>
          <w:color w:val="auto"/>
          <w:sz w:val="28"/>
          <w:lang w:bidi="ar-SA"/>
        </w:rPr>
      </w:pPr>
    </w:p>
    <w:p w14:paraId="2F6BE65D" w14:textId="77777777" w:rsidR="002077DC" w:rsidRDefault="002077DC" w:rsidP="00710105">
      <w:pPr>
        <w:rPr>
          <w:rFonts w:ascii="Times" w:eastAsiaTheme="minorHAnsi" w:hAnsi="Times" w:cs="Times"/>
          <w:b/>
          <w:color w:val="auto"/>
          <w:sz w:val="28"/>
          <w:lang w:bidi="ar-SA"/>
        </w:rPr>
      </w:pPr>
    </w:p>
    <w:p w14:paraId="5971596C" w14:textId="77777777" w:rsidR="002077DC" w:rsidRDefault="002077DC" w:rsidP="00710105">
      <w:pPr>
        <w:rPr>
          <w:rFonts w:ascii="Times" w:eastAsiaTheme="minorHAnsi" w:hAnsi="Times" w:cs="Times"/>
          <w:b/>
          <w:color w:val="auto"/>
          <w:sz w:val="28"/>
          <w:lang w:bidi="ar-SA"/>
        </w:rPr>
      </w:pPr>
    </w:p>
    <w:p w14:paraId="6C8063B1" w14:textId="77777777" w:rsidR="002077DC" w:rsidRDefault="002077DC" w:rsidP="00710105">
      <w:pPr>
        <w:rPr>
          <w:rFonts w:ascii="Times" w:eastAsiaTheme="minorHAnsi" w:hAnsi="Times" w:cs="Times"/>
          <w:b/>
          <w:color w:val="auto"/>
          <w:sz w:val="28"/>
          <w:lang w:bidi="ar-SA"/>
        </w:rPr>
      </w:pPr>
    </w:p>
    <w:p w14:paraId="147D66E1" w14:textId="77777777" w:rsidR="002077DC" w:rsidRDefault="002077DC" w:rsidP="00710105">
      <w:pPr>
        <w:rPr>
          <w:rFonts w:ascii="Times" w:eastAsiaTheme="minorHAnsi" w:hAnsi="Times" w:cs="Times"/>
          <w:b/>
          <w:color w:val="auto"/>
          <w:sz w:val="28"/>
          <w:lang w:bidi="ar-SA"/>
        </w:rPr>
      </w:pPr>
    </w:p>
    <w:p w14:paraId="29E076AB" w14:textId="77777777" w:rsidR="002077DC" w:rsidRDefault="002077DC" w:rsidP="00710105">
      <w:pPr>
        <w:rPr>
          <w:rFonts w:ascii="Times" w:eastAsiaTheme="minorHAnsi" w:hAnsi="Times" w:cs="Times"/>
          <w:b/>
          <w:color w:val="auto"/>
          <w:sz w:val="28"/>
          <w:lang w:bidi="ar-SA"/>
        </w:rPr>
      </w:pPr>
    </w:p>
    <w:p w14:paraId="2335490D" w14:textId="77777777" w:rsidR="002077DC" w:rsidRDefault="002077DC" w:rsidP="00710105">
      <w:pPr>
        <w:rPr>
          <w:rFonts w:ascii="Times" w:eastAsiaTheme="minorHAnsi" w:hAnsi="Times" w:cs="Times"/>
          <w:b/>
          <w:color w:val="auto"/>
          <w:sz w:val="28"/>
          <w:lang w:bidi="ar-SA"/>
        </w:rPr>
      </w:pPr>
    </w:p>
    <w:p w14:paraId="244C2C83" w14:textId="77777777" w:rsidR="00A61761" w:rsidRDefault="00A61761" w:rsidP="00710105">
      <w:pPr>
        <w:rPr>
          <w:rFonts w:ascii="Times" w:eastAsiaTheme="minorHAnsi" w:hAnsi="Times" w:cs="Times"/>
          <w:b/>
          <w:color w:val="auto"/>
          <w:sz w:val="28"/>
          <w:lang w:bidi="ar-SA"/>
        </w:rPr>
      </w:pPr>
    </w:p>
    <w:p w14:paraId="19545BB5" w14:textId="77777777" w:rsidR="00A61761" w:rsidRDefault="00A61761" w:rsidP="00710105">
      <w:pPr>
        <w:rPr>
          <w:rFonts w:ascii="Times" w:eastAsiaTheme="minorHAnsi" w:hAnsi="Times" w:cs="Times"/>
          <w:b/>
          <w:color w:val="auto"/>
          <w:sz w:val="28"/>
          <w:lang w:bidi="ar-SA"/>
        </w:rPr>
      </w:pPr>
    </w:p>
    <w:p w14:paraId="4E4043C6" w14:textId="77777777" w:rsidR="002077DC" w:rsidRDefault="002077DC" w:rsidP="00710105">
      <w:pPr>
        <w:rPr>
          <w:rFonts w:ascii="Times" w:eastAsiaTheme="minorHAnsi" w:hAnsi="Times" w:cs="Times"/>
          <w:b/>
          <w:color w:val="auto"/>
          <w:sz w:val="28"/>
          <w:lang w:bidi="ar-SA"/>
        </w:rPr>
      </w:pPr>
    </w:p>
    <w:p w14:paraId="1274EAC9" w14:textId="77777777" w:rsidR="002077DC" w:rsidRDefault="002077DC" w:rsidP="00710105">
      <w:pPr>
        <w:rPr>
          <w:rFonts w:ascii="Times" w:eastAsiaTheme="minorHAnsi" w:hAnsi="Times" w:cs="Times"/>
          <w:b/>
          <w:color w:val="auto"/>
          <w:sz w:val="28"/>
          <w:lang w:bidi="ar-SA"/>
        </w:rPr>
      </w:pPr>
    </w:p>
    <w:p w14:paraId="143F2BA1" w14:textId="77777777" w:rsidR="00600232" w:rsidRDefault="00600232" w:rsidP="00710105">
      <w:pPr>
        <w:rPr>
          <w:rFonts w:ascii="Times" w:eastAsiaTheme="minorHAnsi" w:hAnsi="Times" w:cs="Times"/>
          <w:b/>
          <w:color w:val="auto"/>
          <w:sz w:val="28"/>
          <w:lang w:bidi="ar-SA"/>
        </w:rPr>
      </w:pPr>
    </w:p>
    <w:p w14:paraId="567970F1" w14:textId="77777777" w:rsidR="00600232" w:rsidRDefault="00600232" w:rsidP="00710105">
      <w:pPr>
        <w:rPr>
          <w:rFonts w:ascii="Times" w:eastAsiaTheme="minorHAnsi" w:hAnsi="Times" w:cs="Times"/>
          <w:b/>
          <w:color w:val="auto"/>
          <w:sz w:val="28"/>
          <w:lang w:bidi="ar-SA"/>
        </w:rPr>
      </w:pPr>
    </w:p>
    <w:p w14:paraId="7215E76D" w14:textId="77777777" w:rsidR="00710105" w:rsidRDefault="00710105" w:rsidP="00710105">
      <w:pPr>
        <w:rPr>
          <w:rFonts w:ascii="Times" w:eastAsiaTheme="minorHAnsi" w:hAnsi="Times" w:cs="Times"/>
          <w:b/>
          <w:color w:val="auto"/>
          <w:sz w:val="28"/>
          <w:lang w:bidi="ar-SA"/>
        </w:rPr>
      </w:pPr>
    </w:p>
    <w:p w14:paraId="25821AFF" w14:textId="244540F1" w:rsidR="00670CF4" w:rsidRDefault="00CB3787" w:rsidP="00710105">
      <w:pPr>
        <w:rPr>
          <w:rFonts w:ascii="Times" w:eastAsiaTheme="minorHAnsi" w:hAnsi="Times" w:cs="Times"/>
          <w:b/>
          <w:color w:val="auto"/>
          <w:sz w:val="28"/>
          <w:lang w:bidi="ar-SA"/>
        </w:rPr>
      </w:pPr>
      <w:r>
        <w:rPr>
          <w:rFonts w:ascii="Times" w:eastAsiaTheme="minorHAnsi" w:hAnsi="Times" w:cs="Times"/>
          <w:b/>
          <w:color w:val="auto"/>
          <w:sz w:val="28"/>
          <w:lang w:bidi="ar-SA"/>
        </w:rPr>
        <w:lastRenderedPageBreak/>
        <w:t>4.2</w:t>
      </w:r>
      <w:r w:rsidR="009554FE">
        <w:rPr>
          <w:rFonts w:ascii="Times" w:eastAsiaTheme="minorHAnsi" w:hAnsi="Times" w:cs="Times"/>
          <w:b/>
          <w:color w:val="auto"/>
          <w:sz w:val="28"/>
          <w:lang w:bidi="ar-SA"/>
        </w:rPr>
        <w:t xml:space="preserve">.2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Officer</w:t>
      </w:r>
    </w:p>
    <w:p w14:paraId="737A6C78" w14:textId="55FF4021" w:rsidR="00710105" w:rsidRPr="00051031" w:rsidRDefault="00051031" w:rsidP="00710105">
      <w:pPr>
        <w:rPr>
          <w:rFonts w:ascii="Times" w:eastAsiaTheme="minorHAnsi" w:hAnsi="Times" w:cs="Times"/>
          <w:b/>
          <w:color w:val="auto"/>
          <w:sz w:val="24"/>
          <w:szCs w:val="24"/>
          <w:u w:val="single"/>
          <w:lang w:bidi="ar-SA"/>
        </w:rPr>
      </w:pPr>
      <w:r w:rsidRPr="00051031">
        <w:rPr>
          <w:rFonts w:ascii="Times" w:eastAsiaTheme="minorHAnsi" w:hAnsi="Times" w:cs="Times"/>
          <w:b/>
          <w:color w:val="auto"/>
          <w:sz w:val="24"/>
          <w:szCs w:val="24"/>
          <w:u w:val="single"/>
          <w:lang w:bidi="ar-SA"/>
        </w:rPr>
        <w:t>Officer</w:t>
      </w:r>
    </w:p>
    <w:p w14:paraId="0B5271B2" w14:textId="0FD924D0" w:rsidR="00670CF4" w:rsidRDefault="00670CF4" w:rsidP="00670CF4">
      <w:pPr>
        <w:ind w:firstLine="720"/>
        <w:jc w:val="center"/>
        <w:rPr>
          <w:rFonts w:ascii="Times New Roman" w:hAnsi="Times New Roman" w:cs="Times New Roman"/>
        </w:rPr>
      </w:pPr>
    </w:p>
    <w:p w14:paraId="3C4C24B4" w14:textId="14460FF5" w:rsidR="00051031" w:rsidRDefault="00B53546" w:rsidP="00670CF4">
      <w:pPr>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0E5D0038" wp14:editId="299B2A0F">
            <wp:extent cx="4833257" cy="7849537"/>
            <wp:effectExtent l="0" t="0" r="5715" b="0"/>
            <wp:docPr id="243" name="Picture 243" descr="C:\Users\SONY\Desktop\senior project\progress1\usecase\offi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senior project\progress1\usecase\offic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2072" cy="7831372"/>
                    </a:xfrm>
                    <a:prstGeom prst="rect">
                      <a:avLst/>
                    </a:prstGeom>
                    <a:noFill/>
                    <a:ln>
                      <a:noFill/>
                    </a:ln>
                  </pic:spPr>
                </pic:pic>
              </a:graphicData>
            </a:graphic>
          </wp:inline>
        </w:drawing>
      </w:r>
    </w:p>
    <w:p w14:paraId="4CC2AE07" w14:textId="5E5BFADC" w:rsidR="00051031" w:rsidRDefault="00670CF4" w:rsidP="007E6315">
      <w:pPr>
        <w:jc w:val="center"/>
        <w:rPr>
          <w:rFonts w:ascii="Times New Roman" w:hAnsi="Times New Roman" w:cs="Times New Roman"/>
          <w:b/>
          <w:bCs/>
          <w:sz w:val="24"/>
          <w:szCs w:val="32"/>
          <w:u w:val="single"/>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2</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 xml:space="preserve">officer </w:t>
      </w:r>
      <w:r>
        <w:rPr>
          <w:rFonts w:ascii="Times New Roman" w:hAnsi="Times New Roman" w:cs="Times New Roman"/>
          <w:sz w:val="24"/>
          <w:szCs w:val="32"/>
        </w:rPr>
        <w:t>use case diagram</w:t>
      </w:r>
    </w:p>
    <w:p w14:paraId="6B19E64E" w14:textId="2A2D952F" w:rsidR="009554FE" w:rsidRDefault="00CB3787" w:rsidP="009554FE">
      <w:pPr>
        <w:rPr>
          <w:rFonts w:ascii="Times New Roman" w:hAnsi="Times New Roman" w:cs="Times New Roman"/>
          <w:b/>
          <w:bCs/>
          <w:sz w:val="24"/>
          <w:szCs w:val="32"/>
          <w:u w:val="single"/>
        </w:rPr>
      </w:pPr>
      <w:r>
        <w:rPr>
          <w:rFonts w:ascii="Times" w:eastAsiaTheme="minorHAnsi" w:hAnsi="Times" w:cs="Times"/>
          <w:b/>
          <w:color w:val="auto"/>
          <w:sz w:val="28"/>
          <w:lang w:bidi="ar-SA"/>
        </w:rPr>
        <w:lastRenderedPageBreak/>
        <w:t>4.2</w:t>
      </w:r>
      <w:r w:rsidR="009554FE">
        <w:rPr>
          <w:rFonts w:ascii="Times" w:eastAsiaTheme="minorHAnsi" w:hAnsi="Times" w:cs="Times"/>
          <w:b/>
          <w:color w:val="auto"/>
          <w:sz w:val="28"/>
          <w:lang w:bidi="ar-SA"/>
        </w:rPr>
        <w:t xml:space="preserve">.3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Dentist</w:t>
      </w:r>
    </w:p>
    <w:p w14:paraId="019EF1E0" w14:textId="438C087C" w:rsidR="009554FE" w:rsidRDefault="00280CE9" w:rsidP="00280CE9">
      <w:pPr>
        <w:rPr>
          <w:rFonts w:ascii="Times New Roman" w:hAnsi="Times New Roman" w:cs="Times New Roman"/>
          <w:b/>
          <w:bCs/>
          <w:sz w:val="24"/>
          <w:szCs w:val="32"/>
          <w:u w:val="single"/>
        </w:rPr>
      </w:pPr>
      <w:r>
        <w:rPr>
          <w:rFonts w:ascii="Times New Roman" w:hAnsi="Times New Roman" w:cs="Times New Roman"/>
          <w:b/>
          <w:bCs/>
          <w:sz w:val="24"/>
          <w:szCs w:val="32"/>
          <w:u w:val="single"/>
        </w:rPr>
        <w:t>Dentist</w:t>
      </w:r>
    </w:p>
    <w:p w14:paraId="3E48C8B5" w14:textId="4009FD2A" w:rsidR="00280CE9" w:rsidRPr="00280CE9" w:rsidRDefault="00280CE9" w:rsidP="004E5FE5">
      <w:pPr>
        <w:rPr>
          <w:rFonts w:ascii="Times New Roman" w:hAnsi="Times New Roman" w:cs="Times New Roman"/>
          <w:b/>
          <w:bCs/>
          <w:sz w:val="24"/>
          <w:szCs w:val="32"/>
        </w:rPr>
      </w:pPr>
    </w:p>
    <w:p w14:paraId="49B1BFCB" w14:textId="77777777" w:rsidR="009554FE" w:rsidRPr="00280CE9" w:rsidRDefault="009554FE" w:rsidP="00670CF4">
      <w:pPr>
        <w:ind w:firstLine="720"/>
        <w:rPr>
          <w:rFonts w:ascii="Times New Roman" w:hAnsi="Times New Roman" w:cs="Times New Roman"/>
          <w:b/>
          <w:bCs/>
          <w:sz w:val="24"/>
          <w:szCs w:val="32"/>
        </w:rPr>
      </w:pPr>
    </w:p>
    <w:p w14:paraId="615A6927" w14:textId="36369E37" w:rsidR="00670CF4" w:rsidRPr="00280CE9" w:rsidRDefault="007E6315" w:rsidP="004E5FE5">
      <w:pPr>
        <w:ind w:firstLine="720"/>
        <w:jc w:val="center"/>
        <w:rPr>
          <w:rFonts w:ascii="Times New Roman" w:hAnsi="Times New Roman" w:cs="Times New Roman"/>
          <w:b/>
          <w:bCs/>
          <w:sz w:val="24"/>
          <w:szCs w:val="32"/>
        </w:rPr>
      </w:pPr>
      <w:r>
        <w:rPr>
          <w:rFonts w:ascii="Times New Roman" w:hAnsi="Times New Roman" w:cs="Times New Roman"/>
          <w:b/>
          <w:bCs/>
          <w:noProof/>
          <w:sz w:val="24"/>
          <w:szCs w:val="32"/>
        </w:rPr>
        <w:drawing>
          <wp:inline distT="0" distB="0" distL="0" distR="0" wp14:anchorId="24F8CD9D" wp14:editId="57A37E71">
            <wp:extent cx="3609975" cy="2719705"/>
            <wp:effectExtent l="0" t="0" r="9525" b="4445"/>
            <wp:docPr id="244" name="Picture 244" descr="C:\Users\SONY\Desktop\senior project\progress1\usecase\dent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esktop\senior project\progress1\usecase\dentis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2719705"/>
                    </a:xfrm>
                    <a:prstGeom prst="rect">
                      <a:avLst/>
                    </a:prstGeom>
                    <a:noFill/>
                    <a:ln>
                      <a:noFill/>
                    </a:ln>
                  </pic:spPr>
                </pic:pic>
              </a:graphicData>
            </a:graphic>
          </wp:inline>
        </w:drawing>
      </w:r>
    </w:p>
    <w:p w14:paraId="6480EAA3" w14:textId="77777777" w:rsidR="00670CF4" w:rsidRDefault="00670CF4" w:rsidP="00670CF4">
      <w:pPr>
        <w:ind w:firstLine="720"/>
        <w:jc w:val="center"/>
        <w:rPr>
          <w:rFonts w:ascii="Times New Roman" w:hAnsi="Times New Roman" w:cs="Times New Roman"/>
          <w:b/>
          <w:bCs/>
          <w:sz w:val="24"/>
          <w:szCs w:val="32"/>
          <w:u w:val="single"/>
        </w:rPr>
      </w:pPr>
    </w:p>
    <w:p w14:paraId="5DA95C4C" w14:textId="0698D27C"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3</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dentist</w:t>
      </w:r>
      <w:r>
        <w:rPr>
          <w:rFonts w:ascii="Times New Roman" w:hAnsi="Times New Roman" w:cs="Times New Roman"/>
          <w:sz w:val="24"/>
          <w:szCs w:val="32"/>
        </w:rPr>
        <w:t xml:space="preserve"> use case diagram</w:t>
      </w:r>
    </w:p>
    <w:p w14:paraId="6E604FE8" w14:textId="77777777" w:rsidR="00670CF4" w:rsidRPr="007C46DC" w:rsidRDefault="00670CF4" w:rsidP="00670CF4">
      <w:pPr>
        <w:rPr>
          <w:rFonts w:ascii="Times New Roman" w:hAnsi="Times New Roman" w:cs="Times New Roman"/>
        </w:rPr>
      </w:pPr>
    </w:p>
    <w:p w14:paraId="7FE6686B" w14:textId="449AF2E1" w:rsidR="00670CF4" w:rsidRDefault="00670CF4" w:rsidP="00670CF4">
      <w:pPr>
        <w:jc w:val="center"/>
        <w:rPr>
          <w:rFonts w:ascii="Times New Roman" w:hAnsi="Times New Roman" w:cs="Times New Roman"/>
        </w:rPr>
      </w:pPr>
    </w:p>
    <w:p w14:paraId="195F3BDE" w14:textId="77777777" w:rsidR="003A5C03" w:rsidRDefault="003A5C03" w:rsidP="00670CF4">
      <w:pPr>
        <w:jc w:val="center"/>
        <w:rPr>
          <w:rFonts w:ascii="Times New Roman" w:hAnsi="Times New Roman" w:cs="Times New Roman"/>
        </w:rPr>
      </w:pPr>
    </w:p>
    <w:p w14:paraId="75886ED7" w14:textId="77777777" w:rsidR="003A5C03" w:rsidRDefault="003A5C03" w:rsidP="00670CF4">
      <w:pPr>
        <w:jc w:val="center"/>
        <w:rPr>
          <w:rFonts w:ascii="Times New Roman" w:hAnsi="Times New Roman" w:cs="Times New Roman"/>
        </w:rPr>
      </w:pPr>
    </w:p>
    <w:p w14:paraId="0E111AFB" w14:textId="77777777" w:rsidR="003A5C03" w:rsidRDefault="003A5C03" w:rsidP="00670CF4">
      <w:pPr>
        <w:jc w:val="center"/>
        <w:rPr>
          <w:rFonts w:ascii="Times New Roman" w:hAnsi="Times New Roman" w:cs="Times New Roman"/>
        </w:rPr>
      </w:pPr>
    </w:p>
    <w:p w14:paraId="4144BFD0" w14:textId="77777777" w:rsidR="003A5C03" w:rsidRDefault="003A5C03" w:rsidP="00670CF4">
      <w:pPr>
        <w:jc w:val="center"/>
        <w:rPr>
          <w:rFonts w:ascii="Times New Roman" w:hAnsi="Times New Roman" w:cs="Times New Roman"/>
        </w:rPr>
      </w:pPr>
    </w:p>
    <w:p w14:paraId="057F63FC" w14:textId="77777777" w:rsidR="003A5C03" w:rsidRDefault="003A5C03" w:rsidP="00670CF4">
      <w:pPr>
        <w:jc w:val="center"/>
        <w:rPr>
          <w:rFonts w:ascii="Times New Roman" w:hAnsi="Times New Roman" w:cs="Times New Roman"/>
        </w:rPr>
      </w:pPr>
    </w:p>
    <w:p w14:paraId="032B70B9" w14:textId="77777777" w:rsidR="003A5C03" w:rsidRDefault="003A5C03" w:rsidP="00670CF4">
      <w:pPr>
        <w:jc w:val="center"/>
        <w:rPr>
          <w:rFonts w:ascii="Times New Roman" w:hAnsi="Times New Roman" w:cs="Times New Roman"/>
        </w:rPr>
      </w:pPr>
    </w:p>
    <w:p w14:paraId="34902932" w14:textId="77777777" w:rsidR="003A5C03" w:rsidRDefault="003A5C03" w:rsidP="00670CF4">
      <w:pPr>
        <w:jc w:val="center"/>
        <w:rPr>
          <w:rFonts w:ascii="Times New Roman" w:hAnsi="Times New Roman" w:cs="Times New Roman"/>
        </w:rPr>
      </w:pPr>
    </w:p>
    <w:p w14:paraId="198941A7" w14:textId="77777777" w:rsidR="003A5C03" w:rsidRDefault="003A5C03" w:rsidP="00670CF4">
      <w:pPr>
        <w:jc w:val="center"/>
        <w:rPr>
          <w:rFonts w:ascii="Times New Roman" w:hAnsi="Times New Roman" w:cs="Times New Roman"/>
        </w:rPr>
      </w:pPr>
    </w:p>
    <w:p w14:paraId="41A87005" w14:textId="77777777" w:rsidR="003A5C03" w:rsidRDefault="003A5C03" w:rsidP="00670CF4">
      <w:pPr>
        <w:jc w:val="center"/>
        <w:rPr>
          <w:rFonts w:ascii="Times New Roman" w:hAnsi="Times New Roman" w:cs="Times New Roman"/>
        </w:rPr>
      </w:pPr>
    </w:p>
    <w:p w14:paraId="75DE4D2D" w14:textId="77777777" w:rsidR="003A5C03" w:rsidRDefault="003A5C03" w:rsidP="00670CF4">
      <w:pPr>
        <w:jc w:val="center"/>
        <w:rPr>
          <w:rFonts w:ascii="Times New Roman" w:hAnsi="Times New Roman" w:cs="Times New Roman"/>
        </w:rPr>
      </w:pPr>
    </w:p>
    <w:p w14:paraId="6C439D9F" w14:textId="77777777" w:rsidR="003A5C03" w:rsidRDefault="003A5C03" w:rsidP="00670CF4">
      <w:pPr>
        <w:jc w:val="center"/>
        <w:rPr>
          <w:rFonts w:ascii="Times New Roman" w:hAnsi="Times New Roman" w:cs="Times New Roman"/>
        </w:rPr>
      </w:pPr>
    </w:p>
    <w:p w14:paraId="7902DAB7" w14:textId="77777777" w:rsidR="003A5C03" w:rsidRDefault="003A5C03" w:rsidP="00670CF4">
      <w:pPr>
        <w:jc w:val="center"/>
        <w:rPr>
          <w:rFonts w:ascii="Times New Roman" w:hAnsi="Times New Roman" w:cs="Times New Roman"/>
        </w:rPr>
      </w:pPr>
    </w:p>
    <w:p w14:paraId="7D8D855B" w14:textId="77777777" w:rsidR="003A5C03" w:rsidRDefault="003A5C03" w:rsidP="00670CF4">
      <w:pPr>
        <w:jc w:val="center"/>
        <w:rPr>
          <w:rFonts w:ascii="Times New Roman" w:hAnsi="Times New Roman" w:cs="Times New Roman"/>
        </w:rPr>
      </w:pPr>
    </w:p>
    <w:p w14:paraId="3941DD09" w14:textId="77777777" w:rsidR="003A5C03" w:rsidRDefault="003A5C03" w:rsidP="00670CF4">
      <w:pPr>
        <w:jc w:val="center"/>
        <w:rPr>
          <w:rFonts w:ascii="Times New Roman" w:hAnsi="Times New Roman" w:cs="Times New Roman"/>
        </w:rPr>
      </w:pPr>
    </w:p>
    <w:p w14:paraId="2EC9682E" w14:textId="77777777" w:rsidR="003A5C03" w:rsidRDefault="003A5C03" w:rsidP="00670CF4">
      <w:pPr>
        <w:jc w:val="center"/>
        <w:rPr>
          <w:rFonts w:ascii="Times New Roman" w:hAnsi="Times New Roman" w:cs="Times New Roman"/>
        </w:rPr>
      </w:pPr>
    </w:p>
    <w:p w14:paraId="7FAE723E" w14:textId="77777777" w:rsidR="003A5C03" w:rsidRDefault="003A5C03" w:rsidP="00670CF4">
      <w:pPr>
        <w:jc w:val="center"/>
        <w:rPr>
          <w:rFonts w:ascii="Times New Roman" w:hAnsi="Times New Roman" w:cs="Times New Roman"/>
        </w:rPr>
      </w:pPr>
    </w:p>
    <w:p w14:paraId="6261A3F1" w14:textId="77777777" w:rsidR="003A5C03" w:rsidRDefault="003A5C03" w:rsidP="00670CF4">
      <w:pPr>
        <w:jc w:val="center"/>
        <w:rPr>
          <w:rFonts w:ascii="Times New Roman" w:hAnsi="Times New Roman" w:cs="Times New Roman"/>
        </w:rPr>
      </w:pPr>
    </w:p>
    <w:p w14:paraId="56DB3249" w14:textId="77777777" w:rsidR="003A5C03" w:rsidRDefault="003A5C03" w:rsidP="00670CF4">
      <w:pPr>
        <w:jc w:val="center"/>
        <w:rPr>
          <w:rFonts w:ascii="Times New Roman" w:hAnsi="Times New Roman" w:cs="Times New Roman"/>
        </w:rPr>
      </w:pPr>
    </w:p>
    <w:p w14:paraId="3224FD47" w14:textId="77777777" w:rsidR="003A5C03" w:rsidRDefault="003A5C03" w:rsidP="00670CF4">
      <w:pPr>
        <w:jc w:val="center"/>
        <w:rPr>
          <w:rFonts w:ascii="Times New Roman" w:hAnsi="Times New Roman" w:cs="Times New Roman"/>
        </w:rPr>
      </w:pPr>
    </w:p>
    <w:p w14:paraId="50154FB4" w14:textId="77777777" w:rsidR="003A5C03" w:rsidRDefault="003A5C03" w:rsidP="00670CF4">
      <w:pPr>
        <w:jc w:val="center"/>
        <w:rPr>
          <w:rFonts w:ascii="Times New Roman" w:hAnsi="Times New Roman" w:cs="Times New Roman"/>
        </w:rPr>
      </w:pPr>
    </w:p>
    <w:p w14:paraId="5C9F8E18" w14:textId="77777777" w:rsidR="003A5C03" w:rsidRDefault="003A5C03" w:rsidP="00670CF4">
      <w:pPr>
        <w:jc w:val="center"/>
        <w:rPr>
          <w:rFonts w:ascii="Times New Roman" w:hAnsi="Times New Roman" w:cs="Times New Roman"/>
        </w:rPr>
      </w:pPr>
    </w:p>
    <w:p w14:paraId="701B2986" w14:textId="77777777" w:rsidR="003A5C03" w:rsidRDefault="003A5C03" w:rsidP="00670CF4">
      <w:pPr>
        <w:jc w:val="center"/>
        <w:rPr>
          <w:rFonts w:ascii="Times New Roman" w:hAnsi="Times New Roman" w:cs="Times New Roman"/>
        </w:rPr>
      </w:pPr>
    </w:p>
    <w:p w14:paraId="7C502E8A" w14:textId="23FB270C" w:rsidR="00C11010" w:rsidRPr="00E34A91" w:rsidRDefault="00CB3787" w:rsidP="00E34A91">
      <w:pPr>
        <w:pStyle w:val="Heading3"/>
        <w:rPr>
          <w:rFonts w:ascii="Times" w:hAnsi="Times"/>
          <w:color w:val="auto"/>
          <w:sz w:val="28"/>
        </w:rPr>
      </w:pPr>
      <w:bookmarkStart w:id="224" w:name="_Toc260001460"/>
      <w:r w:rsidRPr="00E34A91">
        <w:rPr>
          <w:rFonts w:ascii="Times" w:hAnsi="Times"/>
          <w:color w:val="auto"/>
          <w:sz w:val="28"/>
        </w:rPr>
        <w:lastRenderedPageBreak/>
        <w:t xml:space="preserve">4.3 </w:t>
      </w:r>
      <w:r w:rsidR="00C11010" w:rsidRPr="00E34A91">
        <w:rPr>
          <w:rFonts w:ascii="Times" w:hAnsi="Times"/>
          <w:color w:val="auto"/>
          <w:sz w:val="28"/>
        </w:rPr>
        <w:t>Use case description</w:t>
      </w:r>
      <w:bookmarkEnd w:id="224"/>
    </w:p>
    <w:p w14:paraId="0EC3E372" w14:textId="5BC05FFB" w:rsidR="006D470A" w:rsidRDefault="00CB3787" w:rsidP="00F93D42">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ab/>
        <w:t>4.3</w:t>
      </w:r>
      <w:r w:rsidR="00C11010">
        <w:rPr>
          <w:rFonts w:ascii="Times New Roman" w:hAnsi="Times New Roman" w:cs="Times New Roman"/>
          <w:b/>
          <w:sz w:val="28"/>
        </w:rPr>
        <w:t>.1 Use case description for patient</w:t>
      </w: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225" w:author="SONY" w:date="2014-06-25T23:46: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226">
          <w:tblGrid>
            <w:gridCol w:w="2584"/>
            <w:gridCol w:w="2329"/>
            <w:gridCol w:w="2348"/>
            <w:gridCol w:w="3327"/>
          </w:tblGrid>
        </w:tblGridChange>
      </w:tblGrid>
      <w:tr w:rsidR="00356FA8" w:rsidRPr="006D470A" w14:paraId="52328F83" w14:textId="77777777" w:rsidTr="00CB6762">
        <w:trPr>
          <w:trHeight w:val="254"/>
          <w:jc w:val="center"/>
          <w:ins w:id="227" w:author="SONY" w:date="2014-06-23T14:55:00Z"/>
          <w:trPrChange w:id="228" w:author="SONY" w:date="2014-06-25T23:46:00Z">
            <w:trPr>
              <w:trHeight w:val="254"/>
            </w:trPr>
          </w:trPrChange>
        </w:trPr>
        <w:tc>
          <w:tcPr>
            <w:tcW w:w="2584" w:type="dxa"/>
            <w:tcBorders>
              <w:top w:val="single" w:sz="12" w:space="0" w:color="auto"/>
              <w:bottom w:val="single" w:sz="6" w:space="0" w:color="auto"/>
            </w:tcBorders>
            <w:shd w:val="clear" w:color="auto" w:fill="F2F2F2"/>
            <w:tcPrChange w:id="229" w:author="SONY" w:date="2014-06-25T23:46:00Z">
              <w:tcPr>
                <w:tcW w:w="2584" w:type="dxa"/>
                <w:tcBorders>
                  <w:top w:val="single" w:sz="12" w:space="0" w:color="auto"/>
                  <w:bottom w:val="single" w:sz="6" w:space="0" w:color="auto"/>
                </w:tcBorders>
                <w:shd w:val="clear" w:color="auto" w:fill="F2F2F2"/>
              </w:tcPr>
            </w:tcPrChange>
          </w:tcPr>
          <w:p w14:paraId="565C6B5E" w14:textId="77777777" w:rsidR="00356FA8" w:rsidRPr="006D470A" w:rsidRDefault="00356FA8" w:rsidP="00600232">
            <w:pPr>
              <w:jc w:val="right"/>
              <w:rPr>
                <w:ins w:id="230" w:author="SONY" w:date="2014-06-23T14:55:00Z"/>
                <w:rFonts w:ascii="Times New Roman" w:hAnsi="Times New Roman" w:cs="Times New Roman"/>
                <w:b/>
                <w:sz w:val="24"/>
                <w:szCs w:val="24"/>
              </w:rPr>
            </w:pPr>
            <w:ins w:id="231" w:author="SONY" w:date="2014-06-23T14:55: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232" w:author="SONY" w:date="2014-06-25T23:46:00Z">
              <w:tcPr>
                <w:tcW w:w="8004" w:type="dxa"/>
                <w:gridSpan w:val="3"/>
                <w:tcBorders>
                  <w:top w:val="single" w:sz="12" w:space="0" w:color="auto"/>
                  <w:bottom w:val="single" w:sz="6" w:space="0" w:color="auto"/>
                </w:tcBorders>
                <w:shd w:val="clear" w:color="auto" w:fill="F2F2F2"/>
              </w:tcPr>
            </w:tcPrChange>
          </w:tcPr>
          <w:p w14:paraId="328FD030" w14:textId="77777777" w:rsidR="00356FA8" w:rsidRPr="006D470A" w:rsidRDefault="00356FA8" w:rsidP="00600232">
            <w:pPr>
              <w:rPr>
                <w:ins w:id="233" w:author="SONY" w:date="2014-06-23T14:55:00Z"/>
                <w:rFonts w:ascii="Times New Roman" w:hAnsi="Times New Roman" w:cs="Times New Roman"/>
                <w:sz w:val="24"/>
                <w:szCs w:val="24"/>
              </w:rPr>
            </w:pPr>
            <w:ins w:id="234" w:author="SONY" w:date="2014-06-23T14:55:00Z">
              <w:r w:rsidRPr="006D470A">
                <w:rPr>
                  <w:rFonts w:ascii="Times New Roman" w:hAnsi="Times New Roman" w:cs="Times New Roman"/>
                  <w:sz w:val="24"/>
                  <w:szCs w:val="24"/>
                </w:rPr>
                <w:t>UC-01</w:t>
              </w:r>
            </w:ins>
          </w:p>
        </w:tc>
      </w:tr>
      <w:tr w:rsidR="00356FA8" w:rsidRPr="006D470A" w14:paraId="44318C27" w14:textId="77777777" w:rsidTr="00CB6762">
        <w:trPr>
          <w:trHeight w:val="462"/>
          <w:jc w:val="center"/>
          <w:ins w:id="235" w:author="SONY" w:date="2014-06-23T14:55:00Z"/>
          <w:trPrChange w:id="236" w:author="SONY" w:date="2014-06-25T23:46:00Z">
            <w:trPr>
              <w:trHeight w:val="462"/>
            </w:trPr>
          </w:trPrChange>
        </w:trPr>
        <w:tc>
          <w:tcPr>
            <w:tcW w:w="2584" w:type="dxa"/>
            <w:tcBorders>
              <w:top w:val="single" w:sz="6" w:space="0" w:color="auto"/>
              <w:bottom w:val="single" w:sz="6" w:space="0" w:color="auto"/>
            </w:tcBorders>
            <w:shd w:val="clear" w:color="auto" w:fill="F2F2F2"/>
            <w:tcPrChange w:id="237" w:author="SONY" w:date="2014-06-25T23:46:00Z">
              <w:tcPr>
                <w:tcW w:w="2584" w:type="dxa"/>
                <w:tcBorders>
                  <w:top w:val="single" w:sz="6" w:space="0" w:color="auto"/>
                  <w:bottom w:val="single" w:sz="6" w:space="0" w:color="auto"/>
                </w:tcBorders>
                <w:shd w:val="clear" w:color="auto" w:fill="F2F2F2"/>
              </w:tcPr>
            </w:tcPrChange>
          </w:tcPr>
          <w:p w14:paraId="78B878C4" w14:textId="77777777" w:rsidR="00356FA8" w:rsidRPr="006D470A" w:rsidRDefault="00356FA8" w:rsidP="00600232">
            <w:pPr>
              <w:jc w:val="right"/>
              <w:rPr>
                <w:ins w:id="238" w:author="SONY" w:date="2014-06-23T14:55:00Z"/>
                <w:rFonts w:ascii="Times New Roman" w:hAnsi="Times New Roman" w:cs="Times New Roman"/>
                <w:b/>
                <w:sz w:val="24"/>
                <w:szCs w:val="24"/>
              </w:rPr>
            </w:pPr>
            <w:ins w:id="239" w:author="SONY" w:date="2014-06-23T14:55: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240" w:author="SONY" w:date="2014-06-25T23:46:00Z">
              <w:tcPr>
                <w:tcW w:w="8004" w:type="dxa"/>
                <w:gridSpan w:val="3"/>
                <w:tcBorders>
                  <w:top w:val="single" w:sz="6" w:space="0" w:color="auto"/>
                  <w:bottom w:val="single" w:sz="6" w:space="0" w:color="auto"/>
                </w:tcBorders>
                <w:shd w:val="clear" w:color="auto" w:fill="F2F2F2"/>
              </w:tcPr>
            </w:tcPrChange>
          </w:tcPr>
          <w:p w14:paraId="57FDF1C9" w14:textId="77777777" w:rsidR="00356FA8" w:rsidRPr="006D470A" w:rsidRDefault="00356FA8" w:rsidP="00600232">
            <w:pPr>
              <w:pStyle w:val="Hints"/>
              <w:rPr>
                <w:ins w:id="241" w:author="SONY" w:date="2014-06-23T14:55:00Z"/>
                <w:rFonts w:ascii="Times New Roman" w:hAnsi="Times New Roman"/>
                <w:color w:val="auto"/>
                <w:sz w:val="24"/>
                <w:szCs w:val="24"/>
              </w:rPr>
            </w:pPr>
            <w:ins w:id="242" w:author="SONY" w:date="2014-06-23T14:55:00Z">
              <w:r w:rsidRPr="006D470A">
                <w:rPr>
                  <w:rFonts w:ascii="Times New Roman" w:hAnsi="Times New Roman"/>
                  <w:color w:val="auto"/>
                  <w:sz w:val="24"/>
                  <w:szCs w:val="24"/>
                </w:rPr>
                <w:t>Login</w:t>
              </w:r>
              <w:r>
                <w:rPr>
                  <w:rFonts w:ascii="Times New Roman" w:hAnsi="Times New Roman"/>
                  <w:color w:val="auto"/>
                  <w:sz w:val="24"/>
                  <w:szCs w:val="24"/>
                </w:rPr>
                <w:t>(in mobile application)</w:t>
              </w:r>
            </w:ins>
          </w:p>
        </w:tc>
      </w:tr>
      <w:tr w:rsidR="00356FA8" w:rsidRPr="006D470A" w14:paraId="769865D1" w14:textId="77777777" w:rsidTr="00CB6762">
        <w:trPr>
          <w:trHeight w:val="477"/>
          <w:jc w:val="center"/>
          <w:ins w:id="243" w:author="SONY" w:date="2014-06-23T14:55:00Z"/>
          <w:trPrChange w:id="244" w:author="SONY" w:date="2014-06-25T23:46:00Z">
            <w:trPr>
              <w:trHeight w:val="477"/>
            </w:trPr>
          </w:trPrChange>
        </w:trPr>
        <w:tc>
          <w:tcPr>
            <w:tcW w:w="2584" w:type="dxa"/>
            <w:tcBorders>
              <w:top w:val="single" w:sz="6" w:space="0" w:color="auto"/>
              <w:bottom w:val="single" w:sz="6" w:space="0" w:color="auto"/>
            </w:tcBorders>
            <w:shd w:val="clear" w:color="auto" w:fill="F2F2F2"/>
            <w:tcPrChange w:id="245" w:author="SONY" w:date="2014-06-25T23:46:00Z">
              <w:tcPr>
                <w:tcW w:w="2584" w:type="dxa"/>
                <w:tcBorders>
                  <w:top w:val="single" w:sz="6" w:space="0" w:color="auto"/>
                  <w:bottom w:val="single" w:sz="6" w:space="0" w:color="auto"/>
                </w:tcBorders>
                <w:shd w:val="clear" w:color="auto" w:fill="F2F2F2"/>
              </w:tcPr>
            </w:tcPrChange>
          </w:tcPr>
          <w:p w14:paraId="3BDA8FBB" w14:textId="77777777" w:rsidR="00356FA8" w:rsidRPr="006D470A" w:rsidRDefault="00356FA8" w:rsidP="00600232">
            <w:pPr>
              <w:jc w:val="right"/>
              <w:rPr>
                <w:ins w:id="246" w:author="SONY" w:date="2014-06-23T14:55:00Z"/>
                <w:rFonts w:ascii="Times New Roman" w:hAnsi="Times New Roman" w:cs="Times New Roman"/>
                <w:b/>
                <w:sz w:val="24"/>
                <w:szCs w:val="24"/>
              </w:rPr>
            </w:pPr>
            <w:ins w:id="247" w:author="SONY" w:date="2014-06-23T14:55: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248" w:author="SONY" w:date="2014-06-25T23:46:00Z">
              <w:tcPr>
                <w:tcW w:w="2329" w:type="dxa"/>
                <w:tcBorders>
                  <w:top w:val="single" w:sz="6" w:space="0" w:color="auto"/>
                  <w:bottom w:val="single" w:sz="6" w:space="0" w:color="auto"/>
                </w:tcBorders>
                <w:shd w:val="clear" w:color="auto" w:fill="F2F2F2"/>
              </w:tcPr>
            </w:tcPrChange>
          </w:tcPr>
          <w:p w14:paraId="4AC8D16C" w14:textId="77777777" w:rsidR="00356FA8" w:rsidRPr="006D470A" w:rsidRDefault="00356FA8" w:rsidP="00600232">
            <w:pPr>
              <w:rPr>
                <w:ins w:id="249" w:author="SONY" w:date="2014-06-23T14:55:00Z"/>
                <w:rFonts w:ascii="Times New Roman" w:hAnsi="Times New Roman" w:cs="Times New Roman"/>
                <w:sz w:val="24"/>
                <w:szCs w:val="24"/>
              </w:rPr>
            </w:pPr>
            <w:proofErr w:type="spellStart"/>
            <w:ins w:id="250" w:author="SONY" w:date="2014-06-23T14:55: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251" w:author="SONY" w:date="2014-06-25T23:46:00Z">
              <w:tcPr>
                <w:tcW w:w="2348" w:type="dxa"/>
                <w:tcBorders>
                  <w:top w:val="single" w:sz="6" w:space="0" w:color="auto"/>
                  <w:bottom w:val="single" w:sz="6" w:space="0" w:color="auto"/>
                </w:tcBorders>
                <w:shd w:val="clear" w:color="auto" w:fill="F2F2F2"/>
              </w:tcPr>
            </w:tcPrChange>
          </w:tcPr>
          <w:p w14:paraId="151709EF" w14:textId="77777777" w:rsidR="00356FA8" w:rsidRPr="006D470A" w:rsidRDefault="00356FA8" w:rsidP="00600232">
            <w:pPr>
              <w:jc w:val="right"/>
              <w:rPr>
                <w:ins w:id="252" w:author="SONY" w:date="2014-06-23T14:55:00Z"/>
                <w:rFonts w:ascii="Times New Roman" w:hAnsi="Times New Roman" w:cs="Times New Roman"/>
                <w:b/>
                <w:sz w:val="24"/>
                <w:szCs w:val="24"/>
              </w:rPr>
            </w:pPr>
            <w:ins w:id="253" w:author="SONY" w:date="2014-06-23T14:55: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254" w:author="SONY" w:date="2014-06-25T23:46:00Z">
              <w:tcPr>
                <w:tcW w:w="3327" w:type="dxa"/>
                <w:tcBorders>
                  <w:top w:val="single" w:sz="6" w:space="0" w:color="auto"/>
                  <w:bottom w:val="single" w:sz="6" w:space="0" w:color="auto"/>
                </w:tcBorders>
                <w:shd w:val="clear" w:color="auto" w:fill="F2F2F2"/>
              </w:tcPr>
            </w:tcPrChange>
          </w:tcPr>
          <w:p w14:paraId="2FE4C64E" w14:textId="77777777" w:rsidR="00356FA8" w:rsidRPr="006D470A" w:rsidRDefault="00356FA8" w:rsidP="00600232">
            <w:pPr>
              <w:rPr>
                <w:ins w:id="255" w:author="SONY" w:date="2014-06-23T14:55:00Z"/>
                <w:rFonts w:ascii="Times New Roman" w:hAnsi="Times New Roman" w:cs="Times New Roman"/>
                <w:sz w:val="24"/>
                <w:szCs w:val="24"/>
              </w:rPr>
            </w:pPr>
            <w:proofErr w:type="spellStart"/>
            <w:ins w:id="256" w:author="SONY" w:date="2014-06-23T14:55: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356FA8" w:rsidRPr="006D470A" w14:paraId="75C88AC9" w14:textId="77777777" w:rsidTr="00CB6762">
        <w:trPr>
          <w:trHeight w:val="477"/>
          <w:jc w:val="center"/>
          <w:ins w:id="257" w:author="SONY" w:date="2014-06-23T14:55:00Z"/>
          <w:trPrChange w:id="258" w:author="SONY" w:date="2014-06-25T23:46:00Z">
            <w:trPr>
              <w:trHeight w:val="477"/>
            </w:trPr>
          </w:trPrChange>
        </w:trPr>
        <w:tc>
          <w:tcPr>
            <w:tcW w:w="2584" w:type="dxa"/>
            <w:tcBorders>
              <w:top w:val="single" w:sz="6" w:space="0" w:color="auto"/>
              <w:bottom w:val="single" w:sz="6" w:space="0" w:color="auto"/>
            </w:tcBorders>
            <w:shd w:val="clear" w:color="auto" w:fill="F2F2F2"/>
            <w:tcPrChange w:id="259" w:author="SONY" w:date="2014-06-25T23:46:00Z">
              <w:tcPr>
                <w:tcW w:w="2584" w:type="dxa"/>
                <w:tcBorders>
                  <w:top w:val="single" w:sz="6" w:space="0" w:color="auto"/>
                  <w:bottom w:val="single" w:sz="6" w:space="0" w:color="auto"/>
                </w:tcBorders>
                <w:shd w:val="clear" w:color="auto" w:fill="F2F2F2"/>
              </w:tcPr>
            </w:tcPrChange>
          </w:tcPr>
          <w:p w14:paraId="4F86E7B4" w14:textId="77777777" w:rsidR="00356FA8" w:rsidRPr="006D470A" w:rsidRDefault="00356FA8" w:rsidP="00600232">
            <w:pPr>
              <w:jc w:val="right"/>
              <w:rPr>
                <w:ins w:id="260" w:author="SONY" w:date="2014-06-23T14:55:00Z"/>
                <w:rFonts w:ascii="Times New Roman" w:hAnsi="Times New Roman" w:cs="Times New Roman"/>
                <w:b/>
                <w:sz w:val="24"/>
                <w:szCs w:val="24"/>
              </w:rPr>
            </w:pPr>
            <w:ins w:id="261" w:author="SONY" w:date="2014-06-23T14:55: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262" w:author="SONY" w:date="2014-06-25T23:46:00Z">
              <w:tcPr>
                <w:tcW w:w="2329" w:type="dxa"/>
                <w:tcBorders>
                  <w:top w:val="single" w:sz="6" w:space="0" w:color="auto"/>
                  <w:bottom w:val="single" w:sz="6" w:space="0" w:color="auto"/>
                </w:tcBorders>
                <w:shd w:val="clear" w:color="auto" w:fill="F2F2F2"/>
              </w:tcPr>
            </w:tcPrChange>
          </w:tcPr>
          <w:p w14:paraId="0573CA12" w14:textId="77777777" w:rsidR="00356FA8" w:rsidRPr="006D470A" w:rsidRDefault="00356FA8" w:rsidP="00600232">
            <w:pPr>
              <w:rPr>
                <w:ins w:id="263" w:author="SONY" w:date="2014-06-23T14:55:00Z"/>
                <w:rFonts w:ascii="Times New Roman" w:hAnsi="Times New Roman" w:cs="Times New Roman"/>
                <w:sz w:val="24"/>
                <w:szCs w:val="24"/>
              </w:rPr>
            </w:pPr>
            <w:ins w:id="264" w:author="SONY" w:date="2014-06-23T14:55: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265" w:author="SONY" w:date="2014-06-25T23:46:00Z">
              <w:tcPr>
                <w:tcW w:w="2348" w:type="dxa"/>
                <w:tcBorders>
                  <w:top w:val="single" w:sz="6" w:space="0" w:color="auto"/>
                  <w:bottom w:val="single" w:sz="6" w:space="0" w:color="auto"/>
                </w:tcBorders>
                <w:shd w:val="clear" w:color="auto" w:fill="F2F2F2"/>
              </w:tcPr>
            </w:tcPrChange>
          </w:tcPr>
          <w:p w14:paraId="461BDAAC" w14:textId="77777777" w:rsidR="00356FA8" w:rsidRPr="006D470A" w:rsidRDefault="00356FA8" w:rsidP="00600232">
            <w:pPr>
              <w:jc w:val="right"/>
              <w:rPr>
                <w:ins w:id="266" w:author="SONY" w:date="2014-06-23T14:55:00Z"/>
                <w:rFonts w:ascii="Times New Roman" w:hAnsi="Times New Roman" w:cs="Times New Roman"/>
                <w:b/>
                <w:sz w:val="24"/>
                <w:szCs w:val="24"/>
              </w:rPr>
            </w:pPr>
            <w:ins w:id="267" w:author="SONY" w:date="2014-06-23T14:55: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268" w:author="SONY" w:date="2014-06-25T23:46:00Z">
              <w:tcPr>
                <w:tcW w:w="3327" w:type="dxa"/>
                <w:tcBorders>
                  <w:top w:val="single" w:sz="6" w:space="0" w:color="auto"/>
                  <w:bottom w:val="single" w:sz="6" w:space="0" w:color="auto"/>
                </w:tcBorders>
                <w:shd w:val="clear" w:color="auto" w:fill="F2F2F2"/>
              </w:tcPr>
            </w:tcPrChange>
          </w:tcPr>
          <w:p w14:paraId="35A0D2EC" w14:textId="77777777" w:rsidR="00356FA8" w:rsidRPr="006D470A" w:rsidRDefault="00356FA8" w:rsidP="00600232">
            <w:pPr>
              <w:rPr>
                <w:ins w:id="269" w:author="SONY" w:date="2014-06-23T14:55:00Z"/>
                <w:rFonts w:ascii="Times New Roman" w:hAnsi="Times New Roman" w:cs="Times New Roman"/>
                <w:sz w:val="24"/>
                <w:szCs w:val="24"/>
              </w:rPr>
            </w:pPr>
            <w:ins w:id="270" w:author="SONY" w:date="2014-06-23T14:55:00Z">
              <w:r>
                <w:rPr>
                  <w:rFonts w:ascii="Times New Roman" w:hAnsi="Times New Roman" w:cs="Times New Roman"/>
                  <w:sz w:val="24"/>
                  <w:szCs w:val="24"/>
                </w:rPr>
                <w:t>23/06</w:t>
              </w:r>
              <w:r w:rsidRPr="006D470A">
                <w:rPr>
                  <w:rFonts w:ascii="Times New Roman" w:hAnsi="Times New Roman" w:cs="Times New Roman"/>
                  <w:sz w:val="24"/>
                  <w:szCs w:val="24"/>
                </w:rPr>
                <w:t>/2014</w:t>
              </w:r>
            </w:ins>
          </w:p>
        </w:tc>
      </w:tr>
      <w:tr w:rsidR="00356FA8" w:rsidRPr="006D470A" w14:paraId="0E290449" w14:textId="77777777" w:rsidTr="00CB6762">
        <w:trPr>
          <w:trHeight w:val="477"/>
          <w:jc w:val="center"/>
          <w:ins w:id="271" w:author="SONY" w:date="2014-06-23T14:55:00Z"/>
          <w:trPrChange w:id="272" w:author="SONY" w:date="2014-06-25T23:46:00Z">
            <w:trPr>
              <w:trHeight w:val="477"/>
            </w:trPr>
          </w:trPrChange>
        </w:trPr>
        <w:tc>
          <w:tcPr>
            <w:tcW w:w="2584" w:type="dxa"/>
            <w:tcBorders>
              <w:top w:val="single" w:sz="6" w:space="0" w:color="auto"/>
            </w:tcBorders>
            <w:tcPrChange w:id="273" w:author="SONY" w:date="2014-06-25T23:46:00Z">
              <w:tcPr>
                <w:tcW w:w="2584" w:type="dxa"/>
                <w:tcBorders>
                  <w:top w:val="single" w:sz="6" w:space="0" w:color="auto"/>
                </w:tcBorders>
              </w:tcPr>
            </w:tcPrChange>
          </w:tcPr>
          <w:p w14:paraId="2981462B" w14:textId="77777777" w:rsidR="00356FA8" w:rsidRPr="006D470A" w:rsidRDefault="00356FA8" w:rsidP="00600232">
            <w:pPr>
              <w:jc w:val="right"/>
              <w:rPr>
                <w:ins w:id="274" w:author="SONY" w:date="2014-06-23T14:55:00Z"/>
                <w:rFonts w:ascii="Times New Roman" w:hAnsi="Times New Roman" w:cs="Times New Roman"/>
                <w:b/>
                <w:sz w:val="24"/>
                <w:szCs w:val="24"/>
              </w:rPr>
            </w:pPr>
            <w:ins w:id="275" w:author="SONY" w:date="2014-06-23T14:55: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276" w:author="SONY" w:date="2014-06-25T23:46:00Z">
              <w:tcPr>
                <w:tcW w:w="8004" w:type="dxa"/>
                <w:gridSpan w:val="3"/>
                <w:tcBorders>
                  <w:top w:val="single" w:sz="6" w:space="0" w:color="auto"/>
                </w:tcBorders>
              </w:tcPr>
            </w:tcPrChange>
          </w:tcPr>
          <w:p w14:paraId="5F6DB0EB" w14:textId="77777777" w:rsidR="00356FA8" w:rsidRPr="006D470A" w:rsidRDefault="00356FA8" w:rsidP="00600232">
            <w:pPr>
              <w:rPr>
                <w:ins w:id="277" w:author="SONY" w:date="2014-06-23T14:55:00Z"/>
                <w:rFonts w:ascii="Times New Roman" w:hAnsi="Times New Roman" w:cs="Times New Roman"/>
                <w:sz w:val="24"/>
                <w:szCs w:val="24"/>
              </w:rPr>
            </w:pPr>
            <w:ins w:id="278" w:author="SONY" w:date="2014-06-23T14:55:00Z">
              <w:r w:rsidRPr="006D470A">
                <w:rPr>
                  <w:rFonts w:ascii="Times New Roman" w:hAnsi="Times New Roman" w:cs="Times New Roman"/>
                  <w:sz w:val="24"/>
                  <w:szCs w:val="24"/>
                </w:rPr>
                <w:t>Patient</w:t>
              </w:r>
            </w:ins>
          </w:p>
        </w:tc>
      </w:tr>
      <w:tr w:rsidR="00356FA8" w:rsidRPr="006D470A" w14:paraId="34A749F8" w14:textId="77777777" w:rsidTr="00CB6762">
        <w:trPr>
          <w:trHeight w:val="428"/>
          <w:jc w:val="center"/>
          <w:ins w:id="279" w:author="SONY" w:date="2014-06-23T14:55:00Z"/>
          <w:trPrChange w:id="280" w:author="SONY" w:date="2014-06-25T23:46:00Z">
            <w:trPr>
              <w:trHeight w:val="428"/>
            </w:trPr>
          </w:trPrChange>
        </w:trPr>
        <w:tc>
          <w:tcPr>
            <w:tcW w:w="2584" w:type="dxa"/>
            <w:tcPrChange w:id="281" w:author="SONY" w:date="2014-06-25T23:46:00Z">
              <w:tcPr>
                <w:tcW w:w="2584" w:type="dxa"/>
              </w:tcPr>
            </w:tcPrChange>
          </w:tcPr>
          <w:p w14:paraId="569620FC" w14:textId="77777777" w:rsidR="00356FA8" w:rsidRPr="006D470A" w:rsidRDefault="00356FA8" w:rsidP="00600232">
            <w:pPr>
              <w:jc w:val="right"/>
              <w:rPr>
                <w:ins w:id="282" w:author="SONY" w:date="2014-06-23T14:55:00Z"/>
                <w:rFonts w:ascii="Times New Roman" w:hAnsi="Times New Roman" w:cs="Times New Roman"/>
                <w:b/>
                <w:sz w:val="24"/>
                <w:szCs w:val="24"/>
              </w:rPr>
            </w:pPr>
            <w:ins w:id="283" w:author="SONY" w:date="2014-06-23T14:55:00Z">
              <w:r w:rsidRPr="006D470A">
                <w:rPr>
                  <w:rFonts w:ascii="Times New Roman" w:hAnsi="Times New Roman" w:cs="Times New Roman"/>
                  <w:b/>
                  <w:sz w:val="24"/>
                  <w:szCs w:val="24"/>
                </w:rPr>
                <w:t>Description:</w:t>
              </w:r>
            </w:ins>
          </w:p>
        </w:tc>
        <w:tc>
          <w:tcPr>
            <w:tcW w:w="8004" w:type="dxa"/>
            <w:gridSpan w:val="3"/>
            <w:tcPrChange w:id="284" w:author="SONY" w:date="2014-06-25T23:46:00Z">
              <w:tcPr>
                <w:tcW w:w="8004" w:type="dxa"/>
                <w:gridSpan w:val="3"/>
              </w:tcPr>
            </w:tcPrChange>
          </w:tcPr>
          <w:p w14:paraId="587C53CA" w14:textId="77777777" w:rsidR="00356FA8" w:rsidRPr="006D470A" w:rsidRDefault="00356FA8" w:rsidP="00600232">
            <w:pPr>
              <w:rPr>
                <w:ins w:id="285" w:author="SONY" w:date="2014-06-23T14:55:00Z"/>
                <w:rFonts w:ascii="Times New Roman" w:hAnsi="Times New Roman" w:cs="Times New Roman"/>
                <w:color w:val="A6A6A6"/>
                <w:sz w:val="24"/>
                <w:szCs w:val="24"/>
              </w:rPr>
            </w:pPr>
            <w:ins w:id="286" w:author="SONY" w:date="2014-06-23T14:55:00Z">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login </w:t>
              </w:r>
              <w:r w:rsidRPr="006D470A">
                <w:rPr>
                  <w:rStyle w:val="words"/>
                  <w:rFonts w:ascii="Times New Roman" w:hAnsi="Times New Roman" w:cs="Times New Roman"/>
                  <w:sz w:val="24"/>
                  <w:szCs w:val="24"/>
                </w:rPr>
                <w:t>for</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identifying</w:t>
              </w:r>
              <w:r w:rsidRPr="006D470A">
                <w:rPr>
                  <w:rFonts w:ascii="Times New Roman" w:hAnsi="Times New Roman" w:cs="Times New Roman"/>
                  <w:sz w:val="24"/>
                  <w:szCs w:val="24"/>
                </w:rPr>
                <w:t xml:space="preserve"> him/herself to </w:t>
              </w:r>
              <w:r>
                <w:rPr>
                  <w:rStyle w:val="words"/>
                  <w:rFonts w:ascii="Times New Roman" w:hAnsi="Times New Roman" w:cs="Times New Roman"/>
                  <w:sz w:val="24"/>
                  <w:szCs w:val="24"/>
                </w:rPr>
                <w:t xml:space="preserve">mobile application. </w:t>
              </w:r>
            </w:ins>
          </w:p>
        </w:tc>
      </w:tr>
      <w:tr w:rsidR="00356FA8" w:rsidRPr="006D470A" w14:paraId="3E30CCDA" w14:textId="77777777" w:rsidTr="00CB6762">
        <w:trPr>
          <w:trHeight w:val="477"/>
          <w:jc w:val="center"/>
          <w:ins w:id="287" w:author="SONY" w:date="2014-06-23T14:55:00Z"/>
          <w:trPrChange w:id="288" w:author="SONY" w:date="2014-06-25T23:46:00Z">
            <w:trPr>
              <w:trHeight w:val="477"/>
            </w:trPr>
          </w:trPrChange>
        </w:trPr>
        <w:tc>
          <w:tcPr>
            <w:tcW w:w="2584" w:type="dxa"/>
            <w:tcPrChange w:id="289" w:author="SONY" w:date="2014-06-25T23:46:00Z">
              <w:tcPr>
                <w:tcW w:w="2584" w:type="dxa"/>
              </w:tcPr>
            </w:tcPrChange>
          </w:tcPr>
          <w:p w14:paraId="10CD83EA" w14:textId="77777777" w:rsidR="00356FA8" w:rsidRPr="006D470A" w:rsidRDefault="00356FA8" w:rsidP="00600232">
            <w:pPr>
              <w:jc w:val="right"/>
              <w:rPr>
                <w:ins w:id="290" w:author="SONY" w:date="2014-06-23T14:55:00Z"/>
                <w:rFonts w:ascii="Times New Roman" w:hAnsi="Times New Roman" w:cs="Times New Roman"/>
                <w:b/>
                <w:sz w:val="24"/>
                <w:szCs w:val="24"/>
              </w:rPr>
            </w:pPr>
            <w:ins w:id="291" w:author="SONY" w:date="2014-06-23T14:55:00Z">
              <w:r w:rsidRPr="006D470A">
                <w:rPr>
                  <w:rFonts w:ascii="Times New Roman" w:hAnsi="Times New Roman" w:cs="Times New Roman"/>
                  <w:b/>
                  <w:sz w:val="24"/>
                  <w:szCs w:val="24"/>
                </w:rPr>
                <w:t>Trigger:</w:t>
              </w:r>
            </w:ins>
          </w:p>
        </w:tc>
        <w:tc>
          <w:tcPr>
            <w:tcW w:w="8004" w:type="dxa"/>
            <w:gridSpan w:val="3"/>
            <w:tcPrChange w:id="292" w:author="SONY" w:date="2014-06-25T23:46:00Z">
              <w:tcPr>
                <w:tcW w:w="8004" w:type="dxa"/>
                <w:gridSpan w:val="3"/>
              </w:tcPr>
            </w:tcPrChange>
          </w:tcPr>
          <w:p w14:paraId="374A7329" w14:textId="77777777" w:rsidR="00356FA8" w:rsidRPr="006D470A" w:rsidRDefault="00356FA8" w:rsidP="00600232">
            <w:pPr>
              <w:rPr>
                <w:ins w:id="293" w:author="SONY" w:date="2014-06-23T14:55:00Z"/>
                <w:rFonts w:ascii="Times New Roman" w:hAnsi="Times New Roman" w:cs="Times New Roman"/>
                <w:sz w:val="24"/>
                <w:szCs w:val="24"/>
              </w:rPr>
            </w:pPr>
            <w:ins w:id="294" w:author="SONY" w:date="2014-06-23T14:55: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 xml:space="preserve">selects </w:t>
              </w:r>
              <w:r w:rsidRPr="006D470A">
                <w:rPr>
                  <w:rFonts w:ascii="Times New Roman" w:hAnsi="Times New Roman" w:cs="Times New Roman"/>
                  <w:sz w:val="24"/>
                  <w:szCs w:val="24"/>
                </w:rPr>
                <w:t>login</w:t>
              </w:r>
              <w:r>
                <w:rPr>
                  <w:rFonts w:ascii="Times New Roman" w:hAnsi="Times New Roman" w:cs="Times New Roman"/>
                  <w:sz w:val="24"/>
                  <w:szCs w:val="24"/>
                </w:rPr>
                <w:t xml:space="preserve"> menu</w:t>
              </w:r>
              <w:r w:rsidRPr="006D470A">
                <w:rPr>
                  <w:rFonts w:ascii="Times New Roman" w:hAnsi="Times New Roman" w:cs="Times New Roman"/>
                  <w:sz w:val="24"/>
                  <w:szCs w:val="24"/>
                </w:rPr>
                <w:t xml:space="preserve"> </w:t>
              </w:r>
              <w:r>
                <w:rPr>
                  <w:rFonts w:ascii="Times New Roman" w:hAnsi="Times New Roman" w:cs="Times New Roman"/>
                  <w:sz w:val="24"/>
                  <w:szCs w:val="24"/>
                </w:rPr>
                <w:t>in dental clinic services application</w:t>
              </w:r>
            </w:ins>
          </w:p>
        </w:tc>
      </w:tr>
      <w:tr w:rsidR="00356FA8" w:rsidRPr="006D470A" w14:paraId="2AE1BB89" w14:textId="77777777" w:rsidTr="00CB6762">
        <w:trPr>
          <w:trHeight w:val="246"/>
          <w:jc w:val="center"/>
          <w:ins w:id="295" w:author="SONY" w:date="2014-06-23T14:55:00Z"/>
          <w:trPrChange w:id="296" w:author="SONY" w:date="2014-06-25T23:46:00Z">
            <w:trPr>
              <w:trHeight w:val="246"/>
            </w:trPr>
          </w:trPrChange>
        </w:trPr>
        <w:tc>
          <w:tcPr>
            <w:tcW w:w="2584" w:type="dxa"/>
            <w:tcPrChange w:id="297" w:author="SONY" w:date="2014-06-25T23:46:00Z">
              <w:tcPr>
                <w:tcW w:w="2584" w:type="dxa"/>
              </w:tcPr>
            </w:tcPrChange>
          </w:tcPr>
          <w:p w14:paraId="712FA2AE" w14:textId="77777777" w:rsidR="00356FA8" w:rsidRPr="006D470A" w:rsidRDefault="00356FA8" w:rsidP="00600232">
            <w:pPr>
              <w:jc w:val="right"/>
              <w:rPr>
                <w:ins w:id="298" w:author="SONY" w:date="2014-06-23T14:55:00Z"/>
                <w:rFonts w:ascii="Times New Roman" w:hAnsi="Times New Roman" w:cs="Times New Roman"/>
                <w:b/>
                <w:sz w:val="24"/>
                <w:szCs w:val="24"/>
              </w:rPr>
            </w:pPr>
            <w:ins w:id="299" w:author="SONY" w:date="2014-06-23T14:55:00Z">
              <w:r w:rsidRPr="006D470A">
                <w:rPr>
                  <w:rFonts w:ascii="Times New Roman" w:hAnsi="Times New Roman" w:cs="Times New Roman"/>
                  <w:b/>
                  <w:sz w:val="24"/>
                  <w:szCs w:val="24"/>
                </w:rPr>
                <w:t>Preconditions:</w:t>
              </w:r>
            </w:ins>
          </w:p>
        </w:tc>
        <w:tc>
          <w:tcPr>
            <w:tcW w:w="8004" w:type="dxa"/>
            <w:gridSpan w:val="3"/>
            <w:tcPrChange w:id="300" w:author="SONY" w:date="2014-06-25T23:46:00Z">
              <w:tcPr>
                <w:tcW w:w="8004" w:type="dxa"/>
                <w:gridSpan w:val="3"/>
              </w:tcPr>
            </w:tcPrChange>
          </w:tcPr>
          <w:p w14:paraId="4B80E519" w14:textId="77777777" w:rsidR="00356FA8" w:rsidRPr="00D22E56" w:rsidRDefault="00356FA8" w:rsidP="00600232">
            <w:pPr>
              <w:rPr>
                <w:ins w:id="301" w:author="SONY" w:date="2014-06-23T14:55:00Z"/>
                <w:rFonts w:ascii="Times New Roman" w:hAnsi="Times New Roman" w:cs="Times New Roman"/>
                <w:sz w:val="24"/>
                <w:szCs w:val="24"/>
              </w:rPr>
            </w:pPr>
            <w:ins w:id="302" w:author="SONY" w:date="2014-06-23T14:55: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enters</w:t>
              </w:r>
              <w:r w:rsidRPr="006D470A">
                <w:rPr>
                  <w:rFonts w:ascii="Times New Roman" w:hAnsi="Times New Roman" w:cs="Times New Roman"/>
                  <w:sz w:val="24"/>
                  <w:szCs w:val="24"/>
                </w:rPr>
                <w:t xml:space="preserve"> to the dental clinic </w:t>
              </w:r>
              <w:r>
                <w:rPr>
                  <w:rFonts w:ascii="Times New Roman" w:hAnsi="Times New Roman" w:cs="Times New Roman"/>
                  <w:sz w:val="24"/>
                  <w:szCs w:val="24"/>
                </w:rPr>
                <w:t xml:space="preserve">services </w:t>
              </w:r>
              <w:r w:rsidRPr="006D470A">
                <w:rPr>
                  <w:rFonts w:ascii="Times New Roman" w:hAnsi="Times New Roman" w:cs="Times New Roman"/>
                  <w:sz w:val="24"/>
                  <w:szCs w:val="24"/>
                </w:rPr>
                <w:t>application.</w:t>
              </w:r>
            </w:ins>
          </w:p>
        </w:tc>
      </w:tr>
      <w:tr w:rsidR="00356FA8" w:rsidRPr="006D470A" w14:paraId="169E6648" w14:textId="77777777" w:rsidTr="00CB6762">
        <w:trPr>
          <w:trHeight w:val="462"/>
          <w:jc w:val="center"/>
          <w:ins w:id="303" w:author="SONY" w:date="2014-06-23T14:55:00Z"/>
          <w:trPrChange w:id="304" w:author="SONY" w:date="2014-06-25T23:46:00Z">
            <w:trPr>
              <w:trHeight w:val="462"/>
            </w:trPr>
          </w:trPrChange>
        </w:trPr>
        <w:tc>
          <w:tcPr>
            <w:tcW w:w="2584" w:type="dxa"/>
            <w:tcPrChange w:id="305" w:author="SONY" w:date="2014-06-25T23:46:00Z">
              <w:tcPr>
                <w:tcW w:w="2584" w:type="dxa"/>
              </w:tcPr>
            </w:tcPrChange>
          </w:tcPr>
          <w:p w14:paraId="30E44D3D" w14:textId="77777777" w:rsidR="00356FA8" w:rsidRPr="006D470A" w:rsidRDefault="00356FA8" w:rsidP="00600232">
            <w:pPr>
              <w:jc w:val="right"/>
              <w:rPr>
                <w:ins w:id="306" w:author="SONY" w:date="2014-06-23T14:55:00Z"/>
                <w:rFonts w:ascii="Times New Roman" w:hAnsi="Times New Roman" w:cs="Times New Roman"/>
                <w:b/>
                <w:sz w:val="24"/>
                <w:szCs w:val="24"/>
              </w:rPr>
            </w:pPr>
            <w:proofErr w:type="spellStart"/>
            <w:ins w:id="307" w:author="SONY" w:date="2014-06-23T14:55: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308" w:author="SONY" w:date="2014-06-25T23:46:00Z">
              <w:tcPr>
                <w:tcW w:w="8004" w:type="dxa"/>
                <w:gridSpan w:val="3"/>
              </w:tcPr>
            </w:tcPrChange>
          </w:tcPr>
          <w:p w14:paraId="4173E82A" w14:textId="77777777" w:rsidR="00356FA8" w:rsidRPr="006D470A" w:rsidRDefault="00356FA8" w:rsidP="00600232">
            <w:pPr>
              <w:rPr>
                <w:ins w:id="309" w:author="SONY" w:date="2014-06-23T14:55:00Z"/>
                <w:rFonts w:ascii="Times New Roman" w:hAnsi="Times New Roman" w:cs="Times New Roman"/>
                <w:sz w:val="24"/>
                <w:szCs w:val="24"/>
              </w:rPr>
            </w:pPr>
            <w:ins w:id="310" w:author="SONY" w:date="2014-06-23T14:55:00Z">
              <w:r>
                <w:rPr>
                  <w:rFonts w:ascii="Times New Roman" w:hAnsi="Times New Roman" w:cs="Times New Roman"/>
                  <w:sz w:val="24"/>
                  <w:szCs w:val="24"/>
                </w:rPr>
                <w:t>User can use the services that requires log in.</w:t>
              </w:r>
            </w:ins>
          </w:p>
        </w:tc>
      </w:tr>
      <w:tr w:rsidR="00356FA8" w:rsidRPr="006D470A" w14:paraId="304B2FA7" w14:textId="77777777" w:rsidTr="00CB6762">
        <w:trPr>
          <w:trHeight w:val="2373"/>
          <w:jc w:val="center"/>
          <w:ins w:id="311" w:author="SONY" w:date="2014-06-23T14:55:00Z"/>
          <w:trPrChange w:id="312" w:author="SONY" w:date="2014-06-25T23:46:00Z">
            <w:trPr>
              <w:trHeight w:val="2373"/>
            </w:trPr>
          </w:trPrChange>
        </w:trPr>
        <w:tc>
          <w:tcPr>
            <w:tcW w:w="2584" w:type="dxa"/>
            <w:tcPrChange w:id="313" w:author="SONY" w:date="2014-06-25T23:46:00Z">
              <w:tcPr>
                <w:tcW w:w="2584" w:type="dxa"/>
              </w:tcPr>
            </w:tcPrChange>
          </w:tcPr>
          <w:p w14:paraId="55C69586" w14:textId="77777777" w:rsidR="00356FA8" w:rsidRPr="006D470A" w:rsidRDefault="00356FA8" w:rsidP="00600232">
            <w:pPr>
              <w:jc w:val="right"/>
              <w:rPr>
                <w:ins w:id="314" w:author="SONY" w:date="2014-06-23T14:55:00Z"/>
                <w:rFonts w:ascii="Times New Roman" w:hAnsi="Times New Roman" w:cs="Times New Roman"/>
                <w:b/>
                <w:sz w:val="24"/>
                <w:szCs w:val="24"/>
              </w:rPr>
            </w:pPr>
            <w:ins w:id="315" w:author="SONY" w:date="2014-06-23T14:55:00Z">
              <w:r w:rsidRPr="006D470A">
                <w:rPr>
                  <w:rFonts w:ascii="Times New Roman" w:hAnsi="Times New Roman" w:cs="Times New Roman"/>
                  <w:b/>
                  <w:sz w:val="24"/>
                  <w:szCs w:val="24"/>
                </w:rPr>
                <w:t>Normal Flow:</w:t>
              </w:r>
            </w:ins>
          </w:p>
        </w:tc>
        <w:tc>
          <w:tcPr>
            <w:tcW w:w="8004" w:type="dxa"/>
            <w:gridSpan w:val="3"/>
            <w:tcPrChange w:id="316" w:author="SONY" w:date="2014-06-25T23:46:00Z">
              <w:tcPr>
                <w:tcW w:w="8004" w:type="dxa"/>
                <w:gridSpan w:val="3"/>
              </w:tcPr>
            </w:tcPrChange>
          </w:tcPr>
          <w:p w14:paraId="3E630674" w14:textId="77777777" w:rsidR="00356FA8" w:rsidRDefault="00356FA8" w:rsidP="00356FA8">
            <w:pPr>
              <w:pStyle w:val="ListParagraph"/>
              <w:numPr>
                <w:ilvl w:val="0"/>
                <w:numId w:val="6"/>
              </w:numPr>
              <w:rPr>
                <w:ins w:id="317" w:author="SONY" w:date="2014-06-23T14:55:00Z"/>
                <w:rFonts w:ascii="Times New Roman" w:hAnsi="Times New Roman" w:cs="Times New Roman"/>
                <w:sz w:val="24"/>
                <w:szCs w:val="24"/>
              </w:rPr>
            </w:pPr>
            <w:ins w:id="318" w:author="SONY" w:date="2014-06-23T14:55:00Z">
              <w:r>
                <w:rPr>
                  <w:rFonts w:ascii="Times New Roman" w:hAnsi="Times New Roman" w:cs="Times New Roman"/>
                  <w:sz w:val="24"/>
                  <w:szCs w:val="24"/>
                </w:rPr>
                <w:t>User select at login menu</w:t>
              </w:r>
            </w:ins>
          </w:p>
          <w:p w14:paraId="77FB62A2" w14:textId="77777777" w:rsidR="00356FA8" w:rsidRPr="00A62840" w:rsidRDefault="00356FA8" w:rsidP="00356FA8">
            <w:pPr>
              <w:pStyle w:val="ListParagraph"/>
              <w:numPr>
                <w:ilvl w:val="0"/>
                <w:numId w:val="6"/>
              </w:numPr>
              <w:rPr>
                <w:ins w:id="319" w:author="SONY" w:date="2014-06-23T14:55:00Z"/>
                <w:rFonts w:ascii="Times New Roman" w:hAnsi="Times New Roman" w:cs="Times New Roman"/>
                <w:sz w:val="24"/>
                <w:szCs w:val="24"/>
              </w:rPr>
            </w:pPr>
            <w:ins w:id="320" w:author="SONY" w:date="2014-06-23T14:55:00Z">
              <w:r w:rsidRPr="00A62840">
                <w:rPr>
                  <w:rFonts w:ascii="Times New Roman" w:hAnsi="Times New Roman" w:cs="Times New Roman"/>
                  <w:sz w:val="24"/>
                  <w:szCs w:val="32"/>
                </w:rPr>
                <w:t>System shall provide the login interface for patient in mobile application</w:t>
              </w:r>
            </w:ins>
          </w:p>
          <w:p w14:paraId="0203E089" w14:textId="77777777" w:rsidR="00356FA8" w:rsidRDefault="00356FA8" w:rsidP="00356FA8">
            <w:pPr>
              <w:pStyle w:val="ListParagraph"/>
              <w:numPr>
                <w:ilvl w:val="0"/>
                <w:numId w:val="6"/>
              </w:numPr>
              <w:rPr>
                <w:ins w:id="321" w:author="SONY" w:date="2014-06-23T14:55:00Z"/>
                <w:rFonts w:ascii="Times New Roman" w:hAnsi="Times New Roman" w:cs="Times New Roman"/>
                <w:sz w:val="24"/>
                <w:szCs w:val="24"/>
              </w:rPr>
            </w:pPr>
            <w:ins w:id="322" w:author="SONY" w:date="2014-06-23T14:55:00Z">
              <w:r w:rsidRPr="00D300C6">
                <w:rPr>
                  <w:rFonts w:ascii="Times New Roman" w:hAnsi="Times New Roman" w:cs="Times New Roman"/>
                  <w:sz w:val="24"/>
                  <w:szCs w:val="24"/>
                </w:rPr>
                <w:t>User</w:t>
              </w:r>
              <w:r>
                <w:rPr>
                  <w:rFonts w:ascii="Times New Roman" w:hAnsi="Times New Roman" w:cs="Times New Roman"/>
                  <w:sz w:val="24"/>
                  <w:szCs w:val="24"/>
                </w:rPr>
                <w:t xml:space="preserve"> input </w:t>
              </w: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 xml:space="preserve"> and password</w:t>
              </w:r>
            </w:ins>
          </w:p>
          <w:p w14:paraId="69C988A9" w14:textId="77777777" w:rsidR="00356FA8" w:rsidRDefault="00356FA8" w:rsidP="00356FA8">
            <w:pPr>
              <w:pStyle w:val="ListParagraph"/>
              <w:numPr>
                <w:ilvl w:val="0"/>
                <w:numId w:val="6"/>
              </w:numPr>
              <w:rPr>
                <w:ins w:id="323" w:author="SONY" w:date="2014-06-23T14:55:00Z"/>
                <w:rFonts w:ascii="Times New Roman" w:hAnsi="Times New Roman" w:cs="Times New Roman"/>
                <w:sz w:val="24"/>
                <w:szCs w:val="24"/>
              </w:rPr>
            </w:pPr>
            <w:ins w:id="324" w:author="SONY" w:date="2014-06-23T14:55:00Z">
              <w:r>
                <w:rPr>
                  <w:rFonts w:ascii="Times New Roman" w:hAnsi="Times New Roman" w:cs="Times New Roman"/>
                  <w:sz w:val="24"/>
                  <w:szCs w:val="24"/>
                </w:rPr>
                <w:t>User press ‘Login’ button</w:t>
              </w:r>
            </w:ins>
          </w:p>
          <w:p w14:paraId="738CB1A2" w14:textId="77777777" w:rsidR="00356FA8" w:rsidRPr="008C75D6" w:rsidRDefault="00356FA8" w:rsidP="00356FA8">
            <w:pPr>
              <w:pStyle w:val="ListParagraph"/>
              <w:numPr>
                <w:ilvl w:val="0"/>
                <w:numId w:val="6"/>
              </w:numPr>
              <w:rPr>
                <w:ins w:id="325" w:author="SONY" w:date="2014-06-23T14:55:00Z"/>
                <w:rFonts w:ascii="Times" w:hAnsi="Times"/>
                <w:sz w:val="24"/>
                <w:szCs w:val="24"/>
              </w:rPr>
            </w:pPr>
            <w:ins w:id="326" w:author="SONY" w:date="2014-06-23T14:55:00Z">
              <w:r w:rsidRPr="008C75D6">
                <w:rPr>
                  <w:rFonts w:ascii="Times" w:hAnsi="Times"/>
                  <w:sz w:val="24"/>
                  <w:szCs w:val="24"/>
                </w:rPr>
                <w:t xml:space="preserve">System shall validate by match </w:t>
              </w:r>
              <w:proofErr w:type="spellStart"/>
              <w:r w:rsidRPr="008C75D6">
                <w:rPr>
                  <w:rFonts w:ascii="Times" w:hAnsi="Times"/>
                  <w:sz w:val="24"/>
                  <w:szCs w:val="24"/>
                </w:rPr>
                <w:t>patientID</w:t>
              </w:r>
              <w:proofErr w:type="spellEnd"/>
              <w:r w:rsidRPr="008C75D6">
                <w:rPr>
                  <w:rFonts w:ascii="Times" w:hAnsi="Times"/>
                  <w:sz w:val="24"/>
                  <w:szCs w:val="24"/>
                </w:rPr>
                <w:t xml:space="preserve">  with the data in patient table in the database</w:t>
              </w:r>
            </w:ins>
          </w:p>
          <w:p w14:paraId="77877674" w14:textId="77777777" w:rsidR="00356FA8" w:rsidRPr="008C75D6" w:rsidRDefault="00356FA8" w:rsidP="00356FA8">
            <w:pPr>
              <w:pStyle w:val="ListParagraph"/>
              <w:numPr>
                <w:ilvl w:val="0"/>
                <w:numId w:val="6"/>
              </w:numPr>
              <w:rPr>
                <w:ins w:id="327" w:author="SONY" w:date="2014-06-23T14:55:00Z"/>
                <w:rFonts w:ascii="Times" w:hAnsi="Times"/>
                <w:sz w:val="24"/>
                <w:szCs w:val="24"/>
              </w:rPr>
            </w:pPr>
            <w:ins w:id="328" w:author="SONY" w:date="2014-06-23T14:55:00Z">
              <w:r w:rsidRPr="008C75D6">
                <w:rPr>
                  <w:rFonts w:ascii="Times" w:hAnsi="Times"/>
                  <w:sz w:val="24"/>
                  <w:szCs w:val="24"/>
                </w:rPr>
                <w:t>System shall validate by match password with the data in patient table in the database</w:t>
              </w:r>
            </w:ins>
          </w:p>
          <w:p w14:paraId="22D841D8" w14:textId="77777777" w:rsidR="00356FA8" w:rsidRPr="008C75D6" w:rsidRDefault="00356FA8" w:rsidP="00356FA8">
            <w:pPr>
              <w:pStyle w:val="ListParagraph"/>
              <w:numPr>
                <w:ilvl w:val="0"/>
                <w:numId w:val="6"/>
              </w:numPr>
              <w:rPr>
                <w:ins w:id="329" w:author="SONY" w:date="2014-06-23T14:55:00Z"/>
                <w:rFonts w:ascii="Times New Roman" w:hAnsi="Times New Roman" w:cs="Times New Roman"/>
                <w:sz w:val="24"/>
                <w:szCs w:val="24"/>
              </w:rPr>
            </w:pPr>
            <w:ins w:id="330" w:author="SONY" w:date="2014-06-23T14:55:00Z">
              <w:r w:rsidRPr="008C75D6">
                <w:rPr>
                  <w:rFonts w:ascii="Times" w:hAnsi="Times"/>
                  <w:sz w:val="24"/>
                  <w:szCs w:val="24"/>
                </w:rPr>
                <w:t xml:space="preserve">System shall save session after user login </w:t>
              </w:r>
            </w:ins>
          </w:p>
          <w:p w14:paraId="5D62BF21" w14:textId="77777777" w:rsidR="00356FA8" w:rsidRPr="00D300C6" w:rsidRDefault="00356FA8" w:rsidP="00356FA8">
            <w:pPr>
              <w:pStyle w:val="ListParagraph"/>
              <w:numPr>
                <w:ilvl w:val="0"/>
                <w:numId w:val="6"/>
              </w:numPr>
              <w:rPr>
                <w:ins w:id="331" w:author="SONY" w:date="2014-06-23T14:55:00Z"/>
                <w:rFonts w:ascii="Times New Roman" w:hAnsi="Times New Roman" w:cs="Times New Roman"/>
                <w:sz w:val="24"/>
                <w:szCs w:val="24"/>
              </w:rPr>
            </w:pPr>
            <w:ins w:id="332" w:author="SONY" w:date="2014-06-23T14:55:00Z">
              <w:r w:rsidRPr="008C75D6">
                <w:rPr>
                  <w:rFonts w:ascii="Times" w:hAnsi="Times"/>
                  <w:sz w:val="24"/>
                  <w:szCs w:val="24"/>
                </w:rPr>
                <w:t>System shall provide the main page interface for patient in mobile application</w:t>
              </w:r>
            </w:ins>
          </w:p>
        </w:tc>
      </w:tr>
      <w:tr w:rsidR="00356FA8" w:rsidRPr="006D470A" w14:paraId="3C87F787" w14:textId="77777777" w:rsidTr="00CB6762">
        <w:trPr>
          <w:trHeight w:val="1819"/>
          <w:jc w:val="center"/>
          <w:ins w:id="333" w:author="SONY" w:date="2014-06-23T14:55:00Z"/>
          <w:trPrChange w:id="334" w:author="SONY" w:date="2014-06-25T23:46:00Z">
            <w:trPr>
              <w:trHeight w:val="1819"/>
            </w:trPr>
          </w:trPrChange>
        </w:trPr>
        <w:tc>
          <w:tcPr>
            <w:tcW w:w="2584" w:type="dxa"/>
            <w:tcPrChange w:id="335" w:author="SONY" w:date="2014-06-25T23:46:00Z">
              <w:tcPr>
                <w:tcW w:w="2584" w:type="dxa"/>
              </w:tcPr>
            </w:tcPrChange>
          </w:tcPr>
          <w:p w14:paraId="4F6FEB44" w14:textId="77777777" w:rsidR="00356FA8" w:rsidRPr="006D470A" w:rsidRDefault="00356FA8" w:rsidP="00600232">
            <w:pPr>
              <w:jc w:val="right"/>
              <w:rPr>
                <w:ins w:id="336" w:author="SONY" w:date="2014-06-23T14:55:00Z"/>
                <w:rFonts w:ascii="Times New Roman" w:hAnsi="Times New Roman" w:cs="Times New Roman"/>
                <w:b/>
                <w:sz w:val="24"/>
                <w:szCs w:val="24"/>
              </w:rPr>
            </w:pPr>
            <w:ins w:id="337" w:author="SONY" w:date="2014-06-23T14:55:00Z">
              <w:r w:rsidRPr="006D470A">
                <w:rPr>
                  <w:rFonts w:ascii="Times New Roman" w:hAnsi="Times New Roman" w:cs="Times New Roman"/>
                  <w:b/>
                  <w:sz w:val="24"/>
                  <w:szCs w:val="24"/>
                </w:rPr>
                <w:t>Alternative Flows:</w:t>
              </w:r>
            </w:ins>
          </w:p>
        </w:tc>
        <w:tc>
          <w:tcPr>
            <w:tcW w:w="8004" w:type="dxa"/>
            <w:gridSpan w:val="3"/>
            <w:tcPrChange w:id="338" w:author="SONY" w:date="2014-06-25T23:46:00Z">
              <w:tcPr>
                <w:tcW w:w="8004" w:type="dxa"/>
                <w:gridSpan w:val="3"/>
              </w:tcPr>
            </w:tcPrChange>
          </w:tcPr>
          <w:p w14:paraId="13A16221" w14:textId="77777777" w:rsidR="00356FA8" w:rsidRPr="006D470A" w:rsidRDefault="00356FA8" w:rsidP="00600232">
            <w:pPr>
              <w:rPr>
                <w:ins w:id="339" w:author="SONY" w:date="2014-06-23T14:55:00Z"/>
                <w:rFonts w:ascii="Times New Roman" w:hAnsi="Times New Roman" w:cs="Times New Roman"/>
                <w:sz w:val="24"/>
                <w:szCs w:val="24"/>
              </w:rPr>
            </w:pPr>
            <w:ins w:id="340" w:author="SONY" w:date="2014-06-23T14:55:00Z">
              <w:r>
                <w:rPr>
                  <w:rFonts w:ascii="Times New Roman" w:hAnsi="Times New Roman" w:cs="Times New Roman"/>
                  <w:sz w:val="24"/>
                  <w:szCs w:val="24"/>
                </w:rPr>
                <w:t>5</w:t>
              </w:r>
              <w:r w:rsidRPr="006D470A">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 xml:space="preserve"> are not match with the data in patient table in the database</w:t>
              </w:r>
            </w:ins>
          </w:p>
          <w:p w14:paraId="313E37F9" w14:textId="77777777" w:rsidR="00356FA8" w:rsidRPr="00F33FFE" w:rsidRDefault="00356FA8" w:rsidP="00356FA8">
            <w:pPr>
              <w:pStyle w:val="ListParagraph"/>
              <w:numPr>
                <w:ilvl w:val="0"/>
                <w:numId w:val="26"/>
              </w:numPr>
              <w:rPr>
                <w:ins w:id="341" w:author="SONY" w:date="2014-06-23T14:55:00Z"/>
                <w:rFonts w:ascii="Times New Roman" w:hAnsi="Times New Roman" w:cs="Times New Roman"/>
                <w:sz w:val="24"/>
                <w:szCs w:val="24"/>
              </w:rPr>
            </w:pPr>
            <w:ins w:id="342" w:author="SONY" w:date="2014-06-23T14:55:00Z">
              <w:r w:rsidRPr="00F33FFE">
                <w:rPr>
                  <w:rFonts w:ascii="Times New Roman" w:hAnsi="Times New Roman" w:cs="Times New Roman"/>
                  <w:sz w:val="24"/>
                  <w:szCs w:val="24"/>
                </w:rPr>
                <w:t xml:space="preserve">System shall show error message “Your login failed” </w:t>
              </w:r>
            </w:ins>
          </w:p>
          <w:p w14:paraId="3AF616D6" w14:textId="77777777" w:rsidR="00356FA8" w:rsidRDefault="00356FA8" w:rsidP="00356FA8">
            <w:pPr>
              <w:pStyle w:val="ListParagraph"/>
              <w:numPr>
                <w:ilvl w:val="0"/>
                <w:numId w:val="26"/>
              </w:numPr>
              <w:rPr>
                <w:ins w:id="343" w:author="SONY" w:date="2014-06-23T14:55:00Z"/>
                <w:rFonts w:ascii="Times New Roman" w:hAnsi="Times New Roman" w:cs="Times New Roman"/>
                <w:sz w:val="24"/>
                <w:szCs w:val="24"/>
              </w:rPr>
            </w:pPr>
            <w:ins w:id="344" w:author="SONY" w:date="2014-06-23T14:55:00Z">
              <w:r>
                <w:rPr>
                  <w:rFonts w:ascii="Times New Roman" w:hAnsi="Times New Roman" w:cs="Times New Roman"/>
                  <w:sz w:val="24"/>
                  <w:szCs w:val="24"/>
                </w:rPr>
                <w:t>Go back to normal flow 2</w:t>
              </w:r>
            </w:ins>
          </w:p>
          <w:p w14:paraId="0DD6DF3F" w14:textId="77777777" w:rsidR="00356FA8" w:rsidRDefault="00356FA8" w:rsidP="00600232">
            <w:pPr>
              <w:rPr>
                <w:ins w:id="345" w:author="SONY" w:date="2014-06-23T14:55:00Z"/>
                <w:rFonts w:ascii="Times" w:hAnsi="Times"/>
                <w:sz w:val="24"/>
                <w:szCs w:val="24"/>
              </w:rPr>
            </w:pPr>
            <w:ins w:id="346" w:author="SONY" w:date="2014-06-23T14:55:00Z">
              <w:r w:rsidRPr="000776EE">
                <w:rPr>
                  <w:rFonts w:ascii="Times New Roman" w:hAnsi="Times New Roman" w:cs="Times New Roman"/>
                  <w:sz w:val="24"/>
                  <w:szCs w:val="24"/>
                </w:rPr>
                <w:t xml:space="preserve">6a. password are not match with the data </w:t>
              </w:r>
              <w:r w:rsidRPr="000776EE">
                <w:rPr>
                  <w:rFonts w:ascii="Times" w:hAnsi="Times"/>
                  <w:sz w:val="24"/>
                  <w:szCs w:val="24"/>
                </w:rPr>
                <w:t>in patient table in the database</w:t>
              </w:r>
            </w:ins>
          </w:p>
          <w:p w14:paraId="073F1CA7" w14:textId="77777777" w:rsidR="00356FA8" w:rsidRPr="00F33FFE" w:rsidRDefault="00356FA8" w:rsidP="00356FA8">
            <w:pPr>
              <w:pStyle w:val="ListParagraph"/>
              <w:numPr>
                <w:ilvl w:val="0"/>
                <w:numId w:val="27"/>
              </w:numPr>
              <w:rPr>
                <w:ins w:id="347" w:author="SONY" w:date="2014-06-23T14:55:00Z"/>
                <w:rFonts w:ascii="Times New Roman" w:hAnsi="Times New Roman" w:cs="Times New Roman"/>
                <w:sz w:val="24"/>
                <w:szCs w:val="24"/>
              </w:rPr>
            </w:pPr>
            <w:ins w:id="348" w:author="SONY" w:date="2014-06-23T14:55:00Z">
              <w:r w:rsidRPr="00F33FFE">
                <w:rPr>
                  <w:rFonts w:ascii="Times New Roman" w:hAnsi="Times New Roman" w:cs="Times New Roman"/>
                  <w:sz w:val="24"/>
                  <w:szCs w:val="24"/>
                </w:rPr>
                <w:t xml:space="preserve">System shall show error message “Your login failed” </w:t>
              </w:r>
            </w:ins>
          </w:p>
          <w:p w14:paraId="1B3ADEF4" w14:textId="77777777" w:rsidR="00356FA8" w:rsidRPr="00F33FFE" w:rsidRDefault="00356FA8" w:rsidP="00356FA8">
            <w:pPr>
              <w:pStyle w:val="ListParagraph"/>
              <w:numPr>
                <w:ilvl w:val="0"/>
                <w:numId w:val="27"/>
              </w:numPr>
              <w:rPr>
                <w:ins w:id="349" w:author="SONY" w:date="2014-06-23T14:55:00Z"/>
                <w:rFonts w:ascii="Times New Roman" w:hAnsi="Times New Roman" w:cs="Times New Roman"/>
                <w:sz w:val="24"/>
                <w:szCs w:val="24"/>
              </w:rPr>
            </w:pPr>
            <w:ins w:id="350" w:author="SONY" w:date="2014-06-23T14:55:00Z">
              <w:r>
                <w:rPr>
                  <w:rFonts w:ascii="Times New Roman" w:hAnsi="Times New Roman" w:cs="Times New Roman"/>
                  <w:sz w:val="24"/>
                  <w:szCs w:val="24"/>
                </w:rPr>
                <w:t>Go back to normal flow 2</w:t>
              </w:r>
            </w:ins>
          </w:p>
        </w:tc>
      </w:tr>
      <w:tr w:rsidR="00356FA8" w:rsidRPr="006D470A" w14:paraId="60D2527B" w14:textId="77777777" w:rsidTr="00CB6762">
        <w:trPr>
          <w:trHeight w:val="477"/>
          <w:jc w:val="center"/>
          <w:ins w:id="351" w:author="SONY" w:date="2014-06-23T14:55:00Z"/>
          <w:trPrChange w:id="352" w:author="SONY" w:date="2014-06-25T23:46:00Z">
            <w:trPr>
              <w:trHeight w:val="477"/>
            </w:trPr>
          </w:trPrChange>
        </w:trPr>
        <w:tc>
          <w:tcPr>
            <w:tcW w:w="2584" w:type="dxa"/>
            <w:tcPrChange w:id="353" w:author="SONY" w:date="2014-06-25T23:46:00Z">
              <w:tcPr>
                <w:tcW w:w="2584" w:type="dxa"/>
              </w:tcPr>
            </w:tcPrChange>
          </w:tcPr>
          <w:p w14:paraId="472FDB6C" w14:textId="77777777" w:rsidR="00356FA8" w:rsidRPr="006D470A" w:rsidRDefault="00356FA8" w:rsidP="00600232">
            <w:pPr>
              <w:jc w:val="right"/>
              <w:rPr>
                <w:ins w:id="354" w:author="SONY" w:date="2014-06-23T14:55:00Z"/>
                <w:rFonts w:ascii="Times New Roman" w:hAnsi="Times New Roman" w:cs="Times New Roman"/>
                <w:b/>
                <w:sz w:val="24"/>
                <w:szCs w:val="24"/>
              </w:rPr>
            </w:pPr>
            <w:ins w:id="355" w:author="SONY" w:date="2014-06-23T14:55:00Z">
              <w:r w:rsidRPr="006D470A">
                <w:rPr>
                  <w:rFonts w:ascii="Times New Roman" w:hAnsi="Times New Roman" w:cs="Times New Roman"/>
                  <w:b/>
                  <w:sz w:val="24"/>
                  <w:szCs w:val="24"/>
                </w:rPr>
                <w:t>Exceptions:</w:t>
              </w:r>
            </w:ins>
          </w:p>
        </w:tc>
        <w:tc>
          <w:tcPr>
            <w:tcW w:w="8004" w:type="dxa"/>
            <w:gridSpan w:val="3"/>
            <w:tcPrChange w:id="356" w:author="SONY" w:date="2014-06-25T23:46:00Z">
              <w:tcPr>
                <w:tcW w:w="8004" w:type="dxa"/>
                <w:gridSpan w:val="3"/>
              </w:tcPr>
            </w:tcPrChange>
          </w:tcPr>
          <w:p w14:paraId="12018EDC" w14:textId="77777777" w:rsidR="00356FA8" w:rsidRPr="006D470A" w:rsidRDefault="00356FA8" w:rsidP="00600232">
            <w:pPr>
              <w:rPr>
                <w:ins w:id="357" w:author="SONY" w:date="2014-06-23T14:55:00Z"/>
                <w:rFonts w:ascii="Times New Roman" w:hAnsi="Times New Roman" w:cs="Times New Roman"/>
                <w:sz w:val="24"/>
                <w:szCs w:val="24"/>
              </w:rPr>
            </w:pPr>
            <w:ins w:id="358" w:author="SONY" w:date="2014-06-23T14:55:00Z">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w:t>
              </w:r>
              <w:r w:rsidRPr="006D470A">
                <w:rPr>
                  <w:rFonts w:ascii="Times New Roman" w:hAnsi="Times New Roman" w:cs="Times New Roman"/>
                  <w:sz w:val="24"/>
                  <w:szCs w:val="24"/>
                </w:rPr>
                <w:t xml:space="preserve">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ins>
          </w:p>
        </w:tc>
      </w:tr>
      <w:tr w:rsidR="00356FA8" w:rsidRPr="006D470A" w14:paraId="1C69A0E7" w14:textId="77777777" w:rsidTr="00CB6762">
        <w:trPr>
          <w:trHeight w:val="396"/>
          <w:jc w:val="center"/>
          <w:ins w:id="359" w:author="SONY" w:date="2014-06-23T14:55:00Z"/>
          <w:trPrChange w:id="360" w:author="SONY" w:date="2014-06-25T23:46:00Z">
            <w:trPr>
              <w:trHeight w:val="396"/>
            </w:trPr>
          </w:trPrChange>
        </w:trPr>
        <w:tc>
          <w:tcPr>
            <w:tcW w:w="2584" w:type="dxa"/>
            <w:tcPrChange w:id="361" w:author="SONY" w:date="2014-06-25T23:46:00Z">
              <w:tcPr>
                <w:tcW w:w="2584" w:type="dxa"/>
              </w:tcPr>
            </w:tcPrChange>
          </w:tcPr>
          <w:p w14:paraId="7FB31A3D" w14:textId="77777777" w:rsidR="00356FA8" w:rsidRPr="006D470A" w:rsidRDefault="00356FA8" w:rsidP="00600232">
            <w:pPr>
              <w:jc w:val="right"/>
              <w:rPr>
                <w:ins w:id="362" w:author="SONY" w:date="2014-06-23T14:55:00Z"/>
                <w:rFonts w:ascii="Times New Roman" w:hAnsi="Times New Roman" w:cs="Times New Roman"/>
                <w:b/>
                <w:sz w:val="24"/>
                <w:szCs w:val="24"/>
              </w:rPr>
            </w:pPr>
            <w:ins w:id="363" w:author="SONY" w:date="2014-06-23T14:55:00Z">
              <w:r w:rsidRPr="006D470A">
                <w:rPr>
                  <w:rFonts w:ascii="Times New Roman" w:hAnsi="Times New Roman" w:cs="Times New Roman"/>
                  <w:b/>
                  <w:sz w:val="24"/>
                  <w:szCs w:val="24"/>
                </w:rPr>
                <w:t>Includes:</w:t>
              </w:r>
            </w:ins>
          </w:p>
        </w:tc>
        <w:tc>
          <w:tcPr>
            <w:tcW w:w="8004" w:type="dxa"/>
            <w:gridSpan w:val="3"/>
            <w:tcPrChange w:id="364" w:author="SONY" w:date="2014-06-25T23:46:00Z">
              <w:tcPr>
                <w:tcW w:w="8004" w:type="dxa"/>
                <w:gridSpan w:val="3"/>
              </w:tcPr>
            </w:tcPrChange>
          </w:tcPr>
          <w:p w14:paraId="15028309" w14:textId="77777777" w:rsidR="00356FA8" w:rsidRPr="006D470A" w:rsidRDefault="00356FA8" w:rsidP="00600232">
            <w:pPr>
              <w:rPr>
                <w:ins w:id="365" w:author="SONY" w:date="2014-06-23T14:55:00Z"/>
                <w:rFonts w:ascii="Times New Roman" w:hAnsi="Times New Roman" w:cs="Times New Roman"/>
                <w:sz w:val="24"/>
                <w:szCs w:val="24"/>
              </w:rPr>
            </w:pPr>
            <w:ins w:id="366" w:author="SONY" w:date="2014-06-23T14:55:00Z">
              <w:r>
                <w:rPr>
                  <w:rFonts w:ascii="Times New Roman" w:hAnsi="Times New Roman" w:cs="Times New Roman"/>
                  <w:sz w:val="24"/>
                  <w:szCs w:val="24"/>
                </w:rPr>
                <w:t>Steps 1-8</w:t>
              </w:r>
              <w:r w:rsidRPr="006D470A">
                <w:rPr>
                  <w:rFonts w:ascii="Times New Roman" w:hAnsi="Times New Roman" w:cs="Times New Roman"/>
                  <w:sz w:val="24"/>
                  <w:szCs w:val="24"/>
                </w:rPr>
                <w:t xml:space="preserve"> in the normal flow would be required for all types of request for login.</w:t>
              </w:r>
            </w:ins>
          </w:p>
        </w:tc>
      </w:tr>
      <w:tr w:rsidR="00356FA8" w:rsidRPr="006D470A" w14:paraId="5943BEA0" w14:textId="77777777" w:rsidTr="00CB6762">
        <w:trPr>
          <w:trHeight w:val="462"/>
          <w:jc w:val="center"/>
          <w:ins w:id="367" w:author="SONY" w:date="2014-06-23T14:55:00Z"/>
          <w:trPrChange w:id="368" w:author="SONY" w:date="2014-06-25T23:46:00Z">
            <w:trPr>
              <w:trHeight w:val="462"/>
            </w:trPr>
          </w:trPrChange>
        </w:trPr>
        <w:tc>
          <w:tcPr>
            <w:tcW w:w="2584" w:type="dxa"/>
            <w:tcPrChange w:id="369" w:author="SONY" w:date="2014-06-25T23:46:00Z">
              <w:tcPr>
                <w:tcW w:w="2584" w:type="dxa"/>
              </w:tcPr>
            </w:tcPrChange>
          </w:tcPr>
          <w:p w14:paraId="1B4E6CFA" w14:textId="77777777" w:rsidR="00356FA8" w:rsidRPr="006D470A" w:rsidRDefault="00356FA8" w:rsidP="00600232">
            <w:pPr>
              <w:jc w:val="right"/>
              <w:rPr>
                <w:ins w:id="370" w:author="SONY" w:date="2014-06-23T14:55:00Z"/>
                <w:rFonts w:ascii="Times New Roman" w:hAnsi="Times New Roman" w:cs="Times New Roman"/>
                <w:b/>
                <w:sz w:val="24"/>
                <w:szCs w:val="24"/>
              </w:rPr>
            </w:pPr>
            <w:ins w:id="371" w:author="SONY" w:date="2014-06-23T14:55:00Z">
              <w:r w:rsidRPr="006D470A">
                <w:rPr>
                  <w:rFonts w:ascii="Times New Roman" w:hAnsi="Times New Roman" w:cs="Times New Roman"/>
                  <w:b/>
                  <w:sz w:val="24"/>
                  <w:szCs w:val="24"/>
                </w:rPr>
                <w:t>Frequency of Use:</w:t>
              </w:r>
            </w:ins>
          </w:p>
        </w:tc>
        <w:tc>
          <w:tcPr>
            <w:tcW w:w="8004" w:type="dxa"/>
            <w:gridSpan w:val="3"/>
            <w:tcPrChange w:id="372" w:author="SONY" w:date="2014-06-25T23:46:00Z">
              <w:tcPr>
                <w:tcW w:w="8004" w:type="dxa"/>
                <w:gridSpan w:val="3"/>
              </w:tcPr>
            </w:tcPrChange>
          </w:tcPr>
          <w:p w14:paraId="2AB768FF" w14:textId="77777777" w:rsidR="00356FA8" w:rsidRPr="006D470A" w:rsidRDefault="00356FA8" w:rsidP="00600232">
            <w:pPr>
              <w:rPr>
                <w:ins w:id="373" w:author="SONY" w:date="2014-06-23T14:55:00Z"/>
                <w:rFonts w:ascii="Times New Roman" w:hAnsi="Times New Roman" w:cs="Times New Roman"/>
                <w:sz w:val="24"/>
                <w:szCs w:val="24"/>
              </w:rPr>
            </w:pPr>
            <w:ins w:id="374" w:author="SONY" w:date="2014-06-23T14:55:00Z">
              <w:r w:rsidRPr="006D470A">
                <w:rPr>
                  <w:rFonts w:ascii="Times New Roman" w:hAnsi="Times New Roman" w:cs="Times New Roman"/>
                  <w:sz w:val="24"/>
                  <w:szCs w:val="24"/>
                </w:rPr>
                <w:t>On demand</w:t>
              </w:r>
            </w:ins>
          </w:p>
        </w:tc>
      </w:tr>
      <w:tr w:rsidR="00356FA8" w:rsidRPr="006D470A" w14:paraId="4855B007" w14:textId="77777777" w:rsidTr="00CB6762">
        <w:trPr>
          <w:trHeight w:val="477"/>
          <w:jc w:val="center"/>
          <w:ins w:id="375" w:author="SONY" w:date="2014-06-23T14:55:00Z"/>
          <w:trPrChange w:id="376" w:author="SONY" w:date="2014-06-25T23:46:00Z">
            <w:trPr>
              <w:trHeight w:val="477"/>
            </w:trPr>
          </w:trPrChange>
        </w:trPr>
        <w:tc>
          <w:tcPr>
            <w:tcW w:w="2584" w:type="dxa"/>
            <w:tcPrChange w:id="377" w:author="SONY" w:date="2014-06-25T23:46:00Z">
              <w:tcPr>
                <w:tcW w:w="2584" w:type="dxa"/>
              </w:tcPr>
            </w:tcPrChange>
          </w:tcPr>
          <w:p w14:paraId="16F4DE9D" w14:textId="77777777" w:rsidR="00356FA8" w:rsidRPr="006D470A" w:rsidRDefault="00356FA8" w:rsidP="00600232">
            <w:pPr>
              <w:jc w:val="right"/>
              <w:rPr>
                <w:ins w:id="378" w:author="SONY" w:date="2014-06-23T14:55:00Z"/>
                <w:rFonts w:ascii="Times New Roman" w:hAnsi="Times New Roman" w:cs="Times New Roman"/>
                <w:b/>
                <w:sz w:val="24"/>
                <w:szCs w:val="24"/>
              </w:rPr>
            </w:pPr>
            <w:ins w:id="379" w:author="SONY" w:date="2014-06-23T14:55:00Z">
              <w:r w:rsidRPr="006D470A">
                <w:rPr>
                  <w:rFonts w:ascii="Times New Roman" w:hAnsi="Times New Roman" w:cs="Times New Roman"/>
                  <w:b/>
                  <w:sz w:val="24"/>
                  <w:szCs w:val="24"/>
                </w:rPr>
                <w:t>Special Requirements:</w:t>
              </w:r>
            </w:ins>
          </w:p>
        </w:tc>
        <w:tc>
          <w:tcPr>
            <w:tcW w:w="8004" w:type="dxa"/>
            <w:gridSpan w:val="3"/>
            <w:tcPrChange w:id="380" w:author="SONY" w:date="2014-06-25T23:46:00Z">
              <w:tcPr>
                <w:tcW w:w="8004" w:type="dxa"/>
                <w:gridSpan w:val="3"/>
              </w:tcPr>
            </w:tcPrChange>
          </w:tcPr>
          <w:p w14:paraId="4B0CE262" w14:textId="77777777" w:rsidR="00356FA8" w:rsidRPr="006D470A" w:rsidRDefault="00356FA8" w:rsidP="00600232">
            <w:pPr>
              <w:rPr>
                <w:ins w:id="381" w:author="SONY" w:date="2014-06-23T14:55:00Z"/>
                <w:rFonts w:ascii="Times New Roman" w:hAnsi="Times New Roman" w:cs="Times New Roman"/>
                <w:sz w:val="24"/>
                <w:szCs w:val="24"/>
              </w:rPr>
            </w:pPr>
            <w:ins w:id="382" w:author="SONY" w:date="2014-06-23T14:55:00Z">
              <w:r w:rsidRPr="006D470A">
                <w:rPr>
                  <w:rFonts w:ascii="Times New Roman" w:hAnsi="Times New Roman" w:cs="Times New Roman"/>
                  <w:sz w:val="24"/>
                  <w:szCs w:val="24"/>
                </w:rPr>
                <w:t>N/A</w:t>
              </w:r>
            </w:ins>
          </w:p>
        </w:tc>
      </w:tr>
      <w:tr w:rsidR="00356FA8" w:rsidRPr="006D470A" w14:paraId="53C156DF" w14:textId="77777777" w:rsidTr="00CB6762">
        <w:trPr>
          <w:trHeight w:val="592"/>
          <w:jc w:val="center"/>
          <w:ins w:id="383" w:author="SONY" w:date="2014-06-23T14:55:00Z"/>
          <w:trPrChange w:id="384" w:author="SONY" w:date="2014-06-25T23:46:00Z">
            <w:trPr>
              <w:trHeight w:val="592"/>
            </w:trPr>
          </w:trPrChange>
        </w:trPr>
        <w:tc>
          <w:tcPr>
            <w:tcW w:w="2584" w:type="dxa"/>
            <w:tcPrChange w:id="385" w:author="SONY" w:date="2014-06-25T23:46:00Z">
              <w:tcPr>
                <w:tcW w:w="2584" w:type="dxa"/>
              </w:tcPr>
            </w:tcPrChange>
          </w:tcPr>
          <w:p w14:paraId="1A4EE200" w14:textId="77777777" w:rsidR="00356FA8" w:rsidRPr="006D470A" w:rsidRDefault="00356FA8" w:rsidP="00600232">
            <w:pPr>
              <w:jc w:val="right"/>
              <w:rPr>
                <w:ins w:id="386" w:author="SONY" w:date="2014-06-23T14:55:00Z"/>
                <w:rFonts w:ascii="Times New Roman" w:hAnsi="Times New Roman" w:cs="Times New Roman"/>
                <w:b/>
                <w:sz w:val="24"/>
                <w:szCs w:val="24"/>
              </w:rPr>
            </w:pPr>
            <w:ins w:id="387" w:author="SONY" w:date="2014-06-23T14:55:00Z">
              <w:r w:rsidRPr="006D470A">
                <w:rPr>
                  <w:rFonts w:ascii="Times New Roman" w:hAnsi="Times New Roman" w:cs="Times New Roman"/>
                  <w:b/>
                  <w:sz w:val="24"/>
                  <w:szCs w:val="24"/>
                </w:rPr>
                <w:t>Assumptions:</w:t>
              </w:r>
            </w:ins>
          </w:p>
        </w:tc>
        <w:tc>
          <w:tcPr>
            <w:tcW w:w="8004" w:type="dxa"/>
            <w:gridSpan w:val="3"/>
            <w:tcPrChange w:id="388" w:author="SONY" w:date="2014-06-25T23:46:00Z">
              <w:tcPr>
                <w:tcW w:w="8004" w:type="dxa"/>
                <w:gridSpan w:val="3"/>
              </w:tcPr>
            </w:tcPrChange>
          </w:tcPr>
          <w:p w14:paraId="5F40CB3A" w14:textId="77777777" w:rsidR="00356FA8" w:rsidRPr="006D470A" w:rsidRDefault="00356FA8" w:rsidP="00600232">
            <w:pPr>
              <w:rPr>
                <w:ins w:id="389" w:author="SONY" w:date="2014-06-23T14:55:00Z"/>
                <w:rFonts w:ascii="Times New Roman" w:hAnsi="Times New Roman" w:cs="Times New Roman"/>
                <w:sz w:val="24"/>
                <w:szCs w:val="24"/>
              </w:rPr>
            </w:pPr>
            <w:ins w:id="390" w:author="SONY" w:date="2014-06-23T14:55:00Z">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User</w:t>
              </w:r>
              <w:r w:rsidRPr="006D470A">
                <w:rPr>
                  <w:rFonts w:ascii="Times New Roman" w:hAnsi="Times New Roman" w:cs="Times New Roman"/>
                  <w:sz w:val="24"/>
                  <w:szCs w:val="24"/>
                </w:rPr>
                <w:t xml:space="preserve"> has to </w:t>
              </w:r>
              <w:proofErr w:type="gramStart"/>
              <w:r w:rsidRPr="006D470A">
                <w:rPr>
                  <w:rFonts w:ascii="Times New Roman" w:hAnsi="Times New Roman" w:cs="Times New Roman"/>
                  <w:sz w:val="24"/>
                  <w:szCs w:val="24"/>
                </w:rPr>
                <w:t>has</w:t>
              </w:r>
              <w:proofErr w:type="gramEnd"/>
              <w:r w:rsidRPr="006D470A">
                <w:rPr>
                  <w:rFonts w:ascii="Times New Roman" w:hAnsi="Times New Roman" w:cs="Times New Roman"/>
                  <w:sz w:val="24"/>
                  <w:szCs w:val="24"/>
                </w:rPr>
                <w:t xml:space="preserve"> his/her ID and password first. </w:t>
              </w:r>
              <w:r>
                <w:rPr>
                  <w:rFonts w:ascii="Times New Roman" w:hAnsi="Times New Roman" w:cs="Times New Roman"/>
                  <w:sz w:val="24"/>
                  <w:szCs w:val="24"/>
                </w:rPr>
                <w:t>User id and password</w:t>
              </w:r>
              <w:r w:rsidRPr="006D470A">
                <w:rPr>
                  <w:rFonts w:ascii="Times New Roman" w:hAnsi="Times New Roman" w:cs="Times New Roman"/>
                  <w:sz w:val="24"/>
                  <w:szCs w:val="24"/>
                </w:rPr>
                <w:t xml:space="preserve"> are provided by the dental clinics’ officer</w:t>
              </w:r>
            </w:ins>
          </w:p>
        </w:tc>
      </w:tr>
      <w:tr w:rsidR="00356FA8" w:rsidRPr="006D470A" w14:paraId="0C4EE83C" w14:textId="77777777" w:rsidTr="00CB6762">
        <w:trPr>
          <w:trHeight w:val="477"/>
          <w:jc w:val="center"/>
          <w:ins w:id="391" w:author="SONY" w:date="2014-06-23T14:55:00Z"/>
          <w:trPrChange w:id="392" w:author="SONY" w:date="2014-06-25T23:46:00Z">
            <w:trPr>
              <w:trHeight w:val="477"/>
            </w:trPr>
          </w:trPrChange>
        </w:trPr>
        <w:tc>
          <w:tcPr>
            <w:tcW w:w="2584" w:type="dxa"/>
            <w:tcPrChange w:id="393" w:author="SONY" w:date="2014-06-25T23:46:00Z">
              <w:tcPr>
                <w:tcW w:w="2584" w:type="dxa"/>
              </w:tcPr>
            </w:tcPrChange>
          </w:tcPr>
          <w:p w14:paraId="3B2E8AF2" w14:textId="77777777" w:rsidR="00356FA8" w:rsidRPr="006D470A" w:rsidRDefault="00356FA8" w:rsidP="00600232">
            <w:pPr>
              <w:jc w:val="right"/>
              <w:rPr>
                <w:ins w:id="394" w:author="SONY" w:date="2014-06-23T14:55:00Z"/>
                <w:rFonts w:ascii="Times New Roman" w:hAnsi="Times New Roman" w:cs="Times New Roman"/>
                <w:b/>
                <w:sz w:val="24"/>
                <w:szCs w:val="24"/>
              </w:rPr>
            </w:pPr>
            <w:ins w:id="395" w:author="SONY" w:date="2014-06-23T14:55:00Z">
              <w:r w:rsidRPr="006D470A">
                <w:rPr>
                  <w:rFonts w:ascii="Times New Roman" w:hAnsi="Times New Roman" w:cs="Times New Roman"/>
                  <w:b/>
                  <w:sz w:val="24"/>
                  <w:szCs w:val="24"/>
                </w:rPr>
                <w:t>Notes and Issues:</w:t>
              </w:r>
            </w:ins>
          </w:p>
        </w:tc>
        <w:tc>
          <w:tcPr>
            <w:tcW w:w="8004" w:type="dxa"/>
            <w:gridSpan w:val="3"/>
            <w:tcPrChange w:id="396" w:author="SONY" w:date="2014-06-25T23:46:00Z">
              <w:tcPr>
                <w:tcW w:w="8004" w:type="dxa"/>
                <w:gridSpan w:val="3"/>
              </w:tcPr>
            </w:tcPrChange>
          </w:tcPr>
          <w:p w14:paraId="039528E7" w14:textId="77777777" w:rsidR="00356FA8" w:rsidRPr="00CE4175" w:rsidRDefault="00356FA8" w:rsidP="00600232">
            <w:pPr>
              <w:rPr>
                <w:ins w:id="397" w:author="SONY" w:date="2014-06-23T14:55:00Z"/>
                <w:rFonts w:ascii="Times New Roman" w:hAnsi="Times New Roman" w:cstheme="minorBidi"/>
                <w:sz w:val="24"/>
                <w:szCs w:val="24"/>
                <w:cs/>
              </w:rPr>
            </w:pPr>
            <w:ins w:id="398" w:author="SONY" w:date="2014-06-23T14:55:00Z">
              <w:r>
                <w:rPr>
                  <w:rFonts w:ascii="Times New Roman" w:hAnsi="Times New Roman" w:cstheme="minorBidi"/>
                  <w:sz w:val="24"/>
                  <w:szCs w:val="24"/>
                </w:rPr>
                <w:t>N/A</w:t>
              </w:r>
            </w:ins>
          </w:p>
        </w:tc>
      </w:tr>
    </w:tbl>
    <w:p w14:paraId="61625692" w14:textId="77777777" w:rsidR="00FC424F" w:rsidRDefault="00FC424F"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399"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400">
          <w:tblGrid>
            <w:gridCol w:w="2584"/>
            <w:gridCol w:w="2329"/>
            <w:gridCol w:w="2348"/>
            <w:gridCol w:w="3327"/>
          </w:tblGrid>
        </w:tblGridChange>
      </w:tblGrid>
      <w:tr w:rsidR="00EB7130" w:rsidRPr="006D470A" w14:paraId="1549BE43" w14:textId="77777777" w:rsidTr="00CB6762">
        <w:trPr>
          <w:trHeight w:val="254"/>
          <w:jc w:val="center"/>
          <w:ins w:id="401" w:author="SONY" w:date="2014-06-23T15:26:00Z"/>
          <w:trPrChange w:id="402" w:author="SONY" w:date="2014-06-25T23:47:00Z">
            <w:trPr>
              <w:trHeight w:val="254"/>
            </w:trPr>
          </w:trPrChange>
        </w:trPr>
        <w:tc>
          <w:tcPr>
            <w:tcW w:w="2584" w:type="dxa"/>
            <w:tcBorders>
              <w:top w:val="single" w:sz="12" w:space="0" w:color="auto"/>
              <w:bottom w:val="single" w:sz="6" w:space="0" w:color="auto"/>
            </w:tcBorders>
            <w:shd w:val="clear" w:color="auto" w:fill="F2F2F2"/>
            <w:tcPrChange w:id="403" w:author="SONY" w:date="2014-06-25T23:47:00Z">
              <w:tcPr>
                <w:tcW w:w="2584" w:type="dxa"/>
                <w:tcBorders>
                  <w:top w:val="single" w:sz="12" w:space="0" w:color="auto"/>
                  <w:bottom w:val="single" w:sz="6" w:space="0" w:color="auto"/>
                </w:tcBorders>
                <w:shd w:val="clear" w:color="auto" w:fill="F2F2F2"/>
              </w:tcPr>
            </w:tcPrChange>
          </w:tcPr>
          <w:p w14:paraId="05DD9D98" w14:textId="77777777" w:rsidR="00EB7130" w:rsidRPr="006D470A" w:rsidRDefault="00EB7130" w:rsidP="00600232">
            <w:pPr>
              <w:jc w:val="right"/>
              <w:rPr>
                <w:ins w:id="404" w:author="SONY" w:date="2014-06-23T15:26:00Z"/>
                <w:rFonts w:ascii="Times New Roman" w:hAnsi="Times New Roman" w:cs="Times New Roman"/>
                <w:b/>
                <w:sz w:val="24"/>
                <w:szCs w:val="24"/>
              </w:rPr>
            </w:pPr>
            <w:ins w:id="405" w:author="SONY" w:date="2014-06-23T15:26: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406" w:author="SONY" w:date="2014-06-25T23:47:00Z">
              <w:tcPr>
                <w:tcW w:w="8004" w:type="dxa"/>
                <w:gridSpan w:val="3"/>
                <w:tcBorders>
                  <w:top w:val="single" w:sz="12" w:space="0" w:color="auto"/>
                  <w:bottom w:val="single" w:sz="6" w:space="0" w:color="auto"/>
                </w:tcBorders>
                <w:shd w:val="clear" w:color="auto" w:fill="F2F2F2"/>
              </w:tcPr>
            </w:tcPrChange>
          </w:tcPr>
          <w:p w14:paraId="21F37E87" w14:textId="77777777" w:rsidR="00EB7130" w:rsidRPr="006D470A" w:rsidRDefault="00EB7130" w:rsidP="00600232">
            <w:pPr>
              <w:rPr>
                <w:ins w:id="407" w:author="SONY" w:date="2014-06-23T15:26:00Z"/>
                <w:rFonts w:ascii="Times New Roman" w:hAnsi="Times New Roman" w:cs="Times New Roman"/>
                <w:sz w:val="24"/>
                <w:szCs w:val="24"/>
              </w:rPr>
            </w:pPr>
            <w:ins w:id="408" w:author="SONY" w:date="2014-06-23T15:26:00Z">
              <w:r>
                <w:rPr>
                  <w:rFonts w:ascii="Times New Roman" w:hAnsi="Times New Roman" w:cs="Times New Roman"/>
                  <w:sz w:val="24"/>
                  <w:szCs w:val="24"/>
                </w:rPr>
                <w:t>UC-02</w:t>
              </w:r>
            </w:ins>
          </w:p>
        </w:tc>
      </w:tr>
      <w:tr w:rsidR="00EB7130" w:rsidRPr="006D470A" w14:paraId="08056490" w14:textId="77777777" w:rsidTr="00CB6762">
        <w:trPr>
          <w:trHeight w:val="462"/>
          <w:jc w:val="center"/>
          <w:ins w:id="409" w:author="SONY" w:date="2014-06-23T15:26:00Z"/>
          <w:trPrChange w:id="410" w:author="SONY" w:date="2014-06-25T23:47:00Z">
            <w:trPr>
              <w:trHeight w:val="462"/>
            </w:trPr>
          </w:trPrChange>
        </w:trPr>
        <w:tc>
          <w:tcPr>
            <w:tcW w:w="2584" w:type="dxa"/>
            <w:tcBorders>
              <w:top w:val="single" w:sz="6" w:space="0" w:color="auto"/>
              <w:bottom w:val="single" w:sz="6" w:space="0" w:color="auto"/>
            </w:tcBorders>
            <w:shd w:val="clear" w:color="auto" w:fill="F2F2F2"/>
            <w:tcPrChange w:id="411" w:author="SONY" w:date="2014-06-25T23:47:00Z">
              <w:tcPr>
                <w:tcW w:w="2584" w:type="dxa"/>
                <w:tcBorders>
                  <w:top w:val="single" w:sz="6" w:space="0" w:color="auto"/>
                  <w:bottom w:val="single" w:sz="6" w:space="0" w:color="auto"/>
                </w:tcBorders>
                <w:shd w:val="clear" w:color="auto" w:fill="F2F2F2"/>
              </w:tcPr>
            </w:tcPrChange>
          </w:tcPr>
          <w:p w14:paraId="4914D32D" w14:textId="77777777" w:rsidR="00EB7130" w:rsidRPr="006D470A" w:rsidRDefault="00EB7130" w:rsidP="00600232">
            <w:pPr>
              <w:jc w:val="right"/>
              <w:rPr>
                <w:ins w:id="412" w:author="SONY" w:date="2014-06-23T15:26:00Z"/>
                <w:rFonts w:ascii="Times New Roman" w:hAnsi="Times New Roman" w:cs="Times New Roman"/>
                <w:b/>
                <w:sz w:val="24"/>
                <w:szCs w:val="24"/>
              </w:rPr>
            </w:pPr>
            <w:ins w:id="413" w:author="SONY" w:date="2014-06-23T15:26: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414" w:author="SONY" w:date="2014-06-25T23:47:00Z">
              <w:tcPr>
                <w:tcW w:w="8004" w:type="dxa"/>
                <w:gridSpan w:val="3"/>
                <w:tcBorders>
                  <w:top w:val="single" w:sz="6" w:space="0" w:color="auto"/>
                  <w:bottom w:val="single" w:sz="6" w:space="0" w:color="auto"/>
                </w:tcBorders>
                <w:shd w:val="clear" w:color="auto" w:fill="F2F2F2"/>
              </w:tcPr>
            </w:tcPrChange>
          </w:tcPr>
          <w:p w14:paraId="3EF64016" w14:textId="77777777" w:rsidR="00EB7130" w:rsidRPr="006D470A" w:rsidRDefault="00EB7130" w:rsidP="00600232">
            <w:pPr>
              <w:pStyle w:val="Hints"/>
              <w:rPr>
                <w:ins w:id="415" w:author="SONY" w:date="2014-06-23T15:26:00Z"/>
                <w:rFonts w:ascii="Times New Roman" w:hAnsi="Times New Roman"/>
                <w:color w:val="auto"/>
                <w:sz w:val="24"/>
                <w:szCs w:val="24"/>
              </w:rPr>
            </w:pPr>
            <w:ins w:id="416" w:author="SONY" w:date="2014-06-23T15:26:00Z">
              <w:r w:rsidRPr="006D470A">
                <w:rPr>
                  <w:rFonts w:ascii="Times New Roman" w:hAnsi="Times New Roman"/>
                  <w:color w:val="auto"/>
                  <w:sz w:val="24"/>
                  <w:szCs w:val="24"/>
                </w:rPr>
                <w:t>Login</w:t>
              </w:r>
              <w:r>
                <w:rPr>
                  <w:rFonts w:ascii="Times New Roman" w:hAnsi="Times New Roman"/>
                  <w:color w:val="auto"/>
                  <w:sz w:val="24"/>
                  <w:szCs w:val="24"/>
                </w:rPr>
                <w:t>(in website)</w:t>
              </w:r>
            </w:ins>
          </w:p>
        </w:tc>
      </w:tr>
      <w:tr w:rsidR="00EB7130" w:rsidRPr="006D470A" w14:paraId="3E2215A8" w14:textId="77777777" w:rsidTr="00CB6762">
        <w:trPr>
          <w:trHeight w:val="477"/>
          <w:jc w:val="center"/>
          <w:ins w:id="417" w:author="SONY" w:date="2014-06-23T15:26:00Z"/>
          <w:trPrChange w:id="418" w:author="SONY" w:date="2014-06-25T23:47:00Z">
            <w:trPr>
              <w:trHeight w:val="477"/>
            </w:trPr>
          </w:trPrChange>
        </w:trPr>
        <w:tc>
          <w:tcPr>
            <w:tcW w:w="2584" w:type="dxa"/>
            <w:tcBorders>
              <w:top w:val="single" w:sz="6" w:space="0" w:color="auto"/>
              <w:bottom w:val="single" w:sz="6" w:space="0" w:color="auto"/>
            </w:tcBorders>
            <w:shd w:val="clear" w:color="auto" w:fill="F2F2F2"/>
            <w:tcPrChange w:id="419" w:author="SONY" w:date="2014-06-25T23:47:00Z">
              <w:tcPr>
                <w:tcW w:w="2584" w:type="dxa"/>
                <w:tcBorders>
                  <w:top w:val="single" w:sz="6" w:space="0" w:color="auto"/>
                  <w:bottom w:val="single" w:sz="6" w:space="0" w:color="auto"/>
                </w:tcBorders>
                <w:shd w:val="clear" w:color="auto" w:fill="F2F2F2"/>
              </w:tcPr>
            </w:tcPrChange>
          </w:tcPr>
          <w:p w14:paraId="51EF9040" w14:textId="77777777" w:rsidR="00EB7130" w:rsidRPr="006D470A" w:rsidRDefault="00EB7130" w:rsidP="00600232">
            <w:pPr>
              <w:jc w:val="right"/>
              <w:rPr>
                <w:ins w:id="420" w:author="SONY" w:date="2014-06-23T15:26:00Z"/>
                <w:rFonts w:ascii="Times New Roman" w:hAnsi="Times New Roman" w:cs="Times New Roman"/>
                <w:b/>
                <w:sz w:val="24"/>
                <w:szCs w:val="24"/>
              </w:rPr>
            </w:pPr>
            <w:ins w:id="421" w:author="SONY" w:date="2014-06-23T15:26: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422" w:author="SONY" w:date="2014-06-25T23:47:00Z">
              <w:tcPr>
                <w:tcW w:w="2329" w:type="dxa"/>
                <w:tcBorders>
                  <w:top w:val="single" w:sz="6" w:space="0" w:color="auto"/>
                  <w:bottom w:val="single" w:sz="6" w:space="0" w:color="auto"/>
                </w:tcBorders>
                <w:shd w:val="clear" w:color="auto" w:fill="F2F2F2"/>
              </w:tcPr>
            </w:tcPrChange>
          </w:tcPr>
          <w:p w14:paraId="6E7DB9F8" w14:textId="77777777" w:rsidR="00EB7130" w:rsidRPr="006D470A" w:rsidRDefault="00EB7130" w:rsidP="00600232">
            <w:pPr>
              <w:rPr>
                <w:ins w:id="423" w:author="SONY" w:date="2014-06-23T15:26:00Z"/>
                <w:rFonts w:ascii="Times New Roman" w:hAnsi="Times New Roman" w:cs="Times New Roman"/>
                <w:sz w:val="24"/>
                <w:szCs w:val="24"/>
              </w:rPr>
            </w:pPr>
            <w:proofErr w:type="spellStart"/>
            <w:ins w:id="424" w:author="SONY" w:date="2014-06-23T15:26: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425" w:author="SONY" w:date="2014-06-25T23:47:00Z">
              <w:tcPr>
                <w:tcW w:w="2348" w:type="dxa"/>
                <w:tcBorders>
                  <w:top w:val="single" w:sz="6" w:space="0" w:color="auto"/>
                  <w:bottom w:val="single" w:sz="6" w:space="0" w:color="auto"/>
                </w:tcBorders>
                <w:shd w:val="clear" w:color="auto" w:fill="F2F2F2"/>
              </w:tcPr>
            </w:tcPrChange>
          </w:tcPr>
          <w:p w14:paraId="68544D50" w14:textId="77777777" w:rsidR="00EB7130" w:rsidRPr="006D470A" w:rsidRDefault="00EB7130" w:rsidP="00600232">
            <w:pPr>
              <w:jc w:val="right"/>
              <w:rPr>
                <w:ins w:id="426" w:author="SONY" w:date="2014-06-23T15:26:00Z"/>
                <w:rFonts w:ascii="Times New Roman" w:hAnsi="Times New Roman" w:cs="Times New Roman"/>
                <w:b/>
                <w:sz w:val="24"/>
                <w:szCs w:val="24"/>
              </w:rPr>
            </w:pPr>
            <w:ins w:id="427" w:author="SONY" w:date="2014-06-23T15:26: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428" w:author="SONY" w:date="2014-06-25T23:47:00Z">
              <w:tcPr>
                <w:tcW w:w="3327" w:type="dxa"/>
                <w:tcBorders>
                  <w:top w:val="single" w:sz="6" w:space="0" w:color="auto"/>
                  <w:bottom w:val="single" w:sz="6" w:space="0" w:color="auto"/>
                </w:tcBorders>
                <w:shd w:val="clear" w:color="auto" w:fill="F2F2F2"/>
              </w:tcPr>
            </w:tcPrChange>
          </w:tcPr>
          <w:p w14:paraId="0526D766" w14:textId="77777777" w:rsidR="00EB7130" w:rsidRPr="006D470A" w:rsidRDefault="00EB7130" w:rsidP="00600232">
            <w:pPr>
              <w:rPr>
                <w:ins w:id="429" w:author="SONY" w:date="2014-06-23T15:26:00Z"/>
                <w:rFonts w:ascii="Times New Roman" w:hAnsi="Times New Roman" w:cs="Times New Roman"/>
                <w:sz w:val="24"/>
                <w:szCs w:val="24"/>
              </w:rPr>
            </w:pPr>
            <w:proofErr w:type="spellStart"/>
            <w:ins w:id="430" w:author="SONY" w:date="2014-06-23T15:26: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EB7130" w:rsidRPr="006D470A" w14:paraId="60A71540" w14:textId="77777777" w:rsidTr="00CB6762">
        <w:trPr>
          <w:trHeight w:val="477"/>
          <w:jc w:val="center"/>
          <w:ins w:id="431" w:author="SONY" w:date="2014-06-23T15:26:00Z"/>
          <w:trPrChange w:id="432" w:author="SONY" w:date="2014-06-25T23:47:00Z">
            <w:trPr>
              <w:trHeight w:val="477"/>
            </w:trPr>
          </w:trPrChange>
        </w:trPr>
        <w:tc>
          <w:tcPr>
            <w:tcW w:w="2584" w:type="dxa"/>
            <w:tcBorders>
              <w:top w:val="single" w:sz="6" w:space="0" w:color="auto"/>
              <w:bottom w:val="single" w:sz="6" w:space="0" w:color="auto"/>
            </w:tcBorders>
            <w:shd w:val="clear" w:color="auto" w:fill="F2F2F2"/>
            <w:tcPrChange w:id="433" w:author="SONY" w:date="2014-06-25T23:47:00Z">
              <w:tcPr>
                <w:tcW w:w="2584" w:type="dxa"/>
                <w:tcBorders>
                  <w:top w:val="single" w:sz="6" w:space="0" w:color="auto"/>
                  <w:bottom w:val="single" w:sz="6" w:space="0" w:color="auto"/>
                </w:tcBorders>
                <w:shd w:val="clear" w:color="auto" w:fill="F2F2F2"/>
              </w:tcPr>
            </w:tcPrChange>
          </w:tcPr>
          <w:p w14:paraId="3CA5B150" w14:textId="77777777" w:rsidR="00EB7130" w:rsidRPr="006D470A" w:rsidRDefault="00EB7130" w:rsidP="00600232">
            <w:pPr>
              <w:jc w:val="right"/>
              <w:rPr>
                <w:ins w:id="434" w:author="SONY" w:date="2014-06-23T15:26:00Z"/>
                <w:rFonts w:ascii="Times New Roman" w:hAnsi="Times New Roman" w:cs="Times New Roman"/>
                <w:b/>
                <w:sz w:val="24"/>
                <w:szCs w:val="24"/>
              </w:rPr>
            </w:pPr>
            <w:ins w:id="435" w:author="SONY" w:date="2014-06-23T15:26: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436" w:author="SONY" w:date="2014-06-25T23:47:00Z">
              <w:tcPr>
                <w:tcW w:w="2329" w:type="dxa"/>
                <w:tcBorders>
                  <w:top w:val="single" w:sz="6" w:space="0" w:color="auto"/>
                  <w:bottom w:val="single" w:sz="6" w:space="0" w:color="auto"/>
                </w:tcBorders>
                <w:shd w:val="clear" w:color="auto" w:fill="F2F2F2"/>
              </w:tcPr>
            </w:tcPrChange>
          </w:tcPr>
          <w:p w14:paraId="3B901764" w14:textId="77777777" w:rsidR="00EB7130" w:rsidRPr="006D470A" w:rsidRDefault="00EB7130" w:rsidP="00600232">
            <w:pPr>
              <w:rPr>
                <w:ins w:id="437" w:author="SONY" w:date="2014-06-23T15:26:00Z"/>
                <w:rFonts w:ascii="Times New Roman" w:hAnsi="Times New Roman" w:cs="Times New Roman"/>
                <w:sz w:val="24"/>
                <w:szCs w:val="24"/>
              </w:rPr>
            </w:pPr>
            <w:ins w:id="438" w:author="SONY" w:date="2014-06-23T15:26: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439" w:author="SONY" w:date="2014-06-25T23:47:00Z">
              <w:tcPr>
                <w:tcW w:w="2348" w:type="dxa"/>
                <w:tcBorders>
                  <w:top w:val="single" w:sz="6" w:space="0" w:color="auto"/>
                  <w:bottom w:val="single" w:sz="6" w:space="0" w:color="auto"/>
                </w:tcBorders>
                <w:shd w:val="clear" w:color="auto" w:fill="F2F2F2"/>
              </w:tcPr>
            </w:tcPrChange>
          </w:tcPr>
          <w:p w14:paraId="21DE1C30" w14:textId="77777777" w:rsidR="00EB7130" w:rsidRPr="006D470A" w:rsidRDefault="00EB7130" w:rsidP="00600232">
            <w:pPr>
              <w:jc w:val="right"/>
              <w:rPr>
                <w:ins w:id="440" w:author="SONY" w:date="2014-06-23T15:26:00Z"/>
                <w:rFonts w:ascii="Times New Roman" w:hAnsi="Times New Roman" w:cs="Times New Roman"/>
                <w:b/>
                <w:sz w:val="24"/>
                <w:szCs w:val="24"/>
              </w:rPr>
            </w:pPr>
            <w:ins w:id="441" w:author="SONY" w:date="2014-06-23T15:26: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442" w:author="SONY" w:date="2014-06-25T23:47:00Z">
              <w:tcPr>
                <w:tcW w:w="3327" w:type="dxa"/>
                <w:tcBorders>
                  <w:top w:val="single" w:sz="6" w:space="0" w:color="auto"/>
                  <w:bottom w:val="single" w:sz="6" w:space="0" w:color="auto"/>
                </w:tcBorders>
                <w:shd w:val="clear" w:color="auto" w:fill="F2F2F2"/>
              </w:tcPr>
            </w:tcPrChange>
          </w:tcPr>
          <w:p w14:paraId="60EC3481" w14:textId="77777777" w:rsidR="00EB7130" w:rsidRPr="006D470A" w:rsidRDefault="00EB7130" w:rsidP="00600232">
            <w:pPr>
              <w:rPr>
                <w:ins w:id="443" w:author="SONY" w:date="2014-06-23T15:26:00Z"/>
                <w:rFonts w:ascii="Times New Roman" w:hAnsi="Times New Roman" w:cs="Times New Roman"/>
                <w:sz w:val="24"/>
                <w:szCs w:val="24"/>
              </w:rPr>
            </w:pPr>
            <w:ins w:id="444" w:author="SONY" w:date="2014-06-23T15:26:00Z">
              <w:r>
                <w:rPr>
                  <w:rFonts w:ascii="Times New Roman" w:hAnsi="Times New Roman" w:cs="Times New Roman"/>
                  <w:sz w:val="24"/>
                  <w:szCs w:val="24"/>
                </w:rPr>
                <w:t>23/06</w:t>
              </w:r>
              <w:r w:rsidRPr="006D470A">
                <w:rPr>
                  <w:rFonts w:ascii="Times New Roman" w:hAnsi="Times New Roman" w:cs="Times New Roman"/>
                  <w:sz w:val="24"/>
                  <w:szCs w:val="24"/>
                </w:rPr>
                <w:t>/2014</w:t>
              </w:r>
            </w:ins>
          </w:p>
        </w:tc>
      </w:tr>
      <w:tr w:rsidR="00EB7130" w:rsidRPr="006D470A" w14:paraId="0A8BE003" w14:textId="77777777" w:rsidTr="00CB6762">
        <w:trPr>
          <w:trHeight w:val="477"/>
          <w:jc w:val="center"/>
          <w:ins w:id="445" w:author="SONY" w:date="2014-06-23T15:26:00Z"/>
          <w:trPrChange w:id="446" w:author="SONY" w:date="2014-06-25T23:47:00Z">
            <w:trPr>
              <w:trHeight w:val="477"/>
            </w:trPr>
          </w:trPrChange>
        </w:trPr>
        <w:tc>
          <w:tcPr>
            <w:tcW w:w="2584" w:type="dxa"/>
            <w:tcBorders>
              <w:top w:val="single" w:sz="6" w:space="0" w:color="auto"/>
            </w:tcBorders>
            <w:tcPrChange w:id="447" w:author="SONY" w:date="2014-06-25T23:47:00Z">
              <w:tcPr>
                <w:tcW w:w="2584" w:type="dxa"/>
                <w:tcBorders>
                  <w:top w:val="single" w:sz="6" w:space="0" w:color="auto"/>
                </w:tcBorders>
              </w:tcPr>
            </w:tcPrChange>
          </w:tcPr>
          <w:p w14:paraId="04E710AB" w14:textId="77777777" w:rsidR="00EB7130" w:rsidRPr="006D470A" w:rsidRDefault="00EB7130" w:rsidP="00600232">
            <w:pPr>
              <w:jc w:val="right"/>
              <w:rPr>
                <w:ins w:id="448" w:author="SONY" w:date="2014-06-23T15:26:00Z"/>
                <w:rFonts w:ascii="Times New Roman" w:hAnsi="Times New Roman" w:cs="Times New Roman"/>
                <w:b/>
                <w:sz w:val="24"/>
                <w:szCs w:val="24"/>
              </w:rPr>
            </w:pPr>
            <w:ins w:id="449" w:author="SONY" w:date="2014-06-23T15:26: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450" w:author="SONY" w:date="2014-06-25T23:47:00Z">
              <w:tcPr>
                <w:tcW w:w="8004" w:type="dxa"/>
                <w:gridSpan w:val="3"/>
                <w:tcBorders>
                  <w:top w:val="single" w:sz="6" w:space="0" w:color="auto"/>
                </w:tcBorders>
              </w:tcPr>
            </w:tcPrChange>
          </w:tcPr>
          <w:p w14:paraId="2F77307C" w14:textId="77777777" w:rsidR="00EB7130" w:rsidRPr="006D470A" w:rsidRDefault="00EB7130" w:rsidP="00600232">
            <w:pPr>
              <w:rPr>
                <w:ins w:id="451" w:author="SONY" w:date="2014-06-23T15:26:00Z"/>
                <w:rFonts w:ascii="Times New Roman" w:hAnsi="Times New Roman" w:cs="Times New Roman"/>
                <w:sz w:val="24"/>
                <w:szCs w:val="24"/>
              </w:rPr>
            </w:pPr>
            <w:ins w:id="452" w:author="SONY" w:date="2014-06-23T15:26:00Z">
              <w:r w:rsidRPr="006D470A">
                <w:rPr>
                  <w:rFonts w:ascii="Times New Roman" w:hAnsi="Times New Roman" w:cs="Times New Roman"/>
                  <w:sz w:val="24"/>
                  <w:szCs w:val="24"/>
                </w:rPr>
                <w:t>Patient</w:t>
              </w:r>
              <w:r>
                <w:rPr>
                  <w:rFonts w:ascii="Times New Roman" w:hAnsi="Times New Roman" w:cs="Times New Roman"/>
                  <w:sz w:val="24"/>
                  <w:szCs w:val="24"/>
                </w:rPr>
                <w:t>, Officer, Dentist</w:t>
              </w:r>
            </w:ins>
          </w:p>
        </w:tc>
      </w:tr>
      <w:tr w:rsidR="00EB7130" w:rsidRPr="006D470A" w14:paraId="5B9BA113" w14:textId="77777777" w:rsidTr="00CB6762">
        <w:trPr>
          <w:trHeight w:val="428"/>
          <w:jc w:val="center"/>
          <w:ins w:id="453" w:author="SONY" w:date="2014-06-23T15:26:00Z"/>
          <w:trPrChange w:id="454" w:author="SONY" w:date="2014-06-25T23:47:00Z">
            <w:trPr>
              <w:trHeight w:val="428"/>
            </w:trPr>
          </w:trPrChange>
        </w:trPr>
        <w:tc>
          <w:tcPr>
            <w:tcW w:w="2584" w:type="dxa"/>
            <w:tcPrChange w:id="455" w:author="SONY" w:date="2014-06-25T23:47:00Z">
              <w:tcPr>
                <w:tcW w:w="2584" w:type="dxa"/>
              </w:tcPr>
            </w:tcPrChange>
          </w:tcPr>
          <w:p w14:paraId="331D9A33" w14:textId="77777777" w:rsidR="00EB7130" w:rsidRPr="006D470A" w:rsidRDefault="00EB7130" w:rsidP="00600232">
            <w:pPr>
              <w:jc w:val="right"/>
              <w:rPr>
                <w:ins w:id="456" w:author="SONY" w:date="2014-06-23T15:26:00Z"/>
                <w:rFonts w:ascii="Times New Roman" w:hAnsi="Times New Roman" w:cs="Times New Roman"/>
                <w:b/>
                <w:sz w:val="24"/>
                <w:szCs w:val="24"/>
              </w:rPr>
            </w:pPr>
            <w:ins w:id="457" w:author="SONY" w:date="2014-06-23T15:26:00Z">
              <w:r w:rsidRPr="006D470A">
                <w:rPr>
                  <w:rFonts w:ascii="Times New Roman" w:hAnsi="Times New Roman" w:cs="Times New Roman"/>
                  <w:b/>
                  <w:sz w:val="24"/>
                  <w:szCs w:val="24"/>
                </w:rPr>
                <w:t>Description:</w:t>
              </w:r>
            </w:ins>
          </w:p>
        </w:tc>
        <w:tc>
          <w:tcPr>
            <w:tcW w:w="8004" w:type="dxa"/>
            <w:gridSpan w:val="3"/>
            <w:tcPrChange w:id="458" w:author="SONY" w:date="2014-06-25T23:47:00Z">
              <w:tcPr>
                <w:tcW w:w="8004" w:type="dxa"/>
                <w:gridSpan w:val="3"/>
              </w:tcPr>
            </w:tcPrChange>
          </w:tcPr>
          <w:p w14:paraId="11B15878" w14:textId="77777777" w:rsidR="00EB7130" w:rsidRPr="006D470A" w:rsidRDefault="00EB7130" w:rsidP="00600232">
            <w:pPr>
              <w:rPr>
                <w:ins w:id="459" w:author="SONY" w:date="2014-06-23T15:26:00Z"/>
                <w:rFonts w:ascii="Times New Roman" w:hAnsi="Times New Roman" w:cs="Times New Roman"/>
                <w:color w:val="A6A6A6"/>
                <w:sz w:val="24"/>
                <w:szCs w:val="24"/>
              </w:rPr>
            </w:pPr>
            <w:ins w:id="460" w:author="SONY" w:date="2014-06-23T15:26:00Z">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login </w:t>
              </w:r>
              <w:r w:rsidRPr="006D470A">
                <w:rPr>
                  <w:rStyle w:val="words"/>
                  <w:rFonts w:ascii="Times New Roman" w:hAnsi="Times New Roman" w:cs="Times New Roman"/>
                  <w:sz w:val="24"/>
                  <w:szCs w:val="24"/>
                </w:rPr>
                <w:t>for</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identifying</w:t>
              </w:r>
              <w:r w:rsidRPr="006D470A">
                <w:rPr>
                  <w:rFonts w:ascii="Times New Roman" w:hAnsi="Times New Roman" w:cs="Times New Roman"/>
                  <w:sz w:val="24"/>
                  <w:szCs w:val="24"/>
                </w:rPr>
                <w:t xml:space="preserve"> him/herself to </w:t>
              </w:r>
              <w:r>
                <w:rPr>
                  <w:rStyle w:val="words"/>
                  <w:rFonts w:ascii="Times New Roman" w:hAnsi="Times New Roman" w:cs="Times New Roman"/>
                  <w:sz w:val="24"/>
                  <w:szCs w:val="24"/>
                </w:rPr>
                <w:t xml:space="preserve">website </w:t>
              </w:r>
            </w:ins>
          </w:p>
        </w:tc>
      </w:tr>
      <w:tr w:rsidR="00EB7130" w:rsidRPr="006D470A" w14:paraId="3EBA7ECE" w14:textId="77777777" w:rsidTr="00CB6762">
        <w:trPr>
          <w:trHeight w:val="477"/>
          <w:jc w:val="center"/>
          <w:ins w:id="461" w:author="SONY" w:date="2014-06-23T15:26:00Z"/>
          <w:trPrChange w:id="462" w:author="SONY" w:date="2014-06-25T23:47:00Z">
            <w:trPr>
              <w:trHeight w:val="477"/>
            </w:trPr>
          </w:trPrChange>
        </w:trPr>
        <w:tc>
          <w:tcPr>
            <w:tcW w:w="2584" w:type="dxa"/>
            <w:tcPrChange w:id="463" w:author="SONY" w:date="2014-06-25T23:47:00Z">
              <w:tcPr>
                <w:tcW w:w="2584" w:type="dxa"/>
              </w:tcPr>
            </w:tcPrChange>
          </w:tcPr>
          <w:p w14:paraId="7C7F398E" w14:textId="77777777" w:rsidR="00EB7130" w:rsidRPr="006D470A" w:rsidRDefault="00EB7130" w:rsidP="00600232">
            <w:pPr>
              <w:jc w:val="right"/>
              <w:rPr>
                <w:ins w:id="464" w:author="SONY" w:date="2014-06-23T15:26:00Z"/>
                <w:rFonts w:ascii="Times New Roman" w:hAnsi="Times New Roman" w:cs="Times New Roman"/>
                <w:b/>
                <w:sz w:val="24"/>
                <w:szCs w:val="24"/>
              </w:rPr>
            </w:pPr>
            <w:ins w:id="465" w:author="SONY" w:date="2014-06-23T15:26:00Z">
              <w:r w:rsidRPr="006D470A">
                <w:rPr>
                  <w:rFonts w:ascii="Times New Roman" w:hAnsi="Times New Roman" w:cs="Times New Roman"/>
                  <w:b/>
                  <w:sz w:val="24"/>
                  <w:szCs w:val="24"/>
                </w:rPr>
                <w:t>Trigger:</w:t>
              </w:r>
            </w:ins>
          </w:p>
        </w:tc>
        <w:tc>
          <w:tcPr>
            <w:tcW w:w="8004" w:type="dxa"/>
            <w:gridSpan w:val="3"/>
            <w:tcPrChange w:id="466" w:author="SONY" w:date="2014-06-25T23:47:00Z">
              <w:tcPr>
                <w:tcW w:w="8004" w:type="dxa"/>
                <w:gridSpan w:val="3"/>
              </w:tcPr>
            </w:tcPrChange>
          </w:tcPr>
          <w:p w14:paraId="37CFECC1" w14:textId="77777777" w:rsidR="00EB7130" w:rsidRPr="006D470A" w:rsidRDefault="00EB7130" w:rsidP="00600232">
            <w:pPr>
              <w:rPr>
                <w:ins w:id="467" w:author="SONY" w:date="2014-06-23T15:26:00Z"/>
                <w:rFonts w:ascii="Times New Roman" w:hAnsi="Times New Roman" w:cs="Times New Roman"/>
                <w:sz w:val="24"/>
                <w:szCs w:val="24"/>
              </w:rPr>
            </w:pPr>
            <w:ins w:id="468" w:author="SONY" w:date="2014-06-23T15:26: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 xml:space="preserve">selects </w:t>
              </w:r>
              <w:r w:rsidRPr="006D470A">
                <w:rPr>
                  <w:rFonts w:ascii="Times New Roman" w:hAnsi="Times New Roman" w:cs="Times New Roman"/>
                  <w:sz w:val="24"/>
                  <w:szCs w:val="24"/>
                </w:rPr>
                <w:t>login</w:t>
              </w:r>
              <w:r>
                <w:rPr>
                  <w:rFonts w:ascii="Times New Roman" w:hAnsi="Times New Roman" w:cs="Times New Roman"/>
                  <w:sz w:val="24"/>
                  <w:szCs w:val="24"/>
                </w:rPr>
                <w:t xml:space="preserve"> menu</w:t>
              </w:r>
              <w:r w:rsidRPr="006D470A">
                <w:rPr>
                  <w:rFonts w:ascii="Times New Roman" w:hAnsi="Times New Roman" w:cs="Times New Roman"/>
                  <w:sz w:val="24"/>
                  <w:szCs w:val="24"/>
                </w:rPr>
                <w:t xml:space="preserve"> </w:t>
              </w:r>
              <w:r>
                <w:rPr>
                  <w:rFonts w:ascii="Times New Roman" w:hAnsi="Times New Roman" w:cs="Times New Roman"/>
                  <w:sz w:val="24"/>
                  <w:szCs w:val="24"/>
                </w:rPr>
                <w:t>in dental clinic website</w:t>
              </w:r>
            </w:ins>
          </w:p>
        </w:tc>
      </w:tr>
      <w:tr w:rsidR="00EB7130" w:rsidRPr="006D470A" w14:paraId="46EF3CD9" w14:textId="77777777" w:rsidTr="00CB6762">
        <w:trPr>
          <w:trHeight w:val="246"/>
          <w:jc w:val="center"/>
          <w:ins w:id="469" w:author="SONY" w:date="2014-06-23T15:26:00Z"/>
          <w:trPrChange w:id="470" w:author="SONY" w:date="2014-06-25T23:47:00Z">
            <w:trPr>
              <w:trHeight w:val="246"/>
            </w:trPr>
          </w:trPrChange>
        </w:trPr>
        <w:tc>
          <w:tcPr>
            <w:tcW w:w="2584" w:type="dxa"/>
            <w:tcPrChange w:id="471" w:author="SONY" w:date="2014-06-25T23:47:00Z">
              <w:tcPr>
                <w:tcW w:w="2584" w:type="dxa"/>
              </w:tcPr>
            </w:tcPrChange>
          </w:tcPr>
          <w:p w14:paraId="139F84BF" w14:textId="77777777" w:rsidR="00EB7130" w:rsidRPr="006D470A" w:rsidRDefault="00EB7130" w:rsidP="00600232">
            <w:pPr>
              <w:jc w:val="right"/>
              <w:rPr>
                <w:ins w:id="472" w:author="SONY" w:date="2014-06-23T15:26:00Z"/>
                <w:rFonts w:ascii="Times New Roman" w:hAnsi="Times New Roman" w:cs="Times New Roman"/>
                <w:b/>
                <w:sz w:val="24"/>
                <w:szCs w:val="24"/>
              </w:rPr>
            </w:pPr>
            <w:ins w:id="473" w:author="SONY" w:date="2014-06-23T15:26:00Z">
              <w:r w:rsidRPr="006D470A">
                <w:rPr>
                  <w:rFonts w:ascii="Times New Roman" w:hAnsi="Times New Roman" w:cs="Times New Roman"/>
                  <w:b/>
                  <w:sz w:val="24"/>
                  <w:szCs w:val="24"/>
                </w:rPr>
                <w:t>Preconditions:</w:t>
              </w:r>
            </w:ins>
          </w:p>
        </w:tc>
        <w:tc>
          <w:tcPr>
            <w:tcW w:w="8004" w:type="dxa"/>
            <w:gridSpan w:val="3"/>
            <w:tcPrChange w:id="474" w:author="SONY" w:date="2014-06-25T23:47:00Z">
              <w:tcPr>
                <w:tcW w:w="8004" w:type="dxa"/>
                <w:gridSpan w:val="3"/>
              </w:tcPr>
            </w:tcPrChange>
          </w:tcPr>
          <w:p w14:paraId="69B45A0B" w14:textId="77777777" w:rsidR="00EB7130" w:rsidRPr="00D22E56" w:rsidRDefault="00EB7130" w:rsidP="00600232">
            <w:pPr>
              <w:rPr>
                <w:ins w:id="475" w:author="SONY" w:date="2014-06-23T15:26:00Z"/>
                <w:rFonts w:ascii="Times New Roman" w:hAnsi="Times New Roman" w:cs="Times New Roman"/>
                <w:sz w:val="24"/>
                <w:szCs w:val="24"/>
              </w:rPr>
            </w:pPr>
            <w:ins w:id="476" w:author="SONY" w:date="2014-06-23T15:26: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enters</w:t>
              </w:r>
              <w:r w:rsidRPr="006D470A">
                <w:rPr>
                  <w:rFonts w:ascii="Times New Roman" w:hAnsi="Times New Roman" w:cs="Times New Roman"/>
                  <w:sz w:val="24"/>
                  <w:szCs w:val="24"/>
                </w:rPr>
                <w:t xml:space="preserve"> to the dental clinic </w:t>
              </w:r>
              <w:r>
                <w:rPr>
                  <w:rFonts w:ascii="Times New Roman" w:hAnsi="Times New Roman" w:cs="Times New Roman"/>
                  <w:sz w:val="24"/>
                  <w:szCs w:val="24"/>
                </w:rPr>
                <w:t>website</w:t>
              </w:r>
            </w:ins>
          </w:p>
        </w:tc>
      </w:tr>
      <w:tr w:rsidR="00EB7130" w:rsidRPr="006D470A" w14:paraId="17FC7297" w14:textId="77777777" w:rsidTr="00CB6762">
        <w:trPr>
          <w:trHeight w:val="462"/>
          <w:jc w:val="center"/>
          <w:ins w:id="477" w:author="SONY" w:date="2014-06-23T15:26:00Z"/>
          <w:trPrChange w:id="478" w:author="SONY" w:date="2014-06-25T23:47:00Z">
            <w:trPr>
              <w:trHeight w:val="462"/>
            </w:trPr>
          </w:trPrChange>
        </w:trPr>
        <w:tc>
          <w:tcPr>
            <w:tcW w:w="2584" w:type="dxa"/>
            <w:tcPrChange w:id="479" w:author="SONY" w:date="2014-06-25T23:47:00Z">
              <w:tcPr>
                <w:tcW w:w="2584" w:type="dxa"/>
              </w:tcPr>
            </w:tcPrChange>
          </w:tcPr>
          <w:p w14:paraId="62FE3D67" w14:textId="77777777" w:rsidR="00EB7130" w:rsidRPr="006D470A" w:rsidRDefault="00EB7130" w:rsidP="00600232">
            <w:pPr>
              <w:jc w:val="right"/>
              <w:rPr>
                <w:ins w:id="480" w:author="SONY" w:date="2014-06-23T15:26:00Z"/>
                <w:rFonts w:ascii="Times New Roman" w:hAnsi="Times New Roman" w:cs="Times New Roman"/>
                <w:b/>
                <w:sz w:val="24"/>
                <w:szCs w:val="24"/>
              </w:rPr>
            </w:pPr>
            <w:proofErr w:type="spellStart"/>
            <w:ins w:id="481" w:author="SONY" w:date="2014-06-23T15:26: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482" w:author="SONY" w:date="2014-06-25T23:47:00Z">
              <w:tcPr>
                <w:tcW w:w="8004" w:type="dxa"/>
                <w:gridSpan w:val="3"/>
              </w:tcPr>
            </w:tcPrChange>
          </w:tcPr>
          <w:p w14:paraId="4E8679D3" w14:textId="77777777" w:rsidR="00EB7130" w:rsidRPr="006D470A" w:rsidRDefault="00EB7130" w:rsidP="00600232">
            <w:pPr>
              <w:rPr>
                <w:ins w:id="483" w:author="SONY" w:date="2014-06-23T15:26:00Z"/>
                <w:rFonts w:ascii="Times New Roman" w:hAnsi="Times New Roman" w:cs="Times New Roman"/>
                <w:sz w:val="24"/>
                <w:szCs w:val="24"/>
              </w:rPr>
            </w:pPr>
            <w:ins w:id="484" w:author="SONY" w:date="2014-06-23T15:26:00Z">
              <w:r>
                <w:rPr>
                  <w:rFonts w:ascii="Times New Roman" w:hAnsi="Times New Roman" w:cs="Times New Roman"/>
                  <w:sz w:val="24"/>
                  <w:szCs w:val="24"/>
                </w:rPr>
                <w:t>User can use the services that requires log in.</w:t>
              </w:r>
            </w:ins>
          </w:p>
        </w:tc>
      </w:tr>
      <w:tr w:rsidR="00EB7130" w:rsidRPr="006D470A" w14:paraId="4D8E71EF" w14:textId="77777777" w:rsidTr="00CB6762">
        <w:trPr>
          <w:trHeight w:val="2373"/>
          <w:jc w:val="center"/>
          <w:ins w:id="485" w:author="SONY" w:date="2014-06-23T15:26:00Z"/>
          <w:trPrChange w:id="486" w:author="SONY" w:date="2014-06-25T23:47:00Z">
            <w:trPr>
              <w:trHeight w:val="2373"/>
            </w:trPr>
          </w:trPrChange>
        </w:trPr>
        <w:tc>
          <w:tcPr>
            <w:tcW w:w="2584" w:type="dxa"/>
            <w:tcPrChange w:id="487" w:author="SONY" w:date="2014-06-25T23:47:00Z">
              <w:tcPr>
                <w:tcW w:w="2584" w:type="dxa"/>
              </w:tcPr>
            </w:tcPrChange>
          </w:tcPr>
          <w:p w14:paraId="4AC4C3A7" w14:textId="77777777" w:rsidR="00EB7130" w:rsidRPr="006D470A" w:rsidRDefault="00EB7130" w:rsidP="00600232">
            <w:pPr>
              <w:jc w:val="right"/>
              <w:rPr>
                <w:ins w:id="488" w:author="SONY" w:date="2014-06-23T15:26:00Z"/>
                <w:rFonts w:ascii="Times New Roman" w:hAnsi="Times New Roman" w:cs="Times New Roman"/>
                <w:b/>
                <w:sz w:val="24"/>
                <w:szCs w:val="24"/>
              </w:rPr>
            </w:pPr>
            <w:ins w:id="489" w:author="SONY" w:date="2014-06-23T15:26:00Z">
              <w:r w:rsidRPr="006D470A">
                <w:rPr>
                  <w:rFonts w:ascii="Times New Roman" w:hAnsi="Times New Roman" w:cs="Times New Roman"/>
                  <w:b/>
                  <w:sz w:val="24"/>
                  <w:szCs w:val="24"/>
                </w:rPr>
                <w:t>Normal Flow:</w:t>
              </w:r>
            </w:ins>
          </w:p>
        </w:tc>
        <w:tc>
          <w:tcPr>
            <w:tcW w:w="8004" w:type="dxa"/>
            <w:gridSpan w:val="3"/>
            <w:tcPrChange w:id="490" w:author="SONY" w:date="2014-06-25T23:47:00Z">
              <w:tcPr>
                <w:tcW w:w="8004" w:type="dxa"/>
                <w:gridSpan w:val="3"/>
              </w:tcPr>
            </w:tcPrChange>
          </w:tcPr>
          <w:p w14:paraId="7992AB5E" w14:textId="77777777" w:rsidR="00EB7130" w:rsidRPr="00EB7130" w:rsidRDefault="00EB7130" w:rsidP="00EB7130">
            <w:pPr>
              <w:pStyle w:val="ListParagraph"/>
              <w:numPr>
                <w:ilvl w:val="0"/>
                <w:numId w:val="28"/>
              </w:numPr>
              <w:rPr>
                <w:ins w:id="491" w:author="SONY" w:date="2014-06-23T15:26:00Z"/>
                <w:rFonts w:ascii="Times New Roman" w:hAnsi="Times New Roman" w:cs="Times New Roman"/>
                <w:sz w:val="24"/>
                <w:szCs w:val="24"/>
              </w:rPr>
            </w:pPr>
            <w:ins w:id="492" w:author="SONY" w:date="2014-06-23T15:26:00Z">
              <w:r w:rsidRPr="00EB7130">
                <w:rPr>
                  <w:rFonts w:ascii="Times New Roman" w:hAnsi="Times New Roman" w:cs="Times New Roman"/>
                  <w:sz w:val="24"/>
                  <w:szCs w:val="24"/>
                </w:rPr>
                <w:t>User select at login menu</w:t>
              </w:r>
            </w:ins>
          </w:p>
          <w:p w14:paraId="0AC51CDA" w14:textId="77777777" w:rsidR="00EB7130" w:rsidRPr="00EB7130" w:rsidRDefault="00EB7130" w:rsidP="00EB7130">
            <w:pPr>
              <w:pStyle w:val="ListParagraph"/>
              <w:numPr>
                <w:ilvl w:val="0"/>
                <w:numId w:val="28"/>
              </w:numPr>
              <w:rPr>
                <w:ins w:id="493" w:author="SONY" w:date="2014-06-23T15:26:00Z"/>
                <w:rFonts w:ascii="Times New Roman" w:hAnsi="Times New Roman" w:cs="Times New Roman"/>
                <w:sz w:val="24"/>
                <w:szCs w:val="24"/>
              </w:rPr>
            </w:pPr>
            <w:ins w:id="494" w:author="SONY" w:date="2014-06-23T15:26:00Z">
              <w:r w:rsidRPr="00EB7130">
                <w:rPr>
                  <w:rFonts w:ascii="Times New Roman" w:hAnsi="Times New Roman" w:cs="Times New Roman"/>
                  <w:sz w:val="24"/>
                  <w:szCs w:val="32"/>
                </w:rPr>
                <w:t>System shall provide the login interface for user in website</w:t>
              </w:r>
            </w:ins>
          </w:p>
          <w:p w14:paraId="46F099A8" w14:textId="77777777" w:rsidR="00EB7130" w:rsidRPr="00EB7130" w:rsidRDefault="00EB7130" w:rsidP="00EB7130">
            <w:pPr>
              <w:pStyle w:val="ListParagraph"/>
              <w:numPr>
                <w:ilvl w:val="0"/>
                <w:numId w:val="28"/>
              </w:numPr>
              <w:rPr>
                <w:ins w:id="495" w:author="SONY" w:date="2014-06-23T15:26:00Z"/>
                <w:rFonts w:ascii="Times New Roman" w:hAnsi="Times New Roman" w:cs="Times New Roman"/>
                <w:sz w:val="24"/>
                <w:szCs w:val="24"/>
              </w:rPr>
            </w:pPr>
            <w:ins w:id="496" w:author="SONY" w:date="2014-06-23T15:26:00Z">
              <w:r w:rsidRPr="00FA6742">
                <w:rPr>
                  <w:rFonts w:ascii="Times New Roman" w:hAnsi="Times New Roman" w:cs="Times New Roman"/>
                  <w:sz w:val="24"/>
                  <w:szCs w:val="24"/>
                </w:rPr>
                <w:t>User</w:t>
              </w:r>
              <w:r w:rsidRPr="0086470B">
                <w:rPr>
                  <w:rFonts w:ascii="Times New Roman" w:hAnsi="Times New Roman" w:cs="Times New Roman"/>
                  <w:sz w:val="24"/>
                  <w:szCs w:val="24"/>
                </w:rPr>
                <w:t xml:space="preserve"> input </w:t>
              </w:r>
              <w:proofErr w:type="spellStart"/>
              <w:r w:rsidRPr="0086470B">
                <w:rPr>
                  <w:rFonts w:ascii="Times New Roman" w:hAnsi="Times New Roman" w:cs="Times New Roman"/>
                  <w:sz w:val="24"/>
                  <w:szCs w:val="24"/>
                </w:rPr>
                <w:t>patientID</w:t>
              </w:r>
              <w:proofErr w:type="spellEnd"/>
              <w:r w:rsidRPr="00CE0779">
                <w:rPr>
                  <w:rFonts w:ascii="Times New Roman" w:hAnsi="Times New Roman" w:cs="Times New Roman"/>
                  <w:sz w:val="24"/>
                  <w:szCs w:val="24"/>
                </w:rPr>
                <w:t xml:space="preserve">(or </w:t>
              </w:r>
              <w:proofErr w:type="spellStart"/>
              <w:r w:rsidRPr="00CE0779">
                <w:rPr>
                  <w:rFonts w:ascii="Times New Roman" w:hAnsi="Times New Roman" w:cs="Times New Roman"/>
                  <w:sz w:val="24"/>
                  <w:szCs w:val="24"/>
                </w:rPr>
                <w:t>userID</w:t>
              </w:r>
              <w:proofErr w:type="spellEnd"/>
              <w:r w:rsidRPr="00CE0779">
                <w:rPr>
                  <w:rFonts w:ascii="Times New Roman" w:hAnsi="Times New Roman" w:cs="Times New Roman"/>
                  <w:sz w:val="24"/>
                  <w:szCs w:val="24"/>
                </w:rPr>
                <w:t xml:space="preserve"> for user who is officer or dentist</w:t>
              </w:r>
              <w:r w:rsidRPr="00EB7130">
                <w:rPr>
                  <w:rFonts w:ascii="Times New Roman" w:hAnsi="Times New Roman" w:cs="Times New Roman"/>
                  <w:sz w:val="24"/>
                  <w:szCs w:val="24"/>
                </w:rPr>
                <w:t>) and password</w:t>
              </w:r>
            </w:ins>
          </w:p>
          <w:p w14:paraId="1743A04B" w14:textId="77777777" w:rsidR="00EB7130" w:rsidRPr="00EB7130" w:rsidRDefault="00EB7130" w:rsidP="00EB7130">
            <w:pPr>
              <w:pStyle w:val="ListParagraph"/>
              <w:numPr>
                <w:ilvl w:val="0"/>
                <w:numId w:val="28"/>
              </w:numPr>
              <w:rPr>
                <w:ins w:id="497" w:author="SONY" w:date="2014-06-23T15:26:00Z"/>
                <w:rFonts w:ascii="Times New Roman" w:hAnsi="Times New Roman" w:cs="Times New Roman"/>
                <w:sz w:val="24"/>
                <w:szCs w:val="24"/>
              </w:rPr>
            </w:pPr>
            <w:ins w:id="498" w:author="SONY" w:date="2014-06-23T15:26:00Z">
              <w:r w:rsidRPr="00EB7130">
                <w:rPr>
                  <w:rFonts w:ascii="Times New Roman" w:hAnsi="Times New Roman" w:cs="Times New Roman"/>
                  <w:sz w:val="24"/>
                  <w:szCs w:val="24"/>
                </w:rPr>
                <w:t>User press ‘Login’ button</w:t>
              </w:r>
            </w:ins>
          </w:p>
          <w:p w14:paraId="1869240E" w14:textId="77777777" w:rsidR="00EB7130" w:rsidRPr="00EB7130" w:rsidRDefault="00EB7130" w:rsidP="00EB7130">
            <w:pPr>
              <w:pStyle w:val="ListParagraph"/>
              <w:numPr>
                <w:ilvl w:val="0"/>
                <w:numId w:val="28"/>
              </w:numPr>
              <w:rPr>
                <w:ins w:id="499" w:author="SONY" w:date="2014-06-23T15:26:00Z"/>
                <w:rFonts w:ascii="Times" w:hAnsi="Times"/>
                <w:sz w:val="24"/>
                <w:szCs w:val="24"/>
              </w:rPr>
            </w:pPr>
            <w:ins w:id="500" w:author="SONY" w:date="2014-06-23T15:26:00Z">
              <w:r w:rsidRPr="00EB7130">
                <w:rPr>
                  <w:rFonts w:ascii="Times" w:hAnsi="Times"/>
                  <w:sz w:val="24"/>
                  <w:szCs w:val="24"/>
                </w:rPr>
                <w:t xml:space="preserve">System shall validate by match </w:t>
              </w:r>
              <w:proofErr w:type="spellStart"/>
              <w:r w:rsidRPr="00EB7130">
                <w:rPr>
                  <w:rFonts w:ascii="Times" w:hAnsi="Times"/>
                  <w:sz w:val="24"/>
                  <w:szCs w:val="24"/>
                </w:rPr>
                <w:t>patientID</w:t>
              </w:r>
              <w:proofErr w:type="spellEnd"/>
              <w:r w:rsidRPr="00EB7130">
                <w:rPr>
                  <w:rFonts w:ascii="Times" w:hAnsi="Times"/>
                  <w:sz w:val="24"/>
                  <w:szCs w:val="24"/>
                </w:rPr>
                <w:t xml:space="preserve"> </w:t>
              </w:r>
              <w:r w:rsidRPr="00EB7130">
                <w:rPr>
                  <w:rFonts w:ascii="Times New Roman" w:hAnsi="Times New Roman" w:cs="Times New Roman"/>
                  <w:sz w:val="24"/>
                  <w:szCs w:val="24"/>
                </w:rPr>
                <w:t xml:space="preserve">(or </w:t>
              </w:r>
              <w:proofErr w:type="spellStart"/>
              <w:r w:rsidRPr="00EB7130">
                <w:rPr>
                  <w:rFonts w:ascii="Times New Roman" w:hAnsi="Times New Roman" w:cs="Times New Roman"/>
                  <w:sz w:val="24"/>
                  <w:szCs w:val="24"/>
                </w:rPr>
                <w:t>userID</w:t>
              </w:r>
              <w:proofErr w:type="spellEnd"/>
              <w:r w:rsidRPr="00EB7130">
                <w:rPr>
                  <w:rFonts w:ascii="Times New Roman" w:hAnsi="Times New Roman" w:cs="Times New Roman"/>
                  <w:sz w:val="24"/>
                  <w:szCs w:val="24"/>
                </w:rPr>
                <w:t xml:space="preserve"> for user who is officer or dentist)</w:t>
              </w:r>
              <w:r w:rsidRPr="00EB7130">
                <w:rPr>
                  <w:rFonts w:ascii="Times" w:hAnsi="Times"/>
                  <w:sz w:val="24"/>
                  <w:szCs w:val="24"/>
                </w:rPr>
                <w:t xml:space="preserve"> with the data in patient</w:t>
              </w:r>
              <w:r w:rsidRPr="00EB7130">
                <w:rPr>
                  <w:rFonts w:ascii="Times New Roman" w:hAnsi="Times New Roman" w:cs="Times New Roman"/>
                  <w:sz w:val="24"/>
                  <w:szCs w:val="24"/>
                </w:rPr>
                <w:t xml:space="preserve">(or clinic user for officer and dentist) </w:t>
              </w:r>
              <w:r w:rsidRPr="00EB7130">
                <w:rPr>
                  <w:rFonts w:ascii="Times" w:hAnsi="Times"/>
                  <w:sz w:val="24"/>
                  <w:szCs w:val="24"/>
                </w:rPr>
                <w:t>table in the database</w:t>
              </w:r>
            </w:ins>
          </w:p>
          <w:p w14:paraId="1498F984" w14:textId="77777777" w:rsidR="00EB7130" w:rsidRPr="00EB7130" w:rsidRDefault="00EB7130" w:rsidP="00EB7130">
            <w:pPr>
              <w:pStyle w:val="ListParagraph"/>
              <w:numPr>
                <w:ilvl w:val="0"/>
                <w:numId w:val="28"/>
              </w:numPr>
              <w:rPr>
                <w:ins w:id="501" w:author="SONY" w:date="2014-06-23T15:26:00Z"/>
                <w:rFonts w:ascii="Times" w:hAnsi="Times"/>
                <w:sz w:val="24"/>
                <w:szCs w:val="24"/>
              </w:rPr>
            </w:pPr>
            <w:ins w:id="502" w:author="SONY" w:date="2014-06-23T15:26:00Z">
              <w:r w:rsidRPr="00EB7130">
                <w:rPr>
                  <w:rFonts w:ascii="Times" w:hAnsi="Times"/>
                  <w:sz w:val="24"/>
                  <w:szCs w:val="24"/>
                </w:rPr>
                <w:t>System shall validate by match password with the data in patient</w:t>
              </w:r>
              <w:r w:rsidRPr="00EB7130">
                <w:rPr>
                  <w:rFonts w:ascii="Times New Roman" w:hAnsi="Times New Roman" w:cs="Times New Roman"/>
                  <w:sz w:val="24"/>
                  <w:szCs w:val="24"/>
                </w:rPr>
                <w:t>(or clinic user for officer and dentist)</w:t>
              </w:r>
              <w:r w:rsidRPr="00EB7130">
                <w:rPr>
                  <w:rFonts w:ascii="Times" w:hAnsi="Times"/>
                  <w:sz w:val="24"/>
                  <w:szCs w:val="24"/>
                </w:rPr>
                <w:t xml:space="preserve"> table in the database</w:t>
              </w:r>
            </w:ins>
          </w:p>
          <w:p w14:paraId="4BA8FAEB" w14:textId="77777777" w:rsidR="00EB7130" w:rsidRPr="00EB7130" w:rsidRDefault="00EB7130" w:rsidP="00EB7130">
            <w:pPr>
              <w:pStyle w:val="ListParagraph"/>
              <w:numPr>
                <w:ilvl w:val="0"/>
                <w:numId w:val="28"/>
              </w:numPr>
              <w:rPr>
                <w:ins w:id="503" w:author="SONY" w:date="2014-06-23T15:26:00Z"/>
                <w:rFonts w:ascii="Times New Roman" w:hAnsi="Times New Roman" w:cs="Times New Roman"/>
                <w:sz w:val="24"/>
                <w:szCs w:val="24"/>
              </w:rPr>
            </w:pPr>
            <w:ins w:id="504" w:author="SONY" w:date="2014-06-23T15:26:00Z">
              <w:r w:rsidRPr="00EB7130">
                <w:rPr>
                  <w:rFonts w:ascii="Times" w:hAnsi="Times"/>
                  <w:sz w:val="24"/>
                  <w:szCs w:val="24"/>
                </w:rPr>
                <w:t xml:space="preserve">System shall save session after user login </w:t>
              </w:r>
            </w:ins>
          </w:p>
          <w:p w14:paraId="2CAEEB87" w14:textId="77777777" w:rsidR="00EB7130" w:rsidRPr="0086470B" w:rsidRDefault="00EB7130" w:rsidP="00EB7130">
            <w:pPr>
              <w:pStyle w:val="ListParagraph"/>
              <w:numPr>
                <w:ilvl w:val="0"/>
                <w:numId w:val="28"/>
              </w:numPr>
              <w:rPr>
                <w:ins w:id="505" w:author="SONY" w:date="2014-06-23T15:26:00Z"/>
                <w:rFonts w:ascii="Times New Roman" w:hAnsi="Times New Roman" w:cs="Times New Roman"/>
                <w:sz w:val="24"/>
                <w:szCs w:val="24"/>
              </w:rPr>
            </w:pPr>
            <w:ins w:id="506" w:author="SONY" w:date="2014-06-23T15:26:00Z">
              <w:r w:rsidRPr="00EB7130">
                <w:rPr>
                  <w:rFonts w:ascii="Times" w:hAnsi="Times"/>
                  <w:sz w:val="24"/>
                  <w:szCs w:val="24"/>
                </w:rPr>
                <w:t>System shall provide the main page interface for patient(or officer or dentist follow a type of user</w:t>
              </w:r>
              <w:r w:rsidRPr="00FA6742">
                <w:rPr>
                  <w:rFonts w:ascii="Times" w:hAnsi="Times"/>
                  <w:sz w:val="24"/>
                  <w:szCs w:val="24"/>
                </w:rPr>
                <w:t>)</w:t>
              </w:r>
            </w:ins>
          </w:p>
        </w:tc>
      </w:tr>
      <w:tr w:rsidR="00EB7130" w:rsidRPr="006D470A" w14:paraId="5CF14D2F" w14:textId="77777777" w:rsidTr="00CB6762">
        <w:trPr>
          <w:trHeight w:val="1819"/>
          <w:jc w:val="center"/>
          <w:ins w:id="507" w:author="SONY" w:date="2014-06-23T15:26:00Z"/>
          <w:trPrChange w:id="508" w:author="SONY" w:date="2014-06-25T23:47:00Z">
            <w:trPr>
              <w:trHeight w:val="1819"/>
            </w:trPr>
          </w:trPrChange>
        </w:trPr>
        <w:tc>
          <w:tcPr>
            <w:tcW w:w="2584" w:type="dxa"/>
            <w:tcPrChange w:id="509" w:author="SONY" w:date="2014-06-25T23:47:00Z">
              <w:tcPr>
                <w:tcW w:w="2584" w:type="dxa"/>
              </w:tcPr>
            </w:tcPrChange>
          </w:tcPr>
          <w:p w14:paraId="6CB5BA22" w14:textId="77777777" w:rsidR="00EB7130" w:rsidRPr="006D470A" w:rsidRDefault="00EB7130" w:rsidP="00600232">
            <w:pPr>
              <w:jc w:val="right"/>
              <w:rPr>
                <w:ins w:id="510" w:author="SONY" w:date="2014-06-23T15:26:00Z"/>
                <w:rFonts w:ascii="Times New Roman" w:hAnsi="Times New Roman" w:cs="Times New Roman"/>
                <w:b/>
                <w:sz w:val="24"/>
                <w:szCs w:val="24"/>
              </w:rPr>
            </w:pPr>
            <w:ins w:id="511" w:author="SONY" w:date="2014-06-23T15:26:00Z">
              <w:r w:rsidRPr="006D470A">
                <w:rPr>
                  <w:rFonts w:ascii="Times New Roman" w:hAnsi="Times New Roman" w:cs="Times New Roman"/>
                  <w:b/>
                  <w:sz w:val="24"/>
                  <w:szCs w:val="24"/>
                </w:rPr>
                <w:t>Alternative Flows:</w:t>
              </w:r>
            </w:ins>
          </w:p>
        </w:tc>
        <w:tc>
          <w:tcPr>
            <w:tcW w:w="8004" w:type="dxa"/>
            <w:gridSpan w:val="3"/>
            <w:tcPrChange w:id="512" w:author="SONY" w:date="2014-06-25T23:47:00Z">
              <w:tcPr>
                <w:tcW w:w="8004" w:type="dxa"/>
                <w:gridSpan w:val="3"/>
              </w:tcPr>
            </w:tcPrChange>
          </w:tcPr>
          <w:p w14:paraId="12B2A22A" w14:textId="77777777" w:rsidR="00EB7130" w:rsidRPr="00CE0779" w:rsidRDefault="00EB7130" w:rsidP="00600232">
            <w:pPr>
              <w:rPr>
                <w:ins w:id="513" w:author="SONY" w:date="2014-06-23T15:26:00Z"/>
                <w:rFonts w:ascii="Times New Roman" w:hAnsi="Times New Roman" w:cs="Times New Roman"/>
                <w:sz w:val="24"/>
                <w:szCs w:val="24"/>
              </w:rPr>
            </w:pPr>
            <w:ins w:id="514" w:author="SONY" w:date="2014-06-23T15:26:00Z">
              <w:r w:rsidRPr="00EB7130">
                <w:rPr>
                  <w:rFonts w:ascii="Times New Roman" w:hAnsi="Times New Roman" w:cs="Times New Roman"/>
                  <w:sz w:val="24"/>
                  <w:szCs w:val="24"/>
                </w:rPr>
                <w:t xml:space="preserve">5a. </w:t>
              </w:r>
              <w:proofErr w:type="spellStart"/>
              <w:r w:rsidRPr="00EB7130">
                <w:rPr>
                  <w:rFonts w:ascii="Times New Roman" w:hAnsi="Times New Roman" w:cs="Times New Roman"/>
                  <w:sz w:val="24"/>
                  <w:szCs w:val="24"/>
                </w:rPr>
                <w:t>patientID</w:t>
              </w:r>
              <w:proofErr w:type="spellEnd"/>
              <w:r w:rsidRPr="00EB7130">
                <w:rPr>
                  <w:rFonts w:ascii="Times New Roman" w:hAnsi="Times New Roman" w:cs="Times New Roman"/>
                  <w:sz w:val="24"/>
                  <w:szCs w:val="24"/>
                </w:rPr>
                <w:t xml:space="preserve"> are not match with the data in patient(or clinic user for officer and dentist</w:t>
              </w:r>
              <w:r w:rsidRPr="00FA6742">
                <w:rPr>
                  <w:rFonts w:ascii="Times New Roman" w:hAnsi="Times New Roman" w:cs="Times New Roman"/>
                  <w:sz w:val="24"/>
                  <w:szCs w:val="24"/>
                </w:rPr>
                <w:t>)</w:t>
              </w:r>
              <w:r w:rsidRPr="0086470B">
                <w:rPr>
                  <w:rFonts w:ascii="Times New Roman" w:hAnsi="Times New Roman" w:cs="Times New Roman"/>
                  <w:sz w:val="24"/>
                  <w:szCs w:val="24"/>
                </w:rPr>
                <w:t xml:space="preserve"> table in </w:t>
              </w:r>
              <w:r w:rsidRPr="00CE0779">
                <w:rPr>
                  <w:rFonts w:ascii="Times New Roman" w:hAnsi="Times New Roman" w:cs="Times New Roman"/>
                  <w:sz w:val="24"/>
                  <w:szCs w:val="24"/>
                </w:rPr>
                <w:t>the database</w:t>
              </w:r>
            </w:ins>
          </w:p>
          <w:p w14:paraId="6A03E9D1" w14:textId="77777777" w:rsidR="00EB7130" w:rsidRPr="00EB7130" w:rsidRDefault="00EB7130" w:rsidP="00EB7130">
            <w:pPr>
              <w:pStyle w:val="ListParagraph"/>
              <w:numPr>
                <w:ilvl w:val="0"/>
                <w:numId w:val="26"/>
              </w:numPr>
              <w:rPr>
                <w:ins w:id="515" w:author="SONY" w:date="2014-06-23T15:26:00Z"/>
                <w:rFonts w:ascii="Times New Roman" w:hAnsi="Times New Roman" w:cs="Times New Roman"/>
                <w:sz w:val="24"/>
                <w:szCs w:val="24"/>
              </w:rPr>
            </w:pPr>
            <w:ins w:id="516" w:author="SONY" w:date="2014-06-23T15:26:00Z">
              <w:r w:rsidRPr="00EB7130">
                <w:rPr>
                  <w:rFonts w:ascii="Times New Roman" w:hAnsi="Times New Roman" w:cs="Times New Roman"/>
                  <w:sz w:val="24"/>
                  <w:szCs w:val="24"/>
                </w:rPr>
                <w:t xml:space="preserve">System shall show error message “Wrong username or password” </w:t>
              </w:r>
            </w:ins>
          </w:p>
          <w:p w14:paraId="332DD87C" w14:textId="77777777" w:rsidR="00EB7130" w:rsidRPr="0086470B" w:rsidRDefault="00EB7130" w:rsidP="00EB7130">
            <w:pPr>
              <w:pStyle w:val="ListParagraph"/>
              <w:numPr>
                <w:ilvl w:val="0"/>
                <w:numId w:val="26"/>
              </w:numPr>
              <w:rPr>
                <w:ins w:id="517" w:author="SONY" w:date="2014-06-23T15:26:00Z"/>
                <w:rFonts w:ascii="Times New Roman" w:hAnsi="Times New Roman" w:cs="Times New Roman"/>
                <w:sz w:val="24"/>
                <w:szCs w:val="24"/>
              </w:rPr>
            </w:pPr>
            <w:ins w:id="518" w:author="SONY" w:date="2014-06-23T15:26:00Z">
              <w:r w:rsidRPr="00FA6742">
                <w:rPr>
                  <w:rFonts w:ascii="Times New Roman" w:hAnsi="Times New Roman" w:cs="Times New Roman"/>
                  <w:sz w:val="24"/>
                  <w:szCs w:val="24"/>
                </w:rPr>
                <w:t>Go back to normal flow 2</w:t>
              </w:r>
            </w:ins>
          </w:p>
          <w:p w14:paraId="00D6D38F" w14:textId="77777777" w:rsidR="00EB7130" w:rsidRPr="00EB7130" w:rsidRDefault="00EB7130" w:rsidP="00600232">
            <w:pPr>
              <w:rPr>
                <w:ins w:id="519" w:author="SONY" w:date="2014-06-23T15:26:00Z"/>
                <w:rFonts w:ascii="Times" w:hAnsi="Times"/>
                <w:sz w:val="24"/>
                <w:szCs w:val="24"/>
              </w:rPr>
            </w:pPr>
            <w:ins w:id="520" w:author="SONY" w:date="2014-06-23T15:26:00Z">
              <w:r w:rsidRPr="00EB7130">
                <w:rPr>
                  <w:rFonts w:ascii="Times New Roman" w:hAnsi="Times New Roman" w:cs="Times New Roman"/>
                  <w:sz w:val="24"/>
                  <w:szCs w:val="24"/>
                </w:rPr>
                <w:t xml:space="preserve">6a. password are not match with the data </w:t>
              </w:r>
              <w:r w:rsidRPr="00EB7130">
                <w:rPr>
                  <w:rFonts w:ascii="Times" w:hAnsi="Times"/>
                  <w:sz w:val="24"/>
                  <w:szCs w:val="24"/>
                </w:rPr>
                <w:t>in patient</w:t>
              </w:r>
              <w:r w:rsidRPr="00EB7130">
                <w:rPr>
                  <w:rFonts w:ascii="Times New Roman" w:hAnsi="Times New Roman" w:cs="Times New Roman"/>
                  <w:sz w:val="24"/>
                  <w:szCs w:val="24"/>
                </w:rPr>
                <w:t>(or clinic user for officer and dentist)</w:t>
              </w:r>
              <w:r w:rsidRPr="00EB7130">
                <w:rPr>
                  <w:rFonts w:ascii="Times" w:hAnsi="Times"/>
                  <w:sz w:val="24"/>
                  <w:szCs w:val="24"/>
                </w:rPr>
                <w:t xml:space="preserve"> table in the database</w:t>
              </w:r>
            </w:ins>
          </w:p>
          <w:p w14:paraId="4C7EC581" w14:textId="77777777" w:rsidR="00EB7130" w:rsidRPr="00EB7130" w:rsidRDefault="00EB7130" w:rsidP="00EB7130">
            <w:pPr>
              <w:pStyle w:val="ListParagraph"/>
              <w:numPr>
                <w:ilvl w:val="0"/>
                <w:numId w:val="27"/>
              </w:numPr>
              <w:rPr>
                <w:ins w:id="521" w:author="SONY" w:date="2014-06-23T15:26:00Z"/>
                <w:rFonts w:ascii="Times New Roman" w:hAnsi="Times New Roman" w:cs="Times New Roman"/>
                <w:sz w:val="24"/>
                <w:szCs w:val="24"/>
              </w:rPr>
            </w:pPr>
            <w:ins w:id="522" w:author="SONY" w:date="2014-06-23T15:26:00Z">
              <w:r w:rsidRPr="00EB7130">
                <w:rPr>
                  <w:rFonts w:ascii="Times New Roman" w:hAnsi="Times New Roman" w:cs="Times New Roman"/>
                  <w:sz w:val="24"/>
                  <w:szCs w:val="24"/>
                </w:rPr>
                <w:t xml:space="preserve">System shall show error message “Wrong username or password” </w:t>
              </w:r>
            </w:ins>
          </w:p>
          <w:p w14:paraId="366BB451" w14:textId="77777777" w:rsidR="00EB7130" w:rsidRPr="0086470B" w:rsidRDefault="00EB7130" w:rsidP="00EB7130">
            <w:pPr>
              <w:pStyle w:val="ListParagraph"/>
              <w:numPr>
                <w:ilvl w:val="0"/>
                <w:numId w:val="27"/>
              </w:numPr>
              <w:rPr>
                <w:ins w:id="523" w:author="SONY" w:date="2014-06-23T15:26:00Z"/>
                <w:rFonts w:ascii="Times New Roman" w:hAnsi="Times New Roman" w:cs="Times New Roman"/>
                <w:sz w:val="24"/>
                <w:szCs w:val="24"/>
              </w:rPr>
            </w:pPr>
            <w:ins w:id="524" w:author="SONY" w:date="2014-06-23T15:26:00Z">
              <w:r w:rsidRPr="00FA6742">
                <w:rPr>
                  <w:rFonts w:ascii="Times New Roman" w:hAnsi="Times New Roman" w:cs="Times New Roman"/>
                  <w:sz w:val="24"/>
                  <w:szCs w:val="24"/>
                </w:rPr>
                <w:t>Go back to normal flow 2</w:t>
              </w:r>
            </w:ins>
          </w:p>
        </w:tc>
      </w:tr>
      <w:tr w:rsidR="00EB7130" w:rsidRPr="006D470A" w14:paraId="22094B97" w14:textId="77777777" w:rsidTr="00CB6762">
        <w:trPr>
          <w:trHeight w:val="477"/>
          <w:jc w:val="center"/>
          <w:ins w:id="525" w:author="SONY" w:date="2014-06-23T15:26:00Z"/>
          <w:trPrChange w:id="526" w:author="SONY" w:date="2014-06-25T23:47:00Z">
            <w:trPr>
              <w:trHeight w:val="477"/>
            </w:trPr>
          </w:trPrChange>
        </w:trPr>
        <w:tc>
          <w:tcPr>
            <w:tcW w:w="2584" w:type="dxa"/>
            <w:tcPrChange w:id="527" w:author="SONY" w:date="2014-06-25T23:47:00Z">
              <w:tcPr>
                <w:tcW w:w="2584" w:type="dxa"/>
              </w:tcPr>
            </w:tcPrChange>
          </w:tcPr>
          <w:p w14:paraId="302AE209" w14:textId="77777777" w:rsidR="00EB7130" w:rsidRPr="006D470A" w:rsidRDefault="00EB7130" w:rsidP="00600232">
            <w:pPr>
              <w:jc w:val="right"/>
              <w:rPr>
                <w:ins w:id="528" w:author="SONY" w:date="2014-06-23T15:26:00Z"/>
                <w:rFonts w:ascii="Times New Roman" w:hAnsi="Times New Roman" w:cs="Times New Roman"/>
                <w:b/>
                <w:sz w:val="24"/>
                <w:szCs w:val="24"/>
              </w:rPr>
            </w:pPr>
            <w:ins w:id="529" w:author="SONY" w:date="2014-06-23T15:26:00Z">
              <w:r w:rsidRPr="006D470A">
                <w:rPr>
                  <w:rFonts w:ascii="Times New Roman" w:hAnsi="Times New Roman" w:cs="Times New Roman"/>
                  <w:b/>
                  <w:sz w:val="24"/>
                  <w:szCs w:val="24"/>
                </w:rPr>
                <w:t>Exceptions:</w:t>
              </w:r>
            </w:ins>
          </w:p>
        </w:tc>
        <w:tc>
          <w:tcPr>
            <w:tcW w:w="8004" w:type="dxa"/>
            <w:gridSpan w:val="3"/>
            <w:tcPrChange w:id="530" w:author="SONY" w:date="2014-06-25T23:47:00Z">
              <w:tcPr>
                <w:tcW w:w="8004" w:type="dxa"/>
                <w:gridSpan w:val="3"/>
              </w:tcPr>
            </w:tcPrChange>
          </w:tcPr>
          <w:p w14:paraId="782E4490" w14:textId="77777777" w:rsidR="00EB7130" w:rsidRPr="006D470A" w:rsidRDefault="00EB7130" w:rsidP="00600232">
            <w:pPr>
              <w:rPr>
                <w:ins w:id="531" w:author="SONY" w:date="2014-06-23T15:26:00Z"/>
                <w:rFonts w:ascii="Times New Roman" w:hAnsi="Times New Roman" w:cs="Times New Roman"/>
                <w:sz w:val="24"/>
                <w:szCs w:val="24"/>
              </w:rPr>
            </w:pPr>
            <w:ins w:id="532" w:author="SONY" w:date="2014-06-23T15:26:00Z">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w:t>
              </w:r>
              <w:r w:rsidRPr="006D470A">
                <w:rPr>
                  <w:rFonts w:ascii="Times New Roman" w:hAnsi="Times New Roman" w:cs="Times New Roman"/>
                  <w:sz w:val="24"/>
                  <w:szCs w:val="24"/>
                </w:rPr>
                <w:t xml:space="preserve">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ins>
          </w:p>
        </w:tc>
      </w:tr>
      <w:tr w:rsidR="00EB7130" w:rsidRPr="006D470A" w14:paraId="3D079E7E" w14:textId="77777777" w:rsidTr="00CB6762">
        <w:trPr>
          <w:trHeight w:val="396"/>
          <w:jc w:val="center"/>
          <w:ins w:id="533" w:author="SONY" w:date="2014-06-23T15:26:00Z"/>
          <w:trPrChange w:id="534" w:author="SONY" w:date="2014-06-25T23:47:00Z">
            <w:trPr>
              <w:trHeight w:val="396"/>
            </w:trPr>
          </w:trPrChange>
        </w:trPr>
        <w:tc>
          <w:tcPr>
            <w:tcW w:w="2584" w:type="dxa"/>
            <w:tcPrChange w:id="535" w:author="SONY" w:date="2014-06-25T23:47:00Z">
              <w:tcPr>
                <w:tcW w:w="2584" w:type="dxa"/>
              </w:tcPr>
            </w:tcPrChange>
          </w:tcPr>
          <w:p w14:paraId="59A59C52" w14:textId="77777777" w:rsidR="00EB7130" w:rsidRPr="006D470A" w:rsidRDefault="00EB7130" w:rsidP="00600232">
            <w:pPr>
              <w:jc w:val="right"/>
              <w:rPr>
                <w:ins w:id="536" w:author="SONY" w:date="2014-06-23T15:26:00Z"/>
                <w:rFonts w:ascii="Times New Roman" w:hAnsi="Times New Roman" w:cs="Times New Roman"/>
                <w:b/>
                <w:sz w:val="24"/>
                <w:szCs w:val="24"/>
              </w:rPr>
            </w:pPr>
            <w:ins w:id="537" w:author="SONY" w:date="2014-06-23T15:26:00Z">
              <w:r w:rsidRPr="006D470A">
                <w:rPr>
                  <w:rFonts w:ascii="Times New Roman" w:hAnsi="Times New Roman" w:cs="Times New Roman"/>
                  <w:b/>
                  <w:sz w:val="24"/>
                  <w:szCs w:val="24"/>
                </w:rPr>
                <w:t>Includes:</w:t>
              </w:r>
            </w:ins>
          </w:p>
        </w:tc>
        <w:tc>
          <w:tcPr>
            <w:tcW w:w="8004" w:type="dxa"/>
            <w:gridSpan w:val="3"/>
            <w:tcPrChange w:id="538" w:author="SONY" w:date="2014-06-25T23:47:00Z">
              <w:tcPr>
                <w:tcW w:w="8004" w:type="dxa"/>
                <w:gridSpan w:val="3"/>
              </w:tcPr>
            </w:tcPrChange>
          </w:tcPr>
          <w:p w14:paraId="416AE608" w14:textId="77777777" w:rsidR="00EB7130" w:rsidRPr="006D470A" w:rsidRDefault="00EB7130" w:rsidP="00600232">
            <w:pPr>
              <w:rPr>
                <w:ins w:id="539" w:author="SONY" w:date="2014-06-23T15:26:00Z"/>
                <w:rFonts w:ascii="Times New Roman" w:hAnsi="Times New Roman" w:cs="Times New Roman"/>
                <w:sz w:val="24"/>
                <w:szCs w:val="24"/>
              </w:rPr>
            </w:pPr>
            <w:ins w:id="540" w:author="SONY" w:date="2014-06-23T15:26:00Z">
              <w:r>
                <w:rPr>
                  <w:rFonts w:ascii="Times New Roman" w:hAnsi="Times New Roman" w:cs="Times New Roman"/>
                  <w:sz w:val="24"/>
                  <w:szCs w:val="24"/>
                </w:rPr>
                <w:t>Steps 1-8</w:t>
              </w:r>
              <w:r w:rsidRPr="006D470A">
                <w:rPr>
                  <w:rFonts w:ascii="Times New Roman" w:hAnsi="Times New Roman" w:cs="Times New Roman"/>
                  <w:sz w:val="24"/>
                  <w:szCs w:val="24"/>
                </w:rPr>
                <w:t xml:space="preserve"> in the normal flow would be required for all types of request for login.</w:t>
              </w:r>
            </w:ins>
          </w:p>
        </w:tc>
      </w:tr>
      <w:tr w:rsidR="00EB7130" w:rsidRPr="006D470A" w14:paraId="1C8D2379" w14:textId="77777777" w:rsidTr="00CB6762">
        <w:trPr>
          <w:trHeight w:val="462"/>
          <w:jc w:val="center"/>
          <w:ins w:id="541" w:author="SONY" w:date="2014-06-23T15:26:00Z"/>
          <w:trPrChange w:id="542" w:author="SONY" w:date="2014-06-25T23:47:00Z">
            <w:trPr>
              <w:trHeight w:val="462"/>
            </w:trPr>
          </w:trPrChange>
        </w:trPr>
        <w:tc>
          <w:tcPr>
            <w:tcW w:w="2584" w:type="dxa"/>
            <w:tcPrChange w:id="543" w:author="SONY" w:date="2014-06-25T23:47:00Z">
              <w:tcPr>
                <w:tcW w:w="2584" w:type="dxa"/>
              </w:tcPr>
            </w:tcPrChange>
          </w:tcPr>
          <w:p w14:paraId="68581C97" w14:textId="77777777" w:rsidR="00EB7130" w:rsidRPr="006D470A" w:rsidRDefault="00EB7130" w:rsidP="00600232">
            <w:pPr>
              <w:jc w:val="right"/>
              <w:rPr>
                <w:ins w:id="544" w:author="SONY" w:date="2014-06-23T15:26:00Z"/>
                <w:rFonts w:ascii="Times New Roman" w:hAnsi="Times New Roman" w:cs="Times New Roman"/>
                <w:b/>
                <w:sz w:val="24"/>
                <w:szCs w:val="24"/>
              </w:rPr>
            </w:pPr>
            <w:ins w:id="545" w:author="SONY" w:date="2014-06-23T15:26:00Z">
              <w:r w:rsidRPr="006D470A">
                <w:rPr>
                  <w:rFonts w:ascii="Times New Roman" w:hAnsi="Times New Roman" w:cs="Times New Roman"/>
                  <w:b/>
                  <w:sz w:val="24"/>
                  <w:szCs w:val="24"/>
                </w:rPr>
                <w:t>Frequency of Use:</w:t>
              </w:r>
            </w:ins>
          </w:p>
        </w:tc>
        <w:tc>
          <w:tcPr>
            <w:tcW w:w="8004" w:type="dxa"/>
            <w:gridSpan w:val="3"/>
            <w:tcPrChange w:id="546" w:author="SONY" w:date="2014-06-25T23:47:00Z">
              <w:tcPr>
                <w:tcW w:w="8004" w:type="dxa"/>
                <w:gridSpan w:val="3"/>
              </w:tcPr>
            </w:tcPrChange>
          </w:tcPr>
          <w:p w14:paraId="174DBE60" w14:textId="77777777" w:rsidR="00EB7130" w:rsidRPr="006D470A" w:rsidRDefault="00EB7130" w:rsidP="00600232">
            <w:pPr>
              <w:rPr>
                <w:ins w:id="547" w:author="SONY" w:date="2014-06-23T15:26:00Z"/>
                <w:rFonts w:ascii="Times New Roman" w:hAnsi="Times New Roman" w:cs="Times New Roman"/>
                <w:sz w:val="24"/>
                <w:szCs w:val="24"/>
              </w:rPr>
            </w:pPr>
            <w:ins w:id="548" w:author="SONY" w:date="2014-06-23T15:26:00Z">
              <w:r w:rsidRPr="006D470A">
                <w:rPr>
                  <w:rFonts w:ascii="Times New Roman" w:hAnsi="Times New Roman" w:cs="Times New Roman"/>
                  <w:sz w:val="24"/>
                  <w:szCs w:val="24"/>
                </w:rPr>
                <w:t>On demand</w:t>
              </w:r>
            </w:ins>
          </w:p>
        </w:tc>
      </w:tr>
      <w:tr w:rsidR="00EB7130" w:rsidRPr="006D470A" w14:paraId="7294DC9E" w14:textId="77777777" w:rsidTr="00CB6762">
        <w:trPr>
          <w:trHeight w:val="477"/>
          <w:jc w:val="center"/>
          <w:ins w:id="549" w:author="SONY" w:date="2014-06-23T15:26:00Z"/>
          <w:trPrChange w:id="550" w:author="SONY" w:date="2014-06-25T23:47:00Z">
            <w:trPr>
              <w:trHeight w:val="477"/>
            </w:trPr>
          </w:trPrChange>
        </w:trPr>
        <w:tc>
          <w:tcPr>
            <w:tcW w:w="2584" w:type="dxa"/>
            <w:tcPrChange w:id="551" w:author="SONY" w:date="2014-06-25T23:47:00Z">
              <w:tcPr>
                <w:tcW w:w="2584" w:type="dxa"/>
              </w:tcPr>
            </w:tcPrChange>
          </w:tcPr>
          <w:p w14:paraId="6D968E14" w14:textId="77777777" w:rsidR="00EB7130" w:rsidRPr="006D470A" w:rsidRDefault="00EB7130" w:rsidP="00600232">
            <w:pPr>
              <w:jc w:val="right"/>
              <w:rPr>
                <w:ins w:id="552" w:author="SONY" w:date="2014-06-23T15:26:00Z"/>
                <w:rFonts w:ascii="Times New Roman" w:hAnsi="Times New Roman" w:cs="Times New Roman"/>
                <w:b/>
                <w:sz w:val="24"/>
                <w:szCs w:val="24"/>
              </w:rPr>
            </w:pPr>
            <w:ins w:id="553" w:author="SONY" w:date="2014-06-23T15:26:00Z">
              <w:r w:rsidRPr="006D470A">
                <w:rPr>
                  <w:rFonts w:ascii="Times New Roman" w:hAnsi="Times New Roman" w:cs="Times New Roman"/>
                  <w:b/>
                  <w:sz w:val="24"/>
                  <w:szCs w:val="24"/>
                </w:rPr>
                <w:t>Special Requirements:</w:t>
              </w:r>
            </w:ins>
          </w:p>
        </w:tc>
        <w:tc>
          <w:tcPr>
            <w:tcW w:w="8004" w:type="dxa"/>
            <w:gridSpan w:val="3"/>
            <w:tcPrChange w:id="554" w:author="SONY" w:date="2014-06-25T23:47:00Z">
              <w:tcPr>
                <w:tcW w:w="8004" w:type="dxa"/>
                <w:gridSpan w:val="3"/>
              </w:tcPr>
            </w:tcPrChange>
          </w:tcPr>
          <w:p w14:paraId="43D58D27" w14:textId="77777777" w:rsidR="00EB7130" w:rsidRPr="006D470A" w:rsidRDefault="00EB7130" w:rsidP="00600232">
            <w:pPr>
              <w:rPr>
                <w:ins w:id="555" w:author="SONY" w:date="2014-06-23T15:26:00Z"/>
                <w:rFonts w:ascii="Times New Roman" w:hAnsi="Times New Roman" w:cs="Times New Roman"/>
                <w:sz w:val="24"/>
                <w:szCs w:val="24"/>
              </w:rPr>
            </w:pPr>
            <w:ins w:id="556" w:author="SONY" w:date="2014-06-23T15:26:00Z">
              <w:r w:rsidRPr="006D470A">
                <w:rPr>
                  <w:rFonts w:ascii="Times New Roman" w:hAnsi="Times New Roman" w:cs="Times New Roman"/>
                  <w:sz w:val="24"/>
                  <w:szCs w:val="24"/>
                </w:rPr>
                <w:t>N/A</w:t>
              </w:r>
            </w:ins>
          </w:p>
        </w:tc>
      </w:tr>
      <w:tr w:rsidR="00EB7130" w:rsidRPr="006D470A" w14:paraId="3C193BB5" w14:textId="77777777" w:rsidTr="00CB6762">
        <w:trPr>
          <w:trHeight w:val="592"/>
          <w:jc w:val="center"/>
          <w:ins w:id="557" w:author="SONY" w:date="2014-06-23T15:26:00Z"/>
          <w:trPrChange w:id="558" w:author="SONY" w:date="2014-06-25T23:47:00Z">
            <w:trPr>
              <w:trHeight w:val="592"/>
            </w:trPr>
          </w:trPrChange>
        </w:trPr>
        <w:tc>
          <w:tcPr>
            <w:tcW w:w="2584" w:type="dxa"/>
            <w:tcPrChange w:id="559" w:author="SONY" w:date="2014-06-25T23:47:00Z">
              <w:tcPr>
                <w:tcW w:w="2584" w:type="dxa"/>
              </w:tcPr>
            </w:tcPrChange>
          </w:tcPr>
          <w:p w14:paraId="53E0963A" w14:textId="77777777" w:rsidR="00EB7130" w:rsidRPr="006D470A" w:rsidRDefault="00EB7130" w:rsidP="00600232">
            <w:pPr>
              <w:jc w:val="right"/>
              <w:rPr>
                <w:ins w:id="560" w:author="SONY" w:date="2014-06-23T15:26:00Z"/>
                <w:rFonts w:ascii="Times New Roman" w:hAnsi="Times New Roman" w:cs="Times New Roman"/>
                <w:b/>
                <w:sz w:val="24"/>
                <w:szCs w:val="24"/>
              </w:rPr>
            </w:pPr>
            <w:ins w:id="561" w:author="SONY" w:date="2014-06-23T15:26:00Z">
              <w:r w:rsidRPr="006D470A">
                <w:rPr>
                  <w:rFonts w:ascii="Times New Roman" w:hAnsi="Times New Roman" w:cs="Times New Roman"/>
                  <w:b/>
                  <w:sz w:val="24"/>
                  <w:szCs w:val="24"/>
                </w:rPr>
                <w:lastRenderedPageBreak/>
                <w:t>Assumptions:</w:t>
              </w:r>
            </w:ins>
          </w:p>
        </w:tc>
        <w:tc>
          <w:tcPr>
            <w:tcW w:w="8004" w:type="dxa"/>
            <w:gridSpan w:val="3"/>
            <w:tcPrChange w:id="562" w:author="SONY" w:date="2014-06-25T23:47:00Z">
              <w:tcPr>
                <w:tcW w:w="8004" w:type="dxa"/>
                <w:gridSpan w:val="3"/>
              </w:tcPr>
            </w:tcPrChange>
          </w:tcPr>
          <w:p w14:paraId="69F0206F" w14:textId="77777777" w:rsidR="00EB7130" w:rsidRPr="006D470A" w:rsidRDefault="00EB7130" w:rsidP="00600232">
            <w:pPr>
              <w:rPr>
                <w:ins w:id="563" w:author="SONY" w:date="2014-06-23T15:26:00Z"/>
                <w:rFonts w:ascii="Times New Roman" w:hAnsi="Times New Roman" w:cs="Times New Roman"/>
                <w:sz w:val="24"/>
                <w:szCs w:val="24"/>
              </w:rPr>
            </w:pPr>
            <w:ins w:id="564" w:author="SONY" w:date="2014-06-23T15:26:00Z">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User</w:t>
              </w:r>
              <w:r w:rsidRPr="006D470A">
                <w:rPr>
                  <w:rFonts w:ascii="Times New Roman" w:hAnsi="Times New Roman" w:cs="Times New Roman"/>
                  <w:sz w:val="24"/>
                  <w:szCs w:val="24"/>
                </w:rPr>
                <w:t xml:space="preserve"> has to </w:t>
              </w:r>
              <w:proofErr w:type="gramStart"/>
              <w:r w:rsidRPr="006D470A">
                <w:rPr>
                  <w:rFonts w:ascii="Times New Roman" w:hAnsi="Times New Roman" w:cs="Times New Roman"/>
                  <w:sz w:val="24"/>
                  <w:szCs w:val="24"/>
                </w:rPr>
                <w:t>has</w:t>
              </w:r>
              <w:proofErr w:type="gramEnd"/>
              <w:r w:rsidRPr="006D470A">
                <w:rPr>
                  <w:rFonts w:ascii="Times New Roman" w:hAnsi="Times New Roman" w:cs="Times New Roman"/>
                  <w:sz w:val="24"/>
                  <w:szCs w:val="24"/>
                </w:rPr>
                <w:t xml:space="preserve"> his/her ID and password first. </w:t>
              </w:r>
              <w:r>
                <w:rPr>
                  <w:rFonts w:ascii="Times New Roman" w:hAnsi="Times New Roman" w:cs="Times New Roman"/>
                  <w:sz w:val="24"/>
                  <w:szCs w:val="24"/>
                </w:rPr>
                <w:t>User id and password</w:t>
              </w:r>
              <w:r w:rsidRPr="006D470A">
                <w:rPr>
                  <w:rFonts w:ascii="Times New Roman" w:hAnsi="Times New Roman" w:cs="Times New Roman"/>
                  <w:sz w:val="24"/>
                  <w:szCs w:val="24"/>
                </w:rPr>
                <w:t xml:space="preserve"> are provided by the dental clinics’ officer</w:t>
              </w:r>
            </w:ins>
          </w:p>
        </w:tc>
      </w:tr>
      <w:tr w:rsidR="00EB7130" w:rsidRPr="006D470A" w14:paraId="3BC97DC9" w14:textId="77777777" w:rsidTr="00CB6762">
        <w:trPr>
          <w:trHeight w:val="477"/>
          <w:jc w:val="center"/>
          <w:ins w:id="565" w:author="SONY" w:date="2014-06-23T15:26:00Z"/>
          <w:trPrChange w:id="566" w:author="SONY" w:date="2014-06-25T23:47:00Z">
            <w:trPr>
              <w:trHeight w:val="477"/>
            </w:trPr>
          </w:trPrChange>
        </w:trPr>
        <w:tc>
          <w:tcPr>
            <w:tcW w:w="2584" w:type="dxa"/>
            <w:tcPrChange w:id="567" w:author="SONY" w:date="2014-06-25T23:47:00Z">
              <w:tcPr>
                <w:tcW w:w="2584" w:type="dxa"/>
              </w:tcPr>
            </w:tcPrChange>
          </w:tcPr>
          <w:p w14:paraId="2F14727C" w14:textId="77777777" w:rsidR="00EB7130" w:rsidRPr="006D470A" w:rsidRDefault="00EB7130" w:rsidP="00600232">
            <w:pPr>
              <w:jc w:val="right"/>
              <w:rPr>
                <w:ins w:id="568" w:author="SONY" w:date="2014-06-23T15:26:00Z"/>
                <w:rFonts w:ascii="Times New Roman" w:hAnsi="Times New Roman" w:cs="Times New Roman"/>
                <w:b/>
                <w:sz w:val="24"/>
                <w:szCs w:val="24"/>
              </w:rPr>
            </w:pPr>
            <w:ins w:id="569" w:author="SONY" w:date="2014-06-23T15:26:00Z">
              <w:r w:rsidRPr="006D470A">
                <w:rPr>
                  <w:rFonts w:ascii="Times New Roman" w:hAnsi="Times New Roman" w:cs="Times New Roman"/>
                  <w:b/>
                  <w:sz w:val="24"/>
                  <w:szCs w:val="24"/>
                </w:rPr>
                <w:t>Notes and Issues:</w:t>
              </w:r>
            </w:ins>
          </w:p>
        </w:tc>
        <w:tc>
          <w:tcPr>
            <w:tcW w:w="8004" w:type="dxa"/>
            <w:gridSpan w:val="3"/>
            <w:tcPrChange w:id="570" w:author="SONY" w:date="2014-06-25T23:47:00Z">
              <w:tcPr>
                <w:tcW w:w="8004" w:type="dxa"/>
                <w:gridSpan w:val="3"/>
              </w:tcPr>
            </w:tcPrChange>
          </w:tcPr>
          <w:p w14:paraId="3E78CFD2" w14:textId="77777777" w:rsidR="00EB7130" w:rsidRPr="00CE4175" w:rsidRDefault="00EB7130" w:rsidP="00600232">
            <w:pPr>
              <w:rPr>
                <w:ins w:id="571" w:author="SONY" w:date="2014-06-23T15:26:00Z"/>
                <w:rFonts w:ascii="Times New Roman" w:hAnsi="Times New Roman" w:cstheme="minorBidi"/>
                <w:sz w:val="24"/>
                <w:szCs w:val="24"/>
                <w:cs/>
              </w:rPr>
            </w:pPr>
            <w:ins w:id="572" w:author="SONY" w:date="2014-06-23T15:26:00Z">
              <w:r>
                <w:rPr>
                  <w:rFonts w:ascii="Times New Roman" w:hAnsi="Times New Roman" w:cstheme="minorBidi"/>
                  <w:sz w:val="24"/>
                  <w:szCs w:val="24"/>
                </w:rPr>
                <w:t>N/A</w:t>
              </w:r>
            </w:ins>
          </w:p>
        </w:tc>
      </w:tr>
    </w:tbl>
    <w:p w14:paraId="0B9F2337" w14:textId="77777777" w:rsidR="00E618F3" w:rsidRDefault="00E618F3" w:rsidP="00C11010">
      <w:pPr>
        <w:rPr>
          <w:sz w:val="24"/>
          <w:szCs w:val="24"/>
        </w:rPr>
      </w:pPr>
    </w:p>
    <w:p w14:paraId="45F12D27" w14:textId="77777777" w:rsidR="009A21A7" w:rsidRDefault="009A21A7"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573"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574">
          <w:tblGrid>
            <w:gridCol w:w="2584"/>
            <w:gridCol w:w="2329"/>
            <w:gridCol w:w="2348"/>
            <w:gridCol w:w="3327"/>
          </w:tblGrid>
        </w:tblGridChange>
      </w:tblGrid>
      <w:tr w:rsidR="00FA6742" w:rsidRPr="006D470A" w14:paraId="3B7A2C99" w14:textId="77777777" w:rsidTr="00CB6762">
        <w:trPr>
          <w:trHeight w:val="254"/>
          <w:jc w:val="center"/>
          <w:ins w:id="575" w:author="SONY" w:date="2014-06-23T15:33:00Z"/>
          <w:trPrChange w:id="576" w:author="SONY" w:date="2014-06-25T23:47:00Z">
            <w:trPr>
              <w:trHeight w:val="254"/>
            </w:trPr>
          </w:trPrChange>
        </w:trPr>
        <w:tc>
          <w:tcPr>
            <w:tcW w:w="2584" w:type="dxa"/>
            <w:tcBorders>
              <w:top w:val="single" w:sz="12" w:space="0" w:color="auto"/>
              <w:bottom w:val="single" w:sz="6" w:space="0" w:color="auto"/>
            </w:tcBorders>
            <w:shd w:val="clear" w:color="auto" w:fill="F2F2F2"/>
            <w:tcPrChange w:id="577" w:author="SONY" w:date="2014-06-25T23:47:00Z">
              <w:tcPr>
                <w:tcW w:w="2584" w:type="dxa"/>
                <w:tcBorders>
                  <w:top w:val="single" w:sz="12" w:space="0" w:color="auto"/>
                  <w:bottom w:val="single" w:sz="6" w:space="0" w:color="auto"/>
                </w:tcBorders>
                <w:shd w:val="clear" w:color="auto" w:fill="F2F2F2"/>
              </w:tcPr>
            </w:tcPrChange>
          </w:tcPr>
          <w:p w14:paraId="10B4EA06" w14:textId="77777777" w:rsidR="00FA6742" w:rsidRPr="006D470A" w:rsidRDefault="00FA6742" w:rsidP="00600232">
            <w:pPr>
              <w:jc w:val="right"/>
              <w:rPr>
                <w:ins w:id="578" w:author="SONY" w:date="2014-06-23T15:33:00Z"/>
                <w:rFonts w:ascii="Times New Roman" w:hAnsi="Times New Roman" w:cs="Times New Roman"/>
                <w:b/>
                <w:sz w:val="24"/>
                <w:szCs w:val="24"/>
              </w:rPr>
            </w:pPr>
            <w:ins w:id="579" w:author="SONY" w:date="2014-06-23T15:33: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580" w:author="SONY" w:date="2014-06-25T23:47:00Z">
              <w:tcPr>
                <w:tcW w:w="8004" w:type="dxa"/>
                <w:gridSpan w:val="3"/>
                <w:tcBorders>
                  <w:top w:val="single" w:sz="12" w:space="0" w:color="auto"/>
                  <w:bottom w:val="single" w:sz="6" w:space="0" w:color="auto"/>
                </w:tcBorders>
                <w:shd w:val="clear" w:color="auto" w:fill="F2F2F2"/>
              </w:tcPr>
            </w:tcPrChange>
          </w:tcPr>
          <w:p w14:paraId="0782AED7" w14:textId="77777777" w:rsidR="00FA6742" w:rsidRPr="006D470A" w:rsidRDefault="00FA6742" w:rsidP="00600232">
            <w:pPr>
              <w:rPr>
                <w:ins w:id="581" w:author="SONY" w:date="2014-06-23T15:33:00Z"/>
                <w:rFonts w:ascii="Times New Roman" w:hAnsi="Times New Roman" w:cs="Times New Roman"/>
                <w:sz w:val="24"/>
                <w:szCs w:val="24"/>
              </w:rPr>
            </w:pPr>
            <w:ins w:id="582" w:author="SONY" w:date="2014-06-23T15:33:00Z">
              <w:r w:rsidRPr="006D470A">
                <w:rPr>
                  <w:rFonts w:ascii="Times New Roman" w:hAnsi="Times New Roman" w:cs="Times New Roman"/>
                  <w:sz w:val="24"/>
                  <w:szCs w:val="24"/>
                </w:rPr>
                <w:t>UC-0</w:t>
              </w:r>
              <w:r>
                <w:rPr>
                  <w:rFonts w:ascii="Times New Roman" w:hAnsi="Times New Roman" w:cs="Times New Roman"/>
                  <w:sz w:val="24"/>
                  <w:szCs w:val="24"/>
                </w:rPr>
                <w:t>3</w:t>
              </w:r>
            </w:ins>
          </w:p>
        </w:tc>
      </w:tr>
      <w:tr w:rsidR="00FA6742" w:rsidRPr="006D470A" w14:paraId="786D5950" w14:textId="77777777" w:rsidTr="00CB6762">
        <w:trPr>
          <w:trHeight w:val="462"/>
          <w:jc w:val="center"/>
          <w:ins w:id="583" w:author="SONY" w:date="2014-06-23T15:33:00Z"/>
          <w:trPrChange w:id="584" w:author="SONY" w:date="2014-06-25T23:47:00Z">
            <w:trPr>
              <w:trHeight w:val="462"/>
            </w:trPr>
          </w:trPrChange>
        </w:trPr>
        <w:tc>
          <w:tcPr>
            <w:tcW w:w="2584" w:type="dxa"/>
            <w:tcBorders>
              <w:top w:val="single" w:sz="6" w:space="0" w:color="auto"/>
              <w:bottom w:val="single" w:sz="6" w:space="0" w:color="auto"/>
            </w:tcBorders>
            <w:shd w:val="clear" w:color="auto" w:fill="F2F2F2"/>
            <w:tcPrChange w:id="585" w:author="SONY" w:date="2014-06-25T23:47:00Z">
              <w:tcPr>
                <w:tcW w:w="2584" w:type="dxa"/>
                <w:tcBorders>
                  <w:top w:val="single" w:sz="6" w:space="0" w:color="auto"/>
                  <w:bottom w:val="single" w:sz="6" w:space="0" w:color="auto"/>
                </w:tcBorders>
                <w:shd w:val="clear" w:color="auto" w:fill="F2F2F2"/>
              </w:tcPr>
            </w:tcPrChange>
          </w:tcPr>
          <w:p w14:paraId="590DAFCA" w14:textId="77777777" w:rsidR="00FA6742" w:rsidRPr="006D470A" w:rsidRDefault="00FA6742" w:rsidP="00600232">
            <w:pPr>
              <w:jc w:val="right"/>
              <w:rPr>
                <w:ins w:id="586" w:author="SONY" w:date="2014-06-23T15:33:00Z"/>
                <w:rFonts w:ascii="Times New Roman" w:hAnsi="Times New Roman" w:cs="Times New Roman"/>
                <w:b/>
                <w:sz w:val="24"/>
                <w:szCs w:val="24"/>
              </w:rPr>
            </w:pPr>
            <w:ins w:id="587" w:author="SONY" w:date="2014-06-23T15:33: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588" w:author="SONY" w:date="2014-06-25T23:47:00Z">
              <w:tcPr>
                <w:tcW w:w="8004" w:type="dxa"/>
                <w:gridSpan w:val="3"/>
                <w:tcBorders>
                  <w:top w:val="single" w:sz="6" w:space="0" w:color="auto"/>
                  <w:bottom w:val="single" w:sz="6" w:space="0" w:color="auto"/>
                </w:tcBorders>
                <w:shd w:val="clear" w:color="auto" w:fill="F2F2F2"/>
              </w:tcPr>
            </w:tcPrChange>
          </w:tcPr>
          <w:p w14:paraId="7D1DB9C9" w14:textId="77777777" w:rsidR="00FA6742" w:rsidRPr="006D470A" w:rsidRDefault="00FA6742" w:rsidP="00600232">
            <w:pPr>
              <w:pStyle w:val="Hints"/>
              <w:rPr>
                <w:ins w:id="589" w:author="SONY" w:date="2014-06-23T15:33:00Z"/>
                <w:rFonts w:ascii="Times New Roman" w:hAnsi="Times New Roman"/>
                <w:color w:val="auto"/>
                <w:sz w:val="24"/>
                <w:szCs w:val="24"/>
              </w:rPr>
            </w:pPr>
            <w:ins w:id="590" w:author="SONY" w:date="2014-06-23T15:33:00Z">
              <w:r w:rsidRPr="006D470A">
                <w:rPr>
                  <w:rFonts w:ascii="Times New Roman" w:hAnsi="Times New Roman"/>
                  <w:color w:val="auto"/>
                  <w:sz w:val="24"/>
                  <w:szCs w:val="24"/>
                </w:rPr>
                <w:t>Log</w:t>
              </w:r>
              <w:r>
                <w:rPr>
                  <w:rFonts w:ascii="Times New Roman" w:hAnsi="Times New Roman"/>
                  <w:color w:val="auto"/>
                  <w:sz w:val="24"/>
                  <w:szCs w:val="24"/>
                </w:rPr>
                <w:t>out(in mobile application)</w:t>
              </w:r>
            </w:ins>
          </w:p>
        </w:tc>
      </w:tr>
      <w:tr w:rsidR="00FA6742" w:rsidRPr="006D470A" w14:paraId="2141B710" w14:textId="77777777" w:rsidTr="00CB6762">
        <w:trPr>
          <w:trHeight w:val="477"/>
          <w:jc w:val="center"/>
          <w:ins w:id="591" w:author="SONY" w:date="2014-06-23T15:33:00Z"/>
          <w:trPrChange w:id="592" w:author="SONY" w:date="2014-06-25T23:47:00Z">
            <w:trPr>
              <w:trHeight w:val="477"/>
            </w:trPr>
          </w:trPrChange>
        </w:trPr>
        <w:tc>
          <w:tcPr>
            <w:tcW w:w="2584" w:type="dxa"/>
            <w:tcBorders>
              <w:top w:val="single" w:sz="6" w:space="0" w:color="auto"/>
              <w:bottom w:val="single" w:sz="6" w:space="0" w:color="auto"/>
            </w:tcBorders>
            <w:shd w:val="clear" w:color="auto" w:fill="F2F2F2"/>
            <w:tcPrChange w:id="593" w:author="SONY" w:date="2014-06-25T23:47:00Z">
              <w:tcPr>
                <w:tcW w:w="2584" w:type="dxa"/>
                <w:tcBorders>
                  <w:top w:val="single" w:sz="6" w:space="0" w:color="auto"/>
                  <w:bottom w:val="single" w:sz="6" w:space="0" w:color="auto"/>
                </w:tcBorders>
                <w:shd w:val="clear" w:color="auto" w:fill="F2F2F2"/>
              </w:tcPr>
            </w:tcPrChange>
          </w:tcPr>
          <w:p w14:paraId="160857AA" w14:textId="77777777" w:rsidR="00FA6742" w:rsidRPr="006D470A" w:rsidRDefault="00FA6742" w:rsidP="00600232">
            <w:pPr>
              <w:jc w:val="right"/>
              <w:rPr>
                <w:ins w:id="594" w:author="SONY" w:date="2014-06-23T15:33:00Z"/>
                <w:rFonts w:ascii="Times New Roman" w:hAnsi="Times New Roman" w:cs="Times New Roman"/>
                <w:b/>
                <w:sz w:val="24"/>
                <w:szCs w:val="24"/>
              </w:rPr>
            </w:pPr>
            <w:ins w:id="595" w:author="SONY" w:date="2014-06-23T15:33: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596" w:author="SONY" w:date="2014-06-25T23:47:00Z">
              <w:tcPr>
                <w:tcW w:w="2329" w:type="dxa"/>
                <w:tcBorders>
                  <w:top w:val="single" w:sz="6" w:space="0" w:color="auto"/>
                  <w:bottom w:val="single" w:sz="6" w:space="0" w:color="auto"/>
                </w:tcBorders>
                <w:shd w:val="clear" w:color="auto" w:fill="F2F2F2"/>
              </w:tcPr>
            </w:tcPrChange>
          </w:tcPr>
          <w:p w14:paraId="5917C323" w14:textId="77777777" w:rsidR="00FA6742" w:rsidRPr="006D470A" w:rsidRDefault="00FA6742" w:rsidP="00600232">
            <w:pPr>
              <w:rPr>
                <w:ins w:id="597" w:author="SONY" w:date="2014-06-23T15:33:00Z"/>
                <w:rFonts w:ascii="Times New Roman" w:hAnsi="Times New Roman" w:cs="Times New Roman"/>
                <w:sz w:val="24"/>
                <w:szCs w:val="24"/>
              </w:rPr>
            </w:pPr>
            <w:proofErr w:type="spellStart"/>
            <w:ins w:id="598" w:author="SONY" w:date="2014-06-23T15:33: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599" w:author="SONY" w:date="2014-06-25T23:47:00Z">
              <w:tcPr>
                <w:tcW w:w="2348" w:type="dxa"/>
                <w:tcBorders>
                  <w:top w:val="single" w:sz="6" w:space="0" w:color="auto"/>
                  <w:bottom w:val="single" w:sz="6" w:space="0" w:color="auto"/>
                </w:tcBorders>
                <w:shd w:val="clear" w:color="auto" w:fill="F2F2F2"/>
              </w:tcPr>
            </w:tcPrChange>
          </w:tcPr>
          <w:p w14:paraId="7FA60042" w14:textId="77777777" w:rsidR="00FA6742" w:rsidRPr="006D470A" w:rsidRDefault="00FA6742" w:rsidP="00600232">
            <w:pPr>
              <w:jc w:val="right"/>
              <w:rPr>
                <w:ins w:id="600" w:author="SONY" w:date="2014-06-23T15:33:00Z"/>
                <w:rFonts w:ascii="Times New Roman" w:hAnsi="Times New Roman" w:cs="Times New Roman"/>
                <w:b/>
                <w:sz w:val="24"/>
                <w:szCs w:val="24"/>
              </w:rPr>
            </w:pPr>
            <w:ins w:id="601" w:author="SONY" w:date="2014-06-23T15:33: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602" w:author="SONY" w:date="2014-06-25T23:47:00Z">
              <w:tcPr>
                <w:tcW w:w="3327" w:type="dxa"/>
                <w:tcBorders>
                  <w:top w:val="single" w:sz="6" w:space="0" w:color="auto"/>
                  <w:bottom w:val="single" w:sz="6" w:space="0" w:color="auto"/>
                </w:tcBorders>
                <w:shd w:val="clear" w:color="auto" w:fill="F2F2F2"/>
              </w:tcPr>
            </w:tcPrChange>
          </w:tcPr>
          <w:p w14:paraId="1E64EF6C" w14:textId="77777777" w:rsidR="00FA6742" w:rsidRPr="006D470A" w:rsidRDefault="00FA6742" w:rsidP="00600232">
            <w:pPr>
              <w:rPr>
                <w:ins w:id="603" w:author="SONY" w:date="2014-06-23T15:33:00Z"/>
                <w:rFonts w:ascii="Times New Roman" w:hAnsi="Times New Roman" w:cs="Times New Roman"/>
                <w:sz w:val="24"/>
                <w:szCs w:val="24"/>
              </w:rPr>
            </w:pPr>
            <w:proofErr w:type="spellStart"/>
            <w:ins w:id="604" w:author="SONY" w:date="2014-06-23T15:33: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FA6742" w:rsidRPr="006D470A" w14:paraId="25CDF4B5" w14:textId="77777777" w:rsidTr="00CB6762">
        <w:trPr>
          <w:trHeight w:val="477"/>
          <w:jc w:val="center"/>
          <w:ins w:id="605" w:author="SONY" w:date="2014-06-23T15:33:00Z"/>
          <w:trPrChange w:id="606" w:author="SONY" w:date="2014-06-25T23:47:00Z">
            <w:trPr>
              <w:trHeight w:val="477"/>
            </w:trPr>
          </w:trPrChange>
        </w:trPr>
        <w:tc>
          <w:tcPr>
            <w:tcW w:w="2584" w:type="dxa"/>
            <w:tcBorders>
              <w:top w:val="single" w:sz="6" w:space="0" w:color="auto"/>
              <w:bottom w:val="single" w:sz="6" w:space="0" w:color="auto"/>
            </w:tcBorders>
            <w:shd w:val="clear" w:color="auto" w:fill="F2F2F2"/>
            <w:tcPrChange w:id="607" w:author="SONY" w:date="2014-06-25T23:47:00Z">
              <w:tcPr>
                <w:tcW w:w="2584" w:type="dxa"/>
                <w:tcBorders>
                  <w:top w:val="single" w:sz="6" w:space="0" w:color="auto"/>
                  <w:bottom w:val="single" w:sz="6" w:space="0" w:color="auto"/>
                </w:tcBorders>
                <w:shd w:val="clear" w:color="auto" w:fill="F2F2F2"/>
              </w:tcPr>
            </w:tcPrChange>
          </w:tcPr>
          <w:p w14:paraId="71189675" w14:textId="77777777" w:rsidR="00FA6742" w:rsidRPr="006D470A" w:rsidRDefault="00FA6742" w:rsidP="00600232">
            <w:pPr>
              <w:jc w:val="right"/>
              <w:rPr>
                <w:ins w:id="608" w:author="SONY" w:date="2014-06-23T15:33:00Z"/>
                <w:rFonts w:ascii="Times New Roman" w:hAnsi="Times New Roman" w:cs="Times New Roman"/>
                <w:b/>
                <w:sz w:val="24"/>
                <w:szCs w:val="24"/>
              </w:rPr>
            </w:pPr>
            <w:ins w:id="609" w:author="SONY" w:date="2014-06-23T15:33: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610" w:author="SONY" w:date="2014-06-25T23:47:00Z">
              <w:tcPr>
                <w:tcW w:w="2329" w:type="dxa"/>
                <w:tcBorders>
                  <w:top w:val="single" w:sz="6" w:space="0" w:color="auto"/>
                  <w:bottom w:val="single" w:sz="6" w:space="0" w:color="auto"/>
                </w:tcBorders>
                <w:shd w:val="clear" w:color="auto" w:fill="F2F2F2"/>
              </w:tcPr>
            </w:tcPrChange>
          </w:tcPr>
          <w:p w14:paraId="575108CE" w14:textId="77777777" w:rsidR="00FA6742" w:rsidRPr="006D470A" w:rsidRDefault="00FA6742" w:rsidP="00600232">
            <w:pPr>
              <w:rPr>
                <w:ins w:id="611" w:author="SONY" w:date="2014-06-23T15:33:00Z"/>
                <w:rFonts w:ascii="Times New Roman" w:hAnsi="Times New Roman" w:cs="Times New Roman"/>
                <w:sz w:val="24"/>
                <w:szCs w:val="24"/>
              </w:rPr>
            </w:pPr>
            <w:ins w:id="612" w:author="SONY" w:date="2014-06-23T15:33: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613" w:author="SONY" w:date="2014-06-25T23:47:00Z">
              <w:tcPr>
                <w:tcW w:w="2348" w:type="dxa"/>
                <w:tcBorders>
                  <w:top w:val="single" w:sz="6" w:space="0" w:color="auto"/>
                  <w:bottom w:val="single" w:sz="6" w:space="0" w:color="auto"/>
                </w:tcBorders>
                <w:shd w:val="clear" w:color="auto" w:fill="F2F2F2"/>
              </w:tcPr>
            </w:tcPrChange>
          </w:tcPr>
          <w:p w14:paraId="5ACB9BE1" w14:textId="77777777" w:rsidR="00FA6742" w:rsidRPr="006D470A" w:rsidRDefault="00FA6742" w:rsidP="00600232">
            <w:pPr>
              <w:jc w:val="right"/>
              <w:rPr>
                <w:ins w:id="614" w:author="SONY" w:date="2014-06-23T15:33:00Z"/>
                <w:rFonts w:ascii="Times New Roman" w:hAnsi="Times New Roman" w:cs="Times New Roman"/>
                <w:b/>
                <w:sz w:val="24"/>
                <w:szCs w:val="24"/>
              </w:rPr>
            </w:pPr>
            <w:ins w:id="615" w:author="SONY" w:date="2014-06-23T15:33: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616" w:author="SONY" w:date="2014-06-25T23:47:00Z">
              <w:tcPr>
                <w:tcW w:w="3327" w:type="dxa"/>
                <w:tcBorders>
                  <w:top w:val="single" w:sz="6" w:space="0" w:color="auto"/>
                  <w:bottom w:val="single" w:sz="6" w:space="0" w:color="auto"/>
                </w:tcBorders>
                <w:shd w:val="clear" w:color="auto" w:fill="F2F2F2"/>
              </w:tcPr>
            </w:tcPrChange>
          </w:tcPr>
          <w:p w14:paraId="5027E6CC" w14:textId="77777777" w:rsidR="00FA6742" w:rsidRPr="006D470A" w:rsidRDefault="00FA6742" w:rsidP="00600232">
            <w:pPr>
              <w:rPr>
                <w:ins w:id="617" w:author="SONY" w:date="2014-06-23T15:33:00Z"/>
                <w:rFonts w:ascii="Times New Roman" w:hAnsi="Times New Roman" w:cs="Times New Roman"/>
                <w:sz w:val="24"/>
                <w:szCs w:val="24"/>
              </w:rPr>
            </w:pPr>
            <w:ins w:id="618" w:author="SONY" w:date="2014-06-23T15:33:00Z">
              <w:r>
                <w:rPr>
                  <w:rFonts w:ascii="Times New Roman" w:hAnsi="Times New Roman" w:cs="Times New Roman"/>
                  <w:sz w:val="24"/>
                  <w:szCs w:val="24"/>
                </w:rPr>
                <w:t>23/06</w:t>
              </w:r>
              <w:r w:rsidRPr="006D470A">
                <w:rPr>
                  <w:rFonts w:ascii="Times New Roman" w:hAnsi="Times New Roman" w:cs="Times New Roman"/>
                  <w:sz w:val="24"/>
                  <w:szCs w:val="24"/>
                </w:rPr>
                <w:t>/2014</w:t>
              </w:r>
            </w:ins>
          </w:p>
        </w:tc>
      </w:tr>
      <w:tr w:rsidR="00FA6742" w:rsidRPr="006D470A" w14:paraId="7EE40726" w14:textId="77777777" w:rsidTr="00CB6762">
        <w:trPr>
          <w:trHeight w:val="477"/>
          <w:jc w:val="center"/>
          <w:ins w:id="619" w:author="SONY" w:date="2014-06-23T15:33:00Z"/>
          <w:trPrChange w:id="620" w:author="SONY" w:date="2014-06-25T23:47:00Z">
            <w:trPr>
              <w:trHeight w:val="477"/>
            </w:trPr>
          </w:trPrChange>
        </w:trPr>
        <w:tc>
          <w:tcPr>
            <w:tcW w:w="2584" w:type="dxa"/>
            <w:tcBorders>
              <w:top w:val="single" w:sz="6" w:space="0" w:color="auto"/>
            </w:tcBorders>
            <w:tcPrChange w:id="621" w:author="SONY" w:date="2014-06-25T23:47:00Z">
              <w:tcPr>
                <w:tcW w:w="2584" w:type="dxa"/>
                <w:tcBorders>
                  <w:top w:val="single" w:sz="6" w:space="0" w:color="auto"/>
                </w:tcBorders>
              </w:tcPr>
            </w:tcPrChange>
          </w:tcPr>
          <w:p w14:paraId="69317A00" w14:textId="77777777" w:rsidR="00FA6742" w:rsidRPr="006D470A" w:rsidRDefault="00FA6742" w:rsidP="00600232">
            <w:pPr>
              <w:jc w:val="right"/>
              <w:rPr>
                <w:ins w:id="622" w:author="SONY" w:date="2014-06-23T15:33:00Z"/>
                <w:rFonts w:ascii="Times New Roman" w:hAnsi="Times New Roman" w:cs="Times New Roman"/>
                <w:b/>
                <w:sz w:val="24"/>
                <w:szCs w:val="24"/>
              </w:rPr>
            </w:pPr>
            <w:ins w:id="623" w:author="SONY" w:date="2014-06-23T15:33: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624" w:author="SONY" w:date="2014-06-25T23:47:00Z">
              <w:tcPr>
                <w:tcW w:w="8004" w:type="dxa"/>
                <w:gridSpan w:val="3"/>
                <w:tcBorders>
                  <w:top w:val="single" w:sz="6" w:space="0" w:color="auto"/>
                </w:tcBorders>
              </w:tcPr>
            </w:tcPrChange>
          </w:tcPr>
          <w:p w14:paraId="2A223F52" w14:textId="77777777" w:rsidR="00FA6742" w:rsidRPr="006D470A" w:rsidRDefault="00FA6742" w:rsidP="00600232">
            <w:pPr>
              <w:rPr>
                <w:ins w:id="625" w:author="SONY" w:date="2014-06-23T15:33:00Z"/>
                <w:rFonts w:ascii="Times New Roman" w:hAnsi="Times New Roman" w:cs="Times New Roman"/>
                <w:sz w:val="24"/>
                <w:szCs w:val="24"/>
              </w:rPr>
            </w:pPr>
            <w:ins w:id="626" w:author="SONY" w:date="2014-06-23T15:33:00Z">
              <w:r w:rsidRPr="006D470A">
                <w:rPr>
                  <w:rFonts w:ascii="Times New Roman" w:hAnsi="Times New Roman" w:cs="Times New Roman"/>
                  <w:sz w:val="24"/>
                  <w:szCs w:val="24"/>
                </w:rPr>
                <w:t>Patient</w:t>
              </w:r>
              <w:r>
                <w:rPr>
                  <w:rFonts w:ascii="Times New Roman" w:hAnsi="Times New Roman" w:cs="Times New Roman"/>
                  <w:sz w:val="24"/>
                  <w:szCs w:val="24"/>
                </w:rPr>
                <w:t>, Officer, Dentist</w:t>
              </w:r>
            </w:ins>
          </w:p>
        </w:tc>
      </w:tr>
      <w:tr w:rsidR="00FA6742" w:rsidRPr="006D470A" w14:paraId="0F9B360A" w14:textId="77777777" w:rsidTr="00CB6762">
        <w:trPr>
          <w:trHeight w:val="701"/>
          <w:jc w:val="center"/>
          <w:ins w:id="627" w:author="SONY" w:date="2014-06-23T15:33:00Z"/>
          <w:trPrChange w:id="628" w:author="SONY" w:date="2014-06-25T23:47:00Z">
            <w:trPr>
              <w:trHeight w:val="701"/>
            </w:trPr>
          </w:trPrChange>
        </w:trPr>
        <w:tc>
          <w:tcPr>
            <w:tcW w:w="2584" w:type="dxa"/>
            <w:tcPrChange w:id="629" w:author="SONY" w:date="2014-06-25T23:47:00Z">
              <w:tcPr>
                <w:tcW w:w="2584" w:type="dxa"/>
              </w:tcPr>
            </w:tcPrChange>
          </w:tcPr>
          <w:p w14:paraId="0CF33F42" w14:textId="77777777" w:rsidR="00FA6742" w:rsidRPr="006D470A" w:rsidRDefault="00FA6742" w:rsidP="00600232">
            <w:pPr>
              <w:jc w:val="right"/>
              <w:rPr>
                <w:ins w:id="630" w:author="SONY" w:date="2014-06-23T15:33:00Z"/>
                <w:rFonts w:ascii="Times New Roman" w:hAnsi="Times New Roman" w:cs="Times New Roman"/>
                <w:b/>
                <w:sz w:val="24"/>
                <w:szCs w:val="24"/>
              </w:rPr>
            </w:pPr>
            <w:ins w:id="631" w:author="SONY" w:date="2014-06-23T15:33:00Z">
              <w:r w:rsidRPr="006D470A">
                <w:rPr>
                  <w:rFonts w:ascii="Times New Roman" w:hAnsi="Times New Roman" w:cs="Times New Roman"/>
                  <w:b/>
                  <w:sz w:val="24"/>
                  <w:szCs w:val="24"/>
                </w:rPr>
                <w:t>Description:</w:t>
              </w:r>
            </w:ins>
          </w:p>
        </w:tc>
        <w:tc>
          <w:tcPr>
            <w:tcW w:w="8004" w:type="dxa"/>
            <w:gridSpan w:val="3"/>
            <w:tcPrChange w:id="632" w:author="SONY" w:date="2014-06-25T23:47:00Z">
              <w:tcPr>
                <w:tcW w:w="8004" w:type="dxa"/>
                <w:gridSpan w:val="3"/>
              </w:tcPr>
            </w:tcPrChange>
          </w:tcPr>
          <w:p w14:paraId="6ACE8397" w14:textId="77777777" w:rsidR="00FA6742" w:rsidRPr="006D470A" w:rsidRDefault="00FA6742" w:rsidP="00600232">
            <w:pPr>
              <w:rPr>
                <w:ins w:id="633" w:author="SONY" w:date="2014-06-23T15:33:00Z"/>
                <w:rFonts w:ascii="Times New Roman" w:hAnsi="Times New Roman" w:cs="Times New Roman"/>
                <w:color w:val="A6A6A6"/>
                <w:sz w:val="24"/>
                <w:szCs w:val="24"/>
              </w:rPr>
            </w:pPr>
            <w:ins w:id="634" w:author="SONY" w:date="2014-06-23T15:33:00Z">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w:t>
              </w:r>
              <w:r>
                <w:rPr>
                  <w:rFonts w:ascii="Times New Roman" w:hAnsi="Times New Roman" w:cs="Times New Roman"/>
                  <w:sz w:val="24"/>
                  <w:szCs w:val="24"/>
                </w:rPr>
                <w:t>logout from the system</w:t>
              </w:r>
            </w:ins>
          </w:p>
        </w:tc>
      </w:tr>
      <w:tr w:rsidR="00FA6742" w:rsidRPr="006D470A" w14:paraId="7751966A" w14:textId="77777777" w:rsidTr="00CB6762">
        <w:trPr>
          <w:trHeight w:val="477"/>
          <w:jc w:val="center"/>
          <w:ins w:id="635" w:author="SONY" w:date="2014-06-23T15:33:00Z"/>
          <w:trPrChange w:id="636" w:author="SONY" w:date="2014-06-25T23:47:00Z">
            <w:trPr>
              <w:trHeight w:val="477"/>
            </w:trPr>
          </w:trPrChange>
        </w:trPr>
        <w:tc>
          <w:tcPr>
            <w:tcW w:w="2584" w:type="dxa"/>
            <w:tcPrChange w:id="637" w:author="SONY" w:date="2014-06-25T23:47:00Z">
              <w:tcPr>
                <w:tcW w:w="2584" w:type="dxa"/>
              </w:tcPr>
            </w:tcPrChange>
          </w:tcPr>
          <w:p w14:paraId="5074CC9D" w14:textId="77777777" w:rsidR="00FA6742" w:rsidRPr="006D470A" w:rsidRDefault="00FA6742" w:rsidP="00600232">
            <w:pPr>
              <w:jc w:val="right"/>
              <w:rPr>
                <w:ins w:id="638" w:author="SONY" w:date="2014-06-23T15:33:00Z"/>
                <w:rFonts w:ascii="Times New Roman" w:hAnsi="Times New Roman" w:cs="Times New Roman"/>
                <w:b/>
                <w:sz w:val="24"/>
                <w:szCs w:val="24"/>
              </w:rPr>
            </w:pPr>
            <w:ins w:id="639" w:author="SONY" w:date="2014-06-23T15:33:00Z">
              <w:r w:rsidRPr="006D470A">
                <w:rPr>
                  <w:rFonts w:ascii="Times New Roman" w:hAnsi="Times New Roman" w:cs="Times New Roman"/>
                  <w:b/>
                  <w:sz w:val="24"/>
                  <w:szCs w:val="24"/>
                </w:rPr>
                <w:t>Trigger:</w:t>
              </w:r>
            </w:ins>
          </w:p>
        </w:tc>
        <w:tc>
          <w:tcPr>
            <w:tcW w:w="8004" w:type="dxa"/>
            <w:gridSpan w:val="3"/>
            <w:tcPrChange w:id="640" w:author="SONY" w:date="2014-06-25T23:47:00Z">
              <w:tcPr>
                <w:tcW w:w="8004" w:type="dxa"/>
                <w:gridSpan w:val="3"/>
              </w:tcPr>
            </w:tcPrChange>
          </w:tcPr>
          <w:p w14:paraId="2BDA789B" w14:textId="77777777" w:rsidR="00FA6742" w:rsidRPr="0067614F" w:rsidRDefault="00FA6742" w:rsidP="00600232">
            <w:pPr>
              <w:rPr>
                <w:ins w:id="641" w:author="SONY" w:date="2014-06-23T15:33:00Z"/>
                <w:rFonts w:ascii="Times" w:hAnsi="Times" w:cs="Times New Roman"/>
                <w:sz w:val="24"/>
                <w:szCs w:val="24"/>
              </w:rPr>
            </w:pPr>
            <w:ins w:id="642" w:author="SONY" w:date="2014-06-23T15:33:00Z">
              <w:r w:rsidRPr="0067614F">
                <w:rPr>
                  <w:rFonts w:ascii="Times" w:hAnsi="Times" w:cs="Times New Roman"/>
                  <w:sz w:val="24"/>
                  <w:szCs w:val="24"/>
                </w:rPr>
                <w:t>User select</w:t>
              </w:r>
              <w:r>
                <w:rPr>
                  <w:rFonts w:ascii="Times" w:hAnsi="Times" w:cs="Times New Roman"/>
                  <w:sz w:val="24"/>
                  <w:szCs w:val="24"/>
                </w:rPr>
                <w:t>s</w:t>
              </w:r>
              <w:r w:rsidRPr="0067614F">
                <w:rPr>
                  <w:rFonts w:ascii="Times" w:hAnsi="Times" w:cs="Times New Roman"/>
                  <w:sz w:val="24"/>
                  <w:szCs w:val="24"/>
                </w:rPr>
                <w:t xml:space="preserve"> log</w:t>
              </w:r>
              <w:r w:rsidRPr="0067614F">
                <w:rPr>
                  <w:rFonts w:ascii="Times" w:hAnsi="Times" w:cs="Ayuthaya"/>
                  <w:sz w:val="24"/>
                  <w:szCs w:val="24"/>
                </w:rPr>
                <w:t>out</w:t>
              </w:r>
              <w:r>
                <w:rPr>
                  <w:rFonts w:ascii="Times" w:hAnsi="Times" w:cs="Ayuthaya"/>
                  <w:sz w:val="24"/>
                  <w:szCs w:val="24"/>
                </w:rPr>
                <w:t xml:space="preserve"> button</w:t>
              </w:r>
            </w:ins>
          </w:p>
        </w:tc>
      </w:tr>
      <w:tr w:rsidR="00FA6742" w:rsidRPr="006D470A" w14:paraId="68226D8A" w14:textId="77777777" w:rsidTr="00CB6762">
        <w:trPr>
          <w:trHeight w:val="246"/>
          <w:jc w:val="center"/>
          <w:ins w:id="643" w:author="SONY" w:date="2014-06-23T15:33:00Z"/>
          <w:trPrChange w:id="644" w:author="SONY" w:date="2014-06-25T23:47:00Z">
            <w:trPr>
              <w:trHeight w:val="246"/>
            </w:trPr>
          </w:trPrChange>
        </w:trPr>
        <w:tc>
          <w:tcPr>
            <w:tcW w:w="2584" w:type="dxa"/>
            <w:tcPrChange w:id="645" w:author="SONY" w:date="2014-06-25T23:47:00Z">
              <w:tcPr>
                <w:tcW w:w="2584" w:type="dxa"/>
              </w:tcPr>
            </w:tcPrChange>
          </w:tcPr>
          <w:p w14:paraId="100464FC" w14:textId="77777777" w:rsidR="00FA6742" w:rsidRPr="006D470A" w:rsidRDefault="00FA6742" w:rsidP="00600232">
            <w:pPr>
              <w:jc w:val="right"/>
              <w:rPr>
                <w:ins w:id="646" w:author="SONY" w:date="2014-06-23T15:33:00Z"/>
                <w:rFonts w:ascii="Times New Roman" w:hAnsi="Times New Roman" w:cs="Times New Roman"/>
                <w:b/>
                <w:sz w:val="24"/>
                <w:szCs w:val="24"/>
              </w:rPr>
            </w:pPr>
            <w:ins w:id="647" w:author="SONY" w:date="2014-06-23T15:33:00Z">
              <w:r w:rsidRPr="006D470A">
                <w:rPr>
                  <w:rFonts w:ascii="Times New Roman" w:hAnsi="Times New Roman" w:cs="Times New Roman"/>
                  <w:b/>
                  <w:sz w:val="24"/>
                  <w:szCs w:val="24"/>
                </w:rPr>
                <w:t>Preconditions:</w:t>
              </w:r>
            </w:ins>
          </w:p>
        </w:tc>
        <w:tc>
          <w:tcPr>
            <w:tcW w:w="8004" w:type="dxa"/>
            <w:gridSpan w:val="3"/>
            <w:tcPrChange w:id="648" w:author="SONY" w:date="2014-06-25T23:47:00Z">
              <w:tcPr>
                <w:tcW w:w="8004" w:type="dxa"/>
                <w:gridSpan w:val="3"/>
              </w:tcPr>
            </w:tcPrChange>
          </w:tcPr>
          <w:p w14:paraId="13A2D06C" w14:textId="77777777" w:rsidR="00FA6742" w:rsidRPr="00D22E56" w:rsidRDefault="00FA6742" w:rsidP="00600232">
            <w:pPr>
              <w:rPr>
                <w:ins w:id="649" w:author="SONY" w:date="2014-06-23T15:33:00Z"/>
                <w:rFonts w:ascii="Times New Roman" w:hAnsi="Times New Roman" w:cs="Times New Roman"/>
                <w:sz w:val="24"/>
                <w:szCs w:val="24"/>
              </w:rPr>
            </w:pPr>
            <w:ins w:id="650" w:author="SONY" w:date="2014-06-23T15:33: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is already logged into the system</w:t>
              </w:r>
            </w:ins>
          </w:p>
        </w:tc>
      </w:tr>
      <w:tr w:rsidR="00FA6742" w:rsidRPr="006D470A" w14:paraId="78E80B29" w14:textId="77777777" w:rsidTr="00CB6762">
        <w:trPr>
          <w:trHeight w:val="252"/>
          <w:jc w:val="center"/>
          <w:ins w:id="651" w:author="SONY" w:date="2014-06-23T15:33:00Z"/>
          <w:trPrChange w:id="652" w:author="SONY" w:date="2014-06-25T23:47:00Z">
            <w:trPr>
              <w:trHeight w:val="252"/>
            </w:trPr>
          </w:trPrChange>
        </w:trPr>
        <w:tc>
          <w:tcPr>
            <w:tcW w:w="2584" w:type="dxa"/>
            <w:tcPrChange w:id="653" w:author="SONY" w:date="2014-06-25T23:47:00Z">
              <w:tcPr>
                <w:tcW w:w="2584" w:type="dxa"/>
              </w:tcPr>
            </w:tcPrChange>
          </w:tcPr>
          <w:p w14:paraId="0BD12AB7" w14:textId="77777777" w:rsidR="00FA6742" w:rsidRPr="006D470A" w:rsidRDefault="00FA6742" w:rsidP="00600232">
            <w:pPr>
              <w:jc w:val="right"/>
              <w:rPr>
                <w:ins w:id="654" w:author="SONY" w:date="2014-06-23T15:33:00Z"/>
                <w:rFonts w:ascii="Times New Roman" w:hAnsi="Times New Roman" w:cs="Times New Roman"/>
                <w:b/>
                <w:sz w:val="24"/>
                <w:szCs w:val="24"/>
              </w:rPr>
            </w:pPr>
            <w:proofErr w:type="spellStart"/>
            <w:ins w:id="655" w:author="SONY" w:date="2014-06-23T15:33: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656" w:author="SONY" w:date="2014-06-25T23:47:00Z">
              <w:tcPr>
                <w:tcW w:w="8004" w:type="dxa"/>
                <w:gridSpan w:val="3"/>
              </w:tcPr>
            </w:tcPrChange>
          </w:tcPr>
          <w:p w14:paraId="72607150" w14:textId="77777777" w:rsidR="00FA6742" w:rsidRPr="006D470A" w:rsidRDefault="00FA6742" w:rsidP="00600232">
            <w:pPr>
              <w:rPr>
                <w:ins w:id="657" w:author="SONY" w:date="2014-06-23T15:33:00Z"/>
                <w:rFonts w:ascii="Times New Roman" w:hAnsi="Times New Roman" w:cs="Times New Roman"/>
                <w:sz w:val="24"/>
                <w:szCs w:val="24"/>
              </w:rPr>
            </w:pPr>
            <w:ins w:id="658" w:author="SONY" w:date="2014-06-23T15:33:00Z">
              <w:r>
                <w:rPr>
                  <w:rFonts w:ascii="Times New Roman" w:hAnsi="Times New Roman" w:cs="Times New Roman"/>
                  <w:sz w:val="24"/>
                  <w:szCs w:val="24"/>
                </w:rPr>
                <w:t>User logged out of the system and redirect to main home page</w:t>
              </w:r>
            </w:ins>
          </w:p>
        </w:tc>
      </w:tr>
      <w:tr w:rsidR="00FA6742" w:rsidRPr="006D470A" w14:paraId="4EEE1A4C" w14:textId="77777777" w:rsidTr="00CB6762">
        <w:trPr>
          <w:trHeight w:val="1260"/>
          <w:jc w:val="center"/>
          <w:ins w:id="659" w:author="SONY" w:date="2014-06-23T15:33:00Z"/>
          <w:trPrChange w:id="660" w:author="SONY" w:date="2014-06-25T23:47:00Z">
            <w:trPr>
              <w:trHeight w:val="1260"/>
            </w:trPr>
          </w:trPrChange>
        </w:trPr>
        <w:tc>
          <w:tcPr>
            <w:tcW w:w="2584" w:type="dxa"/>
            <w:tcPrChange w:id="661" w:author="SONY" w:date="2014-06-25T23:47:00Z">
              <w:tcPr>
                <w:tcW w:w="2584" w:type="dxa"/>
              </w:tcPr>
            </w:tcPrChange>
          </w:tcPr>
          <w:p w14:paraId="790122E5" w14:textId="77777777" w:rsidR="00FA6742" w:rsidRPr="006D470A" w:rsidRDefault="00FA6742" w:rsidP="00600232">
            <w:pPr>
              <w:jc w:val="right"/>
              <w:rPr>
                <w:ins w:id="662" w:author="SONY" w:date="2014-06-23T15:33:00Z"/>
                <w:rFonts w:ascii="Times New Roman" w:hAnsi="Times New Roman" w:cs="Times New Roman"/>
                <w:b/>
                <w:sz w:val="24"/>
                <w:szCs w:val="24"/>
              </w:rPr>
            </w:pPr>
            <w:ins w:id="663" w:author="SONY" w:date="2014-06-23T15:33:00Z">
              <w:r w:rsidRPr="006D470A">
                <w:rPr>
                  <w:rFonts w:ascii="Times New Roman" w:hAnsi="Times New Roman" w:cs="Times New Roman"/>
                  <w:b/>
                  <w:sz w:val="24"/>
                  <w:szCs w:val="24"/>
                </w:rPr>
                <w:t>Normal Flow:</w:t>
              </w:r>
            </w:ins>
          </w:p>
        </w:tc>
        <w:tc>
          <w:tcPr>
            <w:tcW w:w="8004" w:type="dxa"/>
            <w:gridSpan w:val="3"/>
            <w:tcPrChange w:id="664" w:author="SONY" w:date="2014-06-25T23:47:00Z">
              <w:tcPr>
                <w:tcW w:w="8004" w:type="dxa"/>
                <w:gridSpan w:val="3"/>
              </w:tcPr>
            </w:tcPrChange>
          </w:tcPr>
          <w:p w14:paraId="3BA4A6E6" w14:textId="77777777" w:rsidR="00FA6742" w:rsidRDefault="00FA6742" w:rsidP="00FA6742">
            <w:pPr>
              <w:pStyle w:val="ListParagraph"/>
              <w:numPr>
                <w:ilvl w:val="0"/>
                <w:numId w:val="7"/>
              </w:numPr>
              <w:rPr>
                <w:ins w:id="665" w:author="SONY" w:date="2014-06-23T15:33:00Z"/>
                <w:rFonts w:ascii="Times New Roman" w:hAnsi="Times New Roman" w:cs="Times New Roman"/>
                <w:sz w:val="24"/>
                <w:szCs w:val="24"/>
              </w:rPr>
            </w:pPr>
            <w:ins w:id="666" w:author="SONY" w:date="2014-06-23T15:33:00Z">
              <w:r>
                <w:rPr>
                  <w:rFonts w:ascii="Times New Roman" w:hAnsi="Times New Roman" w:cs="Times New Roman"/>
                  <w:sz w:val="24"/>
                  <w:szCs w:val="24"/>
                </w:rPr>
                <w:t>User selects logout menu</w:t>
              </w:r>
            </w:ins>
          </w:p>
          <w:p w14:paraId="36A39B33" w14:textId="77777777" w:rsidR="00FA6742" w:rsidRPr="00495E01" w:rsidRDefault="00FA6742" w:rsidP="00FA6742">
            <w:pPr>
              <w:pStyle w:val="ListParagraph"/>
              <w:numPr>
                <w:ilvl w:val="0"/>
                <w:numId w:val="7"/>
              </w:numPr>
              <w:rPr>
                <w:ins w:id="667" w:author="SONY" w:date="2014-06-23T15:33:00Z"/>
                <w:rFonts w:ascii="Times New Roman" w:hAnsi="Times New Roman" w:cs="Times New Roman"/>
                <w:sz w:val="24"/>
                <w:szCs w:val="24"/>
              </w:rPr>
            </w:pPr>
            <w:ins w:id="668" w:author="SONY" w:date="2014-06-23T15:33:00Z">
              <w:r>
                <w:rPr>
                  <w:rFonts w:ascii="Times" w:hAnsi="Times"/>
                  <w:sz w:val="24"/>
                  <w:szCs w:val="24"/>
                </w:rPr>
                <w:t>System shall destroy session after user logout</w:t>
              </w:r>
            </w:ins>
          </w:p>
          <w:p w14:paraId="3D85BE9B" w14:textId="77777777" w:rsidR="00FA6742" w:rsidRPr="00D300C6" w:rsidRDefault="00FA6742" w:rsidP="00FA6742">
            <w:pPr>
              <w:pStyle w:val="ListParagraph"/>
              <w:numPr>
                <w:ilvl w:val="0"/>
                <w:numId w:val="7"/>
              </w:numPr>
              <w:rPr>
                <w:ins w:id="669" w:author="SONY" w:date="2014-06-23T15:33:00Z"/>
                <w:rFonts w:ascii="Times New Roman" w:hAnsi="Times New Roman" w:cs="Times New Roman"/>
                <w:sz w:val="24"/>
                <w:szCs w:val="24"/>
              </w:rPr>
            </w:pPr>
            <w:ins w:id="670" w:author="SONY" w:date="2014-06-23T15:33:00Z">
              <w:r w:rsidRPr="00390C39">
                <w:rPr>
                  <w:rFonts w:ascii="Times New Roman" w:hAnsi="Times New Roman" w:cs="Times New Roman"/>
                  <w:sz w:val="24"/>
                  <w:szCs w:val="32"/>
                </w:rPr>
                <w:t>System shall provide main home page interface in mobile application</w:t>
              </w:r>
            </w:ins>
          </w:p>
        </w:tc>
      </w:tr>
      <w:tr w:rsidR="00FA6742" w:rsidRPr="006D470A" w14:paraId="412C0EC0" w14:textId="77777777" w:rsidTr="00CB6762">
        <w:trPr>
          <w:trHeight w:val="514"/>
          <w:jc w:val="center"/>
          <w:ins w:id="671" w:author="SONY" w:date="2014-06-23T15:33:00Z"/>
          <w:trPrChange w:id="672" w:author="SONY" w:date="2014-06-25T23:47:00Z">
            <w:trPr>
              <w:trHeight w:val="514"/>
            </w:trPr>
          </w:trPrChange>
        </w:trPr>
        <w:tc>
          <w:tcPr>
            <w:tcW w:w="2584" w:type="dxa"/>
            <w:tcPrChange w:id="673" w:author="SONY" w:date="2014-06-25T23:47:00Z">
              <w:tcPr>
                <w:tcW w:w="2584" w:type="dxa"/>
              </w:tcPr>
            </w:tcPrChange>
          </w:tcPr>
          <w:p w14:paraId="1F73B538" w14:textId="77777777" w:rsidR="00FA6742" w:rsidRPr="006D470A" w:rsidRDefault="00FA6742" w:rsidP="00600232">
            <w:pPr>
              <w:jc w:val="right"/>
              <w:rPr>
                <w:ins w:id="674" w:author="SONY" w:date="2014-06-23T15:33:00Z"/>
                <w:rFonts w:ascii="Times New Roman" w:hAnsi="Times New Roman" w:cs="Times New Roman"/>
                <w:b/>
                <w:sz w:val="24"/>
                <w:szCs w:val="24"/>
              </w:rPr>
            </w:pPr>
            <w:ins w:id="675" w:author="SONY" w:date="2014-06-23T15:33:00Z">
              <w:r w:rsidRPr="006D470A">
                <w:rPr>
                  <w:rFonts w:ascii="Times New Roman" w:hAnsi="Times New Roman" w:cs="Times New Roman"/>
                  <w:b/>
                  <w:sz w:val="24"/>
                  <w:szCs w:val="24"/>
                </w:rPr>
                <w:t>Alternative Flows:</w:t>
              </w:r>
            </w:ins>
          </w:p>
        </w:tc>
        <w:tc>
          <w:tcPr>
            <w:tcW w:w="8004" w:type="dxa"/>
            <w:gridSpan w:val="3"/>
            <w:tcPrChange w:id="676" w:author="SONY" w:date="2014-06-25T23:47:00Z">
              <w:tcPr>
                <w:tcW w:w="8004" w:type="dxa"/>
                <w:gridSpan w:val="3"/>
              </w:tcPr>
            </w:tcPrChange>
          </w:tcPr>
          <w:p w14:paraId="34FBF67E" w14:textId="77777777" w:rsidR="00FA6742" w:rsidRPr="00D300C6" w:rsidRDefault="00FA6742" w:rsidP="00600232">
            <w:pPr>
              <w:rPr>
                <w:ins w:id="677" w:author="SONY" w:date="2014-06-23T15:33:00Z"/>
                <w:rFonts w:ascii="Times New Roman" w:hAnsi="Times New Roman" w:cs="Times New Roman"/>
                <w:sz w:val="24"/>
                <w:szCs w:val="24"/>
              </w:rPr>
            </w:pPr>
            <w:ins w:id="678" w:author="SONY" w:date="2014-06-23T15:33:00Z">
              <w:r>
                <w:rPr>
                  <w:rFonts w:ascii="Times New Roman" w:hAnsi="Times New Roman" w:cs="Times New Roman"/>
                  <w:sz w:val="24"/>
                  <w:szCs w:val="24"/>
                </w:rPr>
                <w:t>N/A</w:t>
              </w:r>
            </w:ins>
          </w:p>
        </w:tc>
      </w:tr>
      <w:tr w:rsidR="00FA6742" w:rsidRPr="006D470A" w14:paraId="2A39F644" w14:textId="77777777" w:rsidTr="00CB6762">
        <w:trPr>
          <w:trHeight w:val="477"/>
          <w:jc w:val="center"/>
          <w:ins w:id="679" w:author="SONY" w:date="2014-06-23T15:33:00Z"/>
          <w:trPrChange w:id="680" w:author="SONY" w:date="2014-06-25T23:47:00Z">
            <w:trPr>
              <w:trHeight w:val="477"/>
            </w:trPr>
          </w:trPrChange>
        </w:trPr>
        <w:tc>
          <w:tcPr>
            <w:tcW w:w="2584" w:type="dxa"/>
            <w:tcPrChange w:id="681" w:author="SONY" w:date="2014-06-25T23:47:00Z">
              <w:tcPr>
                <w:tcW w:w="2584" w:type="dxa"/>
              </w:tcPr>
            </w:tcPrChange>
          </w:tcPr>
          <w:p w14:paraId="523EA075" w14:textId="77777777" w:rsidR="00FA6742" w:rsidRPr="006D470A" w:rsidRDefault="00FA6742" w:rsidP="00600232">
            <w:pPr>
              <w:jc w:val="right"/>
              <w:rPr>
                <w:ins w:id="682" w:author="SONY" w:date="2014-06-23T15:33:00Z"/>
                <w:rFonts w:ascii="Times New Roman" w:hAnsi="Times New Roman" w:cs="Times New Roman"/>
                <w:b/>
                <w:sz w:val="24"/>
                <w:szCs w:val="24"/>
              </w:rPr>
            </w:pPr>
            <w:ins w:id="683" w:author="SONY" w:date="2014-06-23T15:33:00Z">
              <w:r w:rsidRPr="006D470A">
                <w:rPr>
                  <w:rFonts w:ascii="Times New Roman" w:hAnsi="Times New Roman" w:cs="Times New Roman"/>
                  <w:b/>
                  <w:sz w:val="24"/>
                  <w:szCs w:val="24"/>
                </w:rPr>
                <w:t>Exceptions:</w:t>
              </w:r>
            </w:ins>
          </w:p>
        </w:tc>
        <w:tc>
          <w:tcPr>
            <w:tcW w:w="8004" w:type="dxa"/>
            <w:gridSpan w:val="3"/>
            <w:tcPrChange w:id="684" w:author="SONY" w:date="2014-06-25T23:47:00Z">
              <w:tcPr>
                <w:tcW w:w="8004" w:type="dxa"/>
                <w:gridSpan w:val="3"/>
              </w:tcPr>
            </w:tcPrChange>
          </w:tcPr>
          <w:p w14:paraId="479E97FF" w14:textId="77777777" w:rsidR="00FA6742" w:rsidRPr="006D470A" w:rsidRDefault="00FA6742" w:rsidP="00600232">
            <w:pPr>
              <w:rPr>
                <w:ins w:id="685" w:author="SONY" w:date="2014-06-23T15:33:00Z"/>
                <w:rFonts w:ascii="Times New Roman" w:hAnsi="Times New Roman" w:cs="Times New Roman"/>
                <w:sz w:val="24"/>
                <w:szCs w:val="24"/>
              </w:rPr>
            </w:pPr>
            <w:ins w:id="686" w:author="SONY" w:date="2014-06-23T15:33:00Z">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 cannot logout</w:t>
              </w:r>
              <w:r w:rsidRPr="006D470A">
                <w:rPr>
                  <w:rFonts w:ascii="Times New Roman" w:hAnsi="Times New Roman" w:cs="Times New Roman"/>
                  <w:sz w:val="24"/>
                  <w:szCs w:val="24"/>
                </w:rPr>
                <w:t xml:space="preserve"> to the website or the application.</w:t>
              </w:r>
              <w:r w:rsidRPr="006D470A">
                <w:rPr>
                  <w:sz w:val="24"/>
                  <w:szCs w:val="24"/>
                </w:rPr>
                <w:t xml:space="preserve"> </w:t>
              </w:r>
            </w:ins>
          </w:p>
        </w:tc>
      </w:tr>
      <w:tr w:rsidR="00FA6742" w:rsidRPr="006D470A" w14:paraId="11C1422F" w14:textId="77777777" w:rsidTr="00CB6762">
        <w:trPr>
          <w:trHeight w:val="396"/>
          <w:jc w:val="center"/>
          <w:ins w:id="687" w:author="SONY" w:date="2014-06-23T15:33:00Z"/>
          <w:trPrChange w:id="688" w:author="SONY" w:date="2014-06-25T23:47:00Z">
            <w:trPr>
              <w:trHeight w:val="396"/>
            </w:trPr>
          </w:trPrChange>
        </w:trPr>
        <w:tc>
          <w:tcPr>
            <w:tcW w:w="2584" w:type="dxa"/>
            <w:tcPrChange w:id="689" w:author="SONY" w:date="2014-06-25T23:47:00Z">
              <w:tcPr>
                <w:tcW w:w="2584" w:type="dxa"/>
              </w:tcPr>
            </w:tcPrChange>
          </w:tcPr>
          <w:p w14:paraId="0CA9665F" w14:textId="77777777" w:rsidR="00FA6742" w:rsidRPr="006D470A" w:rsidRDefault="00FA6742" w:rsidP="00600232">
            <w:pPr>
              <w:jc w:val="right"/>
              <w:rPr>
                <w:ins w:id="690" w:author="SONY" w:date="2014-06-23T15:33:00Z"/>
                <w:rFonts w:ascii="Times New Roman" w:hAnsi="Times New Roman" w:cs="Times New Roman"/>
                <w:b/>
                <w:sz w:val="24"/>
                <w:szCs w:val="24"/>
              </w:rPr>
            </w:pPr>
            <w:ins w:id="691" w:author="SONY" w:date="2014-06-23T15:33:00Z">
              <w:r w:rsidRPr="006D470A">
                <w:rPr>
                  <w:rFonts w:ascii="Times New Roman" w:hAnsi="Times New Roman" w:cs="Times New Roman"/>
                  <w:b/>
                  <w:sz w:val="24"/>
                  <w:szCs w:val="24"/>
                </w:rPr>
                <w:t>Includes:</w:t>
              </w:r>
            </w:ins>
          </w:p>
        </w:tc>
        <w:tc>
          <w:tcPr>
            <w:tcW w:w="8004" w:type="dxa"/>
            <w:gridSpan w:val="3"/>
            <w:tcPrChange w:id="692" w:author="SONY" w:date="2014-06-25T23:47:00Z">
              <w:tcPr>
                <w:tcW w:w="8004" w:type="dxa"/>
                <w:gridSpan w:val="3"/>
              </w:tcPr>
            </w:tcPrChange>
          </w:tcPr>
          <w:p w14:paraId="59C911EB" w14:textId="77777777" w:rsidR="00FA6742" w:rsidRPr="006D470A" w:rsidRDefault="00FA6742" w:rsidP="00600232">
            <w:pPr>
              <w:rPr>
                <w:ins w:id="693" w:author="SONY" w:date="2014-06-23T15:33:00Z"/>
                <w:rFonts w:ascii="Times New Roman" w:hAnsi="Times New Roman" w:cs="Times New Roman"/>
                <w:sz w:val="24"/>
                <w:szCs w:val="24"/>
              </w:rPr>
            </w:pPr>
            <w:ins w:id="694" w:author="SONY" w:date="2014-06-23T15:33:00Z">
              <w:r>
                <w:rPr>
                  <w:rFonts w:ascii="Times New Roman" w:hAnsi="Times New Roman" w:cs="Times New Roman"/>
                  <w:sz w:val="24"/>
                  <w:szCs w:val="24"/>
                </w:rPr>
                <w:t>Steps 1-4</w:t>
              </w:r>
              <w:r w:rsidRPr="006D470A">
                <w:rPr>
                  <w:rFonts w:ascii="Times New Roman" w:hAnsi="Times New Roman" w:cs="Times New Roman"/>
                  <w:sz w:val="24"/>
                  <w:szCs w:val="24"/>
                </w:rPr>
                <w:t xml:space="preserve"> in the normal flow would be required fo</w:t>
              </w:r>
              <w:r>
                <w:rPr>
                  <w:rFonts w:ascii="Times New Roman" w:hAnsi="Times New Roman" w:cs="Times New Roman"/>
                  <w:sz w:val="24"/>
                  <w:szCs w:val="24"/>
                </w:rPr>
                <w:t>r all types of request for logout</w:t>
              </w:r>
              <w:r w:rsidRPr="006D470A">
                <w:rPr>
                  <w:rFonts w:ascii="Times New Roman" w:hAnsi="Times New Roman" w:cs="Times New Roman"/>
                  <w:sz w:val="24"/>
                  <w:szCs w:val="24"/>
                </w:rPr>
                <w:t>.</w:t>
              </w:r>
            </w:ins>
          </w:p>
        </w:tc>
      </w:tr>
      <w:tr w:rsidR="00FA6742" w:rsidRPr="006D470A" w14:paraId="24DC3D67" w14:textId="77777777" w:rsidTr="00CB6762">
        <w:trPr>
          <w:trHeight w:val="462"/>
          <w:jc w:val="center"/>
          <w:ins w:id="695" w:author="SONY" w:date="2014-06-23T15:33:00Z"/>
          <w:trPrChange w:id="696" w:author="SONY" w:date="2014-06-25T23:47:00Z">
            <w:trPr>
              <w:trHeight w:val="462"/>
            </w:trPr>
          </w:trPrChange>
        </w:trPr>
        <w:tc>
          <w:tcPr>
            <w:tcW w:w="2584" w:type="dxa"/>
            <w:tcPrChange w:id="697" w:author="SONY" w:date="2014-06-25T23:47:00Z">
              <w:tcPr>
                <w:tcW w:w="2584" w:type="dxa"/>
              </w:tcPr>
            </w:tcPrChange>
          </w:tcPr>
          <w:p w14:paraId="3E14C86F" w14:textId="77777777" w:rsidR="00FA6742" w:rsidRPr="006D470A" w:rsidRDefault="00FA6742" w:rsidP="00600232">
            <w:pPr>
              <w:jc w:val="right"/>
              <w:rPr>
                <w:ins w:id="698" w:author="SONY" w:date="2014-06-23T15:33:00Z"/>
                <w:rFonts w:ascii="Times New Roman" w:hAnsi="Times New Roman" w:cs="Times New Roman"/>
                <w:b/>
                <w:sz w:val="24"/>
                <w:szCs w:val="24"/>
              </w:rPr>
            </w:pPr>
            <w:ins w:id="699" w:author="SONY" w:date="2014-06-23T15:33:00Z">
              <w:r w:rsidRPr="006D470A">
                <w:rPr>
                  <w:rFonts w:ascii="Times New Roman" w:hAnsi="Times New Roman" w:cs="Times New Roman"/>
                  <w:b/>
                  <w:sz w:val="24"/>
                  <w:szCs w:val="24"/>
                </w:rPr>
                <w:t>Frequency of Use:</w:t>
              </w:r>
            </w:ins>
          </w:p>
        </w:tc>
        <w:tc>
          <w:tcPr>
            <w:tcW w:w="8004" w:type="dxa"/>
            <w:gridSpan w:val="3"/>
            <w:tcPrChange w:id="700" w:author="SONY" w:date="2014-06-25T23:47:00Z">
              <w:tcPr>
                <w:tcW w:w="8004" w:type="dxa"/>
                <w:gridSpan w:val="3"/>
              </w:tcPr>
            </w:tcPrChange>
          </w:tcPr>
          <w:p w14:paraId="3E5A2F7A" w14:textId="77777777" w:rsidR="00FA6742" w:rsidRPr="006D470A" w:rsidRDefault="00FA6742" w:rsidP="00600232">
            <w:pPr>
              <w:rPr>
                <w:ins w:id="701" w:author="SONY" w:date="2014-06-23T15:33:00Z"/>
                <w:rFonts w:ascii="Times New Roman" w:hAnsi="Times New Roman" w:cs="Times New Roman"/>
                <w:sz w:val="24"/>
                <w:szCs w:val="24"/>
              </w:rPr>
            </w:pPr>
            <w:ins w:id="702" w:author="SONY" w:date="2014-06-23T15:33:00Z">
              <w:r w:rsidRPr="006D470A">
                <w:rPr>
                  <w:rFonts w:ascii="Times New Roman" w:hAnsi="Times New Roman" w:cs="Times New Roman"/>
                  <w:sz w:val="24"/>
                  <w:szCs w:val="24"/>
                </w:rPr>
                <w:t>On demand</w:t>
              </w:r>
            </w:ins>
          </w:p>
        </w:tc>
      </w:tr>
      <w:tr w:rsidR="00FA6742" w:rsidRPr="006D470A" w14:paraId="3F97C3B5" w14:textId="77777777" w:rsidTr="00CB6762">
        <w:trPr>
          <w:trHeight w:val="477"/>
          <w:jc w:val="center"/>
          <w:ins w:id="703" w:author="SONY" w:date="2014-06-23T15:33:00Z"/>
          <w:trPrChange w:id="704" w:author="SONY" w:date="2014-06-25T23:47:00Z">
            <w:trPr>
              <w:trHeight w:val="477"/>
            </w:trPr>
          </w:trPrChange>
        </w:trPr>
        <w:tc>
          <w:tcPr>
            <w:tcW w:w="2584" w:type="dxa"/>
            <w:tcPrChange w:id="705" w:author="SONY" w:date="2014-06-25T23:47:00Z">
              <w:tcPr>
                <w:tcW w:w="2584" w:type="dxa"/>
              </w:tcPr>
            </w:tcPrChange>
          </w:tcPr>
          <w:p w14:paraId="302C6958" w14:textId="77777777" w:rsidR="00FA6742" w:rsidRPr="006D470A" w:rsidRDefault="00FA6742" w:rsidP="00600232">
            <w:pPr>
              <w:jc w:val="right"/>
              <w:rPr>
                <w:ins w:id="706" w:author="SONY" w:date="2014-06-23T15:33:00Z"/>
                <w:rFonts w:ascii="Times New Roman" w:hAnsi="Times New Roman" w:cs="Times New Roman"/>
                <w:b/>
                <w:sz w:val="24"/>
                <w:szCs w:val="24"/>
              </w:rPr>
            </w:pPr>
            <w:ins w:id="707" w:author="SONY" w:date="2014-06-23T15:33:00Z">
              <w:r w:rsidRPr="006D470A">
                <w:rPr>
                  <w:rFonts w:ascii="Times New Roman" w:hAnsi="Times New Roman" w:cs="Times New Roman"/>
                  <w:b/>
                  <w:sz w:val="24"/>
                  <w:szCs w:val="24"/>
                </w:rPr>
                <w:t>Special Requirements:</w:t>
              </w:r>
            </w:ins>
          </w:p>
        </w:tc>
        <w:tc>
          <w:tcPr>
            <w:tcW w:w="8004" w:type="dxa"/>
            <w:gridSpan w:val="3"/>
            <w:tcPrChange w:id="708" w:author="SONY" w:date="2014-06-25T23:47:00Z">
              <w:tcPr>
                <w:tcW w:w="8004" w:type="dxa"/>
                <w:gridSpan w:val="3"/>
              </w:tcPr>
            </w:tcPrChange>
          </w:tcPr>
          <w:p w14:paraId="32D20F0A" w14:textId="77777777" w:rsidR="00FA6742" w:rsidRPr="006D470A" w:rsidRDefault="00FA6742" w:rsidP="00600232">
            <w:pPr>
              <w:rPr>
                <w:ins w:id="709" w:author="SONY" w:date="2014-06-23T15:33:00Z"/>
                <w:rFonts w:ascii="Times New Roman" w:hAnsi="Times New Roman" w:cs="Times New Roman"/>
                <w:sz w:val="24"/>
                <w:szCs w:val="24"/>
              </w:rPr>
            </w:pPr>
            <w:ins w:id="710" w:author="SONY" w:date="2014-06-23T15:33:00Z">
              <w:r w:rsidRPr="006D470A">
                <w:rPr>
                  <w:rFonts w:ascii="Times New Roman" w:hAnsi="Times New Roman" w:cs="Times New Roman"/>
                  <w:sz w:val="24"/>
                  <w:szCs w:val="24"/>
                </w:rPr>
                <w:t>N/A</w:t>
              </w:r>
            </w:ins>
          </w:p>
        </w:tc>
      </w:tr>
      <w:tr w:rsidR="00FA6742" w:rsidRPr="006D470A" w14:paraId="5DBD1A3D" w14:textId="77777777" w:rsidTr="00CB6762">
        <w:trPr>
          <w:trHeight w:val="592"/>
          <w:jc w:val="center"/>
          <w:ins w:id="711" w:author="SONY" w:date="2014-06-23T15:33:00Z"/>
          <w:trPrChange w:id="712" w:author="SONY" w:date="2014-06-25T23:47:00Z">
            <w:trPr>
              <w:trHeight w:val="592"/>
            </w:trPr>
          </w:trPrChange>
        </w:trPr>
        <w:tc>
          <w:tcPr>
            <w:tcW w:w="2584" w:type="dxa"/>
            <w:tcPrChange w:id="713" w:author="SONY" w:date="2014-06-25T23:47:00Z">
              <w:tcPr>
                <w:tcW w:w="2584" w:type="dxa"/>
              </w:tcPr>
            </w:tcPrChange>
          </w:tcPr>
          <w:p w14:paraId="3C3BBEC3" w14:textId="77777777" w:rsidR="00FA6742" w:rsidRPr="006D470A" w:rsidRDefault="00FA6742" w:rsidP="00600232">
            <w:pPr>
              <w:jc w:val="right"/>
              <w:rPr>
                <w:ins w:id="714" w:author="SONY" w:date="2014-06-23T15:33:00Z"/>
                <w:rFonts w:ascii="Times New Roman" w:hAnsi="Times New Roman" w:cs="Times New Roman"/>
                <w:b/>
                <w:sz w:val="24"/>
                <w:szCs w:val="24"/>
              </w:rPr>
            </w:pPr>
            <w:ins w:id="715" w:author="SONY" w:date="2014-06-23T15:33:00Z">
              <w:r w:rsidRPr="006D470A">
                <w:rPr>
                  <w:rFonts w:ascii="Times New Roman" w:hAnsi="Times New Roman" w:cs="Times New Roman"/>
                  <w:b/>
                  <w:sz w:val="24"/>
                  <w:szCs w:val="24"/>
                </w:rPr>
                <w:t>Assumptions:</w:t>
              </w:r>
            </w:ins>
          </w:p>
        </w:tc>
        <w:tc>
          <w:tcPr>
            <w:tcW w:w="8004" w:type="dxa"/>
            <w:gridSpan w:val="3"/>
            <w:tcPrChange w:id="716" w:author="SONY" w:date="2014-06-25T23:47:00Z">
              <w:tcPr>
                <w:tcW w:w="8004" w:type="dxa"/>
                <w:gridSpan w:val="3"/>
              </w:tcPr>
            </w:tcPrChange>
          </w:tcPr>
          <w:p w14:paraId="5B1207AB" w14:textId="77777777" w:rsidR="00FA6742" w:rsidRPr="006D470A" w:rsidRDefault="00FA6742" w:rsidP="00600232">
            <w:pPr>
              <w:rPr>
                <w:ins w:id="717" w:author="SONY" w:date="2014-06-23T15:33:00Z"/>
                <w:rFonts w:ascii="Times New Roman" w:hAnsi="Times New Roman" w:cs="Times New Roman"/>
                <w:sz w:val="24"/>
                <w:szCs w:val="24"/>
              </w:rPr>
            </w:pPr>
            <w:ins w:id="718" w:author="SONY" w:date="2014-06-23T15:33:00Z">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User has to login into the website or application already.</w:t>
              </w:r>
              <w:r w:rsidRPr="006D470A">
                <w:rPr>
                  <w:rFonts w:ascii="Times New Roman" w:hAnsi="Times New Roman" w:cs="Times New Roman"/>
                  <w:sz w:val="24"/>
                  <w:szCs w:val="24"/>
                </w:rPr>
                <w:t xml:space="preserve"> </w:t>
              </w:r>
            </w:ins>
          </w:p>
        </w:tc>
      </w:tr>
      <w:tr w:rsidR="00FA6742" w:rsidRPr="006D470A" w14:paraId="1E297DFE" w14:textId="77777777" w:rsidTr="00CB6762">
        <w:trPr>
          <w:trHeight w:val="477"/>
          <w:jc w:val="center"/>
          <w:ins w:id="719" w:author="SONY" w:date="2014-06-23T15:33:00Z"/>
          <w:trPrChange w:id="720" w:author="SONY" w:date="2014-06-25T23:47:00Z">
            <w:trPr>
              <w:trHeight w:val="477"/>
            </w:trPr>
          </w:trPrChange>
        </w:trPr>
        <w:tc>
          <w:tcPr>
            <w:tcW w:w="2584" w:type="dxa"/>
            <w:tcPrChange w:id="721" w:author="SONY" w:date="2014-06-25T23:47:00Z">
              <w:tcPr>
                <w:tcW w:w="2584" w:type="dxa"/>
              </w:tcPr>
            </w:tcPrChange>
          </w:tcPr>
          <w:p w14:paraId="3AA47E50" w14:textId="77777777" w:rsidR="00FA6742" w:rsidRPr="006D470A" w:rsidRDefault="00FA6742" w:rsidP="00600232">
            <w:pPr>
              <w:jc w:val="right"/>
              <w:rPr>
                <w:ins w:id="722" w:author="SONY" w:date="2014-06-23T15:33:00Z"/>
                <w:rFonts w:ascii="Times New Roman" w:hAnsi="Times New Roman" w:cs="Times New Roman"/>
                <w:b/>
                <w:sz w:val="24"/>
                <w:szCs w:val="24"/>
              </w:rPr>
            </w:pPr>
            <w:ins w:id="723" w:author="SONY" w:date="2014-06-23T15:33:00Z">
              <w:r w:rsidRPr="006D470A">
                <w:rPr>
                  <w:rFonts w:ascii="Times New Roman" w:hAnsi="Times New Roman" w:cs="Times New Roman"/>
                  <w:b/>
                  <w:sz w:val="24"/>
                  <w:szCs w:val="24"/>
                </w:rPr>
                <w:t>Notes and Issues:</w:t>
              </w:r>
            </w:ins>
          </w:p>
        </w:tc>
        <w:tc>
          <w:tcPr>
            <w:tcW w:w="8004" w:type="dxa"/>
            <w:gridSpan w:val="3"/>
            <w:tcPrChange w:id="724" w:author="SONY" w:date="2014-06-25T23:47:00Z">
              <w:tcPr>
                <w:tcW w:w="8004" w:type="dxa"/>
                <w:gridSpan w:val="3"/>
              </w:tcPr>
            </w:tcPrChange>
          </w:tcPr>
          <w:p w14:paraId="538E88F8" w14:textId="77777777" w:rsidR="00FA6742" w:rsidRPr="00CE4175" w:rsidRDefault="00FA6742" w:rsidP="00600232">
            <w:pPr>
              <w:rPr>
                <w:ins w:id="725" w:author="SONY" w:date="2014-06-23T15:33:00Z"/>
                <w:rFonts w:ascii="Times New Roman" w:hAnsi="Times New Roman" w:cstheme="minorBidi"/>
                <w:sz w:val="24"/>
                <w:szCs w:val="24"/>
                <w:cs/>
              </w:rPr>
            </w:pPr>
            <w:ins w:id="726" w:author="SONY" w:date="2014-06-23T15:33:00Z">
              <w:r>
                <w:rPr>
                  <w:rFonts w:ascii="Times New Roman" w:hAnsi="Times New Roman" w:cstheme="minorBidi"/>
                  <w:sz w:val="24"/>
                  <w:szCs w:val="24"/>
                </w:rPr>
                <w:t>N/A</w:t>
              </w:r>
            </w:ins>
          </w:p>
        </w:tc>
      </w:tr>
    </w:tbl>
    <w:p w14:paraId="7316ACF3" w14:textId="77777777" w:rsidR="00E618F3" w:rsidRDefault="00E618F3"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727"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728">
          <w:tblGrid>
            <w:gridCol w:w="2584"/>
            <w:gridCol w:w="2329"/>
            <w:gridCol w:w="2348"/>
            <w:gridCol w:w="3327"/>
          </w:tblGrid>
        </w:tblGridChange>
      </w:tblGrid>
      <w:tr w:rsidR="0086470B" w:rsidRPr="006D470A" w14:paraId="6FEDB634" w14:textId="77777777" w:rsidTr="00CB6762">
        <w:trPr>
          <w:trHeight w:val="254"/>
          <w:jc w:val="center"/>
          <w:ins w:id="729" w:author="SONY" w:date="2014-06-23T15:33:00Z"/>
          <w:trPrChange w:id="730" w:author="SONY" w:date="2014-06-25T23:47:00Z">
            <w:trPr>
              <w:trHeight w:val="254"/>
            </w:trPr>
          </w:trPrChange>
        </w:trPr>
        <w:tc>
          <w:tcPr>
            <w:tcW w:w="2584" w:type="dxa"/>
            <w:tcBorders>
              <w:top w:val="single" w:sz="12" w:space="0" w:color="auto"/>
              <w:bottom w:val="single" w:sz="6" w:space="0" w:color="auto"/>
            </w:tcBorders>
            <w:shd w:val="clear" w:color="auto" w:fill="F2F2F2"/>
            <w:tcPrChange w:id="731" w:author="SONY" w:date="2014-06-25T23:47:00Z">
              <w:tcPr>
                <w:tcW w:w="2584" w:type="dxa"/>
                <w:tcBorders>
                  <w:top w:val="single" w:sz="12" w:space="0" w:color="auto"/>
                  <w:bottom w:val="single" w:sz="6" w:space="0" w:color="auto"/>
                </w:tcBorders>
                <w:shd w:val="clear" w:color="auto" w:fill="F2F2F2"/>
              </w:tcPr>
            </w:tcPrChange>
          </w:tcPr>
          <w:p w14:paraId="7E12CAB2" w14:textId="77777777" w:rsidR="0086470B" w:rsidRPr="006D470A" w:rsidRDefault="0086470B" w:rsidP="00600232">
            <w:pPr>
              <w:jc w:val="right"/>
              <w:rPr>
                <w:ins w:id="732" w:author="SONY" w:date="2014-06-23T15:33:00Z"/>
                <w:rFonts w:ascii="Times New Roman" w:hAnsi="Times New Roman" w:cs="Times New Roman"/>
                <w:b/>
                <w:sz w:val="24"/>
                <w:szCs w:val="24"/>
              </w:rPr>
            </w:pPr>
            <w:ins w:id="733" w:author="SONY" w:date="2014-06-23T15:33: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734" w:author="SONY" w:date="2014-06-25T23:47:00Z">
              <w:tcPr>
                <w:tcW w:w="8004" w:type="dxa"/>
                <w:gridSpan w:val="3"/>
                <w:tcBorders>
                  <w:top w:val="single" w:sz="12" w:space="0" w:color="auto"/>
                  <w:bottom w:val="single" w:sz="6" w:space="0" w:color="auto"/>
                </w:tcBorders>
                <w:shd w:val="clear" w:color="auto" w:fill="F2F2F2"/>
              </w:tcPr>
            </w:tcPrChange>
          </w:tcPr>
          <w:p w14:paraId="31F71BAE" w14:textId="77777777" w:rsidR="0086470B" w:rsidRPr="006D470A" w:rsidRDefault="0086470B" w:rsidP="00600232">
            <w:pPr>
              <w:rPr>
                <w:ins w:id="735" w:author="SONY" w:date="2014-06-23T15:33:00Z"/>
                <w:rFonts w:ascii="Times New Roman" w:hAnsi="Times New Roman" w:cs="Times New Roman"/>
                <w:sz w:val="24"/>
                <w:szCs w:val="24"/>
              </w:rPr>
            </w:pPr>
            <w:ins w:id="736" w:author="SONY" w:date="2014-06-23T15:33:00Z">
              <w:r w:rsidRPr="006D470A">
                <w:rPr>
                  <w:rFonts w:ascii="Times New Roman" w:hAnsi="Times New Roman" w:cs="Times New Roman"/>
                  <w:sz w:val="24"/>
                  <w:szCs w:val="24"/>
                </w:rPr>
                <w:t>UC-0</w:t>
              </w:r>
              <w:r>
                <w:rPr>
                  <w:rFonts w:ascii="Times New Roman" w:hAnsi="Times New Roman" w:cs="Times New Roman"/>
                  <w:sz w:val="24"/>
                  <w:szCs w:val="24"/>
                </w:rPr>
                <w:t>4</w:t>
              </w:r>
            </w:ins>
          </w:p>
        </w:tc>
      </w:tr>
      <w:tr w:rsidR="0086470B" w:rsidRPr="006D470A" w14:paraId="5A32A009" w14:textId="77777777" w:rsidTr="00CB6762">
        <w:trPr>
          <w:trHeight w:val="462"/>
          <w:jc w:val="center"/>
          <w:ins w:id="737" w:author="SONY" w:date="2014-06-23T15:33:00Z"/>
          <w:trPrChange w:id="738" w:author="SONY" w:date="2014-06-25T23:47:00Z">
            <w:trPr>
              <w:trHeight w:val="462"/>
            </w:trPr>
          </w:trPrChange>
        </w:trPr>
        <w:tc>
          <w:tcPr>
            <w:tcW w:w="2584" w:type="dxa"/>
            <w:tcBorders>
              <w:top w:val="single" w:sz="6" w:space="0" w:color="auto"/>
              <w:bottom w:val="single" w:sz="6" w:space="0" w:color="auto"/>
            </w:tcBorders>
            <w:shd w:val="clear" w:color="auto" w:fill="F2F2F2"/>
            <w:tcPrChange w:id="739" w:author="SONY" w:date="2014-06-25T23:47:00Z">
              <w:tcPr>
                <w:tcW w:w="2584" w:type="dxa"/>
                <w:tcBorders>
                  <w:top w:val="single" w:sz="6" w:space="0" w:color="auto"/>
                  <w:bottom w:val="single" w:sz="6" w:space="0" w:color="auto"/>
                </w:tcBorders>
                <w:shd w:val="clear" w:color="auto" w:fill="F2F2F2"/>
              </w:tcPr>
            </w:tcPrChange>
          </w:tcPr>
          <w:p w14:paraId="0D73DA7C" w14:textId="77777777" w:rsidR="0086470B" w:rsidRPr="006D470A" w:rsidRDefault="0086470B" w:rsidP="00600232">
            <w:pPr>
              <w:jc w:val="right"/>
              <w:rPr>
                <w:ins w:id="740" w:author="SONY" w:date="2014-06-23T15:33:00Z"/>
                <w:rFonts w:ascii="Times New Roman" w:hAnsi="Times New Roman" w:cs="Times New Roman"/>
                <w:b/>
                <w:sz w:val="24"/>
                <w:szCs w:val="24"/>
              </w:rPr>
            </w:pPr>
            <w:ins w:id="741" w:author="SONY" w:date="2014-06-23T15:33: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742" w:author="SONY" w:date="2014-06-25T23:47:00Z">
              <w:tcPr>
                <w:tcW w:w="8004" w:type="dxa"/>
                <w:gridSpan w:val="3"/>
                <w:tcBorders>
                  <w:top w:val="single" w:sz="6" w:space="0" w:color="auto"/>
                  <w:bottom w:val="single" w:sz="6" w:space="0" w:color="auto"/>
                </w:tcBorders>
                <w:shd w:val="clear" w:color="auto" w:fill="F2F2F2"/>
              </w:tcPr>
            </w:tcPrChange>
          </w:tcPr>
          <w:p w14:paraId="3091889C" w14:textId="77777777" w:rsidR="0086470B" w:rsidRPr="006D470A" w:rsidRDefault="0086470B" w:rsidP="00600232">
            <w:pPr>
              <w:pStyle w:val="Hints"/>
              <w:rPr>
                <w:ins w:id="743" w:author="SONY" w:date="2014-06-23T15:33:00Z"/>
                <w:rFonts w:ascii="Times New Roman" w:hAnsi="Times New Roman"/>
                <w:color w:val="auto"/>
                <w:sz w:val="24"/>
                <w:szCs w:val="24"/>
              </w:rPr>
            </w:pPr>
            <w:ins w:id="744" w:author="SONY" w:date="2014-06-23T15:33:00Z">
              <w:r w:rsidRPr="006D470A">
                <w:rPr>
                  <w:rFonts w:ascii="Times New Roman" w:hAnsi="Times New Roman"/>
                  <w:color w:val="auto"/>
                  <w:sz w:val="24"/>
                  <w:szCs w:val="24"/>
                </w:rPr>
                <w:t>Log</w:t>
              </w:r>
              <w:r>
                <w:rPr>
                  <w:rFonts w:ascii="Times New Roman" w:hAnsi="Times New Roman"/>
                  <w:color w:val="auto"/>
                  <w:sz w:val="24"/>
                  <w:szCs w:val="24"/>
                </w:rPr>
                <w:t>out(in website)</w:t>
              </w:r>
            </w:ins>
          </w:p>
        </w:tc>
      </w:tr>
      <w:tr w:rsidR="0086470B" w:rsidRPr="006D470A" w14:paraId="706FFC5E" w14:textId="77777777" w:rsidTr="00CB6762">
        <w:trPr>
          <w:trHeight w:val="477"/>
          <w:jc w:val="center"/>
          <w:ins w:id="745" w:author="SONY" w:date="2014-06-23T15:33:00Z"/>
          <w:trPrChange w:id="746" w:author="SONY" w:date="2014-06-25T23:47:00Z">
            <w:trPr>
              <w:trHeight w:val="477"/>
            </w:trPr>
          </w:trPrChange>
        </w:trPr>
        <w:tc>
          <w:tcPr>
            <w:tcW w:w="2584" w:type="dxa"/>
            <w:tcBorders>
              <w:top w:val="single" w:sz="6" w:space="0" w:color="auto"/>
              <w:bottom w:val="single" w:sz="6" w:space="0" w:color="auto"/>
            </w:tcBorders>
            <w:shd w:val="clear" w:color="auto" w:fill="F2F2F2"/>
            <w:tcPrChange w:id="747" w:author="SONY" w:date="2014-06-25T23:47:00Z">
              <w:tcPr>
                <w:tcW w:w="2584" w:type="dxa"/>
                <w:tcBorders>
                  <w:top w:val="single" w:sz="6" w:space="0" w:color="auto"/>
                  <w:bottom w:val="single" w:sz="6" w:space="0" w:color="auto"/>
                </w:tcBorders>
                <w:shd w:val="clear" w:color="auto" w:fill="F2F2F2"/>
              </w:tcPr>
            </w:tcPrChange>
          </w:tcPr>
          <w:p w14:paraId="63327187" w14:textId="77777777" w:rsidR="0086470B" w:rsidRPr="006D470A" w:rsidRDefault="0086470B" w:rsidP="00600232">
            <w:pPr>
              <w:jc w:val="right"/>
              <w:rPr>
                <w:ins w:id="748" w:author="SONY" w:date="2014-06-23T15:33:00Z"/>
                <w:rFonts w:ascii="Times New Roman" w:hAnsi="Times New Roman" w:cs="Times New Roman"/>
                <w:b/>
                <w:sz w:val="24"/>
                <w:szCs w:val="24"/>
              </w:rPr>
            </w:pPr>
            <w:ins w:id="749" w:author="SONY" w:date="2014-06-23T15:33: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750" w:author="SONY" w:date="2014-06-25T23:47:00Z">
              <w:tcPr>
                <w:tcW w:w="2329" w:type="dxa"/>
                <w:tcBorders>
                  <w:top w:val="single" w:sz="6" w:space="0" w:color="auto"/>
                  <w:bottom w:val="single" w:sz="6" w:space="0" w:color="auto"/>
                </w:tcBorders>
                <w:shd w:val="clear" w:color="auto" w:fill="F2F2F2"/>
              </w:tcPr>
            </w:tcPrChange>
          </w:tcPr>
          <w:p w14:paraId="213A3657" w14:textId="77777777" w:rsidR="0086470B" w:rsidRPr="006D470A" w:rsidRDefault="0086470B" w:rsidP="00600232">
            <w:pPr>
              <w:rPr>
                <w:ins w:id="751" w:author="SONY" w:date="2014-06-23T15:33:00Z"/>
                <w:rFonts w:ascii="Times New Roman" w:hAnsi="Times New Roman" w:cs="Times New Roman"/>
                <w:sz w:val="24"/>
                <w:szCs w:val="24"/>
              </w:rPr>
            </w:pPr>
            <w:proofErr w:type="spellStart"/>
            <w:ins w:id="752" w:author="SONY" w:date="2014-06-23T15:33: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753" w:author="SONY" w:date="2014-06-25T23:47:00Z">
              <w:tcPr>
                <w:tcW w:w="2348" w:type="dxa"/>
                <w:tcBorders>
                  <w:top w:val="single" w:sz="6" w:space="0" w:color="auto"/>
                  <w:bottom w:val="single" w:sz="6" w:space="0" w:color="auto"/>
                </w:tcBorders>
                <w:shd w:val="clear" w:color="auto" w:fill="F2F2F2"/>
              </w:tcPr>
            </w:tcPrChange>
          </w:tcPr>
          <w:p w14:paraId="51436977" w14:textId="77777777" w:rsidR="0086470B" w:rsidRPr="006D470A" w:rsidRDefault="0086470B" w:rsidP="00600232">
            <w:pPr>
              <w:jc w:val="right"/>
              <w:rPr>
                <w:ins w:id="754" w:author="SONY" w:date="2014-06-23T15:33:00Z"/>
                <w:rFonts w:ascii="Times New Roman" w:hAnsi="Times New Roman" w:cs="Times New Roman"/>
                <w:b/>
                <w:sz w:val="24"/>
                <w:szCs w:val="24"/>
              </w:rPr>
            </w:pPr>
            <w:ins w:id="755" w:author="SONY" w:date="2014-06-23T15:33: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756" w:author="SONY" w:date="2014-06-25T23:47:00Z">
              <w:tcPr>
                <w:tcW w:w="3327" w:type="dxa"/>
                <w:tcBorders>
                  <w:top w:val="single" w:sz="6" w:space="0" w:color="auto"/>
                  <w:bottom w:val="single" w:sz="6" w:space="0" w:color="auto"/>
                </w:tcBorders>
                <w:shd w:val="clear" w:color="auto" w:fill="F2F2F2"/>
              </w:tcPr>
            </w:tcPrChange>
          </w:tcPr>
          <w:p w14:paraId="2231ED79" w14:textId="77777777" w:rsidR="0086470B" w:rsidRPr="006D470A" w:rsidRDefault="0086470B" w:rsidP="00600232">
            <w:pPr>
              <w:rPr>
                <w:ins w:id="757" w:author="SONY" w:date="2014-06-23T15:33:00Z"/>
                <w:rFonts w:ascii="Times New Roman" w:hAnsi="Times New Roman" w:cs="Times New Roman"/>
                <w:sz w:val="24"/>
                <w:szCs w:val="24"/>
              </w:rPr>
            </w:pPr>
            <w:proofErr w:type="spellStart"/>
            <w:ins w:id="758" w:author="SONY" w:date="2014-06-23T15:33: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86470B" w:rsidRPr="006D470A" w14:paraId="00D3D25E" w14:textId="77777777" w:rsidTr="00CB6762">
        <w:trPr>
          <w:trHeight w:val="477"/>
          <w:jc w:val="center"/>
          <w:ins w:id="759" w:author="SONY" w:date="2014-06-23T15:33:00Z"/>
          <w:trPrChange w:id="760" w:author="SONY" w:date="2014-06-25T23:47:00Z">
            <w:trPr>
              <w:trHeight w:val="477"/>
            </w:trPr>
          </w:trPrChange>
        </w:trPr>
        <w:tc>
          <w:tcPr>
            <w:tcW w:w="2584" w:type="dxa"/>
            <w:tcBorders>
              <w:top w:val="single" w:sz="6" w:space="0" w:color="auto"/>
              <w:bottom w:val="single" w:sz="6" w:space="0" w:color="auto"/>
            </w:tcBorders>
            <w:shd w:val="clear" w:color="auto" w:fill="F2F2F2"/>
            <w:tcPrChange w:id="761" w:author="SONY" w:date="2014-06-25T23:47:00Z">
              <w:tcPr>
                <w:tcW w:w="2584" w:type="dxa"/>
                <w:tcBorders>
                  <w:top w:val="single" w:sz="6" w:space="0" w:color="auto"/>
                  <w:bottom w:val="single" w:sz="6" w:space="0" w:color="auto"/>
                </w:tcBorders>
                <w:shd w:val="clear" w:color="auto" w:fill="F2F2F2"/>
              </w:tcPr>
            </w:tcPrChange>
          </w:tcPr>
          <w:p w14:paraId="133191F2" w14:textId="77777777" w:rsidR="0086470B" w:rsidRPr="006D470A" w:rsidRDefault="0086470B" w:rsidP="00600232">
            <w:pPr>
              <w:jc w:val="right"/>
              <w:rPr>
                <w:ins w:id="762" w:author="SONY" w:date="2014-06-23T15:33:00Z"/>
                <w:rFonts w:ascii="Times New Roman" w:hAnsi="Times New Roman" w:cs="Times New Roman"/>
                <w:b/>
                <w:sz w:val="24"/>
                <w:szCs w:val="24"/>
              </w:rPr>
            </w:pPr>
            <w:ins w:id="763" w:author="SONY" w:date="2014-06-23T15:33: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764" w:author="SONY" w:date="2014-06-25T23:47:00Z">
              <w:tcPr>
                <w:tcW w:w="2329" w:type="dxa"/>
                <w:tcBorders>
                  <w:top w:val="single" w:sz="6" w:space="0" w:color="auto"/>
                  <w:bottom w:val="single" w:sz="6" w:space="0" w:color="auto"/>
                </w:tcBorders>
                <w:shd w:val="clear" w:color="auto" w:fill="F2F2F2"/>
              </w:tcPr>
            </w:tcPrChange>
          </w:tcPr>
          <w:p w14:paraId="6FB8A4B0" w14:textId="77777777" w:rsidR="0086470B" w:rsidRPr="006D470A" w:rsidRDefault="0086470B" w:rsidP="00600232">
            <w:pPr>
              <w:rPr>
                <w:ins w:id="765" w:author="SONY" w:date="2014-06-23T15:33:00Z"/>
                <w:rFonts w:ascii="Times New Roman" w:hAnsi="Times New Roman" w:cs="Times New Roman"/>
                <w:sz w:val="24"/>
                <w:szCs w:val="24"/>
              </w:rPr>
            </w:pPr>
            <w:ins w:id="766" w:author="SONY" w:date="2014-06-23T15:33: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767" w:author="SONY" w:date="2014-06-25T23:47:00Z">
              <w:tcPr>
                <w:tcW w:w="2348" w:type="dxa"/>
                <w:tcBorders>
                  <w:top w:val="single" w:sz="6" w:space="0" w:color="auto"/>
                  <w:bottom w:val="single" w:sz="6" w:space="0" w:color="auto"/>
                </w:tcBorders>
                <w:shd w:val="clear" w:color="auto" w:fill="F2F2F2"/>
              </w:tcPr>
            </w:tcPrChange>
          </w:tcPr>
          <w:p w14:paraId="1992E17C" w14:textId="77777777" w:rsidR="0086470B" w:rsidRPr="006D470A" w:rsidRDefault="0086470B" w:rsidP="00600232">
            <w:pPr>
              <w:jc w:val="right"/>
              <w:rPr>
                <w:ins w:id="768" w:author="SONY" w:date="2014-06-23T15:33:00Z"/>
                <w:rFonts w:ascii="Times New Roman" w:hAnsi="Times New Roman" w:cs="Times New Roman"/>
                <w:b/>
                <w:sz w:val="24"/>
                <w:szCs w:val="24"/>
              </w:rPr>
            </w:pPr>
            <w:ins w:id="769" w:author="SONY" w:date="2014-06-23T15:33: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770" w:author="SONY" w:date="2014-06-25T23:47:00Z">
              <w:tcPr>
                <w:tcW w:w="3327" w:type="dxa"/>
                <w:tcBorders>
                  <w:top w:val="single" w:sz="6" w:space="0" w:color="auto"/>
                  <w:bottom w:val="single" w:sz="6" w:space="0" w:color="auto"/>
                </w:tcBorders>
                <w:shd w:val="clear" w:color="auto" w:fill="F2F2F2"/>
              </w:tcPr>
            </w:tcPrChange>
          </w:tcPr>
          <w:p w14:paraId="32E11AF4" w14:textId="77777777" w:rsidR="0086470B" w:rsidRPr="006D470A" w:rsidRDefault="0086470B" w:rsidP="00600232">
            <w:pPr>
              <w:rPr>
                <w:ins w:id="771" w:author="SONY" w:date="2014-06-23T15:33:00Z"/>
                <w:rFonts w:ascii="Times New Roman" w:hAnsi="Times New Roman" w:cs="Times New Roman"/>
                <w:sz w:val="24"/>
                <w:szCs w:val="24"/>
              </w:rPr>
            </w:pPr>
            <w:ins w:id="772" w:author="SONY" w:date="2014-06-23T15:33:00Z">
              <w:r>
                <w:rPr>
                  <w:rFonts w:ascii="Times New Roman" w:hAnsi="Times New Roman" w:cs="Times New Roman"/>
                  <w:sz w:val="24"/>
                  <w:szCs w:val="24"/>
                </w:rPr>
                <w:t>23/06</w:t>
              </w:r>
              <w:r w:rsidRPr="006D470A">
                <w:rPr>
                  <w:rFonts w:ascii="Times New Roman" w:hAnsi="Times New Roman" w:cs="Times New Roman"/>
                  <w:sz w:val="24"/>
                  <w:szCs w:val="24"/>
                </w:rPr>
                <w:t>/2014</w:t>
              </w:r>
            </w:ins>
          </w:p>
        </w:tc>
      </w:tr>
      <w:tr w:rsidR="0086470B" w:rsidRPr="006D470A" w14:paraId="1EB36218" w14:textId="77777777" w:rsidTr="00CB6762">
        <w:trPr>
          <w:trHeight w:val="477"/>
          <w:jc w:val="center"/>
          <w:ins w:id="773" w:author="SONY" w:date="2014-06-23T15:33:00Z"/>
          <w:trPrChange w:id="774" w:author="SONY" w:date="2014-06-25T23:47:00Z">
            <w:trPr>
              <w:trHeight w:val="477"/>
            </w:trPr>
          </w:trPrChange>
        </w:trPr>
        <w:tc>
          <w:tcPr>
            <w:tcW w:w="2584" w:type="dxa"/>
            <w:tcBorders>
              <w:top w:val="single" w:sz="6" w:space="0" w:color="auto"/>
            </w:tcBorders>
            <w:tcPrChange w:id="775" w:author="SONY" w:date="2014-06-25T23:47:00Z">
              <w:tcPr>
                <w:tcW w:w="2584" w:type="dxa"/>
                <w:tcBorders>
                  <w:top w:val="single" w:sz="6" w:space="0" w:color="auto"/>
                </w:tcBorders>
              </w:tcPr>
            </w:tcPrChange>
          </w:tcPr>
          <w:p w14:paraId="593A1DD0" w14:textId="77777777" w:rsidR="0086470B" w:rsidRPr="006D470A" w:rsidRDefault="0086470B" w:rsidP="00600232">
            <w:pPr>
              <w:jc w:val="right"/>
              <w:rPr>
                <w:ins w:id="776" w:author="SONY" w:date="2014-06-23T15:33:00Z"/>
                <w:rFonts w:ascii="Times New Roman" w:hAnsi="Times New Roman" w:cs="Times New Roman"/>
                <w:b/>
                <w:sz w:val="24"/>
                <w:szCs w:val="24"/>
              </w:rPr>
            </w:pPr>
            <w:ins w:id="777" w:author="SONY" w:date="2014-06-23T15:33: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778" w:author="SONY" w:date="2014-06-25T23:47:00Z">
              <w:tcPr>
                <w:tcW w:w="8004" w:type="dxa"/>
                <w:gridSpan w:val="3"/>
                <w:tcBorders>
                  <w:top w:val="single" w:sz="6" w:space="0" w:color="auto"/>
                </w:tcBorders>
              </w:tcPr>
            </w:tcPrChange>
          </w:tcPr>
          <w:p w14:paraId="2596A136" w14:textId="77777777" w:rsidR="0086470B" w:rsidRPr="006D470A" w:rsidRDefault="0086470B" w:rsidP="00600232">
            <w:pPr>
              <w:rPr>
                <w:ins w:id="779" w:author="SONY" w:date="2014-06-23T15:33:00Z"/>
                <w:rFonts w:ascii="Times New Roman" w:hAnsi="Times New Roman" w:cs="Times New Roman"/>
                <w:sz w:val="24"/>
                <w:szCs w:val="24"/>
              </w:rPr>
            </w:pPr>
            <w:ins w:id="780" w:author="SONY" w:date="2014-06-23T15:33:00Z">
              <w:r w:rsidRPr="006D470A">
                <w:rPr>
                  <w:rFonts w:ascii="Times New Roman" w:hAnsi="Times New Roman" w:cs="Times New Roman"/>
                  <w:sz w:val="24"/>
                  <w:szCs w:val="24"/>
                </w:rPr>
                <w:t>Patient</w:t>
              </w:r>
              <w:r>
                <w:rPr>
                  <w:rFonts w:ascii="Times New Roman" w:hAnsi="Times New Roman" w:cs="Times New Roman"/>
                  <w:sz w:val="24"/>
                  <w:szCs w:val="24"/>
                </w:rPr>
                <w:t>, Officer, Dentist</w:t>
              </w:r>
            </w:ins>
          </w:p>
        </w:tc>
      </w:tr>
      <w:tr w:rsidR="0086470B" w:rsidRPr="006D470A" w14:paraId="04391A6F" w14:textId="77777777" w:rsidTr="00CB6762">
        <w:trPr>
          <w:trHeight w:val="701"/>
          <w:jc w:val="center"/>
          <w:ins w:id="781" w:author="SONY" w:date="2014-06-23T15:33:00Z"/>
          <w:trPrChange w:id="782" w:author="SONY" w:date="2014-06-25T23:47:00Z">
            <w:trPr>
              <w:trHeight w:val="701"/>
            </w:trPr>
          </w:trPrChange>
        </w:trPr>
        <w:tc>
          <w:tcPr>
            <w:tcW w:w="2584" w:type="dxa"/>
            <w:tcPrChange w:id="783" w:author="SONY" w:date="2014-06-25T23:47:00Z">
              <w:tcPr>
                <w:tcW w:w="2584" w:type="dxa"/>
              </w:tcPr>
            </w:tcPrChange>
          </w:tcPr>
          <w:p w14:paraId="62C70583" w14:textId="77777777" w:rsidR="0086470B" w:rsidRPr="006D470A" w:rsidRDefault="0086470B" w:rsidP="00600232">
            <w:pPr>
              <w:jc w:val="right"/>
              <w:rPr>
                <w:ins w:id="784" w:author="SONY" w:date="2014-06-23T15:33:00Z"/>
                <w:rFonts w:ascii="Times New Roman" w:hAnsi="Times New Roman" w:cs="Times New Roman"/>
                <w:b/>
                <w:sz w:val="24"/>
                <w:szCs w:val="24"/>
              </w:rPr>
            </w:pPr>
            <w:ins w:id="785" w:author="SONY" w:date="2014-06-23T15:33:00Z">
              <w:r w:rsidRPr="006D470A">
                <w:rPr>
                  <w:rFonts w:ascii="Times New Roman" w:hAnsi="Times New Roman" w:cs="Times New Roman"/>
                  <w:b/>
                  <w:sz w:val="24"/>
                  <w:szCs w:val="24"/>
                </w:rPr>
                <w:lastRenderedPageBreak/>
                <w:t>Description:</w:t>
              </w:r>
            </w:ins>
          </w:p>
        </w:tc>
        <w:tc>
          <w:tcPr>
            <w:tcW w:w="8004" w:type="dxa"/>
            <w:gridSpan w:val="3"/>
            <w:tcPrChange w:id="786" w:author="SONY" w:date="2014-06-25T23:47:00Z">
              <w:tcPr>
                <w:tcW w:w="8004" w:type="dxa"/>
                <w:gridSpan w:val="3"/>
              </w:tcPr>
            </w:tcPrChange>
          </w:tcPr>
          <w:p w14:paraId="082B67C8" w14:textId="77777777" w:rsidR="0086470B" w:rsidRPr="006D470A" w:rsidRDefault="0086470B" w:rsidP="00600232">
            <w:pPr>
              <w:rPr>
                <w:ins w:id="787" w:author="SONY" w:date="2014-06-23T15:33:00Z"/>
                <w:rFonts w:ascii="Times New Roman" w:hAnsi="Times New Roman" w:cs="Times New Roman"/>
                <w:color w:val="A6A6A6"/>
                <w:sz w:val="24"/>
                <w:szCs w:val="24"/>
              </w:rPr>
            </w:pPr>
            <w:ins w:id="788" w:author="SONY" w:date="2014-06-23T15:33:00Z">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w:t>
              </w:r>
              <w:r>
                <w:rPr>
                  <w:rFonts w:ascii="Times New Roman" w:hAnsi="Times New Roman" w:cs="Times New Roman"/>
                  <w:sz w:val="24"/>
                  <w:szCs w:val="24"/>
                </w:rPr>
                <w:t>logout from the system</w:t>
              </w:r>
            </w:ins>
          </w:p>
        </w:tc>
      </w:tr>
      <w:tr w:rsidR="0086470B" w:rsidRPr="006D470A" w14:paraId="3F810830" w14:textId="77777777" w:rsidTr="00CB6762">
        <w:trPr>
          <w:trHeight w:val="477"/>
          <w:jc w:val="center"/>
          <w:ins w:id="789" w:author="SONY" w:date="2014-06-23T15:33:00Z"/>
          <w:trPrChange w:id="790" w:author="SONY" w:date="2014-06-25T23:47:00Z">
            <w:trPr>
              <w:trHeight w:val="477"/>
            </w:trPr>
          </w:trPrChange>
        </w:trPr>
        <w:tc>
          <w:tcPr>
            <w:tcW w:w="2584" w:type="dxa"/>
            <w:tcPrChange w:id="791" w:author="SONY" w:date="2014-06-25T23:47:00Z">
              <w:tcPr>
                <w:tcW w:w="2584" w:type="dxa"/>
              </w:tcPr>
            </w:tcPrChange>
          </w:tcPr>
          <w:p w14:paraId="1DB7BF56" w14:textId="77777777" w:rsidR="0086470B" w:rsidRPr="006D470A" w:rsidRDefault="0086470B" w:rsidP="00600232">
            <w:pPr>
              <w:jc w:val="right"/>
              <w:rPr>
                <w:ins w:id="792" w:author="SONY" w:date="2014-06-23T15:33:00Z"/>
                <w:rFonts w:ascii="Times New Roman" w:hAnsi="Times New Roman" w:cs="Times New Roman"/>
                <w:b/>
                <w:sz w:val="24"/>
                <w:szCs w:val="24"/>
              </w:rPr>
            </w:pPr>
            <w:ins w:id="793" w:author="SONY" w:date="2014-06-23T15:33:00Z">
              <w:r w:rsidRPr="006D470A">
                <w:rPr>
                  <w:rFonts w:ascii="Times New Roman" w:hAnsi="Times New Roman" w:cs="Times New Roman"/>
                  <w:b/>
                  <w:sz w:val="24"/>
                  <w:szCs w:val="24"/>
                </w:rPr>
                <w:t>Trigger:</w:t>
              </w:r>
            </w:ins>
          </w:p>
        </w:tc>
        <w:tc>
          <w:tcPr>
            <w:tcW w:w="8004" w:type="dxa"/>
            <w:gridSpan w:val="3"/>
            <w:tcPrChange w:id="794" w:author="SONY" w:date="2014-06-25T23:47:00Z">
              <w:tcPr>
                <w:tcW w:w="8004" w:type="dxa"/>
                <w:gridSpan w:val="3"/>
              </w:tcPr>
            </w:tcPrChange>
          </w:tcPr>
          <w:p w14:paraId="2D3403C3" w14:textId="77777777" w:rsidR="0086470B" w:rsidRPr="0067614F" w:rsidRDefault="0086470B" w:rsidP="00600232">
            <w:pPr>
              <w:rPr>
                <w:ins w:id="795" w:author="SONY" w:date="2014-06-23T15:33:00Z"/>
                <w:rFonts w:ascii="Times" w:hAnsi="Times" w:cs="Times New Roman"/>
                <w:sz w:val="24"/>
                <w:szCs w:val="24"/>
              </w:rPr>
            </w:pPr>
            <w:ins w:id="796" w:author="SONY" w:date="2014-06-23T15:33:00Z">
              <w:r w:rsidRPr="0067614F">
                <w:rPr>
                  <w:rFonts w:ascii="Times" w:hAnsi="Times" w:cs="Times New Roman"/>
                  <w:sz w:val="24"/>
                  <w:szCs w:val="24"/>
                </w:rPr>
                <w:t>User select</w:t>
              </w:r>
              <w:r>
                <w:rPr>
                  <w:rFonts w:ascii="Times" w:hAnsi="Times" w:cs="Times New Roman"/>
                  <w:sz w:val="24"/>
                  <w:szCs w:val="24"/>
                </w:rPr>
                <w:t>s</w:t>
              </w:r>
              <w:r w:rsidRPr="0067614F">
                <w:rPr>
                  <w:rFonts w:ascii="Times" w:hAnsi="Times" w:cs="Times New Roman"/>
                  <w:sz w:val="24"/>
                  <w:szCs w:val="24"/>
                </w:rPr>
                <w:t xml:space="preserve"> log</w:t>
              </w:r>
              <w:r w:rsidRPr="0067614F">
                <w:rPr>
                  <w:rFonts w:ascii="Times" w:hAnsi="Times" w:cs="Ayuthaya"/>
                  <w:sz w:val="24"/>
                  <w:szCs w:val="24"/>
                </w:rPr>
                <w:t>out</w:t>
              </w:r>
              <w:r>
                <w:rPr>
                  <w:rFonts w:ascii="Times" w:hAnsi="Times" w:cs="Ayuthaya"/>
                  <w:sz w:val="24"/>
                  <w:szCs w:val="24"/>
                </w:rPr>
                <w:t xml:space="preserve"> button</w:t>
              </w:r>
            </w:ins>
          </w:p>
        </w:tc>
      </w:tr>
      <w:tr w:rsidR="0086470B" w:rsidRPr="006D470A" w14:paraId="3C6CF15D" w14:textId="77777777" w:rsidTr="00CB6762">
        <w:trPr>
          <w:trHeight w:val="246"/>
          <w:jc w:val="center"/>
          <w:ins w:id="797" w:author="SONY" w:date="2014-06-23T15:33:00Z"/>
          <w:trPrChange w:id="798" w:author="SONY" w:date="2014-06-25T23:47:00Z">
            <w:trPr>
              <w:trHeight w:val="246"/>
            </w:trPr>
          </w:trPrChange>
        </w:trPr>
        <w:tc>
          <w:tcPr>
            <w:tcW w:w="2584" w:type="dxa"/>
            <w:tcPrChange w:id="799" w:author="SONY" w:date="2014-06-25T23:47:00Z">
              <w:tcPr>
                <w:tcW w:w="2584" w:type="dxa"/>
              </w:tcPr>
            </w:tcPrChange>
          </w:tcPr>
          <w:p w14:paraId="5423E3B1" w14:textId="77777777" w:rsidR="0086470B" w:rsidRPr="006D470A" w:rsidRDefault="0086470B" w:rsidP="00600232">
            <w:pPr>
              <w:jc w:val="right"/>
              <w:rPr>
                <w:ins w:id="800" w:author="SONY" w:date="2014-06-23T15:33:00Z"/>
                <w:rFonts w:ascii="Times New Roman" w:hAnsi="Times New Roman" w:cs="Times New Roman"/>
                <w:b/>
                <w:sz w:val="24"/>
                <w:szCs w:val="24"/>
              </w:rPr>
            </w:pPr>
            <w:ins w:id="801" w:author="SONY" w:date="2014-06-23T15:33:00Z">
              <w:r w:rsidRPr="006D470A">
                <w:rPr>
                  <w:rFonts w:ascii="Times New Roman" w:hAnsi="Times New Roman" w:cs="Times New Roman"/>
                  <w:b/>
                  <w:sz w:val="24"/>
                  <w:szCs w:val="24"/>
                </w:rPr>
                <w:t>Preconditions:</w:t>
              </w:r>
            </w:ins>
          </w:p>
        </w:tc>
        <w:tc>
          <w:tcPr>
            <w:tcW w:w="8004" w:type="dxa"/>
            <w:gridSpan w:val="3"/>
            <w:tcPrChange w:id="802" w:author="SONY" w:date="2014-06-25T23:47:00Z">
              <w:tcPr>
                <w:tcW w:w="8004" w:type="dxa"/>
                <w:gridSpan w:val="3"/>
              </w:tcPr>
            </w:tcPrChange>
          </w:tcPr>
          <w:p w14:paraId="7FE2D75C" w14:textId="77777777" w:rsidR="0086470B" w:rsidRPr="00D22E56" w:rsidRDefault="0086470B" w:rsidP="00600232">
            <w:pPr>
              <w:rPr>
                <w:ins w:id="803" w:author="SONY" w:date="2014-06-23T15:33:00Z"/>
                <w:rFonts w:ascii="Times New Roman" w:hAnsi="Times New Roman" w:cs="Times New Roman"/>
                <w:sz w:val="24"/>
                <w:szCs w:val="24"/>
              </w:rPr>
            </w:pPr>
            <w:ins w:id="804" w:author="SONY" w:date="2014-06-23T15:33:00Z">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is already logged into the system</w:t>
              </w:r>
            </w:ins>
          </w:p>
        </w:tc>
      </w:tr>
      <w:tr w:rsidR="0086470B" w:rsidRPr="006D470A" w14:paraId="25BE5F17" w14:textId="77777777" w:rsidTr="00CB6762">
        <w:trPr>
          <w:trHeight w:val="252"/>
          <w:jc w:val="center"/>
          <w:ins w:id="805" w:author="SONY" w:date="2014-06-23T15:33:00Z"/>
          <w:trPrChange w:id="806" w:author="SONY" w:date="2014-06-25T23:47:00Z">
            <w:trPr>
              <w:trHeight w:val="252"/>
            </w:trPr>
          </w:trPrChange>
        </w:trPr>
        <w:tc>
          <w:tcPr>
            <w:tcW w:w="2584" w:type="dxa"/>
            <w:tcPrChange w:id="807" w:author="SONY" w:date="2014-06-25T23:47:00Z">
              <w:tcPr>
                <w:tcW w:w="2584" w:type="dxa"/>
              </w:tcPr>
            </w:tcPrChange>
          </w:tcPr>
          <w:p w14:paraId="3A7449E3" w14:textId="77777777" w:rsidR="0086470B" w:rsidRPr="006D470A" w:rsidRDefault="0086470B" w:rsidP="00600232">
            <w:pPr>
              <w:jc w:val="right"/>
              <w:rPr>
                <w:ins w:id="808" w:author="SONY" w:date="2014-06-23T15:33:00Z"/>
                <w:rFonts w:ascii="Times New Roman" w:hAnsi="Times New Roman" w:cs="Times New Roman"/>
                <w:b/>
                <w:sz w:val="24"/>
                <w:szCs w:val="24"/>
              </w:rPr>
            </w:pPr>
            <w:proofErr w:type="spellStart"/>
            <w:ins w:id="809" w:author="SONY" w:date="2014-06-23T15:33: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810" w:author="SONY" w:date="2014-06-25T23:47:00Z">
              <w:tcPr>
                <w:tcW w:w="8004" w:type="dxa"/>
                <w:gridSpan w:val="3"/>
              </w:tcPr>
            </w:tcPrChange>
          </w:tcPr>
          <w:p w14:paraId="1A435FC9" w14:textId="77777777" w:rsidR="0086470B" w:rsidRPr="006D470A" w:rsidRDefault="0086470B" w:rsidP="00600232">
            <w:pPr>
              <w:rPr>
                <w:ins w:id="811" w:author="SONY" w:date="2014-06-23T15:33:00Z"/>
                <w:rFonts w:ascii="Times New Roman" w:hAnsi="Times New Roman" w:cs="Times New Roman"/>
                <w:sz w:val="24"/>
                <w:szCs w:val="24"/>
              </w:rPr>
            </w:pPr>
            <w:ins w:id="812" w:author="SONY" w:date="2014-06-23T15:33:00Z">
              <w:r>
                <w:rPr>
                  <w:rFonts w:ascii="Times New Roman" w:hAnsi="Times New Roman" w:cs="Times New Roman"/>
                  <w:sz w:val="24"/>
                  <w:szCs w:val="24"/>
                </w:rPr>
                <w:t>User logged out of the system and redirect to main home page</w:t>
              </w:r>
            </w:ins>
          </w:p>
        </w:tc>
      </w:tr>
      <w:tr w:rsidR="0086470B" w:rsidRPr="006D470A" w14:paraId="23CDD39B" w14:textId="77777777" w:rsidTr="00CB6762">
        <w:trPr>
          <w:trHeight w:val="1260"/>
          <w:jc w:val="center"/>
          <w:ins w:id="813" w:author="SONY" w:date="2014-06-23T15:33:00Z"/>
          <w:trPrChange w:id="814" w:author="SONY" w:date="2014-06-25T23:47:00Z">
            <w:trPr>
              <w:trHeight w:val="1260"/>
            </w:trPr>
          </w:trPrChange>
        </w:trPr>
        <w:tc>
          <w:tcPr>
            <w:tcW w:w="2584" w:type="dxa"/>
            <w:tcPrChange w:id="815" w:author="SONY" w:date="2014-06-25T23:47:00Z">
              <w:tcPr>
                <w:tcW w:w="2584" w:type="dxa"/>
              </w:tcPr>
            </w:tcPrChange>
          </w:tcPr>
          <w:p w14:paraId="1352AA42" w14:textId="77777777" w:rsidR="0086470B" w:rsidRPr="006D470A" w:rsidRDefault="0086470B" w:rsidP="00600232">
            <w:pPr>
              <w:jc w:val="right"/>
              <w:rPr>
                <w:ins w:id="816" w:author="SONY" w:date="2014-06-23T15:33:00Z"/>
                <w:rFonts w:ascii="Times New Roman" w:hAnsi="Times New Roman" w:cs="Times New Roman"/>
                <w:b/>
                <w:sz w:val="24"/>
                <w:szCs w:val="24"/>
              </w:rPr>
            </w:pPr>
            <w:ins w:id="817" w:author="SONY" w:date="2014-06-23T15:33:00Z">
              <w:r w:rsidRPr="006D470A">
                <w:rPr>
                  <w:rFonts w:ascii="Times New Roman" w:hAnsi="Times New Roman" w:cs="Times New Roman"/>
                  <w:b/>
                  <w:sz w:val="24"/>
                  <w:szCs w:val="24"/>
                </w:rPr>
                <w:t>Normal Flow:</w:t>
              </w:r>
            </w:ins>
          </w:p>
        </w:tc>
        <w:tc>
          <w:tcPr>
            <w:tcW w:w="8004" w:type="dxa"/>
            <w:gridSpan w:val="3"/>
            <w:tcPrChange w:id="818" w:author="SONY" w:date="2014-06-25T23:47:00Z">
              <w:tcPr>
                <w:tcW w:w="8004" w:type="dxa"/>
                <w:gridSpan w:val="3"/>
              </w:tcPr>
            </w:tcPrChange>
          </w:tcPr>
          <w:p w14:paraId="655A6297" w14:textId="77777777" w:rsidR="0086470B" w:rsidRDefault="0086470B" w:rsidP="0086470B">
            <w:pPr>
              <w:pStyle w:val="ListParagraph"/>
              <w:numPr>
                <w:ilvl w:val="0"/>
                <w:numId w:val="29"/>
              </w:numPr>
              <w:rPr>
                <w:ins w:id="819" w:author="SONY" w:date="2014-06-23T15:33:00Z"/>
                <w:rFonts w:ascii="Times New Roman" w:hAnsi="Times New Roman" w:cs="Times New Roman"/>
                <w:sz w:val="24"/>
                <w:szCs w:val="24"/>
              </w:rPr>
            </w:pPr>
            <w:ins w:id="820" w:author="SONY" w:date="2014-06-23T15:33:00Z">
              <w:r>
                <w:rPr>
                  <w:rFonts w:ascii="Times New Roman" w:hAnsi="Times New Roman" w:cs="Times New Roman"/>
                  <w:sz w:val="24"/>
                  <w:szCs w:val="24"/>
                </w:rPr>
                <w:t>User selects logout menu</w:t>
              </w:r>
            </w:ins>
          </w:p>
          <w:p w14:paraId="57853909" w14:textId="77777777" w:rsidR="0086470B" w:rsidRPr="00495E01" w:rsidRDefault="0086470B" w:rsidP="0086470B">
            <w:pPr>
              <w:pStyle w:val="ListParagraph"/>
              <w:numPr>
                <w:ilvl w:val="0"/>
                <w:numId w:val="29"/>
              </w:numPr>
              <w:rPr>
                <w:ins w:id="821" w:author="SONY" w:date="2014-06-23T15:33:00Z"/>
                <w:rFonts w:ascii="Times New Roman" w:hAnsi="Times New Roman" w:cs="Times New Roman"/>
                <w:sz w:val="24"/>
                <w:szCs w:val="24"/>
              </w:rPr>
            </w:pPr>
            <w:ins w:id="822" w:author="SONY" w:date="2014-06-23T15:33:00Z">
              <w:r>
                <w:rPr>
                  <w:rFonts w:ascii="Times" w:hAnsi="Times"/>
                  <w:sz w:val="24"/>
                  <w:szCs w:val="24"/>
                </w:rPr>
                <w:t>System shall destroy session after user logout</w:t>
              </w:r>
            </w:ins>
          </w:p>
          <w:p w14:paraId="2CE9E39D" w14:textId="77777777" w:rsidR="0086470B" w:rsidRPr="00D300C6" w:rsidRDefault="0086470B" w:rsidP="0086470B">
            <w:pPr>
              <w:pStyle w:val="ListParagraph"/>
              <w:numPr>
                <w:ilvl w:val="0"/>
                <w:numId w:val="29"/>
              </w:numPr>
              <w:rPr>
                <w:ins w:id="823" w:author="SONY" w:date="2014-06-23T15:33:00Z"/>
                <w:rFonts w:ascii="Times New Roman" w:hAnsi="Times New Roman" w:cs="Times New Roman"/>
                <w:sz w:val="24"/>
                <w:szCs w:val="24"/>
              </w:rPr>
            </w:pPr>
            <w:ins w:id="824" w:author="SONY" w:date="2014-06-23T15:33:00Z">
              <w:r w:rsidRPr="00390C39">
                <w:rPr>
                  <w:rFonts w:ascii="Times New Roman" w:hAnsi="Times New Roman" w:cs="Times New Roman"/>
                  <w:sz w:val="24"/>
                  <w:szCs w:val="32"/>
                </w:rPr>
                <w:t xml:space="preserve">System shall provide main home page interface in </w:t>
              </w:r>
              <w:r>
                <w:rPr>
                  <w:rFonts w:ascii="Times New Roman" w:hAnsi="Times New Roman" w:cs="Times New Roman"/>
                  <w:sz w:val="24"/>
                  <w:szCs w:val="32"/>
                </w:rPr>
                <w:t>website</w:t>
              </w:r>
            </w:ins>
          </w:p>
        </w:tc>
      </w:tr>
      <w:tr w:rsidR="0086470B" w:rsidRPr="006D470A" w14:paraId="0B7B976C" w14:textId="77777777" w:rsidTr="00CB6762">
        <w:trPr>
          <w:trHeight w:val="514"/>
          <w:jc w:val="center"/>
          <w:ins w:id="825" w:author="SONY" w:date="2014-06-23T15:33:00Z"/>
          <w:trPrChange w:id="826" w:author="SONY" w:date="2014-06-25T23:47:00Z">
            <w:trPr>
              <w:trHeight w:val="514"/>
            </w:trPr>
          </w:trPrChange>
        </w:trPr>
        <w:tc>
          <w:tcPr>
            <w:tcW w:w="2584" w:type="dxa"/>
            <w:tcPrChange w:id="827" w:author="SONY" w:date="2014-06-25T23:47:00Z">
              <w:tcPr>
                <w:tcW w:w="2584" w:type="dxa"/>
              </w:tcPr>
            </w:tcPrChange>
          </w:tcPr>
          <w:p w14:paraId="2A3BA56C" w14:textId="77777777" w:rsidR="0086470B" w:rsidRPr="006D470A" w:rsidRDefault="0086470B" w:rsidP="00600232">
            <w:pPr>
              <w:jc w:val="right"/>
              <w:rPr>
                <w:ins w:id="828" w:author="SONY" w:date="2014-06-23T15:33:00Z"/>
                <w:rFonts w:ascii="Times New Roman" w:hAnsi="Times New Roman" w:cs="Times New Roman"/>
                <w:b/>
                <w:sz w:val="24"/>
                <w:szCs w:val="24"/>
              </w:rPr>
            </w:pPr>
            <w:ins w:id="829" w:author="SONY" w:date="2014-06-23T15:33:00Z">
              <w:r w:rsidRPr="006D470A">
                <w:rPr>
                  <w:rFonts w:ascii="Times New Roman" w:hAnsi="Times New Roman" w:cs="Times New Roman"/>
                  <w:b/>
                  <w:sz w:val="24"/>
                  <w:szCs w:val="24"/>
                </w:rPr>
                <w:t>Alternative Flows:</w:t>
              </w:r>
            </w:ins>
          </w:p>
        </w:tc>
        <w:tc>
          <w:tcPr>
            <w:tcW w:w="8004" w:type="dxa"/>
            <w:gridSpan w:val="3"/>
            <w:tcPrChange w:id="830" w:author="SONY" w:date="2014-06-25T23:47:00Z">
              <w:tcPr>
                <w:tcW w:w="8004" w:type="dxa"/>
                <w:gridSpan w:val="3"/>
              </w:tcPr>
            </w:tcPrChange>
          </w:tcPr>
          <w:p w14:paraId="4D45D7FB" w14:textId="77777777" w:rsidR="0086470B" w:rsidRPr="00D300C6" w:rsidRDefault="0086470B" w:rsidP="00600232">
            <w:pPr>
              <w:rPr>
                <w:ins w:id="831" w:author="SONY" w:date="2014-06-23T15:33:00Z"/>
                <w:rFonts w:ascii="Times New Roman" w:hAnsi="Times New Roman" w:cs="Times New Roman"/>
                <w:sz w:val="24"/>
                <w:szCs w:val="24"/>
              </w:rPr>
            </w:pPr>
            <w:ins w:id="832" w:author="SONY" w:date="2014-06-23T15:33:00Z">
              <w:r>
                <w:rPr>
                  <w:rFonts w:ascii="Times New Roman" w:hAnsi="Times New Roman" w:cs="Times New Roman"/>
                  <w:sz w:val="24"/>
                  <w:szCs w:val="24"/>
                </w:rPr>
                <w:t>N/A</w:t>
              </w:r>
            </w:ins>
          </w:p>
        </w:tc>
      </w:tr>
      <w:tr w:rsidR="0086470B" w:rsidRPr="006D470A" w14:paraId="2A145451" w14:textId="77777777" w:rsidTr="00CB6762">
        <w:trPr>
          <w:trHeight w:val="477"/>
          <w:jc w:val="center"/>
          <w:ins w:id="833" w:author="SONY" w:date="2014-06-23T15:33:00Z"/>
          <w:trPrChange w:id="834" w:author="SONY" w:date="2014-06-25T23:47:00Z">
            <w:trPr>
              <w:trHeight w:val="477"/>
            </w:trPr>
          </w:trPrChange>
        </w:trPr>
        <w:tc>
          <w:tcPr>
            <w:tcW w:w="2584" w:type="dxa"/>
            <w:tcPrChange w:id="835" w:author="SONY" w:date="2014-06-25T23:47:00Z">
              <w:tcPr>
                <w:tcW w:w="2584" w:type="dxa"/>
              </w:tcPr>
            </w:tcPrChange>
          </w:tcPr>
          <w:p w14:paraId="1F6CB88B" w14:textId="77777777" w:rsidR="0086470B" w:rsidRPr="006D470A" w:rsidRDefault="0086470B" w:rsidP="00600232">
            <w:pPr>
              <w:jc w:val="right"/>
              <w:rPr>
                <w:ins w:id="836" w:author="SONY" w:date="2014-06-23T15:33:00Z"/>
                <w:rFonts w:ascii="Times New Roman" w:hAnsi="Times New Roman" w:cs="Times New Roman"/>
                <w:b/>
                <w:sz w:val="24"/>
                <w:szCs w:val="24"/>
              </w:rPr>
            </w:pPr>
            <w:ins w:id="837" w:author="SONY" w:date="2014-06-23T15:33:00Z">
              <w:r w:rsidRPr="006D470A">
                <w:rPr>
                  <w:rFonts w:ascii="Times New Roman" w:hAnsi="Times New Roman" w:cs="Times New Roman"/>
                  <w:b/>
                  <w:sz w:val="24"/>
                  <w:szCs w:val="24"/>
                </w:rPr>
                <w:t>Exceptions:</w:t>
              </w:r>
            </w:ins>
          </w:p>
        </w:tc>
        <w:tc>
          <w:tcPr>
            <w:tcW w:w="8004" w:type="dxa"/>
            <w:gridSpan w:val="3"/>
            <w:tcPrChange w:id="838" w:author="SONY" w:date="2014-06-25T23:47:00Z">
              <w:tcPr>
                <w:tcW w:w="8004" w:type="dxa"/>
                <w:gridSpan w:val="3"/>
              </w:tcPr>
            </w:tcPrChange>
          </w:tcPr>
          <w:p w14:paraId="28F069B7" w14:textId="77777777" w:rsidR="0086470B" w:rsidRPr="006D470A" w:rsidRDefault="0086470B" w:rsidP="00600232">
            <w:pPr>
              <w:rPr>
                <w:ins w:id="839" w:author="SONY" w:date="2014-06-23T15:33:00Z"/>
                <w:rFonts w:ascii="Times New Roman" w:hAnsi="Times New Roman" w:cs="Times New Roman"/>
                <w:sz w:val="24"/>
                <w:szCs w:val="24"/>
              </w:rPr>
            </w:pPr>
            <w:ins w:id="840" w:author="SONY" w:date="2014-06-23T15:33:00Z">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 cannot logout</w:t>
              </w:r>
              <w:r w:rsidRPr="006D470A">
                <w:rPr>
                  <w:rFonts w:ascii="Times New Roman" w:hAnsi="Times New Roman" w:cs="Times New Roman"/>
                  <w:sz w:val="24"/>
                  <w:szCs w:val="24"/>
                </w:rPr>
                <w:t xml:space="preserve"> to the website or the application.</w:t>
              </w:r>
              <w:r w:rsidRPr="006D470A">
                <w:rPr>
                  <w:sz w:val="24"/>
                  <w:szCs w:val="24"/>
                </w:rPr>
                <w:t xml:space="preserve"> </w:t>
              </w:r>
            </w:ins>
          </w:p>
        </w:tc>
      </w:tr>
      <w:tr w:rsidR="0086470B" w:rsidRPr="006D470A" w14:paraId="747D35F3" w14:textId="77777777" w:rsidTr="00CB6762">
        <w:trPr>
          <w:trHeight w:val="396"/>
          <w:jc w:val="center"/>
          <w:ins w:id="841" w:author="SONY" w:date="2014-06-23T15:33:00Z"/>
          <w:trPrChange w:id="842" w:author="SONY" w:date="2014-06-25T23:47:00Z">
            <w:trPr>
              <w:trHeight w:val="396"/>
            </w:trPr>
          </w:trPrChange>
        </w:trPr>
        <w:tc>
          <w:tcPr>
            <w:tcW w:w="2584" w:type="dxa"/>
            <w:tcPrChange w:id="843" w:author="SONY" w:date="2014-06-25T23:47:00Z">
              <w:tcPr>
                <w:tcW w:w="2584" w:type="dxa"/>
              </w:tcPr>
            </w:tcPrChange>
          </w:tcPr>
          <w:p w14:paraId="68F38229" w14:textId="77777777" w:rsidR="0086470B" w:rsidRPr="006D470A" w:rsidRDefault="0086470B" w:rsidP="00600232">
            <w:pPr>
              <w:jc w:val="right"/>
              <w:rPr>
                <w:ins w:id="844" w:author="SONY" w:date="2014-06-23T15:33:00Z"/>
                <w:rFonts w:ascii="Times New Roman" w:hAnsi="Times New Roman" w:cs="Times New Roman"/>
                <w:b/>
                <w:sz w:val="24"/>
                <w:szCs w:val="24"/>
              </w:rPr>
            </w:pPr>
            <w:ins w:id="845" w:author="SONY" w:date="2014-06-23T15:33:00Z">
              <w:r w:rsidRPr="006D470A">
                <w:rPr>
                  <w:rFonts w:ascii="Times New Roman" w:hAnsi="Times New Roman" w:cs="Times New Roman"/>
                  <w:b/>
                  <w:sz w:val="24"/>
                  <w:szCs w:val="24"/>
                </w:rPr>
                <w:t>Includes:</w:t>
              </w:r>
            </w:ins>
          </w:p>
        </w:tc>
        <w:tc>
          <w:tcPr>
            <w:tcW w:w="8004" w:type="dxa"/>
            <w:gridSpan w:val="3"/>
            <w:tcPrChange w:id="846" w:author="SONY" w:date="2014-06-25T23:47:00Z">
              <w:tcPr>
                <w:tcW w:w="8004" w:type="dxa"/>
                <w:gridSpan w:val="3"/>
              </w:tcPr>
            </w:tcPrChange>
          </w:tcPr>
          <w:p w14:paraId="60D55DD2" w14:textId="77777777" w:rsidR="0086470B" w:rsidRPr="006D470A" w:rsidRDefault="0086470B" w:rsidP="00600232">
            <w:pPr>
              <w:rPr>
                <w:ins w:id="847" w:author="SONY" w:date="2014-06-23T15:33:00Z"/>
                <w:rFonts w:ascii="Times New Roman" w:hAnsi="Times New Roman" w:cs="Times New Roman"/>
                <w:sz w:val="24"/>
                <w:szCs w:val="24"/>
              </w:rPr>
            </w:pPr>
            <w:ins w:id="848" w:author="SONY" w:date="2014-06-23T15:33:00Z">
              <w:r>
                <w:rPr>
                  <w:rFonts w:ascii="Times New Roman" w:hAnsi="Times New Roman" w:cs="Times New Roman"/>
                  <w:sz w:val="24"/>
                  <w:szCs w:val="24"/>
                </w:rPr>
                <w:t>Steps 1-4</w:t>
              </w:r>
              <w:r w:rsidRPr="006D470A">
                <w:rPr>
                  <w:rFonts w:ascii="Times New Roman" w:hAnsi="Times New Roman" w:cs="Times New Roman"/>
                  <w:sz w:val="24"/>
                  <w:szCs w:val="24"/>
                </w:rPr>
                <w:t xml:space="preserve"> in the normal flow would be required fo</w:t>
              </w:r>
              <w:r>
                <w:rPr>
                  <w:rFonts w:ascii="Times New Roman" w:hAnsi="Times New Roman" w:cs="Times New Roman"/>
                  <w:sz w:val="24"/>
                  <w:szCs w:val="24"/>
                </w:rPr>
                <w:t>r all types of request for logout</w:t>
              </w:r>
              <w:r w:rsidRPr="006D470A">
                <w:rPr>
                  <w:rFonts w:ascii="Times New Roman" w:hAnsi="Times New Roman" w:cs="Times New Roman"/>
                  <w:sz w:val="24"/>
                  <w:szCs w:val="24"/>
                </w:rPr>
                <w:t>.</w:t>
              </w:r>
            </w:ins>
          </w:p>
        </w:tc>
      </w:tr>
      <w:tr w:rsidR="0086470B" w:rsidRPr="006D470A" w14:paraId="5EBBB3D6" w14:textId="77777777" w:rsidTr="00CB6762">
        <w:trPr>
          <w:trHeight w:val="462"/>
          <w:jc w:val="center"/>
          <w:ins w:id="849" w:author="SONY" w:date="2014-06-23T15:33:00Z"/>
          <w:trPrChange w:id="850" w:author="SONY" w:date="2014-06-25T23:47:00Z">
            <w:trPr>
              <w:trHeight w:val="462"/>
            </w:trPr>
          </w:trPrChange>
        </w:trPr>
        <w:tc>
          <w:tcPr>
            <w:tcW w:w="2584" w:type="dxa"/>
            <w:tcPrChange w:id="851" w:author="SONY" w:date="2014-06-25T23:47:00Z">
              <w:tcPr>
                <w:tcW w:w="2584" w:type="dxa"/>
              </w:tcPr>
            </w:tcPrChange>
          </w:tcPr>
          <w:p w14:paraId="028BA45E" w14:textId="77777777" w:rsidR="0086470B" w:rsidRPr="006D470A" w:rsidRDefault="0086470B" w:rsidP="00600232">
            <w:pPr>
              <w:jc w:val="right"/>
              <w:rPr>
                <w:ins w:id="852" w:author="SONY" w:date="2014-06-23T15:33:00Z"/>
                <w:rFonts w:ascii="Times New Roman" w:hAnsi="Times New Roman" w:cs="Times New Roman"/>
                <w:b/>
                <w:sz w:val="24"/>
                <w:szCs w:val="24"/>
              </w:rPr>
            </w:pPr>
            <w:ins w:id="853" w:author="SONY" w:date="2014-06-23T15:33:00Z">
              <w:r w:rsidRPr="006D470A">
                <w:rPr>
                  <w:rFonts w:ascii="Times New Roman" w:hAnsi="Times New Roman" w:cs="Times New Roman"/>
                  <w:b/>
                  <w:sz w:val="24"/>
                  <w:szCs w:val="24"/>
                </w:rPr>
                <w:t>Frequency of Use:</w:t>
              </w:r>
            </w:ins>
          </w:p>
        </w:tc>
        <w:tc>
          <w:tcPr>
            <w:tcW w:w="8004" w:type="dxa"/>
            <w:gridSpan w:val="3"/>
            <w:tcPrChange w:id="854" w:author="SONY" w:date="2014-06-25T23:47:00Z">
              <w:tcPr>
                <w:tcW w:w="8004" w:type="dxa"/>
                <w:gridSpan w:val="3"/>
              </w:tcPr>
            </w:tcPrChange>
          </w:tcPr>
          <w:p w14:paraId="422D4BA4" w14:textId="77777777" w:rsidR="0086470B" w:rsidRPr="006D470A" w:rsidRDefault="0086470B" w:rsidP="00600232">
            <w:pPr>
              <w:rPr>
                <w:ins w:id="855" w:author="SONY" w:date="2014-06-23T15:33:00Z"/>
                <w:rFonts w:ascii="Times New Roman" w:hAnsi="Times New Roman" w:cs="Times New Roman"/>
                <w:sz w:val="24"/>
                <w:szCs w:val="24"/>
              </w:rPr>
            </w:pPr>
            <w:ins w:id="856" w:author="SONY" w:date="2014-06-23T15:33:00Z">
              <w:r w:rsidRPr="006D470A">
                <w:rPr>
                  <w:rFonts w:ascii="Times New Roman" w:hAnsi="Times New Roman" w:cs="Times New Roman"/>
                  <w:sz w:val="24"/>
                  <w:szCs w:val="24"/>
                </w:rPr>
                <w:t>On demand</w:t>
              </w:r>
            </w:ins>
          </w:p>
        </w:tc>
      </w:tr>
      <w:tr w:rsidR="0086470B" w:rsidRPr="006D470A" w14:paraId="73B03232" w14:textId="77777777" w:rsidTr="00CB6762">
        <w:trPr>
          <w:trHeight w:val="477"/>
          <w:jc w:val="center"/>
          <w:ins w:id="857" w:author="SONY" w:date="2014-06-23T15:33:00Z"/>
          <w:trPrChange w:id="858" w:author="SONY" w:date="2014-06-25T23:47:00Z">
            <w:trPr>
              <w:trHeight w:val="477"/>
            </w:trPr>
          </w:trPrChange>
        </w:trPr>
        <w:tc>
          <w:tcPr>
            <w:tcW w:w="2584" w:type="dxa"/>
            <w:tcPrChange w:id="859" w:author="SONY" w:date="2014-06-25T23:47:00Z">
              <w:tcPr>
                <w:tcW w:w="2584" w:type="dxa"/>
              </w:tcPr>
            </w:tcPrChange>
          </w:tcPr>
          <w:p w14:paraId="61EF00BE" w14:textId="77777777" w:rsidR="0086470B" w:rsidRPr="006D470A" w:rsidRDefault="0086470B" w:rsidP="00600232">
            <w:pPr>
              <w:jc w:val="right"/>
              <w:rPr>
                <w:ins w:id="860" w:author="SONY" w:date="2014-06-23T15:33:00Z"/>
                <w:rFonts w:ascii="Times New Roman" w:hAnsi="Times New Roman" w:cs="Times New Roman"/>
                <w:b/>
                <w:sz w:val="24"/>
                <w:szCs w:val="24"/>
              </w:rPr>
            </w:pPr>
            <w:ins w:id="861" w:author="SONY" w:date="2014-06-23T15:33:00Z">
              <w:r w:rsidRPr="006D470A">
                <w:rPr>
                  <w:rFonts w:ascii="Times New Roman" w:hAnsi="Times New Roman" w:cs="Times New Roman"/>
                  <w:b/>
                  <w:sz w:val="24"/>
                  <w:szCs w:val="24"/>
                </w:rPr>
                <w:t>Special Requirements:</w:t>
              </w:r>
            </w:ins>
          </w:p>
        </w:tc>
        <w:tc>
          <w:tcPr>
            <w:tcW w:w="8004" w:type="dxa"/>
            <w:gridSpan w:val="3"/>
            <w:tcPrChange w:id="862" w:author="SONY" w:date="2014-06-25T23:47:00Z">
              <w:tcPr>
                <w:tcW w:w="8004" w:type="dxa"/>
                <w:gridSpan w:val="3"/>
              </w:tcPr>
            </w:tcPrChange>
          </w:tcPr>
          <w:p w14:paraId="28FC575C" w14:textId="77777777" w:rsidR="0086470B" w:rsidRPr="006D470A" w:rsidRDefault="0086470B" w:rsidP="00600232">
            <w:pPr>
              <w:rPr>
                <w:ins w:id="863" w:author="SONY" w:date="2014-06-23T15:33:00Z"/>
                <w:rFonts w:ascii="Times New Roman" w:hAnsi="Times New Roman" w:cs="Times New Roman"/>
                <w:sz w:val="24"/>
                <w:szCs w:val="24"/>
              </w:rPr>
            </w:pPr>
            <w:ins w:id="864" w:author="SONY" w:date="2014-06-23T15:33:00Z">
              <w:r w:rsidRPr="006D470A">
                <w:rPr>
                  <w:rFonts w:ascii="Times New Roman" w:hAnsi="Times New Roman" w:cs="Times New Roman"/>
                  <w:sz w:val="24"/>
                  <w:szCs w:val="24"/>
                </w:rPr>
                <w:t>N/A</w:t>
              </w:r>
            </w:ins>
          </w:p>
        </w:tc>
      </w:tr>
      <w:tr w:rsidR="0086470B" w:rsidRPr="006D470A" w14:paraId="2B803A23" w14:textId="77777777" w:rsidTr="00CB6762">
        <w:trPr>
          <w:trHeight w:val="592"/>
          <w:jc w:val="center"/>
          <w:ins w:id="865" w:author="SONY" w:date="2014-06-23T15:33:00Z"/>
          <w:trPrChange w:id="866" w:author="SONY" w:date="2014-06-25T23:47:00Z">
            <w:trPr>
              <w:trHeight w:val="592"/>
            </w:trPr>
          </w:trPrChange>
        </w:trPr>
        <w:tc>
          <w:tcPr>
            <w:tcW w:w="2584" w:type="dxa"/>
            <w:tcPrChange w:id="867" w:author="SONY" w:date="2014-06-25T23:47:00Z">
              <w:tcPr>
                <w:tcW w:w="2584" w:type="dxa"/>
              </w:tcPr>
            </w:tcPrChange>
          </w:tcPr>
          <w:p w14:paraId="498296D5" w14:textId="77777777" w:rsidR="0086470B" w:rsidRPr="006D470A" w:rsidRDefault="0086470B" w:rsidP="00600232">
            <w:pPr>
              <w:jc w:val="right"/>
              <w:rPr>
                <w:ins w:id="868" w:author="SONY" w:date="2014-06-23T15:33:00Z"/>
                <w:rFonts w:ascii="Times New Roman" w:hAnsi="Times New Roman" w:cs="Times New Roman"/>
                <w:b/>
                <w:sz w:val="24"/>
                <w:szCs w:val="24"/>
              </w:rPr>
            </w:pPr>
            <w:ins w:id="869" w:author="SONY" w:date="2014-06-23T15:33:00Z">
              <w:r w:rsidRPr="006D470A">
                <w:rPr>
                  <w:rFonts w:ascii="Times New Roman" w:hAnsi="Times New Roman" w:cs="Times New Roman"/>
                  <w:b/>
                  <w:sz w:val="24"/>
                  <w:szCs w:val="24"/>
                </w:rPr>
                <w:t>Assumptions:</w:t>
              </w:r>
            </w:ins>
          </w:p>
        </w:tc>
        <w:tc>
          <w:tcPr>
            <w:tcW w:w="8004" w:type="dxa"/>
            <w:gridSpan w:val="3"/>
            <w:tcPrChange w:id="870" w:author="SONY" w:date="2014-06-25T23:47:00Z">
              <w:tcPr>
                <w:tcW w:w="8004" w:type="dxa"/>
                <w:gridSpan w:val="3"/>
              </w:tcPr>
            </w:tcPrChange>
          </w:tcPr>
          <w:p w14:paraId="31E14E29" w14:textId="77777777" w:rsidR="0086470B" w:rsidRPr="006D470A" w:rsidRDefault="0086470B" w:rsidP="00600232">
            <w:pPr>
              <w:rPr>
                <w:ins w:id="871" w:author="SONY" w:date="2014-06-23T15:33:00Z"/>
                <w:rFonts w:ascii="Times New Roman" w:hAnsi="Times New Roman" w:cs="Times New Roman"/>
                <w:sz w:val="24"/>
                <w:szCs w:val="24"/>
              </w:rPr>
            </w:pPr>
            <w:ins w:id="872" w:author="SONY" w:date="2014-06-23T15:33:00Z">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User has to login into the website or application already.</w:t>
              </w:r>
              <w:r w:rsidRPr="006D470A">
                <w:rPr>
                  <w:rFonts w:ascii="Times New Roman" w:hAnsi="Times New Roman" w:cs="Times New Roman"/>
                  <w:sz w:val="24"/>
                  <w:szCs w:val="24"/>
                </w:rPr>
                <w:t xml:space="preserve"> </w:t>
              </w:r>
            </w:ins>
          </w:p>
        </w:tc>
      </w:tr>
      <w:tr w:rsidR="0086470B" w:rsidRPr="006D470A" w14:paraId="06028B4B" w14:textId="77777777" w:rsidTr="00CB6762">
        <w:trPr>
          <w:trHeight w:val="477"/>
          <w:jc w:val="center"/>
          <w:ins w:id="873" w:author="SONY" w:date="2014-06-23T15:33:00Z"/>
          <w:trPrChange w:id="874" w:author="SONY" w:date="2014-06-25T23:47:00Z">
            <w:trPr>
              <w:trHeight w:val="477"/>
            </w:trPr>
          </w:trPrChange>
        </w:trPr>
        <w:tc>
          <w:tcPr>
            <w:tcW w:w="2584" w:type="dxa"/>
            <w:tcPrChange w:id="875" w:author="SONY" w:date="2014-06-25T23:47:00Z">
              <w:tcPr>
                <w:tcW w:w="2584" w:type="dxa"/>
              </w:tcPr>
            </w:tcPrChange>
          </w:tcPr>
          <w:p w14:paraId="71430FE0" w14:textId="77777777" w:rsidR="0086470B" w:rsidRPr="006D470A" w:rsidRDefault="0086470B" w:rsidP="00600232">
            <w:pPr>
              <w:jc w:val="right"/>
              <w:rPr>
                <w:ins w:id="876" w:author="SONY" w:date="2014-06-23T15:33:00Z"/>
                <w:rFonts w:ascii="Times New Roman" w:hAnsi="Times New Roman" w:cs="Times New Roman"/>
                <w:b/>
                <w:sz w:val="24"/>
                <w:szCs w:val="24"/>
              </w:rPr>
            </w:pPr>
            <w:ins w:id="877" w:author="SONY" w:date="2014-06-23T15:33:00Z">
              <w:r w:rsidRPr="006D470A">
                <w:rPr>
                  <w:rFonts w:ascii="Times New Roman" w:hAnsi="Times New Roman" w:cs="Times New Roman"/>
                  <w:b/>
                  <w:sz w:val="24"/>
                  <w:szCs w:val="24"/>
                </w:rPr>
                <w:t>Notes and Issues:</w:t>
              </w:r>
            </w:ins>
          </w:p>
        </w:tc>
        <w:tc>
          <w:tcPr>
            <w:tcW w:w="8004" w:type="dxa"/>
            <w:gridSpan w:val="3"/>
            <w:tcPrChange w:id="878" w:author="SONY" w:date="2014-06-25T23:47:00Z">
              <w:tcPr>
                <w:tcW w:w="8004" w:type="dxa"/>
                <w:gridSpan w:val="3"/>
              </w:tcPr>
            </w:tcPrChange>
          </w:tcPr>
          <w:p w14:paraId="34C5094C" w14:textId="77777777" w:rsidR="0086470B" w:rsidRPr="00CE4175" w:rsidRDefault="0086470B" w:rsidP="00600232">
            <w:pPr>
              <w:rPr>
                <w:ins w:id="879" w:author="SONY" w:date="2014-06-23T15:33:00Z"/>
                <w:rFonts w:ascii="Times New Roman" w:hAnsi="Times New Roman" w:cstheme="minorBidi"/>
                <w:sz w:val="24"/>
                <w:szCs w:val="24"/>
                <w:cs/>
              </w:rPr>
            </w:pPr>
            <w:ins w:id="880" w:author="SONY" w:date="2014-06-23T15:33:00Z">
              <w:r>
                <w:rPr>
                  <w:rFonts w:ascii="Times New Roman" w:hAnsi="Times New Roman" w:cstheme="minorBidi"/>
                  <w:sz w:val="24"/>
                  <w:szCs w:val="24"/>
                </w:rPr>
                <w:t>N/A</w:t>
              </w:r>
            </w:ins>
          </w:p>
        </w:tc>
      </w:tr>
    </w:tbl>
    <w:p w14:paraId="47F5DA6B" w14:textId="77777777" w:rsidR="00E618F3" w:rsidRDefault="00E618F3"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881"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882">
          <w:tblGrid>
            <w:gridCol w:w="2584"/>
            <w:gridCol w:w="2329"/>
            <w:gridCol w:w="2348"/>
            <w:gridCol w:w="3327"/>
          </w:tblGrid>
        </w:tblGridChange>
      </w:tblGrid>
      <w:tr w:rsidR="008C6E4B" w:rsidRPr="006D470A" w14:paraId="70A98590" w14:textId="77777777" w:rsidTr="00FE6002">
        <w:trPr>
          <w:trHeight w:val="254"/>
          <w:jc w:val="center"/>
          <w:ins w:id="883" w:author="SONY" w:date="2014-06-24T14:59:00Z"/>
          <w:trPrChange w:id="884" w:author="SONY" w:date="2014-06-25T23:47:00Z">
            <w:trPr>
              <w:trHeight w:val="254"/>
            </w:trPr>
          </w:trPrChange>
        </w:trPr>
        <w:tc>
          <w:tcPr>
            <w:tcW w:w="2584" w:type="dxa"/>
            <w:tcBorders>
              <w:top w:val="single" w:sz="12" w:space="0" w:color="auto"/>
              <w:bottom w:val="single" w:sz="6" w:space="0" w:color="auto"/>
            </w:tcBorders>
            <w:shd w:val="clear" w:color="auto" w:fill="F2F2F2"/>
            <w:tcPrChange w:id="885" w:author="SONY" w:date="2014-06-25T23:47:00Z">
              <w:tcPr>
                <w:tcW w:w="2584" w:type="dxa"/>
                <w:tcBorders>
                  <w:top w:val="single" w:sz="12" w:space="0" w:color="auto"/>
                  <w:bottom w:val="single" w:sz="6" w:space="0" w:color="auto"/>
                </w:tcBorders>
                <w:shd w:val="clear" w:color="auto" w:fill="F2F2F2"/>
              </w:tcPr>
            </w:tcPrChange>
          </w:tcPr>
          <w:p w14:paraId="32D84439" w14:textId="77777777" w:rsidR="008C6E4B" w:rsidRPr="006D470A" w:rsidRDefault="008C6E4B" w:rsidP="00512EFF">
            <w:pPr>
              <w:jc w:val="right"/>
              <w:rPr>
                <w:ins w:id="886" w:author="SONY" w:date="2014-06-24T14:59:00Z"/>
                <w:rFonts w:ascii="Times New Roman" w:hAnsi="Times New Roman" w:cs="Times New Roman"/>
                <w:b/>
                <w:sz w:val="24"/>
                <w:szCs w:val="24"/>
              </w:rPr>
            </w:pPr>
            <w:ins w:id="887" w:author="SONY" w:date="2014-06-24T14:59: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888" w:author="SONY" w:date="2014-06-25T23:47:00Z">
              <w:tcPr>
                <w:tcW w:w="8004" w:type="dxa"/>
                <w:gridSpan w:val="3"/>
                <w:tcBorders>
                  <w:top w:val="single" w:sz="12" w:space="0" w:color="auto"/>
                  <w:bottom w:val="single" w:sz="6" w:space="0" w:color="auto"/>
                </w:tcBorders>
                <w:shd w:val="clear" w:color="auto" w:fill="F2F2F2"/>
              </w:tcPr>
            </w:tcPrChange>
          </w:tcPr>
          <w:p w14:paraId="2DBE17F3" w14:textId="77777777" w:rsidR="008C6E4B" w:rsidRPr="006D470A" w:rsidRDefault="008C6E4B" w:rsidP="00512EFF">
            <w:pPr>
              <w:rPr>
                <w:ins w:id="889" w:author="SONY" w:date="2014-06-24T14:59:00Z"/>
                <w:rFonts w:ascii="Times New Roman" w:hAnsi="Times New Roman" w:cs="Times New Roman"/>
                <w:sz w:val="24"/>
                <w:szCs w:val="24"/>
              </w:rPr>
            </w:pPr>
            <w:ins w:id="890" w:author="SONY" w:date="2014-06-24T14:59:00Z">
              <w:r>
                <w:rPr>
                  <w:rFonts w:ascii="Times New Roman" w:hAnsi="Times New Roman" w:cs="Times New Roman"/>
                  <w:sz w:val="24"/>
                  <w:szCs w:val="24"/>
                </w:rPr>
                <w:t>UC-05</w:t>
              </w:r>
            </w:ins>
          </w:p>
        </w:tc>
      </w:tr>
      <w:tr w:rsidR="008C6E4B" w:rsidRPr="006D470A" w14:paraId="36E2D1EA" w14:textId="77777777" w:rsidTr="00FE6002">
        <w:trPr>
          <w:trHeight w:val="462"/>
          <w:jc w:val="center"/>
          <w:ins w:id="891" w:author="SONY" w:date="2014-06-24T14:59:00Z"/>
          <w:trPrChange w:id="892" w:author="SONY" w:date="2014-06-25T23:47:00Z">
            <w:trPr>
              <w:trHeight w:val="462"/>
            </w:trPr>
          </w:trPrChange>
        </w:trPr>
        <w:tc>
          <w:tcPr>
            <w:tcW w:w="2584" w:type="dxa"/>
            <w:tcBorders>
              <w:top w:val="single" w:sz="6" w:space="0" w:color="auto"/>
              <w:bottom w:val="single" w:sz="6" w:space="0" w:color="auto"/>
            </w:tcBorders>
            <w:shd w:val="clear" w:color="auto" w:fill="F2F2F2"/>
            <w:tcPrChange w:id="893" w:author="SONY" w:date="2014-06-25T23:47:00Z">
              <w:tcPr>
                <w:tcW w:w="2584" w:type="dxa"/>
                <w:tcBorders>
                  <w:top w:val="single" w:sz="6" w:space="0" w:color="auto"/>
                  <w:bottom w:val="single" w:sz="6" w:space="0" w:color="auto"/>
                </w:tcBorders>
                <w:shd w:val="clear" w:color="auto" w:fill="F2F2F2"/>
              </w:tcPr>
            </w:tcPrChange>
          </w:tcPr>
          <w:p w14:paraId="3275DFAC" w14:textId="77777777" w:rsidR="008C6E4B" w:rsidRPr="006D470A" w:rsidRDefault="008C6E4B" w:rsidP="00512EFF">
            <w:pPr>
              <w:jc w:val="right"/>
              <w:rPr>
                <w:ins w:id="894" w:author="SONY" w:date="2014-06-24T14:59:00Z"/>
                <w:rFonts w:ascii="Times New Roman" w:hAnsi="Times New Roman" w:cs="Times New Roman"/>
                <w:b/>
                <w:sz w:val="24"/>
                <w:szCs w:val="24"/>
              </w:rPr>
            </w:pPr>
            <w:ins w:id="895" w:author="SONY" w:date="2014-06-24T14:59: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896" w:author="SONY" w:date="2014-06-25T23:47:00Z">
              <w:tcPr>
                <w:tcW w:w="8004" w:type="dxa"/>
                <w:gridSpan w:val="3"/>
                <w:tcBorders>
                  <w:top w:val="single" w:sz="6" w:space="0" w:color="auto"/>
                  <w:bottom w:val="single" w:sz="6" w:space="0" w:color="auto"/>
                </w:tcBorders>
                <w:shd w:val="clear" w:color="auto" w:fill="F2F2F2"/>
              </w:tcPr>
            </w:tcPrChange>
          </w:tcPr>
          <w:p w14:paraId="6F1294C9" w14:textId="77777777" w:rsidR="008C6E4B" w:rsidRPr="006D470A" w:rsidRDefault="008C6E4B" w:rsidP="00512EFF">
            <w:pPr>
              <w:pStyle w:val="Hints"/>
              <w:rPr>
                <w:ins w:id="897" w:author="SONY" w:date="2014-06-24T14:59:00Z"/>
                <w:rFonts w:ascii="Times New Roman" w:hAnsi="Times New Roman"/>
                <w:color w:val="auto"/>
                <w:sz w:val="24"/>
                <w:szCs w:val="24"/>
              </w:rPr>
            </w:pPr>
            <w:ins w:id="898" w:author="SONY" w:date="2014-06-24T14:59:00Z">
              <w:r w:rsidRPr="006D470A">
                <w:rPr>
                  <w:rFonts w:ascii="Times New Roman" w:hAnsi="Times New Roman"/>
                  <w:color w:val="auto"/>
                  <w:sz w:val="24"/>
                  <w:szCs w:val="24"/>
                </w:rPr>
                <w:t xml:space="preserve">Display </w:t>
              </w:r>
              <w:r>
                <w:rPr>
                  <w:rFonts w:ascii="Times New Roman" w:hAnsi="Times New Roman"/>
                  <w:color w:val="auto"/>
                  <w:sz w:val="24"/>
                  <w:szCs w:val="24"/>
                </w:rPr>
                <w:t>patient schedule(in mobile application)</w:t>
              </w:r>
            </w:ins>
          </w:p>
        </w:tc>
      </w:tr>
      <w:tr w:rsidR="008C6E4B" w:rsidRPr="006D470A" w14:paraId="61BDCD62" w14:textId="77777777" w:rsidTr="00FE6002">
        <w:trPr>
          <w:trHeight w:val="477"/>
          <w:jc w:val="center"/>
          <w:ins w:id="899" w:author="SONY" w:date="2014-06-24T14:59:00Z"/>
          <w:trPrChange w:id="900" w:author="SONY" w:date="2014-06-25T23:47:00Z">
            <w:trPr>
              <w:trHeight w:val="477"/>
            </w:trPr>
          </w:trPrChange>
        </w:trPr>
        <w:tc>
          <w:tcPr>
            <w:tcW w:w="2584" w:type="dxa"/>
            <w:tcBorders>
              <w:top w:val="single" w:sz="6" w:space="0" w:color="auto"/>
              <w:bottom w:val="single" w:sz="6" w:space="0" w:color="auto"/>
            </w:tcBorders>
            <w:shd w:val="clear" w:color="auto" w:fill="F2F2F2"/>
            <w:tcPrChange w:id="901" w:author="SONY" w:date="2014-06-25T23:47:00Z">
              <w:tcPr>
                <w:tcW w:w="2584" w:type="dxa"/>
                <w:tcBorders>
                  <w:top w:val="single" w:sz="6" w:space="0" w:color="auto"/>
                  <w:bottom w:val="single" w:sz="6" w:space="0" w:color="auto"/>
                </w:tcBorders>
                <w:shd w:val="clear" w:color="auto" w:fill="F2F2F2"/>
              </w:tcPr>
            </w:tcPrChange>
          </w:tcPr>
          <w:p w14:paraId="369BD141" w14:textId="77777777" w:rsidR="008C6E4B" w:rsidRPr="006D470A" w:rsidRDefault="008C6E4B" w:rsidP="00512EFF">
            <w:pPr>
              <w:jc w:val="right"/>
              <w:rPr>
                <w:ins w:id="902" w:author="SONY" w:date="2014-06-24T14:59:00Z"/>
                <w:rFonts w:ascii="Times New Roman" w:hAnsi="Times New Roman" w:cs="Times New Roman"/>
                <w:b/>
                <w:sz w:val="24"/>
                <w:szCs w:val="24"/>
              </w:rPr>
            </w:pPr>
            <w:ins w:id="903" w:author="SONY" w:date="2014-06-24T14:59: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904" w:author="SONY" w:date="2014-06-25T23:47:00Z">
              <w:tcPr>
                <w:tcW w:w="2329" w:type="dxa"/>
                <w:tcBorders>
                  <w:top w:val="single" w:sz="6" w:space="0" w:color="auto"/>
                  <w:bottom w:val="single" w:sz="6" w:space="0" w:color="auto"/>
                </w:tcBorders>
                <w:shd w:val="clear" w:color="auto" w:fill="F2F2F2"/>
              </w:tcPr>
            </w:tcPrChange>
          </w:tcPr>
          <w:p w14:paraId="12B77CE3" w14:textId="77777777" w:rsidR="008C6E4B" w:rsidRPr="006D470A" w:rsidRDefault="008C6E4B" w:rsidP="00512EFF">
            <w:pPr>
              <w:rPr>
                <w:ins w:id="905" w:author="SONY" w:date="2014-06-24T14:59:00Z"/>
                <w:rFonts w:ascii="Times New Roman" w:hAnsi="Times New Roman" w:cs="Times New Roman"/>
                <w:sz w:val="24"/>
                <w:szCs w:val="24"/>
              </w:rPr>
            </w:pPr>
            <w:proofErr w:type="spellStart"/>
            <w:ins w:id="906" w:author="SONY" w:date="2014-06-24T14:59: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907" w:author="SONY" w:date="2014-06-25T23:47:00Z">
              <w:tcPr>
                <w:tcW w:w="2348" w:type="dxa"/>
                <w:tcBorders>
                  <w:top w:val="single" w:sz="6" w:space="0" w:color="auto"/>
                  <w:bottom w:val="single" w:sz="6" w:space="0" w:color="auto"/>
                </w:tcBorders>
                <w:shd w:val="clear" w:color="auto" w:fill="F2F2F2"/>
              </w:tcPr>
            </w:tcPrChange>
          </w:tcPr>
          <w:p w14:paraId="243ED4E0" w14:textId="77777777" w:rsidR="008C6E4B" w:rsidRPr="006D470A" w:rsidRDefault="008C6E4B" w:rsidP="00512EFF">
            <w:pPr>
              <w:jc w:val="right"/>
              <w:rPr>
                <w:ins w:id="908" w:author="SONY" w:date="2014-06-24T14:59:00Z"/>
                <w:rFonts w:ascii="Times New Roman" w:hAnsi="Times New Roman" w:cs="Times New Roman"/>
                <w:b/>
                <w:sz w:val="24"/>
                <w:szCs w:val="24"/>
              </w:rPr>
            </w:pPr>
            <w:ins w:id="909" w:author="SONY" w:date="2014-06-24T14:59: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910" w:author="SONY" w:date="2014-06-25T23:47:00Z">
              <w:tcPr>
                <w:tcW w:w="3327" w:type="dxa"/>
                <w:tcBorders>
                  <w:top w:val="single" w:sz="6" w:space="0" w:color="auto"/>
                  <w:bottom w:val="single" w:sz="6" w:space="0" w:color="auto"/>
                </w:tcBorders>
                <w:shd w:val="clear" w:color="auto" w:fill="F2F2F2"/>
              </w:tcPr>
            </w:tcPrChange>
          </w:tcPr>
          <w:p w14:paraId="197968FF" w14:textId="77777777" w:rsidR="008C6E4B" w:rsidRPr="006D470A" w:rsidRDefault="008C6E4B" w:rsidP="00512EFF">
            <w:pPr>
              <w:rPr>
                <w:ins w:id="911" w:author="SONY" w:date="2014-06-24T14:59:00Z"/>
                <w:rFonts w:ascii="Times New Roman" w:hAnsi="Times New Roman" w:cs="Times New Roman"/>
                <w:sz w:val="24"/>
                <w:szCs w:val="24"/>
              </w:rPr>
            </w:pPr>
            <w:proofErr w:type="spellStart"/>
            <w:ins w:id="912" w:author="SONY" w:date="2014-06-24T14:59: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8C6E4B" w:rsidRPr="006D470A" w14:paraId="06E447CD" w14:textId="77777777" w:rsidTr="00FE6002">
        <w:trPr>
          <w:trHeight w:val="477"/>
          <w:jc w:val="center"/>
          <w:ins w:id="913" w:author="SONY" w:date="2014-06-24T14:59:00Z"/>
          <w:trPrChange w:id="914" w:author="SONY" w:date="2014-06-25T23:47:00Z">
            <w:trPr>
              <w:trHeight w:val="477"/>
            </w:trPr>
          </w:trPrChange>
        </w:trPr>
        <w:tc>
          <w:tcPr>
            <w:tcW w:w="2584" w:type="dxa"/>
            <w:tcBorders>
              <w:top w:val="single" w:sz="6" w:space="0" w:color="auto"/>
              <w:bottom w:val="single" w:sz="6" w:space="0" w:color="auto"/>
            </w:tcBorders>
            <w:shd w:val="clear" w:color="auto" w:fill="F2F2F2"/>
            <w:tcPrChange w:id="915" w:author="SONY" w:date="2014-06-25T23:47:00Z">
              <w:tcPr>
                <w:tcW w:w="2584" w:type="dxa"/>
                <w:tcBorders>
                  <w:top w:val="single" w:sz="6" w:space="0" w:color="auto"/>
                  <w:bottom w:val="single" w:sz="6" w:space="0" w:color="auto"/>
                </w:tcBorders>
                <w:shd w:val="clear" w:color="auto" w:fill="F2F2F2"/>
              </w:tcPr>
            </w:tcPrChange>
          </w:tcPr>
          <w:p w14:paraId="497D2522" w14:textId="77777777" w:rsidR="008C6E4B" w:rsidRPr="006D470A" w:rsidRDefault="008C6E4B" w:rsidP="00512EFF">
            <w:pPr>
              <w:jc w:val="right"/>
              <w:rPr>
                <w:ins w:id="916" w:author="SONY" w:date="2014-06-24T14:59:00Z"/>
                <w:rFonts w:ascii="Times New Roman" w:hAnsi="Times New Roman" w:cs="Times New Roman"/>
                <w:b/>
                <w:sz w:val="24"/>
                <w:szCs w:val="24"/>
              </w:rPr>
            </w:pPr>
            <w:ins w:id="917" w:author="SONY" w:date="2014-06-24T14:59: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918" w:author="SONY" w:date="2014-06-25T23:47:00Z">
              <w:tcPr>
                <w:tcW w:w="2329" w:type="dxa"/>
                <w:tcBorders>
                  <w:top w:val="single" w:sz="6" w:space="0" w:color="auto"/>
                  <w:bottom w:val="single" w:sz="6" w:space="0" w:color="auto"/>
                </w:tcBorders>
                <w:shd w:val="clear" w:color="auto" w:fill="F2F2F2"/>
              </w:tcPr>
            </w:tcPrChange>
          </w:tcPr>
          <w:p w14:paraId="61065ED8" w14:textId="77777777" w:rsidR="008C6E4B" w:rsidRPr="006D470A" w:rsidRDefault="008C6E4B" w:rsidP="00512EFF">
            <w:pPr>
              <w:rPr>
                <w:ins w:id="919" w:author="SONY" w:date="2014-06-24T14:59:00Z"/>
                <w:rFonts w:ascii="Times New Roman" w:hAnsi="Times New Roman" w:cs="Times New Roman"/>
                <w:sz w:val="24"/>
                <w:szCs w:val="24"/>
              </w:rPr>
            </w:pPr>
            <w:ins w:id="920" w:author="SONY" w:date="2014-06-24T14:59: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921" w:author="SONY" w:date="2014-06-25T23:47:00Z">
              <w:tcPr>
                <w:tcW w:w="2348" w:type="dxa"/>
                <w:tcBorders>
                  <w:top w:val="single" w:sz="6" w:space="0" w:color="auto"/>
                  <w:bottom w:val="single" w:sz="6" w:space="0" w:color="auto"/>
                </w:tcBorders>
                <w:shd w:val="clear" w:color="auto" w:fill="F2F2F2"/>
              </w:tcPr>
            </w:tcPrChange>
          </w:tcPr>
          <w:p w14:paraId="4C7167F9" w14:textId="77777777" w:rsidR="008C6E4B" w:rsidRPr="006D470A" w:rsidRDefault="008C6E4B" w:rsidP="00512EFF">
            <w:pPr>
              <w:jc w:val="right"/>
              <w:rPr>
                <w:ins w:id="922" w:author="SONY" w:date="2014-06-24T14:59:00Z"/>
                <w:rFonts w:ascii="Times New Roman" w:hAnsi="Times New Roman" w:cs="Times New Roman"/>
                <w:b/>
                <w:sz w:val="24"/>
                <w:szCs w:val="24"/>
              </w:rPr>
            </w:pPr>
            <w:ins w:id="923" w:author="SONY" w:date="2014-06-24T14:59: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924" w:author="SONY" w:date="2014-06-25T23:47:00Z">
              <w:tcPr>
                <w:tcW w:w="3327" w:type="dxa"/>
                <w:tcBorders>
                  <w:top w:val="single" w:sz="6" w:space="0" w:color="auto"/>
                  <w:bottom w:val="single" w:sz="6" w:space="0" w:color="auto"/>
                </w:tcBorders>
                <w:shd w:val="clear" w:color="auto" w:fill="F2F2F2"/>
              </w:tcPr>
            </w:tcPrChange>
          </w:tcPr>
          <w:p w14:paraId="35AE9DB0" w14:textId="77777777" w:rsidR="008C6E4B" w:rsidRPr="006D470A" w:rsidRDefault="008C6E4B" w:rsidP="00512EFF">
            <w:pPr>
              <w:rPr>
                <w:ins w:id="925" w:author="SONY" w:date="2014-06-24T14:59:00Z"/>
                <w:rFonts w:ascii="Times New Roman" w:hAnsi="Times New Roman" w:cs="Times New Roman"/>
                <w:sz w:val="24"/>
                <w:szCs w:val="24"/>
              </w:rPr>
            </w:pPr>
            <w:ins w:id="926" w:author="SONY" w:date="2014-06-24T14:59:00Z">
              <w:r>
                <w:rPr>
                  <w:rFonts w:ascii="Times New Roman" w:hAnsi="Times New Roman" w:cs="Times New Roman"/>
                  <w:sz w:val="24"/>
                  <w:szCs w:val="24"/>
                </w:rPr>
                <w:t>24/06</w:t>
              </w:r>
              <w:r w:rsidRPr="006D470A">
                <w:rPr>
                  <w:rFonts w:ascii="Times New Roman" w:hAnsi="Times New Roman" w:cs="Times New Roman"/>
                  <w:sz w:val="24"/>
                  <w:szCs w:val="24"/>
                </w:rPr>
                <w:t>/2014</w:t>
              </w:r>
            </w:ins>
          </w:p>
        </w:tc>
      </w:tr>
      <w:tr w:rsidR="008C6E4B" w:rsidRPr="006D470A" w14:paraId="07CBFF13" w14:textId="77777777" w:rsidTr="00FE6002">
        <w:trPr>
          <w:trHeight w:val="477"/>
          <w:jc w:val="center"/>
          <w:ins w:id="927" w:author="SONY" w:date="2014-06-24T14:59:00Z"/>
          <w:trPrChange w:id="928" w:author="SONY" w:date="2014-06-25T23:47:00Z">
            <w:trPr>
              <w:trHeight w:val="477"/>
            </w:trPr>
          </w:trPrChange>
        </w:trPr>
        <w:tc>
          <w:tcPr>
            <w:tcW w:w="2584" w:type="dxa"/>
            <w:tcBorders>
              <w:top w:val="single" w:sz="6" w:space="0" w:color="auto"/>
            </w:tcBorders>
            <w:tcPrChange w:id="929" w:author="SONY" w:date="2014-06-25T23:47:00Z">
              <w:tcPr>
                <w:tcW w:w="2584" w:type="dxa"/>
                <w:tcBorders>
                  <w:top w:val="single" w:sz="6" w:space="0" w:color="auto"/>
                </w:tcBorders>
              </w:tcPr>
            </w:tcPrChange>
          </w:tcPr>
          <w:p w14:paraId="7EA3354C" w14:textId="77777777" w:rsidR="008C6E4B" w:rsidRPr="006D470A" w:rsidRDefault="008C6E4B" w:rsidP="00512EFF">
            <w:pPr>
              <w:jc w:val="right"/>
              <w:rPr>
                <w:ins w:id="930" w:author="SONY" w:date="2014-06-24T14:59:00Z"/>
                <w:rFonts w:ascii="Times New Roman" w:hAnsi="Times New Roman" w:cs="Times New Roman"/>
                <w:b/>
                <w:sz w:val="24"/>
                <w:szCs w:val="24"/>
              </w:rPr>
            </w:pPr>
            <w:ins w:id="931" w:author="SONY" w:date="2014-06-24T14:59: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932" w:author="SONY" w:date="2014-06-25T23:47:00Z">
              <w:tcPr>
                <w:tcW w:w="8004" w:type="dxa"/>
                <w:gridSpan w:val="3"/>
                <w:tcBorders>
                  <w:top w:val="single" w:sz="6" w:space="0" w:color="auto"/>
                </w:tcBorders>
              </w:tcPr>
            </w:tcPrChange>
          </w:tcPr>
          <w:p w14:paraId="56409CCB" w14:textId="77777777" w:rsidR="008C6E4B" w:rsidRPr="006D470A" w:rsidRDefault="008C6E4B" w:rsidP="00512EFF">
            <w:pPr>
              <w:rPr>
                <w:ins w:id="933" w:author="SONY" w:date="2014-06-24T14:59:00Z"/>
                <w:rFonts w:ascii="Times New Roman" w:hAnsi="Times New Roman" w:cs="Times New Roman"/>
                <w:sz w:val="24"/>
                <w:szCs w:val="24"/>
              </w:rPr>
            </w:pPr>
            <w:ins w:id="934" w:author="SONY" w:date="2014-06-24T14:59:00Z">
              <w:r>
                <w:rPr>
                  <w:rFonts w:ascii="Times New Roman" w:hAnsi="Times New Roman" w:cs="Times New Roman"/>
                  <w:sz w:val="24"/>
                  <w:szCs w:val="24"/>
                </w:rPr>
                <w:t>Patient</w:t>
              </w:r>
            </w:ins>
          </w:p>
        </w:tc>
      </w:tr>
      <w:tr w:rsidR="008C6E4B" w:rsidRPr="006D470A" w14:paraId="4A308807" w14:textId="77777777" w:rsidTr="00FE6002">
        <w:trPr>
          <w:trHeight w:val="701"/>
          <w:jc w:val="center"/>
          <w:ins w:id="935" w:author="SONY" w:date="2014-06-24T14:59:00Z"/>
          <w:trPrChange w:id="936" w:author="SONY" w:date="2014-06-25T23:47:00Z">
            <w:trPr>
              <w:trHeight w:val="701"/>
            </w:trPr>
          </w:trPrChange>
        </w:trPr>
        <w:tc>
          <w:tcPr>
            <w:tcW w:w="2584" w:type="dxa"/>
            <w:tcPrChange w:id="937" w:author="SONY" w:date="2014-06-25T23:47:00Z">
              <w:tcPr>
                <w:tcW w:w="2584" w:type="dxa"/>
              </w:tcPr>
            </w:tcPrChange>
          </w:tcPr>
          <w:p w14:paraId="380541E3" w14:textId="77777777" w:rsidR="008C6E4B" w:rsidRPr="006D470A" w:rsidRDefault="008C6E4B" w:rsidP="00512EFF">
            <w:pPr>
              <w:jc w:val="right"/>
              <w:rPr>
                <w:ins w:id="938" w:author="SONY" w:date="2014-06-24T14:59:00Z"/>
                <w:rFonts w:ascii="Times New Roman" w:hAnsi="Times New Roman" w:cs="Times New Roman"/>
                <w:b/>
                <w:sz w:val="24"/>
                <w:szCs w:val="24"/>
              </w:rPr>
            </w:pPr>
            <w:ins w:id="939" w:author="SONY" w:date="2014-06-24T14:59:00Z">
              <w:r w:rsidRPr="006D470A">
                <w:rPr>
                  <w:rFonts w:ascii="Times New Roman" w:hAnsi="Times New Roman" w:cs="Times New Roman"/>
                  <w:b/>
                  <w:sz w:val="24"/>
                  <w:szCs w:val="24"/>
                </w:rPr>
                <w:t>Description:</w:t>
              </w:r>
            </w:ins>
          </w:p>
        </w:tc>
        <w:tc>
          <w:tcPr>
            <w:tcW w:w="8004" w:type="dxa"/>
            <w:gridSpan w:val="3"/>
            <w:tcPrChange w:id="940" w:author="SONY" w:date="2014-06-25T23:47:00Z">
              <w:tcPr>
                <w:tcW w:w="8004" w:type="dxa"/>
                <w:gridSpan w:val="3"/>
              </w:tcPr>
            </w:tcPrChange>
          </w:tcPr>
          <w:p w14:paraId="3CBD6DF8" w14:textId="08E0BFFD" w:rsidR="008C6E4B" w:rsidRPr="0067614F" w:rsidRDefault="008C6E4B" w:rsidP="00512EFF">
            <w:pPr>
              <w:rPr>
                <w:ins w:id="941" w:author="SONY" w:date="2014-06-24T14:59:00Z"/>
                <w:rFonts w:ascii="Times" w:hAnsi="Times" w:cs="Times New Roman"/>
                <w:color w:val="A6A6A6"/>
                <w:sz w:val="24"/>
                <w:szCs w:val="24"/>
              </w:rPr>
            </w:pPr>
            <w:ins w:id="942" w:author="SONY" w:date="2014-06-24T14:59:00Z">
              <w:r>
                <w:rPr>
                  <w:rStyle w:val="words"/>
                  <w:rFonts w:ascii="Times" w:hAnsi="Times"/>
                  <w:sz w:val="24"/>
                  <w:szCs w:val="24"/>
                </w:rPr>
                <w:t>Patient</w:t>
              </w:r>
              <w:r w:rsidRPr="0067614F">
                <w:rPr>
                  <w:rStyle w:val="words"/>
                  <w:rFonts w:ascii="Times" w:hAnsi="Times"/>
                  <w:sz w:val="24"/>
                  <w:szCs w:val="24"/>
                </w:rPr>
                <w:t xml:space="preserve"> can view </w:t>
              </w:r>
              <w:r>
                <w:rPr>
                  <w:rStyle w:val="words"/>
                  <w:rFonts w:ascii="Times" w:hAnsi="Times"/>
                  <w:sz w:val="24"/>
                  <w:szCs w:val="24"/>
                </w:rPr>
                <w:t>his/her own appointment in the patient schedule</w:t>
              </w:r>
              <w:r w:rsidRPr="0067614F">
                <w:rPr>
                  <w:rStyle w:val="words"/>
                  <w:rFonts w:ascii="Times" w:hAnsi="Times"/>
                  <w:sz w:val="24"/>
                  <w:szCs w:val="24"/>
                </w:rPr>
                <w:t xml:space="preserve"> </w:t>
              </w:r>
              <w:r w:rsidR="00B17D20">
                <w:rPr>
                  <w:rStyle w:val="words"/>
                  <w:rFonts w:ascii="Times" w:hAnsi="Times"/>
                  <w:sz w:val="24"/>
                  <w:szCs w:val="24"/>
                </w:rPr>
                <w:t>which provide in the</w:t>
              </w:r>
              <w:r>
                <w:rPr>
                  <w:rStyle w:val="words"/>
                  <w:rFonts w:ascii="Times" w:hAnsi="Times"/>
                  <w:sz w:val="24"/>
                  <w:szCs w:val="24"/>
                </w:rPr>
                <w:t xml:space="preserve"> mobile application</w:t>
              </w:r>
            </w:ins>
          </w:p>
        </w:tc>
      </w:tr>
      <w:tr w:rsidR="008C6E4B" w:rsidRPr="006D470A" w14:paraId="388C9BB2" w14:textId="77777777" w:rsidTr="00FE6002">
        <w:trPr>
          <w:trHeight w:val="477"/>
          <w:jc w:val="center"/>
          <w:ins w:id="943" w:author="SONY" w:date="2014-06-24T14:59:00Z"/>
          <w:trPrChange w:id="944" w:author="SONY" w:date="2014-06-25T23:47:00Z">
            <w:trPr>
              <w:trHeight w:val="477"/>
            </w:trPr>
          </w:trPrChange>
        </w:trPr>
        <w:tc>
          <w:tcPr>
            <w:tcW w:w="2584" w:type="dxa"/>
            <w:tcPrChange w:id="945" w:author="SONY" w:date="2014-06-25T23:47:00Z">
              <w:tcPr>
                <w:tcW w:w="2584" w:type="dxa"/>
              </w:tcPr>
            </w:tcPrChange>
          </w:tcPr>
          <w:p w14:paraId="42DF5294" w14:textId="77777777" w:rsidR="008C6E4B" w:rsidRPr="006D470A" w:rsidRDefault="008C6E4B" w:rsidP="00512EFF">
            <w:pPr>
              <w:jc w:val="right"/>
              <w:rPr>
                <w:ins w:id="946" w:author="SONY" w:date="2014-06-24T14:59:00Z"/>
                <w:rFonts w:ascii="Times New Roman" w:hAnsi="Times New Roman" w:cs="Times New Roman"/>
                <w:b/>
                <w:sz w:val="24"/>
                <w:szCs w:val="24"/>
              </w:rPr>
            </w:pPr>
            <w:ins w:id="947" w:author="SONY" w:date="2014-06-24T14:59:00Z">
              <w:r w:rsidRPr="006D470A">
                <w:rPr>
                  <w:rFonts w:ascii="Times New Roman" w:hAnsi="Times New Roman" w:cs="Times New Roman"/>
                  <w:b/>
                  <w:sz w:val="24"/>
                  <w:szCs w:val="24"/>
                </w:rPr>
                <w:t>Trigger:</w:t>
              </w:r>
            </w:ins>
          </w:p>
        </w:tc>
        <w:tc>
          <w:tcPr>
            <w:tcW w:w="8004" w:type="dxa"/>
            <w:gridSpan w:val="3"/>
            <w:tcPrChange w:id="948" w:author="SONY" w:date="2014-06-25T23:47:00Z">
              <w:tcPr>
                <w:tcW w:w="8004" w:type="dxa"/>
                <w:gridSpan w:val="3"/>
              </w:tcPr>
            </w:tcPrChange>
          </w:tcPr>
          <w:p w14:paraId="0C6FD009" w14:textId="77777777" w:rsidR="008C6E4B" w:rsidRPr="006D470A" w:rsidRDefault="008C6E4B" w:rsidP="00512EFF">
            <w:pPr>
              <w:rPr>
                <w:ins w:id="949" w:author="SONY" w:date="2014-06-24T14:59:00Z"/>
                <w:rFonts w:ascii="Times New Roman" w:hAnsi="Times New Roman" w:cs="Times New Roman"/>
                <w:sz w:val="24"/>
                <w:szCs w:val="24"/>
              </w:rPr>
            </w:pPr>
            <w:ins w:id="950" w:author="SONY" w:date="2014-06-24T14:59:00Z">
              <w:r>
                <w:rPr>
                  <w:rFonts w:ascii="Times New Roman" w:hAnsi="Times New Roman" w:cs="Times New Roman"/>
                  <w:sz w:val="24"/>
                  <w:szCs w:val="24"/>
                </w:rPr>
                <w:t>Patient selects appointment schedule</w:t>
              </w:r>
            </w:ins>
          </w:p>
        </w:tc>
      </w:tr>
      <w:tr w:rsidR="008C6E4B" w:rsidRPr="006D470A" w14:paraId="42A2207E" w14:textId="77777777" w:rsidTr="00FE6002">
        <w:trPr>
          <w:trHeight w:val="246"/>
          <w:jc w:val="center"/>
          <w:ins w:id="951" w:author="SONY" w:date="2014-06-24T14:59:00Z"/>
          <w:trPrChange w:id="952" w:author="SONY" w:date="2014-06-25T23:47:00Z">
            <w:trPr>
              <w:trHeight w:val="246"/>
            </w:trPr>
          </w:trPrChange>
        </w:trPr>
        <w:tc>
          <w:tcPr>
            <w:tcW w:w="2584" w:type="dxa"/>
            <w:tcPrChange w:id="953" w:author="SONY" w:date="2014-06-25T23:47:00Z">
              <w:tcPr>
                <w:tcW w:w="2584" w:type="dxa"/>
              </w:tcPr>
            </w:tcPrChange>
          </w:tcPr>
          <w:p w14:paraId="053DDEDF" w14:textId="77777777" w:rsidR="008C6E4B" w:rsidRPr="006D470A" w:rsidRDefault="008C6E4B" w:rsidP="00512EFF">
            <w:pPr>
              <w:jc w:val="right"/>
              <w:rPr>
                <w:ins w:id="954" w:author="SONY" w:date="2014-06-24T14:59:00Z"/>
                <w:rFonts w:ascii="Times New Roman" w:hAnsi="Times New Roman" w:cs="Times New Roman"/>
                <w:b/>
                <w:sz w:val="24"/>
                <w:szCs w:val="24"/>
              </w:rPr>
            </w:pPr>
            <w:ins w:id="955" w:author="SONY" w:date="2014-06-24T14:59:00Z">
              <w:r w:rsidRPr="006D470A">
                <w:rPr>
                  <w:rFonts w:ascii="Times New Roman" w:hAnsi="Times New Roman" w:cs="Times New Roman"/>
                  <w:b/>
                  <w:sz w:val="24"/>
                  <w:szCs w:val="24"/>
                </w:rPr>
                <w:t>Preconditions:</w:t>
              </w:r>
            </w:ins>
          </w:p>
        </w:tc>
        <w:tc>
          <w:tcPr>
            <w:tcW w:w="8004" w:type="dxa"/>
            <w:gridSpan w:val="3"/>
            <w:tcPrChange w:id="956" w:author="SONY" w:date="2014-06-25T23:47:00Z">
              <w:tcPr>
                <w:tcW w:w="8004" w:type="dxa"/>
                <w:gridSpan w:val="3"/>
              </w:tcPr>
            </w:tcPrChange>
          </w:tcPr>
          <w:p w14:paraId="319BD75F" w14:textId="77777777" w:rsidR="008C6E4B" w:rsidRPr="006D470A" w:rsidRDefault="008C6E4B" w:rsidP="00512EFF">
            <w:pPr>
              <w:rPr>
                <w:ins w:id="957" w:author="SONY" w:date="2014-06-24T14:59:00Z"/>
                <w:rFonts w:ascii="Times New Roman" w:hAnsi="Times New Roman" w:cs="Times New Roman"/>
                <w:bCs/>
                <w:sz w:val="24"/>
                <w:szCs w:val="24"/>
              </w:rPr>
            </w:pPr>
            <w:ins w:id="958" w:author="SONY" w:date="2014-06-24T14:59:00Z">
              <w:r>
                <w:rPr>
                  <w:rFonts w:ascii="Times New Roman" w:hAnsi="Times New Roman" w:cs="Times New Roman"/>
                  <w:sz w:val="24"/>
                  <w:szCs w:val="24"/>
                </w:rPr>
                <w:t>Patient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8C6E4B" w:rsidRPr="006D470A" w14:paraId="590204BC" w14:textId="77777777" w:rsidTr="00FE6002">
        <w:trPr>
          <w:trHeight w:val="462"/>
          <w:jc w:val="center"/>
          <w:ins w:id="959" w:author="SONY" w:date="2014-06-24T14:59:00Z"/>
          <w:trPrChange w:id="960" w:author="SONY" w:date="2014-06-25T23:47:00Z">
            <w:trPr>
              <w:trHeight w:val="462"/>
            </w:trPr>
          </w:trPrChange>
        </w:trPr>
        <w:tc>
          <w:tcPr>
            <w:tcW w:w="2584" w:type="dxa"/>
            <w:tcPrChange w:id="961" w:author="SONY" w:date="2014-06-25T23:47:00Z">
              <w:tcPr>
                <w:tcW w:w="2584" w:type="dxa"/>
              </w:tcPr>
            </w:tcPrChange>
          </w:tcPr>
          <w:p w14:paraId="60C55877" w14:textId="77777777" w:rsidR="008C6E4B" w:rsidRPr="006D470A" w:rsidRDefault="008C6E4B" w:rsidP="00512EFF">
            <w:pPr>
              <w:jc w:val="right"/>
              <w:rPr>
                <w:ins w:id="962" w:author="SONY" w:date="2014-06-24T14:59:00Z"/>
                <w:rFonts w:ascii="Times New Roman" w:hAnsi="Times New Roman" w:cs="Times New Roman"/>
                <w:b/>
                <w:sz w:val="24"/>
                <w:szCs w:val="24"/>
              </w:rPr>
            </w:pPr>
            <w:proofErr w:type="spellStart"/>
            <w:ins w:id="963" w:author="SONY" w:date="2014-06-24T14:59: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964" w:author="SONY" w:date="2014-06-25T23:47:00Z">
              <w:tcPr>
                <w:tcW w:w="8004" w:type="dxa"/>
                <w:gridSpan w:val="3"/>
              </w:tcPr>
            </w:tcPrChange>
          </w:tcPr>
          <w:p w14:paraId="0DDFAD24" w14:textId="77777777" w:rsidR="008C6E4B" w:rsidRPr="006D470A" w:rsidRDefault="008C6E4B" w:rsidP="00512EFF">
            <w:pPr>
              <w:rPr>
                <w:ins w:id="965" w:author="SONY" w:date="2014-06-24T14:59:00Z"/>
                <w:rFonts w:ascii="Times New Roman" w:hAnsi="Times New Roman" w:cs="Times New Roman"/>
                <w:sz w:val="24"/>
                <w:szCs w:val="24"/>
              </w:rPr>
            </w:pPr>
            <w:ins w:id="966" w:author="SONY" w:date="2014-06-24T14:59:00Z">
              <w:r>
                <w:rPr>
                  <w:rFonts w:ascii="Times New Roman" w:hAnsi="Times New Roman" w:cs="Times New Roman"/>
                  <w:sz w:val="24"/>
                  <w:szCs w:val="24"/>
                </w:rPr>
                <w:t>Patient can view their appointment schedule</w:t>
              </w:r>
            </w:ins>
          </w:p>
        </w:tc>
      </w:tr>
      <w:tr w:rsidR="008C6E4B" w:rsidRPr="006D470A" w14:paraId="5453C583" w14:textId="77777777" w:rsidTr="00FE6002">
        <w:trPr>
          <w:trHeight w:val="1336"/>
          <w:jc w:val="center"/>
          <w:ins w:id="967" w:author="SONY" w:date="2014-06-24T14:59:00Z"/>
          <w:trPrChange w:id="968" w:author="SONY" w:date="2014-06-25T23:47:00Z">
            <w:trPr>
              <w:trHeight w:val="1336"/>
            </w:trPr>
          </w:trPrChange>
        </w:trPr>
        <w:tc>
          <w:tcPr>
            <w:tcW w:w="2584" w:type="dxa"/>
            <w:tcPrChange w:id="969" w:author="SONY" w:date="2014-06-25T23:47:00Z">
              <w:tcPr>
                <w:tcW w:w="2584" w:type="dxa"/>
              </w:tcPr>
            </w:tcPrChange>
          </w:tcPr>
          <w:p w14:paraId="3D7C8527" w14:textId="77777777" w:rsidR="008C6E4B" w:rsidRPr="006D470A" w:rsidRDefault="008C6E4B" w:rsidP="00512EFF">
            <w:pPr>
              <w:jc w:val="right"/>
              <w:rPr>
                <w:ins w:id="970" w:author="SONY" w:date="2014-06-24T14:59:00Z"/>
                <w:rFonts w:ascii="Times New Roman" w:hAnsi="Times New Roman" w:cs="Times New Roman"/>
                <w:b/>
                <w:sz w:val="24"/>
                <w:szCs w:val="24"/>
              </w:rPr>
            </w:pPr>
            <w:ins w:id="971" w:author="SONY" w:date="2014-06-24T14:59:00Z">
              <w:r w:rsidRPr="006D470A">
                <w:rPr>
                  <w:rFonts w:ascii="Times New Roman" w:hAnsi="Times New Roman" w:cs="Times New Roman"/>
                  <w:b/>
                  <w:sz w:val="24"/>
                  <w:szCs w:val="24"/>
                </w:rPr>
                <w:t>Normal Flow:</w:t>
              </w:r>
            </w:ins>
          </w:p>
        </w:tc>
        <w:tc>
          <w:tcPr>
            <w:tcW w:w="8004" w:type="dxa"/>
            <w:gridSpan w:val="3"/>
            <w:tcPrChange w:id="972" w:author="SONY" w:date="2014-06-25T23:47:00Z">
              <w:tcPr>
                <w:tcW w:w="8004" w:type="dxa"/>
                <w:gridSpan w:val="3"/>
              </w:tcPr>
            </w:tcPrChange>
          </w:tcPr>
          <w:p w14:paraId="6D0CEF60" w14:textId="77777777" w:rsidR="008C6E4B" w:rsidRDefault="008C6E4B" w:rsidP="008C6E4B">
            <w:pPr>
              <w:pStyle w:val="ListParagraph"/>
              <w:numPr>
                <w:ilvl w:val="0"/>
                <w:numId w:val="8"/>
              </w:numPr>
              <w:rPr>
                <w:ins w:id="973" w:author="SONY" w:date="2014-06-24T14:59:00Z"/>
                <w:rFonts w:ascii="Times New Roman" w:hAnsi="Times New Roman" w:cs="Times New Roman"/>
                <w:sz w:val="24"/>
                <w:szCs w:val="24"/>
              </w:rPr>
            </w:pPr>
            <w:ins w:id="974" w:author="SONY" w:date="2014-06-24T14:59:00Z">
              <w:r>
                <w:rPr>
                  <w:rFonts w:ascii="Times New Roman" w:hAnsi="Times New Roman" w:cs="Times New Roman"/>
                  <w:sz w:val="24"/>
                  <w:szCs w:val="24"/>
                </w:rPr>
                <w:t>Patient selects patients’ schedule menu</w:t>
              </w:r>
            </w:ins>
          </w:p>
          <w:p w14:paraId="24481749" w14:textId="77777777" w:rsidR="008C6E4B" w:rsidRPr="00A77153" w:rsidRDefault="008C6E4B" w:rsidP="008C6E4B">
            <w:pPr>
              <w:pStyle w:val="ListParagraph"/>
              <w:numPr>
                <w:ilvl w:val="0"/>
                <w:numId w:val="8"/>
              </w:numPr>
              <w:rPr>
                <w:ins w:id="975" w:author="SONY" w:date="2014-06-24T14:59:00Z"/>
                <w:rFonts w:ascii="Times New Roman" w:hAnsi="Times New Roman" w:cs="Times New Roman"/>
                <w:sz w:val="24"/>
                <w:szCs w:val="24"/>
              </w:rPr>
            </w:pPr>
            <w:ins w:id="976" w:author="SONY" w:date="2014-06-24T14:59:00Z">
              <w:r w:rsidRPr="00A77153">
                <w:rPr>
                  <w:rFonts w:ascii="Times New Roman" w:hAnsi="Times New Roman" w:cs="Times New Roman"/>
                  <w:sz w:val="24"/>
                  <w:szCs w:val="32"/>
                </w:rPr>
                <w:t xml:space="preserve">System shall query data from appointment table in database </w:t>
              </w:r>
            </w:ins>
          </w:p>
          <w:p w14:paraId="7CB20416" w14:textId="77777777" w:rsidR="008C6E4B" w:rsidRPr="00A77153" w:rsidRDefault="008C6E4B" w:rsidP="008C6E4B">
            <w:pPr>
              <w:pStyle w:val="ListParagraph"/>
              <w:numPr>
                <w:ilvl w:val="0"/>
                <w:numId w:val="8"/>
              </w:numPr>
              <w:rPr>
                <w:ins w:id="977" w:author="SONY" w:date="2014-06-24T14:59:00Z"/>
                <w:rFonts w:ascii="Times New Roman" w:hAnsi="Times New Roman" w:cs="Times New Roman"/>
                <w:sz w:val="24"/>
                <w:szCs w:val="24"/>
              </w:rPr>
            </w:pPr>
            <w:ins w:id="978" w:author="SONY" w:date="2014-06-24T14:59:00Z">
              <w:r w:rsidRPr="00A77153">
                <w:rPr>
                  <w:rFonts w:ascii="Times New Roman" w:hAnsi="Times New Roman" w:cs="Times New Roman"/>
                  <w:sz w:val="24"/>
                  <w:szCs w:val="32"/>
                </w:rPr>
                <w:t>System shall provide patients’ appointment schedule interface in mobile application</w:t>
              </w:r>
              <w:r w:rsidRPr="00BE46C0">
                <w:rPr>
                  <w:rFonts w:ascii="Times New Roman" w:hAnsi="Times New Roman" w:cs="Times New Roman"/>
                  <w:sz w:val="24"/>
                  <w:szCs w:val="24"/>
                </w:rPr>
                <w:t xml:space="preserve"> </w:t>
              </w:r>
            </w:ins>
          </w:p>
        </w:tc>
      </w:tr>
      <w:tr w:rsidR="008C6E4B" w:rsidRPr="006D470A" w14:paraId="15574AFA" w14:textId="77777777" w:rsidTr="00FE6002">
        <w:trPr>
          <w:trHeight w:val="552"/>
          <w:jc w:val="center"/>
          <w:ins w:id="979" w:author="SONY" w:date="2014-06-24T14:59:00Z"/>
          <w:trPrChange w:id="980" w:author="SONY" w:date="2014-06-25T23:47:00Z">
            <w:trPr>
              <w:trHeight w:val="552"/>
            </w:trPr>
          </w:trPrChange>
        </w:trPr>
        <w:tc>
          <w:tcPr>
            <w:tcW w:w="2584" w:type="dxa"/>
            <w:tcPrChange w:id="981" w:author="SONY" w:date="2014-06-25T23:47:00Z">
              <w:tcPr>
                <w:tcW w:w="2584" w:type="dxa"/>
              </w:tcPr>
            </w:tcPrChange>
          </w:tcPr>
          <w:p w14:paraId="2CCD26A8" w14:textId="77777777" w:rsidR="008C6E4B" w:rsidRPr="006D470A" w:rsidRDefault="008C6E4B" w:rsidP="00512EFF">
            <w:pPr>
              <w:jc w:val="right"/>
              <w:rPr>
                <w:ins w:id="982" w:author="SONY" w:date="2014-06-24T14:59:00Z"/>
                <w:rFonts w:ascii="Times New Roman" w:hAnsi="Times New Roman" w:cs="Times New Roman"/>
                <w:b/>
                <w:sz w:val="24"/>
                <w:szCs w:val="24"/>
              </w:rPr>
            </w:pPr>
            <w:ins w:id="983" w:author="SONY" w:date="2014-06-24T14:59:00Z">
              <w:r w:rsidRPr="006D470A">
                <w:rPr>
                  <w:rFonts w:ascii="Times New Roman" w:hAnsi="Times New Roman" w:cs="Times New Roman"/>
                  <w:b/>
                  <w:sz w:val="24"/>
                  <w:szCs w:val="24"/>
                </w:rPr>
                <w:t>Alternative Flows:</w:t>
              </w:r>
            </w:ins>
          </w:p>
        </w:tc>
        <w:tc>
          <w:tcPr>
            <w:tcW w:w="8004" w:type="dxa"/>
            <w:gridSpan w:val="3"/>
            <w:tcPrChange w:id="984" w:author="SONY" w:date="2014-06-25T23:47:00Z">
              <w:tcPr>
                <w:tcW w:w="8004" w:type="dxa"/>
                <w:gridSpan w:val="3"/>
              </w:tcPr>
            </w:tcPrChange>
          </w:tcPr>
          <w:p w14:paraId="5550BC5E" w14:textId="77777777" w:rsidR="008C6E4B" w:rsidRPr="002769C9" w:rsidRDefault="008C6E4B" w:rsidP="00512EFF">
            <w:pPr>
              <w:rPr>
                <w:ins w:id="985" w:author="SONY" w:date="2014-06-24T14:59:00Z"/>
                <w:rFonts w:ascii="Times New Roman" w:hAnsi="Times New Roman" w:cs="Times New Roman"/>
                <w:sz w:val="24"/>
                <w:szCs w:val="24"/>
              </w:rPr>
            </w:pPr>
            <w:ins w:id="986" w:author="SONY" w:date="2014-06-24T14:59:00Z">
              <w:r>
                <w:rPr>
                  <w:rFonts w:ascii="Times New Roman" w:hAnsi="Times New Roman" w:cs="Times New Roman"/>
                  <w:sz w:val="24"/>
                  <w:szCs w:val="24"/>
                </w:rPr>
                <w:t>N/A</w:t>
              </w:r>
              <w:r w:rsidRPr="002769C9">
                <w:rPr>
                  <w:rFonts w:ascii="Times New Roman" w:hAnsi="Times New Roman" w:cs="Times New Roman"/>
                  <w:sz w:val="24"/>
                  <w:szCs w:val="24"/>
                </w:rPr>
                <w:t xml:space="preserve"> </w:t>
              </w:r>
            </w:ins>
          </w:p>
        </w:tc>
      </w:tr>
      <w:tr w:rsidR="008C6E4B" w:rsidRPr="006D470A" w14:paraId="48E4B818" w14:textId="77777777" w:rsidTr="00FE6002">
        <w:trPr>
          <w:trHeight w:val="477"/>
          <w:jc w:val="center"/>
          <w:ins w:id="987" w:author="SONY" w:date="2014-06-24T14:59:00Z"/>
          <w:trPrChange w:id="988" w:author="SONY" w:date="2014-06-25T23:47:00Z">
            <w:trPr>
              <w:trHeight w:val="477"/>
            </w:trPr>
          </w:trPrChange>
        </w:trPr>
        <w:tc>
          <w:tcPr>
            <w:tcW w:w="2584" w:type="dxa"/>
            <w:tcPrChange w:id="989" w:author="SONY" w:date="2014-06-25T23:47:00Z">
              <w:tcPr>
                <w:tcW w:w="2584" w:type="dxa"/>
              </w:tcPr>
            </w:tcPrChange>
          </w:tcPr>
          <w:p w14:paraId="50E410B7" w14:textId="77777777" w:rsidR="008C6E4B" w:rsidRPr="006D470A" w:rsidRDefault="008C6E4B" w:rsidP="00512EFF">
            <w:pPr>
              <w:jc w:val="right"/>
              <w:rPr>
                <w:ins w:id="990" w:author="SONY" w:date="2014-06-24T14:59:00Z"/>
                <w:rFonts w:ascii="Times New Roman" w:hAnsi="Times New Roman" w:cs="Times New Roman"/>
                <w:b/>
                <w:sz w:val="24"/>
                <w:szCs w:val="24"/>
              </w:rPr>
            </w:pPr>
            <w:ins w:id="991" w:author="SONY" w:date="2014-06-24T14:59:00Z">
              <w:r w:rsidRPr="006D470A">
                <w:rPr>
                  <w:rFonts w:ascii="Times New Roman" w:hAnsi="Times New Roman" w:cs="Times New Roman"/>
                  <w:b/>
                  <w:sz w:val="24"/>
                  <w:szCs w:val="24"/>
                </w:rPr>
                <w:lastRenderedPageBreak/>
                <w:t>Exceptions:</w:t>
              </w:r>
            </w:ins>
          </w:p>
        </w:tc>
        <w:tc>
          <w:tcPr>
            <w:tcW w:w="8004" w:type="dxa"/>
            <w:gridSpan w:val="3"/>
            <w:tcPrChange w:id="992" w:author="SONY" w:date="2014-06-25T23:47:00Z">
              <w:tcPr>
                <w:tcW w:w="8004" w:type="dxa"/>
                <w:gridSpan w:val="3"/>
              </w:tcPr>
            </w:tcPrChange>
          </w:tcPr>
          <w:p w14:paraId="586229A6" w14:textId="77777777" w:rsidR="008C6E4B" w:rsidRPr="006D470A" w:rsidRDefault="008C6E4B" w:rsidP="00512EFF">
            <w:pPr>
              <w:rPr>
                <w:ins w:id="993" w:author="SONY" w:date="2014-06-24T14:59:00Z"/>
                <w:rFonts w:ascii="Times New Roman" w:hAnsi="Times New Roman" w:cs="Times New Roman"/>
                <w:sz w:val="24"/>
                <w:szCs w:val="24"/>
              </w:rPr>
            </w:pPr>
            <w:ins w:id="994" w:author="SONY" w:date="2014-06-24T14:59: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8C6E4B" w:rsidRPr="006D470A" w14:paraId="10BC92D9" w14:textId="77777777" w:rsidTr="00FE6002">
        <w:trPr>
          <w:trHeight w:val="396"/>
          <w:jc w:val="center"/>
          <w:ins w:id="995" w:author="SONY" w:date="2014-06-24T14:59:00Z"/>
          <w:trPrChange w:id="996" w:author="SONY" w:date="2014-06-25T23:47:00Z">
            <w:trPr>
              <w:trHeight w:val="396"/>
            </w:trPr>
          </w:trPrChange>
        </w:trPr>
        <w:tc>
          <w:tcPr>
            <w:tcW w:w="2584" w:type="dxa"/>
            <w:tcPrChange w:id="997" w:author="SONY" w:date="2014-06-25T23:47:00Z">
              <w:tcPr>
                <w:tcW w:w="2584" w:type="dxa"/>
              </w:tcPr>
            </w:tcPrChange>
          </w:tcPr>
          <w:p w14:paraId="0977550D" w14:textId="77777777" w:rsidR="008C6E4B" w:rsidRPr="006D470A" w:rsidRDefault="008C6E4B" w:rsidP="00512EFF">
            <w:pPr>
              <w:jc w:val="right"/>
              <w:rPr>
                <w:ins w:id="998" w:author="SONY" w:date="2014-06-24T14:59:00Z"/>
                <w:rFonts w:ascii="Times New Roman" w:hAnsi="Times New Roman" w:cs="Times New Roman"/>
                <w:b/>
                <w:sz w:val="24"/>
                <w:szCs w:val="24"/>
              </w:rPr>
            </w:pPr>
            <w:ins w:id="999" w:author="SONY" w:date="2014-06-24T14:59:00Z">
              <w:r w:rsidRPr="006D470A">
                <w:rPr>
                  <w:rFonts w:ascii="Times New Roman" w:hAnsi="Times New Roman" w:cs="Times New Roman"/>
                  <w:b/>
                  <w:sz w:val="24"/>
                  <w:szCs w:val="24"/>
                </w:rPr>
                <w:t>Includes:</w:t>
              </w:r>
            </w:ins>
          </w:p>
        </w:tc>
        <w:tc>
          <w:tcPr>
            <w:tcW w:w="8004" w:type="dxa"/>
            <w:gridSpan w:val="3"/>
            <w:tcPrChange w:id="1000" w:author="SONY" w:date="2014-06-25T23:47:00Z">
              <w:tcPr>
                <w:tcW w:w="8004" w:type="dxa"/>
                <w:gridSpan w:val="3"/>
              </w:tcPr>
            </w:tcPrChange>
          </w:tcPr>
          <w:p w14:paraId="42068F84" w14:textId="77777777" w:rsidR="008C6E4B" w:rsidRPr="006D470A" w:rsidRDefault="008C6E4B" w:rsidP="00512EFF">
            <w:pPr>
              <w:rPr>
                <w:ins w:id="1001" w:author="SONY" w:date="2014-06-24T14:59:00Z"/>
                <w:rFonts w:ascii="Times New Roman" w:hAnsi="Times New Roman" w:cs="Times New Roman"/>
                <w:sz w:val="24"/>
                <w:szCs w:val="24"/>
              </w:rPr>
            </w:pPr>
            <w:ins w:id="1002" w:author="SONY" w:date="2014-06-24T14:59:00Z">
              <w:r>
                <w:rPr>
                  <w:rFonts w:ascii="Times New Roman" w:hAnsi="Times New Roman" w:cs="Times New Roman"/>
                  <w:sz w:val="24"/>
                  <w:szCs w:val="24"/>
                </w:rPr>
                <w:t>Steps 1-3</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8C6E4B" w:rsidRPr="006D470A" w14:paraId="4FAB964B" w14:textId="77777777" w:rsidTr="00FE6002">
        <w:trPr>
          <w:trHeight w:val="462"/>
          <w:jc w:val="center"/>
          <w:ins w:id="1003" w:author="SONY" w:date="2014-06-24T14:59:00Z"/>
          <w:trPrChange w:id="1004" w:author="SONY" w:date="2014-06-25T23:47:00Z">
            <w:trPr>
              <w:trHeight w:val="462"/>
            </w:trPr>
          </w:trPrChange>
        </w:trPr>
        <w:tc>
          <w:tcPr>
            <w:tcW w:w="2584" w:type="dxa"/>
            <w:tcPrChange w:id="1005" w:author="SONY" w:date="2014-06-25T23:47:00Z">
              <w:tcPr>
                <w:tcW w:w="2584" w:type="dxa"/>
              </w:tcPr>
            </w:tcPrChange>
          </w:tcPr>
          <w:p w14:paraId="2D5A44C8" w14:textId="77777777" w:rsidR="008C6E4B" w:rsidRPr="006D470A" w:rsidRDefault="008C6E4B" w:rsidP="00512EFF">
            <w:pPr>
              <w:jc w:val="right"/>
              <w:rPr>
                <w:ins w:id="1006" w:author="SONY" w:date="2014-06-24T14:59:00Z"/>
                <w:rFonts w:ascii="Times New Roman" w:hAnsi="Times New Roman" w:cs="Times New Roman"/>
                <w:b/>
                <w:sz w:val="24"/>
                <w:szCs w:val="24"/>
              </w:rPr>
            </w:pPr>
            <w:ins w:id="1007" w:author="SONY" w:date="2014-06-24T14:59:00Z">
              <w:r w:rsidRPr="006D470A">
                <w:rPr>
                  <w:rFonts w:ascii="Times New Roman" w:hAnsi="Times New Roman" w:cs="Times New Roman"/>
                  <w:b/>
                  <w:sz w:val="24"/>
                  <w:szCs w:val="24"/>
                </w:rPr>
                <w:t>Frequency of Use:</w:t>
              </w:r>
            </w:ins>
          </w:p>
        </w:tc>
        <w:tc>
          <w:tcPr>
            <w:tcW w:w="8004" w:type="dxa"/>
            <w:gridSpan w:val="3"/>
            <w:tcPrChange w:id="1008" w:author="SONY" w:date="2014-06-25T23:47:00Z">
              <w:tcPr>
                <w:tcW w:w="8004" w:type="dxa"/>
                <w:gridSpan w:val="3"/>
              </w:tcPr>
            </w:tcPrChange>
          </w:tcPr>
          <w:p w14:paraId="7B0D7E1A" w14:textId="77777777" w:rsidR="008C6E4B" w:rsidRPr="006D470A" w:rsidRDefault="008C6E4B" w:rsidP="00512EFF">
            <w:pPr>
              <w:rPr>
                <w:ins w:id="1009" w:author="SONY" w:date="2014-06-24T14:59:00Z"/>
                <w:rFonts w:ascii="Times New Roman" w:hAnsi="Times New Roman" w:cs="Times New Roman"/>
                <w:sz w:val="24"/>
                <w:szCs w:val="24"/>
              </w:rPr>
            </w:pPr>
            <w:ins w:id="1010" w:author="SONY" w:date="2014-06-24T14:59:00Z">
              <w:r w:rsidRPr="006D470A">
                <w:rPr>
                  <w:rFonts w:ascii="Times New Roman" w:hAnsi="Times New Roman" w:cs="Times New Roman"/>
                  <w:sz w:val="24"/>
                  <w:szCs w:val="24"/>
                </w:rPr>
                <w:t>On demand</w:t>
              </w:r>
            </w:ins>
          </w:p>
        </w:tc>
      </w:tr>
      <w:tr w:rsidR="008C6E4B" w:rsidRPr="006D470A" w14:paraId="187DFC0E" w14:textId="77777777" w:rsidTr="00FE6002">
        <w:trPr>
          <w:trHeight w:val="477"/>
          <w:jc w:val="center"/>
          <w:ins w:id="1011" w:author="SONY" w:date="2014-06-24T14:59:00Z"/>
          <w:trPrChange w:id="1012" w:author="SONY" w:date="2014-06-25T23:47:00Z">
            <w:trPr>
              <w:trHeight w:val="477"/>
            </w:trPr>
          </w:trPrChange>
        </w:trPr>
        <w:tc>
          <w:tcPr>
            <w:tcW w:w="2584" w:type="dxa"/>
            <w:tcPrChange w:id="1013" w:author="SONY" w:date="2014-06-25T23:47:00Z">
              <w:tcPr>
                <w:tcW w:w="2584" w:type="dxa"/>
              </w:tcPr>
            </w:tcPrChange>
          </w:tcPr>
          <w:p w14:paraId="04B195D7" w14:textId="77777777" w:rsidR="008C6E4B" w:rsidRPr="006D470A" w:rsidRDefault="008C6E4B" w:rsidP="00512EFF">
            <w:pPr>
              <w:jc w:val="right"/>
              <w:rPr>
                <w:ins w:id="1014" w:author="SONY" w:date="2014-06-24T14:59:00Z"/>
                <w:rFonts w:ascii="Times New Roman" w:hAnsi="Times New Roman" w:cs="Times New Roman"/>
                <w:b/>
                <w:sz w:val="24"/>
                <w:szCs w:val="24"/>
              </w:rPr>
            </w:pPr>
            <w:ins w:id="1015" w:author="SONY" w:date="2014-06-24T14:59:00Z">
              <w:r w:rsidRPr="006D470A">
                <w:rPr>
                  <w:rFonts w:ascii="Times New Roman" w:hAnsi="Times New Roman" w:cs="Times New Roman"/>
                  <w:b/>
                  <w:sz w:val="24"/>
                  <w:szCs w:val="24"/>
                </w:rPr>
                <w:t>Special Requirements:</w:t>
              </w:r>
            </w:ins>
          </w:p>
        </w:tc>
        <w:tc>
          <w:tcPr>
            <w:tcW w:w="8004" w:type="dxa"/>
            <w:gridSpan w:val="3"/>
            <w:tcPrChange w:id="1016" w:author="SONY" w:date="2014-06-25T23:47:00Z">
              <w:tcPr>
                <w:tcW w:w="8004" w:type="dxa"/>
                <w:gridSpan w:val="3"/>
              </w:tcPr>
            </w:tcPrChange>
          </w:tcPr>
          <w:p w14:paraId="2BCDFD5F" w14:textId="77777777" w:rsidR="008C6E4B" w:rsidRPr="006D470A" w:rsidRDefault="008C6E4B" w:rsidP="00512EFF">
            <w:pPr>
              <w:rPr>
                <w:ins w:id="1017" w:author="SONY" w:date="2014-06-24T14:59:00Z"/>
                <w:rFonts w:ascii="Times New Roman" w:hAnsi="Times New Roman" w:cs="Times New Roman"/>
                <w:sz w:val="24"/>
                <w:szCs w:val="24"/>
              </w:rPr>
            </w:pPr>
            <w:ins w:id="1018" w:author="SONY" w:date="2014-06-24T14:59:00Z">
              <w:r w:rsidRPr="006D470A">
                <w:rPr>
                  <w:rFonts w:ascii="Times New Roman" w:hAnsi="Times New Roman" w:cs="Times New Roman"/>
                  <w:sz w:val="24"/>
                  <w:szCs w:val="24"/>
                </w:rPr>
                <w:t>N/A</w:t>
              </w:r>
            </w:ins>
          </w:p>
        </w:tc>
      </w:tr>
      <w:tr w:rsidR="008C6E4B" w:rsidRPr="006D470A" w14:paraId="5E31BF6F" w14:textId="77777777" w:rsidTr="00FE6002">
        <w:trPr>
          <w:trHeight w:val="592"/>
          <w:jc w:val="center"/>
          <w:ins w:id="1019" w:author="SONY" w:date="2014-06-24T14:59:00Z"/>
          <w:trPrChange w:id="1020" w:author="SONY" w:date="2014-06-25T23:47:00Z">
            <w:trPr>
              <w:trHeight w:val="592"/>
            </w:trPr>
          </w:trPrChange>
        </w:trPr>
        <w:tc>
          <w:tcPr>
            <w:tcW w:w="2584" w:type="dxa"/>
            <w:tcPrChange w:id="1021" w:author="SONY" w:date="2014-06-25T23:47:00Z">
              <w:tcPr>
                <w:tcW w:w="2584" w:type="dxa"/>
              </w:tcPr>
            </w:tcPrChange>
          </w:tcPr>
          <w:p w14:paraId="343B770F" w14:textId="77777777" w:rsidR="008C6E4B" w:rsidRPr="006D470A" w:rsidRDefault="008C6E4B" w:rsidP="00512EFF">
            <w:pPr>
              <w:jc w:val="right"/>
              <w:rPr>
                <w:ins w:id="1022" w:author="SONY" w:date="2014-06-24T14:59:00Z"/>
                <w:rFonts w:ascii="Times New Roman" w:hAnsi="Times New Roman" w:cs="Times New Roman"/>
                <w:b/>
                <w:sz w:val="24"/>
                <w:szCs w:val="24"/>
              </w:rPr>
            </w:pPr>
            <w:ins w:id="1023" w:author="SONY" w:date="2014-06-24T14:59:00Z">
              <w:r w:rsidRPr="006D470A">
                <w:rPr>
                  <w:rFonts w:ascii="Times New Roman" w:hAnsi="Times New Roman" w:cs="Times New Roman"/>
                  <w:b/>
                  <w:sz w:val="24"/>
                  <w:szCs w:val="24"/>
                </w:rPr>
                <w:t>Assumptions:</w:t>
              </w:r>
            </w:ins>
          </w:p>
        </w:tc>
        <w:tc>
          <w:tcPr>
            <w:tcW w:w="8004" w:type="dxa"/>
            <w:gridSpan w:val="3"/>
            <w:tcPrChange w:id="1024" w:author="SONY" w:date="2014-06-25T23:47:00Z">
              <w:tcPr>
                <w:tcW w:w="8004" w:type="dxa"/>
                <w:gridSpan w:val="3"/>
              </w:tcPr>
            </w:tcPrChange>
          </w:tcPr>
          <w:p w14:paraId="68534959" w14:textId="77777777" w:rsidR="008C6E4B" w:rsidRPr="006D470A" w:rsidRDefault="008C6E4B" w:rsidP="00512EFF">
            <w:pPr>
              <w:rPr>
                <w:ins w:id="1025" w:author="SONY" w:date="2014-06-24T14:59:00Z"/>
                <w:rFonts w:ascii="Times New Roman" w:hAnsi="Times New Roman" w:cs="Times New Roman"/>
                <w:sz w:val="24"/>
                <w:szCs w:val="24"/>
              </w:rPr>
            </w:pPr>
            <w:ins w:id="1026" w:author="SONY" w:date="2014-06-24T14:59: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8C6E4B" w:rsidRPr="006D470A" w14:paraId="29CB113D" w14:textId="77777777" w:rsidTr="00FE6002">
        <w:trPr>
          <w:trHeight w:val="477"/>
          <w:jc w:val="center"/>
          <w:ins w:id="1027" w:author="SONY" w:date="2014-06-24T14:59:00Z"/>
          <w:trPrChange w:id="1028" w:author="SONY" w:date="2014-06-25T23:47:00Z">
            <w:trPr>
              <w:trHeight w:val="477"/>
            </w:trPr>
          </w:trPrChange>
        </w:trPr>
        <w:tc>
          <w:tcPr>
            <w:tcW w:w="2584" w:type="dxa"/>
            <w:tcPrChange w:id="1029" w:author="SONY" w:date="2014-06-25T23:47:00Z">
              <w:tcPr>
                <w:tcW w:w="2584" w:type="dxa"/>
              </w:tcPr>
            </w:tcPrChange>
          </w:tcPr>
          <w:p w14:paraId="3589F8F1" w14:textId="77777777" w:rsidR="008C6E4B" w:rsidRPr="006D470A" w:rsidRDefault="008C6E4B" w:rsidP="00512EFF">
            <w:pPr>
              <w:jc w:val="right"/>
              <w:rPr>
                <w:ins w:id="1030" w:author="SONY" w:date="2014-06-24T14:59:00Z"/>
                <w:rFonts w:ascii="Times New Roman" w:hAnsi="Times New Roman" w:cs="Times New Roman"/>
                <w:b/>
                <w:sz w:val="24"/>
                <w:szCs w:val="24"/>
              </w:rPr>
            </w:pPr>
            <w:ins w:id="1031" w:author="SONY" w:date="2014-06-24T14:59:00Z">
              <w:r w:rsidRPr="006D470A">
                <w:rPr>
                  <w:rFonts w:ascii="Times New Roman" w:hAnsi="Times New Roman" w:cs="Times New Roman"/>
                  <w:b/>
                  <w:sz w:val="24"/>
                  <w:szCs w:val="24"/>
                </w:rPr>
                <w:t>Notes and Issues:</w:t>
              </w:r>
            </w:ins>
          </w:p>
        </w:tc>
        <w:tc>
          <w:tcPr>
            <w:tcW w:w="8004" w:type="dxa"/>
            <w:gridSpan w:val="3"/>
            <w:tcPrChange w:id="1032" w:author="SONY" w:date="2014-06-25T23:47:00Z">
              <w:tcPr>
                <w:tcW w:w="8004" w:type="dxa"/>
                <w:gridSpan w:val="3"/>
              </w:tcPr>
            </w:tcPrChange>
          </w:tcPr>
          <w:p w14:paraId="091FF372" w14:textId="77777777" w:rsidR="008C6E4B" w:rsidRPr="00CE4175" w:rsidRDefault="008C6E4B" w:rsidP="00512EFF">
            <w:pPr>
              <w:rPr>
                <w:ins w:id="1033" w:author="SONY" w:date="2014-06-24T14:59:00Z"/>
                <w:rFonts w:ascii="Times New Roman" w:hAnsi="Times New Roman" w:cs="Times New Roman"/>
                <w:sz w:val="24"/>
                <w:szCs w:val="24"/>
                <w:cs/>
              </w:rPr>
            </w:pPr>
            <w:ins w:id="1034" w:author="SONY" w:date="2014-06-24T14:59:00Z">
              <w:r w:rsidRPr="006D470A">
                <w:rPr>
                  <w:rFonts w:ascii="Times New Roman" w:hAnsi="Times New Roman" w:cs="Times New Roman"/>
                  <w:sz w:val="24"/>
                  <w:szCs w:val="24"/>
                </w:rPr>
                <w:t>N/A</w:t>
              </w:r>
            </w:ins>
          </w:p>
        </w:tc>
      </w:tr>
    </w:tbl>
    <w:p w14:paraId="6784D26F" w14:textId="77777777" w:rsidR="0067614F" w:rsidRDefault="0067614F"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035"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1036">
          <w:tblGrid>
            <w:gridCol w:w="2584"/>
            <w:gridCol w:w="2329"/>
            <w:gridCol w:w="2348"/>
            <w:gridCol w:w="3327"/>
          </w:tblGrid>
        </w:tblGridChange>
      </w:tblGrid>
      <w:tr w:rsidR="006301CB" w:rsidRPr="006D470A" w14:paraId="24CEC7F0" w14:textId="77777777" w:rsidTr="00FE6002">
        <w:trPr>
          <w:trHeight w:val="254"/>
          <w:jc w:val="center"/>
          <w:ins w:id="1037" w:author="SONY" w:date="2014-06-24T22:27:00Z"/>
          <w:trPrChange w:id="1038" w:author="SONY" w:date="2014-06-25T23:47:00Z">
            <w:trPr>
              <w:trHeight w:val="254"/>
            </w:trPr>
          </w:trPrChange>
        </w:trPr>
        <w:tc>
          <w:tcPr>
            <w:tcW w:w="2584" w:type="dxa"/>
            <w:tcBorders>
              <w:top w:val="single" w:sz="12" w:space="0" w:color="auto"/>
              <w:bottom w:val="single" w:sz="6" w:space="0" w:color="auto"/>
            </w:tcBorders>
            <w:shd w:val="clear" w:color="auto" w:fill="F2F2F2"/>
            <w:tcPrChange w:id="1039" w:author="SONY" w:date="2014-06-25T23:47:00Z">
              <w:tcPr>
                <w:tcW w:w="2584" w:type="dxa"/>
                <w:tcBorders>
                  <w:top w:val="single" w:sz="12" w:space="0" w:color="auto"/>
                  <w:bottom w:val="single" w:sz="6" w:space="0" w:color="auto"/>
                </w:tcBorders>
                <w:shd w:val="clear" w:color="auto" w:fill="F2F2F2"/>
              </w:tcPr>
            </w:tcPrChange>
          </w:tcPr>
          <w:p w14:paraId="0EA099A1" w14:textId="77777777" w:rsidR="006301CB" w:rsidRPr="006D470A" w:rsidRDefault="006301CB" w:rsidP="00512EFF">
            <w:pPr>
              <w:jc w:val="right"/>
              <w:rPr>
                <w:ins w:id="1040" w:author="SONY" w:date="2014-06-24T22:27:00Z"/>
                <w:rFonts w:ascii="Times New Roman" w:hAnsi="Times New Roman" w:cs="Times New Roman"/>
                <w:b/>
                <w:sz w:val="24"/>
                <w:szCs w:val="24"/>
              </w:rPr>
            </w:pPr>
            <w:ins w:id="1041" w:author="SONY" w:date="2014-06-24T22:27: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042" w:author="SONY" w:date="2014-06-25T23:47:00Z">
              <w:tcPr>
                <w:tcW w:w="8004" w:type="dxa"/>
                <w:gridSpan w:val="3"/>
                <w:tcBorders>
                  <w:top w:val="single" w:sz="12" w:space="0" w:color="auto"/>
                  <w:bottom w:val="single" w:sz="6" w:space="0" w:color="auto"/>
                </w:tcBorders>
                <w:shd w:val="clear" w:color="auto" w:fill="F2F2F2"/>
              </w:tcPr>
            </w:tcPrChange>
          </w:tcPr>
          <w:p w14:paraId="42327567" w14:textId="77777777" w:rsidR="006301CB" w:rsidRPr="006D470A" w:rsidRDefault="006301CB" w:rsidP="00512EFF">
            <w:pPr>
              <w:rPr>
                <w:ins w:id="1043" w:author="SONY" w:date="2014-06-24T22:27:00Z"/>
                <w:rFonts w:ascii="Times New Roman" w:hAnsi="Times New Roman" w:cs="Times New Roman"/>
                <w:sz w:val="24"/>
                <w:szCs w:val="24"/>
              </w:rPr>
            </w:pPr>
            <w:ins w:id="1044" w:author="SONY" w:date="2014-06-24T22:27:00Z">
              <w:r>
                <w:rPr>
                  <w:rFonts w:ascii="Times New Roman" w:hAnsi="Times New Roman" w:cs="Times New Roman"/>
                  <w:sz w:val="24"/>
                  <w:szCs w:val="24"/>
                </w:rPr>
                <w:t>UC-06</w:t>
              </w:r>
            </w:ins>
          </w:p>
        </w:tc>
      </w:tr>
      <w:tr w:rsidR="006301CB" w:rsidRPr="006D470A" w14:paraId="0263089C" w14:textId="77777777" w:rsidTr="00FE6002">
        <w:trPr>
          <w:trHeight w:val="462"/>
          <w:jc w:val="center"/>
          <w:ins w:id="1045" w:author="SONY" w:date="2014-06-24T22:27:00Z"/>
          <w:trPrChange w:id="1046" w:author="SONY" w:date="2014-06-25T23:47:00Z">
            <w:trPr>
              <w:trHeight w:val="462"/>
            </w:trPr>
          </w:trPrChange>
        </w:trPr>
        <w:tc>
          <w:tcPr>
            <w:tcW w:w="2584" w:type="dxa"/>
            <w:tcBorders>
              <w:top w:val="single" w:sz="6" w:space="0" w:color="auto"/>
              <w:bottom w:val="single" w:sz="6" w:space="0" w:color="auto"/>
            </w:tcBorders>
            <w:shd w:val="clear" w:color="auto" w:fill="F2F2F2"/>
            <w:tcPrChange w:id="1047" w:author="SONY" w:date="2014-06-25T23:47:00Z">
              <w:tcPr>
                <w:tcW w:w="2584" w:type="dxa"/>
                <w:tcBorders>
                  <w:top w:val="single" w:sz="6" w:space="0" w:color="auto"/>
                  <w:bottom w:val="single" w:sz="6" w:space="0" w:color="auto"/>
                </w:tcBorders>
                <w:shd w:val="clear" w:color="auto" w:fill="F2F2F2"/>
              </w:tcPr>
            </w:tcPrChange>
          </w:tcPr>
          <w:p w14:paraId="2BD8FBA9" w14:textId="77777777" w:rsidR="006301CB" w:rsidRPr="006D470A" w:rsidRDefault="006301CB" w:rsidP="00512EFF">
            <w:pPr>
              <w:jc w:val="right"/>
              <w:rPr>
                <w:ins w:id="1048" w:author="SONY" w:date="2014-06-24T22:27:00Z"/>
                <w:rFonts w:ascii="Times New Roman" w:hAnsi="Times New Roman" w:cs="Times New Roman"/>
                <w:b/>
                <w:sz w:val="24"/>
                <w:szCs w:val="24"/>
              </w:rPr>
            </w:pPr>
            <w:ins w:id="1049" w:author="SONY" w:date="2014-06-24T22:27: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050" w:author="SONY" w:date="2014-06-25T23:47:00Z">
              <w:tcPr>
                <w:tcW w:w="8004" w:type="dxa"/>
                <w:gridSpan w:val="3"/>
                <w:tcBorders>
                  <w:top w:val="single" w:sz="6" w:space="0" w:color="auto"/>
                  <w:bottom w:val="single" w:sz="6" w:space="0" w:color="auto"/>
                </w:tcBorders>
                <w:shd w:val="clear" w:color="auto" w:fill="F2F2F2"/>
              </w:tcPr>
            </w:tcPrChange>
          </w:tcPr>
          <w:p w14:paraId="3E3B4216" w14:textId="77777777" w:rsidR="006301CB" w:rsidRPr="006D470A" w:rsidRDefault="006301CB" w:rsidP="00512EFF">
            <w:pPr>
              <w:pStyle w:val="Hints"/>
              <w:rPr>
                <w:ins w:id="1051" w:author="SONY" w:date="2014-06-24T22:27:00Z"/>
                <w:rFonts w:ascii="Times New Roman" w:hAnsi="Times New Roman"/>
                <w:color w:val="auto"/>
                <w:sz w:val="24"/>
                <w:szCs w:val="24"/>
              </w:rPr>
            </w:pPr>
            <w:ins w:id="1052" w:author="SONY" w:date="2014-06-24T22:27:00Z">
              <w:r w:rsidRPr="006D470A">
                <w:rPr>
                  <w:rFonts w:ascii="Times New Roman" w:hAnsi="Times New Roman"/>
                  <w:color w:val="auto"/>
                  <w:sz w:val="24"/>
                  <w:szCs w:val="24"/>
                </w:rPr>
                <w:t xml:space="preserve">Display </w:t>
              </w:r>
              <w:r>
                <w:rPr>
                  <w:rFonts w:ascii="Times New Roman" w:hAnsi="Times New Roman"/>
                  <w:color w:val="auto"/>
                  <w:sz w:val="24"/>
                  <w:szCs w:val="24"/>
                </w:rPr>
                <w:t>patient schedule(in website)</w:t>
              </w:r>
            </w:ins>
          </w:p>
        </w:tc>
      </w:tr>
      <w:tr w:rsidR="006301CB" w:rsidRPr="006D470A" w14:paraId="28E2D0A2" w14:textId="77777777" w:rsidTr="00FE6002">
        <w:trPr>
          <w:trHeight w:val="477"/>
          <w:jc w:val="center"/>
          <w:ins w:id="1053" w:author="SONY" w:date="2014-06-24T22:27:00Z"/>
          <w:trPrChange w:id="1054" w:author="SONY" w:date="2014-06-25T23:47:00Z">
            <w:trPr>
              <w:trHeight w:val="477"/>
            </w:trPr>
          </w:trPrChange>
        </w:trPr>
        <w:tc>
          <w:tcPr>
            <w:tcW w:w="2584" w:type="dxa"/>
            <w:tcBorders>
              <w:top w:val="single" w:sz="6" w:space="0" w:color="auto"/>
              <w:bottom w:val="single" w:sz="6" w:space="0" w:color="auto"/>
            </w:tcBorders>
            <w:shd w:val="clear" w:color="auto" w:fill="F2F2F2"/>
            <w:tcPrChange w:id="1055" w:author="SONY" w:date="2014-06-25T23:47:00Z">
              <w:tcPr>
                <w:tcW w:w="2584" w:type="dxa"/>
                <w:tcBorders>
                  <w:top w:val="single" w:sz="6" w:space="0" w:color="auto"/>
                  <w:bottom w:val="single" w:sz="6" w:space="0" w:color="auto"/>
                </w:tcBorders>
                <w:shd w:val="clear" w:color="auto" w:fill="F2F2F2"/>
              </w:tcPr>
            </w:tcPrChange>
          </w:tcPr>
          <w:p w14:paraId="2C4DE825" w14:textId="77777777" w:rsidR="006301CB" w:rsidRPr="006D470A" w:rsidRDefault="006301CB" w:rsidP="00512EFF">
            <w:pPr>
              <w:jc w:val="right"/>
              <w:rPr>
                <w:ins w:id="1056" w:author="SONY" w:date="2014-06-24T22:27:00Z"/>
                <w:rFonts w:ascii="Times New Roman" w:hAnsi="Times New Roman" w:cs="Times New Roman"/>
                <w:b/>
                <w:sz w:val="24"/>
                <w:szCs w:val="24"/>
              </w:rPr>
            </w:pPr>
            <w:ins w:id="1057" w:author="SONY" w:date="2014-06-24T22:27: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058" w:author="SONY" w:date="2014-06-25T23:47:00Z">
              <w:tcPr>
                <w:tcW w:w="2329" w:type="dxa"/>
                <w:tcBorders>
                  <w:top w:val="single" w:sz="6" w:space="0" w:color="auto"/>
                  <w:bottom w:val="single" w:sz="6" w:space="0" w:color="auto"/>
                </w:tcBorders>
                <w:shd w:val="clear" w:color="auto" w:fill="F2F2F2"/>
              </w:tcPr>
            </w:tcPrChange>
          </w:tcPr>
          <w:p w14:paraId="43CF9202" w14:textId="77777777" w:rsidR="006301CB" w:rsidRPr="006D470A" w:rsidRDefault="006301CB" w:rsidP="00512EFF">
            <w:pPr>
              <w:rPr>
                <w:ins w:id="1059" w:author="SONY" w:date="2014-06-24T22:27:00Z"/>
                <w:rFonts w:ascii="Times New Roman" w:hAnsi="Times New Roman" w:cs="Times New Roman"/>
                <w:sz w:val="24"/>
                <w:szCs w:val="24"/>
              </w:rPr>
            </w:pPr>
            <w:proofErr w:type="spellStart"/>
            <w:ins w:id="1060" w:author="SONY" w:date="2014-06-24T22:27: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1061" w:author="SONY" w:date="2014-06-25T23:47:00Z">
              <w:tcPr>
                <w:tcW w:w="2348" w:type="dxa"/>
                <w:tcBorders>
                  <w:top w:val="single" w:sz="6" w:space="0" w:color="auto"/>
                  <w:bottom w:val="single" w:sz="6" w:space="0" w:color="auto"/>
                </w:tcBorders>
                <w:shd w:val="clear" w:color="auto" w:fill="F2F2F2"/>
              </w:tcPr>
            </w:tcPrChange>
          </w:tcPr>
          <w:p w14:paraId="0D213AE9" w14:textId="77777777" w:rsidR="006301CB" w:rsidRPr="006D470A" w:rsidRDefault="006301CB" w:rsidP="00512EFF">
            <w:pPr>
              <w:jc w:val="right"/>
              <w:rPr>
                <w:ins w:id="1062" w:author="SONY" w:date="2014-06-24T22:27:00Z"/>
                <w:rFonts w:ascii="Times New Roman" w:hAnsi="Times New Roman" w:cs="Times New Roman"/>
                <w:b/>
                <w:sz w:val="24"/>
                <w:szCs w:val="24"/>
              </w:rPr>
            </w:pPr>
            <w:ins w:id="1063" w:author="SONY" w:date="2014-06-24T22:27: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064" w:author="SONY" w:date="2014-06-25T23:47:00Z">
              <w:tcPr>
                <w:tcW w:w="3327" w:type="dxa"/>
                <w:tcBorders>
                  <w:top w:val="single" w:sz="6" w:space="0" w:color="auto"/>
                  <w:bottom w:val="single" w:sz="6" w:space="0" w:color="auto"/>
                </w:tcBorders>
                <w:shd w:val="clear" w:color="auto" w:fill="F2F2F2"/>
              </w:tcPr>
            </w:tcPrChange>
          </w:tcPr>
          <w:p w14:paraId="4EDDAA80" w14:textId="77777777" w:rsidR="006301CB" w:rsidRPr="006D470A" w:rsidRDefault="006301CB" w:rsidP="00512EFF">
            <w:pPr>
              <w:rPr>
                <w:ins w:id="1065" w:author="SONY" w:date="2014-06-24T22:27:00Z"/>
                <w:rFonts w:ascii="Times New Roman" w:hAnsi="Times New Roman" w:cs="Times New Roman"/>
                <w:sz w:val="24"/>
                <w:szCs w:val="24"/>
              </w:rPr>
            </w:pPr>
            <w:proofErr w:type="spellStart"/>
            <w:ins w:id="1066" w:author="SONY" w:date="2014-06-24T22:27: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6301CB" w:rsidRPr="006D470A" w14:paraId="23991FB1" w14:textId="77777777" w:rsidTr="00FE6002">
        <w:trPr>
          <w:trHeight w:val="477"/>
          <w:jc w:val="center"/>
          <w:ins w:id="1067" w:author="SONY" w:date="2014-06-24T22:27:00Z"/>
          <w:trPrChange w:id="1068" w:author="SONY" w:date="2014-06-25T23:47:00Z">
            <w:trPr>
              <w:trHeight w:val="477"/>
            </w:trPr>
          </w:trPrChange>
        </w:trPr>
        <w:tc>
          <w:tcPr>
            <w:tcW w:w="2584" w:type="dxa"/>
            <w:tcBorders>
              <w:top w:val="single" w:sz="6" w:space="0" w:color="auto"/>
              <w:bottom w:val="single" w:sz="6" w:space="0" w:color="auto"/>
            </w:tcBorders>
            <w:shd w:val="clear" w:color="auto" w:fill="F2F2F2"/>
            <w:tcPrChange w:id="1069" w:author="SONY" w:date="2014-06-25T23:47:00Z">
              <w:tcPr>
                <w:tcW w:w="2584" w:type="dxa"/>
                <w:tcBorders>
                  <w:top w:val="single" w:sz="6" w:space="0" w:color="auto"/>
                  <w:bottom w:val="single" w:sz="6" w:space="0" w:color="auto"/>
                </w:tcBorders>
                <w:shd w:val="clear" w:color="auto" w:fill="F2F2F2"/>
              </w:tcPr>
            </w:tcPrChange>
          </w:tcPr>
          <w:p w14:paraId="206AB26B" w14:textId="77777777" w:rsidR="006301CB" w:rsidRPr="006D470A" w:rsidRDefault="006301CB" w:rsidP="00512EFF">
            <w:pPr>
              <w:jc w:val="right"/>
              <w:rPr>
                <w:ins w:id="1070" w:author="SONY" w:date="2014-06-24T22:27:00Z"/>
                <w:rFonts w:ascii="Times New Roman" w:hAnsi="Times New Roman" w:cs="Times New Roman"/>
                <w:b/>
                <w:sz w:val="24"/>
                <w:szCs w:val="24"/>
              </w:rPr>
            </w:pPr>
            <w:ins w:id="1071" w:author="SONY" w:date="2014-06-24T22:27: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072" w:author="SONY" w:date="2014-06-25T23:47:00Z">
              <w:tcPr>
                <w:tcW w:w="2329" w:type="dxa"/>
                <w:tcBorders>
                  <w:top w:val="single" w:sz="6" w:space="0" w:color="auto"/>
                  <w:bottom w:val="single" w:sz="6" w:space="0" w:color="auto"/>
                </w:tcBorders>
                <w:shd w:val="clear" w:color="auto" w:fill="F2F2F2"/>
              </w:tcPr>
            </w:tcPrChange>
          </w:tcPr>
          <w:p w14:paraId="384B6500" w14:textId="77777777" w:rsidR="006301CB" w:rsidRPr="006D470A" w:rsidRDefault="006301CB" w:rsidP="00512EFF">
            <w:pPr>
              <w:rPr>
                <w:ins w:id="1073" w:author="SONY" w:date="2014-06-24T22:27:00Z"/>
                <w:rFonts w:ascii="Times New Roman" w:hAnsi="Times New Roman" w:cs="Times New Roman"/>
                <w:sz w:val="24"/>
                <w:szCs w:val="24"/>
              </w:rPr>
            </w:pPr>
            <w:ins w:id="1074" w:author="SONY" w:date="2014-06-24T22:27: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1075" w:author="SONY" w:date="2014-06-25T23:47:00Z">
              <w:tcPr>
                <w:tcW w:w="2348" w:type="dxa"/>
                <w:tcBorders>
                  <w:top w:val="single" w:sz="6" w:space="0" w:color="auto"/>
                  <w:bottom w:val="single" w:sz="6" w:space="0" w:color="auto"/>
                </w:tcBorders>
                <w:shd w:val="clear" w:color="auto" w:fill="F2F2F2"/>
              </w:tcPr>
            </w:tcPrChange>
          </w:tcPr>
          <w:p w14:paraId="3F6E7855" w14:textId="77777777" w:rsidR="006301CB" w:rsidRPr="006D470A" w:rsidRDefault="006301CB" w:rsidP="00512EFF">
            <w:pPr>
              <w:jc w:val="right"/>
              <w:rPr>
                <w:ins w:id="1076" w:author="SONY" w:date="2014-06-24T22:27:00Z"/>
                <w:rFonts w:ascii="Times New Roman" w:hAnsi="Times New Roman" w:cs="Times New Roman"/>
                <w:b/>
                <w:sz w:val="24"/>
                <w:szCs w:val="24"/>
              </w:rPr>
            </w:pPr>
            <w:ins w:id="1077" w:author="SONY" w:date="2014-06-24T22:27: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078" w:author="SONY" w:date="2014-06-25T23:47:00Z">
              <w:tcPr>
                <w:tcW w:w="3327" w:type="dxa"/>
                <w:tcBorders>
                  <w:top w:val="single" w:sz="6" w:space="0" w:color="auto"/>
                  <w:bottom w:val="single" w:sz="6" w:space="0" w:color="auto"/>
                </w:tcBorders>
                <w:shd w:val="clear" w:color="auto" w:fill="F2F2F2"/>
              </w:tcPr>
            </w:tcPrChange>
          </w:tcPr>
          <w:p w14:paraId="0C0B2BB9" w14:textId="77777777" w:rsidR="006301CB" w:rsidRPr="006D470A" w:rsidRDefault="006301CB" w:rsidP="00512EFF">
            <w:pPr>
              <w:rPr>
                <w:ins w:id="1079" w:author="SONY" w:date="2014-06-24T22:27:00Z"/>
                <w:rFonts w:ascii="Times New Roman" w:hAnsi="Times New Roman" w:cs="Times New Roman"/>
                <w:sz w:val="24"/>
                <w:szCs w:val="24"/>
              </w:rPr>
            </w:pPr>
            <w:ins w:id="1080" w:author="SONY" w:date="2014-06-24T22:27:00Z">
              <w:r>
                <w:rPr>
                  <w:rFonts w:ascii="Times New Roman" w:hAnsi="Times New Roman" w:cs="Times New Roman"/>
                  <w:sz w:val="24"/>
                  <w:szCs w:val="24"/>
                </w:rPr>
                <w:t>24/06</w:t>
              </w:r>
              <w:r w:rsidRPr="006D470A">
                <w:rPr>
                  <w:rFonts w:ascii="Times New Roman" w:hAnsi="Times New Roman" w:cs="Times New Roman"/>
                  <w:sz w:val="24"/>
                  <w:szCs w:val="24"/>
                </w:rPr>
                <w:t>/2014</w:t>
              </w:r>
            </w:ins>
          </w:p>
        </w:tc>
      </w:tr>
      <w:tr w:rsidR="006301CB" w:rsidRPr="006D470A" w14:paraId="5F1FD428" w14:textId="77777777" w:rsidTr="00FE6002">
        <w:trPr>
          <w:trHeight w:val="477"/>
          <w:jc w:val="center"/>
          <w:ins w:id="1081" w:author="SONY" w:date="2014-06-24T22:27:00Z"/>
          <w:trPrChange w:id="1082" w:author="SONY" w:date="2014-06-25T23:47:00Z">
            <w:trPr>
              <w:trHeight w:val="477"/>
            </w:trPr>
          </w:trPrChange>
        </w:trPr>
        <w:tc>
          <w:tcPr>
            <w:tcW w:w="2584" w:type="dxa"/>
            <w:tcBorders>
              <w:top w:val="single" w:sz="6" w:space="0" w:color="auto"/>
            </w:tcBorders>
            <w:tcPrChange w:id="1083" w:author="SONY" w:date="2014-06-25T23:47:00Z">
              <w:tcPr>
                <w:tcW w:w="2584" w:type="dxa"/>
                <w:tcBorders>
                  <w:top w:val="single" w:sz="6" w:space="0" w:color="auto"/>
                </w:tcBorders>
              </w:tcPr>
            </w:tcPrChange>
          </w:tcPr>
          <w:p w14:paraId="446187B7" w14:textId="77777777" w:rsidR="006301CB" w:rsidRPr="006D470A" w:rsidRDefault="006301CB" w:rsidP="00512EFF">
            <w:pPr>
              <w:jc w:val="right"/>
              <w:rPr>
                <w:ins w:id="1084" w:author="SONY" w:date="2014-06-24T22:27:00Z"/>
                <w:rFonts w:ascii="Times New Roman" w:hAnsi="Times New Roman" w:cs="Times New Roman"/>
                <w:b/>
                <w:sz w:val="24"/>
                <w:szCs w:val="24"/>
              </w:rPr>
            </w:pPr>
            <w:ins w:id="1085" w:author="SONY" w:date="2014-06-24T22:27: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1086" w:author="SONY" w:date="2014-06-25T23:47:00Z">
              <w:tcPr>
                <w:tcW w:w="8004" w:type="dxa"/>
                <w:gridSpan w:val="3"/>
                <w:tcBorders>
                  <w:top w:val="single" w:sz="6" w:space="0" w:color="auto"/>
                </w:tcBorders>
              </w:tcPr>
            </w:tcPrChange>
          </w:tcPr>
          <w:p w14:paraId="6CA05D15" w14:textId="77777777" w:rsidR="006301CB" w:rsidRPr="006D470A" w:rsidRDefault="006301CB" w:rsidP="00512EFF">
            <w:pPr>
              <w:rPr>
                <w:ins w:id="1087" w:author="SONY" w:date="2014-06-24T22:27:00Z"/>
                <w:rFonts w:ascii="Times New Roman" w:hAnsi="Times New Roman" w:cs="Times New Roman"/>
                <w:sz w:val="24"/>
                <w:szCs w:val="24"/>
              </w:rPr>
            </w:pPr>
            <w:ins w:id="1088" w:author="SONY" w:date="2014-06-24T22:27:00Z">
              <w:r>
                <w:rPr>
                  <w:rFonts w:ascii="Times New Roman" w:hAnsi="Times New Roman" w:cs="Times New Roman"/>
                  <w:sz w:val="24"/>
                  <w:szCs w:val="24"/>
                </w:rPr>
                <w:t>Patient, Officer, Dentist</w:t>
              </w:r>
            </w:ins>
          </w:p>
        </w:tc>
      </w:tr>
      <w:tr w:rsidR="006301CB" w:rsidRPr="006D470A" w14:paraId="52192F77" w14:textId="77777777" w:rsidTr="00FE6002">
        <w:trPr>
          <w:trHeight w:val="701"/>
          <w:jc w:val="center"/>
          <w:ins w:id="1089" w:author="SONY" w:date="2014-06-24T22:27:00Z"/>
          <w:trPrChange w:id="1090" w:author="SONY" w:date="2014-06-25T23:47:00Z">
            <w:trPr>
              <w:trHeight w:val="701"/>
            </w:trPr>
          </w:trPrChange>
        </w:trPr>
        <w:tc>
          <w:tcPr>
            <w:tcW w:w="2584" w:type="dxa"/>
            <w:tcPrChange w:id="1091" w:author="SONY" w:date="2014-06-25T23:47:00Z">
              <w:tcPr>
                <w:tcW w:w="2584" w:type="dxa"/>
              </w:tcPr>
            </w:tcPrChange>
          </w:tcPr>
          <w:p w14:paraId="631AE12A" w14:textId="77777777" w:rsidR="006301CB" w:rsidRPr="006D470A" w:rsidRDefault="006301CB" w:rsidP="00512EFF">
            <w:pPr>
              <w:jc w:val="right"/>
              <w:rPr>
                <w:ins w:id="1092" w:author="SONY" w:date="2014-06-24T22:27:00Z"/>
                <w:rFonts w:ascii="Times New Roman" w:hAnsi="Times New Roman" w:cs="Times New Roman"/>
                <w:b/>
                <w:sz w:val="24"/>
                <w:szCs w:val="24"/>
              </w:rPr>
            </w:pPr>
            <w:ins w:id="1093" w:author="SONY" w:date="2014-06-24T22:27:00Z">
              <w:r w:rsidRPr="006D470A">
                <w:rPr>
                  <w:rFonts w:ascii="Times New Roman" w:hAnsi="Times New Roman" w:cs="Times New Roman"/>
                  <w:b/>
                  <w:sz w:val="24"/>
                  <w:szCs w:val="24"/>
                </w:rPr>
                <w:t>Description:</w:t>
              </w:r>
            </w:ins>
          </w:p>
        </w:tc>
        <w:tc>
          <w:tcPr>
            <w:tcW w:w="8004" w:type="dxa"/>
            <w:gridSpan w:val="3"/>
            <w:tcPrChange w:id="1094" w:author="SONY" w:date="2014-06-25T23:47:00Z">
              <w:tcPr>
                <w:tcW w:w="8004" w:type="dxa"/>
                <w:gridSpan w:val="3"/>
              </w:tcPr>
            </w:tcPrChange>
          </w:tcPr>
          <w:p w14:paraId="193CF1E9" w14:textId="77777777" w:rsidR="006301CB" w:rsidRPr="0067614F" w:rsidRDefault="006301CB" w:rsidP="00512EFF">
            <w:pPr>
              <w:rPr>
                <w:ins w:id="1095" w:author="SONY" w:date="2014-06-24T22:27:00Z"/>
                <w:rFonts w:ascii="Times" w:hAnsi="Times" w:cs="Times New Roman"/>
                <w:color w:val="A6A6A6"/>
                <w:sz w:val="24"/>
                <w:szCs w:val="24"/>
              </w:rPr>
            </w:pPr>
            <w:ins w:id="1096" w:author="SONY" w:date="2014-06-24T22:27:00Z">
              <w:r>
                <w:rPr>
                  <w:rStyle w:val="words"/>
                  <w:rFonts w:ascii="Times" w:hAnsi="Times"/>
                  <w:sz w:val="24"/>
                  <w:szCs w:val="24"/>
                </w:rPr>
                <w:t>User</w:t>
              </w:r>
              <w:r w:rsidRPr="0067614F">
                <w:rPr>
                  <w:rStyle w:val="words"/>
                  <w:rFonts w:ascii="Times" w:hAnsi="Times"/>
                  <w:sz w:val="24"/>
                  <w:szCs w:val="24"/>
                </w:rPr>
                <w:t xml:space="preserve"> can view </w:t>
              </w:r>
              <w:r>
                <w:rPr>
                  <w:rStyle w:val="words"/>
                  <w:rFonts w:ascii="Times" w:hAnsi="Times"/>
                  <w:sz w:val="24"/>
                  <w:szCs w:val="24"/>
                </w:rPr>
                <w:t>his/her own appointment in the patients’ schedule(for patient,  dentists’ schedule for dentist, and officer can view both of them)</w:t>
              </w:r>
              <w:r w:rsidRPr="0067614F">
                <w:rPr>
                  <w:rStyle w:val="words"/>
                  <w:rFonts w:ascii="Times" w:hAnsi="Times"/>
                  <w:sz w:val="24"/>
                  <w:szCs w:val="24"/>
                </w:rPr>
                <w:t xml:space="preserve"> </w:t>
              </w:r>
              <w:r>
                <w:rPr>
                  <w:rStyle w:val="words"/>
                  <w:rFonts w:ascii="Times" w:hAnsi="Times"/>
                  <w:sz w:val="24"/>
                  <w:szCs w:val="24"/>
                </w:rPr>
                <w:t>which provide in the website</w:t>
              </w:r>
            </w:ins>
          </w:p>
        </w:tc>
      </w:tr>
      <w:tr w:rsidR="006301CB" w:rsidRPr="006D470A" w14:paraId="583276F7" w14:textId="77777777" w:rsidTr="00FE6002">
        <w:trPr>
          <w:trHeight w:val="477"/>
          <w:jc w:val="center"/>
          <w:ins w:id="1097" w:author="SONY" w:date="2014-06-24T22:27:00Z"/>
          <w:trPrChange w:id="1098" w:author="SONY" w:date="2014-06-25T23:47:00Z">
            <w:trPr>
              <w:trHeight w:val="477"/>
            </w:trPr>
          </w:trPrChange>
        </w:trPr>
        <w:tc>
          <w:tcPr>
            <w:tcW w:w="2584" w:type="dxa"/>
            <w:tcPrChange w:id="1099" w:author="SONY" w:date="2014-06-25T23:47:00Z">
              <w:tcPr>
                <w:tcW w:w="2584" w:type="dxa"/>
              </w:tcPr>
            </w:tcPrChange>
          </w:tcPr>
          <w:p w14:paraId="2B3ECE6F" w14:textId="77777777" w:rsidR="006301CB" w:rsidRPr="006D470A" w:rsidRDefault="006301CB" w:rsidP="00512EFF">
            <w:pPr>
              <w:jc w:val="right"/>
              <w:rPr>
                <w:ins w:id="1100" w:author="SONY" w:date="2014-06-24T22:27:00Z"/>
                <w:rFonts w:ascii="Times New Roman" w:hAnsi="Times New Roman" w:cs="Times New Roman"/>
                <w:b/>
                <w:sz w:val="24"/>
                <w:szCs w:val="24"/>
              </w:rPr>
            </w:pPr>
            <w:ins w:id="1101" w:author="SONY" w:date="2014-06-24T22:27:00Z">
              <w:r w:rsidRPr="006D470A">
                <w:rPr>
                  <w:rFonts w:ascii="Times New Roman" w:hAnsi="Times New Roman" w:cs="Times New Roman"/>
                  <w:b/>
                  <w:sz w:val="24"/>
                  <w:szCs w:val="24"/>
                </w:rPr>
                <w:t>Trigger:</w:t>
              </w:r>
            </w:ins>
          </w:p>
        </w:tc>
        <w:tc>
          <w:tcPr>
            <w:tcW w:w="8004" w:type="dxa"/>
            <w:gridSpan w:val="3"/>
            <w:tcPrChange w:id="1102" w:author="SONY" w:date="2014-06-25T23:47:00Z">
              <w:tcPr>
                <w:tcW w:w="8004" w:type="dxa"/>
                <w:gridSpan w:val="3"/>
              </w:tcPr>
            </w:tcPrChange>
          </w:tcPr>
          <w:p w14:paraId="238248E0" w14:textId="77777777" w:rsidR="006301CB" w:rsidRPr="006D470A" w:rsidRDefault="006301CB" w:rsidP="00512EFF">
            <w:pPr>
              <w:rPr>
                <w:ins w:id="1103" w:author="SONY" w:date="2014-06-24T22:27:00Z"/>
                <w:rFonts w:ascii="Times New Roman" w:hAnsi="Times New Roman" w:cs="Times New Roman"/>
                <w:sz w:val="24"/>
                <w:szCs w:val="24"/>
              </w:rPr>
            </w:pPr>
            <w:ins w:id="1104" w:author="SONY" w:date="2014-06-24T22:27:00Z">
              <w:r>
                <w:rPr>
                  <w:rFonts w:ascii="Times New Roman" w:hAnsi="Times New Roman" w:cs="Times New Roman"/>
                  <w:sz w:val="24"/>
                  <w:szCs w:val="24"/>
                </w:rPr>
                <w:t>User selects appointment schedule</w:t>
              </w:r>
            </w:ins>
          </w:p>
        </w:tc>
      </w:tr>
      <w:tr w:rsidR="006301CB" w:rsidRPr="006D470A" w14:paraId="211FF73C" w14:textId="77777777" w:rsidTr="00FE6002">
        <w:trPr>
          <w:trHeight w:val="246"/>
          <w:jc w:val="center"/>
          <w:ins w:id="1105" w:author="SONY" w:date="2014-06-24T22:27:00Z"/>
          <w:trPrChange w:id="1106" w:author="SONY" w:date="2014-06-25T23:47:00Z">
            <w:trPr>
              <w:trHeight w:val="246"/>
            </w:trPr>
          </w:trPrChange>
        </w:trPr>
        <w:tc>
          <w:tcPr>
            <w:tcW w:w="2584" w:type="dxa"/>
            <w:tcPrChange w:id="1107" w:author="SONY" w:date="2014-06-25T23:47:00Z">
              <w:tcPr>
                <w:tcW w:w="2584" w:type="dxa"/>
              </w:tcPr>
            </w:tcPrChange>
          </w:tcPr>
          <w:p w14:paraId="230AC769" w14:textId="77777777" w:rsidR="006301CB" w:rsidRPr="006D470A" w:rsidRDefault="006301CB" w:rsidP="00512EFF">
            <w:pPr>
              <w:jc w:val="right"/>
              <w:rPr>
                <w:ins w:id="1108" w:author="SONY" w:date="2014-06-24T22:27:00Z"/>
                <w:rFonts w:ascii="Times New Roman" w:hAnsi="Times New Roman" w:cs="Times New Roman"/>
                <w:b/>
                <w:sz w:val="24"/>
                <w:szCs w:val="24"/>
              </w:rPr>
            </w:pPr>
            <w:ins w:id="1109" w:author="SONY" w:date="2014-06-24T22:27:00Z">
              <w:r w:rsidRPr="006D470A">
                <w:rPr>
                  <w:rFonts w:ascii="Times New Roman" w:hAnsi="Times New Roman" w:cs="Times New Roman"/>
                  <w:b/>
                  <w:sz w:val="24"/>
                  <w:szCs w:val="24"/>
                </w:rPr>
                <w:t>Preconditions:</w:t>
              </w:r>
            </w:ins>
          </w:p>
        </w:tc>
        <w:tc>
          <w:tcPr>
            <w:tcW w:w="8004" w:type="dxa"/>
            <w:gridSpan w:val="3"/>
            <w:tcPrChange w:id="1110" w:author="SONY" w:date="2014-06-25T23:47:00Z">
              <w:tcPr>
                <w:tcW w:w="8004" w:type="dxa"/>
                <w:gridSpan w:val="3"/>
              </w:tcPr>
            </w:tcPrChange>
          </w:tcPr>
          <w:p w14:paraId="6F90CD46" w14:textId="77777777" w:rsidR="006301CB" w:rsidRPr="006D470A" w:rsidRDefault="006301CB" w:rsidP="00512EFF">
            <w:pPr>
              <w:rPr>
                <w:ins w:id="1111" w:author="SONY" w:date="2014-06-24T22:27:00Z"/>
                <w:rFonts w:ascii="Times New Roman" w:hAnsi="Times New Roman" w:cs="Times New Roman"/>
                <w:bCs/>
                <w:sz w:val="24"/>
                <w:szCs w:val="24"/>
              </w:rPr>
            </w:pPr>
            <w:ins w:id="1112" w:author="SONY" w:date="2014-06-24T22:27: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6301CB" w:rsidRPr="006D470A" w14:paraId="5CAA8847" w14:textId="77777777" w:rsidTr="00FE6002">
        <w:trPr>
          <w:trHeight w:val="462"/>
          <w:jc w:val="center"/>
          <w:ins w:id="1113" w:author="SONY" w:date="2014-06-24T22:27:00Z"/>
          <w:trPrChange w:id="1114" w:author="SONY" w:date="2014-06-25T23:47:00Z">
            <w:trPr>
              <w:trHeight w:val="462"/>
            </w:trPr>
          </w:trPrChange>
        </w:trPr>
        <w:tc>
          <w:tcPr>
            <w:tcW w:w="2584" w:type="dxa"/>
            <w:tcPrChange w:id="1115" w:author="SONY" w:date="2014-06-25T23:47:00Z">
              <w:tcPr>
                <w:tcW w:w="2584" w:type="dxa"/>
              </w:tcPr>
            </w:tcPrChange>
          </w:tcPr>
          <w:p w14:paraId="625C7590" w14:textId="77777777" w:rsidR="006301CB" w:rsidRPr="006D470A" w:rsidRDefault="006301CB" w:rsidP="00512EFF">
            <w:pPr>
              <w:jc w:val="right"/>
              <w:rPr>
                <w:ins w:id="1116" w:author="SONY" w:date="2014-06-24T22:27:00Z"/>
                <w:rFonts w:ascii="Times New Roman" w:hAnsi="Times New Roman" w:cs="Times New Roman"/>
                <w:b/>
                <w:sz w:val="24"/>
                <w:szCs w:val="24"/>
              </w:rPr>
            </w:pPr>
            <w:proofErr w:type="spellStart"/>
            <w:ins w:id="1117" w:author="SONY" w:date="2014-06-24T22:27: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118" w:author="SONY" w:date="2014-06-25T23:47:00Z">
              <w:tcPr>
                <w:tcW w:w="8004" w:type="dxa"/>
                <w:gridSpan w:val="3"/>
              </w:tcPr>
            </w:tcPrChange>
          </w:tcPr>
          <w:p w14:paraId="1016FB12" w14:textId="77777777" w:rsidR="006301CB" w:rsidRPr="006D470A" w:rsidRDefault="006301CB" w:rsidP="00512EFF">
            <w:pPr>
              <w:rPr>
                <w:ins w:id="1119" w:author="SONY" w:date="2014-06-24T22:27:00Z"/>
                <w:rFonts w:ascii="Times New Roman" w:hAnsi="Times New Roman" w:cs="Times New Roman"/>
                <w:sz w:val="24"/>
                <w:szCs w:val="24"/>
              </w:rPr>
            </w:pPr>
            <w:ins w:id="1120" w:author="SONY" w:date="2014-06-24T22:27:00Z">
              <w:r>
                <w:rPr>
                  <w:rFonts w:ascii="Times New Roman" w:hAnsi="Times New Roman" w:cs="Times New Roman"/>
                  <w:sz w:val="24"/>
                  <w:szCs w:val="24"/>
                </w:rPr>
                <w:t>User can view their appointment schedule</w:t>
              </w:r>
            </w:ins>
          </w:p>
        </w:tc>
      </w:tr>
      <w:tr w:rsidR="006301CB" w:rsidRPr="006D470A" w14:paraId="25866B9D" w14:textId="77777777" w:rsidTr="00FE6002">
        <w:trPr>
          <w:trHeight w:val="1336"/>
          <w:jc w:val="center"/>
          <w:ins w:id="1121" w:author="SONY" w:date="2014-06-24T22:27:00Z"/>
          <w:trPrChange w:id="1122" w:author="SONY" w:date="2014-06-25T23:47:00Z">
            <w:trPr>
              <w:trHeight w:val="1336"/>
            </w:trPr>
          </w:trPrChange>
        </w:trPr>
        <w:tc>
          <w:tcPr>
            <w:tcW w:w="2584" w:type="dxa"/>
            <w:tcPrChange w:id="1123" w:author="SONY" w:date="2014-06-25T23:47:00Z">
              <w:tcPr>
                <w:tcW w:w="2584" w:type="dxa"/>
              </w:tcPr>
            </w:tcPrChange>
          </w:tcPr>
          <w:p w14:paraId="153AE21D" w14:textId="77777777" w:rsidR="006301CB" w:rsidRPr="006D470A" w:rsidRDefault="006301CB" w:rsidP="00512EFF">
            <w:pPr>
              <w:jc w:val="right"/>
              <w:rPr>
                <w:ins w:id="1124" w:author="SONY" w:date="2014-06-24T22:27:00Z"/>
                <w:rFonts w:ascii="Times New Roman" w:hAnsi="Times New Roman" w:cs="Times New Roman"/>
                <w:b/>
                <w:sz w:val="24"/>
                <w:szCs w:val="24"/>
              </w:rPr>
            </w:pPr>
            <w:ins w:id="1125" w:author="SONY" w:date="2014-06-24T22:27:00Z">
              <w:r w:rsidRPr="006D470A">
                <w:rPr>
                  <w:rFonts w:ascii="Times New Roman" w:hAnsi="Times New Roman" w:cs="Times New Roman"/>
                  <w:b/>
                  <w:sz w:val="24"/>
                  <w:szCs w:val="24"/>
                </w:rPr>
                <w:t>Normal Flow:</w:t>
              </w:r>
            </w:ins>
          </w:p>
        </w:tc>
        <w:tc>
          <w:tcPr>
            <w:tcW w:w="8004" w:type="dxa"/>
            <w:gridSpan w:val="3"/>
            <w:tcPrChange w:id="1126" w:author="SONY" w:date="2014-06-25T23:47:00Z">
              <w:tcPr>
                <w:tcW w:w="8004" w:type="dxa"/>
                <w:gridSpan w:val="3"/>
              </w:tcPr>
            </w:tcPrChange>
          </w:tcPr>
          <w:p w14:paraId="0F012F9B" w14:textId="77777777" w:rsidR="006301CB" w:rsidRDefault="006301CB" w:rsidP="006301CB">
            <w:pPr>
              <w:pStyle w:val="ListParagraph"/>
              <w:numPr>
                <w:ilvl w:val="0"/>
                <w:numId w:val="30"/>
              </w:numPr>
              <w:rPr>
                <w:ins w:id="1127" w:author="SONY" w:date="2014-06-24T22:27:00Z"/>
                <w:rFonts w:ascii="Times New Roman" w:hAnsi="Times New Roman" w:cs="Times New Roman"/>
                <w:sz w:val="24"/>
                <w:szCs w:val="24"/>
              </w:rPr>
            </w:pPr>
            <w:ins w:id="1128" w:author="SONY" w:date="2014-06-24T22:27:00Z">
              <w:r>
                <w:rPr>
                  <w:rFonts w:ascii="Times New Roman" w:hAnsi="Times New Roman" w:cs="Times New Roman"/>
                  <w:sz w:val="24"/>
                  <w:szCs w:val="24"/>
                </w:rPr>
                <w:t>User selects patients’ schedule menu</w:t>
              </w:r>
            </w:ins>
          </w:p>
          <w:p w14:paraId="3B8C0235" w14:textId="77777777" w:rsidR="006301CB" w:rsidRPr="00A77153" w:rsidRDefault="006301CB" w:rsidP="006301CB">
            <w:pPr>
              <w:pStyle w:val="ListParagraph"/>
              <w:numPr>
                <w:ilvl w:val="0"/>
                <w:numId w:val="30"/>
              </w:numPr>
              <w:rPr>
                <w:ins w:id="1129" w:author="SONY" w:date="2014-06-24T22:27:00Z"/>
                <w:rFonts w:ascii="Times New Roman" w:hAnsi="Times New Roman" w:cs="Times New Roman"/>
                <w:sz w:val="24"/>
                <w:szCs w:val="24"/>
              </w:rPr>
            </w:pPr>
            <w:ins w:id="1130" w:author="SONY" w:date="2014-06-24T22:27:00Z">
              <w:r w:rsidRPr="00A77153">
                <w:rPr>
                  <w:rFonts w:ascii="Times New Roman" w:hAnsi="Times New Roman" w:cs="Times New Roman"/>
                  <w:sz w:val="24"/>
                  <w:szCs w:val="32"/>
                </w:rPr>
                <w:t xml:space="preserve">System shall query data from appointment table in database </w:t>
              </w:r>
            </w:ins>
          </w:p>
          <w:p w14:paraId="053D8E3D" w14:textId="77777777" w:rsidR="006301CB" w:rsidRPr="00A77153" w:rsidRDefault="006301CB" w:rsidP="006301CB">
            <w:pPr>
              <w:pStyle w:val="ListParagraph"/>
              <w:numPr>
                <w:ilvl w:val="0"/>
                <w:numId w:val="30"/>
              </w:numPr>
              <w:rPr>
                <w:ins w:id="1131" w:author="SONY" w:date="2014-06-24T22:27:00Z"/>
                <w:rFonts w:ascii="Times New Roman" w:hAnsi="Times New Roman" w:cs="Times New Roman"/>
                <w:sz w:val="24"/>
                <w:szCs w:val="24"/>
              </w:rPr>
            </w:pPr>
            <w:ins w:id="1132" w:author="SONY" w:date="2014-06-24T22:27:00Z">
              <w:r w:rsidRPr="00A77153">
                <w:rPr>
                  <w:rFonts w:ascii="Times New Roman" w:hAnsi="Times New Roman" w:cs="Times New Roman"/>
                  <w:sz w:val="24"/>
                  <w:szCs w:val="32"/>
                </w:rPr>
                <w:t>System shall provide patients’ appointment schedule</w:t>
              </w:r>
              <w:r>
                <w:rPr>
                  <w:rFonts w:ascii="Times New Roman" w:hAnsi="Times New Roman" w:cs="Times New Roman"/>
                  <w:sz w:val="24"/>
                  <w:szCs w:val="32"/>
                </w:rPr>
                <w:t xml:space="preserve"> interface in website</w:t>
              </w:r>
            </w:ins>
          </w:p>
        </w:tc>
      </w:tr>
      <w:tr w:rsidR="006301CB" w:rsidRPr="006D470A" w14:paraId="3FC1424F" w14:textId="77777777" w:rsidTr="00FE6002">
        <w:trPr>
          <w:trHeight w:val="552"/>
          <w:jc w:val="center"/>
          <w:ins w:id="1133" w:author="SONY" w:date="2014-06-24T22:27:00Z"/>
          <w:trPrChange w:id="1134" w:author="SONY" w:date="2014-06-25T23:47:00Z">
            <w:trPr>
              <w:trHeight w:val="552"/>
            </w:trPr>
          </w:trPrChange>
        </w:trPr>
        <w:tc>
          <w:tcPr>
            <w:tcW w:w="2584" w:type="dxa"/>
            <w:tcPrChange w:id="1135" w:author="SONY" w:date="2014-06-25T23:47:00Z">
              <w:tcPr>
                <w:tcW w:w="2584" w:type="dxa"/>
              </w:tcPr>
            </w:tcPrChange>
          </w:tcPr>
          <w:p w14:paraId="30DB3B61" w14:textId="77777777" w:rsidR="006301CB" w:rsidRPr="006D470A" w:rsidRDefault="006301CB" w:rsidP="00512EFF">
            <w:pPr>
              <w:jc w:val="right"/>
              <w:rPr>
                <w:ins w:id="1136" w:author="SONY" w:date="2014-06-24T22:27:00Z"/>
                <w:rFonts w:ascii="Times New Roman" w:hAnsi="Times New Roman" w:cs="Times New Roman"/>
                <w:b/>
                <w:sz w:val="24"/>
                <w:szCs w:val="24"/>
              </w:rPr>
            </w:pPr>
            <w:ins w:id="1137" w:author="SONY" w:date="2014-06-24T22:27:00Z">
              <w:r w:rsidRPr="006D470A">
                <w:rPr>
                  <w:rFonts w:ascii="Times New Roman" w:hAnsi="Times New Roman" w:cs="Times New Roman"/>
                  <w:b/>
                  <w:sz w:val="24"/>
                  <w:szCs w:val="24"/>
                </w:rPr>
                <w:t>Alternative Flows:</w:t>
              </w:r>
            </w:ins>
          </w:p>
        </w:tc>
        <w:tc>
          <w:tcPr>
            <w:tcW w:w="8004" w:type="dxa"/>
            <w:gridSpan w:val="3"/>
            <w:tcPrChange w:id="1138" w:author="SONY" w:date="2014-06-25T23:47:00Z">
              <w:tcPr>
                <w:tcW w:w="8004" w:type="dxa"/>
                <w:gridSpan w:val="3"/>
              </w:tcPr>
            </w:tcPrChange>
          </w:tcPr>
          <w:p w14:paraId="6581CDCE" w14:textId="77777777" w:rsidR="006301CB" w:rsidRPr="002769C9" w:rsidRDefault="006301CB" w:rsidP="00512EFF">
            <w:pPr>
              <w:rPr>
                <w:ins w:id="1139" w:author="SONY" w:date="2014-06-24T22:27:00Z"/>
                <w:rFonts w:ascii="Times New Roman" w:hAnsi="Times New Roman" w:cs="Times New Roman"/>
                <w:sz w:val="24"/>
                <w:szCs w:val="24"/>
              </w:rPr>
            </w:pPr>
            <w:ins w:id="1140" w:author="SONY" w:date="2014-06-24T22:27:00Z">
              <w:r>
                <w:rPr>
                  <w:rFonts w:ascii="Times New Roman" w:hAnsi="Times New Roman" w:cs="Times New Roman"/>
                  <w:sz w:val="24"/>
                  <w:szCs w:val="24"/>
                </w:rPr>
                <w:t>N/A</w:t>
              </w:r>
              <w:r w:rsidRPr="002769C9">
                <w:rPr>
                  <w:rFonts w:ascii="Times New Roman" w:hAnsi="Times New Roman" w:cs="Times New Roman"/>
                  <w:sz w:val="24"/>
                  <w:szCs w:val="24"/>
                </w:rPr>
                <w:t xml:space="preserve"> </w:t>
              </w:r>
            </w:ins>
          </w:p>
        </w:tc>
      </w:tr>
      <w:tr w:rsidR="006301CB" w:rsidRPr="006D470A" w14:paraId="6D86E911" w14:textId="77777777" w:rsidTr="00FE6002">
        <w:trPr>
          <w:trHeight w:val="477"/>
          <w:jc w:val="center"/>
          <w:ins w:id="1141" w:author="SONY" w:date="2014-06-24T22:27:00Z"/>
          <w:trPrChange w:id="1142" w:author="SONY" w:date="2014-06-25T23:47:00Z">
            <w:trPr>
              <w:trHeight w:val="477"/>
            </w:trPr>
          </w:trPrChange>
        </w:trPr>
        <w:tc>
          <w:tcPr>
            <w:tcW w:w="2584" w:type="dxa"/>
            <w:tcPrChange w:id="1143" w:author="SONY" w:date="2014-06-25T23:47:00Z">
              <w:tcPr>
                <w:tcW w:w="2584" w:type="dxa"/>
              </w:tcPr>
            </w:tcPrChange>
          </w:tcPr>
          <w:p w14:paraId="7419AECE" w14:textId="77777777" w:rsidR="006301CB" w:rsidRPr="006D470A" w:rsidRDefault="006301CB" w:rsidP="00512EFF">
            <w:pPr>
              <w:jc w:val="right"/>
              <w:rPr>
                <w:ins w:id="1144" w:author="SONY" w:date="2014-06-24T22:27:00Z"/>
                <w:rFonts w:ascii="Times New Roman" w:hAnsi="Times New Roman" w:cs="Times New Roman"/>
                <w:b/>
                <w:sz w:val="24"/>
                <w:szCs w:val="24"/>
              </w:rPr>
            </w:pPr>
            <w:ins w:id="1145" w:author="SONY" w:date="2014-06-24T22:27:00Z">
              <w:r w:rsidRPr="006D470A">
                <w:rPr>
                  <w:rFonts w:ascii="Times New Roman" w:hAnsi="Times New Roman" w:cs="Times New Roman"/>
                  <w:b/>
                  <w:sz w:val="24"/>
                  <w:szCs w:val="24"/>
                </w:rPr>
                <w:t>Exceptions:</w:t>
              </w:r>
            </w:ins>
          </w:p>
        </w:tc>
        <w:tc>
          <w:tcPr>
            <w:tcW w:w="8004" w:type="dxa"/>
            <w:gridSpan w:val="3"/>
            <w:tcPrChange w:id="1146" w:author="SONY" w:date="2014-06-25T23:47:00Z">
              <w:tcPr>
                <w:tcW w:w="8004" w:type="dxa"/>
                <w:gridSpan w:val="3"/>
              </w:tcPr>
            </w:tcPrChange>
          </w:tcPr>
          <w:p w14:paraId="18541A70" w14:textId="77777777" w:rsidR="006301CB" w:rsidRPr="006D470A" w:rsidRDefault="006301CB" w:rsidP="00512EFF">
            <w:pPr>
              <w:rPr>
                <w:ins w:id="1147" w:author="SONY" w:date="2014-06-24T22:27:00Z"/>
                <w:rFonts w:ascii="Times New Roman" w:hAnsi="Times New Roman" w:cs="Times New Roman"/>
                <w:sz w:val="24"/>
                <w:szCs w:val="24"/>
              </w:rPr>
            </w:pPr>
            <w:ins w:id="1148" w:author="SONY" w:date="2014-06-24T22:27: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6301CB" w:rsidRPr="006D470A" w14:paraId="483964B5" w14:textId="77777777" w:rsidTr="00FE6002">
        <w:trPr>
          <w:trHeight w:val="396"/>
          <w:jc w:val="center"/>
          <w:ins w:id="1149" w:author="SONY" w:date="2014-06-24T22:27:00Z"/>
          <w:trPrChange w:id="1150" w:author="SONY" w:date="2014-06-25T23:47:00Z">
            <w:trPr>
              <w:trHeight w:val="396"/>
            </w:trPr>
          </w:trPrChange>
        </w:trPr>
        <w:tc>
          <w:tcPr>
            <w:tcW w:w="2584" w:type="dxa"/>
            <w:tcPrChange w:id="1151" w:author="SONY" w:date="2014-06-25T23:47:00Z">
              <w:tcPr>
                <w:tcW w:w="2584" w:type="dxa"/>
              </w:tcPr>
            </w:tcPrChange>
          </w:tcPr>
          <w:p w14:paraId="6BA81BB9" w14:textId="77777777" w:rsidR="006301CB" w:rsidRPr="006D470A" w:rsidRDefault="006301CB" w:rsidP="00512EFF">
            <w:pPr>
              <w:jc w:val="right"/>
              <w:rPr>
                <w:ins w:id="1152" w:author="SONY" w:date="2014-06-24T22:27:00Z"/>
                <w:rFonts w:ascii="Times New Roman" w:hAnsi="Times New Roman" w:cs="Times New Roman"/>
                <w:b/>
                <w:sz w:val="24"/>
                <w:szCs w:val="24"/>
              </w:rPr>
            </w:pPr>
            <w:ins w:id="1153" w:author="SONY" w:date="2014-06-24T22:27:00Z">
              <w:r w:rsidRPr="006D470A">
                <w:rPr>
                  <w:rFonts w:ascii="Times New Roman" w:hAnsi="Times New Roman" w:cs="Times New Roman"/>
                  <w:b/>
                  <w:sz w:val="24"/>
                  <w:szCs w:val="24"/>
                </w:rPr>
                <w:t>Includes:</w:t>
              </w:r>
            </w:ins>
          </w:p>
        </w:tc>
        <w:tc>
          <w:tcPr>
            <w:tcW w:w="8004" w:type="dxa"/>
            <w:gridSpan w:val="3"/>
            <w:tcPrChange w:id="1154" w:author="SONY" w:date="2014-06-25T23:47:00Z">
              <w:tcPr>
                <w:tcW w:w="8004" w:type="dxa"/>
                <w:gridSpan w:val="3"/>
              </w:tcPr>
            </w:tcPrChange>
          </w:tcPr>
          <w:p w14:paraId="2B3C6D49" w14:textId="77777777" w:rsidR="006301CB" w:rsidRPr="006D470A" w:rsidRDefault="006301CB" w:rsidP="00512EFF">
            <w:pPr>
              <w:rPr>
                <w:ins w:id="1155" w:author="SONY" w:date="2014-06-24T22:27:00Z"/>
                <w:rFonts w:ascii="Times New Roman" w:hAnsi="Times New Roman" w:cs="Times New Roman"/>
                <w:sz w:val="24"/>
                <w:szCs w:val="24"/>
              </w:rPr>
            </w:pPr>
            <w:ins w:id="1156" w:author="SONY" w:date="2014-06-24T22:27:00Z">
              <w:r>
                <w:rPr>
                  <w:rFonts w:ascii="Times New Roman" w:hAnsi="Times New Roman" w:cs="Times New Roman"/>
                  <w:sz w:val="24"/>
                  <w:szCs w:val="24"/>
                </w:rPr>
                <w:t>Steps 1-3</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6301CB" w:rsidRPr="006D470A" w14:paraId="051DB00D" w14:textId="77777777" w:rsidTr="00FE6002">
        <w:trPr>
          <w:trHeight w:val="462"/>
          <w:jc w:val="center"/>
          <w:ins w:id="1157" w:author="SONY" w:date="2014-06-24T22:27:00Z"/>
          <w:trPrChange w:id="1158" w:author="SONY" w:date="2014-06-25T23:47:00Z">
            <w:trPr>
              <w:trHeight w:val="462"/>
            </w:trPr>
          </w:trPrChange>
        </w:trPr>
        <w:tc>
          <w:tcPr>
            <w:tcW w:w="2584" w:type="dxa"/>
            <w:tcPrChange w:id="1159" w:author="SONY" w:date="2014-06-25T23:47:00Z">
              <w:tcPr>
                <w:tcW w:w="2584" w:type="dxa"/>
              </w:tcPr>
            </w:tcPrChange>
          </w:tcPr>
          <w:p w14:paraId="5CD94FC4" w14:textId="77777777" w:rsidR="006301CB" w:rsidRPr="006D470A" w:rsidRDefault="006301CB" w:rsidP="00512EFF">
            <w:pPr>
              <w:jc w:val="right"/>
              <w:rPr>
                <w:ins w:id="1160" w:author="SONY" w:date="2014-06-24T22:27:00Z"/>
                <w:rFonts w:ascii="Times New Roman" w:hAnsi="Times New Roman" w:cs="Times New Roman"/>
                <w:b/>
                <w:sz w:val="24"/>
                <w:szCs w:val="24"/>
              </w:rPr>
            </w:pPr>
            <w:ins w:id="1161" w:author="SONY" w:date="2014-06-24T22:27:00Z">
              <w:r w:rsidRPr="006D470A">
                <w:rPr>
                  <w:rFonts w:ascii="Times New Roman" w:hAnsi="Times New Roman" w:cs="Times New Roman"/>
                  <w:b/>
                  <w:sz w:val="24"/>
                  <w:szCs w:val="24"/>
                </w:rPr>
                <w:t>Frequency of Use:</w:t>
              </w:r>
            </w:ins>
          </w:p>
        </w:tc>
        <w:tc>
          <w:tcPr>
            <w:tcW w:w="8004" w:type="dxa"/>
            <w:gridSpan w:val="3"/>
            <w:tcPrChange w:id="1162" w:author="SONY" w:date="2014-06-25T23:47:00Z">
              <w:tcPr>
                <w:tcW w:w="8004" w:type="dxa"/>
                <w:gridSpan w:val="3"/>
              </w:tcPr>
            </w:tcPrChange>
          </w:tcPr>
          <w:p w14:paraId="17D5EE25" w14:textId="77777777" w:rsidR="006301CB" w:rsidRPr="006D470A" w:rsidRDefault="006301CB" w:rsidP="00512EFF">
            <w:pPr>
              <w:rPr>
                <w:ins w:id="1163" w:author="SONY" w:date="2014-06-24T22:27:00Z"/>
                <w:rFonts w:ascii="Times New Roman" w:hAnsi="Times New Roman" w:cs="Times New Roman"/>
                <w:sz w:val="24"/>
                <w:szCs w:val="24"/>
              </w:rPr>
            </w:pPr>
            <w:ins w:id="1164" w:author="SONY" w:date="2014-06-24T22:27:00Z">
              <w:r w:rsidRPr="006D470A">
                <w:rPr>
                  <w:rFonts w:ascii="Times New Roman" w:hAnsi="Times New Roman" w:cs="Times New Roman"/>
                  <w:sz w:val="24"/>
                  <w:szCs w:val="24"/>
                </w:rPr>
                <w:t>On demand</w:t>
              </w:r>
            </w:ins>
          </w:p>
        </w:tc>
      </w:tr>
      <w:tr w:rsidR="006301CB" w:rsidRPr="006D470A" w14:paraId="7069FF02" w14:textId="77777777" w:rsidTr="00FE6002">
        <w:trPr>
          <w:trHeight w:val="477"/>
          <w:jc w:val="center"/>
          <w:ins w:id="1165" w:author="SONY" w:date="2014-06-24T22:27:00Z"/>
          <w:trPrChange w:id="1166" w:author="SONY" w:date="2014-06-25T23:47:00Z">
            <w:trPr>
              <w:trHeight w:val="477"/>
            </w:trPr>
          </w:trPrChange>
        </w:trPr>
        <w:tc>
          <w:tcPr>
            <w:tcW w:w="2584" w:type="dxa"/>
            <w:tcPrChange w:id="1167" w:author="SONY" w:date="2014-06-25T23:47:00Z">
              <w:tcPr>
                <w:tcW w:w="2584" w:type="dxa"/>
              </w:tcPr>
            </w:tcPrChange>
          </w:tcPr>
          <w:p w14:paraId="5EF79573" w14:textId="77777777" w:rsidR="006301CB" w:rsidRPr="006D470A" w:rsidRDefault="006301CB" w:rsidP="00512EFF">
            <w:pPr>
              <w:jc w:val="right"/>
              <w:rPr>
                <w:ins w:id="1168" w:author="SONY" w:date="2014-06-24T22:27:00Z"/>
                <w:rFonts w:ascii="Times New Roman" w:hAnsi="Times New Roman" w:cs="Times New Roman"/>
                <w:b/>
                <w:sz w:val="24"/>
                <w:szCs w:val="24"/>
              </w:rPr>
            </w:pPr>
            <w:ins w:id="1169" w:author="SONY" w:date="2014-06-24T22:27:00Z">
              <w:r w:rsidRPr="006D470A">
                <w:rPr>
                  <w:rFonts w:ascii="Times New Roman" w:hAnsi="Times New Roman" w:cs="Times New Roman"/>
                  <w:b/>
                  <w:sz w:val="24"/>
                  <w:szCs w:val="24"/>
                </w:rPr>
                <w:t>Special Requirements:</w:t>
              </w:r>
            </w:ins>
          </w:p>
        </w:tc>
        <w:tc>
          <w:tcPr>
            <w:tcW w:w="8004" w:type="dxa"/>
            <w:gridSpan w:val="3"/>
            <w:tcPrChange w:id="1170" w:author="SONY" w:date="2014-06-25T23:47:00Z">
              <w:tcPr>
                <w:tcW w:w="8004" w:type="dxa"/>
                <w:gridSpan w:val="3"/>
              </w:tcPr>
            </w:tcPrChange>
          </w:tcPr>
          <w:p w14:paraId="5B2D357E" w14:textId="77777777" w:rsidR="006301CB" w:rsidRPr="006D470A" w:rsidRDefault="006301CB" w:rsidP="00512EFF">
            <w:pPr>
              <w:rPr>
                <w:ins w:id="1171" w:author="SONY" w:date="2014-06-24T22:27:00Z"/>
                <w:rFonts w:ascii="Times New Roman" w:hAnsi="Times New Roman" w:cs="Times New Roman"/>
                <w:sz w:val="24"/>
                <w:szCs w:val="24"/>
              </w:rPr>
            </w:pPr>
            <w:ins w:id="1172" w:author="SONY" w:date="2014-06-24T22:27:00Z">
              <w:r w:rsidRPr="006D470A">
                <w:rPr>
                  <w:rFonts w:ascii="Times New Roman" w:hAnsi="Times New Roman" w:cs="Times New Roman"/>
                  <w:sz w:val="24"/>
                  <w:szCs w:val="24"/>
                </w:rPr>
                <w:t>N/A</w:t>
              </w:r>
            </w:ins>
          </w:p>
        </w:tc>
      </w:tr>
      <w:tr w:rsidR="006301CB" w:rsidRPr="006D470A" w14:paraId="508AD928" w14:textId="77777777" w:rsidTr="00FE6002">
        <w:trPr>
          <w:trHeight w:val="592"/>
          <w:jc w:val="center"/>
          <w:ins w:id="1173" w:author="SONY" w:date="2014-06-24T22:27:00Z"/>
          <w:trPrChange w:id="1174" w:author="SONY" w:date="2014-06-25T23:47:00Z">
            <w:trPr>
              <w:trHeight w:val="592"/>
            </w:trPr>
          </w:trPrChange>
        </w:trPr>
        <w:tc>
          <w:tcPr>
            <w:tcW w:w="2584" w:type="dxa"/>
            <w:tcPrChange w:id="1175" w:author="SONY" w:date="2014-06-25T23:47:00Z">
              <w:tcPr>
                <w:tcW w:w="2584" w:type="dxa"/>
              </w:tcPr>
            </w:tcPrChange>
          </w:tcPr>
          <w:p w14:paraId="2D68E092" w14:textId="77777777" w:rsidR="006301CB" w:rsidRPr="006D470A" w:rsidRDefault="006301CB" w:rsidP="00512EFF">
            <w:pPr>
              <w:jc w:val="right"/>
              <w:rPr>
                <w:ins w:id="1176" w:author="SONY" w:date="2014-06-24T22:27:00Z"/>
                <w:rFonts w:ascii="Times New Roman" w:hAnsi="Times New Roman" w:cs="Times New Roman"/>
                <w:b/>
                <w:sz w:val="24"/>
                <w:szCs w:val="24"/>
              </w:rPr>
            </w:pPr>
            <w:ins w:id="1177" w:author="SONY" w:date="2014-06-24T22:27:00Z">
              <w:r w:rsidRPr="006D470A">
                <w:rPr>
                  <w:rFonts w:ascii="Times New Roman" w:hAnsi="Times New Roman" w:cs="Times New Roman"/>
                  <w:b/>
                  <w:sz w:val="24"/>
                  <w:szCs w:val="24"/>
                </w:rPr>
                <w:t>Assumptions:</w:t>
              </w:r>
            </w:ins>
          </w:p>
        </w:tc>
        <w:tc>
          <w:tcPr>
            <w:tcW w:w="8004" w:type="dxa"/>
            <w:gridSpan w:val="3"/>
            <w:tcPrChange w:id="1178" w:author="SONY" w:date="2014-06-25T23:47:00Z">
              <w:tcPr>
                <w:tcW w:w="8004" w:type="dxa"/>
                <w:gridSpan w:val="3"/>
              </w:tcPr>
            </w:tcPrChange>
          </w:tcPr>
          <w:p w14:paraId="2B7C09A5" w14:textId="77777777" w:rsidR="006301CB" w:rsidRPr="006D470A" w:rsidRDefault="006301CB" w:rsidP="00512EFF">
            <w:pPr>
              <w:rPr>
                <w:ins w:id="1179" w:author="SONY" w:date="2014-06-24T22:27:00Z"/>
                <w:rFonts w:ascii="Times New Roman" w:hAnsi="Times New Roman" w:cs="Times New Roman"/>
                <w:sz w:val="24"/>
                <w:szCs w:val="24"/>
              </w:rPr>
            </w:pPr>
            <w:ins w:id="1180" w:author="SONY" w:date="2014-06-24T22:27: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6301CB" w:rsidRPr="006D470A" w14:paraId="7F954884" w14:textId="77777777" w:rsidTr="00FE6002">
        <w:trPr>
          <w:trHeight w:val="477"/>
          <w:jc w:val="center"/>
          <w:ins w:id="1181" w:author="SONY" w:date="2014-06-24T22:27:00Z"/>
          <w:trPrChange w:id="1182" w:author="SONY" w:date="2014-06-25T23:47:00Z">
            <w:trPr>
              <w:trHeight w:val="477"/>
            </w:trPr>
          </w:trPrChange>
        </w:trPr>
        <w:tc>
          <w:tcPr>
            <w:tcW w:w="2584" w:type="dxa"/>
            <w:tcPrChange w:id="1183" w:author="SONY" w:date="2014-06-25T23:47:00Z">
              <w:tcPr>
                <w:tcW w:w="2584" w:type="dxa"/>
              </w:tcPr>
            </w:tcPrChange>
          </w:tcPr>
          <w:p w14:paraId="79B9A1AE" w14:textId="77777777" w:rsidR="006301CB" w:rsidRPr="006D470A" w:rsidRDefault="006301CB" w:rsidP="00512EFF">
            <w:pPr>
              <w:jc w:val="right"/>
              <w:rPr>
                <w:ins w:id="1184" w:author="SONY" w:date="2014-06-24T22:27:00Z"/>
                <w:rFonts w:ascii="Times New Roman" w:hAnsi="Times New Roman" w:cs="Times New Roman"/>
                <w:b/>
                <w:sz w:val="24"/>
                <w:szCs w:val="24"/>
              </w:rPr>
            </w:pPr>
            <w:ins w:id="1185" w:author="SONY" w:date="2014-06-24T22:27:00Z">
              <w:r w:rsidRPr="006D470A">
                <w:rPr>
                  <w:rFonts w:ascii="Times New Roman" w:hAnsi="Times New Roman" w:cs="Times New Roman"/>
                  <w:b/>
                  <w:sz w:val="24"/>
                  <w:szCs w:val="24"/>
                </w:rPr>
                <w:lastRenderedPageBreak/>
                <w:t>Notes and Issues:</w:t>
              </w:r>
            </w:ins>
          </w:p>
        </w:tc>
        <w:tc>
          <w:tcPr>
            <w:tcW w:w="8004" w:type="dxa"/>
            <w:gridSpan w:val="3"/>
            <w:tcPrChange w:id="1186" w:author="SONY" w:date="2014-06-25T23:47:00Z">
              <w:tcPr>
                <w:tcW w:w="8004" w:type="dxa"/>
                <w:gridSpan w:val="3"/>
              </w:tcPr>
            </w:tcPrChange>
          </w:tcPr>
          <w:p w14:paraId="617C7B5B" w14:textId="77777777" w:rsidR="006301CB" w:rsidRPr="00CE4175" w:rsidRDefault="006301CB" w:rsidP="00512EFF">
            <w:pPr>
              <w:rPr>
                <w:ins w:id="1187" w:author="SONY" w:date="2014-06-24T22:27:00Z"/>
                <w:rFonts w:ascii="Times New Roman" w:hAnsi="Times New Roman" w:cs="Times New Roman"/>
                <w:sz w:val="24"/>
                <w:szCs w:val="24"/>
                <w:cs/>
              </w:rPr>
            </w:pPr>
            <w:ins w:id="1188" w:author="SONY" w:date="2014-06-24T22:27:00Z">
              <w:r w:rsidRPr="006D470A">
                <w:rPr>
                  <w:rFonts w:ascii="Times New Roman" w:hAnsi="Times New Roman" w:cs="Times New Roman"/>
                  <w:sz w:val="24"/>
                  <w:szCs w:val="24"/>
                </w:rPr>
                <w:t>N/A</w:t>
              </w:r>
            </w:ins>
          </w:p>
        </w:tc>
      </w:tr>
    </w:tbl>
    <w:p w14:paraId="723B41B9" w14:textId="77777777" w:rsidR="001C349E" w:rsidRDefault="001C349E" w:rsidP="00C11010">
      <w:pPr>
        <w:rPr>
          <w:sz w:val="24"/>
          <w:szCs w:val="24"/>
        </w:rPr>
      </w:pPr>
    </w:p>
    <w:p w14:paraId="665559DB" w14:textId="77777777" w:rsidR="001C349E" w:rsidRDefault="001C349E"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189"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1190">
          <w:tblGrid>
            <w:gridCol w:w="2584"/>
            <w:gridCol w:w="2329"/>
            <w:gridCol w:w="2348"/>
            <w:gridCol w:w="3327"/>
          </w:tblGrid>
        </w:tblGridChange>
      </w:tblGrid>
      <w:tr w:rsidR="003917A2" w:rsidRPr="006D470A" w14:paraId="087CFA0C" w14:textId="77777777" w:rsidTr="00FE6002">
        <w:trPr>
          <w:trHeight w:val="254"/>
          <w:jc w:val="center"/>
          <w:ins w:id="1191" w:author="SONY" w:date="2014-06-25T12:54:00Z"/>
          <w:trPrChange w:id="1192" w:author="SONY" w:date="2014-06-25T23:47:00Z">
            <w:trPr>
              <w:trHeight w:val="254"/>
            </w:trPr>
          </w:trPrChange>
        </w:trPr>
        <w:tc>
          <w:tcPr>
            <w:tcW w:w="2584" w:type="dxa"/>
            <w:tcBorders>
              <w:top w:val="single" w:sz="12" w:space="0" w:color="auto"/>
              <w:bottom w:val="single" w:sz="6" w:space="0" w:color="auto"/>
            </w:tcBorders>
            <w:shd w:val="clear" w:color="auto" w:fill="F2F2F2"/>
            <w:tcPrChange w:id="1193" w:author="SONY" w:date="2014-06-25T23:47:00Z">
              <w:tcPr>
                <w:tcW w:w="2584" w:type="dxa"/>
                <w:tcBorders>
                  <w:top w:val="single" w:sz="12" w:space="0" w:color="auto"/>
                  <w:bottom w:val="single" w:sz="6" w:space="0" w:color="auto"/>
                </w:tcBorders>
                <w:shd w:val="clear" w:color="auto" w:fill="F2F2F2"/>
              </w:tcPr>
            </w:tcPrChange>
          </w:tcPr>
          <w:p w14:paraId="1C0078AB" w14:textId="77777777" w:rsidR="003917A2" w:rsidRPr="006D470A" w:rsidRDefault="003917A2" w:rsidP="007579C8">
            <w:pPr>
              <w:jc w:val="right"/>
              <w:rPr>
                <w:ins w:id="1194" w:author="SONY" w:date="2014-06-25T12:54:00Z"/>
                <w:rFonts w:ascii="Times New Roman" w:hAnsi="Times New Roman" w:cs="Times New Roman"/>
                <w:b/>
                <w:sz w:val="24"/>
                <w:szCs w:val="24"/>
              </w:rPr>
            </w:pPr>
            <w:ins w:id="1195" w:author="SONY" w:date="2014-06-25T12:54: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196" w:author="SONY" w:date="2014-06-25T23:47:00Z">
              <w:tcPr>
                <w:tcW w:w="8004" w:type="dxa"/>
                <w:gridSpan w:val="3"/>
                <w:tcBorders>
                  <w:top w:val="single" w:sz="12" w:space="0" w:color="auto"/>
                  <w:bottom w:val="single" w:sz="6" w:space="0" w:color="auto"/>
                </w:tcBorders>
                <w:shd w:val="clear" w:color="auto" w:fill="F2F2F2"/>
              </w:tcPr>
            </w:tcPrChange>
          </w:tcPr>
          <w:p w14:paraId="59220093" w14:textId="2DA746ED" w:rsidR="003917A2" w:rsidRPr="006D470A" w:rsidRDefault="003917A2" w:rsidP="007579C8">
            <w:pPr>
              <w:rPr>
                <w:ins w:id="1197" w:author="SONY" w:date="2014-06-25T12:54:00Z"/>
                <w:rFonts w:ascii="Times New Roman" w:hAnsi="Times New Roman" w:cs="Times New Roman"/>
                <w:sz w:val="24"/>
                <w:szCs w:val="24"/>
              </w:rPr>
            </w:pPr>
            <w:ins w:id="1198" w:author="SONY" w:date="2014-06-25T12:54:00Z">
              <w:r>
                <w:rPr>
                  <w:rFonts w:ascii="Times New Roman" w:hAnsi="Times New Roman" w:cs="Times New Roman"/>
                  <w:sz w:val="24"/>
                  <w:szCs w:val="24"/>
                </w:rPr>
                <w:t>UC-07</w:t>
              </w:r>
            </w:ins>
          </w:p>
        </w:tc>
      </w:tr>
      <w:tr w:rsidR="003917A2" w:rsidRPr="006D470A" w14:paraId="625BC4ED" w14:textId="77777777" w:rsidTr="00FE6002">
        <w:trPr>
          <w:trHeight w:val="462"/>
          <w:jc w:val="center"/>
          <w:ins w:id="1199" w:author="SONY" w:date="2014-06-25T12:54:00Z"/>
          <w:trPrChange w:id="1200" w:author="SONY" w:date="2014-06-25T23:47:00Z">
            <w:trPr>
              <w:trHeight w:val="462"/>
            </w:trPr>
          </w:trPrChange>
        </w:trPr>
        <w:tc>
          <w:tcPr>
            <w:tcW w:w="2584" w:type="dxa"/>
            <w:tcBorders>
              <w:top w:val="single" w:sz="6" w:space="0" w:color="auto"/>
              <w:bottom w:val="single" w:sz="6" w:space="0" w:color="auto"/>
            </w:tcBorders>
            <w:shd w:val="clear" w:color="auto" w:fill="F2F2F2"/>
            <w:tcPrChange w:id="1201" w:author="SONY" w:date="2014-06-25T23:47:00Z">
              <w:tcPr>
                <w:tcW w:w="2584" w:type="dxa"/>
                <w:tcBorders>
                  <w:top w:val="single" w:sz="6" w:space="0" w:color="auto"/>
                  <w:bottom w:val="single" w:sz="6" w:space="0" w:color="auto"/>
                </w:tcBorders>
                <w:shd w:val="clear" w:color="auto" w:fill="F2F2F2"/>
              </w:tcPr>
            </w:tcPrChange>
          </w:tcPr>
          <w:p w14:paraId="3D914E64" w14:textId="77777777" w:rsidR="003917A2" w:rsidRPr="006D470A" w:rsidRDefault="003917A2" w:rsidP="007579C8">
            <w:pPr>
              <w:jc w:val="right"/>
              <w:rPr>
                <w:ins w:id="1202" w:author="SONY" w:date="2014-06-25T12:54:00Z"/>
                <w:rFonts w:ascii="Times New Roman" w:hAnsi="Times New Roman" w:cs="Times New Roman"/>
                <w:b/>
                <w:sz w:val="24"/>
                <w:szCs w:val="24"/>
              </w:rPr>
            </w:pPr>
            <w:ins w:id="1203" w:author="SONY" w:date="2014-06-25T12:54: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204" w:author="SONY" w:date="2014-06-25T23:47:00Z">
              <w:tcPr>
                <w:tcW w:w="8004" w:type="dxa"/>
                <w:gridSpan w:val="3"/>
                <w:tcBorders>
                  <w:top w:val="single" w:sz="6" w:space="0" w:color="auto"/>
                  <w:bottom w:val="single" w:sz="6" w:space="0" w:color="auto"/>
                </w:tcBorders>
                <w:shd w:val="clear" w:color="auto" w:fill="F2F2F2"/>
              </w:tcPr>
            </w:tcPrChange>
          </w:tcPr>
          <w:p w14:paraId="0A79165E" w14:textId="77777777" w:rsidR="003917A2" w:rsidRPr="006D470A" w:rsidRDefault="003917A2" w:rsidP="007579C8">
            <w:pPr>
              <w:pStyle w:val="Hints"/>
              <w:rPr>
                <w:ins w:id="1205" w:author="SONY" w:date="2014-06-25T12:54:00Z"/>
                <w:rFonts w:ascii="Times New Roman" w:hAnsi="Times New Roman"/>
                <w:color w:val="auto"/>
                <w:sz w:val="24"/>
                <w:szCs w:val="24"/>
              </w:rPr>
            </w:pPr>
            <w:ins w:id="1206" w:author="SONY" w:date="2014-06-25T12:54:00Z">
              <w:r w:rsidRPr="006D470A">
                <w:rPr>
                  <w:rFonts w:ascii="Times New Roman" w:hAnsi="Times New Roman"/>
                  <w:color w:val="auto"/>
                  <w:sz w:val="24"/>
                  <w:szCs w:val="24"/>
                </w:rPr>
                <w:t xml:space="preserve">Display </w:t>
              </w:r>
              <w:r>
                <w:rPr>
                  <w:rFonts w:ascii="Times New Roman" w:hAnsi="Times New Roman"/>
                  <w:color w:val="auto"/>
                  <w:sz w:val="24"/>
                  <w:szCs w:val="24"/>
                </w:rPr>
                <w:t>appointment schedule(in mobile application)</w:t>
              </w:r>
            </w:ins>
          </w:p>
        </w:tc>
      </w:tr>
      <w:tr w:rsidR="003917A2" w:rsidRPr="006D470A" w14:paraId="61924563" w14:textId="77777777" w:rsidTr="00FE6002">
        <w:trPr>
          <w:trHeight w:val="477"/>
          <w:jc w:val="center"/>
          <w:ins w:id="1207" w:author="SONY" w:date="2014-06-25T12:54:00Z"/>
          <w:trPrChange w:id="1208" w:author="SONY" w:date="2014-06-25T23:47:00Z">
            <w:trPr>
              <w:trHeight w:val="477"/>
            </w:trPr>
          </w:trPrChange>
        </w:trPr>
        <w:tc>
          <w:tcPr>
            <w:tcW w:w="2584" w:type="dxa"/>
            <w:tcBorders>
              <w:top w:val="single" w:sz="6" w:space="0" w:color="auto"/>
              <w:bottom w:val="single" w:sz="6" w:space="0" w:color="auto"/>
            </w:tcBorders>
            <w:shd w:val="clear" w:color="auto" w:fill="F2F2F2"/>
            <w:tcPrChange w:id="1209" w:author="SONY" w:date="2014-06-25T23:47:00Z">
              <w:tcPr>
                <w:tcW w:w="2584" w:type="dxa"/>
                <w:tcBorders>
                  <w:top w:val="single" w:sz="6" w:space="0" w:color="auto"/>
                  <w:bottom w:val="single" w:sz="6" w:space="0" w:color="auto"/>
                </w:tcBorders>
                <w:shd w:val="clear" w:color="auto" w:fill="F2F2F2"/>
              </w:tcPr>
            </w:tcPrChange>
          </w:tcPr>
          <w:p w14:paraId="759E9B73" w14:textId="77777777" w:rsidR="003917A2" w:rsidRPr="006D470A" w:rsidRDefault="003917A2" w:rsidP="007579C8">
            <w:pPr>
              <w:jc w:val="right"/>
              <w:rPr>
                <w:ins w:id="1210" w:author="SONY" w:date="2014-06-25T12:54:00Z"/>
                <w:rFonts w:ascii="Times New Roman" w:hAnsi="Times New Roman" w:cs="Times New Roman"/>
                <w:b/>
                <w:sz w:val="24"/>
                <w:szCs w:val="24"/>
              </w:rPr>
            </w:pPr>
            <w:ins w:id="1211" w:author="SONY" w:date="2014-06-25T12:54: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212" w:author="SONY" w:date="2014-06-25T23:47:00Z">
              <w:tcPr>
                <w:tcW w:w="2329" w:type="dxa"/>
                <w:tcBorders>
                  <w:top w:val="single" w:sz="6" w:space="0" w:color="auto"/>
                  <w:bottom w:val="single" w:sz="6" w:space="0" w:color="auto"/>
                </w:tcBorders>
                <w:shd w:val="clear" w:color="auto" w:fill="F2F2F2"/>
              </w:tcPr>
            </w:tcPrChange>
          </w:tcPr>
          <w:p w14:paraId="60BE856F" w14:textId="77777777" w:rsidR="003917A2" w:rsidRPr="006D470A" w:rsidRDefault="003917A2" w:rsidP="007579C8">
            <w:pPr>
              <w:rPr>
                <w:ins w:id="1213" w:author="SONY" w:date="2014-06-25T12:54:00Z"/>
                <w:rFonts w:ascii="Times New Roman" w:hAnsi="Times New Roman" w:cs="Times New Roman"/>
                <w:sz w:val="24"/>
                <w:szCs w:val="24"/>
              </w:rPr>
            </w:pPr>
            <w:proofErr w:type="spellStart"/>
            <w:ins w:id="1214" w:author="SONY" w:date="2014-06-25T12:54: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1215" w:author="SONY" w:date="2014-06-25T23:47:00Z">
              <w:tcPr>
                <w:tcW w:w="2348" w:type="dxa"/>
                <w:tcBorders>
                  <w:top w:val="single" w:sz="6" w:space="0" w:color="auto"/>
                  <w:bottom w:val="single" w:sz="6" w:space="0" w:color="auto"/>
                </w:tcBorders>
                <w:shd w:val="clear" w:color="auto" w:fill="F2F2F2"/>
              </w:tcPr>
            </w:tcPrChange>
          </w:tcPr>
          <w:p w14:paraId="0811DA81" w14:textId="77777777" w:rsidR="003917A2" w:rsidRPr="006D470A" w:rsidRDefault="003917A2" w:rsidP="007579C8">
            <w:pPr>
              <w:jc w:val="right"/>
              <w:rPr>
                <w:ins w:id="1216" w:author="SONY" w:date="2014-06-25T12:54:00Z"/>
                <w:rFonts w:ascii="Times New Roman" w:hAnsi="Times New Roman" w:cs="Times New Roman"/>
                <w:b/>
                <w:sz w:val="24"/>
                <w:szCs w:val="24"/>
              </w:rPr>
            </w:pPr>
            <w:ins w:id="1217" w:author="SONY" w:date="2014-06-25T12:54: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218" w:author="SONY" w:date="2014-06-25T23:47:00Z">
              <w:tcPr>
                <w:tcW w:w="3327" w:type="dxa"/>
                <w:tcBorders>
                  <w:top w:val="single" w:sz="6" w:space="0" w:color="auto"/>
                  <w:bottom w:val="single" w:sz="6" w:space="0" w:color="auto"/>
                </w:tcBorders>
                <w:shd w:val="clear" w:color="auto" w:fill="F2F2F2"/>
              </w:tcPr>
            </w:tcPrChange>
          </w:tcPr>
          <w:p w14:paraId="2FF83EE9" w14:textId="77777777" w:rsidR="003917A2" w:rsidRPr="006D470A" w:rsidRDefault="003917A2" w:rsidP="007579C8">
            <w:pPr>
              <w:rPr>
                <w:ins w:id="1219" w:author="SONY" w:date="2014-06-25T12:54:00Z"/>
                <w:rFonts w:ascii="Times New Roman" w:hAnsi="Times New Roman" w:cs="Times New Roman"/>
                <w:sz w:val="24"/>
                <w:szCs w:val="24"/>
              </w:rPr>
            </w:pPr>
            <w:proofErr w:type="spellStart"/>
            <w:ins w:id="1220" w:author="SONY" w:date="2014-06-25T12:54: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3917A2" w:rsidRPr="006D470A" w14:paraId="019C342B" w14:textId="77777777" w:rsidTr="00FE6002">
        <w:trPr>
          <w:trHeight w:val="477"/>
          <w:jc w:val="center"/>
          <w:ins w:id="1221" w:author="SONY" w:date="2014-06-25T12:54:00Z"/>
          <w:trPrChange w:id="1222" w:author="SONY" w:date="2014-06-25T23:47:00Z">
            <w:trPr>
              <w:trHeight w:val="477"/>
            </w:trPr>
          </w:trPrChange>
        </w:trPr>
        <w:tc>
          <w:tcPr>
            <w:tcW w:w="2584" w:type="dxa"/>
            <w:tcBorders>
              <w:top w:val="single" w:sz="6" w:space="0" w:color="auto"/>
              <w:bottom w:val="single" w:sz="6" w:space="0" w:color="auto"/>
            </w:tcBorders>
            <w:shd w:val="clear" w:color="auto" w:fill="F2F2F2"/>
            <w:tcPrChange w:id="1223" w:author="SONY" w:date="2014-06-25T23:47:00Z">
              <w:tcPr>
                <w:tcW w:w="2584" w:type="dxa"/>
                <w:tcBorders>
                  <w:top w:val="single" w:sz="6" w:space="0" w:color="auto"/>
                  <w:bottom w:val="single" w:sz="6" w:space="0" w:color="auto"/>
                </w:tcBorders>
                <w:shd w:val="clear" w:color="auto" w:fill="F2F2F2"/>
              </w:tcPr>
            </w:tcPrChange>
          </w:tcPr>
          <w:p w14:paraId="437CD183" w14:textId="77777777" w:rsidR="003917A2" w:rsidRPr="006D470A" w:rsidRDefault="003917A2" w:rsidP="007579C8">
            <w:pPr>
              <w:jc w:val="right"/>
              <w:rPr>
                <w:ins w:id="1224" w:author="SONY" w:date="2014-06-25T12:54:00Z"/>
                <w:rFonts w:ascii="Times New Roman" w:hAnsi="Times New Roman" w:cs="Times New Roman"/>
                <w:b/>
                <w:sz w:val="24"/>
                <w:szCs w:val="24"/>
              </w:rPr>
            </w:pPr>
            <w:ins w:id="1225" w:author="SONY" w:date="2014-06-25T12:54: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226" w:author="SONY" w:date="2014-06-25T23:47:00Z">
              <w:tcPr>
                <w:tcW w:w="2329" w:type="dxa"/>
                <w:tcBorders>
                  <w:top w:val="single" w:sz="6" w:space="0" w:color="auto"/>
                  <w:bottom w:val="single" w:sz="6" w:space="0" w:color="auto"/>
                </w:tcBorders>
                <w:shd w:val="clear" w:color="auto" w:fill="F2F2F2"/>
              </w:tcPr>
            </w:tcPrChange>
          </w:tcPr>
          <w:p w14:paraId="267E73AC" w14:textId="77777777" w:rsidR="003917A2" w:rsidRPr="006D470A" w:rsidRDefault="003917A2" w:rsidP="007579C8">
            <w:pPr>
              <w:rPr>
                <w:ins w:id="1227" w:author="SONY" w:date="2014-06-25T12:54:00Z"/>
                <w:rFonts w:ascii="Times New Roman" w:hAnsi="Times New Roman" w:cs="Times New Roman"/>
                <w:sz w:val="24"/>
                <w:szCs w:val="24"/>
              </w:rPr>
            </w:pPr>
            <w:ins w:id="1228" w:author="SONY" w:date="2014-06-25T12:54: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1229" w:author="SONY" w:date="2014-06-25T23:47:00Z">
              <w:tcPr>
                <w:tcW w:w="2348" w:type="dxa"/>
                <w:tcBorders>
                  <w:top w:val="single" w:sz="6" w:space="0" w:color="auto"/>
                  <w:bottom w:val="single" w:sz="6" w:space="0" w:color="auto"/>
                </w:tcBorders>
                <w:shd w:val="clear" w:color="auto" w:fill="F2F2F2"/>
              </w:tcPr>
            </w:tcPrChange>
          </w:tcPr>
          <w:p w14:paraId="5C28423C" w14:textId="77777777" w:rsidR="003917A2" w:rsidRPr="006D470A" w:rsidRDefault="003917A2" w:rsidP="007579C8">
            <w:pPr>
              <w:jc w:val="right"/>
              <w:rPr>
                <w:ins w:id="1230" w:author="SONY" w:date="2014-06-25T12:54:00Z"/>
                <w:rFonts w:ascii="Times New Roman" w:hAnsi="Times New Roman" w:cs="Times New Roman"/>
                <w:b/>
                <w:sz w:val="24"/>
                <w:szCs w:val="24"/>
              </w:rPr>
            </w:pPr>
            <w:ins w:id="1231" w:author="SONY" w:date="2014-06-25T12:54: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232" w:author="SONY" w:date="2014-06-25T23:47:00Z">
              <w:tcPr>
                <w:tcW w:w="3327" w:type="dxa"/>
                <w:tcBorders>
                  <w:top w:val="single" w:sz="6" w:space="0" w:color="auto"/>
                  <w:bottom w:val="single" w:sz="6" w:space="0" w:color="auto"/>
                </w:tcBorders>
                <w:shd w:val="clear" w:color="auto" w:fill="F2F2F2"/>
              </w:tcPr>
            </w:tcPrChange>
          </w:tcPr>
          <w:p w14:paraId="0F81CCD8" w14:textId="77777777" w:rsidR="003917A2" w:rsidRPr="006D470A" w:rsidRDefault="003917A2" w:rsidP="007579C8">
            <w:pPr>
              <w:rPr>
                <w:ins w:id="1233" w:author="SONY" w:date="2014-06-25T12:54:00Z"/>
                <w:rFonts w:ascii="Times New Roman" w:hAnsi="Times New Roman" w:cs="Times New Roman"/>
                <w:sz w:val="24"/>
                <w:szCs w:val="24"/>
              </w:rPr>
            </w:pPr>
            <w:ins w:id="1234" w:author="SONY" w:date="2014-06-25T12:54: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3917A2" w:rsidRPr="006D470A" w14:paraId="2A533D9F" w14:textId="77777777" w:rsidTr="00FE6002">
        <w:trPr>
          <w:trHeight w:val="477"/>
          <w:jc w:val="center"/>
          <w:ins w:id="1235" w:author="SONY" w:date="2014-06-25T12:54:00Z"/>
          <w:trPrChange w:id="1236" w:author="SONY" w:date="2014-06-25T23:47:00Z">
            <w:trPr>
              <w:trHeight w:val="477"/>
            </w:trPr>
          </w:trPrChange>
        </w:trPr>
        <w:tc>
          <w:tcPr>
            <w:tcW w:w="2584" w:type="dxa"/>
            <w:tcBorders>
              <w:top w:val="single" w:sz="6" w:space="0" w:color="auto"/>
            </w:tcBorders>
            <w:tcPrChange w:id="1237" w:author="SONY" w:date="2014-06-25T23:47:00Z">
              <w:tcPr>
                <w:tcW w:w="2584" w:type="dxa"/>
                <w:tcBorders>
                  <w:top w:val="single" w:sz="6" w:space="0" w:color="auto"/>
                </w:tcBorders>
              </w:tcPr>
            </w:tcPrChange>
          </w:tcPr>
          <w:p w14:paraId="608A03DA" w14:textId="77777777" w:rsidR="003917A2" w:rsidRPr="006D470A" w:rsidRDefault="003917A2" w:rsidP="007579C8">
            <w:pPr>
              <w:jc w:val="right"/>
              <w:rPr>
                <w:ins w:id="1238" w:author="SONY" w:date="2014-06-25T12:54:00Z"/>
                <w:rFonts w:ascii="Times New Roman" w:hAnsi="Times New Roman" w:cs="Times New Roman"/>
                <w:b/>
                <w:sz w:val="24"/>
                <w:szCs w:val="24"/>
              </w:rPr>
            </w:pPr>
            <w:ins w:id="1239" w:author="SONY" w:date="2014-06-25T12:54: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1240" w:author="SONY" w:date="2014-06-25T23:47:00Z">
              <w:tcPr>
                <w:tcW w:w="8004" w:type="dxa"/>
                <w:gridSpan w:val="3"/>
                <w:tcBorders>
                  <w:top w:val="single" w:sz="6" w:space="0" w:color="auto"/>
                </w:tcBorders>
              </w:tcPr>
            </w:tcPrChange>
          </w:tcPr>
          <w:p w14:paraId="29C29ECF" w14:textId="77777777" w:rsidR="003917A2" w:rsidRPr="006D470A" w:rsidRDefault="003917A2" w:rsidP="007579C8">
            <w:pPr>
              <w:rPr>
                <w:ins w:id="1241" w:author="SONY" w:date="2014-06-25T12:54:00Z"/>
                <w:rFonts w:ascii="Times New Roman" w:hAnsi="Times New Roman" w:cs="Times New Roman"/>
                <w:sz w:val="24"/>
                <w:szCs w:val="24"/>
              </w:rPr>
            </w:pPr>
            <w:ins w:id="1242" w:author="SONY" w:date="2014-06-25T12:54:00Z">
              <w:r>
                <w:rPr>
                  <w:rFonts w:ascii="Times New Roman" w:hAnsi="Times New Roman" w:cs="Times New Roman"/>
                  <w:sz w:val="24"/>
                  <w:szCs w:val="24"/>
                </w:rPr>
                <w:t>Patient</w:t>
              </w:r>
            </w:ins>
          </w:p>
        </w:tc>
      </w:tr>
      <w:tr w:rsidR="003917A2" w:rsidRPr="006D470A" w14:paraId="507860B9" w14:textId="77777777" w:rsidTr="00FE6002">
        <w:trPr>
          <w:trHeight w:val="701"/>
          <w:jc w:val="center"/>
          <w:ins w:id="1243" w:author="SONY" w:date="2014-06-25T12:54:00Z"/>
          <w:trPrChange w:id="1244" w:author="SONY" w:date="2014-06-25T23:47:00Z">
            <w:trPr>
              <w:trHeight w:val="701"/>
            </w:trPr>
          </w:trPrChange>
        </w:trPr>
        <w:tc>
          <w:tcPr>
            <w:tcW w:w="2584" w:type="dxa"/>
            <w:tcPrChange w:id="1245" w:author="SONY" w:date="2014-06-25T23:47:00Z">
              <w:tcPr>
                <w:tcW w:w="2584" w:type="dxa"/>
              </w:tcPr>
            </w:tcPrChange>
          </w:tcPr>
          <w:p w14:paraId="566FCF1B" w14:textId="77777777" w:rsidR="003917A2" w:rsidRPr="006D470A" w:rsidRDefault="003917A2" w:rsidP="007579C8">
            <w:pPr>
              <w:jc w:val="right"/>
              <w:rPr>
                <w:ins w:id="1246" w:author="SONY" w:date="2014-06-25T12:54:00Z"/>
                <w:rFonts w:ascii="Times New Roman" w:hAnsi="Times New Roman" w:cs="Times New Roman"/>
                <w:b/>
                <w:sz w:val="24"/>
                <w:szCs w:val="24"/>
              </w:rPr>
            </w:pPr>
            <w:ins w:id="1247" w:author="SONY" w:date="2014-06-25T12:54:00Z">
              <w:r w:rsidRPr="006D470A">
                <w:rPr>
                  <w:rFonts w:ascii="Times New Roman" w:hAnsi="Times New Roman" w:cs="Times New Roman"/>
                  <w:b/>
                  <w:sz w:val="24"/>
                  <w:szCs w:val="24"/>
                </w:rPr>
                <w:t>Description:</w:t>
              </w:r>
            </w:ins>
          </w:p>
        </w:tc>
        <w:tc>
          <w:tcPr>
            <w:tcW w:w="8004" w:type="dxa"/>
            <w:gridSpan w:val="3"/>
            <w:tcPrChange w:id="1248" w:author="SONY" w:date="2014-06-25T23:47:00Z">
              <w:tcPr>
                <w:tcW w:w="8004" w:type="dxa"/>
                <w:gridSpan w:val="3"/>
              </w:tcPr>
            </w:tcPrChange>
          </w:tcPr>
          <w:p w14:paraId="1A69308D" w14:textId="179C7135" w:rsidR="003917A2" w:rsidRPr="0067614F" w:rsidRDefault="003917A2" w:rsidP="00877E10">
            <w:pPr>
              <w:rPr>
                <w:ins w:id="1249" w:author="SONY" w:date="2014-06-25T12:54:00Z"/>
                <w:rFonts w:ascii="Times" w:hAnsi="Times" w:cs="Times New Roman"/>
                <w:color w:val="A6A6A6"/>
                <w:sz w:val="24"/>
                <w:szCs w:val="24"/>
              </w:rPr>
            </w:pPr>
            <w:ins w:id="1250" w:author="SONY" w:date="2014-06-25T12:54:00Z">
              <w:r>
                <w:rPr>
                  <w:rStyle w:val="words"/>
                  <w:rFonts w:ascii="Times" w:hAnsi="Times"/>
                  <w:sz w:val="24"/>
                  <w:szCs w:val="24"/>
                </w:rPr>
                <w:t>Patient</w:t>
              </w:r>
              <w:r w:rsidRPr="0067614F">
                <w:rPr>
                  <w:rStyle w:val="words"/>
                  <w:rFonts w:ascii="Times" w:hAnsi="Times"/>
                  <w:sz w:val="24"/>
                  <w:szCs w:val="24"/>
                </w:rPr>
                <w:t xml:space="preserve"> can view </w:t>
              </w:r>
            </w:ins>
            <w:ins w:id="1251" w:author="SONY" w:date="2014-06-25T13:00:00Z">
              <w:r w:rsidR="00877E10">
                <w:rPr>
                  <w:rStyle w:val="words"/>
                  <w:rFonts w:ascii="Times" w:hAnsi="Times"/>
                  <w:sz w:val="24"/>
                  <w:szCs w:val="24"/>
                </w:rPr>
                <w:t>all</w:t>
              </w:r>
            </w:ins>
            <w:ins w:id="1252" w:author="SONY" w:date="2014-06-25T12:54:00Z">
              <w:r w:rsidR="00877E10">
                <w:rPr>
                  <w:rStyle w:val="words"/>
                  <w:rFonts w:ascii="Times" w:hAnsi="Times"/>
                  <w:sz w:val="24"/>
                  <w:szCs w:val="24"/>
                </w:rPr>
                <w:t xml:space="preserve"> appointment in the</w:t>
              </w:r>
            </w:ins>
            <w:ins w:id="1253" w:author="SONY" w:date="2014-06-25T13:01:00Z">
              <w:r w:rsidR="00877E10">
                <w:rPr>
                  <w:rStyle w:val="words"/>
                  <w:rFonts w:ascii="Times" w:hAnsi="Times"/>
                  <w:sz w:val="24"/>
                  <w:szCs w:val="24"/>
                </w:rPr>
                <w:t xml:space="preserve"> dental clinic</w:t>
              </w:r>
            </w:ins>
            <w:ins w:id="1254" w:author="SONY" w:date="2014-06-25T12:54:00Z">
              <w:r w:rsidR="00877E10">
                <w:rPr>
                  <w:rStyle w:val="words"/>
                  <w:rFonts w:ascii="Times" w:hAnsi="Times"/>
                  <w:sz w:val="24"/>
                  <w:szCs w:val="24"/>
                </w:rPr>
                <w:t xml:space="preserve"> </w:t>
              </w:r>
            </w:ins>
            <w:ins w:id="1255" w:author="SONY" w:date="2014-06-25T13:01:00Z">
              <w:r w:rsidR="00877E10">
                <w:rPr>
                  <w:rStyle w:val="words"/>
                  <w:rFonts w:ascii="Times" w:hAnsi="Times"/>
                  <w:sz w:val="24"/>
                  <w:szCs w:val="24"/>
                </w:rPr>
                <w:t>calendar</w:t>
              </w:r>
            </w:ins>
            <w:ins w:id="1256" w:author="SONY" w:date="2014-06-25T12:54:00Z">
              <w:r w:rsidRPr="0067614F">
                <w:rPr>
                  <w:rStyle w:val="words"/>
                  <w:rFonts w:ascii="Times" w:hAnsi="Times"/>
                  <w:sz w:val="24"/>
                  <w:szCs w:val="24"/>
                </w:rPr>
                <w:t xml:space="preserve"> </w:t>
              </w:r>
              <w:r>
                <w:rPr>
                  <w:rStyle w:val="words"/>
                  <w:rFonts w:ascii="Times" w:hAnsi="Times"/>
                  <w:sz w:val="24"/>
                  <w:szCs w:val="24"/>
                </w:rPr>
                <w:t>which provide in the mobile application</w:t>
              </w:r>
            </w:ins>
          </w:p>
        </w:tc>
      </w:tr>
      <w:tr w:rsidR="003917A2" w:rsidRPr="006D470A" w14:paraId="333896EF" w14:textId="77777777" w:rsidTr="00FE6002">
        <w:trPr>
          <w:trHeight w:val="477"/>
          <w:jc w:val="center"/>
          <w:ins w:id="1257" w:author="SONY" w:date="2014-06-25T12:54:00Z"/>
          <w:trPrChange w:id="1258" w:author="SONY" w:date="2014-06-25T23:47:00Z">
            <w:trPr>
              <w:trHeight w:val="477"/>
            </w:trPr>
          </w:trPrChange>
        </w:trPr>
        <w:tc>
          <w:tcPr>
            <w:tcW w:w="2584" w:type="dxa"/>
            <w:tcPrChange w:id="1259" w:author="SONY" w:date="2014-06-25T23:47:00Z">
              <w:tcPr>
                <w:tcW w:w="2584" w:type="dxa"/>
              </w:tcPr>
            </w:tcPrChange>
          </w:tcPr>
          <w:p w14:paraId="35236855" w14:textId="77777777" w:rsidR="003917A2" w:rsidRPr="006D470A" w:rsidRDefault="003917A2" w:rsidP="007579C8">
            <w:pPr>
              <w:jc w:val="right"/>
              <w:rPr>
                <w:ins w:id="1260" w:author="SONY" w:date="2014-06-25T12:54:00Z"/>
                <w:rFonts w:ascii="Times New Roman" w:hAnsi="Times New Roman" w:cs="Times New Roman"/>
                <w:b/>
                <w:sz w:val="24"/>
                <w:szCs w:val="24"/>
              </w:rPr>
            </w:pPr>
            <w:ins w:id="1261" w:author="SONY" w:date="2014-06-25T12:54:00Z">
              <w:r w:rsidRPr="006D470A">
                <w:rPr>
                  <w:rFonts w:ascii="Times New Roman" w:hAnsi="Times New Roman" w:cs="Times New Roman"/>
                  <w:b/>
                  <w:sz w:val="24"/>
                  <w:szCs w:val="24"/>
                </w:rPr>
                <w:t>Trigger:</w:t>
              </w:r>
            </w:ins>
          </w:p>
        </w:tc>
        <w:tc>
          <w:tcPr>
            <w:tcW w:w="8004" w:type="dxa"/>
            <w:gridSpan w:val="3"/>
            <w:tcPrChange w:id="1262" w:author="SONY" w:date="2014-06-25T23:47:00Z">
              <w:tcPr>
                <w:tcW w:w="8004" w:type="dxa"/>
                <w:gridSpan w:val="3"/>
              </w:tcPr>
            </w:tcPrChange>
          </w:tcPr>
          <w:p w14:paraId="2A665787" w14:textId="77777777" w:rsidR="003917A2" w:rsidRPr="006D470A" w:rsidRDefault="003917A2" w:rsidP="007579C8">
            <w:pPr>
              <w:rPr>
                <w:ins w:id="1263" w:author="SONY" w:date="2014-06-25T12:54:00Z"/>
                <w:rFonts w:ascii="Times New Roman" w:hAnsi="Times New Roman" w:cs="Times New Roman"/>
                <w:sz w:val="24"/>
                <w:szCs w:val="24"/>
              </w:rPr>
            </w:pPr>
            <w:ins w:id="1264" w:author="SONY" w:date="2014-06-25T12:54:00Z">
              <w:r>
                <w:rPr>
                  <w:rFonts w:ascii="Times New Roman" w:hAnsi="Times New Roman" w:cs="Times New Roman"/>
                  <w:sz w:val="24"/>
                  <w:szCs w:val="24"/>
                </w:rPr>
                <w:t>Patient selects calendar menu</w:t>
              </w:r>
            </w:ins>
          </w:p>
        </w:tc>
      </w:tr>
      <w:tr w:rsidR="003917A2" w:rsidRPr="006D470A" w14:paraId="64B2E77E" w14:textId="77777777" w:rsidTr="00FE6002">
        <w:trPr>
          <w:trHeight w:val="246"/>
          <w:jc w:val="center"/>
          <w:ins w:id="1265" w:author="SONY" w:date="2014-06-25T12:54:00Z"/>
          <w:trPrChange w:id="1266" w:author="SONY" w:date="2014-06-25T23:47:00Z">
            <w:trPr>
              <w:trHeight w:val="246"/>
            </w:trPr>
          </w:trPrChange>
        </w:trPr>
        <w:tc>
          <w:tcPr>
            <w:tcW w:w="2584" w:type="dxa"/>
            <w:tcPrChange w:id="1267" w:author="SONY" w:date="2014-06-25T23:47:00Z">
              <w:tcPr>
                <w:tcW w:w="2584" w:type="dxa"/>
              </w:tcPr>
            </w:tcPrChange>
          </w:tcPr>
          <w:p w14:paraId="1D030DD7" w14:textId="77777777" w:rsidR="003917A2" w:rsidRPr="006D470A" w:rsidRDefault="003917A2" w:rsidP="007579C8">
            <w:pPr>
              <w:jc w:val="right"/>
              <w:rPr>
                <w:ins w:id="1268" w:author="SONY" w:date="2014-06-25T12:54:00Z"/>
                <w:rFonts w:ascii="Times New Roman" w:hAnsi="Times New Roman" w:cs="Times New Roman"/>
                <w:b/>
                <w:sz w:val="24"/>
                <w:szCs w:val="24"/>
              </w:rPr>
            </w:pPr>
            <w:ins w:id="1269" w:author="SONY" w:date="2014-06-25T12:54:00Z">
              <w:r w:rsidRPr="006D470A">
                <w:rPr>
                  <w:rFonts w:ascii="Times New Roman" w:hAnsi="Times New Roman" w:cs="Times New Roman"/>
                  <w:b/>
                  <w:sz w:val="24"/>
                  <w:szCs w:val="24"/>
                </w:rPr>
                <w:t>Preconditions:</w:t>
              </w:r>
            </w:ins>
          </w:p>
        </w:tc>
        <w:tc>
          <w:tcPr>
            <w:tcW w:w="8004" w:type="dxa"/>
            <w:gridSpan w:val="3"/>
            <w:tcPrChange w:id="1270" w:author="SONY" w:date="2014-06-25T23:47:00Z">
              <w:tcPr>
                <w:tcW w:w="8004" w:type="dxa"/>
                <w:gridSpan w:val="3"/>
              </w:tcPr>
            </w:tcPrChange>
          </w:tcPr>
          <w:p w14:paraId="1936C1BB" w14:textId="77777777" w:rsidR="003917A2" w:rsidRPr="006D470A" w:rsidRDefault="003917A2" w:rsidP="007579C8">
            <w:pPr>
              <w:rPr>
                <w:ins w:id="1271" w:author="SONY" w:date="2014-06-25T12:54:00Z"/>
                <w:rFonts w:ascii="Times New Roman" w:hAnsi="Times New Roman" w:cs="Times New Roman"/>
                <w:bCs/>
                <w:sz w:val="24"/>
                <w:szCs w:val="24"/>
              </w:rPr>
            </w:pPr>
            <w:ins w:id="1272" w:author="SONY" w:date="2014-06-25T12:54:00Z">
              <w:r>
                <w:rPr>
                  <w:rFonts w:ascii="Times New Roman" w:hAnsi="Times New Roman" w:cs="Times New Roman"/>
                  <w:sz w:val="24"/>
                  <w:szCs w:val="24"/>
                </w:rPr>
                <w:t>Patient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3917A2" w:rsidRPr="006D470A" w14:paraId="19AFE1E2" w14:textId="77777777" w:rsidTr="00FE6002">
        <w:trPr>
          <w:trHeight w:val="462"/>
          <w:jc w:val="center"/>
          <w:ins w:id="1273" w:author="SONY" w:date="2014-06-25T12:54:00Z"/>
          <w:trPrChange w:id="1274" w:author="SONY" w:date="2014-06-25T23:47:00Z">
            <w:trPr>
              <w:trHeight w:val="462"/>
            </w:trPr>
          </w:trPrChange>
        </w:trPr>
        <w:tc>
          <w:tcPr>
            <w:tcW w:w="2584" w:type="dxa"/>
            <w:tcPrChange w:id="1275" w:author="SONY" w:date="2014-06-25T23:47:00Z">
              <w:tcPr>
                <w:tcW w:w="2584" w:type="dxa"/>
              </w:tcPr>
            </w:tcPrChange>
          </w:tcPr>
          <w:p w14:paraId="3E67AE55" w14:textId="77777777" w:rsidR="003917A2" w:rsidRPr="006D470A" w:rsidRDefault="003917A2" w:rsidP="007579C8">
            <w:pPr>
              <w:jc w:val="right"/>
              <w:rPr>
                <w:ins w:id="1276" w:author="SONY" w:date="2014-06-25T12:54:00Z"/>
                <w:rFonts w:ascii="Times New Roman" w:hAnsi="Times New Roman" w:cs="Times New Roman"/>
                <w:b/>
                <w:sz w:val="24"/>
                <w:szCs w:val="24"/>
              </w:rPr>
            </w:pPr>
            <w:proofErr w:type="spellStart"/>
            <w:ins w:id="1277" w:author="SONY" w:date="2014-06-25T12:54: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278" w:author="SONY" w:date="2014-06-25T23:47:00Z">
              <w:tcPr>
                <w:tcW w:w="8004" w:type="dxa"/>
                <w:gridSpan w:val="3"/>
              </w:tcPr>
            </w:tcPrChange>
          </w:tcPr>
          <w:p w14:paraId="2A97B963" w14:textId="77777777" w:rsidR="003917A2" w:rsidRPr="006D470A" w:rsidRDefault="003917A2" w:rsidP="007579C8">
            <w:pPr>
              <w:rPr>
                <w:ins w:id="1279" w:author="SONY" w:date="2014-06-25T12:54:00Z"/>
                <w:rFonts w:ascii="Times New Roman" w:hAnsi="Times New Roman" w:cs="Times New Roman"/>
                <w:sz w:val="24"/>
                <w:szCs w:val="24"/>
              </w:rPr>
            </w:pPr>
            <w:ins w:id="1280" w:author="SONY" w:date="2014-06-25T12:54:00Z">
              <w:r>
                <w:rPr>
                  <w:rFonts w:ascii="Times New Roman" w:hAnsi="Times New Roman" w:cs="Times New Roman"/>
                  <w:sz w:val="24"/>
                  <w:szCs w:val="24"/>
                </w:rPr>
                <w:t>Patient can view all appointment schedule</w:t>
              </w:r>
            </w:ins>
          </w:p>
        </w:tc>
      </w:tr>
      <w:tr w:rsidR="003917A2" w:rsidRPr="006D470A" w14:paraId="2C3C2D7D" w14:textId="77777777" w:rsidTr="00FE6002">
        <w:trPr>
          <w:trHeight w:val="1195"/>
          <w:jc w:val="center"/>
          <w:ins w:id="1281" w:author="SONY" w:date="2014-06-25T12:54:00Z"/>
          <w:trPrChange w:id="1282" w:author="SONY" w:date="2014-06-25T23:47:00Z">
            <w:trPr>
              <w:trHeight w:val="1195"/>
            </w:trPr>
          </w:trPrChange>
        </w:trPr>
        <w:tc>
          <w:tcPr>
            <w:tcW w:w="2584" w:type="dxa"/>
            <w:tcPrChange w:id="1283" w:author="SONY" w:date="2014-06-25T23:47:00Z">
              <w:tcPr>
                <w:tcW w:w="2584" w:type="dxa"/>
              </w:tcPr>
            </w:tcPrChange>
          </w:tcPr>
          <w:p w14:paraId="0B79698E" w14:textId="77777777" w:rsidR="003917A2" w:rsidRPr="006D470A" w:rsidRDefault="003917A2" w:rsidP="007579C8">
            <w:pPr>
              <w:jc w:val="right"/>
              <w:rPr>
                <w:ins w:id="1284" w:author="SONY" w:date="2014-06-25T12:54:00Z"/>
                <w:rFonts w:ascii="Times New Roman" w:hAnsi="Times New Roman" w:cs="Times New Roman"/>
                <w:b/>
                <w:sz w:val="24"/>
                <w:szCs w:val="24"/>
              </w:rPr>
            </w:pPr>
            <w:ins w:id="1285" w:author="SONY" w:date="2014-06-25T12:54:00Z">
              <w:r w:rsidRPr="006D470A">
                <w:rPr>
                  <w:rFonts w:ascii="Times New Roman" w:hAnsi="Times New Roman" w:cs="Times New Roman"/>
                  <w:b/>
                  <w:sz w:val="24"/>
                  <w:szCs w:val="24"/>
                </w:rPr>
                <w:t>Normal Flow:</w:t>
              </w:r>
            </w:ins>
          </w:p>
        </w:tc>
        <w:tc>
          <w:tcPr>
            <w:tcW w:w="8004" w:type="dxa"/>
            <w:gridSpan w:val="3"/>
            <w:tcPrChange w:id="1286" w:author="SONY" w:date="2014-06-25T23:47:00Z">
              <w:tcPr>
                <w:tcW w:w="8004" w:type="dxa"/>
                <w:gridSpan w:val="3"/>
              </w:tcPr>
            </w:tcPrChange>
          </w:tcPr>
          <w:p w14:paraId="4BD326E1" w14:textId="77777777" w:rsidR="003917A2" w:rsidRDefault="003917A2" w:rsidP="003917A2">
            <w:pPr>
              <w:pStyle w:val="ListParagraph"/>
              <w:numPr>
                <w:ilvl w:val="0"/>
                <w:numId w:val="31"/>
              </w:numPr>
              <w:rPr>
                <w:ins w:id="1287" w:author="SONY" w:date="2014-06-25T12:54:00Z"/>
                <w:rFonts w:ascii="Times New Roman" w:hAnsi="Times New Roman" w:cs="Times New Roman"/>
                <w:sz w:val="24"/>
                <w:szCs w:val="24"/>
              </w:rPr>
            </w:pPr>
            <w:ins w:id="1288" w:author="SONY" w:date="2014-06-25T12:54:00Z">
              <w:r>
                <w:rPr>
                  <w:rFonts w:ascii="Times New Roman" w:hAnsi="Times New Roman" w:cs="Times New Roman"/>
                  <w:sz w:val="24"/>
                  <w:szCs w:val="24"/>
                </w:rPr>
                <w:t>Patient selects patients’ schedule menu</w:t>
              </w:r>
            </w:ins>
          </w:p>
          <w:p w14:paraId="7E876BB6" w14:textId="77777777" w:rsidR="003917A2" w:rsidRPr="00A77153" w:rsidRDefault="003917A2" w:rsidP="003917A2">
            <w:pPr>
              <w:pStyle w:val="ListParagraph"/>
              <w:numPr>
                <w:ilvl w:val="0"/>
                <w:numId w:val="31"/>
              </w:numPr>
              <w:rPr>
                <w:ins w:id="1289" w:author="SONY" w:date="2014-06-25T12:54:00Z"/>
                <w:rFonts w:ascii="Times New Roman" w:hAnsi="Times New Roman" w:cs="Times New Roman"/>
                <w:sz w:val="24"/>
                <w:szCs w:val="24"/>
              </w:rPr>
            </w:pPr>
            <w:ins w:id="1290" w:author="SONY" w:date="2014-06-25T12:54:00Z">
              <w:r w:rsidRPr="00BD224D">
                <w:rPr>
                  <w:rFonts w:ascii="Times New Roman" w:hAnsi="Times New Roman" w:cs="Times New Roman"/>
                  <w:sz w:val="24"/>
                  <w:szCs w:val="32"/>
                </w:rPr>
                <w:t>System shall provide all appointment schedule of dental clinic in mobile application</w:t>
              </w:r>
              <w:r w:rsidRPr="00A77153">
                <w:rPr>
                  <w:rFonts w:ascii="Times New Roman" w:hAnsi="Times New Roman" w:cs="Times New Roman"/>
                  <w:sz w:val="24"/>
                  <w:szCs w:val="32"/>
                </w:rPr>
                <w:t xml:space="preserve"> </w:t>
              </w:r>
            </w:ins>
          </w:p>
        </w:tc>
      </w:tr>
      <w:tr w:rsidR="003917A2" w:rsidRPr="006D470A" w14:paraId="32962C4E" w14:textId="77777777" w:rsidTr="00FE6002">
        <w:trPr>
          <w:trHeight w:val="552"/>
          <w:jc w:val="center"/>
          <w:ins w:id="1291" w:author="SONY" w:date="2014-06-25T12:54:00Z"/>
          <w:trPrChange w:id="1292" w:author="SONY" w:date="2014-06-25T23:47:00Z">
            <w:trPr>
              <w:trHeight w:val="552"/>
            </w:trPr>
          </w:trPrChange>
        </w:trPr>
        <w:tc>
          <w:tcPr>
            <w:tcW w:w="2584" w:type="dxa"/>
            <w:tcPrChange w:id="1293" w:author="SONY" w:date="2014-06-25T23:47:00Z">
              <w:tcPr>
                <w:tcW w:w="2584" w:type="dxa"/>
              </w:tcPr>
            </w:tcPrChange>
          </w:tcPr>
          <w:p w14:paraId="1BA9DE5E" w14:textId="77777777" w:rsidR="003917A2" w:rsidRPr="006D470A" w:rsidRDefault="003917A2" w:rsidP="007579C8">
            <w:pPr>
              <w:jc w:val="right"/>
              <w:rPr>
                <w:ins w:id="1294" w:author="SONY" w:date="2014-06-25T12:54:00Z"/>
                <w:rFonts w:ascii="Times New Roman" w:hAnsi="Times New Roman" w:cs="Times New Roman"/>
                <w:b/>
                <w:sz w:val="24"/>
                <w:szCs w:val="24"/>
              </w:rPr>
            </w:pPr>
            <w:ins w:id="1295" w:author="SONY" w:date="2014-06-25T12:54:00Z">
              <w:r w:rsidRPr="006D470A">
                <w:rPr>
                  <w:rFonts w:ascii="Times New Roman" w:hAnsi="Times New Roman" w:cs="Times New Roman"/>
                  <w:b/>
                  <w:sz w:val="24"/>
                  <w:szCs w:val="24"/>
                </w:rPr>
                <w:t>Alternative Flows:</w:t>
              </w:r>
            </w:ins>
          </w:p>
        </w:tc>
        <w:tc>
          <w:tcPr>
            <w:tcW w:w="8004" w:type="dxa"/>
            <w:gridSpan w:val="3"/>
            <w:tcPrChange w:id="1296" w:author="SONY" w:date="2014-06-25T23:47:00Z">
              <w:tcPr>
                <w:tcW w:w="8004" w:type="dxa"/>
                <w:gridSpan w:val="3"/>
              </w:tcPr>
            </w:tcPrChange>
          </w:tcPr>
          <w:p w14:paraId="5EC47A56" w14:textId="77777777" w:rsidR="003917A2" w:rsidRPr="002769C9" w:rsidRDefault="003917A2" w:rsidP="007579C8">
            <w:pPr>
              <w:rPr>
                <w:ins w:id="1297" w:author="SONY" w:date="2014-06-25T12:54:00Z"/>
                <w:rFonts w:ascii="Times New Roman" w:hAnsi="Times New Roman" w:cs="Times New Roman"/>
                <w:sz w:val="24"/>
                <w:szCs w:val="24"/>
              </w:rPr>
            </w:pPr>
            <w:ins w:id="1298" w:author="SONY" w:date="2014-06-25T12:54:00Z">
              <w:r>
                <w:rPr>
                  <w:rFonts w:ascii="Times New Roman" w:hAnsi="Times New Roman" w:cs="Times New Roman"/>
                  <w:sz w:val="24"/>
                  <w:szCs w:val="24"/>
                </w:rPr>
                <w:t>N/A</w:t>
              </w:r>
              <w:r w:rsidRPr="002769C9">
                <w:rPr>
                  <w:rFonts w:ascii="Times New Roman" w:hAnsi="Times New Roman" w:cs="Times New Roman"/>
                  <w:sz w:val="24"/>
                  <w:szCs w:val="24"/>
                </w:rPr>
                <w:t xml:space="preserve"> </w:t>
              </w:r>
            </w:ins>
          </w:p>
        </w:tc>
      </w:tr>
      <w:tr w:rsidR="003917A2" w:rsidRPr="006D470A" w14:paraId="7F751E16" w14:textId="77777777" w:rsidTr="00FE6002">
        <w:trPr>
          <w:trHeight w:val="477"/>
          <w:jc w:val="center"/>
          <w:ins w:id="1299" w:author="SONY" w:date="2014-06-25T12:54:00Z"/>
          <w:trPrChange w:id="1300" w:author="SONY" w:date="2014-06-25T23:47:00Z">
            <w:trPr>
              <w:trHeight w:val="477"/>
            </w:trPr>
          </w:trPrChange>
        </w:trPr>
        <w:tc>
          <w:tcPr>
            <w:tcW w:w="2584" w:type="dxa"/>
            <w:tcPrChange w:id="1301" w:author="SONY" w:date="2014-06-25T23:47:00Z">
              <w:tcPr>
                <w:tcW w:w="2584" w:type="dxa"/>
              </w:tcPr>
            </w:tcPrChange>
          </w:tcPr>
          <w:p w14:paraId="462E77DD" w14:textId="77777777" w:rsidR="003917A2" w:rsidRPr="006D470A" w:rsidRDefault="003917A2" w:rsidP="007579C8">
            <w:pPr>
              <w:jc w:val="right"/>
              <w:rPr>
                <w:ins w:id="1302" w:author="SONY" w:date="2014-06-25T12:54:00Z"/>
                <w:rFonts w:ascii="Times New Roman" w:hAnsi="Times New Roman" w:cs="Times New Roman"/>
                <w:b/>
                <w:sz w:val="24"/>
                <w:szCs w:val="24"/>
              </w:rPr>
            </w:pPr>
            <w:ins w:id="1303" w:author="SONY" w:date="2014-06-25T12:54:00Z">
              <w:r w:rsidRPr="006D470A">
                <w:rPr>
                  <w:rFonts w:ascii="Times New Roman" w:hAnsi="Times New Roman" w:cs="Times New Roman"/>
                  <w:b/>
                  <w:sz w:val="24"/>
                  <w:szCs w:val="24"/>
                </w:rPr>
                <w:t>Exceptions:</w:t>
              </w:r>
            </w:ins>
          </w:p>
        </w:tc>
        <w:tc>
          <w:tcPr>
            <w:tcW w:w="8004" w:type="dxa"/>
            <w:gridSpan w:val="3"/>
            <w:tcPrChange w:id="1304" w:author="SONY" w:date="2014-06-25T23:47:00Z">
              <w:tcPr>
                <w:tcW w:w="8004" w:type="dxa"/>
                <w:gridSpan w:val="3"/>
              </w:tcPr>
            </w:tcPrChange>
          </w:tcPr>
          <w:p w14:paraId="7FB936B8" w14:textId="77777777" w:rsidR="003917A2" w:rsidRPr="006D470A" w:rsidRDefault="003917A2" w:rsidP="007579C8">
            <w:pPr>
              <w:rPr>
                <w:ins w:id="1305" w:author="SONY" w:date="2014-06-25T12:54:00Z"/>
                <w:rFonts w:ascii="Times New Roman" w:hAnsi="Times New Roman" w:cs="Times New Roman"/>
                <w:sz w:val="24"/>
                <w:szCs w:val="24"/>
              </w:rPr>
            </w:pPr>
            <w:ins w:id="1306" w:author="SONY" w:date="2014-06-25T12:54: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3917A2" w:rsidRPr="006D470A" w14:paraId="1C442D68" w14:textId="77777777" w:rsidTr="00FE6002">
        <w:trPr>
          <w:trHeight w:val="396"/>
          <w:jc w:val="center"/>
          <w:ins w:id="1307" w:author="SONY" w:date="2014-06-25T12:54:00Z"/>
          <w:trPrChange w:id="1308" w:author="SONY" w:date="2014-06-25T23:47:00Z">
            <w:trPr>
              <w:trHeight w:val="396"/>
            </w:trPr>
          </w:trPrChange>
        </w:trPr>
        <w:tc>
          <w:tcPr>
            <w:tcW w:w="2584" w:type="dxa"/>
            <w:tcPrChange w:id="1309" w:author="SONY" w:date="2014-06-25T23:47:00Z">
              <w:tcPr>
                <w:tcW w:w="2584" w:type="dxa"/>
              </w:tcPr>
            </w:tcPrChange>
          </w:tcPr>
          <w:p w14:paraId="4B102BC0" w14:textId="77777777" w:rsidR="003917A2" w:rsidRPr="006D470A" w:rsidRDefault="003917A2" w:rsidP="007579C8">
            <w:pPr>
              <w:jc w:val="right"/>
              <w:rPr>
                <w:ins w:id="1310" w:author="SONY" w:date="2014-06-25T12:54:00Z"/>
                <w:rFonts w:ascii="Times New Roman" w:hAnsi="Times New Roman" w:cs="Times New Roman"/>
                <w:b/>
                <w:sz w:val="24"/>
                <w:szCs w:val="24"/>
              </w:rPr>
            </w:pPr>
            <w:ins w:id="1311" w:author="SONY" w:date="2014-06-25T12:54:00Z">
              <w:r w:rsidRPr="006D470A">
                <w:rPr>
                  <w:rFonts w:ascii="Times New Roman" w:hAnsi="Times New Roman" w:cs="Times New Roman"/>
                  <w:b/>
                  <w:sz w:val="24"/>
                  <w:szCs w:val="24"/>
                </w:rPr>
                <w:t>Includes:</w:t>
              </w:r>
            </w:ins>
          </w:p>
        </w:tc>
        <w:tc>
          <w:tcPr>
            <w:tcW w:w="8004" w:type="dxa"/>
            <w:gridSpan w:val="3"/>
            <w:tcPrChange w:id="1312" w:author="SONY" w:date="2014-06-25T23:47:00Z">
              <w:tcPr>
                <w:tcW w:w="8004" w:type="dxa"/>
                <w:gridSpan w:val="3"/>
              </w:tcPr>
            </w:tcPrChange>
          </w:tcPr>
          <w:p w14:paraId="466B4508" w14:textId="2BE70E9F" w:rsidR="003917A2" w:rsidRPr="006D470A" w:rsidRDefault="00954148" w:rsidP="007579C8">
            <w:pPr>
              <w:rPr>
                <w:ins w:id="1313" w:author="SONY" w:date="2014-06-25T12:54:00Z"/>
                <w:rFonts w:ascii="Times New Roman" w:hAnsi="Times New Roman" w:cs="Times New Roman"/>
                <w:sz w:val="24"/>
                <w:szCs w:val="24"/>
              </w:rPr>
            </w:pPr>
            <w:ins w:id="1314" w:author="SONY" w:date="2014-06-25T12:54:00Z">
              <w:r>
                <w:rPr>
                  <w:rFonts w:ascii="Times New Roman" w:hAnsi="Times New Roman" w:cs="Times New Roman"/>
                  <w:sz w:val="24"/>
                  <w:szCs w:val="24"/>
                </w:rPr>
                <w:t>Steps 1-</w:t>
              </w:r>
            </w:ins>
            <w:ins w:id="1315" w:author="SONY" w:date="2014-06-25T13:08:00Z">
              <w:r>
                <w:rPr>
                  <w:rFonts w:ascii="Times New Roman" w:hAnsi="Times New Roman" w:cs="Times New Roman"/>
                  <w:sz w:val="24"/>
                  <w:szCs w:val="24"/>
                </w:rPr>
                <w:t>2</w:t>
              </w:r>
            </w:ins>
            <w:ins w:id="1316" w:author="SONY" w:date="2014-06-25T12:54:00Z">
              <w:r w:rsidR="003917A2" w:rsidRPr="006D470A">
                <w:rPr>
                  <w:rFonts w:ascii="Times New Roman" w:hAnsi="Times New Roman" w:cs="Times New Roman"/>
                  <w:sz w:val="24"/>
                  <w:szCs w:val="24"/>
                </w:rPr>
                <w:t xml:space="preserve"> in the normal flow would be required for all types of</w:t>
              </w:r>
              <w:r w:rsidR="003917A2">
                <w:rPr>
                  <w:rFonts w:ascii="Times New Roman" w:hAnsi="Times New Roman" w:cs="Times New Roman"/>
                  <w:sz w:val="24"/>
                  <w:szCs w:val="24"/>
                </w:rPr>
                <w:t xml:space="preserve"> display dentist schedule</w:t>
              </w:r>
              <w:r w:rsidR="003917A2" w:rsidRPr="006D470A">
                <w:rPr>
                  <w:rFonts w:ascii="Times New Roman" w:hAnsi="Times New Roman" w:cs="Times New Roman"/>
                  <w:sz w:val="24"/>
                  <w:szCs w:val="24"/>
                </w:rPr>
                <w:t>.</w:t>
              </w:r>
            </w:ins>
          </w:p>
        </w:tc>
      </w:tr>
      <w:tr w:rsidR="003917A2" w:rsidRPr="006D470A" w14:paraId="447982B5" w14:textId="77777777" w:rsidTr="00FE6002">
        <w:trPr>
          <w:trHeight w:val="462"/>
          <w:jc w:val="center"/>
          <w:ins w:id="1317" w:author="SONY" w:date="2014-06-25T12:54:00Z"/>
          <w:trPrChange w:id="1318" w:author="SONY" w:date="2014-06-25T23:47:00Z">
            <w:trPr>
              <w:trHeight w:val="462"/>
            </w:trPr>
          </w:trPrChange>
        </w:trPr>
        <w:tc>
          <w:tcPr>
            <w:tcW w:w="2584" w:type="dxa"/>
            <w:tcPrChange w:id="1319" w:author="SONY" w:date="2014-06-25T23:47:00Z">
              <w:tcPr>
                <w:tcW w:w="2584" w:type="dxa"/>
              </w:tcPr>
            </w:tcPrChange>
          </w:tcPr>
          <w:p w14:paraId="7E8EBF07" w14:textId="77777777" w:rsidR="003917A2" w:rsidRPr="006D470A" w:rsidRDefault="003917A2" w:rsidP="007579C8">
            <w:pPr>
              <w:jc w:val="right"/>
              <w:rPr>
                <w:ins w:id="1320" w:author="SONY" w:date="2014-06-25T12:54:00Z"/>
                <w:rFonts w:ascii="Times New Roman" w:hAnsi="Times New Roman" w:cs="Times New Roman"/>
                <w:b/>
                <w:sz w:val="24"/>
                <w:szCs w:val="24"/>
              </w:rPr>
            </w:pPr>
            <w:ins w:id="1321" w:author="SONY" w:date="2014-06-25T12:54:00Z">
              <w:r w:rsidRPr="006D470A">
                <w:rPr>
                  <w:rFonts w:ascii="Times New Roman" w:hAnsi="Times New Roman" w:cs="Times New Roman"/>
                  <w:b/>
                  <w:sz w:val="24"/>
                  <w:szCs w:val="24"/>
                </w:rPr>
                <w:t>Frequency of Use:</w:t>
              </w:r>
            </w:ins>
          </w:p>
        </w:tc>
        <w:tc>
          <w:tcPr>
            <w:tcW w:w="8004" w:type="dxa"/>
            <w:gridSpan w:val="3"/>
            <w:tcPrChange w:id="1322" w:author="SONY" w:date="2014-06-25T23:47:00Z">
              <w:tcPr>
                <w:tcW w:w="8004" w:type="dxa"/>
                <w:gridSpan w:val="3"/>
              </w:tcPr>
            </w:tcPrChange>
          </w:tcPr>
          <w:p w14:paraId="45435DFD" w14:textId="77777777" w:rsidR="003917A2" w:rsidRPr="006D470A" w:rsidRDefault="003917A2" w:rsidP="007579C8">
            <w:pPr>
              <w:rPr>
                <w:ins w:id="1323" w:author="SONY" w:date="2014-06-25T12:54:00Z"/>
                <w:rFonts w:ascii="Times New Roman" w:hAnsi="Times New Roman" w:cs="Times New Roman"/>
                <w:sz w:val="24"/>
                <w:szCs w:val="24"/>
              </w:rPr>
            </w:pPr>
            <w:ins w:id="1324" w:author="SONY" w:date="2014-06-25T12:54:00Z">
              <w:r w:rsidRPr="006D470A">
                <w:rPr>
                  <w:rFonts w:ascii="Times New Roman" w:hAnsi="Times New Roman" w:cs="Times New Roman"/>
                  <w:sz w:val="24"/>
                  <w:szCs w:val="24"/>
                </w:rPr>
                <w:t>On demand</w:t>
              </w:r>
            </w:ins>
          </w:p>
        </w:tc>
      </w:tr>
      <w:tr w:rsidR="003917A2" w:rsidRPr="006D470A" w14:paraId="6AD1002D" w14:textId="77777777" w:rsidTr="00FE6002">
        <w:trPr>
          <w:trHeight w:val="477"/>
          <w:jc w:val="center"/>
          <w:ins w:id="1325" w:author="SONY" w:date="2014-06-25T12:54:00Z"/>
          <w:trPrChange w:id="1326" w:author="SONY" w:date="2014-06-25T23:47:00Z">
            <w:trPr>
              <w:trHeight w:val="477"/>
            </w:trPr>
          </w:trPrChange>
        </w:trPr>
        <w:tc>
          <w:tcPr>
            <w:tcW w:w="2584" w:type="dxa"/>
            <w:tcPrChange w:id="1327" w:author="SONY" w:date="2014-06-25T23:47:00Z">
              <w:tcPr>
                <w:tcW w:w="2584" w:type="dxa"/>
              </w:tcPr>
            </w:tcPrChange>
          </w:tcPr>
          <w:p w14:paraId="049844C1" w14:textId="77777777" w:rsidR="003917A2" w:rsidRPr="006D470A" w:rsidRDefault="003917A2" w:rsidP="007579C8">
            <w:pPr>
              <w:jc w:val="right"/>
              <w:rPr>
                <w:ins w:id="1328" w:author="SONY" w:date="2014-06-25T12:54:00Z"/>
                <w:rFonts w:ascii="Times New Roman" w:hAnsi="Times New Roman" w:cs="Times New Roman"/>
                <w:b/>
                <w:sz w:val="24"/>
                <w:szCs w:val="24"/>
              </w:rPr>
            </w:pPr>
            <w:ins w:id="1329" w:author="SONY" w:date="2014-06-25T12:54:00Z">
              <w:r w:rsidRPr="006D470A">
                <w:rPr>
                  <w:rFonts w:ascii="Times New Roman" w:hAnsi="Times New Roman" w:cs="Times New Roman"/>
                  <w:b/>
                  <w:sz w:val="24"/>
                  <w:szCs w:val="24"/>
                </w:rPr>
                <w:t>Special Requirements:</w:t>
              </w:r>
            </w:ins>
          </w:p>
        </w:tc>
        <w:tc>
          <w:tcPr>
            <w:tcW w:w="8004" w:type="dxa"/>
            <w:gridSpan w:val="3"/>
            <w:tcPrChange w:id="1330" w:author="SONY" w:date="2014-06-25T23:47:00Z">
              <w:tcPr>
                <w:tcW w:w="8004" w:type="dxa"/>
                <w:gridSpan w:val="3"/>
              </w:tcPr>
            </w:tcPrChange>
          </w:tcPr>
          <w:p w14:paraId="60926246" w14:textId="77777777" w:rsidR="003917A2" w:rsidRPr="006D470A" w:rsidRDefault="003917A2" w:rsidP="007579C8">
            <w:pPr>
              <w:rPr>
                <w:ins w:id="1331" w:author="SONY" w:date="2014-06-25T12:54:00Z"/>
                <w:rFonts w:ascii="Times New Roman" w:hAnsi="Times New Roman" w:cs="Times New Roman"/>
                <w:sz w:val="24"/>
                <w:szCs w:val="24"/>
              </w:rPr>
            </w:pPr>
            <w:ins w:id="1332" w:author="SONY" w:date="2014-06-25T12:54:00Z">
              <w:r w:rsidRPr="006D470A">
                <w:rPr>
                  <w:rFonts w:ascii="Times New Roman" w:hAnsi="Times New Roman" w:cs="Times New Roman"/>
                  <w:sz w:val="24"/>
                  <w:szCs w:val="24"/>
                </w:rPr>
                <w:t>N/A</w:t>
              </w:r>
            </w:ins>
          </w:p>
        </w:tc>
      </w:tr>
      <w:tr w:rsidR="003917A2" w:rsidRPr="006D470A" w14:paraId="50F4123E" w14:textId="77777777" w:rsidTr="00FE6002">
        <w:trPr>
          <w:trHeight w:val="592"/>
          <w:jc w:val="center"/>
          <w:ins w:id="1333" w:author="SONY" w:date="2014-06-25T12:54:00Z"/>
          <w:trPrChange w:id="1334" w:author="SONY" w:date="2014-06-25T23:47:00Z">
            <w:trPr>
              <w:trHeight w:val="592"/>
            </w:trPr>
          </w:trPrChange>
        </w:trPr>
        <w:tc>
          <w:tcPr>
            <w:tcW w:w="2584" w:type="dxa"/>
            <w:tcPrChange w:id="1335" w:author="SONY" w:date="2014-06-25T23:47:00Z">
              <w:tcPr>
                <w:tcW w:w="2584" w:type="dxa"/>
              </w:tcPr>
            </w:tcPrChange>
          </w:tcPr>
          <w:p w14:paraId="6F00BC00" w14:textId="77777777" w:rsidR="003917A2" w:rsidRPr="006D470A" w:rsidRDefault="003917A2" w:rsidP="007579C8">
            <w:pPr>
              <w:jc w:val="right"/>
              <w:rPr>
                <w:ins w:id="1336" w:author="SONY" w:date="2014-06-25T12:54:00Z"/>
                <w:rFonts w:ascii="Times New Roman" w:hAnsi="Times New Roman" w:cs="Times New Roman"/>
                <w:b/>
                <w:sz w:val="24"/>
                <w:szCs w:val="24"/>
              </w:rPr>
            </w:pPr>
            <w:ins w:id="1337" w:author="SONY" w:date="2014-06-25T12:54:00Z">
              <w:r w:rsidRPr="006D470A">
                <w:rPr>
                  <w:rFonts w:ascii="Times New Roman" w:hAnsi="Times New Roman" w:cs="Times New Roman"/>
                  <w:b/>
                  <w:sz w:val="24"/>
                  <w:szCs w:val="24"/>
                </w:rPr>
                <w:t>Assumptions:</w:t>
              </w:r>
            </w:ins>
          </w:p>
        </w:tc>
        <w:tc>
          <w:tcPr>
            <w:tcW w:w="8004" w:type="dxa"/>
            <w:gridSpan w:val="3"/>
            <w:tcPrChange w:id="1338" w:author="SONY" w:date="2014-06-25T23:47:00Z">
              <w:tcPr>
                <w:tcW w:w="8004" w:type="dxa"/>
                <w:gridSpan w:val="3"/>
              </w:tcPr>
            </w:tcPrChange>
          </w:tcPr>
          <w:p w14:paraId="0A393D5F" w14:textId="77777777" w:rsidR="003917A2" w:rsidRPr="006D470A" w:rsidRDefault="003917A2" w:rsidP="007579C8">
            <w:pPr>
              <w:rPr>
                <w:ins w:id="1339" w:author="SONY" w:date="2014-06-25T12:54:00Z"/>
                <w:rFonts w:ascii="Times New Roman" w:hAnsi="Times New Roman" w:cs="Times New Roman"/>
                <w:sz w:val="24"/>
                <w:szCs w:val="24"/>
              </w:rPr>
            </w:pPr>
            <w:ins w:id="1340" w:author="SONY" w:date="2014-06-25T12:54: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3917A2" w:rsidRPr="006D470A" w14:paraId="6A2A2E4A" w14:textId="77777777" w:rsidTr="00FE6002">
        <w:trPr>
          <w:trHeight w:val="477"/>
          <w:jc w:val="center"/>
          <w:ins w:id="1341" w:author="SONY" w:date="2014-06-25T12:54:00Z"/>
          <w:trPrChange w:id="1342" w:author="SONY" w:date="2014-06-25T23:47:00Z">
            <w:trPr>
              <w:trHeight w:val="477"/>
            </w:trPr>
          </w:trPrChange>
        </w:trPr>
        <w:tc>
          <w:tcPr>
            <w:tcW w:w="2584" w:type="dxa"/>
            <w:tcPrChange w:id="1343" w:author="SONY" w:date="2014-06-25T23:47:00Z">
              <w:tcPr>
                <w:tcW w:w="2584" w:type="dxa"/>
              </w:tcPr>
            </w:tcPrChange>
          </w:tcPr>
          <w:p w14:paraId="3E6CBF39" w14:textId="77777777" w:rsidR="003917A2" w:rsidRPr="006D470A" w:rsidRDefault="003917A2" w:rsidP="007579C8">
            <w:pPr>
              <w:jc w:val="right"/>
              <w:rPr>
                <w:ins w:id="1344" w:author="SONY" w:date="2014-06-25T12:54:00Z"/>
                <w:rFonts w:ascii="Times New Roman" w:hAnsi="Times New Roman" w:cs="Times New Roman"/>
                <w:b/>
                <w:sz w:val="24"/>
                <w:szCs w:val="24"/>
              </w:rPr>
            </w:pPr>
            <w:ins w:id="1345" w:author="SONY" w:date="2014-06-25T12:54:00Z">
              <w:r w:rsidRPr="006D470A">
                <w:rPr>
                  <w:rFonts w:ascii="Times New Roman" w:hAnsi="Times New Roman" w:cs="Times New Roman"/>
                  <w:b/>
                  <w:sz w:val="24"/>
                  <w:szCs w:val="24"/>
                </w:rPr>
                <w:t>Notes and Issues:</w:t>
              </w:r>
            </w:ins>
          </w:p>
        </w:tc>
        <w:tc>
          <w:tcPr>
            <w:tcW w:w="8004" w:type="dxa"/>
            <w:gridSpan w:val="3"/>
            <w:tcPrChange w:id="1346" w:author="SONY" w:date="2014-06-25T23:47:00Z">
              <w:tcPr>
                <w:tcW w:w="8004" w:type="dxa"/>
                <w:gridSpan w:val="3"/>
              </w:tcPr>
            </w:tcPrChange>
          </w:tcPr>
          <w:p w14:paraId="6CF0BA5B" w14:textId="77777777" w:rsidR="003917A2" w:rsidRPr="00CE4175" w:rsidRDefault="003917A2" w:rsidP="007579C8">
            <w:pPr>
              <w:rPr>
                <w:ins w:id="1347" w:author="SONY" w:date="2014-06-25T12:54:00Z"/>
                <w:rFonts w:ascii="Times New Roman" w:hAnsi="Times New Roman" w:cs="Times New Roman"/>
                <w:sz w:val="24"/>
                <w:szCs w:val="24"/>
                <w:cs/>
              </w:rPr>
            </w:pPr>
            <w:ins w:id="1348" w:author="SONY" w:date="2014-06-25T12:54:00Z">
              <w:r w:rsidRPr="006D470A">
                <w:rPr>
                  <w:rFonts w:ascii="Times New Roman" w:hAnsi="Times New Roman" w:cs="Times New Roman"/>
                  <w:sz w:val="24"/>
                  <w:szCs w:val="24"/>
                </w:rPr>
                <w:t>N/A</w:t>
              </w:r>
            </w:ins>
          </w:p>
        </w:tc>
      </w:tr>
    </w:tbl>
    <w:p w14:paraId="736505F1" w14:textId="77777777" w:rsidR="001C349E" w:rsidRDefault="001C349E" w:rsidP="00C11010">
      <w:pPr>
        <w:rPr>
          <w:sz w:val="24"/>
          <w:szCs w:val="24"/>
        </w:rPr>
      </w:pPr>
    </w:p>
    <w:p w14:paraId="05A1D129" w14:textId="77777777" w:rsidR="001C349E" w:rsidRDefault="001C349E"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349"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1350">
          <w:tblGrid>
            <w:gridCol w:w="2584"/>
            <w:gridCol w:w="2329"/>
            <w:gridCol w:w="2348"/>
            <w:gridCol w:w="3327"/>
          </w:tblGrid>
        </w:tblGridChange>
      </w:tblGrid>
      <w:tr w:rsidR="00E13D9F" w:rsidRPr="006D470A" w14:paraId="0EF3250D" w14:textId="77777777" w:rsidTr="00FE6002">
        <w:trPr>
          <w:trHeight w:val="254"/>
          <w:jc w:val="center"/>
          <w:ins w:id="1351" w:author="SONY" w:date="2014-06-25T13:07:00Z"/>
          <w:trPrChange w:id="1352" w:author="SONY" w:date="2014-06-25T23:47:00Z">
            <w:trPr>
              <w:trHeight w:val="254"/>
            </w:trPr>
          </w:trPrChange>
        </w:trPr>
        <w:tc>
          <w:tcPr>
            <w:tcW w:w="2584" w:type="dxa"/>
            <w:tcBorders>
              <w:top w:val="single" w:sz="12" w:space="0" w:color="auto"/>
              <w:bottom w:val="single" w:sz="6" w:space="0" w:color="auto"/>
            </w:tcBorders>
            <w:shd w:val="clear" w:color="auto" w:fill="F2F2F2"/>
            <w:tcPrChange w:id="1353" w:author="SONY" w:date="2014-06-25T23:47:00Z">
              <w:tcPr>
                <w:tcW w:w="2584" w:type="dxa"/>
                <w:tcBorders>
                  <w:top w:val="single" w:sz="12" w:space="0" w:color="auto"/>
                  <w:bottom w:val="single" w:sz="6" w:space="0" w:color="auto"/>
                </w:tcBorders>
                <w:shd w:val="clear" w:color="auto" w:fill="F2F2F2"/>
              </w:tcPr>
            </w:tcPrChange>
          </w:tcPr>
          <w:p w14:paraId="2F18AD41" w14:textId="77777777" w:rsidR="00E13D9F" w:rsidRPr="006D470A" w:rsidRDefault="00E13D9F" w:rsidP="007579C8">
            <w:pPr>
              <w:jc w:val="right"/>
              <w:rPr>
                <w:ins w:id="1354" w:author="SONY" w:date="2014-06-25T13:07:00Z"/>
                <w:rFonts w:ascii="Times New Roman" w:hAnsi="Times New Roman" w:cs="Times New Roman"/>
                <w:b/>
                <w:sz w:val="24"/>
                <w:szCs w:val="24"/>
              </w:rPr>
            </w:pPr>
            <w:ins w:id="1355" w:author="SONY" w:date="2014-06-25T13:07: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356" w:author="SONY" w:date="2014-06-25T23:47:00Z">
              <w:tcPr>
                <w:tcW w:w="8004" w:type="dxa"/>
                <w:gridSpan w:val="3"/>
                <w:tcBorders>
                  <w:top w:val="single" w:sz="12" w:space="0" w:color="auto"/>
                  <w:bottom w:val="single" w:sz="6" w:space="0" w:color="auto"/>
                </w:tcBorders>
                <w:shd w:val="clear" w:color="auto" w:fill="F2F2F2"/>
              </w:tcPr>
            </w:tcPrChange>
          </w:tcPr>
          <w:p w14:paraId="60BB5D32" w14:textId="7C812AA3" w:rsidR="00E13D9F" w:rsidRPr="006D470A" w:rsidRDefault="00E13D9F" w:rsidP="007579C8">
            <w:pPr>
              <w:rPr>
                <w:ins w:id="1357" w:author="SONY" w:date="2014-06-25T13:07:00Z"/>
                <w:rFonts w:ascii="Times New Roman" w:hAnsi="Times New Roman" w:cs="Times New Roman"/>
                <w:sz w:val="24"/>
                <w:szCs w:val="24"/>
              </w:rPr>
            </w:pPr>
            <w:ins w:id="1358" w:author="SONY" w:date="2014-06-25T13:07:00Z">
              <w:r>
                <w:rPr>
                  <w:rFonts w:ascii="Times New Roman" w:hAnsi="Times New Roman" w:cs="Times New Roman"/>
                  <w:sz w:val="24"/>
                  <w:szCs w:val="24"/>
                </w:rPr>
                <w:t>UC-08</w:t>
              </w:r>
            </w:ins>
          </w:p>
        </w:tc>
      </w:tr>
      <w:tr w:rsidR="00E13D9F" w:rsidRPr="006D470A" w14:paraId="04A19393" w14:textId="77777777" w:rsidTr="00FE6002">
        <w:trPr>
          <w:trHeight w:val="462"/>
          <w:jc w:val="center"/>
          <w:ins w:id="1359" w:author="SONY" w:date="2014-06-25T13:07:00Z"/>
          <w:trPrChange w:id="1360" w:author="SONY" w:date="2014-06-25T23:47:00Z">
            <w:trPr>
              <w:trHeight w:val="462"/>
            </w:trPr>
          </w:trPrChange>
        </w:trPr>
        <w:tc>
          <w:tcPr>
            <w:tcW w:w="2584" w:type="dxa"/>
            <w:tcBorders>
              <w:top w:val="single" w:sz="6" w:space="0" w:color="auto"/>
              <w:bottom w:val="single" w:sz="6" w:space="0" w:color="auto"/>
            </w:tcBorders>
            <w:shd w:val="clear" w:color="auto" w:fill="F2F2F2"/>
            <w:tcPrChange w:id="1361" w:author="SONY" w:date="2014-06-25T23:47:00Z">
              <w:tcPr>
                <w:tcW w:w="2584" w:type="dxa"/>
                <w:tcBorders>
                  <w:top w:val="single" w:sz="6" w:space="0" w:color="auto"/>
                  <w:bottom w:val="single" w:sz="6" w:space="0" w:color="auto"/>
                </w:tcBorders>
                <w:shd w:val="clear" w:color="auto" w:fill="F2F2F2"/>
              </w:tcPr>
            </w:tcPrChange>
          </w:tcPr>
          <w:p w14:paraId="20E12E0E" w14:textId="77777777" w:rsidR="00E13D9F" w:rsidRPr="006D470A" w:rsidRDefault="00E13D9F" w:rsidP="007579C8">
            <w:pPr>
              <w:jc w:val="right"/>
              <w:rPr>
                <w:ins w:id="1362" w:author="SONY" w:date="2014-06-25T13:07:00Z"/>
                <w:rFonts w:ascii="Times New Roman" w:hAnsi="Times New Roman" w:cs="Times New Roman"/>
                <w:b/>
                <w:sz w:val="24"/>
                <w:szCs w:val="24"/>
              </w:rPr>
            </w:pPr>
            <w:ins w:id="1363" w:author="SONY" w:date="2014-06-25T13:07: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364" w:author="SONY" w:date="2014-06-25T23:47:00Z">
              <w:tcPr>
                <w:tcW w:w="8004" w:type="dxa"/>
                <w:gridSpan w:val="3"/>
                <w:tcBorders>
                  <w:top w:val="single" w:sz="6" w:space="0" w:color="auto"/>
                  <w:bottom w:val="single" w:sz="6" w:space="0" w:color="auto"/>
                </w:tcBorders>
                <w:shd w:val="clear" w:color="auto" w:fill="F2F2F2"/>
              </w:tcPr>
            </w:tcPrChange>
          </w:tcPr>
          <w:p w14:paraId="79B089C0" w14:textId="77777777" w:rsidR="00E13D9F" w:rsidRPr="006D470A" w:rsidRDefault="00E13D9F" w:rsidP="007579C8">
            <w:pPr>
              <w:pStyle w:val="Hints"/>
              <w:rPr>
                <w:ins w:id="1365" w:author="SONY" w:date="2014-06-25T13:07:00Z"/>
                <w:rFonts w:ascii="Times New Roman" w:hAnsi="Times New Roman"/>
                <w:color w:val="auto"/>
                <w:sz w:val="24"/>
                <w:szCs w:val="24"/>
              </w:rPr>
            </w:pPr>
            <w:ins w:id="1366" w:author="SONY" w:date="2014-06-25T13:07:00Z">
              <w:r w:rsidRPr="006D470A">
                <w:rPr>
                  <w:rFonts w:ascii="Times New Roman" w:hAnsi="Times New Roman"/>
                  <w:color w:val="auto"/>
                  <w:sz w:val="24"/>
                  <w:szCs w:val="24"/>
                </w:rPr>
                <w:t xml:space="preserve">Display </w:t>
              </w:r>
              <w:r>
                <w:rPr>
                  <w:rFonts w:ascii="Times New Roman" w:hAnsi="Times New Roman"/>
                  <w:color w:val="auto"/>
                  <w:sz w:val="24"/>
                  <w:szCs w:val="24"/>
                </w:rPr>
                <w:t>appointment schedule(in website)</w:t>
              </w:r>
            </w:ins>
          </w:p>
        </w:tc>
      </w:tr>
      <w:tr w:rsidR="00E13D9F" w:rsidRPr="006D470A" w14:paraId="34BCD723" w14:textId="77777777" w:rsidTr="00FE6002">
        <w:trPr>
          <w:trHeight w:val="477"/>
          <w:jc w:val="center"/>
          <w:ins w:id="1367" w:author="SONY" w:date="2014-06-25T13:07:00Z"/>
          <w:trPrChange w:id="1368" w:author="SONY" w:date="2014-06-25T23:47:00Z">
            <w:trPr>
              <w:trHeight w:val="477"/>
            </w:trPr>
          </w:trPrChange>
        </w:trPr>
        <w:tc>
          <w:tcPr>
            <w:tcW w:w="2584" w:type="dxa"/>
            <w:tcBorders>
              <w:top w:val="single" w:sz="6" w:space="0" w:color="auto"/>
              <w:bottom w:val="single" w:sz="6" w:space="0" w:color="auto"/>
            </w:tcBorders>
            <w:shd w:val="clear" w:color="auto" w:fill="F2F2F2"/>
            <w:tcPrChange w:id="1369" w:author="SONY" w:date="2014-06-25T23:47:00Z">
              <w:tcPr>
                <w:tcW w:w="2584" w:type="dxa"/>
                <w:tcBorders>
                  <w:top w:val="single" w:sz="6" w:space="0" w:color="auto"/>
                  <w:bottom w:val="single" w:sz="6" w:space="0" w:color="auto"/>
                </w:tcBorders>
                <w:shd w:val="clear" w:color="auto" w:fill="F2F2F2"/>
              </w:tcPr>
            </w:tcPrChange>
          </w:tcPr>
          <w:p w14:paraId="45A71571" w14:textId="77777777" w:rsidR="00E13D9F" w:rsidRPr="006D470A" w:rsidRDefault="00E13D9F" w:rsidP="007579C8">
            <w:pPr>
              <w:jc w:val="right"/>
              <w:rPr>
                <w:ins w:id="1370" w:author="SONY" w:date="2014-06-25T13:07:00Z"/>
                <w:rFonts w:ascii="Times New Roman" w:hAnsi="Times New Roman" w:cs="Times New Roman"/>
                <w:b/>
                <w:sz w:val="24"/>
                <w:szCs w:val="24"/>
              </w:rPr>
            </w:pPr>
            <w:ins w:id="1371" w:author="SONY" w:date="2014-06-25T13:07: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372" w:author="SONY" w:date="2014-06-25T23:47:00Z">
              <w:tcPr>
                <w:tcW w:w="2329" w:type="dxa"/>
                <w:tcBorders>
                  <w:top w:val="single" w:sz="6" w:space="0" w:color="auto"/>
                  <w:bottom w:val="single" w:sz="6" w:space="0" w:color="auto"/>
                </w:tcBorders>
                <w:shd w:val="clear" w:color="auto" w:fill="F2F2F2"/>
              </w:tcPr>
            </w:tcPrChange>
          </w:tcPr>
          <w:p w14:paraId="35EE5BE1" w14:textId="77777777" w:rsidR="00E13D9F" w:rsidRPr="006D470A" w:rsidRDefault="00E13D9F" w:rsidP="007579C8">
            <w:pPr>
              <w:rPr>
                <w:ins w:id="1373" w:author="SONY" w:date="2014-06-25T13:07:00Z"/>
                <w:rFonts w:ascii="Times New Roman" w:hAnsi="Times New Roman" w:cs="Times New Roman"/>
                <w:sz w:val="24"/>
                <w:szCs w:val="24"/>
              </w:rPr>
            </w:pPr>
            <w:proofErr w:type="spellStart"/>
            <w:ins w:id="1374" w:author="SONY" w:date="2014-06-25T13:07: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1375" w:author="SONY" w:date="2014-06-25T23:47:00Z">
              <w:tcPr>
                <w:tcW w:w="2348" w:type="dxa"/>
                <w:tcBorders>
                  <w:top w:val="single" w:sz="6" w:space="0" w:color="auto"/>
                  <w:bottom w:val="single" w:sz="6" w:space="0" w:color="auto"/>
                </w:tcBorders>
                <w:shd w:val="clear" w:color="auto" w:fill="F2F2F2"/>
              </w:tcPr>
            </w:tcPrChange>
          </w:tcPr>
          <w:p w14:paraId="144799B0" w14:textId="77777777" w:rsidR="00E13D9F" w:rsidRPr="006D470A" w:rsidRDefault="00E13D9F" w:rsidP="007579C8">
            <w:pPr>
              <w:jc w:val="right"/>
              <w:rPr>
                <w:ins w:id="1376" w:author="SONY" w:date="2014-06-25T13:07:00Z"/>
                <w:rFonts w:ascii="Times New Roman" w:hAnsi="Times New Roman" w:cs="Times New Roman"/>
                <w:b/>
                <w:sz w:val="24"/>
                <w:szCs w:val="24"/>
              </w:rPr>
            </w:pPr>
            <w:ins w:id="1377" w:author="SONY" w:date="2014-06-25T13:07: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378" w:author="SONY" w:date="2014-06-25T23:47:00Z">
              <w:tcPr>
                <w:tcW w:w="3327" w:type="dxa"/>
                <w:tcBorders>
                  <w:top w:val="single" w:sz="6" w:space="0" w:color="auto"/>
                  <w:bottom w:val="single" w:sz="6" w:space="0" w:color="auto"/>
                </w:tcBorders>
                <w:shd w:val="clear" w:color="auto" w:fill="F2F2F2"/>
              </w:tcPr>
            </w:tcPrChange>
          </w:tcPr>
          <w:p w14:paraId="19DFAB57" w14:textId="77777777" w:rsidR="00E13D9F" w:rsidRPr="006D470A" w:rsidRDefault="00E13D9F" w:rsidP="007579C8">
            <w:pPr>
              <w:rPr>
                <w:ins w:id="1379" w:author="SONY" w:date="2014-06-25T13:07:00Z"/>
                <w:rFonts w:ascii="Times New Roman" w:hAnsi="Times New Roman" w:cs="Times New Roman"/>
                <w:sz w:val="24"/>
                <w:szCs w:val="24"/>
              </w:rPr>
            </w:pPr>
            <w:proofErr w:type="spellStart"/>
            <w:ins w:id="1380" w:author="SONY" w:date="2014-06-25T13:07: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E13D9F" w:rsidRPr="006D470A" w14:paraId="22BBE0B3" w14:textId="77777777" w:rsidTr="00FE6002">
        <w:trPr>
          <w:trHeight w:val="477"/>
          <w:jc w:val="center"/>
          <w:ins w:id="1381" w:author="SONY" w:date="2014-06-25T13:07:00Z"/>
          <w:trPrChange w:id="1382" w:author="SONY" w:date="2014-06-25T23:47:00Z">
            <w:trPr>
              <w:trHeight w:val="477"/>
            </w:trPr>
          </w:trPrChange>
        </w:trPr>
        <w:tc>
          <w:tcPr>
            <w:tcW w:w="2584" w:type="dxa"/>
            <w:tcBorders>
              <w:top w:val="single" w:sz="6" w:space="0" w:color="auto"/>
              <w:bottom w:val="single" w:sz="6" w:space="0" w:color="auto"/>
            </w:tcBorders>
            <w:shd w:val="clear" w:color="auto" w:fill="F2F2F2"/>
            <w:tcPrChange w:id="1383" w:author="SONY" w:date="2014-06-25T23:47:00Z">
              <w:tcPr>
                <w:tcW w:w="2584" w:type="dxa"/>
                <w:tcBorders>
                  <w:top w:val="single" w:sz="6" w:space="0" w:color="auto"/>
                  <w:bottom w:val="single" w:sz="6" w:space="0" w:color="auto"/>
                </w:tcBorders>
                <w:shd w:val="clear" w:color="auto" w:fill="F2F2F2"/>
              </w:tcPr>
            </w:tcPrChange>
          </w:tcPr>
          <w:p w14:paraId="4B962BD6" w14:textId="77777777" w:rsidR="00E13D9F" w:rsidRPr="006D470A" w:rsidRDefault="00E13D9F" w:rsidP="007579C8">
            <w:pPr>
              <w:jc w:val="right"/>
              <w:rPr>
                <w:ins w:id="1384" w:author="SONY" w:date="2014-06-25T13:07:00Z"/>
                <w:rFonts w:ascii="Times New Roman" w:hAnsi="Times New Roman" w:cs="Times New Roman"/>
                <w:b/>
                <w:sz w:val="24"/>
                <w:szCs w:val="24"/>
              </w:rPr>
            </w:pPr>
            <w:ins w:id="1385" w:author="SONY" w:date="2014-06-25T13:07: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386" w:author="SONY" w:date="2014-06-25T23:47:00Z">
              <w:tcPr>
                <w:tcW w:w="2329" w:type="dxa"/>
                <w:tcBorders>
                  <w:top w:val="single" w:sz="6" w:space="0" w:color="auto"/>
                  <w:bottom w:val="single" w:sz="6" w:space="0" w:color="auto"/>
                </w:tcBorders>
                <w:shd w:val="clear" w:color="auto" w:fill="F2F2F2"/>
              </w:tcPr>
            </w:tcPrChange>
          </w:tcPr>
          <w:p w14:paraId="5B1C8D94" w14:textId="77777777" w:rsidR="00E13D9F" w:rsidRPr="006D470A" w:rsidRDefault="00E13D9F" w:rsidP="007579C8">
            <w:pPr>
              <w:rPr>
                <w:ins w:id="1387" w:author="SONY" w:date="2014-06-25T13:07:00Z"/>
                <w:rFonts w:ascii="Times New Roman" w:hAnsi="Times New Roman" w:cs="Times New Roman"/>
                <w:sz w:val="24"/>
                <w:szCs w:val="24"/>
              </w:rPr>
            </w:pPr>
            <w:ins w:id="1388" w:author="SONY" w:date="2014-06-25T13:07: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1389" w:author="SONY" w:date="2014-06-25T23:47:00Z">
              <w:tcPr>
                <w:tcW w:w="2348" w:type="dxa"/>
                <w:tcBorders>
                  <w:top w:val="single" w:sz="6" w:space="0" w:color="auto"/>
                  <w:bottom w:val="single" w:sz="6" w:space="0" w:color="auto"/>
                </w:tcBorders>
                <w:shd w:val="clear" w:color="auto" w:fill="F2F2F2"/>
              </w:tcPr>
            </w:tcPrChange>
          </w:tcPr>
          <w:p w14:paraId="717042A0" w14:textId="77777777" w:rsidR="00E13D9F" w:rsidRPr="006D470A" w:rsidRDefault="00E13D9F" w:rsidP="007579C8">
            <w:pPr>
              <w:jc w:val="right"/>
              <w:rPr>
                <w:ins w:id="1390" w:author="SONY" w:date="2014-06-25T13:07:00Z"/>
                <w:rFonts w:ascii="Times New Roman" w:hAnsi="Times New Roman" w:cs="Times New Roman"/>
                <w:b/>
                <w:sz w:val="24"/>
                <w:szCs w:val="24"/>
              </w:rPr>
            </w:pPr>
            <w:ins w:id="1391" w:author="SONY" w:date="2014-06-25T13:07: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392" w:author="SONY" w:date="2014-06-25T23:47:00Z">
              <w:tcPr>
                <w:tcW w:w="3327" w:type="dxa"/>
                <w:tcBorders>
                  <w:top w:val="single" w:sz="6" w:space="0" w:color="auto"/>
                  <w:bottom w:val="single" w:sz="6" w:space="0" w:color="auto"/>
                </w:tcBorders>
                <w:shd w:val="clear" w:color="auto" w:fill="F2F2F2"/>
              </w:tcPr>
            </w:tcPrChange>
          </w:tcPr>
          <w:p w14:paraId="7AB8E87C" w14:textId="77777777" w:rsidR="00E13D9F" w:rsidRPr="006D470A" w:rsidRDefault="00E13D9F" w:rsidP="007579C8">
            <w:pPr>
              <w:rPr>
                <w:ins w:id="1393" w:author="SONY" w:date="2014-06-25T13:07:00Z"/>
                <w:rFonts w:ascii="Times New Roman" w:hAnsi="Times New Roman" w:cs="Times New Roman"/>
                <w:sz w:val="24"/>
                <w:szCs w:val="24"/>
              </w:rPr>
            </w:pPr>
            <w:ins w:id="1394" w:author="SONY" w:date="2014-06-25T13:07: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E13D9F" w:rsidRPr="006D470A" w14:paraId="2A6F6112" w14:textId="77777777" w:rsidTr="00FE6002">
        <w:trPr>
          <w:trHeight w:val="477"/>
          <w:jc w:val="center"/>
          <w:ins w:id="1395" w:author="SONY" w:date="2014-06-25T13:07:00Z"/>
          <w:trPrChange w:id="1396" w:author="SONY" w:date="2014-06-25T23:47:00Z">
            <w:trPr>
              <w:trHeight w:val="477"/>
            </w:trPr>
          </w:trPrChange>
        </w:trPr>
        <w:tc>
          <w:tcPr>
            <w:tcW w:w="2584" w:type="dxa"/>
            <w:tcBorders>
              <w:top w:val="single" w:sz="6" w:space="0" w:color="auto"/>
            </w:tcBorders>
            <w:tcPrChange w:id="1397" w:author="SONY" w:date="2014-06-25T23:47:00Z">
              <w:tcPr>
                <w:tcW w:w="2584" w:type="dxa"/>
                <w:tcBorders>
                  <w:top w:val="single" w:sz="6" w:space="0" w:color="auto"/>
                </w:tcBorders>
              </w:tcPr>
            </w:tcPrChange>
          </w:tcPr>
          <w:p w14:paraId="1CA7EC0D" w14:textId="77777777" w:rsidR="00E13D9F" w:rsidRPr="006D470A" w:rsidRDefault="00E13D9F" w:rsidP="007579C8">
            <w:pPr>
              <w:jc w:val="right"/>
              <w:rPr>
                <w:ins w:id="1398" w:author="SONY" w:date="2014-06-25T13:07:00Z"/>
                <w:rFonts w:ascii="Times New Roman" w:hAnsi="Times New Roman" w:cs="Times New Roman"/>
                <w:b/>
                <w:sz w:val="24"/>
                <w:szCs w:val="24"/>
              </w:rPr>
            </w:pPr>
            <w:ins w:id="1399" w:author="SONY" w:date="2014-06-25T13:07:00Z">
              <w:r w:rsidRPr="006D470A">
                <w:rPr>
                  <w:rFonts w:ascii="Times New Roman" w:hAnsi="Times New Roman" w:cs="Times New Roman"/>
                  <w:b/>
                  <w:sz w:val="24"/>
                  <w:szCs w:val="24"/>
                </w:rPr>
                <w:lastRenderedPageBreak/>
                <w:t>Actors:</w:t>
              </w:r>
            </w:ins>
          </w:p>
        </w:tc>
        <w:tc>
          <w:tcPr>
            <w:tcW w:w="8004" w:type="dxa"/>
            <w:gridSpan w:val="3"/>
            <w:tcBorders>
              <w:top w:val="single" w:sz="6" w:space="0" w:color="auto"/>
            </w:tcBorders>
            <w:tcPrChange w:id="1400" w:author="SONY" w:date="2014-06-25T23:47:00Z">
              <w:tcPr>
                <w:tcW w:w="8004" w:type="dxa"/>
                <w:gridSpan w:val="3"/>
                <w:tcBorders>
                  <w:top w:val="single" w:sz="6" w:space="0" w:color="auto"/>
                </w:tcBorders>
              </w:tcPr>
            </w:tcPrChange>
          </w:tcPr>
          <w:p w14:paraId="71176AF6" w14:textId="77777777" w:rsidR="00E13D9F" w:rsidRPr="006D470A" w:rsidRDefault="00E13D9F" w:rsidP="007579C8">
            <w:pPr>
              <w:rPr>
                <w:ins w:id="1401" w:author="SONY" w:date="2014-06-25T13:07:00Z"/>
                <w:rFonts w:ascii="Times New Roman" w:hAnsi="Times New Roman" w:cs="Times New Roman"/>
                <w:sz w:val="24"/>
                <w:szCs w:val="24"/>
              </w:rPr>
            </w:pPr>
            <w:ins w:id="1402" w:author="SONY" w:date="2014-06-25T13:07:00Z">
              <w:r>
                <w:rPr>
                  <w:rFonts w:ascii="Times New Roman" w:hAnsi="Times New Roman" w:cs="Times New Roman"/>
                  <w:sz w:val="24"/>
                  <w:szCs w:val="24"/>
                </w:rPr>
                <w:t>Patient, Officer, Dentist</w:t>
              </w:r>
            </w:ins>
          </w:p>
        </w:tc>
      </w:tr>
      <w:tr w:rsidR="00E13D9F" w:rsidRPr="006D470A" w14:paraId="7A96D765" w14:textId="77777777" w:rsidTr="00FE6002">
        <w:trPr>
          <w:trHeight w:val="701"/>
          <w:jc w:val="center"/>
          <w:ins w:id="1403" w:author="SONY" w:date="2014-06-25T13:07:00Z"/>
          <w:trPrChange w:id="1404" w:author="SONY" w:date="2014-06-25T23:47:00Z">
            <w:trPr>
              <w:trHeight w:val="701"/>
            </w:trPr>
          </w:trPrChange>
        </w:trPr>
        <w:tc>
          <w:tcPr>
            <w:tcW w:w="2584" w:type="dxa"/>
            <w:tcPrChange w:id="1405" w:author="SONY" w:date="2014-06-25T23:47:00Z">
              <w:tcPr>
                <w:tcW w:w="2584" w:type="dxa"/>
              </w:tcPr>
            </w:tcPrChange>
          </w:tcPr>
          <w:p w14:paraId="0DEBB334" w14:textId="77777777" w:rsidR="00E13D9F" w:rsidRPr="006D470A" w:rsidRDefault="00E13D9F" w:rsidP="007579C8">
            <w:pPr>
              <w:jc w:val="right"/>
              <w:rPr>
                <w:ins w:id="1406" w:author="SONY" w:date="2014-06-25T13:07:00Z"/>
                <w:rFonts w:ascii="Times New Roman" w:hAnsi="Times New Roman" w:cs="Times New Roman"/>
                <w:b/>
                <w:sz w:val="24"/>
                <w:szCs w:val="24"/>
              </w:rPr>
            </w:pPr>
            <w:ins w:id="1407" w:author="SONY" w:date="2014-06-25T13:07:00Z">
              <w:r w:rsidRPr="006D470A">
                <w:rPr>
                  <w:rFonts w:ascii="Times New Roman" w:hAnsi="Times New Roman" w:cs="Times New Roman"/>
                  <w:b/>
                  <w:sz w:val="24"/>
                  <w:szCs w:val="24"/>
                </w:rPr>
                <w:t>Description:</w:t>
              </w:r>
            </w:ins>
          </w:p>
        </w:tc>
        <w:tc>
          <w:tcPr>
            <w:tcW w:w="8004" w:type="dxa"/>
            <w:gridSpan w:val="3"/>
            <w:tcPrChange w:id="1408" w:author="SONY" w:date="2014-06-25T23:47:00Z">
              <w:tcPr>
                <w:tcW w:w="8004" w:type="dxa"/>
                <w:gridSpan w:val="3"/>
              </w:tcPr>
            </w:tcPrChange>
          </w:tcPr>
          <w:p w14:paraId="26468631" w14:textId="77777777" w:rsidR="00E13D9F" w:rsidRPr="0067614F" w:rsidRDefault="00E13D9F" w:rsidP="007579C8">
            <w:pPr>
              <w:rPr>
                <w:ins w:id="1409" w:author="SONY" w:date="2014-06-25T13:07:00Z"/>
                <w:rFonts w:ascii="Times" w:hAnsi="Times" w:cs="Times New Roman"/>
                <w:color w:val="A6A6A6"/>
                <w:sz w:val="24"/>
                <w:szCs w:val="24"/>
              </w:rPr>
            </w:pPr>
            <w:ins w:id="1410" w:author="SONY" w:date="2014-06-25T13:07:00Z">
              <w:r>
                <w:rPr>
                  <w:rStyle w:val="words"/>
                  <w:rFonts w:ascii="Times" w:hAnsi="Times"/>
                  <w:sz w:val="24"/>
                  <w:szCs w:val="24"/>
                </w:rPr>
                <w:t>User</w:t>
              </w:r>
              <w:r w:rsidRPr="0067614F">
                <w:rPr>
                  <w:rStyle w:val="words"/>
                  <w:rFonts w:ascii="Times" w:hAnsi="Times"/>
                  <w:sz w:val="24"/>
                  <w:szCs w:val="24"/>
                </w:rPr>
                <w:t xml:space="preserve"> can view </w:t>
              </w:r>
              <w:r>
                <w:rPr>
                  <w:rStyle w:val="words"/>
                  <w:rFonts w:ascii="Times" w:hAnsi="Times"/>
                  <w:sz w:val="24"/>
                  <w:szCs w:val="24"/>
                </w:rPr>
                <w:t>all appointment in the dental clinic calendar</w:t>
              </w:r>
              <w:r w:rsidRPr="0067614F">
                <w:rPr>
                  <w:rStyle w:val="words"/>
                  <w:rFonts w:ascii="Times" w:hAnsi="Times"/>
                  <w:sz w:val="24"/>
                  <w:szCs w:val="24"/>
                </w:rPr>
                <w:t xml:space="preserve"> </w:t>
              </w:r>
              <w:r>
                <w:rPr>
                  <w:rStyle w:val="words"/>
                  <w:rFonts w:ascii="Times" w:hAnsi="Times"/>
                  <w:sz w:val="24"/>
                  <w:szCs w:val="24"/>
                </w:rPr>
                <w:t>which provide in the website</w:t>
              </w:r>
            </w:ins>
          </w:p>
        </w:tc>
      </w:tr>
      <w:tr w:rsidR="00E13D9F" w:rsidRPr="006D470A" w14:paraId="33394380" w14:textId="77777777" w:rsidTr="00FE6002">
        <w:trPr>
          <w:trHeight w:val="477"/>
          <w:jc w:val="center"/>
          <w:ins w:id="1411" w:author="SONY" w:date="2014-06-25T13:07:00Z"/>
          <w:trPrChange w:id="1412" w:author="SONY" w:date="2014-06-25T23:47:00Z">
            <w:trPr>
              <w:trHeight w:val="477"/>
            </w:trPr>
          </w:trPrChange>
        </w:trPr>
        <w:tc>
          <w:tcPr>
            <w:tcW w:w="2584" w:type="dxa"/>
            <w:tcPrChange w:id="1413" w:author="SONY" w:date="2014-06-25T23:47:00Z">
              <w:tcPr>
                <w:tcW w:w="2584" w:type="dxa"/>
              </w:tcPr>
            </w:tcPrChange>
          </w:tcPr>
          <w:p w14:paraId="07D2367B" w14:textId="77777777" w:rsidR="00E13D9F" w:rsidRPr="006D470A" w:rsidRDefault="00E13D9F" w:rsidP="007579C8">
            <w:pPr>
              <w:jc w:val="right"/>
              <w:rPr>
                <w:ins w:id="1414" w:author="SONY" w:date="2014-06-25T13:07:00Z"/>
                <w:rFonts w:ascii="Times New Roman" w:hAnsi="Times New Roman" w:cs="Times New Roman"/>
                <w:b/>
                <w:sz w:val="24"/>
                <w:szCs w:val="24"/>
              </w:rPr>
            </w:pPr>
            <w:ins w:id="1415" w:author="SONY" w:date="2014-06-25T13:07:00Z">
              <w:r w:rsidRPr="006D470A">
                <w:rPr>
                  <w:rFonts w:ascii="Times New Roman" w:hAnsi="Times New Roman" w:cs="Times New Roman"/>
                  <w:b/>
                  <w:sz w:val="24"/>
                  <w:szCs w:val="24"/>
                </w:rPr>
                <w:t>Trigger:</w:t>
              </w:r>
            </w:ins>
          </w:p>
        </w:tc>
        <w:tc>
          <w:tcPr>
            <w:tcW w:w="8004" w:type="dxa"/>
            <w:gridSpan w:val="3"/>
            <w:tcPrChange w:id="1416" w:author="SONY" w:date="2014-06-25T23:47:00Z">
              <w:tcPr>
                <w:tcW w:w="8004" w:type="dxa"/>
                <w:gridSpan w:val="3"/>
              </w:tcPr>
            </w:tcPrChange>
          </w:tcPr>
          <w:p w14:paraId="2680B8AB" w14:textId="77777777" w:rsidR="00E13D9F" w:rsidRPr="006D470A" w:rsidRDefault="00E13D9F" w:rsidP="007579C8">
            <w:pPr>
              <w:rPr>
                <w:ins w:id="1417" w:author="SONY" w:date="2014-06-25T13:07:00Z"/>
                <w:rFonts w:ascii="Times New Roman" w:hAnsi="Times New Roman" w:cs="Times New Roman"/>
                <w:sz w:val="24"/>
                <w:szCs w:val="24"/>
              </w:rPr>
            </w:pPr>
            <w:ins w:id="1418" w:author="SONY" w:date="2014-06-25T13:07:00Z">
              <w:r>
                <w:rPr>
                  <w:rFonts w:ascii="Times New Roman" w:hAnsi="Times New Roman" w:cs="Times New Roman"/>
                  <w:sz w:val="24"/>
                  <w:szCs w:val="24"/>
                </w:rPr>
                <w:t>User selects calendar menu</w:t>
              </w:r>
            </w:ins>
          </w:p>
        </w:tc>
      </w:tr>
      <w:tr w:rsidR="00E13D9F" w:rsidRPr="006D470A" w14:paraId="378D8E46" w14:textId="77777777" w:rsidTr="00FE6002">
        <w:trPr>
          <w:trHeight w:val="246"/>
          <w:jc w:val="center"/>
          <w:ins w:id="1419" w:author="SONY" w:date="2014-06-25T13:07:00Z"/>
          <w:trPrChange w:id="1420" w:author="SONY" w:date="2014-06-25T23:47:00Z">
            <w:trPr>
              <w:trHeight w:val="246"/>
            </w:trPr>
          </w:trPrChange>
        </w:trPr>
        <w:tc>
          <w:tcPr>
            <w:tcW w:w="2584" w:type="dxa"/>
            <w:tcPrChange w:id="1421" w:author="SONY" w:date="2014-06-25T23:47:00Z">
              <w:tcPr>
                <w:tcW w:w="2584" w:type="dxa"/>
              </w:tcPr>
            </w:tcPrChange>
          </w:tcPr>
          <w:p w14:paraId="36DF5500" w14:textId="77777777" w:rsidR="00E13D9F" w:rsidRPr="006D470A" w:rsidRDefault="00E13D9F" w:rsidP="007579C8">
            <w:pPr>
              <w:jc w:val="right"/>
              <w:rPr>
                <w:ins w:id="1422" w:author="SONY" w:date="2014-06-25T13:07:00Z"/>
                <w:rFonts w:ascii="Times New Roman" w:hAnsi="Times New Roman" w:cs="Times New Roman"/>
                <w:b/>
                <w:sz w:val="24"/>
                <w:szCs w:val="24"/>
              </w:rPr>
            </w:pPr>
            <w:ins w:id="1423" w:author="SONY" w:date="2014-06-25T13:07:00Z">
              <w:r w:rsidRPr="006D470A">
                <w:rPr>
                  <w:rFonts w:ascii="Times New Roman" w:hAnsi="Times New Roman" w:cs="Times New Roman"/>
                  <w:b/>
                  <w:sz w:val="24"/>
                  <w:szCs w:val="24"/>
                </w:rPr>
                <w:t>Preconditions:</w:t>
              </w:r>
            </w:ins>
          </w:p>
        </w:tc>
        <w:tc>
          <w:tcPr>
            <w:tcW w:w="8004" w:type="dxa"/>
            <w:gridSpan w:val="3"/>
            <w:tcPrChange w:id="1424" w:author="SONY" w:date="2014-06-25T23:47:00Z">
              <w:tcPr>
                <w:tcW w:w="8004" w:type="dxa"/>
                <w:gridSpan w:val="3"/>
              </w:tcPr>
            </w:tcPrChange>
          </w:tcPr>
          <w:p w14:paraId="30CCB020" w14:textId="77777777" w:rsidR="00E13D9F" w:rsidRPr="006D470A" w:rsidRDefault="00E13D9F" w:rsidP="007579C8">
            <w:pPr>
              <w:rPr>
                <w:ins w:id="1425" w:author="SONY" w:date="2014-06-25T13:07:00Z"/>
                <w:rFonts w:ascii="Times New Roman" w:hAnsi="Times New Roman" w:cs="Times New Roman"/>
                <w:bCs/>
                <w:sz w:val="24"/>
                <w:szCs w:val="24"/>
              </w:rPr>
            </w:pPr>
            <w:ins w:id="1426" w:author="SONY" w:date="2014-06-25T13:07: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E13D9F" w:rsidRPr="006D470A" w14:paraId="112D0B76" w14:textId="77777777" w:rsidTr="00FE6002">
        <w:trPr>
          <w:trHeight w:val="462"/>
          <w:jc w:val="center"/>
          <w:ins w:id="1427" w:author="SONY" w:date="2014-06-25T13:07:00Z"/>
          <w:trPrChange w:id="1428" w:author="SONY" w:date="2014-06-25T23:47:00Z">
            <w:trPr>
              <w:trHeight w:val="462"/>
            </w:trPr>
          </w:trPrChange>
        </w:trPr>
        <w:tc>
          <w:tcPr>
            <w:tcW w:w="2584" w:type="dxa"/>
            <w:tcPrChange w:id="1429" w:author="SONY" w:date="2014-06-25T23:47:00Z">
              <w:tcPr>
                <w:tcW w:w="2584" w:type="dxa"/>
              </w:tcPr>
            </w:tcPrChange>
          </w:tcPr>
          <w:p w14:paraId="4C97D451" w14:textId="77777777" w:rsidR="00E13D9F" w:rsidRPr="006D470A" w:rsidRDefault="00E13D9F" w:rsidP="007579C8">
            <w:pPr>
              <w:jc w:val="right"/>
              <w:rPr>
                <w:ins w:id="1430" w:author="SONY" w:date="2014-06-25T13:07:00Z"/>
                <w:rFonts w:ascii="Times New Roman" w:hAnsi="Times New Roman" w:cs="Times New Roman"/>
                <w:b/>
                <w:sz w:val="24"/>
                <w:szCs w:val="24"/>
              </w:rPr>
            </w:pPr>
            <w:proofErr w:type="spellStart"/>
            <w:ins w:id="1431" w:author="SONY" w:date="2014-06-25T13:07: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432" w:author="SONY" w:date="2014-06-25T23:47:00Z">
              <w:tcPr>
                <w:tcW w:w="8004" w:type="dxa"/>
                <w:gridSpan w:val="3"/>
              </w:tcPr>
            </w:tcPrChange>
          </w:tcPr>
          <w:p w14:paraId="77B90CCD" w14:textId="77777777" w:rsidR="00E13D9F" w:rsidRPr="006D470A" w:rsidRDefault="00E13D9F" w:rsidP="007579C8">
            <w:pPr>
              <w:rPr>
                <w:ins w:id="1433" w:author="SONY" w:date="2014-06-25T13:07:00Z"/>
                <w:rFonts w:ascii="Times New Roman" w:hAnsi="Times New Roman" w:cs="Times New Roman"/>
                <w:sz w:val="24"/>
                <w:szCs w:val="24"/>
              </w:rPr>
            </w:pPr>
            <w:ins w:id="1434" w:author="SONY" w:date="2014-06-25T13:07:00Z">
              <w:r>
                <w:rPr>
                  <w:rFonts w:ascii="Times New Roman" w:hAnsi="Times New Roman" w:cs="Times New Roman"/>
                  <w:sz w:val="24"/>
                  <w:szCs w:val="24"/>
                </w:rPr>
                <w:t>User can view all appointment schedule</w:t>
              </w:r>
            </w:ins>
          </w:p>
        </w:tc>
      </w:tr>
      <w:tr w:rsidR="00E13D9F" w:rsidRPr="006D470A" w14:paraId="3E4C50A0" w14:textId="77777777" w:rsidTr="00FE6002">
        <w:trPr>
          <w:trHeight w:val="769"/>
          <w:jc w:val="center"/>
          <w:ins w:id="1435" w:author="SONY" w:date="2014-06-25T13:07:00Z"/>
          <w:trPrChange w:id="1436" w:author="SONY" w:date="2014-06-25T23:47:00Z">
            <w:trPr>
              <w:trHeight w:val="769"/>
            </w:trPr>
          </w:trPrChange>
        </w:trPr>
        <w:tc>
          <w:tcPr>
            <w:tcW w:w="2584" w:type="dxa"/>
            <w:tcPrChange w:id="1437" w:author="SONY" w:date="2014-06-25T23:47:00Z">
              <w:tcPr>
                <w:tcW w:w="2584" w:type="dxa"/>
              </w:tcPr>
            </w:tcPrChange>
          </w:tcPr>
          <w:p w14:paraId="081D726E" w14:textId="77777777" w:rsidR="00E13D9F" w:rsidRPr="006D470A" w:rsidRDefault="00E13D9F" w:rsidP="007579C8">
            <w:pPr>
              <w:jc w:val="right"/>
              <w:rPr>
                <w:ins w:id="1438" w:author="SONY" w:date="2014-06-25T13:07:00Z"/>
                <w:rFonts w:ascii="Times New Roman" w:hAnsi="Times New Roman" w:cs="Times New Roman"/>
                <w:b/>
                <w:sz w:val="24"/>
                <w:szCs w:val="24"/>
              </w:rPr>
            </w:pPr>
            <w:ins w:id="1439" w:author="SONY" w:date="2014-06-25T13:07:00Z">
              <w:r w:rsidRPr="006D470A">
                <w:rPr>
                  <w:rFonts w:ascii="Times New Roman" w:hAnsi="Times New Roman" w:cs="Times New Roman"/>
                  <w:b/>
                  <w:sz w:val="24"/>
                  <w:szCs w:val="24"/>
                </w:rPr>
                <w:t>Normal Flow:</w:t>
              </w:r>
            </w:ins>
          </w:p>
        </w:tc>
        <w:tc>
          <w:tcPr>
            <w:tcW w:w="8004" w:type="dxa"/>
            <w:gridSpan w:val="3"/>
            <w:tcPrChange w:id="1440" w:author="SONY" w:date="2014-06-25T23:47:00Z">
              <w:tcPr>
                <w:tcW w:w="8004" w:type="dxa"/>
                <w:gridSpan w:val="3"/>
              </w:tcPr>
            </w:tcPrChange>
          </w:tcPr>
          <w:p w14:paraId="6CBBA127" w14:textId="77777777" w:rsidR="00E13D9F" w:rsidRDefault="00E13D9F" w:rsidP="00E13D9F">
            <w:pPr>
              <w:pStyle w:val="ListParagraph"/>
              <w:numPr>
                <w:ilvl w:val="0"/>
                <w:numId w:val="32"/>
              </w:numPr>
              <w:rPr>
                <w:ins w:id="1441" w:author="SONY" w:date="2014-06-25T13:07:00Z"/>
                <w:rFonts w:ascii="Times New Roman" w:hAnsi="Times New Roman" w:cs="Times New Roman"/>
                <w:sz w:val="24"/>
                <w:szCs w:val="24"/>
              </w:rPr>
            </w:pPr>
            <w:ins w:id="1442" w:author="SONY" w:date="2014-06-25T13:07:00Z">
              <w:r>
                <w:rPr>
                  <w:rFonts w:ascii="Times New Roman" w:hAnsi="Times New Roman" w:cs="Times New Roman"/>
                  <w:sz w:val="24"/>
                  <w:szCs w:val="24"/>
                </w:rPr>
                <w:t>User selects patients’ schedule menu</w:t>
              </w:r>
            </w:ins>
          </w:p>
          <w:p w14:paraId="75224209" w14:textId="77777777" w:rsidR="00E13D9F" w:rsidRPr="00A77153" w:rsidRDefault="00E13D9F" w:rsidP="00E13D9F">
            <w:pPr>
              <w:pStyle w:val="ListParagraph"/>
              <w:numPr>
                <w:ilvl w:val="0"/>
                <w:numId w:val="32"/>
              </w:numPr>
              <w:rPr>
                <w:ins w:id="1443" w:author="SONY" w:date="2014-06-25T13:07:00Z"/>
                <w:rFonts w:ascii="Times New Roman" w:hAnsi="Times New Roman" w:cs="Times New Roman"/>
                <w:sz w:val="24"/>
                <w:szCs w:val="24"/>
              </w:rPr>
            </w:pPr>
            <w:ins w:id="1444" w:author="SONY" w:date="2014-06-25T13:07:00Z">
              <w:r w:rsidRPr="00BD224D">
                <w:rPr>
                  <w:rFonts w:ascii="Times New Roman" w:hAnsi="Times New Roman" w:cs="Times New Roman"/>
                  <w:sz w:val="24"/>
                  <w:szCs w:val="32"/>
                </w:rPr>
                <w:t xml:space="preserve">System shall provide all appointment schedule of dental clinic in </w:t>
              </w:r>
              <w:r>
                <w:rPr>
                  <w:rFonts w:ascii="Times New Roman" w:hAnsi="Times New Roman" w:cs="Times New Roman"/>
                  <w:sz w:val="24"/>
                  <w:szCs w:val="32"/>
                </w:rPr>
                <w:t>website</w:t>
              </w:r>
            </w:ins>
          </w:p>
        </w:tc>
      </w:tr>
      <w:tr w:rsidR="00E13D9F" w:rsidRPr="006D470A" w14:paraId="188EE727" w14:textId="77777777" w:rsidTr="00FE6002">
        <w:trPr>
          <w:trHeight w:val="552"/>
          <w:jc w:val="center"/>
          <w:ins w:id="1445" w:author="SONY" w:date="2014-06-25T13:07:00Z"/>
          <w:trPrChange w:id="1446" w:author="SONY" w:date="2014-06-25T23:47:00Z">
            <w:trPr>
              <w:trHeight w:val="552"/>
            </w:trPr>
          </w:trPrChange>
        </w:trPr>
        <w:tc>
          <w:tcPr>
            <w:tcW w:w="2584" w:type="dxa"/>
            <w:tcPrChange w:id="1447" w:author="SONY" w:date="2014-06-25T23:47:00Z">
              <w:tcPr>
                <w:tcW w:w="2584" w:type="dxa"/>
              </w:tcPr>
            </w:tcPrChange>
          </w:tcPr>
          <w:p w14:paraId="10BDDF9F" w14:textId="77777777" w:rsidR="00E13D9F" w:rsidRPr="006D470A" w:rsidRDefault="00E13D9F" w:rsidP="007579C8">
            <w:pPr>
              <w:jc w:val="right"/>
              <w:rPr>
                <w:ins w:id="1448" w:author="SONY" w:date="2014-06-25T13:07:00Z"/>
                <w:rFonts w:ascii="Times New Roman" w:hAnsi="Times New Roman" w:cs="Times New Roman"/>
                <w:b/>
                <w:sz w:val="24"/>
                <w:szCs w:val="24"/>
              </w:rPr>
            </w:pPr>
            <w:ins w:id="1449" w:author="SONY" w:date="2014-06-25T13:07:00Z">
              <w:r w:rsidRPr="006D470A">
                <w:rPr>
                  <w:rFonts w:ascii="Times New Roman" w:hAnsi="Times New Roman" w:cs="Times New Roman"/>
                  <w:b/>
                  <w:sz w:val="24"/>
                  <w:szCs w:val="24"/>
                </w:rPr>
                <w:t>Alternative Flows:</w:t>
              </w:r>
            </w:ins>
          </w:p>
        </w:tc>
        <w:tc>
          <w:tcPr>
            <w:tcW w:w="8004" w:type="dxa"/>
            <w:gridSpan w:val="3"/>
            <w:tcPrChange w:id="1450" w:author="SONY" w:date="2014-06-25T23:47:00Z">
              <w:tcPr>
                <w:tcW w:w="8004" w:type="dxa"/>
                <w:gridSpan w:val="3"/>
              </w:tcPr>
            </w:tcPrChange>
          </w:tcPr>
          <w:p w14:paraId="5F3893E7" w14:textId="77777777" w:rsidR="00E13D9F" w:rsidRPr="002769C9" w:rsidRDefault="00E13D9F" w:rsidP="007579C8">
            <w:pPr>
              <w:rPr>
                <w:ins w:id="1451" w:author="SONY" w:date="2014-06-25T13:07:00Z"/>
                <w:rFonts w:ascii="Times New Roman" w:hAnsi="Times New Roman" w:cs="Times New Roman"/>
                <w:sz w:val="24"/>
                <w:szCs w:val="24"/>
              </w:rPr>
            </w:pPr>
            <w:ins w:id="1452" w:author="SONY" w:date="2014-06-25T13:07:00Z">
              <w:r>
                <w:rPr>
                  <w:rFonts w:ascii="Times New Roman" w:hAnsi="Times New Roman" w:cs="Times New Roman"/>
                  <w:sz w:val="24"/>
                  <w:szCs w:val="24"/>
                </w:rPr>
                <w:t>N/A</w:t>
              </w:r>
              <w:r w:rsidRPr="002769C9">
                <w:rPr>
                  <w:rFonts w:ascii="Times New Roman" w:hAnsi="Times New Roman" w:cs="Times New Roman"/>
                  <w:sz w:val="24"/>
                  <w:szCs w:val="24"/>
                </w:rPr>
                <w:t xml:space="preserve"> </w:t>
              </w:r>
            </w:ins>
          </w:p>
        </w:tc>
      </w:tr>
      <w:tr w:rsidR="00E13D9F" w:rsidRPr="006D470A" w14:paraId="12483C1A" w14:textId="77777777" w:rsidTr="00FE6002">
        <w:trPr>
          <w:trHeight w:val="477"/>
          <w:jc w:val="center"/>
          <w:ins w:id="1453" w:author="SONY" w:date="2014-06-25T13:07:00Z"/>
          <w:trPrChange w:id="1454" w:author="SONY" w:date="2014-06-25T23:47:00Z">
            <w:trPr>
              <w:trHeight w:val="477"/>
            </w:trPr>
          </w:trPrChange>
        </w:trPr>
        <w:tc>
          <w:tcPr>
            <w:tcW w:w="2584" w:type="dxa"/>
            <w:tcPrChange w:id="1455" w:author="SONY" w:date="2014-06-25T23:47:00Z">
              <w:tcPr>
                <w:tcW w:w="2584" w:type="dxa"/>
              </w:tcPr>
            </w:tcPrChange>
          </w:tcPr>
          <w:p w14:paraId="3D467BAA" w14:textId="77777777" w:rsidR="00E13D9F" w:rsidRPr="006D470A" w:rsidRDefault="00E13D9F" w:rsidP="007579C8">
            <w:pPr>
              <w:jc w:val="right"/>
              <w:rPr>
                <w:ins w:id="1456" w:author="SONY" w:date="2014-06-25T13:07:00Z"/>
                <w:rFonts w:ascii="Times New Roman" w:hAnsi="Times New Roman" w:cs="Times New Roman"/>
                <w:b/>
                <w:sz w:val="24"/>
                <w:szCs w:val="24"/>
              </w:rPr>
            </w:pPr>
            <w:ins w:id="1457" w:author="SONY" w:date="2014-06-25T13:07:00Z">
              <w:r w:rsidRPr="006D470A">
                <w:rPr>
                  <w:rFonts w:ascii="Times New Roman" w:hAnsi="Times New Roman" w:cs="Times New Roman"/>
                  <w:b/>
                  <w:sz w:val="24"/>
                  <w:szCs w:val="24"/>
                </w:rPr>
                <w:t>Exceptions:</w:t>
              </w:r>
            </w:ins>
          </w:p>
        </w:tc>
        <w:tc>
          <w:tcPr>
            <w:tcW w:w="8004" w:type="dxa"/>
            <w:gridSpan w:val="3"/>
            <w:tcPrChange w:id="1458" w:author="SONY" w:date="2014-06-25T23:47:00Z">
              <w:tcPr>
                <w:tcW w:w="8004" w:type="dxa"/>
                <w:gridSpan w:val="3"/>
              </w:tcPr>
            </w:tcPrChange>
          </w:tcPr>
          <w:p w14:paraId="540300F3" w14:textId="77777777" w:rsidR="00E13D9F" w:rsidRPr="006D470A" w:rsidRDefault="00E13D9F" w:rsidP="007579C8">
            <w:pPr>
              <w:rPr>
                <w:ins w:id="1459" w:author="SONY" w:date="2014-06-25T13:07:00Z"/>
                <w:rFonts w:ascii="Times New Roman" w:hAnsi="Times New Roman" w:cs="Times New Roman"/>
                <w:sz w:val="24"/>
                <w:szCs w:val="24"/>
              </w:rPr>
            </w:pPr>
            <w:ins w:id="1460" w:author="SONY" w:date="2014-06-25T13:07: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E13D9F" w:rsidRPr="006D470A" w14:paraId="52A27A7D" w14:textId="77777777" w:rsidTr="00FE6002">
        <w:trPr>
          <w:trHeight w:val="396"/>
          <w:jc w:val="center"/>
          <w:ins w:id="1461" w:author="SONY" w:date="2014-06-25T13:07:00Z"/>
          <w:trPrChange w:id="1462" w:author="SONY" w:date="2014-06-25T23:47:00Z">
            <w:trPr>
              <w:trHeight w:val="396"/>
            </w:trPr>
          </w:trPrChange>
        </w:trPr>
        <w:tc>
          <w:tcPr>
            <w:tcW w:w="2584" w:type="dxa"/>
            <w:tcPrChange w:id="1463" w:author="SONY" w:date="2014-06-25T23:47:00Z">
              <w:tcPr>
                <w:tcW w:w="2584" w:type="dxa"/>
              </w:tcPr>
            </w:tcPrChange>
          </w:tcPr>
          <w:p w14:paraId="78367268" w14:textId="77777777" w:rsidR="00E13D9F" w:rsidRPr="006D470A" w:rsidRDefault="00E13D9F" w:rsidP="007579C8">
            <w:pPr>
              <w:jc w:val="right"/>
              <w:rPr>
                <w:ins w:id="1464" w:author="SONY" w:date="2014-06-25T13:07:00Z"/>
                <w:rFonts w:ascii="Times New Roman" w:hAnsi="Times New Roman" w:cs="Times New Roman"/>
                <w:b/>
                <w:sz w:val="24"/>
                <w:szCs w:val="24"/>
              </w:rPr>
            </w:pPr>
            <w:ins w:id="1465" w:author="SONY" w:date="2014-06-25T13:07:00Z">
              <w:r w:rsidRPr="006D470A">
                <w:rPr>
                  <w:rFonts w:ascii="Times New Roman" w:hAnsi="Times New Roman" w:cs="Times New Roman"/>
                  <w:b/>
                  <w:sz w:val="24"/>
                  <w:szCs w:val="24"/>
                </w:rPr>
                <w:t>Includes:</w:t>
              </w:r>
            </w:ins>
          </w:p>
        </w:tc>
        <w:tc>
          <w:tcPr>
            <w:tcW w:w="8004" w:type="dxa"/>
            <w:gridSpan w:val="3"/>
            <w:tcPrChange w:id="1466" w:author="SONY" w:date="2014-06-25T23:47:00Z">
              <w:tcPr>
                <w:tcW w:w="8004" w:type="dxa"/>
                <w:gridSpan w:val="3"/>
              </w:tcPr>
            </w:tcPrChange>
          </w:tcPr>
          <w:p w14:paraId="5BCFEC20" w14:textId="77777777" w:rsidR="00E13D9F" w:rsidRPr="006D470A" w:rsidRDefault="00E13D9F" w:rsidP="007579C8">
            <w:pPr>
              <w:rPr>
                <w:ins w:id="1467" w:author="SONY" w:date="2014-06-25T13:07:00Z"/>
                <w:rFonts w:ascii="Times New Roman" w:hAnsi="Times New Roman" w:cs="Times New Roman"/>
                <w:sz w:val="24"/>
                <w:szCs w:val="24"/>
              </w:rPr>
            </w:pPr>
            <w:ins w:id="1468" w:author="SONY" w:date="2014-06-25T13:07:00Z">
              <w:r>
                <w:rPr>
                  <w:rFonts w:ascii="Times New Roman" w:hAnsi="Times New Roman" w:cs="Times New Roman"/>
                  <w:sz w:val="24"/>
                  <w:szCs w:val="24"/>
                </w:rPr>
                <w:t>Steps 1-2</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E13D9F" w:rsidRPr="006D470A" w14:paraId="0623BEA7" w14:textId="77777777" w:rsidTr="00FE6002">
        <w:trPr>
          <w:trHeight w:val="462"/>
          <w:jc w:val="center"/>
          <w:ins w:id="1469" w:author="SONY" w:date="2014-06-25T13:07:00Z"/>
          <w:trPrChange w:id="1470" w:author="SONY" w:date="2014-06-25T23:47:00Z">
            <w:trPr>
              <w:trHeight w:val="462"/>
            </w:trPr>
          </w:trPrChange>
        </w:trPr>
        <w:tc>
          <w:tcPr>
            <w:tcW w:w="2584" w:type="dxa"/>
            <w:tcPrChange w:id="1471" w:author="SONY" w:date="2014-06-25T23:47:00Z">
              <w:tcPr>
                <w:tcW w:w="2584" w:type="dxa"/>
              </w:tcPr>
            </w:tcPrChange>
          </w:tcPr>
          <w:p w14:paraId="3E41F8B5" w14:textId="77777777" w:rsidR="00E13D9F" w:rsidRPr="006D470A" w:rsidRDefault="00E13D9F" w:rsidP="007579C8">
            <w:pPr>
              <w:jc w:val="right"/>
              <w:rPr>
                <w:ins w:id="1472" w:author="SONY" w:date="2014-06-25T13:07:00Z"/>
                <w:rFonts w:ascii="Times New Roman" w:hAnsi="Times New Roman" w:cs="Times New Roman"/>
                <w:b/>
                <w:sz w:val="24"/>
                <w:szCs w:val="24"/>
              </w:rPr>
            </w:pPr>
            <w:ins w:id="1473" w:author="SONY" w:date="2014-06-25T13:07:00Z">
              <w:r w:rsidRPr="006D470A">
                <w:rPr>
                  <w:rFonts w:ascii="Times New Roman" w:hAnsi="Times New Roman" w:cs="Times New Roman"/>
                  <w:b/>
                  <w:sz w:val="24"/>
                  <w:szCs w:val="24"/>
                </w:rPr>
                <w:t>Frequency of Use:</w:t>
              </w:r>
            </w:ins>
          </w:p>
        </w:tc>
        <w:tc>
          <w:tcPr>
            <w:tcW w:w="8004" w:type="dxa"/>
            <w:gridSpan w:val="3"/>
            <w:tcPrChange w:id="1474" w:author="SONY" w:date="2014-06-25T23:47:00Z">
              <w:tcPr>
                <w:tcW w:w="8004" w:type="dxa"/>
                <w:gridSpan w:val="3"/>
              </w:tcPr>
            </w:tcPrChange>
          </w:tcPr>
          <w:p w14:paraId="03EF15CB" w14:textId="77777777" w:rsidR="00E13D9F" w:rsidRPr="006D470A" w:rsidRDefault="00E13D9F" w:rsidP="007579C8">
            <w:pPr>
              <w:rPr>
                <w:ins w:id="1475" w:author="SONY" w:date="2014-06-25T13:07:00Z"/>
                <w:rFonts w:ascii="Times New Roman" w:hAnsi="Times New Roman" w:cs="Times New Roman"/>
                <w:sz w:val="24"/>
                <w:szCs w:val="24"/>
              </w:rPr>
            </w:pPr>
            <w:ins w:id="1476" w:author="SONY" w:date="2014-06-25T13:07:00Z">
              <w:r w:rsidRPr="006D470A">
                <w:rPr>
                  <w:rFonts w:ascii="Times New Roman" w:hAnsi="Times New Roman" w:cs="Times New Roman"/>
                  <w:sz w:val="24"/>
                  <w:szCs w:val="24"/>
                </w:rPr>
                <w:t>On demand</w:t>
              </w:r>
            </w:ins>
          </w:p>
        </w:tc>
      </w:tr>
      <w:tr w:rsidR="00E13D9F" w:rsidRPr="006D470A" w14:paraId="38C4F075" w14:textId="77777777" w:rsidTr="00FE6002">
        <w:trPr>
          <w:trHeight w:val="477"/>
          <w:jc w:val="center"/>
          <w:ins w:id="1477" w:author="SONY" w:date="2014-06-25T13:07:00Z"/>
          <w:trPrChange w:id="1478" w:author="SONY" w:date="2014-06-25T23:47:00Z">
            <w:trPr>
              <w:trHeight w:val="477"/>
            </w:trPr>
          </w:trPrChange>
        </w:trPr>
        <w:tc>
          <w:tcPr>
            <w:tcW w:w="2584" w:type="dxa"/>
            <w:tcPrChange w:id="1479" w:author="SONY" w:date="2014-06-25T23:47:00Z">
              <w:tcPr>
                <w:tcW w:w="2584" w:type="dxa"/>
              </w:tcPr>
            </w:tcPrChange>
          </w:tcPr>
          <w:p w14:paraId="2455BF19" w14:textId="77777777" w:rsidR="00E13D9F" w:rsidRPr="006D470A" w:rsidRDefault="00E13D9F" w:rsidP="007579C8">
            <w:pPr>
              <w:jc w:val="right"/>
              <w:rPr>
                <w:ins w:id="1480" w:author="SONY" w:date="2014-06-25T13:07:00Z"/>
                <w:rFonts w:ascii="Times New Roman" w:hAnsi="Times New Roman" w:cs="Times New Roman"/>
                <w:b/>
                <w:sz w:val="24"/>
                <w:szCs w:val="24"/>
              </w:rPr>
            </w:pPr>
            <w:ins w:id="1481" w:author="SONY" w:date="2014-06-25T13:07:00Z">
              <w:r w:rsidRPr="006D470A">
                <w:rPr>
                  <w:rFonts w:ascii="Times New Roman" w:hAnsi="Times New Roman" w:cs="Times New Roman"/>
                  <w:b/>
                  <w:sz w:val="24"/>
                  <w:szCs w:val="24"/>
                </w:rPr>
                <w:t>Special Requirements:</w:t>
              </w:r>
            </w:ins>
          </w:p>
        </w:tc>
        <w:tc>
          <w:tcPr>
            <w:tcW w:w="8004" w:type="dxa"/>
            <w:gridSpan w:val="3"/>
            <w:tcPrChange w:id="1482" w:author="SONY" w:date="2014-06-25T23:47:00Z">
              <w:tcPr>
                <w:tcW w:w="8004" w:type="dxa"/>
                <w:gridSpan w:val="3"/>
              </w:tcPr>
            </w:tcPrChange>
          </w:tcPr>
          <w:p w14:paraId="0890DEED" w14:textId="77777777" w:rsidR="00E13D9F" w:rsidRPr="006D470A" w:rsidRDefault="00E13D9F" w:rsidP="007579C8">
            <w:pPr>
              <w:rPr>
                <w:ins w:id="1483" w:author="SONY" w:date="2014-06-25T13:07:00Z"/>
                <w:rFonts w:ascii="Times New Roman" w:hAnsi="Times New Roman" w:cs="Times New Roman"/>
                <w:sz w:val="24"/>
                <w:szCs w:val="24"/>
              </w:rPr>
            </w:pPr>
            <w:ins w:id="1484" w:author="SONY" w:date="2014-06-25T13:07:00Z">
              <w:r w:rsidRPr="006D470A">
                <w:rPr>
                  <w:rFonts w:ascii="Times New Roman" w:hAnsi="Times New Roman" w:cs="Times New Roman"/>
                  <w:sz w:val="24"/>
                  <w:szCs w:val="24"/>
                </w:rPr>
                <w:t>N/A</w:t>
              </w:r>
            </w:ins>
          </w:p>
        </w:tc>
      </w:tr>
      <w:tr w:rsidR="00E13D9F" w:rsidRPr="006D470A" w14:paraId="02685AA6" w14:textId="77777777" w:rsidTr="00FE6002">
        <w:trPr>
          <w:trHeight w:val="592"/>
          <w:jc w:val="center"/>
          <w:ins w:id="1485" w:author="SONY" w:date="2014-06-25T13:07:00Z"/>
          <w:trPrChange w:id="1486" w:author="SONY" w:date="2014-06-25T23:47:00Z">
            <w:trPr>
              <w:trHeight w:val="592"/>
            </w:trPr>
          </w:trPrChange>
        </w:trPr>
        <w:tc>
          <w:tcPr>
            <w:tcW w:w="2584" w:type="dxa"/>
            <w:tcPrChange w:id="1487" w:author="SONY" w:date="2014-06-25T23:47:00Z">
              <w:tcPr>
                <w:tcW w:w="2584" w:type="dxa"/>
              </w:tcPr>
            </w:tcPrChange>
          </w:tcPr>
          <w:p w14:paraId="7649817B" w14:textId="77777777" w:rsidR="00E13D9F" w:rsidRPr="006D470A" w:rsidRDefault="00E13D9F" w:rsidP="007579C8">
            <w:pPr>
              <w:jc w:val="right"/>
              <w:rPr>
                <w:ins w:id="1488" w:author="SONY" w:date="2014-06-25T13:07:00Z"/>
                <w:rFonts w:ascii="Times New Roman" w:hAnsi="Times New Roman" w:cs="Times New Roman"/>
                <w:b/>
                <w:sz w:val="24"/>
                <w:szCs w:val="24"/>
              </w:rPr>
            </w:pPr>
            <w:ins w:id="1489" w:author="SONY" w:date="2014-06-25T13:07:00Z">
              <w:r w:rsidRPr="006D470A">
                <w:rPr>
                  <w:rFonts w:ascii="Times New Roman" w:hAnsi="Times New Roman" w:cs="Times New Roman"/>
                  <w:b/>
                  <w:sz w:val="24"/>
                  <w:szCs w:val="24"/>
                </w:rPr>
                <w:t>Assumptions:</w:t>
              </w:r>
            </w:ins>
          </w:p>
        </w:tc>
        <w:tc>
          <w:tcPr>
            <w:tcW w:w="8004" w:type="dxa"/>
            <w:gridSpan w:val="3"/>
            <w:tcPrChange w:id="1490" w:author="SONY" w:date="2014-06-25T23:47:00Z">
              <w:tcPr>
                <w:tcW w:w="8004" w:type="dxa"/>
                <w:gridSpan w:val="3"/>
              </w:tcPr>
            </w:tcPrChange>
          </w:tcPr>
          <w:p w14:paraId="7CF948BC" w14:textId="77777777" w:rsidR="00E13D9F" w:rsidRPr="006D470A" w:rsidRDefault="00E13D9F" w:rsidP="007579C8">
            <w:pPr>
              <w:rPr>
                <w:ins w:id="1491" w:author="SONY" w:date="2014-06-25T13:07:00Z"/>
                <w:rFonts w:ascii="Times New Roman" w:hAnsi="Times New Roman" w:cs="Times New Roman"/>
                <w:sz w:val="24"/>
                <w:szCs w:val="24"/>
              </w:rPr>
            </w:pPr>
            <w:ins w:id="1492" w:author="SONY" w:date="2014-06-25T13:07: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E13D9F" w:rsidRPr="006D470A" w14:paraId="0673138D" w14:textId="77777777" w:rsidTr="00FE6002">
        <w:trPr>
          <w:trHeight w:val="477"/>
          <w:jc w:val="center"/>
          <w:ins w:id="1493" w:author="SONY" w:date="2014-06-25T13:07:00Z"/>
          <w:trPrChange w:id="1494" w:author="SONY" w:date="2014-06-25T23:47:00Z">
            <w:trPr>
              <w:trHeight w:val="477"/>
            </w:trPr>
          </w:trPrChange>
        </w:trPr>
        <w:tc>
          <w:tcPr>
            <w:tcW w:w="2584" w:type="dxa"/>
            <w:tcPrChange w:id="1495" w:author="SONY" w:date="2014-06-25T23:47:00Z">
              <w:tcPr>
                <w:tcW w:w="2584" w:type="dxa"/>
              </w:tcPr>
            </w:tcPrChange>
          </w:tcPr>
          <w:p w14:paraId="786A39A4" w14:textId="77777777" w:rsidR="00E13D9F" w:rsidRPr="006D470A" w:rsidRDefault="00E13D9F" w:rsidP="007579C8">
            <w:pPr>
              <w:jc w:val="right"/>
              <w:rPr>
                <w:ins w:id="1496" w:author="SONY" w:date="2014-06-25T13:07:00Z"/>
                <w:rFonts w:ascii="Times New Roman" w:hAnsi="Times New Roman" w:cs="Times New Roman"/>
                <w:b/>
                <w:sz w:val="24"/>
                <w:szCs w:val="24"/>
              </w:rPr>
            </w:pPr>
            <w:ins w:id="1497" w:author="SONY" w:date="2014-06-25T13:07:00Z">
              <w:r w:rsidRPr="006D470A">
                <w:rPr>
                  <w:rFonts w:ascii="Times New Roman" w:hAnsi="Times New Roman" w:cs="Times New Roman"/>
                  <w:b/>
                  <w:sz w:val="24"/>
                  <w:szCs w:val="24"/>
                </w:rPr>
                <w:t>Notes and Issues:</w:t>
              </w:r>
            </w:ins>
          </w:p>
        </w:tc>
        <w:tc>
          <w:tcPr>
            <w:tcW w:w="8004" w:type="dxa"/>
            <w:gridSpan w:val="3"/>
            <w:tcPrChange w:id="1498" w:author="SONY" w:date="2014-06-25T23:47:00Z">
              <w:tcPr>
                <w:tcW w:w="8004" w:type="dxa"/>
                <w:gridSpan w:val="3"/>
              </w:tcPr>
            </w:tcPrChange>
          </w:tcPr>
          <w:p w14:paraId="1E323049" w14:textId="77777777" w:rsidR="00E13D9F" w:rsidRPr="00CE4175" w:rsidRDefault="00E13D9F" w:rsidP="007579C8">
            <w:pPr>
              <w:rPr>
                <w:ins w:id="1499" w:author="SONY" w:date="2014-06-25T13:07:00Z"/>
                <w:rFonts w:ascii="Times New Roman" w:hAnsi="Times New Roman" w:cs="Times New Roman"/>
                <w:sz w:val="24"/>
                <w:szCs w:val="24"/>
                <w:cs/>
              </w:rPr>
            </w:pPr>
            <w:ins w:id="1500" w:author="SONY" w:date="2014-06-25T13:07:00Z">
              <w:r w:rsidRPr="006D470A">
                <w:rPr>
                  <w:rFonts w:ascii="Times New Roman" w:hAnsi="Times New Roman" w:cs="Times New Roman"/>
                  <w:sz w:val="24"/>
                  <w:szCs w:val="24"/>
                </w:rPr>
                <w:t>N/A</w:t>
              </w:r>
            </w:ins>
          </w:p>
        </w:tc>
      </w:tr>
    </w:tbl>
    <w:p w14:paraId="37E0AC29" w14:textId="77777777" w:rsidR="001C349E" w:rsidRDefault="001C349E"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501"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1502">
          <w:tblGrid>
            <w:gridCol w:w="2584"/>
            <w:gridCol w:w="2329"/>
            <w:gridCol w:w="2348"/>
            <w:gridCol w:w="3327"/>
          </w:tblGrid>
        </w:tblGridChange>
      </w:tblGrid>
      <w:tr w:rsidR="00F30501" w:rsidRPr="006D470A" w14:paraId="5F04B2F7" w14:textId="77777777" w:rsidTr="00FE6002">
        <w:trPr>
          <w:trHeight w:val="254"/>
          <w:jc w:val="center"/>
          <w:ins w:id="1503" w:author="SONY" w:date="2014-06-25T14:20:00Z"/>
          <w:trPrChange w:id="1504" w:author="SONY" w:date="2014-06-25T23:47:00Z">
            <w:trPr>
              <w:trHeight w:val="254"/>
            </w:trPr>
          </w:trPrChange>
        </w:trPr>
        <w:tc>
          <w:tcPr>
            <w:tcW w:w="2584" w:type="dxa"/>
            <w:tcBorders>
              <w:top w:val="single" w:sz="12" w:space="0" w:color="auto"/>
              <w:bottom w:val="single" w:sz="6" w:space="0" w:color="auto"/>
            </w:tcBorders>
            <w:shd w:val="clear" w:color="auto" w:fill="F2F2F2"/>
            <w:tcPrChange w:id="1505" w:author="SONY" w:date="2014-06-25T23:47:00Z">
              <w:tcPr>
                <w:tcW w:w="2584" w:type="dxa"/>
                <w:tcBorders>
                  <w:top w:val="single" w:sz="12" w:space="0" w:color="auto"/>
                  <w:bottom w:val="single" w:sz="6" w:space="0" w:color="auto"/>
                </w:tcBorders>
                <w:shd w:val="clear" w:color="auto" w:fill="F2F2F2"/>
              </w:tcPr>
            </w:tcPrChange>
          </w:tcPr>
          <w:p w14:paraId="13C2FD3B" w14:textId="77777777" w:rsidR="00F30501" w:rsidRPr="006D470A" w:rsidRDefault="00F30501" w:rsidP="007579C8">
            <w:pPr>
              <w:jc w:val="right"/>
              <w:rPr>
                <w:ins w:id="1506" w:author="SONY" w:date="2014-06-25T14:20:00Z"/>
                <w:rFonts w:ascii="Times New Roman" w:hAnsi="Times New Roman" w:cs="Times New Roman"/>
                <w:b/>
                <w:sz w:val="24"/>
                <w:szCs w:val="24"/>
              </w:rPr>
            </w:pPr>
            <w:ins w:id="1507" w:author="SONY" w:date="2014-06-25T14:20: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508" w:author="SONY" w:date="2014-06-25T23:47:00Z">
              <w:tcPr>
                <w:tcW w:w="8004" w:type="dxa"/>
                <w:gridSpan w:val="3"/>
                <w:tcBorders>
                  <w:top w:val="single" w:sz="12" w:space="0" w:color="auto"/>
                  <w:bottom w:val="single" w:sz="6" w:space="0" w:color="auto"/>
                </w:tcBorders>
                <w:shd w:val="clear" w:color="auto" w:fill="F2F2F2"/>
              </w:tcPr>
            </w:tcPrChange>
          </w:tcPr>
          <w:p w14:paraId="3A796AD8" w14:textId="3922FB7C" w:rsidR="00F30501" w:rsidRPr="006D470A" w:rsidRDefault="00F30501" w:rsidP="007579C8">
            <w:pPr>
              <w:rPr>
                <w:ins w:id="1509" w:author="SONY" w:date="2014-06-25T14:20:00Z"/>
                <w:rFonts w:ascii="Times New Roman" w:hAnsi="Times New Roman" w:cs="Times New Roman"/>
                <w:sz w:val="24"/>
                <w:szCs w:val="24"/>
              </w:rPr>
            </w:pPr>
            <w:ins w:id="1510" w:author="SONY" w:date="2014-06-25T14:20:00Z">
              <w:r>
                <w:rPr>
                  <w:rFonts w:ascii="Times New Roman" w:hAnsi="Times New Roman" w:cs="Times New Roman"/>
                  <w:sz w:val="24"/>
                  <w:szCs w:val="24"/>
                </w:rPr>
                <w:t>UC-09</w:t>
              </w:r>
            </w:ins>
          </w:p>
        </w:tc>
      </w:tr>
      <w:tr w:rsidR="00F30501" w:rsidRPr="006D470A" w14:paraId="62B8E345" w14:textId="77777777" w:rsidTr="00FE6002">
        <w:trPr>
          <w:trHeight w:val="462"/>
          <w:jc w:val="center"/>
          <w:ins w:id="1511" w:author="SONY" w:date="2014-06-25T14:20:00Z"/>
          <w:trPrChange w:id="1512" w:author="SONY" w:date="2014-06-25T23:47:00Z">
            <w:trPr>
              <w:trHeight w:val="462"/>
            </w:trPr>
          </w:trPrChange>
        </w:trPr>
        <w:tc>
          <w:tcPr>
            <w:tcW w:w="2584" w:type="dxa"/>
            <w:tcBorders>
              <w:top w:val="single" w:sz="6" w:space="0" w:color="auto"/>
              <w:bottom w:val="single" w:sz="6" w:space="0" w:color="auto"/>
            </w:tcBorders>
            <w:shd w:val="clear" w:color="auto" w:fill="F2F2F2"/>
            <w:tcPrChange w:id="1513" w:author="SONY" w:date="2014-06-25T23:47:00Z">
              <w:tcPr>
                <w:tcW w:w="2584" w:type="dxa"/>
                <w:tcBorders>
                  <w:top w:val="single" w:sz="6" w:space="0" w:color="auto"/>
                  <w:bottom w:val="single" w:sz="6" w:space="0" w:color="auto"/>
                </w:tcBorders>
                <w:shd w:val="clear" w:color="auto" w:fill="F2F2F2"/>
              </w:tcPr>
            </w:tcPrChange>
          </w:tcPr>
          <w:p w14:paraId="5252870B" w14:textId="77777777" w:rsidR="00F30501" w:rsidRPr="006D470A" w:rsidRDefault="00F30501" w:rsidP="007579C8">
            <w:pPr>
              <w:jc w:val="right"/>
              <w:rPr>
                <w:ins w:id="1514" w:author="SONY" w:date="2014-06-25T14:20:00Z"/>
                <w:rFonts w:ascii="Times New Roman" w:hAnsi="Times New Roman" w:cs="Times New Roman"/>
                <w:b/>
                <w:sz w:val="24"/>
                <w:szCs w:val="24"/>
              </w:rPr>
            </w:pPr>
            <w:ins w:id="1515" w:author="SONY" w:date="2014-06-25T14:20: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516" w:author="SONY" w:date="2014-06-25T23:47:00Z">
              <w:tcPr>
                <w:tcW w:w="8004" w:type="dxa"/>
                <w:gridSpan w:val="3"/>
                <w:tcBorders>
                  <w:top w:val="single" w:sz="6" w:space="0" w:color="auto"/>
                  <w:bottom w:val="single" w:sz="6" w:space="0" w:color="auto"/>
                </w:tcBorders>
                <w:shd w:val="clear" w:color="auto" w:fill="F2F2F2"/>
              </w:tcPr>
            </w:tcPrChange>
          </w:tcPr>
          <w:p w14:paraId="43139E9E" w14:textId="77777777" w:rsidR="00F30501" w:rsidRPr="006D470A" w:rsidRDefault="00F30501" w:rsidP="007579C8">
            <w:pPr>
              <w:pStyle w:val="Hints"/>
              <w:rPr>
                <w:ins w:id="1517" w:author="SONY" w:date="2014-06-25T14:20:00Z"/>
                <w:rFonts w:ascii="Times New Roman" w:hAnsi="Times New Roman"/>
                <w:color w:val="auto"/>
                <w:sz w:val="24"/>
                <w:szCs w:val="24"/>
              </w:rPr>
            </w:pPr>
            <w:ins w:id="1518" w:author="SONY" w:date="2014-06-25T14:20:00Z">
              <w:r>
                <w:rPr>
                  <w:rFonts w:ascii="Times New Roman" w:hAnsi="Times New Roman"/>
                  <w:color w:val="auto"/>
                  <w:sz w:val="24"/>
                  <w:szCs w:val="24"/>
                </w:rPr>
                <w:t>Create new account for patient</w:t>
              </w:r>
            </w:ins>
          </w:p>
        </w:tc>
      </w:tr>
      <w:tr w:rsidR="00F30501" w:rsidRPr="006D470A" w14:paraId="301D9FEC" w14:textId="77777777" w:rsidTr="00FE6002">
        <w:trPr>
          <w:trHeight w:val="477"/>
          <w:jc w:val="center"/>
          <w:ins w:id="1519" w:author="SONY" w:date="2014-06-25T14:20:00Z"/>
          <w:trPrChange w:id="1520" w:author="SONY" w:date="2014-06-25T23:47:00Z">
            <w:trPr>
              <w:trHeight w:val="477"/>
            </w:trPr>
          </w:trPrChange>
        </w:trPr>
        <w:tc>
          <w:tcPr>
            <w:tcW w:w="2584" w:type="dxa"/>
            <w:tcBorders>
              <w:top w:val="single" w:sz="6" w:space="0" w:color="auto"/>
              <w:bottom w:val="single" w:sz="6" w:space="0" w:color="auto"/>
            </w:tcBorders>
            <w:shd w:val="clear" w:color="auto" w:fill="F2F2F2"/>
            <w:tcPrChange w:id="1521" w:author="SONY" w:date="2014-06-25T23:47:00Z">
              <w:tcPr>
                <w:tcW w:w="2584" w:type="dxa"/>
                <w:tcBorders>
                  <w:top w:val="single" w:sz="6" w:space="0" w:color="auto"/>
                  <w:bottom w:val="single" w:sz="6" w:space="0" w:color="auto"/>
                </w:tcBorders>
                <w:shd w:val="clear" w:color="auto" w:fill="F2F2F2"/>
              </w:tcPr>
            </w:tcPrChange>
          </w:tcPr>
          <w:p w14:paraId="69F3C008" w14:textId="77777777" w:rsidR="00F30501" w:rsidRPr="006D470A" w:rsidRDefault="00F30501" w:rsidP="007579C8">
            <w:pPr>
              <w:jc w:val="right"/>
              <w:rPr>
                <w:ins w:id="1522" w:author="SONY" w:date="2014-06-25T14:20:00Z"/>
                <w:rFonts w:ascii="Times New Roman" w:hAnsi="Times New Roman" w:cs="Times New Roman"/>
                <w:b/>
                <w:sz w:val="24"/>
                <w:szCs w:val="24"/>
              </w:rPr>
            </w:pPr>
            <w:ins w:id="1523" w:author="SONY" w:date="2014-06-25T14:20: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524" w:author="SONY" w:date="2014-06-25T23:47:00Z">
              <w:tcPr>
                <w:tcW w:w="2329" w:type="dxa"/>
                <w:tcBorders>
                  <w:top w:val="single" w:sz="6" w:space="0" w:color="auto"/>
                  <w:bottom w:val="single" w:sz="6" w:space="0" w:color="auto"/>
                </w:tcBorders>
                <w:shd w:val="clear" w:color="auto" w:fill="F2F2F2"/>
              </w:tcPr>
            </w:tcPrChange>
          </w:tcPr>
          <w:p w14:paraId="471AD74F" w14:textId="77777777" w:rsidR="00F30501" w:rsidRPr="006D470A" w:rsidRDefault="00F30501" w:rsidP="007579C8">
            <w:pPr>
              <w:rPr>
                <w:ins w:id="1525" w:author="SONY" w:date="2014-06-25T14:20:00Z"/>
                <w:rFonts w:ascii="Times New Roman" w:hAnsi="Times New Roman" w:cs="Times New Roman"/>
                <w:sz w:val="24"/>
                <w:szCs w:val="24"/>
              </w:rPr>
            </w:pPr>
            <w:proofErr w:type="spellStart"/>
            <w:ins w:id="1526" w:author="SONY" w:date="2014-06-25T14:20: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1527" w:author="SONY" w:date="2014-06-25T23:47:00Z">
              <w:tcPr>
                <w:tcW w:w="2348" w:type="dxa"/>
                <w:tcBorders>
                  <w:top w:val="single" w:sz="6" w:space="0" w:color="auto"/>
                  <w:bottom w:val="single" w:sz="6" w:space="0" w:color="auto"/>
                </w:tcBorders>
                <w:shd w:val="clear" w:color="auto" w:fill="F2F2F2"/>
              </w:tcPr>
            </w:tcPrChange>
          </w:tcPr>
          <w:p w14:paraId="6BC2DAD2" w14:textId="77777777" w:rsidR="00F30501" w:rsidRPr="006D470A" w:rsidRDefault="00F30501" w:rsidP="007579C8">
            <w:pPr>
              <w:jc w:val="right"/>
              <w:rPr>
                <w:ins w:id="1528" w:author="SONY" w:date="2014-06-25T14:20:00Z"/>
                <w:rFonts w:ascii="Times New Roman" w:hAnsi="Times New Roman" w:cs="Times New Roman"/>
                <w:b/>
                <w:sz w:val="24"/>
                <w:szCs w:val="24"/>
              </w:rPr>
            </w:pPr>
            <w:ins w:id="1529" w:author="SONY" w:date="2014-06-25T14:20: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530" w:author="SONY" w:date="2014-06-25T23:47:00Z">
              <w:tcPr>
                <w:tcW w:w="3327" w:type="dxa"/>
                <w:tcBorders>
                  <w:top w:val="single" w:sz="6" w:space="0" w:color="auto"/>
                  <w:bottom w:val="single" w:sz="6" w:space="0" w:color="auto"/>
                </w:tcBorders>
                <w:shd w:val="clear" w:color="auto" w:fill="F2F2F2"/>
              </w:tcPr>
            </w:tcPrChange>
          </w:tcPr>
          <w:p w14:paraId="2D51A46C" w14:textId="77777777" w:rsidR="00F30501" w:rsidRPr="006D470A" w:rsidRDefault="00F30501" w:rsidP="007579C8">
            <w:pPr>
              <w:rPr>
                <w:ins w:id="1531" w:author="SONY" w:date="2014-06-25T14:20:00Z"/>
                <w:rFonts w:ascii="Times New Roman" w:hAnsi="Times New Roman" w:cs="Times New Roman"/>
                <w:sz w:val="24"/>
                <w:szCs w:val="24"/>
              </w:rPr>
            </w:pPr>
            <w:proofErr w:type="spellStart"/>
            <w:ins w:id="1532" w:author="SONY" w:date="2014-06-25T14:20: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F30501" w:rsidRPr="006D470A" w14:paraId="6B7EABED" w14:textId="77777777" w:rsidTr="00FE6002">
        <w:trPr>
          <w:trHeight w:val="477"/>
          <w:jc w:val="center"/>
          <w:ins w:id="1533" w:author="SONY" w:date="2014-06-25T14:20:00Z"/>
          <w:trPrChange w:id="1534" w:author="SONY" w:date="2014-06-25T23:47:00Z">
            <w:trPr>
              <w:trHeight w:val="477"/>
            </w:trPr>
          </w:trPrChange>
        </w:trPr>
        <w:tc>
          <w:tcPr>
            <w:tcW w:w="2584" w:type="dxa"/>
            <w:tcBorders>
              <w:top w:val="single" w:sz="6" w:space="0" w:color="auto"/>
              <w:bottom w:val="single" w:sz="6" w:space="0" w:color="auto"/>
            </w:tcBorders>
            <w:shd w:val="clear" w:color="auto" w:fill="F2F2F2"/>
            <w:tcPrChange w:id="1535" w:author="SONY" w:date="2014-06-25T23:47:00Z">
              <w:tcPr>
                <w:tcW w:w="2584" w:type="dxa"/>
                <w:tcBorders>
                  <w:top w:val="single" w:sz="6" w:space="0" w:color="auto"/>
                  <w:bottom w:val="single" w:sz="6" w:space="0" w:color="auto"/>
                </w:tcBorders>
                <w:shd w:val="clear" w:color="auto" w:fill="F2F2F2"/>
              </w:tcPr>
            </w:tcPrChange>
          </w:tcPr>
          <w:p w14:paraId="7B8CEEA8" w14:textId="77777777" w:rsidR="00F30501" w:rsidRPr="006D470A" w:rsidRDefault="00F30501" w:rsidP="007579C8">
            <w:pPr>
              <w:jc w:val="right"/>
              <w:rPr>
                <w:ins w:id="1536" w:author="SONY" w:date="2014-06-25T14:20:00Z"/>
                <w:rFonts w:ascii="Times New Roman" w:hAnsi="Times New Roman" w:cs="Times New Roman"/>
                <w:b/>
                <w:sz w:val="24"/>
                <w:szCs w:val="24"/>
              </w:rPr>
            </w:pPr>
            <w:ins w:id="1537" w:author="SONY" w:date="2014-06-25T14:20: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538" w:author="SONY" w:date="2014-06-25T23:47:00Z">
              <w:tcPr>
                <w:tcW w:w="2329" w:type="dxa"/>
                <w:tcBorders>
                  <w:top w:val="single" w:sz="6" w:space="0" w:color="auto"/>
                  <w:bottom w:val="single" w:sz="6" w:space="0" w:color="auto"/>
                </w:tcBorders>
                <w:shd w:val="clear" w:color="auto" w:fill="F2F2F2"/>
              </w:tcPr>
            </w:tcPrChange>
          </w:tcPr>
          <w:p w14:paraId="68AC9FA3" w14:textId="77777777" w:rsidR="00F30501" w:rsidRPr="006D470A" w:rsidRDefault="00F30501" w:rsidP="007579C8">
            <w:pPr>
              <w:rPr>
                <w:ins w:id="1539" w:author="SONY" w:date="2014-06-25T14:20:00Z"/>
                <w:rFonts w:ascii="Times New Roman" w:hAnsi="Times New Roman" w:cs="Times New Roman"/>
                <w:sz w:val="24"/>
                <w:szCs w:val="24"/>
              </w:rPr>
            </w:pPr>
            <w:ins w:id="1540" w:author="SONY" w:date="2014-06-25T14:20: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1541" w:author="SONY" w:date="2014-06-25T23:47:00Z">
              <w:tcPr>
                <w:tcW w:w="2348" w:type="dxa"/>
                <w:tcBorders>
                  <w:top w:val="single" w:sz="6" w:space="0" w:color="auto"/>
                  <w:bottom w:val="single" w:sz="6" w:space="0" w:color="auto"/>
                </w:tcBorders>
                <w:shd w:val="clear" w:color="auto" w:fill="F2F2F2"/>
              </w:tcPr>
            </w:tcPrChange>
          </w:tcPr>
          <w:p w14:paraId="41750CC0" w14:textId="77777777" w:rsidR="00F30501" w:rsidRPr="006D470A" w:rsidRDefault="00F30501" w:rsidP="007579C8">
            <w:pPr>
              <w:jc w:val="right"/>
              <w:rPr>
                <w:ins w:id="1542" w:author="SONY" w:date="2014-06-25T14:20:00Z"/>
                <w:rFonts w:ascii="Times New Roman" w:hAnsi="Times New Roman" w:cs="Times New Roman"/>
                <w:b/>
                <w:sz w:val="24"/>
                <w:szCs w:val="24"/>
              </w:rPr>
            </w:pPr>
            <w:ins w:id="1543" w:author="SONY" w:date="2014-06-25T14:20: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544" w:author="SONY" w:date="2014-06-25T23:47:00Z">
              <w:tcPr>
                <w:tcW w:w="3327" w:type="dxa"/>
                <w:tcBorders>
                  <w:top w:val="single" w:sz="6" w:space="0" w:color="auto"/>
                  <w:bottom w:val="single" w:sz="6" w:space="0" w:color="auto"/>
                </w:tcBorders>
                <w:shd w:val="clear" w:color="auto" w:fill="F2F2F2"/>
              </w:tcPr>
            </w:tcPrChange>
          </w:tcPr>
          <w:p w14:paraId="4277081A" w14:textId="77777777" w:rsidR="00F30501" w:rsidRPr="006D470A" w:rsidRDefault="00F30501" w:rsidP="007579C8">
            <w:pPr>
              <w:rPr>
                <w:ins w:id="1545" w:author="SONY" w:date="2014-06-25T14:20:00Z"/>
                <w:rFonts w:ascii="Times New Roman" w:hAnsi="Times New Roman" w:cs="Times New Roman"/>
                <w:sz w:val="24"/>
                <w:szCs w:val="24"/>
              </w:rPr>
            </w:pPr>
            <w:ins w:id="1546" w:author="SONY" w:date="2014-06-25T14:20: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F30501" w:rsidRPr="006D470A" w14:paraId="7BFDF4AB" w14:textId="77777777" w:rsidTr="00FE6002">
        <w:trPr>
          <w:trHeight w:val="477"/>
          <w:jc w:val="center"/>
          <w:ins w:id="1547" w:author="SONY" w:date="2014-06-25T14:20:00Z"/>
          <w:trPrChange w:id="1548" w:author="SONY" w:date="2014-06-25T23:47:00Z">
            <w:trPr>
              <w:trHeight w:val="477"/>
            </w:trPr>
          </w:trPrChange>
        </w:trPr>
        <w:tc>
          <w:tcPr>
            <w:tcW w:w="2584" w:type="dxa"/>
            <w:tcBorders>
              <w:top w:val="single" w:sz="6" w:space="0" w:color="auto"/>
            </w:tcBorders>
            <w:tcPrChange w:id="1549" w:author="SONY" w:date="2014-06-25T23:47:00Z">
              <w:tcPr>
                <w:tcW w:w="2584" w:type="dxa"/>
                <w:tcBorders>
                  <w:top w:val="single" w:sz="6" w:space="0" w:color="auto"/>
                </w:tcBorders>
              </w:tcPr>
            </w:tcPrChange>
          </w:tcPr>
          <w:p w14:paraId="7596A52C" w14:textId="77777777" w:rsidR="00F30501" w:rsidRPr="006D470A" w:rsidRDefault="00F30501" w:rsidP="007579C8">
            <w:pPr>
              <w:jc w:val="right"/>
              <w:rPr>
                <w:ins w:id="1550" w:author="SONY" w:date="2014-06-25T14:20:00Z"/>
                <w:rFonts w:ascii="Times New Roman" w:hAnsi="Times New Roman" w:cs="Times New Roman"/>
                <w:b/>
                <w:sz w:val="24"/>
                <w:szCs w:val="24"/>
              </w:rPr>
            </w:pPr>
            <w:ins w:id="1551" w:author="SONY" w:date="2014-06-25T14:20: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1552" w:author="SONY" w:date="2014-06-25T23:47:00Z">
              <w:tcPr>
                <w:tcW w:w="8004" w:type="dxa"/>
                <w:gridSpan w:val="3"/>
                <w:tcBorders>
                  <w:top w:val="single" w:sz="6" w:space="0" w:color="auto"/>
                </w:tcBorders>
              </w:tcPr>
            </w:tcPrChange>
          </w:tcPr>
          <w:p w14:paraId="2F4B6F6A" w14:textId="77777777" w:rsidR="00F30501" w:rsidRPr="006D470A" w:rsidRDefault="00F30501" w:rsidP="007579C8">
            <w:pPr>
              <w:rPr>
                <w:ins w:id="1553" w:author="SONY" w:date="2014-06-25T14:20:00Z"/>
                <w:rFonts w:ascii="Times New Roman" w:hAnsi="Times New Roman" w:cs="Times New Roman"/>
                <w:sz w:val="24"/>
                <w:szCs w:val="24"/>
              </w:rPr>
            </w:pPr>
            <w:ins w:id="1554" w:author="SONY" w:date="2014-06-25T14:20:00Z">
              <w:r>
                <w:rPr>
                  <w:rFonts w:ascii="Times New Roman" w:hAnsi="Times New Roman" w:cs="Times New Roman"/>
                  <w:sz w:val="24"/>
                  <w:szCs w:val="24"/>
                </w:rPr>
                <w:t>Officer</w:t>
              </w:r>
            </w:ins>
          </w:p>
        </w:tc>
      </w:tr>
      <w:tr w:rsidR="00F30501" w:rsidRPr="006D470A" w14:paraId="7A5C8826" w14:textId="77777777" w:rsidTr="00FE6002">
        <w:trPr>
          <w:trHeight w:val="701"/>
          <w:jc w:val="center"/>
          <w:ins w:id="1555" w:author="SONY" w:date="2014-06-25T14:20:00Z"/>
          <w:trPrChange w:id="1556" w:author="SONY" w:date="2014-06-25T23:47:00Z">
            <w:trPr>
              <w:trHeight w:val="701"/>
            </w:trPr>
          </w:trPrChange>
        </w:trPr>
        <w:tc>
          <w:tcPr>
            <w:tcW w:w="2584" w:type="dxa"/>
            <w:tcPrChange w:id="1557" w:author="SONY" w:date="2014-06-25T23:47:00Z">
              <w:tcPr>
                <w:tcW w:w="2584" w:type="dxa"/>
              </w:tcPr>
            </w:tcPrChange>
          </w:tcPr>
          <w:p w14:paraId="58A0490B" w14:textId="77777777" w:rsidR="00F30501" w:rsidRPr="006D470A" w:rsidRDefault="00F30501" w:rsidP="007579C8">
            <w:pPr>
              <w:jc w:val="right"/>
              <w:rPr>
                <w:ins w:id="1558" w:author="SONY" w:date="2014-06-25T14:20:00Z"/>
                <w:rFonts w:ascii="Times New Roman" w:hAnsi="Times New Roman" w:cs="Times New Roman"/>
                <w:b/>
                <w:sz w:val="24"/>
                <w:szCs w:val="24"/>
              </w:rPr>
            </w:pPr>
            <w:ins w:id="1559" w:author="SONY" w:date="2014-06-25T14:20:00Z">
              <w:r w:rsidRPr="006D470A">
                <w:rPr>
                  <w:rFonts w:ascii="Times New Roman" w:hAnsi="Times New Roman" w:cs="Times New Roman"/>
                  <w:b/>
                  <w:sz w:val="24"/>
                  <w:szCs w:val="24"/>
                </w:rPr>
                <w:t>Description:</w:t>
              </w:r>
            </w:ins>
          </w:p>
        </w:tc>
        <w:tc>
          <w:tcPr>
            <w:tcW w:w="8004" w:type="dxa"/>
            <w:gridSpan w:val="3"/>
            <w:tcPrChange w:id="1560" w:author="SONY" w:date="2014-06-25T23:47:00Z">
              <w:tcPr>
                <w:tcW w:w="8004" w:type="dxa"/>
                <w:gridSpan w:val="3"/>
              </w:tcPr>
            </w:tcPrChange>
          </w:tcPr>
          <w:p w14:paraId="181F0DAE" w14:textId="77777777" w:rsidR="00F30501" w:rsidRPr="0067614F" w:rsidRDefault="00F30501" w:rsidP="007579C8">
            <w:pPr>
              <w:rPr>
                <w:ins w:id="1561" w:author="SONY" w:date="2014-06-25T14:20:00Z"/>
                <w:rFonts w:ascii="Times" w:hAnsi="Times" w:cs="Times New Roman"/>
                <w:color w:val="A6A6A6"/>
                <w:sz w:val="24"/>
                <w:szCs w:val="24"/>
              </w:rPr>
            </w:pPr>
            <w:ins w:id="1562" w:author="SONY" w:date="2014-06-25T14:20:00Z">
              <w:r>
                <w:rPr>
                  <w:rStyle w:val="words"/>
                  <w:rFonts w:ascii="Times" w:hAnsi="Times"/>
                  <w:sz w:val="24"/>
                  <w:szCs w:val="24"/>
                </w:rPr>
                <w:t>Officer can create an account for new patient to use the services from dental clinic</w:t>
              </w:r>
            </w:ins>
          </w:p>
        </w:tc>
      </w:tr>
      <w:tr w:rsidR="00F30501" w:rsidRPr="006D470A" w14:paraId="707F80D1" w14:textId="77777777" w:rsidTr="00FE6002">
        <w:trPr>
          <w:trHeight w:val="477"/>
          <w:jc w:val="center"/>
          <w:ins w:id="1563" w:author="SONY" w:date="2014-06-25T14:20:00Z"/>
          <w:trPrChange w:id="1564" w:author="SONY" w:date="2014-06-25T23:47:00Z">
            <w:trPr>
              <w:trHeight w:val="477"/>
            </w:trPr>
          </w:trPrChange>
        </w:trPr>
        <w:tc>
          <w:tcPr>
            <w:tcW w:w="2584" w:type="dxa"/>
            <w:tcPrChange w:id="1565" w:author="SONY" w:date="2014-06-25T23:47:00Z">
              <w:tcPr>
                <w:tcW w:w="2584" w:type="dxa"/>
              </w:tcPr>
            </w:tcPrChange>
          </w:tcPr>
          <w:p w14:paraId="4AE025FF" w14:textId="77777777" w:rsidR="00F30501" w:rsidRPr="006D470A" w:rsidRDefault="00F30501" w:rsidP="007579C8">
            <w:pPr>
              <w:jc w:val="right"/>
              <w:rPr>
                <w:ins w:id="1566" w:author="SONY" w:date="2014-06-25T14:20:00Z"/>
                <w:rFonts w:ascii="Times New Roman" w:hAnsi="Times New Roman" w:cs="Times New Roman"/>
                <w:b/>
                <w:sz w:val="24"/>
                <w:szCs w:val="24"/>
              </w:rPr>
            </w:pPr>
            <w:ins w:id="1567" w:author="SONY" w:date="2014-06-25T14:20:00Z">
              <w:r w:rsidRPr="006D470A">
                <w:rPr>
                  <w:rFonts w:ascii="Times New Roman" w:hAnsi="Times New Roman" w:cs="Times New Roman"/>
                  <w:b/>
                  <w:sz w:val="24"/>
                  <w:szCs w:val="24"/>
                </w:rPr>
                <w:t>Trigger:</w:t>
              </w:r>
            </w:ins>
          </w:p>
        </w:tc>
        <w:tc>
          <w:tcPr>
            <w:tcW w:w="8004" w:type="dxa"/>
            <w:gridSpan w:val="3"/>
            <w:tcPrChange w:id="1568" w:author="SONY" w:date="2014-06-25T23:47:00Z">
              <w:tcPr>
                <w:tcW w:w="8004" w:type="dxa"/>
                <w:gridSpan w:val="3"/>
              </w:tcPr>
            </w:tcPrChange>
          </w:tcPr>
          <w:p w14:paraId="141E7BC9" w14:textId="77777777" w:rsidR="00F30501" w:rsidRPr="006D470A" w:rsidRDefault="00F30501" w:rsidP="007579C8">
            <w:pPr>
              <w:rPr>
                <w:ins w:id="1569" w:author="SONY" w:date="2014-06-25T14:20:00Z"/>
                <w:rFonts w:ascii="Times New Roman" w:hAnsi="Times New Roman" w:cs="Times New Roman"/>
                <w:sz w:val="24"/>
                <w:szCs w:val="24"/>
              </w:rPr>
            </w:pPr>
            <w:ins w:id="1570" w:author="SONY" w:date="2014-06-25T14:20:00Z">
              <w:r>
                <w:rPr>
                  <w:rFonts w:ascii="Times New Roman" w:hAnsi="Times New Roman" w:cs="Times New Roman"/>
                  <w:sz w:val="24"/>
                  <w:szCs w:val="24"/>
                </w:rPr>
                <w:t>Officer selects new patient menu</w:t>
              </w:r>
            </w:ins>
          </w:p>
        </w:tc>
      </w:tr>
      <w:tr w:rsidR="00F30501" w:rsidRPr="006D470A" w14:paraId="37D70921" w14:textId="77777777" w:rsidTr="00FE6002">
        <w:trPr>
          <w:trHeight w:val="246"/>
          <w:jc w:val="center"/>
          <w:ins w:id="1571" w:author="SONY" w:date="2014-06-25T14:20:00Z"/>
          <w:trPrChange w:id="1572" w:author="SONY" w:date="2014-06-25T23:47:00Z">
            <w:trPr>
              <w:trHeight w:val="246"/>
            </w:trPr>
          </w:trPrChange>
        </w:trPr>
        <w:tc>
          <w:tcPr>
            <w:tcW w:w="2584" w:type="dxa"/>
            <w:tcPrChange w:id="1573" w:author="SONY" w:date="2014-06-25T23:47:00Z">
              <w:tcPr>
                <w:tcW w:w="2584" w:type="dxa"/>
              </w:tcPr>
            </w:tcPrChange>
          </w:tcPr>
          <w:p w14:paraId="667DD7F8" w14:textId="77777777" w:rsidR="00F30501" w:rsidRPr="006D470A" w:rsidRDefault="00F30501" w:rsidP="007579C8">
            <w:pPr>
              <w:jc w:val="right"/>
              <w:rPr>
                <w:ins w:id="1574" w:author="SONY" w:date="2014-06-25T14:20:00Z"/>
                <w:rFonts w:ascii="Times New Roman" w:hAnsi="Times New Roman" w:cs="Times New Roman"/>
                <w:b/>
                <w:sz w:val="24"/>
                <w:szCs w:val="24"/>
              </w:rPr>
            </w:pPr>
            <w:ins w:id="1575" w:author="SONY" w:date="2014-06-25T14:20:00Z">
              <w:r w:rsidRPr="006D470A">
                <w:rPr>
                  <w:rFonts w:ascii="Times New Roman" w:hAnsi="Times New Roman" w:cs="Times New Roman"/>
                  <w:b/>
                  <w:sz w:val="24"/>
                  <w:szCs w:val="24"/>
                </w:rPr>
                <w:t>Preconditions:</w:t>
              </w:r>
            </w:ins>
          </w:p>
        </w:tc>
        <w:tc>
          <w:tcPr>
            <w:tcW w:w="8004" w:type="dxa"/>
            <w:gridSpan w:val="3"/>
            <w:tcPrChange w:id="1576" w:author="SONY" w:date="2014-06-25T23:47:00Z">
              <w:tcPr>
                <w:tcW w:w="8004" w:type="dxa"/>
                <w:gridSpan w:val="3"/>
              </w:tcPr>
            </w:tcPrChange>
          </w:tcPr>
          <w:p w14:paraId="04D343A7" w14:textId="77777777" w:rsidR="00F30501" w:rsidRPr="006D470A" w:rsidRDefault="00F30501" w:rsidP="007579C8">
            <w:pPr>
              <w:rPr>
                <w:ins w:id="1577" w:author="SONY" w:date="2014-06-25T14:20:00Z"/>
                <w:rFonts w:ascii="Times New Roman" w:hAnsi="Times New Roman" w:cs="Times New Roman"/>
                <w:bCs/>
                <w:sz w:val="24"/>
                <w:szCs w:val="24"/>
              </w:rPr>
            </w:pPr>
            <w:ins w:id="1578" w:author="SONY" w:date="2014-06-25T14:20: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F30501" w:rsidRPr="006D470A" w14:paraId="6F5EF3A0" w14:textId="77777777" w:rsidTr="00FE6002">
        <w:trPr>
          <w:trHeight w:val="462"/>
          <w:jc w:val="center"/>
          <w:ins w:id="1579" w:author="SONY" w:date="2014-06-25T14:20:00Z"/>
          <w:trPrChange w:id="1580" w:author="SONY" w:date="2014-06-25T23:47:00Z">
            <w:trPr>
              <w:trHeight w:val="462"/>
            </w:trPr>
          </w:trPrChange>
        </w:trPr>
        <w:tc>
          <w:tcPr>
            <w:tcW w:w="2584" w:type="dxa"/>
            <w:tcPrChange w:id="1581" w:author="SONY" w:date="2014-06-25T23:47:00Z">
              <w:tcPr>
                <w:tcW w:w="2584" w:type="dxa"/>
              </w:tcPr>
            </w:tcPrChange>
          </w:tcPr>
          <w:p w14:paraId="4F85F7F3" w14:textId="77777777" w:rsidR="00F30501" w:rsidRPr="006D470A" w:rsidRDefault="00F30501" w:rsidP="007579C8">
            <w:pPr>
              <w:jc w:val="right"/>
              <w:rPr>
                <w:ins w:id="1582" w:author="SONY" w:date="2014-06-25T14:20:00Z"/>
                <w:rFonts w:ascii="Times New Roman" w:hAnsi="Times New Roman" w:cs="Times New Roman"/>
                <w:b/>
                <w:sz w:val="24"/>
                <w:szCs w:val="24"/>
              </w:rPr>
            </w:pPr>
            <w:proofErr w:type="spellStart"/>
            <w:ins w:id="1583" w:author="SONY" w:date="2014-06-25T14:20: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584" w:author="SONY" w:date="2014-06-25T23:47:00Z">
              <w:tcPr>
                <w:tcW w:w="8004" w:type="dxa"/>
                <w:gridSpan w:val="3"/>
              </w:tcPr>
            </w:tcPrChange>
          </w:tcPr>
          <w:p w14:paraId="6186119F" w14:textId="77777777" w:rsidR="00F30501" w:rsidRPr="006D470A" w:rsidRDefault="00F30501" w:rsidP="007579C8">
            <w:pPr>
              <w:rPr>
                <w:ins w:id="1585" w:author="SONY" w:date="2014-06-25T14:20:00Z"/>
                <w:rFonts w:ascii="Times New Roman" w:hAnsi="Times New Roman" w:cs="Times New Roman"/>
                <w:sz w:val="24"/>
                <w:szCs w:val="24"/>
              </w:rPr>
            </w:pPr>
            <w:ins w:id="1586" w:author="SONY" w:date="2014-06-25T14:20:00Z">
              <w:r>
                <w:rPr>
                  <w:rFonts w:ascii="Times New Roman" w:hAnsi="Times New Roman" w:cs="Times New Roman"/>
                  <w:sz w:val="24"/>
                  <w:szCs w:val="24"/>
                </w:rPr>
                <w:t>New patients’ account is add to the system and can view as a list</w:t>
              </w:r>
            </w:ins>
          </w:p>
        </w:tc>
      </w:tr>
      <w:tr w:rsidR="00F30501" w:rsidRPr="006D470A" w14:paraId="4C1D48A8" w14:textId="77777777" w:rsidTr="00FE6002">
        <w:trPr>
          <w:trHeight w:val="769"/>
          <w:jc w:val="center"/>
          <w:ins w:id="1587" w:author="SONY" w:date="2014-06-25T14:20:00Z"/>
          <w:trPrChange w:id="1588" w:author="SONY" w:date="2014-06-25T23:47:00Z">
            <w:trPr>
              <w:trHeight w:val="769"/>
            </w:trPr>
          </w:trPrChange>
        </w:trPr>
        <w:tc>
          <w:tcPr>
            <w:tcW w:w="2584" w:type="dxa"/>
            <w:tcPrChange w:id="1589" w:author="SONY" w:date="2014-06-25T23:47:00Z">
              <w:tcPr>
                <w:tcW w:w="2584" w:type="dxa"/>
              </w:tcPr>
            </w:tcPrChange>
          </w:tcPr>
          <w:p w14:paraId="28B52C6D" w14:textId="77777777" w:rsidR="00F30501" w:rsidRPr="006D470A" w:rsidRDefault="00F30501" w:rsidP="007579C8">
            <w:pPr>
              <w:jc w:val="right"/>
              <w:rPr>
                <w:ins w:id="1590" w:author="SONY" w:date="2014-06-25T14:20:00Z"/>
                <w:rFonts w:ascii="Times New Roman" w:hAnsi="Times New Roman" w:cs="Times New Roman"/>
                <w:b/>
                <w:sz w:val="24"/>
                <w:szCs w:val="24"/>
              </w:rPr>
            </w:pPr>
            <w:ins w:id="1591" w:author="SONY" w:date="2014-06-25T14:20:00Z">
              <w:r w:rsidRPr="006D470A">
                <w:rPr>
                  <w:rFonts w:ascii="Times New Roman" w:hAnsi="Times New Roman" w:cs="Times New Roman"/>
                  <w:b/>
                  <w:sz w:val="24"/>
                  <w:szCs w:val="24"/>
                </w:rPr>
                <w:t>Normal Flow:</w:t>
              </w:r>
            </w:ins>
          </w:p>
        </w:tc>
        <w:tc>
          <w:tcPr>
            <w:tcW w:w="8004" w:type="dxa"/>
            <w:gridSpan w:val="3"/>
            <w:tcPrChange w:id="1592" w:author="SONY" w:date="2014-06-25T23:47:00Z">
              <w:tcPr>
                <w:tcW w:w="8004" w:type="dxa"/>
                <w:gridSpan w:val="3"/>
              </w:tcPr>
            </w:tcPrChange>
          </w:tcPr>
          <w:p w14:paraId="49760945" w14:textId="77777777" w:rsidR="00F30501" w:rsidRDefault="00F30501" w:rsidP="00F30501">
            <w:pPr>
              <w:pStyle w:val="ListParagraph"/>
              <w:numPr>
                <w:ilvl w:val="0"/>
                <w:numId w:val="8"/>
              </w:numPr>
              <w:rPr>
                <w:ins w:id="1593" w:author="SONY" w:date="2014-06-25T14:20:00Z"/>
                <w:rFonts w:ascii="Times New Roman" w:hAnsi="Times New Roman" w:cs="Times New Roman"/>
                <w:sz w:val="24"/>
                <w:szCs w:val="24"/>
              </w:rPr>
            </w:pPr>
            <w:ins w:id="1594" w:author="SONY" w:date="2014-06-25T14:20:00Z">
              <w:r>
                <w:rPr>
                  <w:rFonts w:ascii="Times New Roman" w:hAnsi="Times New Roman" w:cs="Times New Roman"/>
                  <w:sz w:val="24"/>
                  <w:szCs w:val="24"/>
                </w:rPr>
                <w:t>Officer selects new patient menu</w:t>
              </w:r>
            </w:ins>
          </w:p>
          <w:p w14:paraId="504E7455" w14:textId="77777777" w:rsidR="00F30501" w:rsidRPr="00097381" w:rsidRDefault="00F30501" w:rsidP="00F30501">
            <w:pPr>
              <w:pStyle w:val="ListParagraph"/>
              <w:numPr>
                <w:ilvl w:val="0"/>
                <w:numId w:val="8"/>
              </w:numPr>
              <w:rPr>
                <w:ins w:id="1595" w:author="SONY" w:date="2014-06-25T14:20:00Z"/>
                <w:rFonts w:ascii="Times New Roman" w:hAnsi="Times New Roman" w:cs="Times New Roman"/>
                <w:sz w:val="24"/>
                <w:szCs w:val="24"/>
              </w:rPr>
            </w:pPr>
            <w:ins w:id="1596" w:author="SONY" w:date="2014-06-25T14:20:00Z">
              <w:r w:rsidRPr="00097381">
                <w:rPr>
                  <w:rFonts w:ascii="Times New Roman" w:hAnsi="Times New Roman" w:cs="Times New Roman"/>
                  <w:sz w:val="24"/>
                  <w:szCs w:val="32"/>
                </w:rPr>
                <w:t>System provide interface for create a new account for patient</w:t>
              </w:r>
            </w:ins>
          </w:p>
          <w:p w14:paraId="6CD1B9AB" w14:textId="77777777" w:rsidR="00F30501" w:rsidRPr="00097381" w:rsidRDefault="00F30501" w:rsidP="00F30501">
            <w:pPr>
              <w:pStyle w:val="ListParagraph"/>
              <w:numPr>
                <w:ilvl w:val="0"/>
                <w:numId w:val="8"/>
              </w:numPr>
              <w:rPr>
                <w:ins w:id="1597" w:author="SONY" w:date="2014-06-25T14:20:00Z"/>
                <w:rFonts w:ascii="Times New Roman" w:hAnsi="Times New Roman" w:cs="Times New Roman"/>
                <w:sz w:val="24"/>
                <w:szCs w:val="24"/>
              </w:rPr>
            </w:pPr>
            <w:ins w:id="1598" w:author="SONY" w:date="2014-06-25T14:20:00Z">
              <w:r w:rsidRPr="00097381">
                <w:rPr>
                  <w:rFonts w:ascii="Times New Roman" w:hAnsi="Times New Roman" w:cs="Times New Roman"/>
                  <w:sz w:val="24"/>
                  <w:szCs w:val="24"/>
                </w:rPr>
                <w:t xml:space="preserve">Officer inputs </w:t>
              </w:r>
              <w:proofErr w:type="spellStart"/>
              <w:r w:rsidRPr="00097381">
                <w:rPr>
                  <w:rFonts w:ascii="Times New Roman" w:hAnsi="Times New Roman" w:cs="Times New Roman"/>
                  <w:sz w:val="24"/>
                  <w:szCs w:val="24"/>
                </w:rPr>
                <w:t>patientID</w:t>
              </w:r>
              <w:proofErr w:type="spellEnd"/>
              <w:r w:rsidRPr="00097381">
                <w:rPr>
                  <w:rFonts w:ascii="Times New Roman" w:hAnsi="Times New Roman" w:cs="Times New Roman"/>
                  <w:sz w:val="24"/>
                  <w:szCs w:val="24"/>
                </w:rPr>
                <w:t xml:space="preserve">, password, </w:t>
              </w:r>
              <w:proofErr w:type="spellStart"/>
              <w:r w:rsidRPr="00097381">
                <w:rPr>
                  <w:rFonts w:ascii="Times New Roman" w:hAnsi="Times New Roman" w:cs="Times New Roman"/>
                  <w:sz w:val="24"/>
                  <w:szCs w:val="24"/>
                </w:rPr>
                <w:t>firstname</w:t>
              </w:r>
              <w:proofErr w:type="spellEnd"/>
              <w:r w:rsidRPr="00097381">
                <w:rPr>
                  <w:rFonts w:ascii="Times New Roman" w:hAnsi="Times New Roman" w:cs="Times New Roman"/>
                  <w:sz w:val="24"/>
                  <w:szCs w:val="24"/>
                </w:rPr>
                <w:t xml:space="preserve">, </w:t>
              </w:r>
              <w:proofErr w:type="spellStart"/>
              <w:r w:rsidRPr="00097381">
                <w:rPr>
                  <w:rFonts w:ascii="Times New Roman" w:hAnsi="Times New Roman" w:cs="Times New Roman"/>
                  <w:sz w:val="24"/>
                  <w:szCs w:val="24"/>
                </w:rPr>
                <w:t>lastname</w:t>
              </w:r>
              <w:proofErr w:type="spellEnd"/>
              <w:r w:rsidRPr="00097381">
                <w:rPr>
                  <w:rFonts w:ascii="Times New Roman" w:hAnsi="Times New Roman" w:cs="Times New Roman"/>
                  <w:sz w:val="24"/>
                  <w:szCs w:val="24"/>
                </w:rPr>
                <w:t>, age, gender, address, phone number, and email address of patient</w:t>
              </w:r>
            </w:ins>
          </w:p>
          <w:p w14:paraId="44CCB854" w14:textId="77777777" w:rsidR="00F30501" w:rsidRPr="00097381" w:rsidRDefault="00F30501" w:rsidP="00F30501">
            <w:pPr>
              <w:pStyle w:val="ListParagraph"/>
              <w:numPr>
                <w:ilvl w:val="0"/>
                <w:numId w:val="8"/>
              </w:numPr>
              <w:rPr>
                <w:ins w:id="1599" w:author="SONY" w:date="2014-06-25T14:20:00Z"/>
                <w:rFonts w:ascii="Times New Roman" w:hAnsi="Times New Roman" w:cs="Times New Roman"/>
                <w:sz w:val="24"/>
                <w:szCs w:val="24"/>
              </w:rPr>
            </w:pPr>
            <w:ins w:id="1600" w:author="SONY" w:date="2014-06-25T14:20:00Z">
              <w:r w:rsidRPr="00097381">
                <w:rPr>
                  <w:rFonts w:ascii="Times New Roman" w:hAnsi="Times New Roman" w:cs="Times New Roman"/>
                  <w:sz w:val="24"/>
                  <w:szCs w:val="24"/>
                </w:rPr>
                <w:t>Officer press submit button</w:t>
              </w:r>
            </w:ins>
          </w:p>
          <w:p w14:paraId="7CC834DF" w14:textId="77777777" w:rsidR="00F30501" w:rsidRPr="00097381" w:rsidRDefault="00F30501" w:rsidP="00F30501">
            <w:pPr>
              <w:pStyle w:val="ListParagraph"/>
              <w:numPr>
                <w:ilvl w:val="0"/>
                <w:numId w:val="8"/>
              </w:numPr>
              <w:rPr>
                <w:ins w:id="1601" w:author="SONY" w:date="2014-06-25T14:20:00Z"/>
                <w:rFonts w:ascii="Times New Roman" w:hAnsi="Times New Roman" w:cs="Times New Roman"/>
                <w:sz w:val="24"/>
                <w:szCs w:val="24"/>
              </w:rPr>
            </w:pPr>
            <w:ins w:id="1602" w:author="SONY" w:date="2014-06-25T14:20:00Z">
              <w:r w:rsidRPr="00097381">
                <w:rPr>
                  <w:rFonts w:ascii="Times New Roman" w:hAnsi="Times New Roman" w:cs="Times New Roman"/>
                  <w:sz w:val="24"/>
                  <w:szCs w:val="24"/>
                </w:rPr>
                <w:lastRenderedPageBreak/>
                <w:t>System add new patient to patients’ table in the database</w:t>
              </w:r>
            </w:ins>
          </w:p>
          <w:p w14:paraId="27A13E5B" w14:textId="77777777" w:rsidR="00F30501" w:rsidRPr="00097381" w:rsidRDefault="00F30501" w:rsidP="00F30501">
            <w:pPr>
              <w:pStyle w:val="ListParagraph"/>
              <w:numPr>
                <w:ilvl w:val="0"/>
                <w:numId w:val="8"/>
              </w:numPr>
              <w:rPr>
                <w:ins w:id="1603" w:author="SONY" w:date="2014-06-25T14:20:00Z"/>
                <w:rFonts w:ascii="Times New Roman" w:hAnsi="Times New Roman" w:cs="Times New Roman"/>
                <w:sz w:val="24"/>
                <w:szCs w:val="24"/>
              </w:rPr>
            </w:pPr>
            <w:ins w:id="1604" w:author="SONY" w:date="2014-06-25T14:20:00Z">
              <w:r w:rsidRPr="00097381">
                <w:rPr>
                  <w:rFonts w:ascii="Times New Roman" w:hAnsi="Times New Roman" w:cs="Times New Roman"/>
                  <w:sz w:val="24"/>
                  <w:szCs w:val="24"/>
                </w:rPr>
                <w:t>System query data from patients’ table in the database</w:t>
              </w:r>
            </w:ins>
          </w:p>
          <w:p w14:paraId="6FE1FFBF" w14:textId="77777777" w:rsidR="00F30501" w:rsidRPr="00097381" w:rsidRDefault="00F30501" w:rsidP="00F30501">
            <w:pPr>
              <w:pStyle w:val="ListParagraph"/>
              <w:numPr>
                <w:ilvl w:val="0"/>
                <w:numId w:val="8"/>
              </w:numPr>
              <w:rPr>
                <w:ins w:id="1605" w:author="SONY" w:date="2014-06-25T14:20:00Z"/>
                <w:rFonts w:ascii="Times New Roman" w:hAnsi="Times New Roman" w:cs="Times New Roman"/>
                <w:sz w:val="24"/>
                <w:szCs w:val="24"/>
              </w:rPr>
            </w:pPr>
            <w:ins w:id="1606" w:author="SONY" w:date="2014-06-25T14:20:00Z">
              <w:r w:rsidRPr="00097381">
                <w:rPr>
                  <w:rFonts w:ascii="Times New Roman" w:hAnsi="Times New Roman" w:cs="Times New Roman"/>
                  <w:sz w:val="24"/>
                  <w:szCs w:val="32"/>
                </w:rPr>
                <w:t>System provide interface for show list of patient</w:t>
              </w:r>
            </w:ins>
          </w:p>
        </w:tc>
      </w:tr>
      <w:tr w:rsidR="00F30501" w:rsidRPr="006D470A" w14:paraId="5356AA38" w14:textId="77777777" w:rsidTr="00FE6002">
        <w:trPr>
          <w:trHeight w:val="552"/>
          <w:jc w:val="center"/>
          <w:ins w:id="1607" w:author="SONY" w:date="2014-06-25T14:20:00Z"/>
          <w:trPrChange w:id="1608" w:author="SONY" w:date="2014-06-25T23:47:00Z">
            <w:trPr>
              <w:trHeight w:val="552"/>
            </w:trPr>
          </w:trPrChange>
        </w:trPr>
        <w:tc>
          <w:tcPr>
            <w:tcW w:w="2584" w:type="dxa"/>
            <w:tcPrChange w:id="1609" w:author="SONY" w:date="2014-06-25T23:47:00Z">
              <w:tcPr>
                <w:tcW w:w="2584" w:type="dxa"/>
              </w:tcPr>
            </w:tcPrChange>
          </w:tcPr>
          <w:p w14:paraId="1A79420E" w14:textId="77777777" w:rsidR="00F30501" w:rsidRPr="006D470A" w:rsidRDefault="00F30501" w:rsidP="007579C8">
            <w:pPr>
              <w:jc w:val="right"/>
              <w:rPr>
                <w:ins w:id="1610" w:author="SONY" w:date="2014-06-25T14:20:00Z"/>
                <w:rFonts w:ascii="Times New Roman" w:hAnsi="Times New Roman" w:cs="Times New Roman"/>
                <w:b/>
                <w:sz w:val="24"/>
                <w:szCs w:val="24"/>
              </w:rPr>
            </w:pPr>
            <w:ins w:id="1611" w:author="SONY" w:date="2014-06-25T14:20:00Z">
              <w:r w:rsidRPr="006D470A">
                <w:rPr>
                  <w:rFonts w:ascii="Times New Roman" w:hAnsi="Times New Roman" w:cs="Times New Roman"/>
                  <w:b/>
                  <w:sz w:val="24"/>
                  <w:szCs w:val="24"/>
                </w:rPr>
                <w:lastRenderedPageBreak/>
                <w:t>Alternative Flows:</w:t>
              </w:r>
            </w:ins>
          </w:p>
        </w:tc>
        <w:tc>
          <w:tcPr>
            <w:tcW w:w="8004" w:type="dxa"/>
            <w:gridSpan w:val="3"/>
            <w:tcPrChange w:id="1612" w:author="SONY" w:date="2014-06-25T23:47:00Z">
              <w:tcPr>
                <w:tcW w:w="8004" w:type="dxa"/>
                <w:gridSpan w:val="3"/>
              </w:tcPr>
            </w:tcPrChange>
          </w:tcPr>
          <w:p w14:paraId="38E7D194" w14:textId="77777777" w:rsidR="00F30501" w:rsidRDefault="00F30501" w:rsidP="007579C8">
            <w:pPr>
              <w:rPr>
                <w:ins w:id="1613" w:author="SONY" w:date="2014-06-25T14:20:00Z"/>
                <w:rFonts w:ascii="Times New Roman" w:hAnsi="Times New Roman" w:cs="Times New Roman"/>
                <w:sz w:val="24"/>
                <w:szCs w:val="24"/>
              </w:rPr>
            </w:pPr>
            <w:ins w:id="1614" w:author="SONY" w:date="2014-06-25T14:20:00Z">
              <w:r>
                <w:rPr>
                  <w:rFonts w:ascii="Times New Roman" w:hAnsi="Times New Roman" w:cs="Times New Roman"/>
                  <w:sz w:val="24"/>
                  <w:szCs w:val="24"/>
                </w:rPr>
                <w:t>4a. Officer press submit button and all inputs are not fill</w:t>
              </w:r>
            </w:ins>
          </w:p>
          <w:p w14:paraId="305FE0FA" w14:textId="77777777" w:rsidR="00F30501" w:rsidRPr="008235C9" w:rsidRDefault="00F30501" w:rsidP="00F30501">
            <w:pPr>
              <w:pStyle w:val="ListParagraph"/>
              <w:numPr>
                <w:ilvl w:val="0"/>
                <w:numId w:val="33"/>
              </w:numPr>
              <w:rPr>
                <w:ins w:id="1615" w:author="SONY" w:date="2014-06-25T14:20:00Z"/>
                <w:rFonts w:ascii="Times New Roman" w:hAnsi="Times New Roman" w:cs="Times New Roman"/>
                <w:sz w:val="24"/>
                <w:szCs w:val="24"/>
              </w:rPr>
            </w:pPr>
            <w:ins w:id="1616" w:author="SONY" w:date="2014-06-25T14:20:00Z">
              <w:r w:rsidRPr="008235C9">
                <w:rPr>
                  <w:rFonts w:ascii="Times New Roman" w:hAnsi="Times New Roman" w:cs="Times New Roman"/>
                  <w:sz w:val="24"/>
                  <w:szCs w:val="24"/>
                </w:rPr>
                <w:t>System show error message “Please fill out this field” for any field that require to not empty</w:t>
              </w:r>
            </w:ins>
          </w:p>
          <w:p w14:paraId="694691DD" w14:textId="77777777" w:rsidR="00F30501" w:rsidRPr="00097381" w:rsidRDefault="00F30501" w:rsidP="00F30501">
            <w:pPr>
              <w:pStyle w:val="ListParagraph"/>
              <w:numPr>
                <w:ilvl w:val="0"/>
                <w:numId w:val="33"/>
              </w:numPr>
              <w:rPr>
                <w:ins w:id="1617" w:author="SONY" w:date="2014-06-25T14:20:00Z"/>
                <w:rFonts w:ascii="Times New Roman" w:hAnsi="Times New Roman" w:cs="Times New Roman"/>
                <w:sz w:val="24"/>
                <w:szCs w:val="24"/>
              </w:rPr>
            </w:pPr>
            <w:ins w:id="1618" w:author="SONY" w:date="2014-06-25T14:20:00Z">
              <w:r>
                <w:rPr>
                  <w:rFonts w:ascii="Times New Roman" w:hAnsi="Times New Roman" w:cs="Times New Roman"/>
                  <w:sz w:val="24"/>
                  <w:szCs w:val="24"/>
                </w:rPr>
                <w:t>Go back to normal flow 3</w:t>
              </w:r>
            </w:ins>
          </w:p>
        </w:tc>
      </w:tr>
      <w:tr w:rsidR="00F30501" w:rsidRPr="006D470A" w14:paraId="2184C304" w14:textId="77777777" w:rsidTr="00FE6002">
        <w:trPr>
          <w:trHeight w:val="477"/>
          <w:jc w:val="center"/>
          <w:ins w:id="1619" w:author="SONY" w:date="2014-06-25T14:20:00Z"/>
          <w:trPrChange w:id="1620" w:author="SONY" w:date="2014-06-25T23:47:00Z">
            <w:trPr>
              <w:trHeight w:val="477"/>
            </w:trPr>
          </w:trPrChange>
        </w:trPr>
        <w:tc>
          <w:tcPr>
            <w:tcW w:w="2584" w:type="dxa"/>
            <w:tcPrChange w:id="1621" w:author="SONY" w:date="2014-06-25T23:47:00Z">
              <w:tcPr>
                <w:tcW w:w="2584" w:type="dxa"/>
              </w:tcPr>
            </w:tcPrChange>
          </w:tcPr>
          <w:p w14:paraId="3ECD0581" w14:textId="77777777" w:rsidR="00F30501" w:rsidRPr="006D470A" w:rsidRDefault="00F30501" w:rsidP="007579C8">
            <w:pPr>
              <w:jc w:val="right"/>
              <w:rPr>
                <w:ins w:id="1622" w:author="SONY" w:date="2014-06-25T14:20:00Z"/>
                <w:rFonts w:ascii="Times New Roman" w:hAnsi="Times New Roman" w:cs="Times New Roman"/>
                <w:b/>
                <w:sz w:val="24"/>
                <w:szCs w:val="24"/>
              </w:rPr>
            </w:pPr>
            <w:ins w:id="1623" w:author="SONY" w:date="2014-06-25T14:20:00Z">
              <w:r w:rsidRPr="006D470A">
                <w:rPr>
                  <w:rFonts w:ascii="Times New Roman" w:hAnsi="Times New Roman" w:cs="Times New Roman"/>
                  <w:b/>
                  <w:sz w:val="24"/>
                  <w:szCs w:val="24"/>
                </w:rPr>
                <w:t>Exceptions:</w:t>
              </w:r>
            </w:ins>
          </w:p>
        </w:tc>
        <w:tc>
          <w:tcPr>
            <w:tcW w:w="8004" w:type="dxa"/>
            <w:gridSpan w:val="3"/>
            <w:tcPrChange w:id="1624" w:author="SONY" w:date="2014-06-25T23:47:00Z">
              <w:tcPr>
                <w:tcW w:w="8004" w:type="dxa"/>
                <w:gridSpan w:val="3"/>
              </w:tcPr>
            </w:tcPrChange>
          </w:tcPr>
          <w:p w14:paraId="5A58F390" w14:textId="77777777" w:rsidR="00F30501" w:rsidRPr="006D470A" w:rsidRDefault="00F30501" w:rsidP="007579C8">
            <w:pPr>
              <w:rPr>
                <w:ins w:id="1625" w:author="SONY" w:date="2014-06-25T14:20:00Z"/>
                <w:rFonts w:ascii="Times New Roman" w:hAnsi="Times New Roman" w:cs="Times New Roman"/>
                <w:sz w:val="24"/>
                <w:szCs w:val="24"/>
              </w:rPr>
            </w:pPr>
            <w:ins w:id="1626" w:author="SONY" w:date="2014-06-25T14:20: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F30501" w:rsidRPr="006D470A" w14:paraId="309632E0" w14:textId="77777777" w:rsidTr="00FE6002">
        <w:trPr>
          <w:trHeight w:val="396"/>
          <w:jc w:val="center"/>
          <w:ins w:id="1627" w:author="SONY" w:date="2014-06-25T14:20:00Z"/>
          <w:trPrChange w:id="1628" w:author="SONY" w:date="2014-06-25T23:47:00Z">
            <w:trPr>
              <w:trHeight w:val="396"/>
            </w:trPr>
          </w:trPrChange>
        </w:trPr>
        <w:tc>
          <w:tcPr>
            <w:tcW w:w="2584" w:type="dxa"/>
            <w:tcPrChange w:id="1629" w:author="SONY" w:date="2014-06-25T23:47:00Z">
              <w:tcPr>
                <w:tcW w:w="2584" w:type="dxa"/>
              </w:tcPr>
            </w:tcPrChange>
          </w:tcPr>
          <w:p w14:paraId="7D3A32E9" w14:textId="77777777" w:rsidR="00F30501" w:rsidRPr="006D470A" w:rsidRDefault="00F30501" w:rsidP="007579C8">
            <w:pPr>
              <w:jc w:val="right"/>
              <w:rPr>
                <w:ins w:id="1630" w:author="SONY" w:date="2014-06-25T14:20:00Z"/>
                <w:rFonts w:ascii="Times New Roman" w:hAnsi="Times New Roman" w:cs="Times New Roman"/>
                <w:b/>
                <w:sz w:val="24"/>
                <w:szCs w:val="24"/>
              </w:rPr>
            </w:pPr>
            <w:ins w:id="1631" w:author="SONY" w:date="2014-06-25T14:20:00Z">
              <w:r w:rsidRPr="006D470A">
                <w:rPr>
                  <w:rFonts w:ascii="Times New Roman" w:hAnsi="Times New Roman" w:cs="Times New Roman"/>
                  <w:b/>
                  <w:sz w:val="24"/>
                  <w:szCs w:val="24"/>
                </w:rPr>
                <w:t>Includes:</w:t>
              </w:r>
            </w:ins>
          </w:p>
        </w:tc>
        <w:tc>
          <w:tcPr>
            <w:tcW w:w="8004" w:type="dxa"/>
            <w:gridSpan w:val="3"/>
            <w:tcPrChange w:id="1632" w:author="SONY" w:date="2014-06-25T23:47:00Z">
              <w:tcPr>
                <w:tcW w:w="8004" w:type="dxa"/>
                <w:gridSpan w:val="3"/>
              </w:tcPr>
            </w:tcPrChange>
          </w:tcPr>
          <w:p w14:paraId="3CC01945" w14:textId="77777777" w:rsidR="00F30501" w:rsidRPr="006D470A" w:rsidRDefault="00F30501" w:rsidP="007579C8">
            <w:pPr>
              <w:rPr>
                <w:ins w:id="1633" w:author="SONY" w:date="2014-06-25T14:20:00Z"/>
                <w:rFonts w:ascii="Times New Roman" w:hAnsi="Times New Roman" w:cs="Times New Roman"/>
                <w:sz w:val="24"/>
                <w:szCs w:val="24"/>
              </w:rPr>
            </w:pPr>
            <w:ins w:id="1634" w:author="SONY" w:date="2014-06-25T14:20:00Z">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F30501" w:rsidRPr="006D470A" w14:paraId="683A45A0" w14:textId="77777777" w:rsidTr="00FE6002">
        <w:trPr>
          <w:trHeight w:val="462"/>
          <w:jc w:val="center"/>
          <w:ins w:id="1635" w:author="SONY" w:date="2014-06-25T14:20:00Z"/>
          <w:trPrChange w:id="1636" w:author="SONY" w:date="2014-06-25T23:47:00Z">
            <w:trPr>
              <w:trHeight w:val="462"/>
            </w:trPr>
          </w:trPrChange>
        </w:trPr>
        <w:tc>
          <w:tcPr>
            <w:tcW w:w="2584" w:type="dxa"/>
            <w:tcPrChange w:id="1637" w:author="SONY" w:date="2014-06-25T23:47:00Z">
              <w:tcPr>
                <w:tcW w:w="2584" w:type="dxa"/>
              </w:tcPr>
            </w:tcPrChange>
          </w:tcPr>
          <w:p w14:paraId="0D2A87CE" w14:textId="77777777" w:rsidR="00F30501" w:rsidRPr="006D470A" w:rsidRDefault="00F30501" w:rsidP="007579C8">
            <w:pPr>
              <w:jc w:val="right"/>
              <w:rPr>
                <w:ins w:id="1638" w:author="SONY" w:date="2014-06-25T14:20:00Z"/>
                <w:rFonts w:ascii="Times New Roman" w:hAnsi="Times New Roman" w:cs="Times New Roman"/>
                <w:b/>
                <w:sz w:val="24"/>
                <w:szCs w:val="24"/>
              </w:rPr>
            </w:pPr>
            <w:ins w:id="1639" w:author="SONY" w:date="2014-06-25T14:20:00Z">
              <w:r w:rsidRPr="006D470A">
                <w:rPr>
                  <w:rFonts w:ascii="Times New Roman" w:hAnsi="Times New Roman" w:cs="Times New Roman"/>
                  <w:b/>
                  <w:sz w:val="24"/>
                  <w:szCs w:val="24"/>
                </w:rPr>
                <w:t>Frequency of Use:</w:t>
              </w:r>
            </w:ins>
          </w:p>
        </w:tc>
        <w:tc>
          <w:tcPr>
            <w:tcW w:w="8004" w:type="dxa"/>
            <w:gridSpan w:val="3"/>
            <w:tcPrChange w:id="1640" w:author="SONY" w:date="2014-06-25T23:47:00Z">
              <w:tcPr>
                <w:tcW w:w="8004" w:type="dxa"/>
                <w:gridSpan w:val="3"/>
              </w:tcPr>
            </w:tcPrChange>
          </w:tcPr>
          <w:p w14:paraId="33A8A7CD" w14:textId="77777777" w:rsidR="00F30501" w:rsidRPr="006D470A" w:rsidRDefault="00F30501" w:rsidP="007579C8">
            <w:pPr>
              <w:rPr>
                <w:ins w:id="1641" w:author="SONY" w:date="2014-06-25T14:20:00Z"/>
                <w:rFonts w:ascii="Times New Roman" w:hAnsi="Times New Roman" w:cs="Times New Roman"/>
                <w:sz w:val="24"/>
                <w:szCs w:val="24"/>
              </w:rPr>
            </w:pPr>
            <w:ins w:id="1642" w:author="SONY" w:date="2014-06-25T14:20:00Z">
              <w:r w:rsidRPr="006D470A">
                <w:rPr>
                  <w:rFonts w:ascii="Times New Roman" w:hAnsi="Times New Roman" w:cs="Times New Roman"/>
                  <w:sz w:val="24"/>
                  <w:szCs w:val="24"/>
                </w:rPr>
                <w:t>On demand</w:t>
              </w:r>
            </w:ins>
          </w:p>
        </w:tc>
      </w:tr>
      <w:tr w:rsidR="00F30501" w:rsidRPr="006D470A" w14:paraId="163DB4AC" w14:textId="77777777" w:rsidTr="00FE6002">
        <w:trPr>
          <w:trHeight w:val="477"/>
          <w:jc w:val="center"/>
          <w:ins w:id="1643" w:author="SONY" w:date="2014-06-25T14:20:00Z"/>
          <w:trPrChange w:id="1644" w:author="SONY" w:date="2014-06-25T23:47:00Z">
            <w:trPr>
              <w:trHeight w:val="477"/>
            </w:trPr>
          </w:trPrChange>
        </w:trPr>
        <w:tc>
          <w:tcPr>
            <w:tcW w:w="2584" w:type="dxa"/>
            <w:tcPrChange w:id="1645" w:author="SONY" w:date="2014-06-25T23:47:00Z">
              <w:tcPr>
                <w:tcW w:w="2584" w:type="dxa"/>
              </w:tcPr>
            </w:tcPrChange>
          </w:tcPr>
          <w:p w14:paraId="1E8E0962" w14:textId="77777777" w:rsidR="00F30501" w:rsidRPr="006D470A" w:rsidRDefault="00F30501" w:rsidP="007579C8">
            <w:pPr>
              <w:jc w:val="right"/>
              <w:rPr>
                <w:ins w:id="1646" w:author="SONY" w:date="2014-06-25T14:20:00Z"/>
                <w:rFonts w:ascii="Times New Roman" w:hAnsi="Times New Roman" w:cs="Times New Roman"/>
                <w:b/>
                <w:sz w:val="24"/>
                <w:szCs w:val="24"/>
              </w:rPr>
            </w:pPr>
            <w:ins w:id="1647" w:author="SONY" w:date="2014-06-25T14:20:00Z">
              <w:r w:rsidRPr="006D470A">
                <w:rPr>
                  <w:rFonts w:ascii="Times New Roman" w:hAnsi="Times New Roman" w:cs="Times New Roman"/>
                  <w:b/>
                  <w:sz w:val="24"/>
                  <w:szCs w:val="24"/>
                </w:rPr>
                <w:t>Special Requirements:</w:t>
              </w:r>
            </w:ins>
          </w:p>
        </w:tc>
        <w:tc>
          <w:tcPr>
            <w:tcW w:w="8004" w:type="dxa"/>
            <w:gridSpan w:val="3"/>
            <w:tcPrChange w:id="1648" w:author="SONY" w:date="2014-06-25T23:47:00Z">
              <w:tcPr>
                <w:tcW w:w="8004" w:type="dxa"/>
                <w:gridSpan w:val="3"/>
              </w:tcPr>
            </w:tcPrChange>
          </w:tcPr>
          <w:p w14:paraId="4A0AAA8D" w14:textId="77777777" w:rsidR="00F30501" w:rsidRPr="006D470A" w:rsidRDefault="00F30501" w:rsidP="007579C8">
            <w:pPr>
              <w:rPr>
                <w:ins w:id="1649" w:author="SONY" w:date="2014-06-25T14:20:00Z"/>
                <w:rFonts w:ascii="Times New Roman" w:hAnsi="Times New Roman" w:cs="Times New Roman"/>
                <w:sz w:val="24"/>
                <w:szCs w:val="24"/>
              </w:rPr>
            </w:pPr>
            <w:ins w:id="1650" w:author="SONY" w:date="2014-06-25T14:20:00Z">
              <w:r w:rsidRPr="006D470A">
                <w:rPr>
                  <w:rFonts w:ascii="Times New Roman" w:hAnsi="Times New Roman" w:cs="Times New Roman"/>
                  <w:sz w:val="24"/>
                  <w:szCs w:val="24"/>
                </w:rPr>
                <w:t>N/A</w:t>
              </w:r>
            </w:ins>
          </w:p>
        </w:tc>
      </w:tr>
      <w:tr w:rsidR="00F30501" w:rsidRPr="006D470A" w14:paraId="23E35634" w14:textId="77777777" w:rsidTr="00FE6002">
        <w:trPr>
          <w:trHeight w:val="592"/>
          <w:jc w:val="center"/>
          <w:ins w:id="1651" w:author="SONY" w:date="2014-06-25T14:20:00Z"/>
          <w:trPrChange w:id="1652" w:author="SONY" w:date="2014-06-25T23:47:00Z">
            <w:trPr>
              <w:trHeight w:val="592"/>
            </w:trPr>
          </w:trPrChange>
        </w:trPr>
        <w:tc>
          <w:tcPr>
            <w:tcW w:w="2584" w:type="dxa"/>
            <w:tcPrChange w:id="1653" w:author="SONY" w:date="2014-06-25T23:47:00Z">
              <w:tcPr>
                <w:tcW w:w="2584" w:type="dxa"/>
              </w:tcPr>
            </w:tcPrChange>
          </w:tcPr>
          <w:p w14:paraId="5848EEF8" w14:textId="77777777" w:rsidR="00F30501" w:rsidRPr="006D470A" w:rsidRDefault="00F30501" w:rsidP="007579C8">
            <w:pPr>
              <w:jc w:val="right"/>
              <w:rPr>
                <w:ins w:id="1654" w:author="SONY" w:date="2014-06-25T14:20:00Z"/>
                <w:rFonts w:ascii="Times New Roman" w:hAnsi="Times New Roman" w:cs="Times New Roman"/>
                <w:b/>
                <w:sz w:val="24"/>
                <w:szCs w:val="24"/>
              </w:rPr>
            </w:pPr>
            <w:ins w:id="1655" w:author="SONY" w:date="2014-06-25T14:20:00Z">
              <w:r w:rsidRPr="006D470A">
                <w:rPr>
                  <w:rFonts w:ascii="Times New Roman" w:hAnsi="Times New Roman" w:cs="Times New Roman"/>
                  <w:b/>
                  <w:sz w:val="24"/>
                  <w:szCs w:val="24"/>
                </w:rPr>
                <w:t>Assumptions:</w:t>
              </w:r>
            </w:ins>
          </w:p>
        </w:tc>
        <w:tc>
          <w:tcPr>
            <w:tcW w:w="8004" w:type="dxa"/>
            <w:gridSpan w:val="3"/>
            <w:tcPrChange w:id="1656" w:author="SONY" w:date="2014-06-25T23:47:00Z">
              <w:tcPr>
                <w:tcW w:w="8004" w:type="dxa"/>
                <w:gridSpan w:val="3"/>
              </w:tcPr>
            </w:tcPrChange>
          </w:tcPr>
          <w:p w14:paraId="01047AB0" w14:textId="77777777" w:rsidR="00F30501" w:rsidRPr="006D470A" w:rsidRDefault="00F30501" w:rsidP="007579C8">
            <w:pPr>
              <w:rPr>
                <w:ins w:id="1657" w:author="SONY" w:date="2014-06-25T14:20:00Z"/>
                <w:rFonts w:ascii="Times New Roman" w:hAnsi="Times New Roman" w:cs="Times New Roman"/>
                <w:sz w:val="24"/>
                <w:szCs w:val="24"/>
              </w:rPr>
            </w:pPr>
            <w:ins w:id="1658" w:author="SONY" w:date="2014-06-25T14:20: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F30501" w:rsidRPr="006D470A" w14:paraId="236CA9B2" w14:textId="77777777" w:rsidTr="00FE6002">
        <w:trPr>
          <w:trHeight w:val="477"/>
          <w:jc w:val="center"/>
          <w:ins w:id="1659" w:author="SONY" w:date="2014-06-25T14:20:00Z"/>
          <w:trPrChange w:id="1660" w:author="SONY" w:date="2014-06-25T23:47:00Z">
            <w:trPr>
              <w:trHeight w:val="477"/>
            </w:trPr>
          </w:trPrChange>
        </w:trPr>
        <w:tc>
          <w:tcPr>
            <w:tcW w:w="2584" w:type="dxa"/>
            <w:tcPrChange w:id="1661" w:author="SONY" w:date="2014-06-25T23:47:00Z">
              <w:tcPr>
                <w:tcW w:w="2584" w:type="dxa"/>
              </w:tcPr>
            </w:tcPrChange>
          </w:tcPr>
          <w:p w14:paraId="636EDF6F" w14:textId="77777777" w:rsidR="00F30501" w:rsidRPr="006D470A" w:rsidRDefault="00F30501" w:rsidP="007579C8">
            <w:pPr>
              <w:jc w:val="right"/>
              <w:rPr>
                <w:ins w:id="1662" w:author="SONY" w:date="2014-06-25T14:20:00Z"/>
                <w:rFonts w:ascii="Times New Roman" w:hAnsi="Times New Roman" w:cs="Times New Roman"/>
                <w:b/>
                <w:sz w:val="24"/>
                <w:szCs w:val="24"/>
              </w:rPr>
            </w:pPr>
            <w:ins w:id="1663" w:author="SONY" w:date="2014-06-25T14:20:00Z">
              <w:r w:rsidRPr="006D470A">
                <w:rPr>
                  <w:rFonts w:ascii="Times New Roman" w:hAnsi="Times New Roman" w:cs="Times New Roman"/>
                  <w:b/>
                  <w:sz w:val="24"/>
                  <w:szCs w:val="24"/>
                </w:rPr>
                <w:t>Notes and Issues:</w:t>
              </w:r>
            </w:ins>
          </w:p>
        </w:tc>
        <w:tc>
          <w:tcPr>
            <w:tcW w:w="8004" w:type="dxa"/>
            <w:gridSpan w:val="3"/>
            <w:tcPrChange w:id="1664" w:author="SONY" w:date="2014-06-25T23:47:00Z">
              <w:tcPr>
                <w:tcW w:w="8004" w:type="dxa"/>
                <w:gridSpan w:val="3"/>
              </w:tcPr>
            </w:tcPrChange>
          </w:tcPr>
          <w:p w14:paraId="2F7E82CC" w14:textId="77777777" w:rsidR="00F30501" w:rsidRPr="00CE4175" w:rsidRDefault="00F30501" w:rsidP="007579C8">
            <w:pPr>
              <w:rPr>
                <w:ins w:id="1665" w:author="SONY" w:date="2014-06-25T14:20:00Z"/>
                <w:rFonts w:ascii="Times New Roman" w:hAnsi="Times New Roman" w:cs="Times New Roman"/>
                <w:sz w:val="24"/>
                <w:szCs w:val="24"/>
                <w:cs/>
              </w:rPr>
            </w:pPr>
            <w:ins w:id="1666" w:author="SONY" w:date="2014-06-25T14:20:00Z">
              <w:r w:rsidRPr="006D470A">
                <w:rPr>
                  <w:rFonts w:ascii="Times New Roman" w:hAnsi="Times New Roman" w:cs="Times New Roman"/>
                  <w:sz w:val="24"/>
                  <w:szCs w:val="24"/>
                </w:rPr>
                <w:t>N/A</w:t>
              </w:r>
            </w:ins>
          </w:p>
        </w:tc>
      </w:tr>
    </w:tbl>
    <w:p w14:paraId="4139617C" w14:textId="77777777" w:rsidR="001C349E" w:rsidRDefault="001C349E"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667"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1668">
          <w:tblGrid>
            <w:gridCol w:w="2584"/>
            <w:gridCol w:w="2329"/>
            <w:gridCol w:w="2348"/>
            <w:gridCol w:w="3327"/>
          </w:tblGrid>
        </w:tblGridChange>
      </w:tblGrid>
      <w:tr w:rsidR="00D85B31" w:rsidRPr="006D470A" w14:paraId="6B50BFF8" w14:textId="77777777" w:rsidTr="00FE6002">
        <w:trPr>
          <w:trHeight w:val="254"/>
          <w:jc w:val="center"/>
          <w:ins w:id="1669" w:author="SONY" w:date="2014-06-25T14:38:00Z"/>
          <w:trPrChange w:id="1670" w:author="SONY" w:date="2014-06-25T23:47:00Z">
            <w:trPr>
              <w:trHeight w:val="254"/>
            </w:trPr>
          </w:trPrChange>
        </w:trPr>
        <w:tc>
          <w:tcPr>
            <w:tcW w:w="2584" w:type="dxa"/>
            <w:tcBorders>
              <w:top w:val="single" w:sz="12" w:space="0" w:color="auto"/>
              <w:bottom w:val="single" w:sz="6" w:space="0" w:color="auto"/>
            </w:tcBorders>
            <w:shd w:val="clear" w:color="auto" w:fill="F2F2F2"/>
            <w:tcPrChange w:id="1671" w:author="SONY" w:date="2014-06-25T23:47:00Z">
              <w:tcPr>
                <w:tcW w:w="2584" w:type="dxa"/>
                <w:tcBorders>
                  <w:top w:val="single" w:sz="12" w:space="0" w:color="auto"/>
                  <w:bottom w:val="single" w:sz="6" w:space="0" w:color="auto"/>
                </w:tcBorders>
                <w:shd w:val="clear" w:color="auto" w:fill="F2F2F2"/>
              </w:tcPr>
            </w:tcPrChange>
          </w:tcPr>
          <w:p w14:paraId="76F6F35B" w14:textId="77777777" w:rsidR="00D85B31" w:rsidRPr="006D470A" w:rsidRDefault="00D85B31" w:rsidP="007579C8">
            <w:pPr>
              <w:jc w:val="right"/>
              <w:rPr>
                <w:ins w:id="1672" w:author="SONY" w:date="2014-06-25T14:38:00Z"/>
                <w:rFonts w:ascii="Times New Roman" w:hAnsi="Times New Roman" w:cs="Times New Roman"/>
                <w:b/>
                <w:sz w:val="24"/>
                <w:szCs w:val="24"/>
              </w:rPr>
            </w:pPr>
            <w:ins w:id="1673" w:author="SONY" w:date="2014-06-25T14:38: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674" w:author="SONY" w:date="2014-06-25T23:47:00Z">
              <w:tcPr>
                <w:tcW w:w="8004" w:type="dxa"/>
                <w:gridSpan w:val="3"/>
                <w:tcBorders>
                  <w:top w:val="single" w:sz="12" w:space="0" w:color="auto"/>
                  <w:bottom w:val="single" w:sz="6" w:space="0" w:color="auto"/>
                </w:tcBorders>
                <w:shd w:val="clear" w:color="auto" w:fill="F2F2F2"/>
              </w:tcPr>
            </w:tcPrChange>
          </w:tcPr>
          <w:p w14:paraId="7AE2D6A0" w14:textId="77777777" w:rsidR="00D85B31" w:rsidRPr="006D470A" w:rsidRDefault="00D85B31" w:rsidP="007579C8">
            <w:pPr>
              <w:rPr>
                <w:ins w:id="1675" w:author="SONY" w:date="2014-06-25T14:38:00Z"/>
                <w:rFonts w:ascii="Times New Roman" w:hAnsi="Times New Roman" w:cs="Times New Roman"/>
                <w:sz w:val="24"/>
                <w:szCs w:val="24"/>
              </w:rPr>
            </w:pPr>
            <w:ins w:id="1676" w:author="SONY" w:date="2014-06-25T14:38:00Z">
              <w:r>
                <w:rPr>
                  <w:rFonts w:ascii="Times New Roman" w:hAnsi="Times New Roman" w:cs="Times New Roman"/>
                  <w:sz w:val="24"/>
                  <w:szCs w:val="24"/>
                </w:rPr>
                <w:t>UC-10</w:t>
              </w:r>
            </w:ins>
          </w:p>
        </w:tc>
      </w:tr>
      <w:tr w:rsidR="00D85B31" w:rsidRPr="006D470A" w14:paraId="1AAFB3B0" w14:textId="77777777" w:rsidTr="00FE6002">
        <w:trPr>
          <w:trHeight w:val="462"/>
          <w:jc w:val="center"/>
          <w:ins w:id="1677" w:author="SONY" w:date="2014-06-25T14:38:00Z"/>
          <w:trPrChange w:id="1678" w:author="SONY" w:date="2014-06-25T23:47:00Z">
            <w:trPr>
              <w:trHeight w:val="462"/>
            </w:trPr>
          </w:trPrChange>
        </w:trPr>
        <w:tc>
          <w:tcPr>
            <w:tcW w:w="2584" w:type="dxa"/>
            <w:tcBorders>
              <w:top w:val="single" w:sz="6" w:space="0" w:color="auto"/>
              <w:bottom w:val="single" w:sz="6" w:space="0" w:color="auto"/>
            </w:tcBorders>
            <w:shd w:val="clear" w:color="auto" w:fill="F2F2F2"/>
            <w:tcPrChange w:id="1679" w:author="SONY" w:date="2014-06-25T23:47:00Z">
              <w:tcPr>
                <w:tcW w:w="2584" w:type="dxa"/>
                <w:tcBorders>
                  <w:top w:val="single" w:sz="6" w:space="0" w:color="auto"/>
                  <w:bottom w:val="single" w:sz="6" w:space="0" w:color="auto"/>
                </w:tcBorders>
                <w:shd w:val="clear" w:color="auto" w:fill="F2F2F2"/>
              </w:tcPr>
            </w:tcPrChange>
          </w:tcPr>
          <w:p w14:paraId="13E17313" w14:textId="77777777" w:rsidR="00D85B31" w:rsidRPr="006D470A" w:rsidRDefault="00D85B31" w:rsidP="007579C8">
            <w:pPr>
              <w:jc w:val="right"/>
              <w:rPr>
                <w:ins w:id="1680" w:author="SONY" w:date="2014-06-25T14:38:00Z"/>
                <w:rFonts w:ascii="Times New Roman" w:hAnsi="Times New Roman" w:cs="Times New Roman"/>
                <w:b/>
                <w:sz w:val="24"/>
                <w:szCs w:val="24"/>
              </w:rPr>
            </w:pPr>
            <w:ins w:id="1681" w:author="SONY" w:date="2014-06-25T14:38: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682" w:author="SONY" w:date="2014-06-25T23:47:00Z">
              <w:tcPr>
                <w:tcW w:w="8004" w:type="dxa"/>
                <w:gridSpan w:val="3"/>
                <w:tcBorders>
                  <w:top w:val="single" w:sz="6" w:space="0" w:color="auto"/>
                  <w:bottom w:val="single" w:sz="6" w:space="0" w:color="auto"/>
                </w:tcBorders>
                <w:shd w:val="clear" w:color="auto" w:fill="F2F2F2"/>
              </w:tcPr>
            </w:tcPrChange>
          </w:tcPr>
          <w:p w14:paraId="4B085B9F" w14:textId="77777777" w:rsidR="00D85B31" w:rsidRPr="006D470A" w:rsidRDefault="00D85B31" w:rsidP="007579C8">
            <w:pPr>
              <w:pStyle w:val="Hints"/>
              <w:rPr>
                <w:ins w:id="1683" w:author="SONY" w:date="2014-06-25T14:38:00Z"/>
                <w:rFonts w:ascii="Times New Roman" w:hAnsi="Times New Roman"/>
                <w:color w:val="auto"/>
                <w:sz w:val="24"/>
                <w:szCs w:val="24"/>
              </w:rPr>
            </w:pPr>
            <w:ins w:id="1684" w:author="SONY" w:date="2014-06-25T14:38:00Z">
              <w:r>
                <w:rPr>
                  <w:rFonts w:ascii="Times New Roman" w:hAnsi="Times New Roman"/>
                  <w:color w:val="auto"/>
                  <w:sz w:val="24"/>
                  <w:szCs w:val="24"/>
                </w:rPr>
                <w:t>Edit patients’ information</w:t>
              </w:r>
            </w:ins>
          </w:p>
        </w:tc>
      </w:tr>
      <w:tr w:rsidR="00D85B31" w:rsidRPr="006D470A" w14:paraId="43B46D94" w14:textId="77777777" w:rsidTr="00FE6002">
        <w:trPr>
          <w:trHeight w:val="477"/>
          <w:jc w:val="center"/>
          <w:ins w:id="1685" w:author="SONY" w:date="2014-06-25T14:38:00Z"/>
          <w:trPrChange w:id="1686" w:author="SONY" w:date="2014-06-25T23:47:00Z">
            <w:trPr>
              <w:trHeight w:val="477"/>
            </w:trPr>
          </w:trPrChange>
        </w:trPr>
        <w:tc>
          <w:tcPr>
            <w:tcW w:w="2584" w:type="dxa"/>
            <w:tcBorders>
              <w:top w:val="single" w:sz="6" w:space="0" w:color="auto"/>
              <w:bottom w:val="single" w:sz="6" w:space="0" w:color="auto"/>
            </w:tcBorders>
            <w:shd w:val="clear" w:color="auto" w:fill="F2F2F2"/>
            <w:tcPrChange w:id="1687" w:author="SONY" w:date="2014-06-25T23:47:00Z">
              <w:tcPr>
                <w:tcW w:w="2584" w:type="dxa"/>
                <w:tcBorders>
                  <w:top w:val="single" w:sz="6" w:space="0" w:color="auto"/>
                  <w:bottom w:val="single" w:sz="6" w:space="0" w:color="auto"/>
                </w:tcBorders>
                <w:shd w:val="clear" w:color="auto" w:fill="F2F2F2"/>
              </w:tcPr>
            </w:tcPrChange>
          </w:tcPr>
          <w:p w14:paraId="618D2101" w14:textId="77777777" w:rsidR="00D85B31" w:rsidRPr="006D470A" w:rsidRDefault="00D85B31" w:rsidP="007579C8">
            <w:pPr>
              <w:jc w:val="right"/>
              <w:rPr>
                <w:ins w:id="1688" w:author="SONY" w:date="2014-06-25T14:38:00Z"/>
                <w:rFonts w:ascii="Times New Roman" w:hAnsi="Times New Roman" w:cs="Times New Roman"/>
                <w:b/>
                <w:sz w:val="24"/>
                <w:szCs w:val="24"/>
              </w:rPr>
            </w:pPr>
            <w:ins w:id="1689" w:author="SONY" w:date="2014-06-25T14:38: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690" w:author="SONY" w:date="2014-06-25T23:47:00Z">
              <w:tcPr>
                <w:tcW w:w="2329" w:type="dxa"/>
                <w:tcBorders>
                  <w:top w:val="single" w:sz="6" w:space="0" w:color="auto"/>
                  <w:bottom w:val="single" w:sz="6" w:space="0" w:color="auto"/>
                </w:tcBorders>
                <w:shd w:val="clear" w:color="auto" w:fill="F2F2F2"/>
              </w:tcPr>
            </w:tcPrChange>
          </w:tcPr>
          <w:p w14:paraId="7E381ACC" w14:textId="69C05124" w:rsidR="00D85B31" w:rsidRPr="006D470A" w:rsidRDefault="0099240D" w:rsidP="007579C8">
            <w:pPr>
              <w:rPr>
                <w:ins w:id="1691" w:author="SONY" w:date="2014-06-25T14:38:00Z"/>
                <w:rFonts w:ascii="Times New Roman" w:hAnsi="Times New Roman" w:cs="Times New Roman"/>
                <w:sz w:val="24"/>
                <w:szCs w:val="24"/>
              </w:rPr>
            </w:pPr>
            <w:proofErr w:type="spellStart"/>
            <w:ins w:id="1692" w:author="SONY" w:date="2014-06-25T14:42: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ins>
            <w:proofErr w:type="spellEnd"/>
          </w:p>
        </w:tc>
        <w:tc>
          <w:tcPr>
            <w:tcW w:w="2348" w:type="dxa"/>
            <w:tcBorders>
              <w:top w:val="single" w:sz="6" w:space="0" w:color="auto"/>
              <w:bottom w:val="single" w:sz="6" w:space="0" w:color="auto"/>
            </w:tcBorders>
            <w:shd w:val="clear" w:color="auto" w:fill="F2F2F2"/>
            <w:tcPrChange w:id="1693" w:author="SONY" w:date="2014-06-25T23:47:00Z">
              <w:tcPr>
                <w:tcW w:w="2348" w:type="dxa"/>
                <w:tcBorders>
                  <w:top w:val="single" w:sz="6" w:space="0" w:color="auto"/>
                  <w:bottom w:val="single" w:sz="6" w:space="0" w:color="auto"/>
                </w:tcBorders>
                <w:shd w:val="clear" w:color="auto" w:fill="F2F2F2"/>
              </w:tcPr>
            </w:tcPrChange>
          </w:tcPr>
          <w:p w14:paraId="4968F27A" w14:textId="77777777" w:rsidR="00D85B31" w:rsidRPr="006D470A" w:rsidRDefault="00D85B31" w:rsidP="007579C8">
            <w:pPr>
              <w:jc w:val="right"/>
              <w:rPr>
                <w:ins w:id="1694" w:author="SONY" w:date="2014-06-25T14:38:00Z"/>
                <w:rFonts w:ascii="Times New Roman" w:hAnsi="Times New Roman" w:cs="Times New Roman"/>
                <w:b/>
                <w:sz w:val="24"/>
                <w:szCs w:val="24"/>
              </w:rPr>
            </w:pPr>
            <w:ins w:id="1695" w:author="SONY" w:date="2014-06-25T14:38: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696" w:author="SONY" w:date="2014-06-25T23:47:00Z">
              <w:tcPr>
                <w:tcW w:w="3327" w:type="dxa"/>
                <w:tcBorders>
                  <w:top w:val="single" w:sz="6" w:space="0" w:color="auto"/>
                  <w:bottom w:val="single" w:sz="6" w:space="0" w:color="auto"/>
                </w:tcBorders>
                <w:shd w:val="clear" w:color="auto" w:fill="F2F2F2"/>
              </w:tcPr>
            </w:tcPrChange>
          </w:tcPr>
          <w:p w14:paraId="5A2B2196" w14:textId="77777777" w:rsidR="00D85B31" w:rsidRPr="006D470A" w:rsidRDefault="00D85B31" w:rsidP="007579C8">
            <w:pPr>
              <w:rPr>
                <w:ins w:id="1697" w:author="SONY" w:date="2014-06-25T14:38:00Z"/>
                <w:rFonts w:ascii="Times New Roman" w:hAnsi="Times New Roman" w:cs="Times New Roman"/>
                <w:sz w:val="24"/>
                <w:szCs w:val="24"/>
              </w:rPr>
            </w:pPr>
            <w:proofErr w:type="spellStart"/>
            <w:ins w:id="1698" w:author="SONY" w:date="2014-06-25T14:38: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D85B31" w:rsidRPr="006D470A" w14:paraId="7264346C" w14:textId="77777777" w:rsidTr="00FE6002">
        <w:trPr>
          <w:trHeight w:val="477"/>
          <w:jc w:val="center"/>
          <w:ins w:id="1699" w:author="SONY" w:date="2014-06-25T14:38:00Z"/>
          <w:trPrChange w:id="1700" w:author="SONY" w:date="2014-06-25T23:47:00Z">
            <w:trPr>
              <w:trHeight w:val="477"/>
            </w:trPr>
          </w:trPrChange>
        </w:trPr>
        <w:tc>
          <w:tcPr>
            <w:tcW w:w="2584" w:type="dxa"/>
            <w:tcBorders>
              <w:top w:val="single" w:sz="6" w:space="0" w:color="auto"/>
              <w:bottom w:val="single" w:sz="6" w:space="0" w:color="auto"/>
            </w:tcBorders>
            <w:shd w:val="clear" w:color="auto" w:fill="F2F2F2"/>
            <w:tcPrChange w:id="1701" w:author="SONY" w:date="2014-06-25T23:47:00Z">
              <w:tcPr>
                <w:tcW w:w="2584" w:type="dxa"/>
                <w:tcBorders>
                  <w:top w:val="single" w:sz="6" w:space="0" w:color="auto"/>
                  <w:bottom w:val="single" w:sz="6" w:space="0" w:color="auto"/>
                </w:tcBorders>
                <w:shd w:val="clear" w:color="auto" w:fill="F2F2F2"/>
              </w:tcPr>
            </w:tcPrChange>
          </w:tcPr>
          <w:p w14:paraId="7BDCAACB" w14:textId="77777777" w:rsidR="00D85B31" w:rsidRPr="006D470A" w:rsidRDefault="00D85B31" w:rsidP="007579C8">
            <w:pPr>
              <w:jc w:val="right"/>
              <w:rPr>
                <w:ins w:id="1702" w:author="SONY" w:date="2014-06-25T14:38:00Z"/>
                <w:rFonts w:ascii="Times New Roman" w:hAnsi="Times New Roman" w:cs="Times New Roman"/>
                <w:b/>
                <w:sz w:val="24"/>
                <w:szCs w:val="24"/>
              </w:rPr>
            </w:pPr>
            <w:ins w:id="1703" w:author="SONY" w:date="2014-06-25T14:38: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704" w:author="SONY" w:date="2014-06-25T23:47:00Z">
              <w:tcPr>
                <w:tcW w:w="2329" w:type="dxa"/>
                <w:tcBorders>
                  <w:top w:val="single" w:sz="6" w:space="0" w:color="auto"/>
                  <w:bottom w:val="single" w:sz="6" w:space="0" w:color="auto"/>
                </w:tcBorders>
                <w:shd w:val="clear" w:color="auto" w:fill="F2F2F2"/>
              </w:tcPr>
            </w:tcPrChange>
          </w:tcPr>
          <w:p w14:paraId="5B911A64" w14:textId="4B715C0A" w:rsidR="00D85B31" w:rsidRPr="006D470A" w:rsidRDefault="0099240D" w:rsidP="007579C8">
            <w:pPr>
              <w:rPr>
                <w:ins w:id="1705" w:author="SONY" w:date="2014-06-25T14:38:00Z"/>
                <w:rFonts w:ascii="Times New Roman" w:hAnsi="Times New Roman" w:cs="Times New Roman"/>
                <w:sz w:val="24"/>
                <w:szCs w:val="24"/>
              </w:rPr>
            </w:pPr>
            <w:ins w:id="1706" w:author="SONY" w:date="2014-06-25T14:42:00Z">
              <w:r>
                <w:rPr>
                  <w:rFonts w:ascii="Times New Roman" w:hAnsi="Times New Roman" w:cs="Times New Roman"/>
                  <w:sz w:val="24"/>
                  <w:szCs w:val="24"/>
                </w:rPr>
                <w:t>25</w:t>
              </w:r>
            </w:ins>
            <w:ins w:id="1707" w:author="SONY" w:date="2014-06-25T14:38:00Z">
              <w:r>
                <w:rPr>
                  <w:rFonts w:ascii="Times New Roman" w:hAnsi="Times New Roman" w:cs="Times New Roman"/>
                  <w:sz w:val="24"/>
                  <w:szCs w:val="24"/>
                </w:rPr>
                <w:t>/0</w:t>
              </w:r>
            </w:ins>
            <w:ins w:id="1708" w:author="SONY" w:date="2014-06-25T14:42:00Z">
              <w:r>
                <w:rPr>
                  <w:rFonts w:ascii="Times New Roman" w:hAnsi="Times New Roman" w:cs="Times New Roman"/>
                  <w:sz w:val="24"/>
                  <w:szCs w:val="24"/>
                </w:rPr>
                <w:t>6</w:t>
              </w:r>
            </w:ins>
            <w:ins w:id="1709" w:author="SONY" w:date="2014-06-25T14:38:00Z">
              <w:r w:rsidR="00D85B31" w:rsidRPr="006D470A">
                <w:rPr>
                  <w:rFonts w:ascii="Times New Roman" w:hAnsi="Times New Roman" w:cs="Times New Roman"/>
                  <w:sz w:val="24"/>
                  <w:szCs w:val="24"/>
                </w:rPr>
                <w:t>/2014</w:t>
              </w:r>
            </w:ins>
          </w:p>
        </w:tc>
        <w:tc>
          <w:tcPr>
            <w:tcW w:w="2348" w:type="dxa"/>
            <w:tcBorders>
              <w:top w:val="single" w:sz="6" w:space="0" w:color="auto"/>
              <w:bottom w:val="single" w:sz="6" w:space="0" w:color="auto"/>
            </w:tcBorders>
            <w:shd w:val="clear" w:color="auto" w:fill="F2F2F2"/>
            <w:tcPrChange w:id="1710" w:author="SONY" w:date="2014-06-25T23:47:00Z">
              <w:tcPr>
                <w:tcW w:w="2348" w:type="dxa"/>
                <w:tcBorders>
                  <w:top w:val="single" w:sz="6" w:space="0" w:color="auto"/>
                  <w:bottom w:val="single" w:sz="6" w:space="0" w:color="auto"/>
                </w:tcBorders>
                <w:shd w:val="clear" w:color="auto" w:fill="F2F2F2"/>
              </w:tcPr>
            </w:tcPrChange>
          </w:tcPr>
          <w:p w14:paraId="68AE56B3" w14:textId="77777777" w:rsidR="00D85B31" w:rsidRPr="006D470A" w:rsidRDefault="00D85B31" w:rsidP="007579C8">
            <w:pPr>
              <w:jc w:val="right"/>
              <w:rPr>
                <w:ins w:id="1711" w:author="SONY" w:date="2014-06-25T14:38:00Z"/>
                <w:rFonts w:ascii="Times New Roman" w:hAnsi="Times New Roman" w:cs="Times New Roman"/>
                <w:b/>
                <w:sz w:val="24"/>
                <w:szCs w:val="24"/>
              </w:rPr>
            </w:pPr>
            <w:ins w:id="1712" w:author="SONY" w:date="2014-06-25T14:38: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713" w:author="SONY" w:date="2014-06-25T23:47:00Z">
              <w:tcPr>
                <w:tcW w:w="3327" w:type="dxa"/>
                <w:tcBorders>
                  <w:top w:val="single" w:sz="6" w:space="0" w:color="auto"/>
                  <w:bottom w:val="single" w:sz="6" w:space="0" w:color="auto"/>
                </w:tcBorders>
                <w:shd w:val="clear" w:color="auto" w:fill="F2F2F2"/>
              </w:tcPr>
            </w:tcPrChange>
          </w:tcPr>
          <w:p w14:paraId="03411235" w14:textId="77777777" w:rsidR="00D85B31" w:rsidRPr="006D470A" w:rsidRDefault="00D85B31" w:rsidP="007579C8">
            <w:pPr>
              <w:rPr>
                <w:ins w:id="1714" w:author="SONY" w:date="2014-06-25T14:38:00Z"/>
                <w:rFonts w:ascii="Times New Roman" w:hAnsi="Times New Roman" w:cs="Times New Roman"/>
                <w:sz w:val="24"/>
                <w:szCs w:val="24"/>
              </w:rPr>
            </w:pPr>
            <w:ins w:id="1715" w:author="SONY" w:date="2014-06-25T14:38: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D85B31" w:rsidRPr="006D470A" w14:paraId="1CDCA517" w14:textId="77777777" w:rsidTr="00FE6002">
        <w:trPr>
          <w:trHeight w:val="477"/>
          <w:jc w:val="center"/>
          <w:ins w:id="1716" w:author="SONY" w:date="2014-06-25T14:38:00Z"/>
          <w:trPrChange w:id="1717" w:author="SONY" w:date="2014-06-25T23:47:00Z">
            <w:trPr>
              <w:trHeight w:val="477"/>
            </w:trPr>
          </w:trPrChange>
        </w:trPr>
        <w:tc>
          <w:tcPr>
            <w:tcW w:w="2584" w:type="dxa"/>
            <w:tcBorders>
              <w:top w:val="single" w:sz="6" w:space="0" w:color="auto"/>
            </w:tcBorders>
            <w:tcPrChange w:id="1718" w:author="SONY" w:date="2014-06-25T23:47:00Z">
              <w:tcPr>
                <w:tcW w:w="2584" w:type="dxa"/>
                <w:tcBorders>
                  <w:top w:val="single" w:sz="6" w:space="0" w:color="auto"/>
                </w:tcBorders>
              </w:tcPr>
            </w:tcPrChange>
          </w:tcPr>
          <w:p w14:paraId="093C03C8" w14:textId="77777777" w:rsidR="00D85B31" w:rsidRPr="006D470A" w:rsidRDefault="00D85B31" w:rsidP="007579C8">
            <w:pPr>
              <w:jc w:val="right"/>
              <w:rPr>
                <w:ins w:id="1719" w:author="SONY" w:date="2014-06-25T14:38:00Z"/>
                <w:rFonts w:ascii="Times New Roman" w:hAnsi="Times New Roman" w:cs="Times New Roman"/>
                <w:b/>
                <w:sz w:val="24"/>
                <w:szCs w:val="24"/>
              </w:rPr>
            </w:pPr>
            <w:ins w:id="1720" w:author="SONY" w:date="2014-06-25T14:38: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1721" w:author="SONY" w:date="2014-06-25T23:47:00Z">
              <w:tcPr>
                <w:tcW w:w="8004" w:type="dxa"/>
                <w:gridSpan w:val="3"/>
                <w:tcBorders>
                  <w:top w:val="single" w:sz="6" w:space="0" w:color="auto"/>
                </w:tcBorders>
              </w:tcPr>
            </w:tcPrChange>
          </w:tcPr>
          <w:p w14:paraId="5E69D351" w14:textId="77777777" w:rsidR="00D85B31" w:rsidRPr="006D470A" w:rsidRDefault="00D85B31" w:rsidP="007579C8">
            <w:pPr>
              <w:rPr>
                <w:ins w:id="1722" w:author="SONY" w:date="2014-06-25T14:38:00Z"/>
                <w:rFonts w:ascii="Times New Roman" w:hAnsi="Times New Roman" w:cs="Times New Roman"/>
                <w:sz w:val="24"/>
                <w:szCs w:val="24"/>
              </w:rPr>
            </w:pPr>
            <w:ins w:id="1723" w:author="SONY" w:date="2014-06-25T14:38:00Z">
              <w:r>
                <w:rPr>
                  <w:rFonts w:ascii="Times New Roman" w:hAnsi="Times New Roman" w:cs="Times New Roman"/>
                  <w:sz w:val="24"/>
                  <w:szCs w:val="24"/>
                </w:rPr>
                <w:t>Officer</w:t>
              </w:r>
            </w:ins>
          </w:p>
        </w:tc>
      </w:tr>
      <w:tr w:rsidR="00D85B31" w:rsidRPr="006D470A" w14:paraId="7F250328" w14:textId="77777777" w:rsidTr="00FE6002">
        <w:trPr>
          <w:trHeight w:val="701"/>
          <w:jc w:val="center"/>
          <w:ins w:id="1724" w:author="SONY" w:date="2014-06-25T14:38:00Z"/>
          <w:trPrChange w:id="1725" w:author="SONY" w:date="2014-06-25T23:47:00Z">
            <w:trPr>
              <w:trHeight w:val="701"/>
            </w:trPr>
          </w:trPrChange>
        </w:trPr>
        <w:tc>
          <w:tcPr>
            <w:tcW w:w="2584" w:type="dxa"/>
            <w:tcPrChange w:id="1726" w:author="SONY" w:date="2014-06-25T23:47:00Z">
              <w:tcPr>
                <w:tcW w:w="2584" w:type="dxa"/>
              </w:tcPr>
            </w:tcPrChange>
          </w:tcPr>
          <w:p w14:paraId="57B634F4" w14:textId="77777777" w:rsidR="00D85B31" w:rsidRPr="006D470A" w:rsidRDefault="00D85B31" w:rsidP="007579C8">
            <w:pPr>
              <w:jc w:val="right"/>
              <w:rPr>
                <w:ins w:id="1727" w:author="SONY" w:date="2014-06-25T14:38:00Z"/>
                <w:rFonts w:ascii="Times New Roman" w:hAnsi="Times New Roman" w:cs="Times New Roman"/>
                <w:b/>
                <w:sz w:val="24"/>
                <w:szCs w:val="24"/>
              </w:rPr>
            </w:pPr>
            <w:ins w:id="1728" w:author="SONY" w:date="2014-06-25T14:38:00Z">
              <w:r w:rsidRPr="006D470A">
                <w:rPr>
                  <w:rFonts w:ascii="Times New Roman" w:hAnsi="Times New Roman" w:cs="Times New Roman"/>
                  <w:b/>
                  <w:sz w:val="24"/>
                  <w:szCs w:val="24"/>
                </w:rPr>
                <w:t>Description:</w:t>
              </w:r>
            </w:ins>
          </w:p>
        </w:tc>
        <w:tc>
          <w:tcPr>
            <w:tcW w:w="8004" w:type="dxa"/>
            <w:gridSpan w:val="3"/>
            <w:tcPrChange w:id="1729" w:author="SONY" w:date="2014-06-25T23:47:00Z">
              <w:tcPr>
                <w:tcW w:w="8004" w:type="dxa"/>
                <w:gridSpan w:val="3"/>
              </w:tcPr>
            </w:tcPrChange>
          </w:tcPr>
          <w:p w14:paraId="041A4711" w14:textId="77777777" w:rsidR="00D85B31" w:rsidRPr="0067614F" w:rsidRDefault="00D85B31" w:rsidP="007579C8">
            <w:pPr>
              <w:rPr>
                <w:ins w:id="1730" w:author="SONY" w:date="2014-06-25T14:38:00Z"/>
                <w:rFonts w:ascii="Times" w:hAnsi="Times" w:cs="Times New Roman"/>
                <w:color w:val="A6A6A6"/>
                <w:sz w:val="24"/>
                <w:szCs w:val="24"/>
              </w:rPr>
            </w:pPr>
            <w:ins w:id="1731" w:author="SONY" w:date="2014-06-25T14:38:00Z">
              <w:r>
                <w:rPr>
                  <w:rStyle w:val="words"/>
                  <w:rFonts w:ascii="Times" w:hAnsi="Times"/>
                  <w:sz w:val="24"/>
                  <w:szCs w:val="24"/>
                </w:rPr>
                <w:t xml:space="preserve">Officer can edit patients’ information </w:t>
              </w:r>
            </w:ins>
          </w:p>
        </w:tc>
      </w:tr>
      <w:tr w:rsidR="00D85B31" w:rsidRPr="006D470A" w14:paraId="140E9497" w14:textId="77777777" w:rsidTr="00FE6002">
        <w:trPr>
          <w:trHeight w:val="477"/>
          <w:jc w:val="center"/>
          <w:ins w:id="1732" w:author="SONY" w:date="2014-06-25T14:38:00Z"/>
          <w:trPrChange w:id="1733" w:author="SONY" w:date="2014-06-25T23:47:00Z">
            <w:trPr>
              <w:trHeight w:val="477"/>
            </w:trPr>
          </w:trPrChange>
        </w:trPr>
        <w:tc>
          <w:tcPr>
            <w:tcW w:w="2584" w:type="dxa"/>
            <w:tcPrChange w:id="1734" w:author="SONY" w:date="2014-06-25T23:47:00Z">
              <w:tcPr>
                <w:tcW w:w="2584" w:type="dxa"/>
              </w:tcPr>
            </w:tcPrChange>
          </w:tcPr>
          <w:p w14:paraId="49F70746" w14:textId="77777777" w:rsidR="00D85B31" w:rsidRPr="006D470A" w:rsidRDefault="00D85B31" w:rsidP="007579C8">
            <w:pPr>
              <w:jc w:val="right"/>
              <w:rPr>
                <w:ins w:id="1735" w:author="SONY" w:date="2014-06-25T14:38:00Z"/>
                <w:rFonts w:ascii="Times New Roman" w:hAnsi="Times New Roman" w:cs="Times New Roman"/>
                <w:b/>
                <w:sz w:val="24"/>
                <w:szCs w:val="24"/>
              </w:rPr>
            </w:pPr>
            <w:ins w:id="1736" w:author="SONY" w:date="2014-06-25T14:38:00Z">
              <w:r w:rsidRPr="006D470A">
                <w:rPr>
                  <w:rFonts w:ascii="Times New Roman" w:hAnsi="Times New Roman" w:cs="Times New Roman"/>
                  <w:b/>
                  <w:sz w:val="24"/>
                  <w:szCs w:val="24"/>
                </w:rPr>
                <w:t>Trigger:</w:t>
              </w:r>
            </w:ins>
          </w:p>
        </w:tc>
        <w:tc>
          <w:tcPr>
            <w:tcW w:w="8004" w:type="dxa"/>
            <w:gridSpan w:val="3"/>
            <w:tcPrChange w:id="1737" w:author="SONY" w:date="2014-06-25T23:47:00Z">
              <w:tcPr>
                <w:tcW w:w="8004" w:type="dxa"/>
                <w:gridSpan w:val="3"/>
              </w:tcPr>
            </w:tcPrChange>
          </w:tcPr>
          <w:p w14:paraId="24DED7EE" w14:textId="77777777" w:rsidR="00D85B31" w:rsidRPr="006D470A" w:rsidRDefault="00D85B31" w:rsidP="007579C8">
            <w:pPr>
              <w:rPr>
                <w:ins w:id="1738" w:author="SONY" w:date="2014-06-25T14:38:00Z"/>
                <w:rFonts w:ascii="Times New Roman" w:hAnsi="Times New Roman" w:cs="Times New Roman"/>
                <w:sz w:val="24"/>
                <w:szCs w:val="24"/>
              </w:rPr>
            </w:pPr>
            <w:ins w:id="1739" w:author="SONY" w:date="2014-06-25T14:38:00Z">
              <w:r>
                <w:rPr>
                  <w:rFonts w:ascii="Times New Roman" w:hAnsi="Times New Roman" w:cs="Times New Roman"/>
                  <w:sz w:val="24"/>
                  <w:szCs w:val="24"/>
                </w:rPr>
                <w:t>Officer selects edit menu in all patient page</w:t>
              </w:r>
            </w:ins>
          </w:p>
        </w:tc>
      </w:tr>
      <w:tr w:rsidR="00D85B31" w:rsidRPr="006D470A" w14:paraId="37C0B31C" w14:textId="77777777" w:rsidTr="00FE6002">
        <w:trPr>
          <w:trHeight w:val="246"/>
          <w:jc w:val="center"/>
          <w:ins w:id="1740" w:author="SONY" w:date="2014-06-25T14:38:00Z"/>
          <w:trPrChange w:id="1741" w:author="SONY" w:date="2014-06-25T23:47:00Z">
            <w:trPr>
              <w:trHeight w:val="246"/>
            </w:trPr>
          </w:trPrChange>
        </w:trPr>
        <w:tc>
          <w:tcPr>
            <w:tcW w:w="2584" w:type="dxa"/>
            <w:tcPrChange w:id="1742" w:author="SONY" w:date="2014-06-25T23:47:00Z">
              <w:tcPr>
                <w:tcW w:w="2584" w:type="dxa"/>
              </w:tcPr>
            </w:tcPrChange>
          </w:tcPr>
          <w:p w14:paraId="0E671124" w14:textId="77777777" w:rsidR="00D85B31" w:rsidRPr="006D470A" w:rsidRDefault="00D85B31" w:rsidP="007579C8">
            <w:pPr>
              <w:jc w:val="right"/>
              <w:rPr>
                <w:ins w:id="1743" w:author="SONY" w:date="2014-06-25T14:38:00Z"/>
                <w:rFonts w:ascii="Times New Roman" w:hAnsi="Times New Roman" w:cs="Times New Roman"/>
                <w:b/>
                <w:sz w:val="24"/>
                <w:szCs w:val="24"/>
              </w:rPr>
            </w:pPr>
            <w:ins w:id="1744" w:author="SONY" w:date="2014-06-25T14:38:00Z">
              <w:r w:rsidRPr="006D470A">
                <w:rPr>
                  <w:rFonts w:ascii="Times New Roman" w:hAnsi="Times New Roman" w:cs="Times New Roman"/>
                  <w:b/>
                  <w:sz w:val="24"/>
                  <w:szCs w:val="24"/>
                </w:rPr>
                <w:t>Preconditions:</w:t>
              </w:r>
            </w:ins>
          </w:p>
        </w:tc>
        <w:tc>
          <w:tcPr>
            <w:tcW w:w="8004" w:type="dxa"/>
            <w:gridSpan w:val="3"/>
            <w:tcPrChange w:id="1745" w:author="SONY" w:date="2014-06-25T23:47:00Z">
              <w:tcPr>
                <w:tcW w:w="8004" w:type="dxa"/>
                <w:gridSpan w:val="3"/>
              </w:tcPr>
            </w:tcPrChange>
          </w:tcPr>
          <w:p w14:paraId="230952F8" w14:textId="77777777" w:rsidR="00D85B31" w:rsidRPr="006D470A" w:rsidRDefault="00D85B31" w:rsidP="007579C8">
            <w:pPr>
              <w:rPr>
                <w:ins w:id="1746" w:author="SONY" w:date="2014-06-25T14:38:00Z"/>
                <w:rFonts w:ascii="Times New Roman" w:hAnsi="Times New Roman" w:cs="Times New Roman"/>
                <w:bCs/>
                <w:sz w:val="24"/>
                <w:szCs w:val="24"/>
              </w:rPr>
            </w:pPr>
            <w:ins w:id="1747" w:author="SONY" w:date="2014-06-25T14:38: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D85B31" w:rsidRPr="006D470A" w14:paraId="6118D0C0" w14:textId="77777777" w:rsidTr="00FE6002">
        <w:trPr>
          <w:trHeight w:val="462"/>
          <w:jc w:val="center"/>
          <w:ins w:id="1748" w:author="SONY" w:date="2014-06-25T14:38:00Z"/>
          <w:trPrChange w:id="1749" w:author="SONY" w:date="2014-06-25T23:47:00Z">
            <w:trPr>
              <w:trHeight w:val="462"/>
            </w:trPr>
          </w:trPrChange>
        </w:trPr>
        <w:tc>
          <w:tcPr>
            <w:tcW w:w="2584" w:type="dxa"/>
            <w:tcPrChange w:id="1750" w:author="SONY" w:date="2014-06-25T23:47:00Z">
              <w:tcPr>
                <w:tcW w:w="2584" w:type="dxa"/>
              </w:tcPr>
            </w:tcPrChange>
          </w:tcPr>
          <w:p w14:paraId="76A409CB" w14:textId="77777777" w:rsidR="00D85B31" w:rsidRPr="006D470A" w:rsidRDefault="00D85B31" w:rsidP="007579C8">
            <w:pPr>
              <w:jc w:val="right"/>
              <w:rPr>
                <w:ins w:id="1751" w:author="SONY" w:date="2014-06-25T14:38:00Z"/>
                <w:rFonts w:ascii="Times New Roman" w:hAnsi="Times New Roman" w:cs="Times New Roman"/>
                <w:b/>
                <w:sz w:val="24"/>
                <w:szCs w:val="24"/>
              </w:rPr>
            </w:pPr>
            <w:proofErr w:type="spellStart"/>
            <w:ins w:id="1752" w:author="SONY" w:date="2014-06-25T14:38: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753" w:author="SONY" w:date="2014-06-25T23:47:00Z">
              <w:tcPr>
                <w:tcW w:w="8004" w:type="dxa"/>
                <w:gridSpan w:val="3"/>
              </w:tcPr>
            </w:tcPrChange>
          </w:tcPr>
          <w:p w14:paraId="0E189BAC" w14:textId="7C39BAA4" w:rsidR="00D85B31" w:rsidRPr="006D470A" w:rsidRDefault="0099240D" w:rsidP="007579C8">
            <w:pPr>
              <w:rPr>
                <w:ins w:id="1754" w:author="SONY" w:date="2014-06-25T14:38:00Z"/>
                <w:rFonts w:ascii="Times New Roman" w:hAnsi="Times New Roman" w:cs="Times New Roman"/>
                <w:sz w:val="24"/>
                <w:szCs w:val="24"/>
              </w:rPr>
            </w:pPr>
            <w:ins w:id="1755" w:author="SONY" w:date="2014-06-25T14:38:00Z">
              <w:r>
                <w:rPr>
                  <w:rFonts w:ascii="Times New Roman" w:hAnsi="Times New Roman" w:cs="Times New Roman"/>
                  <w:sz w:val="24"/>
                  <w:szCs w:val="24"/>
                </w:rPr>
                <w:t>New information of patient</w:t>
              </w:r>
              <w:r w:rsidR="00D85B31">
                <w:rPr>
                  <w:rFonts w:ascii="Times New Roman" w:hAnsi="Times New Roman" w:cs="Times New Roman"/>
                  <w:sz w:val="24"/>
                  <w:szCs w:val="24"/>
                </w:rPr>
                <w:t xml:space="preserve"> is add to the system and can view as a list</w:t>
              </w:r>
            </w:ins>
          </w:p>
        </w:tc>
      </w:tr>
      <w:tr w:rsidR="00D85B31" w:rsidRPr="006D470A" w14:paraId="6F2E0020" w14:textId="77777777" w:rsidTr="00FE6002">
        <w:trPr>
          <w:trHeight w:val="769"/>
          <w:jc w:val="center"/>
          <w:ins w:id="1756" w:author="SONY" w:date="2014-06-25T14:38:00Z"/>
          <w:trPrChange w:id="1757" w:author="SONY" w:date="2014-06-25T23:47:00Z">
            <w:trPr>
              <w:trHeight w:val="769"/>
            </w:trPr>
          </w:trPrChange>
        </w:trPr>
        <w:tc>
          <w:tcPr>
            <w:tcW w:w="2584" w:type="dxa"/>
            <w:tcPrChange w:id="1758" w:author="SONY" w:date="2014-06-25T23:47:00Z">
              <w:tcPr>
                <w:tcW w:w="2584" w:type="dxa"/>
              </w:tcPr>
            </w:tcPrChange>
          </w:tcPr>
          <w:p w14:paraId="100D4998" w14:textId="77777777" w:rsidR="00D85B31" w:rsidRPr="006D470A" w:rsidRDefault="00D85B31" w:rsidP="007579C8">
            <w:pPr>
              <w:jc w:val="right"/>
              <w:rPr>
                <w:ins w:id="1759" w:author="SONY" w:date="2014-06-25T14:38:00Z"/>
                <w:rFonts w:ascii="Times New Roman" w:hAnsi="Times New Roman" w:cs="Times New Roman"/>
                <w:b/>
                <w:sz w:val="24"/>
                <w:szCs w:val="24"/>
              </w:rPr>
            </w:pPr>
            <w:ins w:id="1760" w:author="SONY" w:date="2014-06-25T14:38:00Z">
              <w:r w:rsidRPr="006D470A">
                <w:rPr>
                  <w:rFonts w:ascii="Times New Roman" w:hAnsi="Times New Roman" w:cs="Times New Roman"/>
                  <w:b/>
                  <w:sz w:val="24"/>
                  <w:szCs w:val="24"/>
                </w:rPr>
                <w:t>Normal Flow:</w:t>
              </w:r>
            </w:ins>
          </w:p>
        </w:tc>
        <w:tc>
          <w:tcPr>
            <w:tcW w:w="8004" w:type="dxa"/>
            <w:gridSpan w:val="3"/>
            <w:tcPrChange w:id="1761" w:author="SONY" w:date="2014-06-25T23:47:00Z">
              <w:tcPr>
                <w:tcW w:w="8004" w:type="dxa"/>
                <w:gridSpan w:val="3"/>
              </w:tcPr>
            </w:tcPrChange>
          </w:tcPr>
          <w:p w14:paraId="68CCF8A6" w14:textId="77777777" w:rsidR="00D85B31" w:rsidRDefault="00D85B31" w:rsidP="00D85B31">
            <w:pPr>
              <w:pStyle w:val="ListParagraph"/>
              <w:numPr>
                <w:ilvl w:val="0"/>
                <w:numId w:val="8"/>
              </w:numPr>
              <w:rPr>
                <w:ins w:id="1762" w:author="SONY" w:date="2014-06-25T14:38:00Z"/>
                <w:rFonts w:ascii="Times New Roman" w:hAnsi="Times New Roman" w:cs="Times New Roman"/>
                <w:sz w:val="24"/>
                <w:szCs w:val="24"/>
              </w:rPr>
            </w:pPr>
            <w:ins w:id="1763" w:author="SONY" w:date="2014-06-25T14:38:00Z">
              <w:r>
                <w:rPr>
                  <w:rFonts w:ascii="Times New Roman" w:hAnsi="Times New Roman" w:cs="Times New Roman"/>
                  <w:sz w:val="24"/>
                  <w:szCs w:val="24"/>
                </w:rPr>
                <w:t>Officer selects edit menu</w:t>
              </w:r>
            </w:ins>
          </w:p>
          <w:p w14:paraId="1A6BED7F" w14:textId="77777777" w:rsidR="00D85B31" w:rsidRPr="003A329E" w:rsidRDefault="00D85B31" w:rsidP="00D85B31">
            <w:pPr>
              <w:pStyle w:val="ListParagraph"/>
              <w:numPr>
                <w:ilvl w:val="0"/>
                <w:numId w:val="8"/>
              </w:numPr>
              <w:rPr>
                <w:ins w:id="1764" w:author="SONY" w:date="2014-06-25T14:38:00Z"/>
                <w:rFonts w:ascii="Times New Roman" w:hAnsi="Times New Roman" w:cs="Times New Roman"/>
                <w:sz w:val="24"/>
                <w:szCs w:val="24"/>
              </w:rPr>
            </w:pPr>
            <w:ins w:id="1765" w:author="SONY" w:date="2014-06-25T14:38:00Z">
              <w:r w:rsidRPr="003A329E">
                <w:rPr>
                  <w:rFonts w:ascii="Times New Roman" w:hAnsi="Times New Roman" w:cs="Times New Roman"/>
                  <w:sz w:val="24"/>
                  <w:szCs w:val="24"/>
                </w:rPr>
                <w:t xml:space="preserve">System provide interface for edit patients’ information </w:t>
              </w:r>
            </w:ins>
          </w:p>
          <w:p w14:paraId="3982D7E9" w14:textId="77777777" w:rsidR="00D85B31" w:rsidRPr="00097381" w:rsidRDefault="00D85B31" w:rsidP="00D85B31">
            <w:pPr>
              <w:pStyle w:val="ListParagraph"/>
              <w:numPr>
                <w:ilvl w:val="0"/>
                <w:numId w:val="8"/>
              </w:numPr>
              <w:rPr>
                <w:ins w:id="1766" w:author="SONY" w:date="2014-06-25T14:38:00Z"/>
                <w:rFonts w:ascii="Times New Roman" w:hAnsi="Times New Roman" w:cs="Times New Roman"/>
                <w:sz w:val="24"/>
                <w:szCs w:val="24"/>
              </w:rPr>
            </w:pPr>
            <w:ins w:id="1767" w:author="SONY" w:date="2014-06-25T14:38:00Z">
              <w:r w:rsidRPr="00097381">
                <w:rPr>
                  <w:rFonts w:ascii="Times New Roman" w:hAnsi="Times New Roman" w:cs="Times New Roman"/>
                  <w:sz w:val="24"/>
                  <w:szCs w:val="24"/>
                </w:rPr>
                <w:t xml:space="preserve">Officer inputs </w:t>
              </w:r>
              <w:r>
                <w:rPr>
                  <w:rFonts w:ascii="Times New Roman" w:hAnsi="Times New Roman" w:cs="Times New Roman"/>
                  <w:sz w:val="24"/>
                  <w:szCs w:val="24"/>
                </w:rPr>
                <w:t>data which needs to edit such as</w:t>
              </w:r>
              <w:r w:rsidRPr="00097381">
                <w:rPr>
                  <w:rFonts w:ascii="Times New Roman" w:hAnsi="Times New Roman" w:cs="Times New Roman"/>
                  <w:sz w:val="24"/>
                  <w:szCs w:val="24"/>
                </w:rPr>
                <w:t xml:space="preserve"> password, </w:t>
              </w:r>
              <w:proofErr w:type="spellStart"/>
              <w:r w:rsidRPr="00097381">
                <w:rPr>
                  <w:rFonts w:ascii="Times New Roman" w:hAnsi="Times New Roman" w:cs="Times New Roman"/>
                  <w:sz w:val="24"/>
                  <w:szCs w:val="24"/>
                </w:rPr>
                <w:t>firstname</w:t>
              </w:r>
              <w:proofErr w:type="spellEnd"/>
              <w:r w:rsidRPr="00097381">
                <w:rPr>
                  <w:rFonts w:ascii="Times New Roman" w:hAnsi="Times New Roman" w:cs="Times New Roman"/>
                  <w:sz w:val="24"/>
                  <w:szCs w:val="24"/>
                </w:rPr>
                <w:t xml:space="preserve">, </w:t>
              </w:r>
              <w:proofErr w:type="spellStart"/>
              <w:r w:rsidRPr="00097381">
                <w:rPr>
                  <w:rFonts w:ascii="Times New Roman" w:hAnsi="Times New Roman" w:cs="Times New Roman"/>
                  <w:sz w:val="24"/>
                  <w:szCs w:val="24"/>
                </w:rPr>
                <w:t>lastname</w:t>
              </w:r>
              <w:proofErr w:type="spellEnd"/>
              <w:r w:rsidRPr="00097381">
                <w:rPr>
                  <w:rFonts w:ascii="Times New Roman" w:hAnsi="Times New Roman" w:cs="Times New Roman"/>
                  <w:sz w:val="24"/>
                  <w:szCs w:val="24"/>
                </w:rPr>
                <w:t>, age, gender, address, phone number, and email address of patient</w:t>
              </w:r>
            </w:ins>
          </w:p>
          <w:p w14:paraId="6BA1D704" w14:textId="77777777" w:rsidR="00D85B31" w:rsidRPr="00097381" w:rsidRDefault="00D85B31" w:rsidP="00D85B31">
            <w:pPr>
              <w:pStyle w:val="ListParagraph"/>
              <w:numPr>
                <w:ilvl w:val="0"/>
                <w:numId w:val="8"/>
              </w:numPr>
              <w:rPr>
                <w:ins w:id="1768" w:author="SONY" w:date="2014-06-25T14:38:00Z"/>
                <w:rFonts w:ascii="Times New Roman" w:hAnsi="Times New Roman" w:cs="Times New Roman"/>
                <w:sz w:val="24"/>
                <w:szCs w:val="24"/>
              </w:rPr>
            </w:pPr>
            <w:ins w:id="1769" w:author="SONY" w:date="2014-06-25T14:38:00Z">
              <w:r w:rsidRPr="00097381">
                <w:rPr>
                  <w:rFonts w:ascii="Times New Roman" w:hAnsi="Times New Roman" w:cs="Times New Roman"/>
                  <w:sz w:val="24"/>
                  <w:szCs w:val="24"/>
                </w:rPr>
                <w:t>Officer press submit button</w:t>
              </w:r>
            </w:ins>
          </w:p>
          <w:p w14:paraId="3AC29855" w14:textId="4D87790C" w:rsidR="00D85B31" w:rsidRPr="00097381" w:rsidRDefault="008934BA" w:rsidP="00D85B31">
            <w:pPr>
              <w:pStyle w:val="ListParagraph"/>
              <w:numPr>
                <w:ilvl w:val="0"/>
                <w:numId w:val="8"/>
              </w:numPr>
              <w:rPr>
                <w:ins w:id="1770" w:author="SONY" w:date="2014-06-25T14:38:00Z"/>
                <w:rFonts w:ascii="Times New Roman" w:hAnsi="Times New Roman" w:cs="Times New Roman"/>
                <w:sz w:val="24"/>
                <w:szCs w:val="24"/>
              </w:rPr>
            </w:pPr>
            <w:ins w:id="1771" w:author="SONY" w:date="2014-06-25T14:38:00Z">
              <w:r>
                <w:rPr>
                  <w:rFonts w:ascii="Times New Roman" w:hAnsi="Times New Roman" w:cs="Times New Roman"/>
                  <w:sz w:val="24"/>
                  <w:szCs w:val="24"/>
                </w:rPr>
                <w:t xml:space="preserve">System </w:t>
              </w:r>
            </w:ins>
            <w:ins w:id="1772" w:author="SONY" w:date="2014-06-25T23:08:00Z">
              <w:r>
                <w:rPr>
                  <w:rFonts w:ascii="Times New Roman" w:hAnsi="Times New Roman" w:cs="Times New Roman"/>
                  <w:sz w:val="24"/>
                  <w:szCs w:val="24"/>
                </w:rPr>
                <w:t>update</w:t>
              </w:r>
            </w:ins>
            <w:ins w:id="1773" w:author="SONY" w:date="2014-06-25T14:38:00Z">
              <w:r w:rsidR="00D85B31" w:rsidRPr="00097381">
                <w:rPr>
                  <w:rFonts w:ascii="Times New Roman" w:hAnsi="Times New Roman" w:cs="Times New Roman"/>
                  <w:sz w:val="24"/>
                  <w:szCs w:val="24"/>
                </w:rPr>
                <w:t xml:space="preserve"> new patient</w:t>
              </w:r>
            </w:ins>
            <w:ins w:id="1774" w:author="SONY" w:date="2014-06-25T23:08:00Z">
              <w:r>
                <w:rPr>
                  <w:rFonts w:ascii="Times New Roman" w:hAnsi="Times New Roman" w:cs="Times New Roman"/>
                  <w:sz w:val="24"/>
                  <w:szCs w:val="24"/>
                </w:rPr>
                <w:t>s’ data</w:t>
              </w:r>
            </w:ins>
            <w:ins w:id="1775" w:author="SONY" w:date="2014-06-25T14:38:00Z">
              <w:r w:rsidR="00D85B31" w:rsidRPr="00097381">
                <w:rPr>
                  <w:rFonts w:ascii="Times New Roman" w:hAnsi="Times New Roman" w:cs="Times New Roman"/>
                  <w:sz w:val="24"/>
                  <w:szCs w:val="24"/>
                </w:rPr>
                <w:t xml:space="preserve"> to patients’ table in the database</w:t>
              </w:r>
            </w:ins>
          </w:p>
          <w:p w14:paraId="565AD3AA" w14:textId="77777777" w:rsidR="00D85B31" w:rsidRPr="00097381" w:rsidRDefault="00D85B31" w:rsidP="00D85B31">
            <w:pPr>
              <w:pStyle w:val="ListParagraph"/>
              <w:numPr>
                <w:ilvl w:val="0"/>
                <w:numId w:val="8"/>
              </w:numPr>
              <w:rPr>
                <w:ins w:id="1776" w:author="SONY" w:date="2014-06-25T14:38:00Z"/>
                <w:rFonts w:ascii="Times New Roman" w:hAnsi="Times New Roman" w:cs="Times New Roman"/>
                <w:sz w:val="24"/>
                <w:szCs w:val="24"/>
              </w:rPr>
            </w:pPr>
            <w:ins w:id="1777" w:author="SONY" w:date="2014-06-25T14:38:00Z">
              <w:r w:rsidRPr="00097381">
                <w:rPr>
                  <w:rFonts w:ascii="Times New Roman" w:hAnsi="Times New Roman" w:cs="Times New Roman"/>
                  <w:sz w:val="24"/>
                  <w:szCs w:val="24"/>
                </w:rPr>
                <w:t>System query data from patients’ table in the database</w:t>
              </w:r>
            </w:ins>
          </w:p>
          <w:p w14:paraId="7576F1FA" w14:textId="77777777" w:rsidR="00D85B31" w:rsidRPr="00097381" w:rsidRDefault="00D85B31" w:rsidP="00D85B31">
            <w:pPr>
              <w:pStyle w:val="ListParagraph"/>
              <w:numPr>
                <w:ilvl w:val="0"/>
                <w:numId w:val="8"/>
              </w:numPr>
              <w:rPr>
                <w:ins w:id="1778" w:author="SONY" w:date="2014-06-25T14:38:00Z"/>
                <w:rFonts w:ascii="Times New Roman" w:hAnsi="Times New Roman" w:cs="Times New Roman"/>
                <w:sz w:val="24"/>
                <w:szCs w:val="24"/>
              </w:rPr>
            </w:pPr>
            <w:ins w:id="1779" w:author="SONY" w:date="2014-06-25T14:38:00Z">
              <w:r w:rsidRPr="00097381">
                <w:rPr>
                  <w:rFonts w:ascii="Times New Roman" w:hAnsi="Times New Roman" w:cs="Times New Roman"/>
                  <w:sz w:val="24"/>
                  <w:szCs w:val="32"/>
                </w:rPr>
                <w:t>System provide interface for show list of patient</w:t>
              </w:r>
            </w:ins>
          </w:p>
        </w:tc>
      </w:tr>
      <w:tr w:rsidR="00D85B31" w:rsidRPr="006D470A" w14:paraId="2D25A6FF" w14:textId="77777777" w:rsidTr="00FE6002">
        <w:trPr>
          <w:trHeight w:val="552"/>
          <w:jc w:val="center"/>
          <w:ins w:id="1780" w:author="SONY" w:date="2014-06-25T14:38:00Z"/>
          <w:trPrChange w:id="1781" w:author="SONY" w:date="2014-06-25T23:47:00Z">
            <w:trPr>
              <w:trHeight w:val="552"/>
            </w:trPr>
          </w:trPrChange>
        </w:trPr>
        <w:tc>
          <w:tcPr>
            <w:tcW w:w="2584" w:type="dxa"/>
            <w:tcPrChange w:id="1782" w:author="SONY" w:date="2014-06-25T23:47:00Z">
              <w:tcPr>
                <w:tcW w:w="2584" w:type="dxa"/>
              </w:tcPr>
            </w:tcPrChange>
          </w:tcPr>
          <w:p w14:paraId="52C7B2A7" w14:textId="77777777" w:rsidR="00D85B31" w:rsidRPr="006D470A" w:rsidRDefault="00D85B31" w:rsidP="007579C8">
            <w:pPr>
              <w:jc w:val="right"/>
              <w:rPr>
                <w:ins w:id="1783" w:author="SONY" w:date="2014-06-25T14:38:00Z"/>
                <w:rFonts w:ascii="Times New Roman" w:hAnsi="Times New Roman" w:cs="Times New Roman"/>
                <w:b/>
                <w:sz w:val="24"/>
                <w:szCs w:val="24"/>
              </w:rPr>
            </w:pPr>
            <w:ins w:id="1784" w:author="SONY" w:date="2014-06-25T14:38:00Z">
              <w:r w:rsidRPr="006D470A">
                <w:rPr>
                  <w:rFonts w:ascii="Times New Roman" w:hAnsi="Times New Roman" w:cs="Times New Roman"/>
                  <w:b/>
                  <w:sz w:val="24"/>
                  <w:szCs w:val="24"/>
                </w:rPr>
                <w:lastRenderedPageBreak/>
                <w:t>Alternative Flows:</w:t>
              </w:r>
            </w:ins>
          </w:p>
        </w:tc>
        <w:tc>
          <w:tcPr>
            <w:tcW w:w="8004" w:type="dxa"/>
            <w:gridSpan w:val="3"/>
            <w:tcPrChange w:id="1785" w:author="SONY" w:date="2014-06-25T23:47:00Z">
              <w:tcPr>
                <w:tcW w:w="8004" w:type="dxa"/>
                <w:gridSpan w:val="3"/>
              </w:tcPr>
            </w:tcPrChange>
          </w:tcPr>
          <w:p w14:paraId="521D8137" w14:textId="77777777" w:rsidR="00D85B31" w:rsidRDefault="00D85B31" w:rsidP="007579C8">
            <w:pPr>
              <w:rPr>
                <w:ins w:id="1786" w:author="SONY" w:date="2014-06-25T14:38:00Z"/>
                <w:rFonts w:ascii="Times New Roman" w:hAnsi="Times New Roman" w:cs="Times New Roman"/>
                <w:sz w:val="24"/>
                <w:szCs w:val="24"/>
              </w:rPr>
            </w:pPr>
            <w:ins w:id="1787" w:author="SONY" w:date="2014-06-25T14:38:00Z">
              <w:r>
                <w:rPr>
                  <w:rFonts w:ascii="Times New Roman" w:hAnsi="Times New Roman" w:cs="Times New Roman"/>
                  <w:sz w:val="24"/>
                  <w:szCs w:val="24"/>
                </w:rPr>
                <w:t>4a. Officer press submit button and all inputs are not fill</w:t>
              </w:r>
            </w:ins>
          </w:p>
          <w:p w14:paraId="50F2FEEF" w14:textId="77777777" w:rsidR="00D85B31" w:rsidRPr="008235C9" w:rsidRDefault="00D85B31" w:rsidP="00D85B31">
            <w:pPr>
              <w:pStyle w:val="ListParagraph"/>
              <w:numPr>
                <w:ilvl w:val="0"/>
                <w:numId w:val="33"/>
              </w:numPr>
              <w:rPr>
                <w:ins w:id="1788" w:author="SONY" w:date="2014-06-25T14:38:00Z"/>
                <w:rFonts w:ascii="Times New Roman" w:hAnsi="Times New Roman" w:cs="Times New Roman"/>
                <w:sz w:val="24"/>
                <w:szCs w:val="24"/>
              </w:rPr>
            </w:pPr>
            <w:ins w:id="1789" w:author="SONY" w:date="2014-06-25T14:38:00Z">
              <w:r w:rsidRPr="008235C9">
                <w:rPr>
                  <w:rFonts w:ascii="Times New Roman" w:hAnsi="Times New Roman" w:cs="Times New Roman"/>
                  <w:sz w:val="24"/>
                  <w:szCs w:val="24"/>
                </w:rPr>
                <w:t>System show error message “Please fill out this field” for any field that require to not empty</w:t>
              </w:r>
            </w:ins>
          </w:p>
          <w:p w14:paraId="152AFC81" w14:textId="77777777" w:rsidR="00D85B31" w:rsidRPr="00097381" w:rsidRDefault="00D85B31" w:rsidP="00D85B31">
            <w:pPr>
              <w:pStyle w:val="ListParagraph"/>
              <w:numPr>
                <w:ilvl w:val="0"/>
                <w:numId w:val="33"/>
              </w:numPr>
              <w:rPr>
                <w:ins w:id="1790" w:author="SONY" w:date="2014-06-25T14:38:00Z"/>
                <w:rFonts w:ascii="Times New Roman" w:hAnsi="Times New Roman" w:cs="Times New Roman"/>
                <w:sz w:val="24"/>
                <w:szCs w:val="24"/>
              </w:rPr>
            </w:pPr>
            <w:ins w:id="1791" w:author="SONY" w:date="2014-06-25T14:38:00Z">
              <w:r>
                <w:rPr>
                  <w:rFonts w:ascii="Times New Roman" w:hAnsi="Times New Roman" w:cs="Times New Roman"/>
                  <w:sz w:val="24"/>
                  <w:szCs w:val="24"/>
                </w:rPr>
                <w:t>Go back to normal flow 3</w:t>
              </w:r>
            </w:ins>
          </w:p>
        </w:tc>
      </w:tr>
      <w:tr w:rsidR="00D85B31" w:rsidRPr="006D470A" w14:paraId="20BC1BCA" w14:textId="77777777" w:rsidTr="00FE6002">
        <w:trPr>
          <w:trHeight w:val="477"/>
          <w:jc w:val="center"/>
          <w:ins w:id="1792" w:author="SONY" w:date="2014-06-25T14:38:00Z"/>
          <w:trPrChange w:id="1793" w:author="SONY" w:date="2014-06-25T23:47:00Z">
            <w:trPr>
              <w:trHeight w:val="477"/>
            </w:trPr>
          </w:trPrChange>
        </w:trPr>
        <w:tc>
          <w:tcPr>
            <w:tcW w:w="2584" w:type="dxa"/>
            <w:tcPrChange w:id="1794" w:author="SONY" w:date="2014-06-25T23:47:00Z">
              <w:tcPr>
                <w:tcW w:w="2584" w:type="dxa"/>
              </w:tcPr>
            </w:tcPrChange>
          </w:tcPr>
          <w:p w14:paraId="18845F14" w14:textId="77777777" w:rsidR="00D85B31" w:rsidRPr="006D470A" w:rsidRDefault="00D85B31" w:rsidP="007579C8">
            <w:pPr>
              <w:jc w:val="right"/>
              <w:rPr>
                <w:ins w:id="1795" w:author="SONY" w:date="2014-06-25T14:38:00Z"/>
                <w:rFonts w:ascii="Times New Roman" w:hAnsi="Times New Roman" w:cs="Times New Roman"/>
                <w:b/>
                <w:sz w:val="24"/>
                <w:szCs w:val="24"/>
              </w:rPr>
            </w:pPr>
            <w:ins w:id="1796" w:author="SONY" w:date="2014-06-25T14:38:00Z">
              <w:r w:rsidRPr="006D470A">
                <w:rPr>
                  <w:rFonts w:ascii="Times New Roman" w:hAnsi="Times New Roman" w:cs="Times New Roman"/>
                  <w:b/>
                  <w:sz w:val="24"/>
                  <w:szCs w:val="24"/>
                </w:rPr>
                <w:t>Exceptions:</w:t>
              </w:r>
            </w:ins>
          </w:p>
        </w:tc>
        <w:tc>
          <w:tcPr>
            <w:tcW w:w="8004" w:type="dxa"/>
            <w:gridSpan w:val="3"/>
            <w:tcPrChange w:id="1797" w:author="SONY" w:date="2014-06-25T23:47:00Z">
              <w:tcPr>
                <w:tcW w:w="8004" w:type="dxa"/>
                <w:gridSpan w:val="3"/>
              </w:tcPr>
            </w:tcPrChange>
          </w:tcPr>
          <w:p w14:paraId="29403EF6" w14:textId="77777777" w:rsidR="00D85B31" w:rsidRPr="006D470A" w:rsidRDefault="00D85B31" w:rsidP="007579C8">
            <w:pPr>
              <w:rPr>
                <w:ins w:id="1798" w:author="SONY" w:date="2014-06-25T14:38:00Z"/>
                <w:rFonts w:ascii="Times New Roman" w:hAnsi="Times New Roman" w:cs="Times New Roman"/>
                <w:sz w:val="24"/>
                <w:szCs w:val="24"/>
              </w:rPr>
            </w:pPr>
            <w:ins w:id="1799" w:author="SONY" w:date="2014-06-25T14:38: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D85B31" w:rsidRPr="006D470A" w14:paraId="39671B47" w14:textId="77777777" w:rsidTr="00FE6002">
        <w:trPr>
          <w:trHeight w:val="396"/>
          <w:jc w:val="center"/>
          <w:ins w:id="1800" w:author="SONY" w:date="2014-06-25T14:38:00Z"/>
          <w:trPrChange w:id="1801" w:author="SONY" w:date="2014-06-25T23:47:00Z">
            <w:trPr>
              <w:trHeight w:val="396"/>
            </w:trPr>
          </w:trPrChange>
        </w:trPr>
        <w:tc>
          <w:tcPr>
            <w:tcW w:w="2584" w:type="dxa"/>
            <w:tcPrChange w:id="1802" w:author="SONY" w:date="2014-06-25T23:47:00Z">
              <w:tcPr>
                <w:tcW w:w="2584" w:type="dxa"/>
              </w:tcPr>
            </w:tcPrChange>
          </w:tcPr>
          <w:p w14:paraId="6B82E59A" w14:textId="77777777" w:rsidR="00D85B31" w:rsidRPr="006D470A" w:rsidRDefault="00D85B31" w:rsidP="007579C8">
            <w:pPr>
              <w:jc w:val="right"/>
              <w:rPr>
                <w:ins w:id="1803" w:author="SONY" w:date="2014-06-25T14:38:00Z"/>
                <w:rFonts w:ascii="Times New Roman" w:hAnsi="Times New Roman" w:cs="Times New Roman"/>
                <w:b/>
                <w:sz w:val="24"/>
                <w:szCs w:val="24"/>
              </w:rPr>
            </w:pPr>
            <w:ins w:id="1804" w:author="SONY" w:date="2014-06-25T14:38:00Z">
              <w:r w:rsidRPr="006D470A">
                <w:rPr>
                  <w:rFonts w:ascii="Times New Roman" w:hAnsi="Times New Roman" w:cs="Times New Roman"/>
                  <w:b/>
                  <w:sz w:val="24"/>
                  <w:szCs w:val="24"/>
                </w:rPr>
                <w:t>Includes:</w:t>
              </w:r>
            </w:ins>
          </w:p>
        </w:tc>
        <w:tc>
          <w:tcPr>
            <w:tcW w:w="8004" w:type="dxa"/>
            <w:gridSpan w:val="3"/>
            <w:tcPrChange w:id="1805" w:author="SONY" w:date="2014-06-25T23:47:00Z">
              <w:tcPr>
                <w:tcW w:w="8004" w:type="dxa"/>
                <w:gridSpan w:val="3"/>
              </w:tcPr>
            </w:tcPrChange>
          </w:tcPr>
          <w:p w14:paraId="17AF4141" w14:textId="77777777" w:rsidR="00D85B31" w:rsidRPr="006D470A" w:rsidRDefault="00D85B31" w:rsidP="007579C8">
            <w:pPr>
              <w:rPr>
                <w:ins w:id="1806" w:author="SONY" w:date="2014-06-25T14:38:00Z"/>
                <w:rFonts w:ascii="Times New Roman" w:hAnsi="Times New Roman" w:cs="Times New Roman"/>
                <w:sz w:val="24"/>
                <w:szCs w:val="24"/>
              </w:rPr>
            </w:pPr>
            <w:ins w:id="1807" w:author="SONY" w:date="2014-06-25T14:38:00Z">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D85B31" w:rsidRPr="006D470A" w14:paraId="6D9E9DBC" w14:textId="77777777" w:rsidTr="00FE6002">
        <w:trPr>
          <w:trHeight w:val="462"/>
          <w:jc w:val="center"/>
          <w:ins w:id="1808" w:author="SONY" w:date="2014-06-25T14:38:00Z"/>
          <w:trPrChange w:id="1809" w:author="SONY" w:date="2014-06-25T23:47:00Z">
            <w:trPr>
              <w:trHeight w:val="462"/>
            </w:trPr>
          </w:trPrChange>
        </w:trPr>
        <w:tc>
          <w:tcPr>
            <w:tcW w:w="2584" w:type="dxa"/>
            <w:tcPrChange w:id="1810" w:author="SONY" w:date="2014-06-25T23:47:00Z">
              <w:tcPr>
                <w:tcW w:w="2584" w:type="dxa"/>
              </w:tcPr>
            </w:tcPrChange>
          </w:tcPr>
          <w:p w14:paraId="438E4344" w14:textId="77777777" w:rsidR="00D85B31" w:rsidRPr="006D470A" w:rsidRDefault="00D85B31" w:rsidP="007579C8">
            <w:pPr>
              <w:jc w:val="right"/>
              <w:rPr>
                <w:ins w:id="1811" w:author="SONY" w:date="2014-06-25T14:38:00Z"/>
                <w:rFonts w:ascii="Times New Roman" w:hAnsi="Times New Roman" w:cs="Times New Roman"/>
                <w:b/>
                <w:sz w:val="24"/>
                <w:szCs w:val="24"/>
              </w:rPr>
            </w:pPr>
            <w:ins w:id="1812" w:author="SONY" w:date="2014-06-25T14:38:00Z">
              <w:r w:rsidRPr="006D470A">
                <w:rPr>
                  <w:rFonts w:ascii="Times New Roman" w:hAnsi="Times New Roman" w:cs="Times New Roman"/>
                  <w:b/>
                  <w:sz w:val="24"/>
                  <w:szCs w:val="24"/>
                </w:rPr>
                <w:t>Frequency of Use:</w:t>
              </w:r>
            </w:ins>
          </w:p>
        </w:tc>
        <w:tc>
          <w:tcPr>
            <w:tcW w:w="8004" w:type="dxa"/>
            <w:gridSpan w:val="3"/>
            <w:tcPrChange w:id="1813" w:author="SONY" w:date="2014-06-25T23:47:00Z">
              <w:tcPr>
                <w:tcW w:w="8004" w:type="dxa"/>
                <w:gridSpan w:val="3"/>
              </w:tcPr>
            </w:tcPrChange>
          </w:tcPr>
          <w:p w14:paraId="43B764B0" w14:textId="77777777" w:rsidR="00D85B31" w:rsidRPr="006D470A" w:rsidRDefault="00D85B31" w:rsidP="007579C8">
            <w:pPr>
              <w:rPr>
                <w:ins w:id="1814" w:author="SONY" w:date="2014-06-25T14:38:00Z"/>
                <w:rFonts w:ascii="Times New Roman" w:hAnsi="Times New Roman" w:cs="Times New Roman"/>
                <w:sz w:val="24"/>
                <w:szCs w:val="24"/>
              </w:rPr>
            </w:pPr>
            <w:ins w:id="1815" w:author="SONY" w:date="2014-06-25T14:38:00Z">
              <w:r w:rsidRPr="006D470A">
                <w:rPr>
                  <w:rFonts w:ascii="Times New Roman" w:hAnsi="Times New Roman" w:cs="Times New Roman"/>
                  <w:sz w:val="24"/>
                  <w:szCs w:val="24"/>
                </w:rPr>
                <w:t>On demand</w:t>
              </w:r>
            </w:ins>
          </w:p>
        </w:tc>
      </w:tr>
      <w:tr w:rsidR="00D85B31" w:rsidRPr="006D470A" w14:paraId="4690139F" w14:textId="77777777" w:rsidTr="00FE6002">
        <w:trPr>
          <w:trHeight w:val="477"/>
          <w:jc w:val="center"/>
          <w:ins w:id="1816" w:author="SONY" w:date="2014-06-25T14:38:00Z"/>
          <w:trPrChange w:id="1817" w:author="SONY" w:date="2014-06-25T23:47:00Z">
            <w:trPr>
              <w:trHeight w:val="477"/>
            </w:trPr>
          </w:trPrChange>
        </w:trPr>
        <w:tc>
          <w:tcPr>
            <w:tcW w:w="2584" w:type="dxa"/>
            <w:tcPrChange w:id="1818" w:author="SONY" w:date="2014-06-25T23:47:00Z">
              <w:tcPr>
                <w:tcW w:w="2584" w:type="dxa"/>
              </w:tcPr>
            </w:tcPrChange>
          </w:tcPr>
          <w:p w14:paraId="7916216A" w14:textId="77777777" w:rsidR="00D85B31" w:rsidRPr="006D470A" w:rsidRDefault="00D85B31" w:rsidP="007579C8">
            <w:pPr>
              <w:jc w:val="right"/>
              <w:rPr>
                <w:ins w:id="1819" w:author="SONY" w:date="2014-06-25T14:38:00Z"/>
                <w:rFonts w:ascii="Times New Roman" w:hAnsi="Times New Roman" w:cs="Times New Roman"/>
                <w:b/>
                <w:sz w:val="24"/>
                <w:szCs w:val="24"/>
              </w:rPr>
            </w:pPr>
            <w:ins w:id="1820" w:author="SONY" w:date="2014-06-25T14:38:00Z">
              <w:r w:rsidRPr="006D470A">
                <w:rPr>
                  <w:rFonts w:ascii="Times New Roman" w:hAnsi="Times New Roman" w:cs="Times New Roman"/>
                  <w:b/>
                  <w:sz w:val="24"/>
                  <w:szCs w:val="24"/>
                </w:rPr>
                <w:t>Special Requirements:</w:t>
              </w:r>
            </w:ins>
          </w:p>
        </w:tc>
        <w:tc>
          <w:tcPr>
            <w:tcW w:w="8004" w:type="dxa"/>
            <w:gridSpan w:val="3"/>
            <w:tcPrChange w:id="1821" w:author="SONY" w:date="2014-06-25T23:47:00Z">
              <w:tcPr>
                <w:tcW w:w="8004" w:type="dxa"/>
                <w:gridSpan w:val="3"/>
              </w:tcPr>
            </w:tcPrChange>
          </w:tcPr>
          <w:p w14:paraId="610CE3E8" w14:textId="77777777" w:rsidR="00D85B31" w:rsidRPr="006D470A" w:rsidRDefault="00D85B31" w:rsidP="007579C8">
            <w:pPr>
              <w:rPr>
                <w:ins w:id="1822" w:author="SONY" w:date="2014-06-25T14:38:00Z"/>
                <w:rFonts w:ascii="Times New Roman" w:hAnsi="Times New Roman" w:cs="Times New Roman"/>
                <w:sz w:val="24"/>
                <w:szCs w:val="24"/>
              </w:rPr>
            </w:pPr>
            <w:ins w:id="1823" w:author="SONY" w:date="2014-06-25T14:38:00Z">
              <w:r w:rsidRPr="006D470A">
                <w:rPr>
                  <w:rFonts w:ascii="Times New Roman" w:hAnsi="Times New Roman" w:cs="Times New Roman"/>
                  <w:sz w:val="24"/>
                  <w:szCs w:val="24"/>
                </w:rPr>
                <w:t>N/A</w:t>
              </w:r>
            </w:ins>
          </w:p>
        </w:tc>
      </w:tr>
      <w:tr w:rsidR="00D85B31" w:rsidRPr="006D470A" w14:paraId="62149926" w14:textId="77777777" w:rsidTr="00FE6002">
        <w:trPr>
          <w:trHeight w:val="592"/>
          <w:jc w:val="center"/>
          <w:ins w:id="1824" w:author="SONY" w:date="2014-06-25T14:38:00Z"/>
          <w:trPrChange w:id="1825" w:author="SONY" w:date="2014-06-25T23:47:00Z">
            <w:trPr>
              <w:trHeight w:val="592"/>
            </w:trPr>
          </w:trPrChange>
        </w:trPr>
        <w:tc>
          <w:tcPr>
            <w:tcW w:w="2584" w:type="dxa"/>
            <w:tcPrChange w:id="1826" w:author="SONY" w:date="2014-06-25T23:47:00Z">
              <w:tcPr>
                <w:tcW w:w="2584" w:type="dxa"/>
              </w:tcPr>
            </w:tcPrChange>
          </w:tcPr>
          <w:p w14:paraId="204D9A86" w14:textId="77777777" w:rsidR="00D85B31" w:rsidRPr="006D470A" w:rsidRDefault="00D85B31" w:rsidP="007579C8">
            <w:pPr>
              <w:jc w:val="right"/>
              <w:rPr>
                <w:ins w:id="1827" w:author="SONY" w:date="2014-06-25T14:38:00Z"/>
                <w:rFonts w:ascii="Times New Roman" w:hAnsi="Times New Roman" w:cs="Times New Roman"/>
                <w:b/>
                <w:sz w:val="24"/>
                <w:szCs w:val="24"/>
              </w:rPr>
            </w:pPr>
            <w:ins w:id="1828" w:author="SONY" w:date="2014-06-25T14:38:00Z">
              <w:r w:rsidRPr="006D470A">
                <w:rPr>
                  <w:rFonts w:ascii="Times New Roman" w:hAnsi="Times New Roman" w:cs="Times New Roman"/>
                  <w:b/>
                  <w:sz w:val="24"/>
                  <w:szCs w:val="24"/>
                </w:rPr>
                <w:t>Assumptions:</w:t>
              </w:r>
            </w:ins>
          </w:p>
        </w:tc>
        <w:tc>
          <w:tcPr>
            <w:tcW w:w="8004" w:type="dxa"/>
            <w:gridSpan w:val="3"/>
            <w:tcPrChange w:id="1829" w:author="SONY" w:date="2014-06-25T23:47:00Z">
              <w:tcPr>
                <w:tcW w:w="8004" w:type="dxa"/>
                <w:gridSpan w:val="3"/>
              </w:tcPr>
            </w:tcPrChange>
          </w:tcPr>
          <w:p w14:paraId="5C2DBF66" w14:textId="77777777" w:rsidR="00D85B31" w:rsidRPr="006D470A" w:rsidRDefault="00D85B31" w:rsidP="007579C8">
            <w:pPr>
              <w:rPr>
                <w:ins w:id="1830" w:author="SONY" w:date="2014-06-25T14:38:00Z"/>
                <w:rFonts w:ascii="Times New Roman" w:hAnsi="Times New Roman" w:cs="Times New Roman"/>
                <w:sz w:val="24"/>
                <w:szCs w:val="24"/>
              </w:rPr>
            </w:pPr>
            <w:ins w:id="1831" w:author="SONY" w:date="2014-06-25T14:38: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D85B31" w:rsidRPr="006D470A" w14:paraId="308A452F" w14:textId="77777777" w:rsidTr="00FE6002">
        <w:trPr>
          <w:trHeight w:val="477"/>
          <w:jc w:val="center"/>
          <w:ins w:id="1832" w:author="SONY" w:date="2014-06-25T14:38:00Z"/>
          <w:trPrChange w:id="1833" w:author="SONY" w:date="2014-06-25T23:47:00Z">
            <w:trPr>
              <w:trHeight w:val="477"/>
            </w:trPr>
          </w:trPrChange>
        </w:trPr>
        <w:tc>
          <w:tcPr>
            <w:tcW w:w="2584" w:type="dxa"/>
            <w:tcPrChange w:id="1834" w:author="SONY" w:date="2014-06-25T23:47:00Z">
              <w:tcPr>
                <w:tcW w:w="2584" w:type="dxa"/>
              </w:tcPr>
            </w:tcPrChange>
          </w:tcPr>
          <w:p w14:paraId="4B4432A0" w14:textId="77777777" w:rsidR="00D85B31" w:rsidRPr="006D470A" w:rsidRDefault="00D85B31" w:rsidP="007579C8">
            <w:pPr>
              <w:jc w:val="right"/>
              <w:rPr>
                <w:ins w:id="1835" w:author="SONY" w:date="2014-06-25T14:38:00Z"/>
                <w:rFonts w:ascii="Times New Roman" w:hAnsi="Times New Roman" w:cs="Times New Roman"/>
                <w:b/>
                <w:sz w:val="24"/>
                <w:szCs w:val="24"/>
              </w:rPr>
            </w:pPr>
            <w:ins w:id="1836" w:author="SONY" w:date="2014-06-25T14:38:00Z">
              <w:r w:rsidRPr="006D470A">
                <w:rPr>
                  <w:rFonts w:ascii="Times New Roman" w:hAnsi="Times New Roman" w:cs="Times New Roman"/>
                  <w:b/>
                  <w:sz w:val="24"/>
                  <w:szCs w:val="24"/>
                </w:rPr>
                <w:t>Notes and Issues:</w:t>
              </w:r>
            </w:ins>
          </w:p>
        </w:tc>
        <w:tc>
          <w:tcPr>
            <w:tcW w:w="8004" w:type="dxa"/>
            <w:gridSpan w:val="3"/>
            <w:tcPrChange w:id="1837" w:author="SONY" w:date="2014-06-25T23:47:00Z">
              <w:tcPr>
                <w:tcW w:w="8004" w:type="dxa"/>
                <w:gridSpan w:val="3"/>
              </w:tcPr>
            </w:tcPrChange>
          </w:tcPr>
          <w:p w14:paraId="12570C94" w14:textId="77777777" w:rsidR="00D85B31" w:rsidRPr="00CE4175" w:rsidRDefault="00D85B31" w:rsidP="007579C8">
            <w:pPr>
              <w:rPr>
                <w:ins w:id="1838" w:author="SONY" w:date="2014-06-25T14:38:00Z"/>
                <w:rFonts w:ascii="Times New Roman" w:hAnsi="Times New Roman" w:cs="Times New Roman"/>
                <w:sz w:val="24"/>
                <w:szCs w:val="24"/>
                <w:cs/>
              </w:rPr>
            </w:pPr>
            <w:ins w:id="1839" w:author="SONY" w:date="2014-06-25T14:38:00Z">
              <w:r w:rsidRPr="006D470A">
                <w:rPr>
                  <w:rFonts w:ascii="Times New Roman" w:hAnsi="Times New Roman" w:cs="Times New Roman"/>
                  <w:sz w:val="24"/>
                  <w:szCs w:val="24"/>
                </w:rPr>
                <w:t>N/A</w:t>
              </w:r>
            </w:ins>
          </w:p>
        </w:tc>
      </w:tr>
    </w:tbl>
    <w:p w14:paraId="4B8A8B4A" w14:textId="77777777" w:rsidR="00A06143" w:rsidRDefault="00A06143" w:rsidP="00C11010">
      <w:pPr>
        <w:rPr>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840"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1841">
          <w:tblGrid>
            <w:gridCol w:w="2584"/>
            <w:gridCol w:w="2329"/>
            <w:gridCol w:w="2348"/>
            <w:gridCol w:w="3327"/>
          </w:tblGrid>
        </w:tblGridChange>
      </w:tblGrid>
      <w:tr w:rsidR="00903310" w:rsidRPr="006D470A" w14:paraId="75FD0DCF" w14:textId="77777777" w:rsidTr="00FE6002">
        <w:trPr>
          <w:trHeight w:val="254"/>
          <w:jc w:val="center"/>
          <w:ins w:id="1842" w:author="SONY" w:date="2014-06-25T14:46:00Z"/>
          <w:trPrChange w:id="1843" w:author="SONY" w:date="2014-06-25T23:47:00Z">
            <w:trPr>
              <w:trHeight w:val="254"/>
            </w:trPr>
          </w:trPrChange>
        </w:trPr>
        <w:tc>
          <w:tcPr>
            <w:tcW w:w="2584" w:type="dxa"/>
            <w:tcBorders>
              <w:top w:val="single" w:sz="12" w:space="0" w:color="auto"/>
              <w:bottom w:val="single" w:sz="6" w:space="0" w:color="auto"/>
            </w:tcBorders>
            <w:shd w:val="clear" w:color="auto" w:fill="F2F2F2"/>
            <w:tcPrChange w:id="1844" w:author="SONY" w:date="2014-06-25T23:47:00Z">
              <w:tcPr>
                <w:tcW w:w="2584" w:type="dxa"/>
                <w:tcBorders>
                  <w:top w:val="single" w:sz="12" w:space="0" w:color="auto"/>
                  <w:bottom w:val="single" w:sz="6" w:space="0" w:color="auto"/>
                </w:tcBorders>
                <w:shd w:val="clear" w:color="auto" w:fill="F2F2F2"/>
              </w:tcPr>
            </w:tcPrChange>
          </w:tcPr>
          <w:p w14:paraId="0629E2EA" w14:textId="77777777" w:rsidR="00903310" w:rsidRPr="006D470A" w:rsidRDefault="00903310" w:rsidP="007579C8">
            <w:pPr>
              <w:jc w:val="right"/>
              <w:rPr>
                <w:ins w:id="1845" w:author="SONY" w:date="2014-06-25T14:46:00Z"/>
                <w:rFonts w:ascii="Times New Roman" w:hAnsi="Times New Roman" w:cs="Times New Roman"/>
                <w:b/>
                <w:sz w:val="24"/>
                <w:szCs w:val="24"/>
              </w:rPr>
            </w:pPr>
            <w:ins w:id="1846" w:author="SONY" w:date="2014-06-25T14:46: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1847" w:author="SONY" w:date="2014-06-25T23:47:00Z">
              <w:tcPr>
                <w:tcW w:w="8004" w:type="dxa"/>
                <w:gridSpan w:val="3"/>
                <w:tcBorders>
                  <w:top w:val="single" w:sz="12" w:space="0" w:color="auto"/>
                  <w:bottom w:val="single" w:sz="6" w:space="0" w:color="auto"/>
                </w:tcBorders>
                <w:shd w:val="clear" w:color="auto" w:fill="F2F2F2"/>
              </w:tcPr>
            </w:tcPrChange>
          </w:tcPr>
          <w:p w14:paraId="0FF2F065" w14:textId="1E2577ED" w:rsidR="00903310" w:rsidRPr="006D470A" w:rsidRDefault="00903310" w:rsidP="007579C8">
            <w:pPr>
              <w:rPr>
                <w:ins w:id="1848" w:author="SONY" w:date="2014-06-25T14:46:00Z"/>
                <w:rFonts w:ascii="Times New Roman" w:hAnsi="Times New Roman" w:cs="Times New Roman"/>
                <w:sz w:val="24"/>
                <w:szCs w:val="24"/>
              </w:rPr>
            </w:pPr>
            <w:ins w:id="1849" w:author="SONY" w:date="2014-06-25T14:46:00Z">
              <w:r>
                <w:rPr>
                  <w:rFonts w:ascii="Times New Roman" w:hAnsi="Times New Roman" w:cs="Times New Roman"/>
                  <w:sz w:val="24"/>
                  <w:szCs w:val="24"/>
                </w:rPr>
                <w:t>UC-11</w:t>
              </w:r>
            </w:ins>
          </w:p>
        </w:tc>
      </w:tr>
      <w:tr w:rsidR="00903310" w:rsidRPr="006D470A" w14:paraId="3AC8E71F" w14:textId="77777777" w:rsidTr="00FE6002">
        <w:trPr>
          <w:trHeight w:val="462"/>
          <w:jc w:val="center"/>
          <w:ins w:id="1850" w:author="SONY" w:date="2014-06-25T14:46:00Z"/>
          <w:trPrChange w:id="1851" w:author="SONY" w:date="2014-06-25T23:47:00Z">
            <w:trPr>
              <w:trHeight w:val="462"/>
            </w:trPr>
          </w:trPrChange>
        </w:trPr>
        <w:tc>
          <w:tcPr>
            <w:tcW w:w="2584" w:type="dxa"/>
            <w:tcBorders>
              <w:top w:val="single" w:sz="6" w:space="0" w:color="auto"/>
              <w:bottom w:val="single" w:sz="6" w:space="0" w:color="auto"/>
            </w:tcBorders>
            <w:shd w:val="clear" w:color="auto" w:fill="F2F2F2"/>
            <w:tcPrChange w:id="1852" w:author="SONY" w:date="2014-06-25T23:47:00Z">
              <w:tcPr>
                <w:tcW w:w="2584" w:type="dxa"/>
                <w:tcBorders>
                  <w:top w:val="single" w:sz="6" w:space="0" w:color="auto"/>
                  <w:bottom w:val="single" w:sz="6" w:space="0" w:color="auto"/>
                </w:tcBorders>
                <w:shd w:val="clear" w:color="auto" w:fill="F2F2F2"/>
              </w:tcPr>
            </w:tcPrChange>
          </w:tcPr>
          <w:p w14:paraId="0807A41B" w14:textId="77777777" w:rsidR="00903310" w:rsidRPr="006D470A" w:rsidRDefault="00903310" w:rsidP="007579C8">
            <w:pPr>
              <w:jc w:val="right"/>
              <w:rPr>
                <w:ins w:id="1853" w:author="SONY" w:date="2014-06-25T14:46:00Z"/>
                <w:rFonts w:ascii="Times New Roman" w:hAnsi="Times New Roman" w:cs="Times New Roman"/>
                <w:b/>
                <w:sz w:val="24"/>
                <w:szCs w:val="24"/>
              </w:rPr>
            </w:pPr>
            <w:ins w:id="1854" w:author="SONY" w:date="2014-06-25T14:46: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1855" w:author="SONY" w:date="2014-06-25T23:47:00Z">
              <w:tcPr>
                <w:tcW w:w="8004" w:type="dxa"/>
                <w:gridSpan w:val="3"/>
                <w:tcBorders>
                  <w:top w:val="single" w:sz="6" w:space="0" w:color="auto"/>
                  <w:bottom w:val="single" w:sz="6" w:space="0" w:color="auto"/>
                </w:tcBorders>
                <w:shd w:val="clear" w:color="auto" w:fill="F2F2F2"/>
              </w:tcPr>
            </w:tcPrChange>
          </w:tcPr>
          <w:p w14:paraId="282F547C" w14:textId="77777777" w:rsidR="00903310" w:rsidRPr="006D470A" w:rsidRDefault="00903310" w:rsidP="007579C8">
            <w:pPr>
              <w:pStyle w:val="Hints"/>
              <w:rPr>
                <w:ins w:id="1856" w:author="SONY" w:date="2014-06-25T14:46:00Z"/>
                <w:rFonts w:ascii="Times New Roman" w:hAnsi="Times New Roman"/>
                <w:color w:val="auto"/>
                <w:sz w:val="24"/>
                <w:szCs w:val="24"/>
              </w:rPr>
            </w:pPr>
            <w:ins w:id="1857" w:author="SONY" w:date="2014-06-25T14:46:00Z">
              <w:r>
                <w:rPr>
                  <w:rFonts w:ascii="Times New Roman" w:hAnsi="Times New Roman"/>
                  <w:color w:val="auto"/>
                  <w:sz w:val="24"/>
                  <w:szCs w:val="24"/>
                </w:rPr>
                <w:t>Delete patients’ information</w:t>
              </w:r>
            </w:ins>
          </w:p>
        </w:tc>
      </w:tr>
      <w:tr w:rsidR="00903310" w:rsidRPr="006D470A" w14:paraId="2E567CD9" w14:textId="77777777" w:rsidTr="00FE6002">
        <w:trPr>
          <w:trHeight w:val="477"/>
          <w:jc w:val="center"/>
          <w:ins w:id="1858" w:author="SONY" w:date="2014-06-25T14:46:00Z"/>
          <w:trPrChange w:id="1859" w:author="SONY" w:date="2014-06-25T23:47:00Z">
            <w:trPr>
              <w:trHeight w:val="477"/>
            </w:trPr>
          </w:trPrChange>
        </w:trPr>
        <w:tc>
          <w:tcPr>
            <w:tcW w:w="2584" w:type="dxa"/>
            <w:tcBorders>
              <w:top w:val="single" w:sz="6" w:space="0" w:color="auto"/>
              <w:bottom w:val="single" w:sz="6" w:space="0" w:color="auto"/>
            </w:tcBorders>
            <w:shd w:val="clear" w:color="auto" w:fill="F2F2F2"/>
            <w:tcPrChange w:id="1860" w:author="SONY" w:date="2014-06-25T23:47:00Z">
              <w:tcPr>
                <w:tcW w:w="2584" w:type="dxa"/>
                <w:tcBorders>
                  <w:top w:val="single" w:sz="6" w:space="0" w:color="auto"/>
                  <w:bottom w:val="single" w:sz="6" w:space="0" w:color="auto"/>
                </w:tcBorders>
                <w:shd w:val="clear" w:color="auto" w:fill="F2F2F2"/>
              </w:tcPr>
            </w:tcPrChange>
          </w:tcPr>
          <w:p w14:paraId="48577471" w14:textId="77777777" w:rsidR="00903310" w:rsidRPr="006D470A" w:rsidRDefault="00903310" w:rsidP="007579C8">
            <w:pPr>
              <w:jc w:val="right"/>
              <w:rPr>
                <w:ins w:id="1861" w:author="SONY" w:date="2014-06-25T14:46:00Z"/>
                <w:rFonts w:ascii="Times New Roman" w:hAnsi="Times New Roman" w:cs="Times New Roman"/>
                <w:b/>
                <w:sz w:val="24"/>
                <w:szCs w:val="24"/>
              </w:rPr>
            </w:pPr>
            <w:ins w:id="1862" w:author="SONY" w:date="2014-06-25T14:46: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1863" w:author="SONY" w:date="2014-06-25T23:47:00Z">
              <w:tcPr>
                <w:tcW w:w="2329" w:type="dxa"/>
                <w:tcBorders>
                  <w:top w:val="single" w:sz="6" w:space="0" w:color="auto"/>
                  <w:bottom w:val="single" w:sz="6" w:space="0" w:color="auto"/>
                </w:tcBorders>
                <w:shd w:val="clear" w:color="auto" w:fill="F2F2F2"/>
              </w:tcPr>
            </w:tcPrChange>
          </w:tcPr>
          <w:p w14:paraId="5E1AE745" w14:textId="6E72A533" w:rsidR="00903310" w:rsidRPr="006D470A" w:rsidRDefault="00903310" w:rsidP="007579C8">
            <w:pPr>
              <w:rPr>
                <w:ins w:id="1864" w:author="SONY" w:date="2014-06-25T14:46:00Z"/>
                <w:rFonts w:ascii="Times New Roman" w:hAnsi="Times New Roman" w:cs="Times New Roman"/>
                <w:sz w:val="24"/>
                <w:szCs w:val="24"/>
              </w:rPr>
            </w:pPr>
            <w:proofErr w:type="spellStart"/>
            <w:ins w:id="1865" w:author="SONY" w:date="2014-06-25T14:46: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c>
          <w:tcPr>
            <w:tcW w:w="2348" w:type="dxa"/>
            <w:tcBorders>
              <w:top w:val="single" w:sz="6" w:space="0" w:color="auto"/>
              <w:bottom w:val="single" w:sz="6" w:space="0" w:color="auto"/>
            </w:tcBorders>
            <w:shd w:val="clear" w:color="auto" w:fill="F2F2F2"/>
            <w:tcPrChange w:id="1866" w:author="SONY" w:date="2014-06-25T23:47:00Z">
              <w:tcPr>
                <w:tcW w:w="2348" w:type="dxa"/>
                <w:tcBorders>
                  <w:top w:val="single" w:sz="6" w:space="0" w:color="auto"/>
                  <w:bottom w:val="single" w:sz="6" w:space="0" w:color="auto"/>
                </w:tcBorders>
                <w:shd w:val="clear" w:color="auto" w:fill="F2F2F2"/>
              </w:tcPr>
            </w:tcPrChange>
          </w:tcPr>
          <w:p w14:paraId="49272233" w14:textId="77777777" w:rsidR="00903310" w:rsidRPr="006D470A" w:rsidRDefault="00903310" w:rsidP="007579C8">
            <w:pPr>
              <w:jc w:val="right"/>
              <w:rPr>
                <w:ins w:id="1867" w:author="SONY" w:date="2014-06-25T14:46:00Z"/>
                <w:rFonts w:ascii="Times New Roman" w:hAnsi="Times New Roman" w:cs="Times New Roman"/>
                <w:b/>
                <w:sz w:val="24"/>
                <w:szCs w:val="24"/>
              </w:rPr>
            </w:pPr>
            <w:ins w:id="1868" w:author="SONY" w:date="2014-06-25T14:46: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1869" w:author="SONY" w:date="2014-06-25T23:47:00Z">
              <w:tcPr>
                <w:tcW w:w="3327" w:type="dxa"/>
                <w:tcBorders>
                  <w:top w:val="single" w:sz="6" w:space="0" w:color="auto"/>
                  <w:bottom w:val="single" w:sz="6" w:space="0" w:color="auto"/>
                </w:tcBorders>
                <w:shd w:val="clear" w:color="auto" w:fill="F2F2F2"/>
              </w:tcPr>
            </w:tcPrChange>
          </w:tcPr>
          <w:p w14:paraId="7D57DA16" w14:textId="77777777" w:rsidR="00903310" w:rsidRPr="006D470A" w:rsidRDefault="00903310" w:rsidP="007579C8">
            <w:pPr>
              <w:rPr>
                <w:ins w:id="1870" w:author="SONY" w:date="2014-06-25T14:46:00Z"/>
                <w:rFonts w:ascii="Times New Roman" w:hAnsi="Times New Roman" w:cs="Times New Roman"/>
                <w:sz w:val="24"/>
                <w:szCs w:val="24"/>
              </w:rPr>
            </w:pPr>
            <w:proofErr w:type="spellStart"/>
            <w:ins w:id="1871" w:author="SONY" w:date="2014-06-25T14:46: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903310" w:rsidRPr="006D470A" w14:paraId="2F8A8438" w14:textId="77777777" w:rsidTr="00FE6002">
        <w:trPr>
          <w:trHeight w:val="477"/>
          <w:jc w:val="center"/>
          <w:ins w:id="1872" w:author="SONY" w:date="2014-06-25T14:46:00Z"/>
          <w:trPrChange w:id="1873" w:author="SONY" w:date="2014-06-25T23:47:00Z">
            <w:trPr>
              <w:trHeight w:val="477"/>
            </w:trPr>
          </w:trPrChange>
        </w:trPr>
        <w:tc>
          <w:tcPr>
            <w:tcW w:w="2584" w:type="dxa"/>
            <w:tcBorders>
              <w:top w:val="single" w:sz="6" w:space="0" w:color="auto"/>
              <w:bottom w:val="single" w:sz="6" w:space="0" w:color="auto"/>
            </w:tcBorders>
            <w:shd w:val="clear" w:color="auto" w:fill="F2F2F2"/>
            <w:tcPrChange w:id="1874" w:author="SONY" w:date="2014-06-25T23:47:00Z">
              <w:tcPr>
                <w:tcW w:w="2584" w:type="dxa"/>
                <w:tcBorders>
                  <w:top w:val="single" w:sz="6" w:space="0" w:color="auto"/>
                  <w:bottom w:val="single" w:sz="6" w:space="0" w:color="auto"/>
                </w:tcBorders>
                <w:shd w:val="clear" w:color="auto" w:fill="F2F2F2"/>
              </w:tcPr>
            </w:tcPrChange>
          </w:tcPr>
          <w:p w14:paraId="4700583D" w14:textId="77777777" w:rsidR="00903310" w:rsidRPr="006D470A" w:rsidRDefault="00903310" w:rsidP="007579C8">
            <w:pPr>
              <w:jc w:val="right"/>
              <w:rPr>
                <w:ins w:id="1875" w:author="SONY" w:date="2014-06-25T14:46:00Z"/>
                <w:rFonts w:ascii="Times New Roman" w:hAnsi="Times New Roman" w:cs="Times New Roman"/>
                <w:b/>
                <w:sz w:val="24"/>
                <w:szCs w:val="24"/>
              </w:rPr>
            </w:pPr>
            <w:ins w:id="1876" w:author="SONY" w:date="2014-06-25T14:46: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1877" w:author="SONY" w:date="2014-06-25T23:47:00Z">
              <w:tcPr>
                <w:tcW w:w="2329" w:type="dxa"/>
                <w:tcBorders>
                  <w:top w:val="single" w:sz="6" w:space="0" w:color="auto"/>
                  <w:bottom w:val="single" w:sz="6" w:space="0" w:color="auto"/>
                </w:tcBorders>
                <w:shd w:val="clear" w:color="auto" w:fill="F2F2F2"/>
              </w:tcPr>
            </w:tcPrChange>
          </w:tcPr>
          <w:p w14:paraId="7345F9F8" w14:textId="5515A9B5" w:rsidR="00903310" w:rsidRPr="006D470A" w:rsidRDefault="00903310" w:rsidP="007579C8">
            <w:pPr>
              <w:rPr>
                <w:ins w:id="1878" w:author="SONY" w:date="2014-06-25T14:46:00Z"/>
                <w:rFonts w:ascii="Times New Roman" w:hAnsi="Times New Roman" w:cs="Times New Roman"/>
                <w:sz w:val="24"/>
                <w:szCs w:val="24"/>
              </w:rPr>
            </w:pPr>
            <w:ins w:id="1879" w:author="SONY" w:date="2014-06-25T14:46:00Z">
              <w:r>
                <w:rPr>
                  <w:rFonts w:ascii="Times New Roman" w:hAnsi="Times New Roman" w:cs="Times New Roman"/>
                  <w:sz w:val="24"/>
                  <w:szCs w:val="24"/>
                </w:rPr>
                <w:t>25/06</w:t>
              </w:r>
              <w:r w:rsidRPr="006D470A">
                <w:rPr>
                  <w:rFonts w:ascii="Times New Roman" w:hAnsi="Times New Roman" w:cs="Times New Roman"/>
                  <w:sz w:val="24"/>
                  <w:szCs w:val="24"/>
                </w:rPr>
                <w:t>/2014</w:t>
              </w:r>
            </w:ins>
          </w:p>
        </w:tc>
        <w:tc>
          <w:tcPr>
            <w:tcW w:w="2348" w:type="dxa"/>
            <w:tcBorders>
              <w:top w:val="single" w:sz="6" w:space="0" w:color="auto"/>
              <w:bottom w:val="single" w:sz="6" w:space="0" w:color="auto"/>
            </w:tcBorders>
            <w:shd w:val="clear" w:color="auto" w:fill="F2F2F2"/>
            <w:tcPrChange w:id="1880" w:author="SONY" w:date="2014-06-25T23:47:00Z">
              <w:tcPr>
                <w:tcW w:w="2348" w:type="dxa"/>
                <w:tcBorders>
                  <w:top w:val="single" w:sz="6" w:space="0" w:color="auto"/>
                  <w:bottom w:val="single" w:sz="6" w:space="0" w:color="auto"/>
                </w:tcBorders>
                <w:shd w:val="clear" w:color="auto" w:fill="F2F2F2"/>
              </w:tcPr>
            </w:tcPrChange>
          </w:tcPr>
          <w:p w14:paraId="5E9388D1" w14:textId="77777777" w:rsidR="00903310" w:rsidRPr="006D470A" w:rsidRDefault="00903310" w:rsidP="007579C8">
            <w:pPr>
              <w:jc w:val="right"/>
              <w:rPr>
                <w:ins w:id="1881" w:author="SONY" w:date="2014-06-25T14:46:00Z"/>
                <w:rFonts w:ascii="Times New Roman" w:hAnsi="Times New Roman" w:cs="Times New Roman"/>
                <w:b/>
                <w:sz w:val="24"/>
                <w:szCs w:val="24"/>
              </w:rPr>
            </w:pPr>
            <w:ins w:id="1882" w:author="SONY" w:date="2014-06-25T14:46: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1883" w:author="SONY" w:date="2014-06-25T23:47:00Z">
              <w:tcPr>
                <w:tcW w:w="3327" w:type="dxa"/>
                <w:tcBorders>
                  <w:top w:val="single" w:sz="6" w:space="0" w:color="auto"/>
                  <w:bottom w:val="single" w:sz="6" w:space="0" w:color="auto"/>
                </w:tcBorders>
                <w:shd w:val="clear" w:color="auto" w:fill="F2F2F2"/>
              </w:tcPr>
            </w:tcPrChange>
          </w:tcPr>
          <w:p w14:paraId="5CF49F27" w14:textId="77777777" w:rsidR="00903310" w:rsidRPr="006D470A" w:rsidRDefault="00903310" w:rsidP="007579C8">
            <w:pPr>
              <w:rPr>
                <w:ins w:id="1884" w:author="SONY" w:date="2014-06-25T14:46:00Z"/>
                <w:rFonts w:ascii="Times New Roman" w:hAnsi="Times New Roman" w:cs="Times New Roman"/>
                <w:sz w:val="24"/>
                <w:szCs w:val="24"/>
              </w:rPr>
            </w:pPr>
            <w:ins w:id="1885" w:author="SONY" w:date="2014-06-25T14:46: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903310" w:rsidRPr="006D470A" w14:paraId="1574ADCE" w14:textId="77777777" w:rsidTr="00FE6002">
        <w:trPr>
          <w:trHeight w:val="477"/>
          <w:jc w:val="center"/>
          <w:ins w:id="1886" w:author="SONY" w:date="2014-06-25T14:46:00Z"/>
          <w:trPrChange w:id="1887" w:author="SONY" w:date="2014-06-25T23:47:00Z">
            <w:trPr>
              <w:trHeight w:val="477"/>
            </w:trPr>
          </w:trPrChange>
        </w:trPr>
        <w:tc>
          <w:tcPr>
            <w:tcW w:w="2584" w:type="dxa"/>
            <w:tcBorders>
              <w:top w:val="single" w:sz="6" w:space="0" w:color="auto"/>
            </w:tcBorders>
            <w:tcPrChange w:id="1888" w:author="SONY" w:date="2014-06-25T23:47:00Z">
              <w:tcPr>
                <w:tcW w:w="2584" w:type="dxa"/>
                <w:tcBorders>
                  <w:top w:val="single" w:sz="6" w:space="0" w:color="auto"/>
                </w:tcBorders>
              </w:tcPr>
            </w:tcPrChange>
          </w:tcPr>
          <w:p w14:paraId="6FFF2525" w14:textId="77777777" w:rsidR="00903310" w:rsidRPr="006D470A" w:rsidRDefault="00903310" w:rsidP="007579C8">
            <w:pPr>
              <w:jc w:val="right"/>
              <w:rPr>
                <w:ins w:id="1889" w:author="SONY" w:date="2014-06-25T14:46:00Z"/>
                <w:rFonts w:ascii="Times New Roman" w:hAnsi="Times New Roman" w:cs="Times New Roman"/>
                <w:b/>
                <w:sz w:val="24"/>
                <w:szCs w:val="24"/>
              </w:rPr>
            </w:pPr>
            <w:ins w:id="1890" w:author="SONY" w:date="2014-06-25T14:46: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1891" w:author="SONY" w:date="2014-06-25T23:47:00Z">
              <w:tcPr>
                <w:tcW w:w="8004" w:type="dxa"/>
                <w:gridSpan w:val="3"/>
                <w:tcBorders>
                  <w:top w:val="single" w:sz="6" w:space="0" w:color="auto"/>
                </w:tcBorders>
              </w:tcPr>
            </w:tcPrChange>
          </w:tcPr>
          <w:p w14:paraId="2A40DD40" w14:textId="77777777" w:rsidR="00903310" w:rsidRPr="006D470A" w:rsidRDefault="00903310" w:rsidP="007579C8">
            <w:pPr>
              <w:rPr>
                <w:ins w:id="1892" w:author="SONY" w:date="2014-06-25T14:46:00Z"/>
                <w:rFonts w:ascii="Times New Roman" w:hAnsi="Times New Roman" w:cs="Times New Roman"/>
                <w:sz w:val="24"/>
                <w:szCs w:val="24"/>
              </w:rPr>
            </w:pPr>
            <w:ins w:id="1893" w:author="SONY" w:date="2014-06-25T14:46:00Z">
              <w:r>
                <w:rPr>
                  <w:rFonts w:ascii="Times New Roman" w:hAnsi="Times New Roman" w:cs="Times New Roman"/>
                  <w:sz w:val="24"/>
                  <w:szCs w:val="24"/>
                </w:rPr>
                <w:t>Officer</w:t>
              </w:r>
            </w:ins>
          </w:p>
        </w:tc>
      </w:tr>
      <w:tr w:rsidR="00903310" w:rsidRPr="006D470A" w14:paraId="4AE874CC" w14:textId="77777777" w:rsidTr="00FE6002">
        <w:trPr>
          <w:trHeight w:val="701"/>
          <w:jc w:val="center"/>
          <w:ins w:id="1894" w:author="SONY" w:date="2014-06-25T14:46:00Z"/>
          <w:trPrChange w:id="1895" w:author="SONY" w:date="2014-06-25T23:47:00Z">
            <w:trPr>
              <w:trHeight w:val="701"/>
            </w:trPr>
          </w:trPrChange>
        </w:trPr>
        <w:tc>
          <w:tcPr>
            <w:tcW w:w="2584" w:type="dxa"/>
            <w:tcPrChange w:id="1896" w:author="SONY" w:date="2014-06-25T23:47:00Z">
              <w:tcPr>
                <w:tcW w:w="2584" w:type="dxa"/>
              </w:tcPr>
            </w:tcPrChange>
          </w:tcPr>
          <w:p w14:paraId="383C6B3D" w14:textId="77777777" w:rsidR="00903310" w:rsidRPr="006D470A" w:rsidRDefault="00903310" w:rsidP="007579C8">
            <w:pPr>
              <w:jc w:val="right"/>
              <w:rPr>
                <w:ins w:id="1897" w:author="SONY" w:date="2014-06-25T14:46:00Z"/>
                <w:rFonts w:ascii="Times New Roman" w:hAnsi="Times New Roman" w:cs="Times New Roman"/>
                <w:b/>
                <w:sz w:val="24"/>
                <w:szCs w:val="24"/>
              </w:rPr>
            </w:pPr>
            <w:ins w:id="1898" w:author="SONY" w:date="2014-06-25T14:46:00Z">
              <w:r w:rsidRPr="006D470A">
                <w:rPr>
                  <w:rFonts w:ascii="Times New Roman" w:hAnsi="Times New Roman" w:cs="Times New Roman"/>
                  <w:b/>
                  <w:sz w:val="24"/>
                  <w:szCs w:val="24"/>
                </w:rPr>
                <w:t>Description:</w:t>
              </w:r>
            </w:ins>
          </w:p>
        </w:tc>
        <w:tc>
          <w:tcPr>
            <w:tcW w:w="8004" w:type="dxa"/>
            <w:gridSpan w:val="3"/>
            <w:tcPrChange w:id="1899" w:author="SONY" w:date="2014-06-25T23:47:00Z">
              <w:tcPr>
                <w:tcW w:w="8004" w:type="dxa"/>
                <w:gridSpan w:val="3"/>
              </w:tcPr>
            </w:tcPrChange>
          </w:tcPr>
          <w:p w14:paraId="00EACDDE" w14:textId="77777777" w:rsidR="00903310" w:rsidRPr="0067614F" w:rsidRDefault="00903310" w:rsidP="007579C8">
            <w:pPr>
              <w:rPr>
                <w:ins w:id="1900" w:author="SONY" w:date="2014-06-25T14:46:00Z"/>
                <w:rFonts w:ascii="Times" w:hAnsi="Times" w:cs="Times New Roman"/>
                <w:color w:val="A6A6A6"/>
                <w:sz w:val="24"/>
                <w:szCs w:val="24"/>
              </w:rPr>
            </w:pPr>
            <w:ins w:id="1901" w:author="SONY" w:date="2014-06-25T14:46:00Z">
              <w:r>
                <w:rPr>
                  <w:rStyle w:val="words"/>
                  <w:rFonts w:ascii="Times" w:hAnsi="Times"/>
                  <w:sz w:val="24"/>
                  <w:szCs w:val="24"/>
                </w:rPr>
                <w:t>Officer can delete patients’ account</w:t>
              </w:r>
            </w:ins>
          </w:p>
        </w:tc>
      </w:tr>
      <w:tr w:rsidR="00903310" w:rsidRPr="006D470A" w14:paraId="45CB9760" w14:textId="77777777" w:rsidTr="00FE6002">
        <w:trPr>
          <w:trHeight w:val="477"/>
          <w:jc w:val="center"/>
          <w:ins w:id="1902" w:author="SONY" w:date="2014-06-25T14:46:00Z"/>
          <w:trPrChange w:id="1903" w:author="SONY" w:date="2014-06-25T23:47:00Z">
            <w:trPr>
              <w:trHeight w:val="477"/>
            </w:trPr>
          </w:trPrChange>
        </w:trPr>
        <w:tc>
          <w:tcPr>
            <w:tcW w:w="2584" w:type="dxa"/>
            <w:tcPrChange w:id="1904" w:author="SONY" w:date="2014-06-25T23:47:00Z">
              <w:tcPr>
                <w:tcW w:w="2584" w:type="dxa"/>
              </w:tcPr>
            </w:tcPrChange>
          </w:tcPr>
          <w:p w14:paraId="52D583F6" w14:textId="77777777" w:rsidR="00903310" w:rsidRPr="006D470A" w:rsidRDefault="00903310" w:rsidP="007579C8">
            <w:pPr>
              <w:jc w:val="right"/>
              <w:rPr>
                <w:ins w:id="1905" w:author="SONY" w:date="2014-06-25T14:46:00Z"/>
                <w:rFonts w:ascii="Times New Roman" w:hAnsi="Times New Roman" w:cs="Times New Roman"/>
                <w:b/>
                <w:sz w:val="24"/>
                <w:szCs w:val="24"/>
              </w:rPr>
            </w:pPr>
            <w:ins w:id="1906" w:author="SONY" w:date="2014-06-25T14:46:00Z">
              <w:r w:rsidRPr="006D470A">
                <w:rPr>
                  <w:rFonts w:ascii="Times New Roman" w:hAnsi="Times New Roman" w:cs="Times New Roman"/>
                  <w:b/>
                  <w:sz w:val="24"/>
                  <w:szCs w:val="24"/>
                </w:rPr>
                <w:t>Trigger:</w:t>
              </w:r>
            </w:ins>
          </w:p>
        </w:tc>
        <w:tc>
          <w:tcPr>
            <w:tcW w:w="8004" w:type="dxa"/>
            <w:gridSpan w:val="3"/>
            <w:tcPrChange w:id="1907" w:author="SONY" w:date="2014-06-25T23:47:00Z">
              <w:tcPr>
                <w:tcW w:w="8004" w:type="dxa"/>
                <w:gridSpan w:val="3"/>
              </w:tcPr>
            </w:tcPrChange>
          </w:tcPr>
          <w:p w14:paraId="64344F1A" w14:textId="77777777" w:rsidR="00903310" w:rsidRPr="006D470A" w:rsidRDefault="00903310" w:rsidP="007579C8">
            <w:pPr>
              <w:rPr>
                <w:ins w:id="1908" w:author="SONY" w:date="2014-06-25T14:46:00Z"/>
                <w:rFonts w:ascii="Times New Roman" w:hAnsi="Times New Roman" w:cs="Times New Roman"/>
                <w:sz w:val="24"/>
                <w:szCs w:val="24"/>
              </w:rPr>
            </w:pPr>
            <w:ins w:id="1909" w:author="SONY" w:date="2014-06-25T14:46:00Z">
              <w:r>
                <w:rPr>
                  <w:rFonts w:ascii="Times New Roman" w:hAnsi="Times New Roman" w:cs="Times New Roman"/>
                  <w:sz w:val="24"/>
                  <w:szCs w:val="24"/>
                </w:rPr>
                <w:t>Officer selects delete menu in all patient page</w:t>
              </w:r>
            </w:ins>
          </w:p>
        </w:tc>
      </w:tr>
      <w:tr w:rsidR="00903310" w:rsidRPr="006D470A" w14:paraId="23299366" w14:textId="77777777" w:rsidTr="00FE6002">
        <w:trPr>
          <w:trHeight w:val="246"/>
          <w:jc w:val="center"/>
          <w:ins w:id="1910" w:author="SONY" w:date="2014-06-25T14:46:00Z"/>
          <w:trPrChange w:id="1911" w:author="SONY" w:date="2014-06-25T23:47:00Z">
            <w:trPr>
              <w:trHeight w:val="246"/>
            </w:trPr>
          </w:trPrChange>
        </w:trPr>
        <w:tc>
          <w:tcPr>
            <w:tcW w:w="2584" w:type="dxa"/>
            <w:tcPrChange w:id="1912" w:author="SONY" w:date="2014-06-25T23:47:00Z">
              <w:tcPr>
                <w:tcW w:w="2584" w:type="dxa"/>
              </w:tcPr>
            </w:tcPrChange>
          </w:tcPr>
          <w:p w14:paraId="2E7B0C2D" w14:textId="77777777" w:rsidR="00903310" w:rsidRPr="006D470A" w:rsidRDefault="00903310" w:rsidP="007579C8">
            <w:pPr>
              <w:jc w:val="right"/>
              <w:rPr>
                <w:ins w:id="1913" w:author="SONY" w:date="2014-06-25T14:46:00Z"/>
                <w:rFonts w:ascii="Times New Roman" w:hAnsi="Times New Roman" w:cs="Times New Roman"/>
                <w:b/>
                <w:sz w:val="24"/>
                <w:szCs w:val="24"/>
              </w:rPr>
            </w:pPr>
            <w:ins w:id="1914" w:author="SONY" w:date="2014-06-25T14:46:00Z">
              <w:r w:rsidRPr="006D470A">
                <w:rPr>
                  <w:rFonts w:ascii="Times New Roman" w:hAnsi="Times New Roman" w:cs="Times New Roman"/>
                  <w:b/>
                  <w:sz w:val="24"/>
                  <w:szCs w:val="24"/>
                </w:rPr>
                <w:t>Preconditions:</w:t>
              </w:r>
            </w:ins>
          </w:p>
        </w:tc>
        <w:tc>
          <w:tcPr>
            <w:tcW w:w="8004" w:type="dxa"/>
            <w:gridSpan w:val="3"/>
            <w:tcPrChange w:id="1915" w:author="SONY" w:date="2014-06-25T23:47:00Z">
              <w:tcPr>
                <w:tcW w:w="8004" w:type="dxa"/>
                <w:gridSpan w:val="3"/>
              </w:tcPr>
            </w:tcPrChange>
          </w:tcPr>
          <w:p w14:paraId="418EED12" w14:textId="77777777" w:rsidR="00903310" w:rsidRPr="006D470A" w:rsidRDefault="00903310" w:rsidP="007579C8">
            <w:pPr>
              <w:rPr>
                <w:ins w:id="1916" w:author="SONY" w:date="2014-06-25T14:46:00Z"/>
                <w:rFonts w:ascii="Times New Roman" w:hAnsi="Times New Roman" w:cs="Times New Roman"/>
                <w:bCs/>
                <w:sz w:val="24"/>
                <w:szCs w:val="24"/>
              </w:rPr>
            </w:pPr>
            <w:ins w:id="1917" w:author="SONY" w:date="2014-06-25T14:46:00Z">
              <w:r>
                <w:rPr>
                  <w:rFonts w:ascii="Times New Roman" w:hAnsi="Times New Roman" w:cs="Times New Roman"/>
                  <w:sz w:val="24"/>
                  <w:szCs w:val="24"/>
                </w:rPr>
                <w:t>Officer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ins>
          </w:p>
        </w:tc>
      </w:tr>
      <w:tr w:rsidR="00903310" w:rsidRPr="006D470A" w14:paraId="52990DD4" w14:textId="77777777" w:rsidTr="00FE6002">
        <w:trPr>
          <w:trHeight w:val="462"/>
          <w:jc w:val="center"/>
          <w:ins w:id="1918" w:author="SONY" w:date="2014-06-25T14:46:00Z"/>
          <w:trPrChange w:id="1919" w:author="SONY" w:date="2014-06-25T23:47:00Z">
            <w:trPr>
              <w:trHeight w:val="462"/>
            </w:trPr>
          </w:trPrChange>
        </w:trPr>
        <w:tc>
          <w:tcPr>
            <w:tcW w:w="2584" w:type="dxa"/>
            <w:tcPrChange w:id="1920" w:author="SONY" w:date="2014-06-25T23:47:00Z">
              <w:tcPr>
                <w:tcW w:w="2584" w:type="dxa"/>
              </w:tcPr>
            </w:tcPrChange>
          </w:tcPr>
          <w:p w14:paraId="0D086AF4" w14:textId="77777777" w:rsidR="00903310" w:rsidRPr="006D470A" w:rsidRDefault="00903310" w:rsidP="007579C8">
            <w:pPr>
              <w:jc w:val="right"/>
              <w:rPr>
                <w:ins w:id="1921" w:author="SONY" w:date="2014-06-25T14:46:00Z"/>
                <w:rFonts w:ascii="Times New Roman" w:hAnsi="Times New Roman" w:cs="Times New Roman"/>
                <w:b/>
                <w:sz w:val="24"/>
                <w:szCs w:val="24"/>
              </w:rPr>
            </w:pPr>
            <w:proofErr w:type="spellStart"/>
            <w:ins w:id="1922" w:author="SONY" w:date="2014-06-25T14:46: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1923" w:author="SONY" w:date="2014-06-25T23:47:00Z">
              <w:tcPr>
                <w:tcW w:w="8004" w:type="dxa"/>
                <w:gridSpan w:val="3"/>
              </w:tcPr>
            </w:tcPrChange>
          </w:tcPr>
          <w:p w14:paraId="16FBBD47" w14:textId="77777777" w:rsidR="00903310" w:rsidRPr="006D470A" w:rsidRDefault="00903310" w:rsidP="007579C8">
            <w:pPr>
              <w:rPr>
                <w:ins w:id="1924" w:author="SONY" w:date="2014-06-25T14:46:00Z"/>
                <w:rFonts w:ascii="Times New Roman" w:hAnsi="Times New Roman" w:cs="Times New Roman"/>
                <w:sz w:val="24"/>
                <w:szCs w:val="24"/>
              </w:rPr>
            </w:pPr>
            <w:ins w:id="1925" w:author="SONY" w:date="2014-06-25T14:46:00Z">
              <w:r>
                <w:rPr>
                  <w:rFonts w:ascii="Times New Roman" w:hAnsi="Times New Roman" w:cs="Times New Roman"/>
                  <w:sz w:val="24"/>
                  <w:szCs w:val="24"/>
                </w:rPr>
                <w:t>Patients’ account is delete from the system</w:t>
              </w:r>
            </w:ins>
          </w:p>
        </w:tc>
      </w:tr>
      <w:tr w:rsidR="00903310" w:rsidRPr="006D470A" w14:paraId="3280FB04" w14:textId="77777777" w:rsidTr="00FE6002">
        <w:trPr>
          <w:trHeight w:val="769"/>
          <w:jc w:val="center"/>
          <w:ins w:id="1926" w:author="SONY" w:date="2014-06-25T14:46:00Z"/>
          <w:trPrChange w:id="1927" w:author="SONY" w:date="2014-06-25T23:47:00Z">
            <w:trPr>
              <w:trHeight w:val="769"/>
            </w:trPr>
          </w:trPrChange>
        </w:trPr>
        <w:tc>
          <w:tcPr>
            <w:tcW w:w="2584" w:type="dxa"/>
            <w:tcPrChange w:id="1928" w:author="SONY" w:date="2014-06-25T23:47:00Z">
              <w:tcPr>
                <w:tcW w:w="2584" w:type="dxa"/>
              </w:tcPr>
            </w:tcPrChange>
          </w:tcPr>
          <w:p w14:paraId="54B47154" w14:textId="77777777" w:rsidR="00903310" w:rsidRPr="006D470A" w:rsidRDefault="00903310" w:rsidP="007579C8">
            <w:pPr>
              <w:jc w:val="right"/>
              <w:rPr>
                <w:ins w:id="1929" w:author="SONY" w:date="2014-06-25T14:46:00Z"/>
                <w:rFonts w:ascii="Times New Roman" w:hAnsi="Times New Roman" w:cs="Times New Roman"/>
                <w:b/>
                <w:sz w:val="24"/>
                <w:szCs w:val="24"/>
              </w:rPr>
            </w:pPr>
            <w:ins w:id="1930" w:author="SONY" w:date="2014-06-25T14:46:00Z">
              <w:r w:rsidRPr="006D470A">
                <w:rPr>
                  <w:rFonts w:ascii="Times New Roman" w:hAnsi="Times New Roman" w:cs="Times New Roman"/>
                  <w:b/>
                  <w:sz w:val="24"/>
                  <w:szCs w:val="24"/>
                </w:rPr>
                <w:t>Normal Flow:</w:t>
              </w:r>
            </w:ins>
          </w:p>
        </w:tc>
        <w:tc>
          <w:tcPr>
            <w:tcW w:w="8004" w:type="dxa"/>
            <w:gridSpan w:val="3"/>
            <w:tcPrChange w:id="1931" w:author="SONY" w:date="2014-06-25T23:47:00Z">
              <w:tcPr>
                <w:tcW w:w="8004" w:type="dxa"/>
                <w:gridSpan w:val="3"/>
              </w:tcPr>
            </w:tcPrChange>
          </w:tcPr>
          <w:p w14:paraId="296C9243" w14:textId="77777777" w:rsidR="00903310" w:rsidRDefault="00903310" w:rsidP="00903310">
            <w:pPr>
              <w:pStyle w:val="ListParagraph"/>
              <w:numPr>
                <w:ilvl w:val="0"/>
                <w:numId w:val="34"/>
              </w:numPr>
              <w:rPr>
                <w:ins w:id="1932" w:author="SONY" w:date="2014-06-25T14:46:00Z"/>
                <w:rFonts w:ascii="Times New Roman" w:hAnsi="Times New Roman" w:cs="Times New Roman"/>
                <w:sz w:val="24"/>
                <w:szCs w:val="24"/>
              </w:rPr>
            </w:pPr>
            <w:ins w:id="1933" w:author="SONY" w:date="2014-06-25T14:46:00Z">
              <w:r>
                <w:rPr>
                  <w:rFonts w:ascii="Times New Roman" w:hAnsi="Times New Roman" w:cs="Times New Roman"/>
                  <w:sz w:val="24"/>
                  <w:szCs w:val="24"/>
                </w:rPr>
                <w:t>Officer selects delete menu</w:t>
              </w:r>
            </w:ins>
          </w:p>
          <w:p w14:paraId="4533D9A6" w14:textId="77777777" w:rsidR="00903310" w:rsidRPr="00903310" w:rsidRDefault="00903310" w:rsidP="00903310">
            <w:pPr>
              <w:pStyle w:val="ListParagraph"/>
              <w:numPr>
                <w:ilvl w:val="0"/>
                <w:numId w:val="34"/>
              </w:numPr>
              <w:rPr>
                <w:ins w:id="1934" w:author="SONY" w:date="2014-06-25T14:46:00Z"/>
                <w:rFonts w:ascii="Times New Roman" w:hAnsi="Times New Roman" w:cs="Times New Roman"/>
                <w:sz w:val="24"/>
                <w:szCs w:val="24"/>
              </w:rPr>
            </w:pPr>
            <w:ins w:id="1935" w:author="SONY" w:date="2014-06-25T14:46:00Z">
              <w:r w:rsidRPr="00903310">
                <w:rPr>
                  <w:rFonts w:ascii="Times New Roman" w:hAnsi="Times New Roman" w:cs="Times New Roman"/>
                  <w:sz w:val="24"/>
                  <w:szCs w:val="32"/>
                </w:rPr>
                <w:t>System delete patient from patients’ table in database</w:t>
              </w:r>
              <w:r w:rsidRPr="00903310">
                <w:rPr>
                  <w:rFonts w:ascii="Times New Roman" w:hAnsi="Times New Roman" w:cs="Times New Roman"/>
                  <w:sz w:val="24"/>
                  <w:szCs w:val="24"/>
                </w:rPr>
                <w:t xml:space="preserve"> </w:t>
              </w:r>
            </w:ins>
          </w:p>
          <w:p w14:paraId="71318FD1" w14:textId="77777777" w:rsidR="00903310" w:rsidRPr="00097381" w:rsidRDefault="00903310" w:rsidP="00903310">
            <w:pPr>
              <w:pStyle w:val="ListParagraph"/>
              <w:numPr>
                <w:ilvl w:val="0"/>
                <w:numId w:val="34"/>
              </w:numPr>
              <w:rPr>
                <w:ins w:id="1936" w:author="SONY" w:date="2014-06-25T14:46:00Z"/>
                <w:rFonts w:ascii="Times New Roman" w:hAnsi="Times New Roman" w:cs="Times New Roman"/>
                <w:sz w:val="24"/>
                <w:szCs w:val="24"/>
              </w:rPr>
            </w:pPr>
            <w:ins w:id="1937" w:author="SONY" w:date="2014-06-25T14:46:00Z">
              <w:r w:rsidRPr="00097381">
                <w:rPr>
                  <w:rFonts w:ascii="Times New Roman" w:hAnsi="Times New Roman" w:cs="Times New Roman"/>
                  <w:sz w:val="24"/>
                  <w:szCs w:val="24"/>
                </w:rPr>
                <w:t>System query data from patients’ table in the database</w:t>
              </w:r>
            </w:ins>
          </w:p>
          <w:p w14:paraId="15672EF4" w14:textId="77777777" w:rsidR="00903310" w:rsidRPr="00097381" w:rsidRDefault="00903310" w:rsidP="00903310">
            <w:pPr>
              <w:pStyle w:val="ListParagraph"/>
              <w:numPr>
                <w:ilvl w:val="0"/>
                <w:numId w:val="34"/>
              </w:numPr>
              <w:rPr>
                <w:ins w:id="1938" w:author="SONY" w:date="2014-06-25T14:46:00Z"/>
                <w:rFonts w:ascii="Times New Roman" w:hAnsi="Times New Roman" w:cs="Times New Roman"/>
                <w:sz w:val="24"/>
                <w:szCs w:val="24"/>
              </w:rPr>
            </w:pPr>
            <w:ins w:id="1939" w:author="SONY" w:date="2014-06-25T14:46:00Z">
              <w:r w:rsidRPr="00097381">
                <w:rPr>
                  <w:rFonts w:ascii="Times New Roman" w:hAnsi="Times New Roman" w:cs="Times New Roman"/>
                  <w:sz w:val="24"/>
                  <w:szCs w:val="32"/>
                </w:rPr>
                <w:t>System provide interface for show list of patient</w:t>
              </w:r>
            </w:ins>
          </w:p>
        </w:tc>
      </w:tr>
      <w:tr w:rsidR="00903310" w:rsidRPr="006D470A" w14:paraId="4C67509E" w14:textId="77777777" w:rsidTr="00FE6002">
        <w:trPr>
          <w:trHeight w:val="552"/>
          <w:jc w:val="center"/>
          <w:ins w:id="1940" w:author="SONY" w:date="2014-06-25T14:46:00Z"/>
          <w:trPrChange w:id="1941" w:author="SONY" w:date="2014-06-25T23:47:00Z">
            <w:trPr>
              <w:trHeight w:val="552"/>
            </w:trPr>
          </w:trPrChange>
        </w:trPr>
        <w:tc>
          <w:tcPr>
            <w:tcW w:w="2584" w:type="dxa"/>
            <w:tcPrChange w:id="1942" w:author="SONY" w:date="2014-06-25T23:47:00Z">
              <w:tcPr>
                <w:tcW w:w="2584" w:type="dxa"/>
              </w:tcPr>
            </w:tcPrChange>
          </w:tcPr>
          <w:p w14:paraId="192AA105" w14:textId="77777777" w:rsidR="00903310" w:rsidRPr="006D470A" w:rsidRDefault="00903310" w:rsidP="007579C8">
            <w:pPr>
              <w:jc w:val="right"/>
              <w:rPr>
                <w:ins w:id="1943" w:author="SONY" w:date="2014-06-25T14:46:00Z"/>
                <w:rFonts w:ascii="Times New Roman" w:hAnsi="Times New Roman" w:cs="Times New Roman"/>
                <w:b/>
                <w:sz w:val="24"/>
                <w:szCs w:val="24"/>
              </w:rPr>
            </w:pPr>
            <w:ins w:id="1944" w:author="SONY" w:date="2014-06-25T14:46:00Z">
              <w:r w:rsidRPr="006D470A">
                <w:rPr>
                  <w:rFonts w:ascii="Times New Roman" w:hAnsi="Times New Roman" w:cs="Times New Roman"/>
                  <w:b/>
                  <w:sz w:val="24"/>
                  <w:szCs w:val="24"/>
                </w:rPr>
                <w:t>Alternative Flows:</w:t>
              </w:r>
            </w:ins>
          </w:p>
        </w:tc>
        <w:tc>
          <w:tcPr>
            <w:tcW w:w="8004" w:type="dxa"/>
            <w:gridSpan w:val="3"/>
            <w:tcPrChange w:id="1945" w:author="SONY" w:date="2014-06-25T23:47:00Z">
              <w:tcPr>
                <w:tcW w:w="8004" w:type="dxa"/>
                <w:gridSpan w:val="3"/>
              </w:tcPr>
            </w:tcPrChange>
          </w:tcPr>
          <w:p w14:paraId="13700B1F" w14:textId="77777777" w:rsidR="00903310" w:rsidRPr="00D75553" w:rsidRDefault="00903310" w:rsidP="007579C8">
            <w:pPr>
              <w:rPr>
                <w:ins w:id="1946" w:author="SONY" w:date="2014-06-25T14:46:00Z"/>
                <w:rFonts w:ascii="Times New Roman" w:hAnsi="Times New Roman" w:cs="Times New Roman"/>
                <w:sz w:val="24"/>
                <w:szCs w:val="24"/>
              </w:rPr>
            </w:pPr>
            <w:ins w:id="1947" w:author="SONY" w:date="2014-06-25T14:46:00Z">
              <w:r w:rsidRPr="00D75553">
                <w:rPr>
                  <w:rFonts w:ascii="Times New Roman" w:hAnsi="Times New Roman" w:cs="Times New Roman"/>
                  <w:sz w:val="24"/>
                  <w:szCs w:val="24"/>
                </w:rPr>
                <w:t>N/A</w:t>
              </w:r>
            </w:ins>
          </w:p>
        </w:tc>
      </w:tr>
      <w:tr w:rsidR="00903310" w:rsidRPr="006D470A" w14:paraId="0432D708" w14:textId="77777777" w:rsidTr="00FE6002">
        <w:trPr>
          <w:trHeight w:val="477"/>
          <w:jc w:val="center"/>
          <w:ins w:id="1948" w:author="SONY" w:date="2014-06-25T14:46:00Z"/>
          <w:trPrChange w:id="1949" w:author="SONY" w:date="2014-06-25T23:47:00Z">
            <w:trPr>
              <w:trHeight w:val="477"/>
            </w:trPr>
          </w:trPrChange>
        </w:trPr>
        <w:tc>
          <w:tcPr>
            <w:tcW w:w="2584" w:type="dxa"/>
            <w:tcPrChange w:id="1950" w:author="SONY" w:date="2014-06-25T23:47:00Z">
              <w:tcPr>
                <w:tcW w:w="2584" w:type="dxa"/>
              </w:tcPr>
            </w:tcPrChange>
          </w:tcPr>
          <w:p w14:paraId="328CAB9E" w14:textId="77777777" w:rsidR="00903310" w:rsidRPr="006D470A" w:rsidRDefault="00903310" w:rsidP="007579C8">
            <w:pPr>
              <w:jc w:val="right"/>
              <w:rPr>
                <w:ins w:id="1951" w:author="SONY" w:date="2014-06-25T14:46:00Z"/>
                <w:rFonts w:ascii="Times New Roman" w:hAnsi="Times New Roman" w:cs="Times New Roman"/>
                <w:b/>
                <w:sz w:val="24"/>
                <w:szCs w:val="24"/>
              </w:rPr>
            </w:pPr>
            <w:ins w:id="1952" w:author="SONY" w:date="2014-06-25T14:46:00Z">
              <w:r w:rsidRPr="006D470A">
                <w:rPr>
                  <w:rFonts w:ascii="Times New Roman" w:hAnsi="Times New Roman" w:cs="Times New Roman"/>
                  <w:b/>
                  <w:sz w:val="24"/>
                  <w:szCs w:val="24"/>
                </w:rPr>
                <w:t>Exceptions:</w:t>
              </w:r>
            </w:ins>
          </w:p>
        </w:tc>
        <w:tc>
          <w:tcPr>
            <w:tcW w:w="8004" w:type="dxa"/>
            <w:gridSpan w:val="3"/>
            <w:tcPrChange w:id="1953" w:author="SONY" w:date="2014-06-25T23:47:00Z">
              <w:tcPr>
                <w:tcW w:w="8004" w:type="dxa"/>
                <w:gridSpan w:val="3"/>
              </w:tcPr>
            </w:tcPrChange>
          </w:tcPr>
          <w:p w14:paraId="59A0ADA7" w14:textId="77777777" w:rsidR="00903310" w:rsidRPr="006D470A" w:rsidRDefault="00903310" w:rsidP="007579C8">
            <w:pPr>
              <w:rPr>
                <w:ins w:id="1954" w:author="SONY" w:date="2014-06-25T14:46:00Z"/>
                <w:rFonts w:ascii="Times New Roman" w:hAnsi="Times New Roman" w:cs="Times New Roman"/>
                <w:sz w:val="24"/>
                <w:szCs w:val="24"/>
              </w:rPr>
            </w:pPr>
            <w:ins w:id="1955" w:author="SONY" w:date="2014-06-25T14:46: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903310" w:rsidRPr="006D470A" w14:paraId="1DB1DB08" w14:textId="77777777" w:rsidTr="00FE6002">
        <w:trPr>
          <w:trHeight w:val="396"/>
          <w:jc w:val="center"/>
          <w:ins w:id="1956" w:author="SONY" w:date="2014-06-25T14:46:00Z"/>
          <w:trPrChange w:id="1957" w:author="SONY" w:date="2014-06-25T23:47:00Z">
            <w:trPr>
              <w:trHeight w:val="396"/>
            </w:trPr>
          </w:trPrChange>
        </w:trPr>
        <w:tc>
          <w:tcPr>
            <w:tcW w:w="2584" w:type="dxa"/>
            <w:tcPrChange w:id="1958" w:author="SONY" w:date="2014-06-25T23:47:00Z">
              <w:tcPr>
                <w:tcW w:w="2584" w:type="dxa"/>
              </w:tcPr>
            </w:tcPrChange>
          </w:tcPr>
          <w:p w14:paraId="2D700EF2" w14:textId="77777777" w:rsidR="00903310" w:rsidRPr="006D470A" w:rsidRDefault="00903310" w:rsidP="007579C8">
            <w:pPr>
              <w:jc w:val="right"/>
              <w:rPr>
                <w:ins w:id="1959" w:author="SONY" w:date="2014-06-25T14:46:00Z"/>
                <w:rFonts w:ascii="Times New Roman" w:hAnsi="Times New Roman" w:cs="Times New Roman"/>
                <w:b/>
                <w:sz w:val="24"/>
                <w:szCs w:val="24"/>
              </w:rPr>
            </w:pPr>
            <w:ins w:id="1960" w:author="SONY" w:date="2014-06-25T14:46:00Z">
              <w:r w:rsidRPr="006D470A">
                <w:rPr>
                  <w:rFonts w:ascii="Times New Roman" w:hAnsi="Times New Roman" w:cs="Times New Roman"/>
                  <w:b/>
                  <w:sz w:val="24"/>
                  <w:szCs w:val="24"/>
                </w:rPr>
                <w:t>Includes:</w:t>
              </w:r>
            </w:ins>
          </w:p>
        </w:tc>
        <w:tc>
          <w:tcPr>
            <w:tcW w:w="8004" w:type="dxa"/>
            <w:gridSpan w:val="3"/>
            <w:tcPrChange w:id="1961" w:author="SONY" w:date="2014-06-25T23:47:00Z">
              <w:tcPr>
                <w:tcW w:w="8004" w:type="dxa"/>
                <w:gridSpan w:val="3"/>
              </w:tcPr>
            </w:tcPrChange>
          </w:tcPr>
          <w:p w14:paraId="3EFA26DE" w14:textId="77777777" w:rsidR="00903310" w:rsidRPr="006D470A" w:rsidRDefault="00903310" w:rsidP="007579C8">
            <w:pPr>
              <w:rPr>
                <w:ins w:id="1962" w:author="SONY" w:date="2014-06-25T14:46:00Z"/>
                <w:rFonts w:ascii="Times New Roman" w:hAnsi="Times New Roman" w:cs="Times New Roman"/>
                <w:sz w:val="24"/>
                <w:szCs w:val="24"/>
              </w:rPr>
            </w:pPr>
            <w:ins w:id="1963" w:author="SONY" w:date="2014-06-25T14:46:00Z">
              <w:r>
                <w:rPr>
                  <w:rFonts w:ascii="Times New Roman" w:hAnsi="Times New Roman" w:cs="Times New Roman"/>
                  <w:sz w:val="24"/>
                  <w:szCs w:val="24"/>
                </w:rPr>
                <w:t>Steps 1-4</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903310" w:rsidRPr="006D470A" w14:paraId="31FA82CC" w14:textId="77777777" w:rsidTr="00FE6002">
        <w:trPr>
          <w:trHeight w:val="462"/>
          <w:jc w:val="center"/>
          <w:ins w:id="1964" w:author="SONY" w:date="2014-06-25T14:46:00Z"/>
          <w:trPrChange w:id="1965" w:author="SONY" w:date="2014-06-25T23:47:00Z">
            <w:trPr>
              <w:trHeight w:val="462"/>
            </w:trPr>
          </w:trPrChange>
        </w:trPr>
        <w:tc>
          <w:tcPr>
            <w:tcW w:w="2584" w:type="dxa"/>
            <w:tcPrChange w:id="1966" w:author="SONY" w:date="2014-06-25T23:47:00Z">
              <w:tcPr>
                <w:tcW w:w="2584" w:type="dxa"/>
              </w:tcPr>
            </w:tcPrChange>
          </w:tcPr>
          <w:p w14:paraId="4B2C8737" w14:textId="77777777" w:rsidR="00903310" w:rsidRPr="006D470A" w:rsidRDefault="00903310" w:rsidP="007579C8">
            <w:pPr>
              <w:jc w:val="right"/>
              <w:rPr>
                <w:ins w:id="1967" w:author="SONY" w:date="2014-06-25T14:46:00Z"/>
                <w:rFonts w:ascii="Times New Roman" w:hAnsi="Times New Roman" w:cs="Times New Roman"/>
                <w:b/>
                <w:sz w:val="24"/>
                <w:szCs w:val="24"/>
              </w:rPr>
            </w:pPr>
            <w:ins w:id="1968" w:author="SONY" w:date="2014-06-25T14:46:00Z">
              <w:r w:rsidRPr="006D470A">
                <w:rPr>
                  <w:rFonts w:ascii="Times New Roman" w:hAnsi="Times New Roman" w:cs="Times New Roman"/>
                  <w:b/>
                  <w:sz w:val="24"/>
                  <w:szCs w:val="24"/>
                </w:rPr>
                <w:t>Frequency of Use:</w:t>
              </w:r>
            </w:ins>
          </w:p>
        </w:tc>
        <w:tc>
          <w:tcPr>
            <w:tcW w:w="8004" w:type="dxa"/>
            <w:gridSpan w:val="3"/>
            <w:tcPrChange w:id="1969" w:author="SONY" w:date="2014-06-25T23:47:00Z">
              <w:tcPr>
                <w:tcW w:w="8004" w:type="dxa"/>
                <w:gridSpan w:val="3"/>
              </w:tcPr>
            </w:tcPrChange>
          </w:tcPr>
          <w:p w14:paraId="064C237F" w14:textId="77777777" w:rsidR="00903310" w:rsidRPr="006D470A" w:rsidRDefault="00903310" w:rsidP="007579C8">
            <w:pPr>
              <w:rPr>
                <w:ins w:id="1970" w:author="SONY" w:date="2014-06-25T14:46:00Z"/>
                <w:rFonts w:ascii="Times New Roman" w:hAnsi="Times New Roman" w:cs="Times New Roman"/>
                <w:sz w:val="24"/>
                <w:szCs w:val="24"/>
              </w:rPr>
            </w:pPr>
            <w:ins w:id="1971" w:author="SONY" w:date="2014-06-25T14:46:00Z">
              <w:r w:rsidRPr="006D470A">
                <w:rPr>
                  <w:rFonts w:ascii="Times New Roman" w:hAnsi="Times New Roman" w:cs="Times New Roman"/>
                  <w:sz w:val="24"/>
                  <w:szCs w:val="24"/>
                </w:rPr>
                <w:t>On demand</w:t>
              </w:r>
            </w:ins>
          </w:p>
        </w:tc>
      </w:tr>
      <w:tr w:rsidR="00903310" w:rsidRPr="006D470A" w14:paraId="1566CC8B" w14:textId="77777777" w:rsidTr="00FE6002">
        <w:trPr>
          <w:trHeight w:val="477"/>
          <w:jc w:val="center"/>
          <w:ins w:id="1972" w:author="SONY" w:date="2014-06-25T14:46:00Z"/>
          <w:trPrChange w:id="1973" w:author="SONY" w:date="2014-06-25T23:47:00Z">
            <w:trPr>
              <w:trHeight w:val="477"/>
            </w:trPr>
          </w:trPrChange>
        </w:trPr>
        <w:tc>
          <w:tcPr>
            <w:tcW w:w="2584" w:type="dxa"/>
            <w:tcPrChange w:id="1974" w:author="SONY" w:date="2014-06-25T23:47:00Z">
              <w:tcPr>
                <w:tcW w:w="2584" w:type="dxa"/>
              </w:tcPr>
            </w:tcPrChange>
          </w:tcPr>
          <w:p w14:paraId="7278A6C5" w14:textId="77777777" w:rsidR="00903310" w:rsidRPr="006D470A" w:rsidRDefault="00903310" w:rsidP="007579C8">
            <w:pPr>
              <w:jc w:val="right"/>
              <w:rPr>
                <w:ins w:id="1975" w:author="SONY" w:date="2014-06-25T14:46:00Z"/>
                <w:rFonts w:ascii="Times New Roman" w:hAnsi="Times New Roman" w:cs="Times New Roman"/>
                <w:b/>
                <w:sz w:val="24"/>
                <w:szCs w:val="24"/>
              </w:rPr>
            </w:pPr>
            <w:ins w:id="1976" w:author="SONY" w:date="2014-06-25T14:46:00Z">
              <w:r w:rsidRPr="006D470A">
                <w:rPr>
                  <w:rFonts w:ascii="Times New Roman" w:hAnsi="Times New Roman" w:cs="Times New Roman"/>
                  <w:b/>
                  <w:sz w:val="24"/>
                  <w:szCs w:val="24"/>
                </w:rPr>
                <w:lastRenderedPageBreak/>
                <w:t>Special Requirements:</w:t>
              </w:r>
            </w:ins>
          </w:p>
        </w:tc>
        <w:tc>
          <w:tcPr>
            <w:tcW w:w="8004" w:type="dxa"/>
            <w:gridSpan w:val="3"/>
            <w:tcPrChange w:id="1977" w:author="SONY" w:date="2014-06-25T23:47:00Z">
              <w:tcPr>
                <w:tcW w:w="8004" w:type="dxa"/>
                <w:gridSpan w:val="3"/>
              </w:tcPr>
            </w:tcPrChange>
          </w:tcPr>
          <w:p w14:paraId="19A2CB87" w14:textId="77777777" w:rsidR="00903310" w:rsidRPr="006D470A" w:rsidRDefault="00903310" w:rsidP="007579C8">
            <w:pPr>
              <w:rPr>
                <w:ins w:id="1978" w:author="SONY" w:date="2014-06-25T14:46:00Z"/>
                <w:rFonts w:ascii="Times New Roman" w:hAnsi="Times New Roman" w:cs="Times New Roman"/>
                <w:sz w:val="24"/>
                <w:szCs w:val="24"/>
              </w:rPr>
            </w:pPr>
            <w:ins w:id="1979" w:author="SONY" w:date="2014-06-25T14:46:00Z">
              <w:r w:rsidRPr="006D470A">
                <w:rPr>
                  <w:rFonts w:ascii="Times New Roman" w:hAnsi="Times New Roman" w:cs="Times New Roman"/>
                  <w:sz w:val="24"/>
                  <w:szCs w:val="24"/>
                </w:rPr>
                <w:t>N/A</w:t>
              </w:r>
            </w:ins>
          </w:p>
        </w:tc>
      </w:tr>
      <w:tr w:rsidR="00903310" w:rsidRPr="006D470A" w14:paraId="0EC73B25" w14:textId="77777777" w:rsidTr="00FE6002">
        <w:trPr>
          <w:trHeight w:val="592"/>
          <w:jc w:val="center"/>
          <w:ins w:id="1980" w:author="SONY" w:date="2014-06-25T14:46:00Z"/>
          <w:trPrChange w:id="1981" w:author="SONY" w:date="2014-06-25T23:47:00Z">
            <w:trPr>
              <w:trHeight w:val="592"/>
            </w:trPr>
          </w:trPrChange>
        </w:trPr>
        <w:tc>
          <w:tcPr>
            <w:tcW w:w="2584" w:type="dxa"/>
            <w:tcPrChange w:id="1982" w:author="SONY" w:date="2014-06-25T23:47:00Z">
              <w:tcPr>
                <w:tcW w:w="2584" w:type="dxa"/>
              </w:tcPr>
            </w:tcPrChange>
          </w:tcPr>
          <w:p w14:paraId="23C1A373" w14:textId="77777777" w:rsidR="00903310" w:rsidRPr="006D470A" w:rsidRDefault="00903310" w:rsidP="007579C8">
            <w:pPr>
              <w:jc w:val="right"/>
              <w:rPr>
                <w:ins w:id="1983" w:author="SONY" w:date="2014-06-25T14:46:00Z"/>
                <w:rFonts w:ascii="Times New Roman" w:hAnsi="Times New Roman" w:cs="Times New Roman"/>
                <w:b/>
                <w:sz w:val="24"/>
                <w:szCs w:val="24"/>
              </w:rPr>
            </w:pPr>
            <w:ins w:id="1984" w:author="SONY" w:date="2014-06-25T14:46:00Z">
              <w:r w:rsidRPr="006D470A">
                <w:rPr>
                  <w:rFonts w:ascii="Times New Roman" w:hAnsi="Times New Roman" w:cs="Times New Roman"/>
                  <w:b/>
                  <w:sz w:val="24"/>
                  <w:szCs w:val="24"/>
                </w:rPr>
                <w:t>Assumptions:</w:t>
              </w:r>
            </w:ins>
          </w:p>
        </w:tc>
        <w:tc>
          <w:tcPr>
            <w:tcW w:w="8004" w:type="dxa"/>
            <w:gridSpan w:val="3"/>
            <w:tcPrChange w:id="1985" w:author="SONY" w:date="2014-06-25T23:47:00Z">
              <w:tcPr>
                <w:tcW w:w="8004" w:type="dxa"/>
                <w:gridSpan w:val="3"/>
              </w:tcPr>
            </w:tcPrChange>
          </w:tcPr>
          <w:p w14:paraId="56A83A08" w14:textId="77777777" w:rsidR="00903310" w:rsidRPr="006D470A" w:rsidRDefault="00903310" w:rsidP="007579C8">
            <w:pPr>
              <w:rPr>
                <w:ins w:id="1986" w:author="SONY" w:date="2014-06-25T14:46:00Z"/>
                <w:rFonts w:ascii="Times New Roman" w:hAnsi="Times New Roman" w:cs="Times New Roman"/>
                <w:sz w:val="24"/>
                <w:szCs w:val="24"/>
              </w:rPr>
            </w:pPr>
            <w:ins w:id="1987" w:author="SONY" w:date="2014-06-25T14:46: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903310" w:rsidRPr="006D470A" w14:paraId="5D7DCA2D" w14:textId="77777777" w:rsidTr="00FE6002">
        <w:trPr>
          <w:trHeight w:val="477"/>
          <w:jc w:val="center"/>
          <w:ins w:id="1988" w:author="SONY" w:date="2014-06-25T14:46:00Z"/>
          <w:trPrChange w:id="1989" w:author="SONY" w:date="2014-06-25T23:47:00Z">
            <w:trPr>
              <w:trHeight w:val="477"/>
            </w:trPr>
          </w:trPrChange>
        </w:trPr>
        <w:tc>
          <w:tcPr>
            <w:tcW w:w="2584" w:type="dxa"/>
            <w:tcPrChange w:id="1990" w:author="SONY" w:date="2014-06-25T23:47:00Z">
              <w:tcPr>
                <w:tcW w:w="2584" w:type="dxa"/>
              </w:tcPr>
            </w:tcPrChange>
          </w:tcPr>
          <w:p w14:paraId="0C34C60C" w14:textId="77777777" w:rsidR="00903310" w:rsidRPr="006D470A" w:rsidRDefault="00903310" w:rsidP="007579C8">
            <w:pPr>
              <w:jc w:val="right"/>
              <w:rPr>
                <w:ins w:id="1991" w:author="SONY" w:date="2014-06-25T14:46:00Z"/>
                <w:rFonts w:ascii="Times New Roman" w:hAnsi="Times New Roman" w:cs="Times New Roman"/>
                <w:b/>
                <w:sz w:val="24"/>
                <w:szCs w:val="24"/>
              </w:rPr>
            </w:pPr>
            <w:ins w:id="1992" w:author="SONY" w:date="2014-06-25T14:46:00Z">
              <w:r w:rsidRPr="006D470A">
                <w:rPr>
                  <w:rFonts w:ascii="Times New Roman" w:hAnsi="Times New Roman" w:cs="Times New Roman"/>
                  <w:b/>
                  <w:sz w:val="24"/>
                  <w:szCs w:val="24"/>
                </w:rPr>
                <w:t>Notes and Issues:</w:t>
              </w:r>
            </w:ins>
          </w:p>
        </w:tc>
        <w:tc>
          <w:tcPr>
            <w:tcW w:w="8004" w:type="dxa"/>
            <w:gridSpan w:val="3"/>
            <w:tcPrChange w:id="1993" w:author="SONY" w:date="2014-06-25T23:47:00Z">
              <w:tcPr>
                <w:tcW w:w="8004" w:type="dxa"/>
                <w:gridSpan w:val="3"/>
              </w:tcPr>
            </w:tcPrChange>
          </w:tcPr>
          <w:p w14:paraId="5F9E7866" w14:textId="77777777" w:rsidR="00903310" w:rsidRPr="00CE4175" w:rsidRDefault="00903310" w:rsidP="007579C8">
            <w:pPr>
              <w:rPr>
                <w:ins w:id="1994" w:author="SONY" w:date="2014-06-25T14:46:00Z"/>
                <w:rFonts w:ascii="Times New Roman" w:hAnsi="Times New Roman" w:cs="Times New Roman"/>
                <w:sz w:val="24"/>
                <w:szCs w:val="24"/>
                <w:cs/>
              </w:rPr>
            </w:pPr>
            <w:ins w:id="1995" w:author="SONY" w:date="2014-06-25T14:46:00Z">
              <w:r w:rsidRPr="006D470A">
                <w:rPr>
                  <w:rFonts w:ascii="Times New Roman" w:hAnsi="Times New Roman" w:cs="Times New Roman"/>
                  <w:sz w:val="24"/>
                  <w:szCs w:val="24"/>
                </w:rPr>
                <w:t>N/A</w:t>
              </w:r>
            </w:ins>
          </w:p>
        </w:tc>
      </w:tr>
    </w:tbl>
    <w:p w14:paraId="1D0E7BCA" w14:textId="77777777" w:rsidR="00A06143" w:rsidRDefault="00A06143" w:rsidP="00C11010">
      <w:pPr>
        <w:rPr>
          <w:sz w:val="24"/>
          <w:szCs w:val="24"/>
        </w:rPr>
      </w:pPr>
    </w:p>
    <w:p w14:paraId="4107C286" w14:textId="77777777" w:rsidR="001E452D" w:rsidRDefault="001E452D" w:rsidP="001E452D">
      <w:pPr>
        <w:rPr>
          <w:ins w:id="1996" w:author="SONY" w:date="2014-06-25T23:11:00Z"/>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997" w:author="SONY" w:date="2014-06-25T23:47: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1998">
          <w:tblGrid>
            <w:gridCol w:w="2584"/>
            <w:gridCol w:w="2329"/>
            <w:gridCol w:w="2348"/>
            <w:gridCol w:w="3327"/>
          </w:tblGrid>
        </w:tblGridChange>
      </w:tblGrid>
      <w:tr w:rsidR="001E452D" w:rsidRPr="006D470A" w14:paraId="382A4063" w14:textId="77777777" w:rsidTr="00FE6002">
        <w:trPr>
          <w:trHeight w:val="254"/>
          <w:jc w:val="center"/>
          <w:ins w:id="1999" w:author="SONY" w:date="2014-06-25T23:11:00Z"/>
          <w:trPrChange w:id="2000" w:author="SONY" w:date="2014-06-25T23:47:00Z">
            <w:trPr>
              <w:trHeight w:val="254"/>
            </w:trPr>
          </w:trPrChange>
        </w:trPr>
        <w:tc>
          <w:tcPr>
            <w:tcW w:w="2584" w:type="dxa"/>
            <w:tcBorders>
              <w:top w:val="single" w:sz="12" w:space="0" w:color="auto"/>
              <w:bottom w:val="single" w:sz="6" w:space="0" w:color="auto"/>
            </w:tcBorders>
            <w:shd w:val="clear" w:color="auto" w:fill="F2F2F2"/>
            <w:tcPrChange w:id="2001" w:author="SONY" w:date="2014-06-25T23:47:00Z">
              <w:tcPr>
                <w:tcW w:w="2584" w:type="dxa"/>
                <w:tcBorders>
                  <w:top w:val="single" w:sz="12" w:space="0" w:color="auto"/>
                  <w:bottom w:val="single" w:sz="6" w:space="0" w:color="auto"/>
                </w:tcBorders>
                <w:shd w:val="clear" w:color="auto" w:fill="F2F2F2"/>
              </w:tcPr>
            </w:tcPrChange>
          </w:tcPr>
          <w:p w14:paraId="61BE5962" w14:textId="77777777" w:rsidR="001E452D" w:rsidRPr="006D470A" w:rsidRDefault="001E452D" w:rsidP="00735B35">
            <w:pPr>
              <w:jc w:val="right"/>
              <w:rPr>
                <w:ins w:id="2002" w:author="SONY" w:date="2014-06-25T23:11:00Z"/>
                <w:rFonts w:ascii="Times New Roman" w:hAnsi="Times New Roman" w:cs="Times New Roman"/>
                <w:b/>
                <w:sz w:val="24"/>
                <w:szCs w:val="24"/>
              </w:rPr>
            </w:pPr>
            <w:ins w:id="2003" w:author="SONY" w:date="2014-06-25T23:11: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2004" w:author="SONY" w:date="2014-06-25T23:47:00Z">
              <w:tcPr>
                <w:tcW w:w="8004" w:type="dxa"/>
                <w:gridSpan w:val="3"/>
                <w:tcBorders>
                  <w:top w:val="single" w:sz="12" w:space="0" w:color="auto"/>
                  <w:bottom w:val="single" w:sz="6" w:space="0" w:color="auto"/>
                </w:tcBorders>
                <w:shd w:val="clear" w:color="auto" w:fill="F2F2F2"/>
              </w:tcPr>
            </w:tcPrChange>
          </w:tcPr>
          <w:p w14:paraId="5E77E21C" w14:textId="65BAE94B" w:rsidR="001E452D" w:rsidRPr="006D470A" w:rsidRDefault="001E452D" w:rsidP="00735B35">
            <w:pPr>
              <w:rPr>
                <w:ins w:id="2005" w:author="SONY" w:date="2014-06-25T23:11:00Z"/>
                <w:rFonts w:ascii="Times New Roman" w:hAnsi="Times New Roman" w:cs="Times New Roman"/>
                <w:sz w:val="24"/>
                <w:szCs w:val="24"/>
              </w:rPr>
            </w:pPr>
            <w:ins w:id="2006" w:author="SONY" w:date="2014-06-25T23:11:00Z">
              <w:r>
                <w:rPr>
                  <w:rFonts w:ascii="Times New Roman" w:hAnsi="Times New Roman" w:cs="Times New Roman"/>
                  <w:sz w:val="24"/>
                  <w:szCs w:val="24"/>
                </w:rPr>
                <w:t>UC-12</w:t>
              </w:r>
            </w:ins>
          </w:p>
        </w:tc>
      </w:tr>
      <w:tr w:rsidR="001E452D" w:rsidRPr="006D470A" w14:paraId="5E199908" w14:textId="77777777" w:rsidTr="00FE6002">
        <w:trPr>
          <w:trHeight w:val="462"/>
          <w:jc w:val="center"/>
          <w:ins w:id="2007" w:author="SONY" w:date="2014-06-25T23:11:00Z"/>
          <w:trPrChange w:id="2008" w:author="SONY" w:date="2014-06-25T23:47:00Z">
            <w:trPr>
              <w:trHeight w:val="462"/>
            </w:trPr>
          </w:trPrChange>
        </w:trPr>
        <w:tc>
          <w:tcPr>
            <w:tcW w:w="2584" w:type="dxa"/>
            <w:tcBorders>
              <w:top w:val="single" w:sz="6" w:space="0" w:color="auto"/>
              <w:bottom w:val="single" w:sz="6" w:space="0" w:color="auto"/>
            </w:tcBorders>
            <w:shd w:val="clear" w:color="auto" w:fill="F2F2F2"/>
            <w:tcPrChange w:id="2009" w:author="SONY" w:date="2014-06-25T23:47:00Z">
              <w:tcPr>
                <w:tcW w:w="2584" w:type="dxa"/>
                <w:tcBorders>
                  <w:top w:val="single" w:sz="6" w:space="0" w:color="auto"/>
                  <w:bottom w:val="single" w:sz="6" w:space="0" w:color="auto"/>
                </w:tcBorders>
                <w:shd w:val="clear" w:color="auto" w:fill="F2F2F2"/>
              </w:tcPr>
            </w:tcPrChange>
          </w:tcPr>
          <w:p w14:paraId="47F4E53D" w14:textId="77777777" w:rsidR="001E452D" w:rsidRPr="006D470A" w:rsidRDefault="001E452D" w:rsidP="00735B35">
            <w:pPr>
              <w:jc w:val="right"/>
              <w:rPr>
                <w:ins w:id="2010" w:author="SONY" w:date="2014-06-25T23:11:00Z"/>
                <w:rFonts w:ascii="Times New Roman" w:hAnsi="Times New Roman" w:cs="Times New Roman"/>
                <w:b/>
                <w:sz w:val="24"/>
                <w:szCs w:val="24"/>
              </w:rPr>
            </w:pPr>
            <w:ins w:id="2011" w:author="SONY" w:date="2014-06-25T23:11: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2012" w:author="SONY" w:date="2014-06-25T23:47:00Z">
              <w:tcPr>
                <w:tcW w:w="8004" w:type="dxa"/>
                <w:gridSpan w:val="3"/>
                <w:tcBorders>
                  <w:top w:val="single" w:sz="6" w:space="0" w:color="auto"/>
                  <w:bottom w:val="single" w:sz="6" w:space="0" w:color="auto"/>
                </w:tcBorders>
                <w:shd w:val="clear" w:color="auto" w:fill="F2F2F2"/>
              </w:tcPr>
            </w:tcPrChange>
          </w:tcPr>
          <w:p w14:paraId="190B35BF" w14:textId="77777777" w:rsidR="001E452D" w:rsidRPr="006D470A" w:rsidRDefault="001E452D" w:rsidP="00735B35">
            <w:pPr>
              <w:pStyle w:val="Hints"/>
              <w:rPr>
                <w:ins w:id="2013" w:author="SONY" w:date="2014-06-25T23:11:00Z"/>
                <w:rFonts w:ascii="Times New Roman" w:hAnsi="Times New Roman"/>
                <w:color w:val="auto"/>
                <w:sz w:val="24"/>
                <w:szCs w:val="24"/>
              </w:rPr>
            </w:pPr>
            <w:ins w:id="2014" w:author="SONY" w:date="2014-06-25T23:11:00Z">
              <w:r>
                <w:rPr>
                  <w:rFonts w:ascii="Times New Roman" w:hAnsi="Times New Roman"/>
                  <w:color w:val="auto"/>
                  <w:sz w:val="24"/>
                  <w:szCs w:val="24"/>
                </w:rPr>
                <w:t>Create new account for dentist</w:t>
              </w:r>
            </w:ins>
          </w:p>
        </w:tc>
      </w:tr>
      <w:tr w:rsidR="001E452D" w:rsidRPr="006D470A" w14:paraId="64690D04" w14:textId="77777777" w:rsidTr="00FE6002">
        <w:trPr>
          <w:trHeight w:val="477"/>
          <w:jc w:val="center"/>
          <w:ins w:id="2015" w:author="SONY" w:date="2014-06-25T23:11:00Z"/>
          <w:trPrChange w:id="2016" w:author="SONY" w:date="2014-06-25T23:47:00Z">
            <w:trPr>
              <w:trHeight w:val="477"/>
            </w:trPr>
          </w:trPrChange>
        </w:trPr>
        <w:tc>
          <w:tcPr>
            <w:tcW w:w="2584" w:type="dxa"/>
            <w:tcBorders>
              <w:top w:val="single" w:sz="6" w:space="0" w:color="auto"/>
              <w:bottom w:val="single" w:sz="6" w:space="0" w:color="auto"/>
            </w:tcBorders>
            <w:shd w:val="clear" w:color="auto" w:fill="F2F2F2"/>
            <w:tcPrChange w:id="2017" w:author="SONY" w:date="2014-06-25T23:47:00Z">
              <w:tcPr>
                <w:tcW w:w="2584" w:type="dxa"/>
                <w:tcBorders>
                  <w:top w:val="single" w:sz="6" w:space="0" w:color="auto"/>
                  <w:bottom w:val="single" w:sz="6" w:space="0" w:color="auto"/>
                </w:tcBorders>
                <w:shd w:val="clear" w:color="auto" w:fill="F2F2F2"/>
              </w:tcPr>
            </w:tcPrChange>
          </w:tcPr>
          <w:p w14:paraId="1710AE09" w14:textId="77777777" w:rsidR="001E452D" w:rsidRPr="006D470A" w:rsidRDefault="001E452D" w:rsidP="00735B35">
            <w:pPr>
              <w:jc w:val="right"/>
              <w:rPr>
                <w:ins w:id="2018" w:author="SONY" w:date="2014-06-25T23:11:00Z"/>
                <w:rFonts w:ascii="Times New Roman" w:hAnsi="Times New Roman" w:cs="Times New Roman"/>
                <w:b/>
                <w:sz w:val="24"/>
                <w:szCs w:val="24"/>
              </w:rPr>
            </w:pPr>
            <w:ins w:id="2019" w:author="SONY" w:date="2014-06-25T23:11: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2020" w:author="SONY" w:date="2014-06-25T23:47:00Z">
              <w:tcPr>
                <w:tcW w:w="2329" w:type="dxa"/>
                <w:tcBorders>
                  <w:top w:val="single" w:sz="6" w:space="0" w:color="auto"/>
                  <w:bottom w:val="single" w:sz="6" w:space="0" w:color="auto"/>
                </w:tcBorders>
                <w:shd w:val="clear" w:color="auto" w:fill="F2F2F2"/>
              </w:tcPr>
            </w:tcPrChange>
          </w:tcPr>
          <w:p w14:paraId="75F158D9" w14:textId="77777777" w:rsidR="001E452D" w:rsidRPr="006D470A" w:rsidRDefault="001E452D" w:rsidP="00735B35">
            <w:pPr>
              <w:rPr>
                <w:ins w:id="2021" w:author="SONY" w:date="2014-06-25T23:11:00Z"/>
                <w:rFonts w:ascii="Times New Roman" w:hAnsi="Times New Roman" w:cs="Times New Roman"/>
                <w:sz w:val="24"/>
                <w:szCs w:val="24"/>
              </w:rPr>
            </w:pPr>
            <w:proofErr w:type="spellStart"/>
            <w:ins w:id="2022" w:author="SONY" w:date="2014-06-25T23:11: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2023" w:author="SONY" w:date="2014-06-25T23:47:00Z">
              <w:tcPr>
                <w:tcW w:w="2348" w:type="dxa"/>
                <w:tcBorders>
                  <w:top w:val="single" w:sz="6" w:space="0" w:color="auto"/>
                  <w:bottom w:val="single" w:sz="6" w:space="0" w:color="auto"/>
                </w:tcBorders>
                <w:shd w:val="clear" w:color="auto" w:fill="F2F2F2"/>
              </w:tcPr>
            </w:tcPrChange>
          </w:tcPr>
          <w:p w14:paraId="46EA64E8" w14:textId="77777777" w:rsidR="001E452D" w:rsidRPr="006D470A" w:rsidRDefault="001E452D" w:rsidP="00735B35">
            <w:pPr>
              <w:jc w:val="right"/>
              <w:rPr>
                <w:ins w:id="2024" w:author="SONY" w:date="2014-06-25T23:11:00Z"/>
                <w:rFonts w:ascii="Times New Roman" w:hAnsi="Times New Roman" w:cs="Times New Roman"/>
                <w:b/>
                <w:sz w:val="24"/>
                <w:szCs w:val="24"/>
              </w:rPr>
            </w:pPr>
            <w:ins w:id="2025" w:author="SONY" w:date="2014-06-25T23:11: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2026" w:author="SONY" w:date="2014-06-25T23:47:00Z">
              <w:tcPr>
                <w:tcW w:w="3327" w:type="dxa"/>
                <w:tcBorders>
                  <w:top w:val="single" w:sz="6" w:space="0" w:color="auto"/>
                  <w:bottom w:val="single" w:sz="6" w:space="0" w:color="auto"/>
                </w:tcBorders>
                <w:shd w:val="clear" w:color="auto" w:fill="F2F2F2"/>
              </w:tcPr>
            </w:tcPrChange>
          </w:tcPr>
          <w:p w14:paraId="292DFDA9" w14:textId="77777777" w:rsidR="001E452D" w:rsidRPr="006D470A" w:rsidRDefault="001E452D" w:rsidP="00735B35">
            <w:pPr>
              <w:rPr>
                <w:ins w:id="2027" w:author="SONY" w:date="2014-06-25T23:11:00Z"/>
                <w:rFonts w:ascii="Times New Roman" w:hAnsi="Times New Roman" w:cs="Times New Roman"/>
                <w:sz w:val="24"/>
                <w:szCs w:val="24"/>
              </w:rPr>
            </w:pPr>
            <w:proofErr w:type="spellStart"/>
            <w:ins w:id="2028" w:author="SONY" w:date="2014-06-25T23:11: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1E452D" w:rsidRPr="006D470A" w14:paraId="0E9F7510" w14:textId="77777777" w:rsidTr="00FE6002">
        <w:trPr>
          <w:trHeight w:val="477"/>
          <w:jc w:val="center"/>
          <w:ins w:id="2029" w:author="SONY" w:date="2014-06-25T23:11:00Z"/>
          <w:trPrChange w:id="2030" w:author="SONY" w:date="2014-06-25T23:47:00Z">
            <w:trPr>
              <w:trHeight w:val="477"/>
            </w:trPr>
          </w:trPrChange>
        </w:trPr>
        <w:tc>
          <w:tcPr>
            <w:tcW w:w="2584" w:type="dxa"/>
            <w:tcBorders>
              <w:top w:val="single" w:sz="6" w:space="0" w:color="auto"/>
              <w:bottom w:val="single" w:sz="6" w:space="0" w:color="auto"/>
            </w:tcBorders>
            <w:shd w:val="clear" w:color="auto" w:fill="F2F2F2"/>
            <w:tcPrChange w:id="2031" w:author="SONY" w:date="2014-06-25T23:47:00Z">
              <w:tcPr>
                <w:tcW w:w="2584" w:type="dxa"/>
                <w:tcBorders>
                  <w:top w:val="single" w:sz="6" w:space="0" w:color="auto"/>
                  <w:bottom w:val="single" w:sz="6" w:space="0" w:color="auto"/>
                </w:tcBorders>
                <w:shd w:val="clear" w:color="auto" w:fill="F2F2F2"/>
              </w:tcPr>
            </w:tcPrChange>
          </w:tcPr>
          <w:p w14:paraId="2D253D61" w14:textId="77777777" w:rsidR="001E452D" w:rsidRPr="006D470A" w:rsidRDefault="001E452D" w:rsidP="00735B35">
            <w:pPr>
              <w:jc w:val="right"/>
              <w:rPr>
                <w:ins w:id="2032" w:author="SONY" w:date="2014-06-25T23:11:00Z"/>
                <w:rFonts w:ascii="Times New Roman" w:hAnsi="Times New Roman" w:cs="Times New Roman"/>
                <w:b/>
                <w:sz w:val="24"/>
                <w:szCs w:val="24"/>
              </w:rPr>
            </w:pPr>
            <w:ins w:id="2033" w:author="SONY" w:date="2014-06-25T23:11: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2034" w:author="SONY" w:date="2014-06-25T23:47:00Z">
              <w:tcPr>
                <w:tcW w:w="2329" w:type="dxa"/>
                <w:tcBorders>
                  <w:top w:val="single" w:sz="6" w:space="0" w:color="auto"/>
                  <w:bottom w:val="single" w:sz="6" w:space="0" w:color="auto"/>
                </w:tcBorders>
                <w:shd w:val="clear" w:color="auto" w:fill="F2F2F2"/>
              </w:tcPr>
            </w:tcPrChange>
          </w:tcPr>
          <w:p w14:paraId="08B06D6F" w14:textId="77777777" w:rsidR="001E452D" w:rsidRPr="006D470A" w:rsidRDefault="001E452D" w:rsidP="00735B35">
            <w:pPr>
              <w:rPr>
                <w:ins w:id="2035" w:author="SONY" w:date="2014-06-25T23:11:00Z"/>
                <w:rFonts w:ascii="Times New Roman" w:hAnsi="Times New Roman" w:cs="Times New Roman"/>
                <w:sz w:val="24"/>
                <w:szCs w:val="24"/>
              </w:rPr>
            </w:pPr>
            <w:ins w:id="2036" w:author="SONY" w:date="2014-06-25T23:11: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2037" w:author="SONY" w:date="2014-06-25T23:47:00Z">
              <w:tcPr>
                <w:tcW w:w="2348" w:type="dxa"/>
                <w:tcBorders>
                  <w:top w:val="single" w:sz="6" w:space="0" w:color="auto"/>
                  <w:bottom w:val="single" w:sz="6" w:space="0" w:color="auto"/>
                </w:tcBorders>
                <w:shd w:val="clear" w:color="auto" w:fill="F2F2F2"/>
              </w:tcPr>
            </w:tcPrChange>
          </w:tcPr>
          <w:p w14:paraId="736301D4" w14:textId="77777777" w:rsidR="001E452D" w:rsidRPr="006D470A" w:rsidRDefault="001E452D" w:rsidP="00735B35">
            <w:pPr>
              <w:jc w:val="right"/>
              <w:rPr>
                <w:ins w:id="2038" w:author="SONY" w:date="2014-06-25T23:11:00Z"/>
                <w:rFonts w:ascii="Times New Roman" w:hAnsi="Times New Roman" w:cs="Times New Roman"/>
                <w:b/>
                <w:sz w:val="24"/>
                <w:szCs w:val="24"/>
              </w:rPr>
            </w:pPr>
            <w:ins w:id="2039" w:author="SONY" w:date="2014-06-25T23:11: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2040" w:author="SONY" w:date="2014-06-25T23:47:00Z">
              <w:tcPr>
                <w:tcW w:w="3327" w:type="dxa"/>
                <w:tcBorders>
                  <w:top w:val="single" w:sz="6" w:space="0" w:color="auto"/>
                  <w:bottom w:val="single" w:sz="6" w:space="0" w:color="auto"/>
                </w:tcBorders>
                <w:shd w:val="clear" w:color="auto" w:fill="F2F2F2"/>
              </w:tcPr>
            </w:tcPrChange>
          </w:tcPr>
          <w:p w14:paraId="384A1F4C" w14:textId="77777777" w:rsidR="001E452D" w:rsidRPr="006D470A" w:rsidRDefault="001E452D" w:rsidP="00735B35">
            <w:pPr>
              <w:rPr>
                <w:ins w:id="2041" w:author="SONY" w:date="2014-06-25T23:11:00Z"/>
                <w:rFonts w:ascii="Times New Roman" w:hAnsi="Times New Roman" w:cs="Times New Roman"/>
                <w:sz w:val="24"/>
                <w:szCs w:val="24"/>
              </w:rPr>
            </w:pPr>
            <w:ins w:id="2042" w:author="SONY" w:date="2014-06-25T23:11: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1E452D" w:rsidRPr="006D470A" w14:paraId="091DF708" w14:textId="77777777" w:rsidTr="00FE6002">
        <w:trPr>
          <w:trHeight w:val="477"/>
          <w:jc w:val="center"/>
          <w:ins w:id="2043" w:author="SONY" w:date="2014-06-25T23:11:00Z"/>
          <w:trPrChange w:id="2044" w:author="SONY" w:date="2014-06-25T23:47:00Z">
            <w:trPr>
              <w:trHeight w:val="477"/>
            </w:trPr>
          </w:trPrChange>
        </w:trPr>
        <w:tc>
          <w:tcPr>
            <w:tcW w:w="2584" w:type="dxa"/>
            <w:tcBorders>
              <w:top w:val="single" w:sz="6" w:space="0" w:color="auto"/>
            </w:tcBorders>
            <w:tcPrChange w:id="2045" w:author="SONY" w:date="2014-06-25T23:47:00Z">
              <w:tcPr>
                <w:tcW w:w="2584" w:type="dxa"/>
                <w:tcBorders>
                  <w:top w:val="single" w:sz="6" w:space="0" w:color="auto"/>
                </w:tcBorders>
              </w:tcPr>
            </w:tcPrChange>
          </w:tcPr>
          <w:p w14:paraId="165AA11C" w14:textId="77777777" w:rsidR="001E452D" w:rsidRPr="006D470A" w:rsidRDefault="001E452D" w:rsidP="00735B35">
            <w:pPr>
              <w:jc w:val="right"/>
              <w:rPr>
                <w:ins w:id="2046" w:author="SONY" w:date="2014-06-25T23:11:00Z"/>
                <w:rFonts w:ascii="Times New Roman" w:hAnsi="Times New Roman" w:cs="Times New Roman"/>
                <w:b/>
                <w:sz w:val="24"/>
                <w:szCs w:val="24"/>
              </w:rPr>
            </w:pPr>
            <w:ins w:id="2047" w:author="SONY" w:date="2014-06-25T23:11: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2048" w:author="SONY" w:date="2014-06-25T23:47:00Z">
              <w:tcPr>
                <w:tcW w:w="8004" w:type="dxa"/>
                <w:gridSpan w:val="3"/>
                <w:tcBorders>
                  <w:top w:val="single" w:sz="6" w:space="0" w:color="auto"/>
                </w:tcBorders>
              </w:tcPr>
            </w:tcPrChange>
          </w:tcPr>
          <w:p w14:paraId="2DE36ECA" w14:textId="77777777" w:rsidR="001E452D" w:rsidRPr="006D470A" w:rsidRDefault="001E452D" w:rsidP="00735B35">
            <w:pPr>
              <w:rPr>
                <w:ins w:id="2049" w:author="SONY" w:date="2014-06-25T23:11:00Z"/>
                <w:rFonts w:ascii="Times New Roman" w:hAnsi="Times New Roman" w:cs="Times New Roman"/>
                <w:sz w:val="24"/>
                <w:szCs w:val="24"/>
              </w:rPr>
            </w:pPr>
            <w:ins w:id="2050" w:author="SONY" w:date="2014-06-25T23:11:00Z">
              <w:r>
                <w:rPr>
                  <w:rFonts w:ascii="Times New Roman" w:hAnsi="Times New Roman" w:cs="Times New Roman"/>
                  <w:sz w:val="24"/>
                  <w:szCs w:val="24"/>
                </w:rPr>
                <w:t>Officer</w:t>
              </w:r>
            </w:ins>
          </w:p>
        </w:tc>
      </w:tr>
      <w:tr w:rsidR="001E452D" w:rsidRPr="006D470A" w14:paraId="7D30EBFF" w14:textId="77777777" w:rsidTr="00FE6002">
        <w:trPr>
          <w:trHeight w:val="701"/>
          <w:jc w:val="center"/>
          <w:ins w:id="2051" w:author="SONY" w:date="2014-06-25T23:11:00Z"/>
          <w:trPrChange w:id="2052" w:author="SONY" w:date="2014-06-25T23:47:00Z">
            <w:trPr>
              <w:trHeight w:val="701"/>
            </w:trPr>
          </w:trPrChange>
        </w:trPr>
        <w:tc>
          <w:tcPr>
            <w:tcW w:w="2584" w:type="dxa"/>
            <w:tcPrChange w:id="2053" w:author="SONY" w:date="2014-06-25T23:47:00Z">
              <w:tcPr>
                <w:tcW w:w="2584" w:type="dxa"/>
              </w:tcPr>
            </w:tcPrChange>
          </w:tcPr>
          <w:p w14:paraId="5D9A917F" w14:textId="77777777" w:rsidR="001E452D" w:rsidRPr="006D470A" w:rsidRDefault="001E452D" w:rsidP="00735B35">
            <w:pPr>
              <w:jc w:val="right"/>
              <w:rPr>
                <w:ins w:id="2054" w:author="SONY" w:date="2014-06-25T23:11:00Z"/>
                <w:rFonts w:ascii="Times New Roman" w:hAnsi="Times New Roman" w:cs="Times New Roman"/>
                <w:b/>
                <w:sz w:val="24"/>
                <w:szCs w:val="24"/>
              </w:rPr>
            </w:pPr>
            <w:ins w:id="2055" w:author="SONY" w:date="2014-06-25T23:11:00Z">
              <w:r w:rsidRPr="006D470A">
                <w:rPr>
                  <w:rFonts w:ascii="Times New Roman" w:hAnsi="Times New Roman" w:cs="Times New Roman"/>
                  <w:b/>
                  <w:sz w:val="24"/>
                  <w:szCs w:val="24"/>
                </w:rPr>
                <w:t>Description:</w:t>
              </w:r>
            </w:ins>
          </w:p>
        </w:tc>
        <w:tc>
          <w:tcPr>
            <w:tcW w:w="8004" w:type="dxa"/>
            <w:gridSpan w:val="3"/>
            <w:tcPrChange w:id="2056" w:author="SONY" w:date="2014-06-25T23:47:00Z">
              <w:tcPr>
                <w:tcW w:w="8004" w:type="dxa"/>
                <w:gridSpan w:val="3"/>
              </w:tcPr>
            </w:tcPrChange>
          </w:tcPr>
          <w:p w14:paraId="0DCC99B2" w14:textId="77777777" w:rsidR="001E452D" w:rsidRPr="0067614F" w:rsidRDefault="001E452D" w:rsidP="00735B35">
            <w:pPr>
              <w:rPr>
                <w:ins w:id="2057" w:author="SONY" w:date="2014-06-25T23:11:00Z"/>
                <w:rFonts w:ascii="Times" w:hAnsi="Times" w:cs="Times New Roman"/>
                <w:color w:val="A6A6A6"/>
                <w:sz w:val="24"/>
                <w:szCs w:val="24"/>
              </w:rPr>
            </w:pPr>
            <w:ins w:id="2058" w:author="SONY" w:date="2014-06-25T23:11:00Z">
              <w:r>
                <w:rPr>
                  <w:rStyle w:val="words"/>
                  <w:rFonts w:ascii="Times" w:hAnsi="Times"/>
                  <w:sz w:val="24"/>
                  <w:szCs w:val="24"/>
                </w:rPr>
                <w:t>Officer can create an account for new dentist to use the services from dental clinic</w:t>
              </w:r>
            </w:ins>
          </w:p>
        </w:tc>
      </w:tr>
      <w:tr w:rsidR="001E452D" w:rsidRPr="006D470A" w14:paraId="31F3EC91" w14:textId="77777777" w:rsidTr="00FE6002">
        <w:trPr>
          <w:trHeight w:val="477"/>
          <w:jc w:val="center"/>
          <w:ins w:id="2059" w:author="SONY" w:date="2014-06-25T23:11:00Z"/>
          <w:trPrChange w:id="2060" w:author="SONY" w:date="2014-06-25T23:47:00Z">
            <w:trPr>
              <w:trHeight w:val="477"/>
            </w:trPr>
          </w:trPrChange>
        </w:trPr>
        <w:tc>
          <w:tcPr>
            <w:tcW w:w="2584" w:type="dxa"/>
            <w:tcPrChange w:id="2061" w:author="SONY" w:date="2014-06-25T23:47:00Z">
              <w:tcPr>
                <w:tcW w:w="2584" w:type="dxa"/>
              </w:tcPr>
            </w:tcPrChange>
          </w:tcPr>
          <w:p w14:paraId="58DA8787" w14:textId="77777777" w:rsidR="001E452D" w:rsidRPr="006D470A" w:rsidRDefault="001E452D" w:rsidP="00735B35">
            <w:pPr>
              <w:jc w:val="right"/>
              <w:rPr>
                <w:ins w:id="2062" w:author="SONY" w:date="2014-06-25T23:11:00Z"/>
                <w:rFonts w:ascii="Times New Roman" w:hAnsi="Times New Roman" w:cs="Times New Roman"/>
                <w:b/>
                <w:sz w:val="24"/>
                <w:szCs w:val="24"/>
              </w:rPr>
            </w:pPr>
            <w:ins w:id="2063" w:author="SONY" w:date="2014-06-25T23:11:00Z">
              <w:r w:rsidRPr="006D470A">
                <w:rPr>
                  <w:rFonts w:ascii="Times New Roman" w:hAnsi="Times New Roman" w:cs="Times New Roman"/>
                  <w:b/>
                  <w:sz w:val="24"/>
                  <w:szCs w:val="24"/>
                </w:rPr>
                <w:t>Trigger:</w:t>
              </w:r>
            </w:ins>
          </w:p>
        </w:tc>
        <w:tc>
          <w:tcPr>
            <w:tcW w:w="8004" w:type="dxa"/>
            <w:gridSpan w:val="3"/>
            <w:tcPrChange w:id="2064" w:author="SONY" w:date="2014-06-25T23:47:00Z">
              <w:tcPr>
                <w:tcW w:w="8004" w:type="dxa"/>
                <w:gridSpan w:val="3"/>
              </w:tcPr>
            </w:tcPrChange>
          </w:tcPr>
          <w:p w14:paraId="528E237A" w14:textId="77777777" w:rsidR="001E452D" w:rsidRPr="006D470A" w:rsidRDefault="001E452D" w:rsidP="00735B35">
            <w:pPr>
              <w:rPr>
                <w:ins w:id="2065" w:author="SONY" w:date="2014-06-25T23:11:00Z"/>
                <w:rFonts w:ascii="Times New Roman" w:hAnsi="Times New Roman" w:cs="Times New Roman"/>
                <w:sz w:val="24"/>
                <w:szCs w:val="24"/>
              </w:rPr>
            </w:pPr>
            <w:ins w:id="2066" w:author="SONY" w:date="2014-06-25T23:11:00Z">
              <w:r>
                <w:rPr>
                  <w:rFonts w:ascii="Times New Roman" w:hAnsi="Times New Roman" w:cs="Times New Roman"/>
                  <w:sz w:val="24"/>
                  <w:szCs w:val="24"/>
                </w:rPr>
                <w:t xml:space="preserve">Officer selects new </w:t>
              </w:r>
              <w:r>
                <w:rPr>
                  <w:rStyle w:val="words"/>
                  <w:rFonts w:ascii="Times" w:hAnsi="Times"/>
                  <w:sz w:val="24"/>
                  <w:szCs w:val="24"/>
                </w:rPr>
                <w:t>dentist</w:t>
              </w:r>
              <w:r>
                <w:rPr>
                  <w:rFonts w:ascii="Times New Roman" w:hAnsi="Times New Roman" w:cs="Times New Roman"/>
                  <w:sz w:val="24"/>
                  <w:szCs w:val="24"/>
                </w:rPr>
                <w:t xml:space="preserve"> menu</w:t>
              </w:r>
            </w:ins>
          </w:p>
        </w:tc>
      </w:tr>
      <w:tr w:rsidR="001E452D" w:rsidRPr="006D470A" w14:paraId="1098A5EC" w14:textId="77777777" w:rsidTr="00FE6002">
        <w:trPr>
          <w:trHeight w:val="246"/>
          <w:jc w:val="center"/>
          <w:ins w:id="2067" w:author="SONY" w:date="2014-06-25T23:11:00Z"/>
          <w:trPrChange w:id="2068" w:author="SONY" w:date="2014-06-25T23:47:00Z">
            <w:trPr>
              <w:trHeight w:val="246"/>
            </w:trPr>
          </w:trPrChange>
        </w:trPr>
        <w:tc>
          <w:tcPr>
            <w:tcW w:w="2584" w:type="dxa"/>
            <w:tcPrChange w:id="2069" w:author="SONY" w:date="2014-06-25T23:47:00Z">
              <w:tcPr>
                <w:tcW w:w="2584" w:type="dxa"/>
              </w:tcPr>
            </w:tcPrChange>
          </w:tcPr>
          <w:p w14:paraId="75C74A11" w14:textId="77777777" w:rsidR="001E452D" w:rsidRPr="006D470A" w:rsidRDefault="001E452D" w:rsidP="00735B35">
            <w:pPr>
              <w:jc w:val="right"/>
              <w:rPr>
                <w:ins w:id="2070" w:author="SONY" w:date="2014-06-25T23:11:00Z"/>
                <w:rFonts w:ascii="Times New Roman" w:hAnsi="Times New Roman" w:cs="Times New Roman"/>
                <w:b/>
                <w:sz w:val="24"/>
                <w:szCs w:val="24"/>
              </w:rPr>
            </w:pPr>
            <w:ins w:id="2071" w:author="SONY" w:date="2014-06-25T23:11:00Z">
              <w:r w:rsidRPr="006D470A">
                <w:rPr>
                  <w:rFonts w:ascii="Times New Roman" w:hAnsi="Times New Roman" w:cs="Times New Roman"/>
                  <w:b/>
                  <w:sz w:val="24"/>
                  <w:szCs w:val="24"/>
                </w:rPr>
                <w:t>Preconditions:</w:t>
              </w:r>
            </w:ins>
          </w:p>
        </w:tc>
        <w:tc>
          <w:tcPr>
            <w:tcW w:w="8004" w:type="dxa"/>
            <w:gridSpan w:val="3"/>
            <w:tcPrChange w:id="2072" w:author="SONY" w:date="2014-06-25T23:47:00Z">
              <w:tcPr>
                <w:tcW w:w="8004" w:type="dxa"/>
                <w:gridSpan w:val="3"/>
              </w:tcPr>
            </w:tcPrChange>
          </w:tcPr>
          <w:p w14:paraId="797174BE" w14:textId="77777777" w:rsidR="001E452D" w:rsidRPr="006D470A" w:rsidRDefault="001E452D" w:rsidP="00735B35">
            <w:pPr>
              <w:rPr>
                <w:ins w:id="2073" w:author="SONY" w:date="2014-06-25T23:11:00Z"/>
                <w:rFonts w:ascii="Times New Roman" w:hAnsi="Times New Roman" w:cs="Times New Roman"/>
                <w:bCs/>
                <w:sz w:val="24"/>
                <w:szCs w:val="24"/>
              </w:rPr>
            </w:pPr>
            <w:ins w:id="2074" w:author="SONY" w:date="2014-06-25T23:11: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ins>
          </w:p>
        </w:tc>
      </w:tr>
      <w:tr w:rsidR="001E452D" w:rsidRPr="006D470A" w14:paraId="1FA65F26" w14:textId="77777777" w:rsidTr="00FE6002">
        <w:trPr>
          <w:trHeight w:val="462"/>
          <w:jc w:val="center"/>
          <w:ins w:id="2075" w:author="SONY" w:date="2014-06-25T23:11:00Z"/>
          <w:trPrChange w:id="2076" w:author="SONY" w:date="2014-06-25T23:47:00Z">
            <w:trPr>
              <w:trHeight w:val="462"/>
            </w:trPr>
          </w:trPrChange>
        </w:trPr>
        <w:tc>
          <w:tcPr>
            <w:tcW w:w="2584" w:type="dxa"/>
            <w:tcPrChange w:id="2077" w:author="SONY" w:date="2014-06-25T23:47:00Z">
              <w:tcPr>
                <w:tcW w:w="2584" w:type="dxa"/>
              </w:tcPr>
            </w:tcPrChange>
          </w:tcPr>
          <w:p w14:paraId="4B21FCD1" w14:textId="77777777" w:rsidR="001E452D" w:rsidRPr="006D470A" w:rsidRDefault="001E452D" w:rsidP="00735B35">
            <w:pPr>
              <w:jc w:val="right"/>
              <w:rPr>
                <w:ins w:id="2078" w:author="SONY" w:date="2014-06-25T23:11:00Z"/>
                <w:rFonts w:ascii="Times New Roman" w:hAnsi="Times New Roman" w:cs="Times New Roman"/>
                <w:b/>
                <w:sz w:val="24"/>
                <w:szCs w:val="24"/>
              </w:rPr>
            </w:pPr>
            <w:proofErr w:type="spellStart"/>
            <w:ins w:id="2079" w:author="SONY" w:date="2014-06-25T23:11: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2080" w:author="SONY" w:date="2014-06-25T23:47:00Z">
              <w:tcPr>
                <w:tcW w:w="8004" w:type="dxa"/>
                <w:gridSpan w:val="3"/>
              </w:tcPr>
            </w:tcPrChange>
          </w:tcPr>
          <w:p w14:paraId="71ECAC99" w14:textId="77777777" w:rsidR="001E452D" w:rsidRPr="006D470A" w:rsidRDefault="001E452D" w:rsidP="00735B35">
            <w:pPr>
              <w:rPr>
                <w:ins w:id="2081" w:author="SONY" w:date="2014-06-25T23:11:00Z"/>
                <w:rFonts w:ascii="Times New Roman" w:hAnsi="Times New Roman" w:cs="Times New Roman"/>
                <w:sz w:val="24"/>
                <w:szCs w:val="24"/>
              </w:rPr>
            </w:pPr>
            <w:ins w:id="2082" w:author="SONY" w:date="2014-06-25T23:11:00Z">
              <w:r>
                <w:rPr>
                  <w:rFonts w:ascii="Times New Roman" w:hAnsi="Times New Roman" w:cs="Times New Roman"/>
                  <w:sz w:val="24"/>
                  <w:szCs w:val="24"/>
                </w:rPr>
                <w:t xml:space="preserve">New </w:t>
              </w:r>
              <w:r>
                <w:rPr>
                  <w:rStyle w:val="words"/>
                  <w:rFonts w:ascii="Times" w:hAnsi="Times"/>
                  <w:sz w:val="24"/>
                  <w:szCs w:val="24"/>
                </w:rPr>
                <w:t>dentist</w:t>
              </w:r>
              <w:r>
                <w:rPr>
                  <w:rFonts w:ascii="Times New Roman" w:hAnsi="Times New Roman" w:cs="Times New Roman"/>
                  <w:sz w:val="24"/>
                  <w:szCs w:val="24"/>
                </w:rPr>
                <w:t xml:space="preserve"> s’ account is add to the system and can view as a list</w:t>
              </w:r>
            </w:ins>
          </w:p>
        </w:tc>
      </w:tr>
      <w:tr w:rsidR="001E452D" w:rsidRPr="006D470A" w14:paraId="4903CE1C" w14:textId="77777777" w:rsidTr="00FE6002">
        <w:trPr>
          <w:trHeight w:val="769"/>
          <w:jc w:val="center"/>
          <w:ins w:id="2083" w:author="SONY" w:date="2014-06-25T23:11:00Z"/>
          <w:trPrChange w:id="2084" w:author="SONY" w:date="2014-06-25T23:47:00Z">
            <w:trPr>
              <w:trHeight w:val="769"/>
            </w:trPr>
          </w:trPrChange>
        </w:trPr>
        <w:tc>
          <w:tcPr>
            <w:tcW w:w="2584" w:type="dxa"/>
            <w:tcPrChange w:id="2085" w:author="SONY" w:date="2014-06-25T23:47:00Z">
              <w:tcPr>
                <w:tcW w:w="2584" w:type="dxa"/>
              </w:tcPr>
            </w:tcPrChange>
          </w:tcPr>
          <w:p w14:paraId="4C9CE821" w14:textId="77777777" w:rsidR="001E452D" w:rsidRPr="006D470A" w:rsidRDefault="001E452D" w:rsidP="00735B35">
            <w:pPr>
              <w:jc w:val="right"/>
              <w:rPr>
                <w:ins w:id="2086" w:author="SONY" w:date="2014-06-25T23:11:00Z"/>
                <w:rFonts w:ascii="Times New Roman" w:hAnsi="Times New Roman" w:cs="Times New Roman"/>
                <w:b/>
                <w:sz w:val="24"/>
                <w:szCs w:val="24"/>
              </w:rPr>
            </w:pPr>
            <w:ins w:id="2087" w:author="SONY" w:date="2014-06-25T23:11:00Z">
              <w:r w:rsidRPr="006D470A">
                <w:rPr>
                  <w:rFonts w:ascii="Times New Roman" w:hAnsi="Times New Roman" w:cs="Times New Roman"/>
                  <w:b/>
                  <w:sz w:val="24"/>
                  <w:szCs w:val="24"/>
                </w:rPr>
                <w:t>Normal Flow:</w:t>
              </w:r>
            </w:ins>
          </w:p>
        </w:tc>
        <w:tc>
          <w:tcPr>
            <w:tcW w:w="8004" w:type="dxa"/>
            <w:gridSpan w:val="3"/>
            <w:tcPrChange w:id="2088" w:author="SONY" w:date="2014-06-25T23:47:00Z">
              <w:tcPr>
                <w:tcW w:w="8004" w:type="dxa"/>
                <w:gridSpan w:val="3"/>
              </w:tcPr>
            </w:tcPrChange>
          </w:tcPr>
          <w:p w14:paraId="3A822416" w14:textId="77777777" w:rsidR="001E452D" w:rsidRDefault="001E452D" w:rsidP="001E452D">
            <w:pPr>
              <w:pStyle w:val="ListParagraph"/>
              <w:numPr>
                <w:ilvl w:val="0"/>
                <w:numId w:val="8"/>
              </w:numPr>
              <w:rPr>
                <w:ins w:id="2089" w:author="SONY" w:date="2014-06-25T23:11:00Z"/>
                <w:rFonts w:ascii="Times New Roman" w:hAnsi="Times New Roman" w:cs="Times New Roman"/>
                <w:sz w:val="24"/>
                <w:szCs w:val="24"/>
              </w:rPr>
            </w:pPr>
            <w:ins w:id="2090" w:author="SONY" w:date="2014-06-25T23:11:00Z">
              <w:r>
                <w:rPr>
                  <w:rFonts w:ascii="Times New Roman" w:hAnsi="Times New Roman" w:cs="Times New Roman"/>
                  <w:sz w:val="24"/>
                  <w:szCs w:val="24"/>
                </w:rPr>
                <w:t xml:space="preserve">Officer selects new </w:t>
              </w:r>
              <w:r>
                <w:rPr>
                  <w:rStyle w:val="words"/>
                  <w:rFonts w:ascii="Times" w:hAnsi="Times"/>
                  <w:sz w:val="24"/>
                  <w:szCs w:val="24"/>
                </w:rPr>
                <w:t>dentist</w:t>
              </w:r>
              <w:r>
                <w:rPr>
                  <w:rFonts w:ascii="Times New Roman" w:hAnsi="Times New Roman" w:cs="Times New Roman"/>
                  <w:sz w:val="24"/>
                  <w:szCs w:val="24"/>
                </w:rPr>
                <w:t xml:space="preserve"> menu</w:t>
              </w:r>
            </w:ins>
          </w:p>
          <w:p w14:paraId="2DAF41A0" w14:textId="77777777" w:rsidR="001E452D" w:rsidRPr="00097381" w:rsidRDefault="001E452D" w:rsidP="001E452D">
            <w:pPr>
              <w:pStyle w:val="ListParagraph"/>
              <w:numPr>
                <w:ilvl w:val="0"/>
                <w:numId w:val="8"/>
              </w:numPr>
              <w:rPr>
                <w:ins w:id="2091" w:author="SONY" w:date="2014-06-25T23:11:00Z"/>
                <w:rFonts w:ascii="Times New Roman" w:hAnsi="Times New Roman" w:cs="Times New Roman"/>
                <w:sz w:val="24"/>
                <w:szCs w:val="24"/>
              </w:rPr>
            </w:pPr>
            <w:ins w:id="2092" w:author="SONY" w:date="2014-06-25T23:11:00Z">
              <w:r w:rsidRPr="00097381">
                <w:rPr>
                  <w:rFonts w:ascii="Times New Roman" w:hAnsi="Times New Roman" w:cs="Times New Roman"/>
                  <w:sz w:val="24"/>
                  <w:szCs w:val="32"/>
                </w:rPr>
                <w:t>System provide interface for create a new account for patient</w:t>
              </w:r>
            </w:ins>
          </w:p>
          <w:p w14:paraId="3775649A" w14:textId="77777777" w:rsidR="001E452D" w:rsidRPr="00097381" w:rsidRDefault="001E452D" w:rsidP="001E452D">
            <w:pPr>
              <w:pStyle w:val="ListParagraph"/>
              <w:numPr>
                <w:ilvl w:val="0"/>
                <w:numId w:val="8"/>
              </w:numPr>
              <w:rPr>
                <w:ins w:id="2093" w:author="SONY" w:date="2014-06-25T23:11:00Z"/>
                <w:rFonts w:ascii="Times New Roman" w:hAnsi="Times New Roman" w:cs="Times New Roman"/>
                <w:sz w:val="24"/>
                <w:szCs w:val="24"/>
              </w:rPr>
            </w:pPr>
            <w:ins w:id="2094" w:author="SONY" w:date="2014-06-25T23:11:00Z">
              <w:r w:rsidRPr="00097381">
                <w:rPr>
                  <w:rFonts w:ascii="Times New Roman" w:hAnsi="Times New Roman" w:cs="Times New Roman"/>
                  <w:sz w:val="24"/>
                  <w:szCs w:val="24"/>
                </w:rPr>
                <w:t xml:space="preserve">Officer inputs </w:t>
              </w:r>
              <w:proofErr w:type="spellStart"/>
              <w:r w:rsidRPr="00097381">
                <w:rPr>
                  <w:rFonts w:ascii="Times New Roman" w:hAnsi="Times New Roman" w:cs="Times New Roman"/>
                  <w:sz w:val="24"/>
                  <w:szCs w:val="24"/>
                </w:rPr>
                <w:t>patientID</w:t>
              </w:r>
              <w:proofErr w:type="spellEnd"/>
              <w:r w:rsidRPr="00097381">
                <w:rPr>
                  <w:rFonts w:ascii="Times New Roman" w:hAnsi="Times New Roman" w:cs="Times New Roman"/>
                  <w:sz w:val="24"/>
                  <w:szCs w:val="24"/>
                </w:rPr>
                <w:t xml:space="preserve">, password, </w:t>
              </w:r>
              <w:proofErr w:type="spellStart"/>
              <w:r w:rsidRPr="00097381">
                <w:rPr>
                  <w:rFonts w:ascii="Times New Roman" w:hAnsi="Times New Roman" w:cs="Times New Roman"/>
                  <w:sz w:val="24"/>
                  <w:szCs w:val="24"/>
                </w:rPr>
                <w:t>firstname</w:t>
              </w:r>
              <w:proofErr w:type="spellEnd"/>
              <w:r w:rsidRPr="00097381">
                <w:rPr>
                  <w:rFonts w:ascii="Times New Roman" w:hAnsi="Times New Roman" w:cs="Times New Roman"/>
                  <w:sz w:val="24"/>
                  <w:szCs w:val="24"/>
                </w:rPr>
                <w:t xml:space="preserve">, </w:t>
              </w:r>
              <w:proofErr w:type="spellStart"/>
              <w:r w:rsidRPr="00097381">
                <w:rPr>
                  <w:rFonts w:ascii="Times New Roman" w:hAnsi="Times New Roman" w:cs="Times New Roman"/>
                  <w:sz w:val="24"/>
                  <w:szCs w:val="24"/>
                </w:rPr>
                <w:t>lastname</w:t>
              </w:r>
              <w:proofErr w:type="spellEnd"/>
              <w:r w:rsidRPr="00097381">
                <w:rPr>
                  <w:rFonts w:ascii="Times New Roman" w:hAnsi="Times New Roman" w:cs="Times New Roman"/>
                  <w:sz w:val="24"/>
                  <w:szCs w:val="24"/>
                </w:rPr>
                <w:t>, age, gender, address, phone number, and email address of patient</w:t>
              </w:r>
            </w:ins>
          </w:p>
          <w:p w14:paraId="2DA13ABE" w14:textId="77777777" w:rsidR="001E452D" w:rsidRPr="00097381" w:rsidRDefault="001E452D" w:rsidP="001E452D">
            <w:pPr>
              <w:pStyle w:val="ListParagraph"/>
              <w:numPr>
                <w:ilvl w:val="0"/>
                <w:numId w:val="8"/>
              </w:numPr>
              <w:rPr>
                <w:ins w:id="2095" w:author="SONY" w:date="2014-06-25T23:11:00Z"/>
                <w:rFonts w:ascii="Times New Roman" w:hAnsi="Times New Roman" w:cs="Times New Roman"/>
                <w:sz w:val="24"/>
                <w:szCs w:val="24"/>
              </w:rPr>
            </w:pPr>
            <w:ins w:id="2096" w:author="SONY" w:date="2014-06-25T23:11:00Z">
              <w:r w:rsidRPr="00097381">
                <w:rPr>
                  <w:rFonts w:ascii="Times New Roman" w:hAnsi="Times New Roman" w:cs="Times New Roman"/>
                  <w:sz w:val="24"/>
                  <w:szCs w:val="24"/>
                </w:rPr>
                <w:t>Officer press submit button</w:t>
              </w:r>
            </w:ins>
          </w:p>
          <w:p w14:paraId="1D5759DA" w14:textId="77777777" w:rsidR="001E452D" w:rsidRPr="00097381" w:rsidRDefault="001E452D" w:rsidP="001E452D">
            <w:pPr>
              <w:pStyle w:val="ListParagraph"/>
              <w:numPr>
                <w:ilvl w:val="0"/>
                <w:numId w:val="8"/>
              </w:numPr>
              <w:rPr>
                <w:ins w:id="2097" w:author="SONY" w:date="2014-06-25T23:11:00Z"/>
                <w:rFonts w:ascii="Times New Roman" w:hAnsi="Times New Roman" w:cs="Times New Roman"/>
                <w:sz w:val="24"/>
                <w:szCs w:val="24"/>
              </w:rPr>
            </w:pPr>
            <w:ins w:id="2098" w:author="SONY" w:date="2014-06-25T23:11:00Z">
              <w:r>
                <w:rPr>
                  <w:rFonts w:ascii="Times New Roman" w:hAnsi="Times New Roman" w:cs="Times New Roman"/>
                  <w:sz w:val="24"/>
                  <w:szCs w:val="24"/>
                </w:rPr>
                <w:t xml:space="preserve">System add new </w:t>
              </w:r>
              <w:r>
                <w:rPr>
                  <w:rStyle w:val="words"/>
                  <w:rFonts w:ascii="Times" w:hAnsi="Times"/>
                  <w:sz w:val="24"/>
                  <w:szCs w:val="24"/>
                </w:rPr>
                <w:t>dentist</w:t>
              </w:r>
              <w:r w:rsidRPr="00097381">
                <w:rPr>
                  <w:rFonts w:ascii="Times New Roman" w:hAnsi="Times New Roman" w:cs="Times New Roman"/>
                  <w:sz w:val="24"/>
                  <w:szCs w:val="24"/>
                </w:rPr>
                <w:t xml:space="preserve"> to </w:t>
              </w:r>
              <w:r>
                <w:rPr>
                  <w:rFonts w:ascii="Times New Roman" w:hAnsi="Times New Roman" w:cs="Times New Roman"/>
                  <w:sz w:val="24"/>
                  <w:szCs w:val="24"/>
                </w:rPr>
                <w:t>clinic users</w:t>
              </w:r>
              <w:r w:rsidRPr="00097381">
                <w:rPr>
                  <w:rFonts w:ascii="Times New Roman" w:hAnsi="Times New Roman" w:cs="Times New Roman"/>
                  <w:sz w:val="24"/>
                  <w:szCs w:val="24"/>
                </w:rPr>
                <w:t>’ table in the database</w:t>
              </w:r>
            </w:ins>
          </w:p>
          <w:p w14:paraId="3B1EB6F8" w14:textId="77777777" w:rsidR="001E452D" w:rsidRPr="00097381" w:rsidRDefault="001E452D" w:rsidP="001E452D">
            <w:pPr>
              <w:pStyle w:val="ListParagraph"/>
              <w:numPr>
                <w:ilvl w:val="0"/>
                <w:numId w:val="8"/>
              </w:numPr>
              <w:rPr>
                <w:ins w:id="2099" w:author="SONY" w:date="2014-06-25T23:11:00Z"/>
                <w:rFonts w:ascii="Times New Roman" w:hAnsi="Times New Roman" w:cs="Times New Roman"/>
                <w:sz w:val="24"/>
                <w:szCs w:val="24"/>
              </w:rPr>
            </w:pPr>
            <w:ins w:id="2100" w:author="SONY" w:date="2014-06-25T23:11:00Z">
              <w:r w:rsidRPr="00097381">
                <w:rPr>
                  <w:rFonts w:ascii="Times New Roman" w:hAnsi="Times New Roman" w:cs="Times New Roman"/>
                  <w:sz w:val="24"/>
                  <w:szCs w:val="24"/>
                </w:rPr>
                <w:t xml:space="preserve">System query data from </w:t>
              </w:r>
              <w:r>
                <w:rPr>
                  <w:rStyle w:val="words"/>
                  <w:rFonts w:ascii="Times" w:hAnsi="Times"/>
                  <w:sz w:val="24"/>
                  <w:szCs w:val="24"/>
                </w:rPr>
                <w:t>clinic user</w:t>
              </w:r>
              <w:r w:rsidRPr="00097381">
                <w:rPr>
                  <w:rFonts w:ascii="Times New Roman" w:hAnsi="Times New Roman" w:cs="Times New Roman"/>
                  <w:sz w:val="24"/>
                  <w:szCs w:val="24"/>
                </w:rPr>
                <w:t>s’ table in the database</w:t>
              </w:r>
            </w:ins>
          </w:p>
          <w:p w14:paraId="245E1978" w14:textId="77777777" w:rsidR="001E452D" w:rsidRPr="00097381" w:rsidRDefault="001E452D" w:rsidP="001E452D">
            <w:pPr>
              <w:pStyle w:val="ListParagraph"/>
              <w:numPr>
                <w:ilvl w:val="0"/>
                <w:numId w:val="8"/>
              </w:numPr>
              <w:rPr>
                <w:ins w:id="2101" w:author="SONY" w:date="2014-06-25T23:11:00Z"/>
                <w:rFonts w:ascii="Times New Roman" w:hAnsi="Times New Roman" w:cs="Times New Roman"/>
                <w:sz w:val="24"/>
                <w:szCs w:val="24"/>
              </w:rPr>
            </w:pPr>
            <w:ins w:id="2102" w:author="SONY" w:date="2014-06-25T23:11:00Z">
              <w:r w:rsidRPr="00097381">
                <w:rPr>
                  <w:rFonts w:ascii="Times New Roman" w:hAnsi="Times New Roman" w:cs="Times New Roman"/>
                  <w:sz w:val="24"/>
                  <w:szCs w:val="32"/>
                </w:rPr>
                <w:t xml:space="preserve">System provide interface for show list of </w:t>
              </w:r>
              <w:r>
                <w:rPr>
                  <w:rStyle w:val="words"/>
                  <w:rFonts w:ascii="Times" w:hAnsi="Times"/>
                  <w:sz w:val="24"/>
                  <w:szCs w:val="24"/>
                </w:rPr>
                <w:t>dentist</w:t>
              </w:r>
            </w:ins>
          </w:p>
        </w:tc>
      </w:tr>
      <w:tr w:rsidR="001E452D" w:rsidRPr="006D470A" w14:paraId="7598B721" w14:textId="77777777" w:rsidTr="00FE6002">
        <w:trPr>
          <w:trHeight w:val="552"/>
          <w:jc w:val="center"/>
          <w:ins w:id="2103" w:author="SONY" w:date="2014-06-25T23:11:00Z"/>
          <w:trPrChange w:id="2104" w:author="SONY" w:date="2014-06-25T23:47:00Z">
            <w:trPr>
              <w:trHeight w:val="552"/>
            </w:trPr>
          </w:trPrChange>
        </w:trPr>
        <w:tc>
          <w:tcPr>
            <w:tcW w:w="2584" w:type="dxa"/>
            <w:tcPrChange w:id="2105" w:author="SONY" w:date="2014-06-25T23:47:00Z">
              <w:tcPr>
                <w:tcW w:w="2584" w:type="dxa"/>
              </w:tcPr>
            </w:tcPrChange>
          </w:tcPr>
          <w:p w14:paraId="3206E6E2" w14:textId="77777777" w:rsidR="001E452D" w:rsidRPr="006D470A" w:rsidRDefault="001E452D" w:rsidP="00735B35">
            <w:pPr>
              <w:jc w:val="right"/>
              <w:rPr>
                <w:ins w:id="2106" w:author="SONY" w:date="2014-06-25T23:11:00Z"/>
                <w:rFonts w:ascii="Times New Roman" w:hAnsi="Times New Roman" w:cs="Times New Roman"/>
                <w:b/>
                <w:sz w:val="24"/>
                <w:szCs w:val="24"/>
              </w:rPr>
            </w:pPr>
            <w:ins w:id="2107" w:author="SONY" w:date="2014-06-25T23:11:00Z">
              <w:r w:rsidRPr="006D470A">
                <w:rPr>
                  <w:rFonts w:ascii="Times New Roman" w:hAnsi="Times New Roman" w:cs="Times New Roman"/>
                  <w:b/>
                  <w:sz w:val="24"/>
                  <w:szCs w:val="24"/>
                </w:rPr>
                <w:t>Alternative Flows:</w:t>
              </w:r>
            </w:ins>
          </w:p>
        </w:tc>
        <w:tc>
          <w:tcPr>
            <w:tcW w:w="8004" w:type="dxa"/>
            <w:gridSpan w:val="3"/>
            <w:tcPrChange w:id="2108" w:author="SONY" w:date="2014-06-25T23:47:00Z">
              <w:tcPr>
                <w:tcW w:w="8004" w:type="dxa"/>
                <w:gridSpan w:val="3"/>
              </w:tcPr>
            </w:tcPrChange>
          </w:tcPr>
          <w:p w14:paraId="4DD4365B" w14:textId="77777777" w:rsidR="001E452D" w:rsidRDefault="001E452D" w:rsidP="00735B35">
            <w:pPr>
              <w:rPr>
                <w:ins w:id="2109" w:author="SONY" w:date="2014-06-25T23:11:00Z"/>
                <w:rFonts w:ascii="Times New Roman" w:hAnsi="Times New Roman" w:cs="Times New Roman"/>
                <w:sz w:val="24"/>
                <w:szCs w:val="24"/>
              </w:rPr>
            </w:pPr>
            <w:ins w:id="2110" w:author="SONY" w:date="2014-06-25T23:11:00Z">
              <w:r>
                <w:rPr>
                  <w:rFonts w:ascii="Times New Roman" w:hAnsi="Times New Roman" w:cs="Times New Roman"/>
                  <w:sz w:val="24"/>
                  <w:szCs w:val="24"/>
                </w:rPr>
                <w:t>4a. Officer press submit button and all inputs are not fill</w:t>
              </w:r>
            </w:ins>
          </w:p>
          <w:p w14:paraId="61361B1F" w14:textId="77777777" w:rsidR="001E452D" w:rsidRPr="008235C9" w:rsidRDefault="001E452D" w:rsidP="001E452D">
            <w:pPr>
              <w:pStyle w:val="ListParagraph"/>
              <w:numPr>
                <w:ilvl w:val="0"/>
                <w:numId w:val="33"/>
              </w:numPr>
              <w:rPr>
                <w:ins w:id="2111" w:author="SONY" w:date="2014-06-25T23:11:00Z"/>
                <w:rFonts w:ascii="Times New Roman" w:hAnsi="Times New Roman" w:cs="Times New Roman"/>
                <w:sz w:val="24"/>
                <w:szCs w:val="24"/>
              </w:rPr>
            </w:pPr>
            <w:ins w:id="2112" w:author="SONY" w:date="2014-06-25T23:11:00Z">
              <w:r w:rsidRPr="008235C9">
                <w:rPr>
                  <w:rFonts w:ascii="Times New Roman" w:hAnsi="Times New Roman" w:cs="Times New Roman"/>
                  <w:sz w:val="24"/>
                  <w:szCs w:val="24"/>
                </w:rPr>
                <w:t>System show error message “Please fill out this field” for any field that require to not empty</w:t>
              </w:r>
            </w:ins>
          </w:p>
          <w:p w14:paraId="73BB5AD6" w14:textId="77777777" w:rsidR="001E452D" w:rsidRPr="00097381" w:rsidRDefault="001E452D" w:rsidP="001E452D">
            <w:pPr>
              <w:pStyle w:val="ListParagraph"/>
              <w:numPr>
                <w:ilvl w:val="0"/>
                <w:numId w:val="33"/>
              </w:numPr>
              <w:rPr>
                <w:ins w:id="2113" w:author="SONY" w:date="2014-06-25T23:11:00Z"/>
                <w:rFonts w:ascii="Times New Roman" w:hAnsi="Times New Roman" w:cs="Times New Roman"/>
                <w:sz w:val="24"/>
                <w:szCs w:val="24"/>
              </w:rPr>
            </w:pPr>
            <w:ins w:id="2114" w:author="SONY" w:date="2014-06-25T23:11:00Z">
              <w:r>
                <w:rPr>
                  <w:rFonts w:ascii="Times New Roman" w:hAnsi="Times New Roman" w:cs="Times New Roman"/>
                  <w:sz w:val="24"/>
                  <w:szCs w:val="24"/>
                </w:rPr>
                <w:t>Go back to normal flow 3</w:t>
              </w:r>
            </w:ins>
          </w:p>
        </w:tc>
      </w:tr>
      <w:tr w:rsidR="001E452D" w:rsidRPr="006D470A" w14:paraId="1FBD6C9A" w14:textId="77777777" w:rsidTr="00FE6002">
        <w:trPr>
          <w:trHeight w:val="477"/>
          <w:jc w:val="center"/>
          <w:ins w:id="2115" w:author="SONY" w:date="2014-06-25T23:11:00Z"/>
          <w:trPrChange w:id="2116" w:author="SONY" w:date="2014-06-25T23:47:00Z">
            <w:trPr>
              <w:trHeight w:val="477"/>
            </w:trPr>
          </w:trPrChange>
        </w:trPr>
        <w:tc>
          <w:tcPr>
            <w:tcW w:w="2584" w:type="dxa"/>
            <w:tcPrChange w:id="2117" w:author="SONY" w:date="2014-06-25T23:47:00Z">
              <w:tcPr>
                <w:tcW w:w="2584" w:type="dxa"/>
              </w:tcPr>
            </w:tcPrChange>
          </w:tcPr>
          <w:p w14:paraId="7EB662B2" w14:textId="77777777" w:rsidR="001E452D" w:rsidRPr="006D470A" w:rsidRDefault="001E452D" w:rsidP="00735B35">
            <w:pPr>
              <w:jc w:val="right"/>
              <w:rPr>
                <w:ins w:id="2118" w:author="SONY" w:date="2014-06-25T23:11:00Z"/>
                <w:rFonts w:ascii="Times New Roman" w:hAnsi="Times New Roman" w:cs="Times New Roman"/>
                <w:b/>
                <w:sz w:val="24"/>
                <w:szCs w:val="24"/>
              </w:rPr>
            </w:pPr>
            <w:ins w:id="2119" w:author="SONY" w:date="2014-06-25T23:11:00Z">
              <w:r w:rsidRPr="006D470A">
                <w:rPr>
                  <w:rFonts w:ascii="Times New Roman" w:hAnsi="Times New Roman" w:cs="Times New Roman"/>
                  <w:b/>
                  <w:sz w:val="24"/>
                  <w:szCs w:val="24"/>
                </w:rPr>
                <w:t>Exceptions:</w:t>
              </w:r>
            </w:ins>
          </w:p>
        </w:tc>
        <w:tc>
          <w:tcPr>
            <w:tcW w:w="8004" w:type="dxa"/>
            <w:gridSpan w:val="3"/>
            <w:tcPrChange w:id="2120" w:author="SONY" w:date="2014-06-25T23:47:00Z">
              <w:tcPr>
                <w:tcW w:w="8004" w:type="dxa"/>
                <w:gridSpan w:val="3"/>
              </w:tcPr>
            </w:tcPrChange>
          </w:tcPr>
          <w:p w14:paraId="35F554A7" w14:textId="77777777" w:rsidR="001E452D" w:rsidRPr="006D470A" w:rsidRDefault="001E452D" w:rsidP="00735B35">
            <w:pPr>
              <w:rPr>
                <w:ins w:id="2121" w:author="SONY" w:date="2014-06-25T23:11:00Z"/>
                <w:rFonts w:ascii="Times New Roman" w:hAnsi="Times New Roman" w:cs="Times New Roman"/>
                <w:sz w:val="24"/>
                <w:szCs w:val="24"/>
              </w:rPr>
            </w:pPr>
            <w:ins w:id="2122" w:author="SONY" w:date="2014-06-25T23:11: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1E452D" w:rsidRPr="006D470A" w14:paraId="3EBD980A" w14:textId="77777777" w:rsidTr="00FE6002">
        <w:trPr>
          <w:trHeight w:val="396"/>
          <w:jc w:val="center"/>
          <w:ins w:id="2123" w:author="SONY" w:date="2014-06-25T23:11:00Z"/>
          <w:trPrChange w:id="2124" w:author="SONY" w:date="2014-06-25T23:47:00Z">
            <w:trPr>
              <w:trHeight w:val="396"/>
            </w:trPr>
          </w:trPrChange>
        </w:trPr>
        <w:tc>
          <w:tcPr>
            <w:tcW w:w="2584" w:type="dxa"/>
            <w:tcPrChange w:id="2125" w:author="SONY" w:date="2014-06-25T23:47:00Z">
              <w:tcPr>
                <w:tcW w:w="2584" w:type="dxa"/>
              </w:tcPr>
            </w:tcPrChange>
          </w:tcPr>
          <w:p w14:paraId="40FC12EE" w14:textId="77777777" w:rsidR="001E452D" w:rsidRPr="006D470A" w:rsidRDefault="001E452D" w:rsidP="00735B35">
            <w:pPr>
              <w:jc w:val="right"/>
              <w:rPr>
                <w:ins w:id="2126" w:author="SONY" w:date="2014-06-25T23:11:00Z"/>
                <w:rFonts w:ascii="Times New Roman" w:hAnsi="Times New Roman" w:cs="Times New Roman"/>
                <w:b/>
                <w:sz w:val="24"/>
                <w:szCs w:val="24"/>
              </w:rPr>
            </w:pPr>
            <w:ins w:id="2127" w:author="SONY" w:date="2014-06-25T23:11:00Z">
              <w:r w:rsidRPr="006D470A">
                <w:rPr>
                  <w:rFonts w:ascii="Times New Roman" w:hAnsi="Times New Roman" w:cs="Times New Roman"/>
                  <w:b/>
                  <w:sz w:val="24"/>
                  <w:szCs w:val="24"/>
                </w:rPr>
                <w:t>Includes:</w:t>
              </w:r>
            </w:ins>
          </w:p>
        </w:tc>
        <w:tc>
          <w:tcPr>
            <w:tcW w:w="8004" w:type="dxa"/>
            <w:gridSpan w:val="3"/>
            <w:tcPrChange w:id="2128" w:author="SONY" w:date="2014-06-25T23:47:00Z">
              <w:tcPr>
                <w:tcW w:w="8004" w:type="dxa"/>
                <w:gridSpan w:val="3"/>
              </w:tcPr>
            </w:tcPrChange>
          </w:tcPr>
          <w:p w14:paraId="216F1D23" w14:textId="77777777" w:rsidR="001E452D" w:rsidRPr="006D470A" w:rsidRDefault="001E452D" w:rsidP="00735B35">
            <w:pPr>
              <w:rPr>
                <w:ins w:id="2129" w:author="SONY" w:date="2014-06-25T23:11:00Z"/>
                <w:rFonts w:ascii="Times New Roman" w:hAnsi="Times New Roman" w:cs="Times New Roman"/>
                <w:sz w:val="24"/>
                <w:szCs w:val="24"/>
              </w:rPr>
            </w:pPr>
            <w:ins w:id="2130" w:author="SONY" w:date="2014-06-25T23:11:00Z">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1E452D" w:rsidRPr="006D470A" w14:paraId="6346899F" w14:textId="77777777" w:rsidTr="00FE6002">
        <w:trPr>
          <w:trHeight w:val="462"/>
          <w:jc w:val="center"/>
          <w:ins w:id="2131" w:author="SONY" w:date="2014-06-25T23:11:00Z"/>
          <w:trPrChange w:id="2132" w:author="SONY" w:date="2014-06-25T23:47:00Z">
            <w:trPr>
              <w:trHeight w:val="462"/>
            </w:trPr>
          </w:trPrChange>
        </w:trPr>
        <w:tc>
          <w:tcPr>
            <w:tcW w:w="2584" w:type="dxa"/>
            <w:tcPrChange w:id="2133" w:author="SONY" w:date="2014-06-25T23:47:00Z">
              <w:tcPr>
                <w:tcW w:w="2584" w:type="dxa"/>
              </w:tcPr>
            </w:tcPrChange>
          </w:tcPr>
          <w:p w14:paraId="0A7E86B0" w14:textId="77777777" w:rsidR="001E452D" w:rsidRPr="006D470A" w:rsidRDefault="001E452D" w:rsidP="00735B35">
            <w:pPr>
              <w:jc w:val="right"/>
              <w:rPr>
                <w:ins w:id="2134" w:author="SONY" w:date="2014-06-25T23:11:00Z"/>
                <w:rFonts w:ascii="Times New Roman" w:hAnsi="Times New Roman" w:cs="Times New Roman"/>
                <w:b/>
                <w:sz w:val="24"/>
                <w:szCs w:val="24"/>
              </w:rPr>
            </w:pPr>
            <w:ins w:id="2135" w:author="SONY" w:date="2014-06-25T23:11:00Z">
              <w:r w:rsidRPr="006D470A">
                <w:rPr>
                  <w:rFonts w:ascii="Times New Roman" w:hAnsi="Times New Roman" w:cs="Times New Roman"/>
                  <w:b/>
                  <w:sz w:val="24"/>
                  <w:szCs w:val="24"/>
                </w:rPr>
                <w:t>Frequency of Use:</w:t>
              </w:r>
            </w:ins>
          </w:p>
        </w:tc>
        <w:tc>
          <w:tcPr>
            <w:tcW w:w="8004" w:type="dxa"/>
            <w:gridSpan w:val="3"/>
            <w:tcPrChange w:id="2136" w:author="SONY" w:date="2014-06-25T23:47:00Z">
              <w:tcPr>
                <w:tcW w:w="8004" w:type="dxa"/>
                <w:gridSpan w:val="3"/>
              </w:tcPr>
            </w:tcPrChange>
          </w:tcPr>
          <w:p w14:paraId="3301B341" w14:textId="77777777" w:rsidR="001E452D" w:rsidRPr="006D470A" w:rsidRDefault="001E452D" w:rsidP="00735B35">
            <w:pPr>
              <w:rPr>
                <w:ins w:id="2137" w:author="SONY" w:date="2014-06-25T23:11:00Z"/>
                <w:rFonts w:ascii="Times New Roman" w:hAnsi="Times New Roman" w:cs="Times New Roman"/>
                <w:sz w:val="24"/>
                <w:szCs w:val="24"/>
              </w:rPr>
            </w:pPr>
            <w:ins w:id="2138" w:author="SONY" w:date="2014-06-25T23:11:00Z">
              <w:r w:rsidRPr="006D470A">
                <w:rPr>
                  <w:rFonts w:ascii="Times New Roman" w:hAnsi="Times New Roman" w:cs="Times New Roman"/>
                  <w:sz w:val="24"/>
                  <w:szCs w:val="24"/>
                </w:rPr>
                <w:t>On demand</w:t>
              </w:r>
            </w:ins>
          </w:p>
        </w:tc>
      </w:tr>
      <w:tr w:rsidR="001E452D" w:rsidRPr="006D470A" w14:paraId="6715DB7F" w14:textId="77777777" w:rsidTr="00FE6002">
        <w:trPr>
          <w:trHeight w:val="477"/>
          <w:jc w:val="center"/>
          <w:ins w:id="2139" w:author="SONY" w:date="2014-06-25T23:11:00Z"/>
          <w:trPrChange w:id="2140" w:author="SONY" w:date="2014-06-25T23:47:00Z">
            <w:trPr>
              <w:trHeight w:val="477"/>
            </w:trPr>
          </w:trPrChange>
        </w:trPr>
        <w:tc>
          <w:tcPr>
            <w:tcW w:w="2584" w:type="dxa"/>
            <w:tcPrChange w:id="2141" w:author="SONY" w:date="2014-06-25T23:47:00Z">
              <w:tcPr>
                <w:tcW w:w="2584" w:type="dxa"/>
              </w:tcPr>
            </w:tcPrChange>
          </w:tcPr>
          <w:p w14:paraId="241A7DC4" w14:textId="77777777" w:rsidR="001E452D" w:rsidRPr="006D470A" w:rsidRDefault="001E452D" w:rsidP="00735B35">
            <w:pPr>
              <w:jc w:val="right"/>
              <w:rPr>
                <w:ins w:id="2142" w:author="SONY" w:date="2014-06-25T23:11:00Z"/>
                <w:rFonts w:ascii="Times New Roman" w:hAnsi="Times New Roman" w:cs="Times New Roman"/>
                <w:b/>
                <w:sz w:val="24"/>
                <w:szCs w:val="24"/>
              </w:rPr>
            </w:pPr>
            <w:ins w:id="2143" w:author="SONY" w:date="2014-06-25T23:11:00Z">
              <w:r w:rsidRPr="006D470A">
                <w:rPr>
                  <w:rFonts w:ascii="Times New Roman" w:hAnsi="Times New Roman" w:cs="Times New Roman"/>
                  <w:b/>
                  <w:sz w:val="24"/>
                  <w:szCs w:val="24"/>
                </w:rPr>
                <w:t>Special Requirements:</w:t>
              </w:r>
            </w:ins>
          </w:p>
        </w:tc>
        <w:tc>
          <w:tcPr>
            <w:tcW w:w="8004" w:type="dxa"/>
            <w:gridSpan w:val="3"/>
            <w:tcPrChange w:id="2144" w:author="SONY" w:date="2014-06-25T23:47:00Z">
              <w:tcPr>
                <w:tcW w:w="8004" w:type="dxa"/>
                <w:gridSpan w:val="3"/>
              </w:tcPr>
            </w:tcPrChange>
          </w:tcPr>
          <w:p w14:paraId="27579C59" w14:textId="77777777" w:rsidR="001E452D" w:rsidRPr="006D470A" w:rsidRDefault="001E452D" w:rsidP="00735B35">
            <w:pPr>
              <w:rPr>
                <w:ins w:id="2145" w:author="SONY" w:date="2014-06-25T23:11:00Z"/>
                <w:rFonts w:ascii="Times New Roman" w:hAnsi="Times New Roman" w:cs="Times New Roman"/>
                <w:sz w:val="24"/>
                <w:szCs w:val="24"/>
              </w:rPr>
            </w:pPr>
            <w:ins w:id="2146" w:author="SONY" w:date="2014-06-25T23:11:00Z">
              <w:r w:rsidRPr="006D470A">
                <w:rPr>
                  <w:rFonts w:ascii="Times New Roman" w:hAnsi="Times New Roman" w:cs="Times New Roman"/>
                  <w:sz w:val="24"/>
                  <w:szCs w:val="24"/>
                </w:rPr>
                <w:t>N/A</w:t>
              </w:r>
            </w:ins>
          </w:p>
        </w:tc>
      </w:tr>
      <w:tr w:rsidR="001E452D" w:rsidRPr="006D470A" w14:paraId="583216A2" w14:textId="77777777" w:rsidTr="00FE6002">
        <w:trPr>
          <w:trHeight w:val="592"/>
          <w:jc w:val="center"/>
          <w:ins w:id="2147" w:author="SONY" w:date="2014-06-25T23:11:00Z"/>
          <w:trPrChange w:id="2148" w:author="SONY" w:date="2014-06-25T23:47:00Z">
            <w:trPr>
              <w:trHeight w:val="592"/>
            </w:trPr>
          </w:trPrChange>
        </w:trPr>
        <w:tc>
          <w:tcPr>
            <w:tcW w:w="2584" w:type="dxa"/>
            <w:tcPrChange w:id="2149" w:author="SONY" w:date="2014-06-25T23:47:00Z">
              <w:tcPr>
                <w:tcW w:w="2584" w:type="dxa"/>
              </w:tcPr>
            </w:tcPrChange>
          </w:tcPr>
          <w:p w14:paraId="4C9276D2" w14:textId="77777777" w:rsidR="001E452D" w:rsidRPr="006D470A" w:rsidRDefault="001E452D" w:rsidP="00735B35">
            <w:pPr>
              <w:jc w:val="right"/>
              <w:rPr>
                <w:ins w:id="2150" w:author="SONY" w:date="2014-06-25T23:11:00Z"/>
                <w:rFonts w:ascii="Times New Roman" w:hAnsi="Times New Roman" w:cs="Times New Roman"/>
                <w:b/>
                <w:sz w:val="24"/>
                <w:szCs w:val="24"/>
              </w:rPr>
            </w:pPr>
            <w:ins w:id="2151" w:author="SONY" w:date="2014-06-25T23:11:00Z">
              <w:r w:rsidRPr="006D470A">
                <w:rPr>
                  <w:rFonts w:ascii="Times New Roman" w:hAnsi="Times New Roman" w:cs="Times New Roman"/>
                  <w:b/>
                  <w:sz w:val="24"/>
                  <w:szCs w:val="24"/>
                </w:rPr>
                <w:t>Assumptions:</w:t>
              </w:r>
            </w:ins>
          </w:p>
        </w:tc>
        <w:tc>
          <w:tcPr>
            <w:tcW w:w="8004" w:type="dxa"/>
            <w:gridSpan w:val="3"/>
            <w:tcPrChange w:id="2152" w:author="SONY" w:date="2014-06-25T23:47:00Z">
              <w:tcPr>
                <w:tcW w:w="8004" w:type="dxa"/>
                <w:gridSpan w:val="3"/>
              </w:tcPr>
            </w:tcPrChange>
          </w:tcPr>
          <w:p w14:paraId="29E52E68" w14:textId="77777777" w:rsidR="001E452D" w:rsidRPr="006D470A" w:rsidRDefault="001E452D" w:rsidP="00735B35">
            <w:pPr>
              <w:rPr>
                <w:ins w:id="2153" w:author="SONY" w:date="2014-06-25T23:11:00Z"/>
                <w:rFonts w:ascii="Times New Roman" w:hAnsi="Times New Roman" w:cs="Times New Roman"/>
                <w:sz w:val="24"/>
                <w:szCs w:val="24"/>
              </w:rPr>
            </w:pPr>
            <w:ins w:id="2154" w:author="SONY" w:date="2014-06-25T23:11: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1E452D" w:rsidRPr="006D470A" w14:paraId="1EFA8728" w14:textId="77777777" w:rsidTr="00FE6002">
        <w:trPr>
          <w:trHeight w:val="477"/>
          <w:jc w:val="center"/>
          <w:ins w:id="2155" w:author="SONY" w:date="2014-06-25T23:11:00Z"/>
          <w:trPrChange w:id="2156" w:author="SONY" w:date="2014-06-25T23:47:00Z">
            <w:trPr>
              <w:trHeight w:val="477"/>
            </w:trPr>
          </w:trPrChange>
        </w:trPr>
        <w:tc>
          <w:tcPr>
            <w:tcW w:w="2584" w:type="dxa"/>
            <w:tcPrChange w:id="2157" w:author="SONY" w:date="2014-06-25T23:47:00Z">
              <w:tcPr>
                <w:tcW w:w="2584" w:type="dxa"/>
              </w:tcPr>
            </w:tcPrChange>
          </w:tcPr>
          <w:p w14:paraId="149B304D" w14:textId="77777777" w:rsidR="001E452D" w:rsidRPr="006D470A" w:rsidRDefault="001E452D" w:rsidP="00735B35">
            <w:pPr>
              <w:jc w:val="right"/>
              <w:rPr>
                <w:ins w:id="2158" w:author="SONY" w:date="2014-06-25T23:11:00Z"/>
                <w:rFonts w:ascii="Times New Roman" w:hAnsi="Times New Roman" w:cs="Times New Roman"/>
                <w:b/>
                <w:sz w:val="24"/>
                <w:szCs w:val="24"/>
              </w:rPr>
            </w:pPr>
            <w:ins w:id="2159" w:author="SONY" w:date="2014-06-25T23:11:00Z">
              <w:r w:rsidRPr="006D470A">
                <w:rPr>
                  <w:rFonts w:ascii="Times New Roman" w:hAnsi="Times New Roman" w:cs="Times New Roman"/>
                  <w:b/>
                  <w:sz w:val="24"/>
                  <w:szCs w:val="24"/>
                </w:rPr>
                <w:lastRenderedPageBreak/>
                <w:t>Notes and Issues:</w:t>
              </w:r>
            </w:ins>
          </w:p>
        </w:tc>
        <w:tc>
          <w:tcPr>
            <w:tcW w:w="8004" w:type="dxa"/>
            <w:gridSpan w:val="3"/>
            <w:tcPrChange w:id="2160" w:author="SONY" w:date="2014-06-25T23:47:00Z">
              <w:tcPr>
                <w:tcW w:w="8004" w:type="dxa"/>
                <w:gridSpan w:val="3"/>
              </w:tcPr>
            </w:tcPrChange>
          </w:tcPr>
          <w:p w14:paraId="2098BF95" w14:textId="77777777" w:rsidR="001E452D" w:rsidRPr="00CE4175" w:rsidRDefault="001E452D" w:rsidP="00735B35">
            <w:pPr>
              <w:rPr>
                <w:ins w:id="2161" w:author="SONY" w:date="2014-06-25T23:11:00Z"/>
                <w:rFonts w:ascii="Times New Roman" w:hAnsi="Times New Roman" w:cs="Times New Roman"/>
                <w:sz w:val="24"/>
                <w:szCs w:val="24"/>
                <w:cs/>
              </w:rPr>
            </w:pPr>
            <w:ins w:id="2162" w:author="SONY" w:date="2014-06-25T23:11:00Z">
              <w:r w:rsidRPr="006D470A">
                <w:rPr>
                  <w:rFonts w:ascii="Times New Roman" w:hAnsi="Times New Roman" w:cs="Times New Roman"/>
                  <w:sz w:val="24"/>
                  <w:szCs w:val="24"/>
                </w:rPr>
                <w:t>N/A</w:t>
              </w:r>
            </w:ins>
          </w:p>
        </w:tc>
      </w:tr>
    </w:tbl>
    <w:p w14:paraId="0C1FBCB6" w14:textId="77777777" w:rsidR="001E452D" w:rsidRDefault="001E452D" w:rsidP="001E452D">
      <w:pPr>
        <w:rPr>
          <w:ins w:id="2163" w:author="SONY" w:date="2014-06-25T23:11:00Z"/>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2164"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2165">
          <w:tblGrid>
            <w:gridCol w:w="2584"/>
            <w:gridCol w:w="2329"/>
            <w:gridCol w:w="2348"/>
            <w:gridCol w:w="3327"/>
          </w:tblGrid>
        </w:tblGridChange>
      </w:tblGrid>
      <w:tr w:rsidR="001E452D" w:rsidRPr="006D470A" w14:paraId="31EA3BD4" w14:textId="77777777" w:rsidTr="00FE6002">
        <w:trPr>
          <w:trHeight w:val="254"/>
          <w:jc w:val="center"/>
          <w:ins w:id="2166" w:author="SONY" w:date="2014-06-25T23:11:00Z"/>
          <w:trPrChange w:id="2167" w:author="SONY" w:date="2014-06-25T23:48:00Z">
            <w:trPr>
              <w:trHeight w:val="254"/>
            </w:trPr>
          </w:trPrChange>
        </w:trPr>
        <w:tc>
          <w:tcPr>
            <w:tcW w:w="2584" w:type="dxa"/>
            <w:tcBorders>
              <w:top w:val="single" w:sz="12" w:space="0" w:color="auto"/>
              <w:bottom w:val="single" w:sz="6" w:space="0" w:color="auto"/>
            </w:tcBorders>
            <w:shd w:val="clear" w:color="auto" w:fill="F2F2F2"/>
            <w:tcPrChange w:id="2168" w:author="SONY" w:date="2014-06-25T23:48:00Z">
              <w:tcPr>
                <w:tcW w:w="2584" w:type="dxa"/>
                <w:tcBorders>
                  <w:top w:val="single" w:sz="12" w:space="0" w:color="auto"/>
                  <w:bottom w:val="single" w:sz="6" w:space="0" w:color="auto"/>
                </w:tcBorders>
                <w:shd w:val="clear" w:color="auto" w:fill="F2F2F2"/>
              </w:tcPr>
            </w:tcPrChange>
          </w:tcPr>
          <w:p w14:paraId="389747EB" w14:textId="77777777" w:rsidR="001E452D" w:rsidRPr="006D470A" w:rsidRDefault="001E452D" w:rsidP="00735B35">
            <w:pPr>
              <w:jc w:val="right"/>
              <w:rPr>
                <w:ins w:id="2169" w:author="SONY" w:date="2014-06-25T23:11:00Z"/>
                <w:rFonts w:ascii="Times New Roman" w:hAnsi="Times New Roman" w:cs="Times New Roman"/>
                <w:b/>
                <w:sz w:val="24"/>
                <w:szCs w:val="24"/>
              </w:rPr>
            </w:pPr>
            <w:ins w:id="2170" w:author="SONY" w:date="2014-06-25T23:11: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2171" w:author="SONY" w:date="2014-06-25T23:48:00Z">
              <w:tcPr>
                <w:tcW w:w="8004" w:type="dxa"/>
                <w:gridSpan w:val="3"/>
                <w:tcBorders>
                  <w:top w:val="single" w:sz="12" w:space="0" w:color="auto"/>
                  <w:bottom w:val="single" w:sz="6" w:space="0" w:color="auto"/>
                </w:tcBorders>
                <w:shd w:val="clear" w:color="auto" w:fill="F2F2F2"/>
              </w:tcPr>
            </w:tcPrChange>
          </w:tcPr>
          <w:p w14:paraId="1EAEC5E2" w14:textId="3EF1E444" w:rsidR="001E452D" w:rsidRPr="006D470A" w:rsidRDefault="001E452D" w:rsidP="00735B35">
            <w:pPr>
              <w:rPr>
                <w:ins w:id="2172" w:author="SONY" w:date="2014-06-25T23:11:00Z"/>
                <w:rFonts w:ascii="Times New Roman" w:hAnsi="Times New Roman" w:cs="Times New Roman"/>
                <w:sz w:val="24"/>
                <w:szCs w:val="24"/>
              </w:rPr>
            </w:pPr>
            <w:ins w:id="2173" w:author="SONY" w:date="2014-06-25T23:11:00Z">
              <w:r>
                <w:rPr>
                  <w:rFonts w:ascii="Times New Roman" w:hAnsi="Times New Roman" w:cs="Times New Roman"/>
                  <w:sz w:val="24"/>
                  <w:szCs w:val="24"/>
                </w:rPr>
                <w:t>UC-</w:t>
              </w:r>
            </w:ins>
            <w:ins w:id="2174" w:author="SONY" w:date="2014-06-25T23:12:00Z">
              <w:r>
                <w:rPr>
                  <w:rFonts w:ascii="Times New Roman" w:hAnsi="Times New Roman" w:cs="Times New Roman"/>
                  <w:sz w:val="24"/>
                  <w:szCs w:val="24"/>
                </w:rPr>
                <w:t>13</w:t>
              </w:r>
            </w:ins>
          </w:p>
        </w:tc>
      </w:tr>
      <w:tr w:rsidR="001E452D" w:rsidRPr="006D470A" w14:paraId="02351CD4" w14:textId="77777777" w:rsidTr="00FE6002">
        <w:trPr>
          <w:trHeight w:val="462"/>
          <w:jc w:val="center"/>
          <w:ins w:id="2175" w:author="SONY" w:date="2014-06-25T23:11:00Z"/>
          <w:trPrChange w:id="2176" w:author="SONY" w:date="2014-06-25T23:48:00Z">
            <w:trPr>
              <w:trHeight w:val="462"/>
            </w:trPr>
          </w:trPrChange>
        </w:trPr>
        <w:tc>
          <w:tcPr>
            <w:tcW w:w="2584" w:type="dxa"/>
            <w:tcBorders>
              <w:top w:val="single" w:sz="6" w:space="0" w:color="auto"/>
              <w:bottom w:val="single" w:sz="6" w:space="0" w:color="auto"/>
            </w:tcBorders>
            <w:shd w:val="clear" w:color="auto" w:fill="F2F2F2"/>
            <w:tcPrChange w:id="2177" w:author="SONY" w:date="2014-06-25T23:48:00Z">
              <w:tcPr>
                <w:tcW w:w="2584" w:type="dxa"/>
                <w:tcBorders>
                  <w:top w:val="single" w:sz="6" w:space="0" w:color="auto"/>
                  <w:bottom w:val="single" w:sz="6" w:space="0" w:color="auto"/>
                </w:tcBorders>
                <w:shd w:val="clear" w:color="auto" w:fill="F2F2F2"/>
              </w:tcPr>
            </w:tcPrChange>
          </w:tcPr>
          <w:p w14:paraId="02060DDC" w14:textId="77777777" w:rsidR="001E452D" w:rsidRPr="006D470A" w:rsidRDefault="001E452D" w:rsidP="00735B35">
            <w:pPr>
              <w:jc w:val="right"/>
              <w:rPr>
                <w:ins w:id="2178" w:author="SONY" w:date="2014-06-25T23:11:00Z"/>
                <w:rFonts w:ascii="Times New Roman" w:hAnsi="Times New Roman" w:cs="Times New Roman"/>
                <w:b/>
                <w:sz w:val="24"/>
                <w:szCs w:val="24"/>
              </w:rPr>
            </w:pPr>
            <w:ins w:id="2179" w:author="SONY" w:date="2014-06-25T23:11: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2180" w:author="SONY" w:date="2014-06-25T23:48:00Z">
              <w:tcPr>
                <w:tcW w:w="8004" w:type="dxa"/>
                <w:gridSpan w:val="3"/>
                <w:tcBorders>
                  <w:top w:val="single" w:sz="6" w:space="0" w:color="auto"/>
                  <w:bottom w:val="single" w:sz="6" w:space="0" w:color="auto"/>
                </w:tcBorders>
                <w:shd w:val="clear" w:color="auto" w:fill="F2F2F2"/>
              </w:tcPr>
            </w:tcPrChange>
          </w:tcPr>
          <w:p w14:paraId="3D4E5C3B" w14:textId="77777777" w:rsidR="001E452D" w:rsidRPr="006D470A" w:rsidRDefault="001E452D" w:rsidP="00735B35">
            <w:pPr>
              <w:pStyle w:val="Hints"/>
              <w:rPr>
                <w:ins w:id="2181" w:author="SONY" w:date="2014-06-25T23:11:00Z"/>
                <w:rFonts w:ascii="Times New Roman" w:hAnsi="Times New Roman"/>
                <w:color w:val="auto"/>
                <w:sz w:val="24"/>
                <w:szCs w:val="24"/>
              </w:rPr>
            </w:pPr>
            <w:ins w:id="2182" w:author="SONY" w:date="2014-06-25T23:11:00Z">
              <w:r>
                <w:rPr>
                  <w:rFonts w:ascii="Times New Roman" w:hAnsi="Times New Roman"/>
                  <w:color w:val="auto"/>
                  <w:sz w:val="24"/>
                  <w:szCs w:val="24"/>
                </w:rPr>
                <w:t xml:space="preserve">Edit </w:t>
              </w:r>
              <w:r w:rsidRPr="001E239B">
                <w:rPr>
                  <w:rStyle w:val="words"/>
                  <w:rFonts w:ascii="Times" w:hAnsi="Times"/>
                  <w:color w:val="auto"/>
                  <w:sz w:val="24"/>
                  <w:szCs w:val="24"/>
                </w:rPr>
                <w:t>dentist</w:t>
              </w:r>
              <w:r>
                <w:rPr>
                  <w:rFonts w:ascii="Times New Roman" w:hAnsi="Times New Roman"/>
                  <w:color w:val="auto"/>
                  <w:sz w:val="24"/>
                  <w:szCs w:val="24"/>
                </w:rPr>
                <w:t>s’ information</w:t>
              </w:r>
            </w:ins>
          </w:p>
        </w:tc>
      </w:tr>
      <w:tr w:rsidR="001E452D" w:rsidRPr="006D470A" w14:paraId="1489282A" w14:textId="77777777" w:rsidTr="00FE6002">
        <w:trPr>
          <w:trHeight w:val="477"/>
          <w:jc w:val="center"/>
          <w:ins w:id="2183" w:author="SONY" w:date="2014-06-25T23:11:00Z"/>
          <w:trPrChange w:id="2184" w:author="SONY" w:date="2014-06-25T23:48:00Z">
            <w:trPr>
              <w:trHeight w:val="477"/>
            </w:trPr>
          </w:trPrChange>
        </w:trPr>
        <w:tc>
          <w:tcPr>
            <w:tcW w:w="2584" w:type="dxa"/>
            <w:tcBorders>
              <w:top w:val="single" w:sz="6" w:space="0" w:color="auto"/>
              <w:bottom w:val="single" w:sz="6" w:space="0" w:color="auto"/>
            </w:tcBorders>
            <w:shd w:val="clear" w:color="auto" w:fill="F2F2F2"/>
            <w:tcPrChange w:id="2185" w:author="SONY" w:date="2014-06-25T23:48:00Z">
              <w:tcPr>
                <w:tcW w:w="2584" w:type="dxa"/>
                <w:tcBorders>
                  <w:top w:val="single" w:sz="6" w:space="0" w:color="auto"/>
                  <w:bottom w:val="single" w:sz="6" w:space="0" w:color="auto"/>
                </w:tcBorders>
                <w:shd w:val="clear" w:color="auto" w:fill="F2F2F2"/>
              </w:tcPr>
            </w:tcPrChange>
          </w:tcPr>
          <w:p w14:paraId="4A9FAFE1" w14:textId="77777777" w:rsidR="001E452D" w:rsidRPr="006D470A" w:rsidRDefault="001E452D" w:rsidP="00735B35">
            <w:pPr>
              <w:jc w:val="right"/>
              <w:rPr>
                <w:ins w:id="2186" w:author="SONY" w:date="2014-06-25T23:11:00Z"/>
                <w:rFonts w:ascii="Times New Roman" w:hAnsi="Times New Roman" w:cs="Times New Roman"/>
                <w:b/>
                <w:sz w:val="24"/>
                <w:szCs w:val="24"/>
              </w:rPr>
            </w:pPr>
            <w:ins w:id="2187" w:author="SONY" w:date="2014-06-25T23:11: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2188" w:author="SONY" w:date="2014-06-25T23:48:00Z">
              <w:tcPr>
                <w:tcW w:w="2329" w:type="dxa"/>
                <w:tcBorders>
                  <w:top w:val="single" w:sz="6" w:space="0" w:color="auto"/>
                  <w:bottom w:val="single" w:sz="6" w:space="0" w:color="auto"/>
                </w:tcBorders>
                <w:shd w:val="clear" w:color="auto" w:fill="F2F2F2"/>
              </w:tcPr>
            </w:tcPrChange>
          </w:tcPr>
          <w:p w14:paraId="6B2B33CA" w14:textId="77777777" w:rsidR="001E452D" w:rsidRPr="006D470A" w:rsidRDefault="001E452D" w:rsidP="00735B35">
            <w:pPr>
              <w:rPr>
                <w:ins w:id="2189" w:author="SONY" w:date="2014-06-25T23:11:00Z"/>
                <w:rFonts w:ascii="Times New Roman" w:hAnsi="Times New Roman" w:cs="Times New Roman"/>
                <w:sz w:val="24"/>
                <w:szCs w:val="24"/>
              </w:rPr>
            </w:pPr>
            <w:proofErr w:type="spellStart"/>
            <w:ins w:id="2190" w:author="SONY" w:date="2014-06-25T23:11: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c>
          <w:tcPr>
            <w:tcW w:w="2348" w:type="dxa"/>
            <w:tcBorders>
              <w:top w:val="single" w:sz="6" w:space="0" w:color="auto"/>
              <w:bottom w:val="single" w:sz="6" w:space="0" w:color="auto"/>
            </w:tcBorders>
            <w:shd w:val="clear" w:color="auto" w:fill="F2F2F2"/>
            <w:tcPrChange w:id="2191" w:author="SONY" w:date="2014-06-25T23:48:00Z">
              <w:tcPr>
                <w:tcW w:w="2348" w:type="dxa"/>
                <w:tcBorders>
                  <w:top w:val="single" w:sz="6" w:space="0" w:color="auto"/>
                  <w:bottom w:val="single" w:sz="6" w:space="0" w:color="auto"/>
                </w:tcBorders>
                <w:shd w:val="clear" w:color="auto" w:fill="F2F2F2"/>
              </w:tcPr>
            </w:tcPrChange>
          </w:tcPr>
          <w:p w14:paraId="736EB02F" w14:textId="77777777" w:rsidR="001E452D" w:rsidRPr="006D470A" w:rsidRDefault="001E452D" w:rsidP="00735B35">
            <w:pPr>
              <w:jc w:val="right"/>
              <w:rPr>
                <w:ins w:id="2192" w:author="SONY" w:date="2014-06-25T23:11:00Z"/>
                <w:rFonts w:ascii="Times New Roman" w:hAnsi="Times New Roman" w:cs="Times New Roman"/>
                <w:b/>
                <w:sz w:val="24"/>
                <w:szCs w:val="24"/>
              </w:rPr>
            </w:pPr>
            <w:ins w:id="2193" w:author="SONY" w:date="2014-06-25T23:11: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2194" w:author="SONY" w:date="2014-06-25T23:48:00Z">
              <w:tcPr>
                <w:tcW w:w="3327" w:type="dxa"/>
                <w:tcBorders>
                  <w:top w:val="single" w:sz="6" w:space="0" w:color="auto"/>
                  <w:bottom w:val="single" w:sz="6" w:space="0" w:color="auto"/>
                </w:tcBorders>
                <w:shd w:val="clear" w:color="auto" w:fill="F2F2F2"/>
              </w:tcPr>
            </w:tcPrChange>
          </w:tcPr>
          <w:p w14:paraId="7869F92D" w14:textId="77777777" w:rsidR="001E452D" w:rsidRPr="006D470A" w:rsidRDefault="001E452D" w:rsidP="00735B35">
            <w:pPr>
              <w:rPr>
                <w:ins w:id="2195" w:author="SONY" w:date="2014-06-25T23:11:00Z"/>
                <w:rFonts w:ascii="Times New Roman" w:hAnsi="Times New Roman" w:cs="Times New Roman"/>
                <w:sz w:val="24"/>
                <w:szCs w:val="24"/>
              </w:rPr>
            </w:pPr>
            <w:proofErr w:type="spellStart"/>
            <w:ins w:id="2196" w:author="SONY" w:date="2014-06-25T23:11: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1E452D" w:rsidRPr="006D470A" w14:paraId="02FE3814" w14:textId="77777777" w:rsidTr="00FE6002">
        <w:trPr>
          <w:trHeight w:val="477"/>
          <w:jc w:val="center"/>
          <w:ins w:id="2197" w:author="SONY" w:date="2014-06-25T23:11:00Z"/>
          <w:trPrChange w:id="2198" w:author="SONY" w:date="2014-06-25T23:48:00Z">
            <w:trPr>
              <w:trHeight w:val="477"/>
            </w:trPr>
          </w:trPrChange>
        </w:trPr>
        <w:tc>
          <w:tcPr>
            <w:tcW w:w="2584" w:type="dxa"/>
            <w:tcBorders>
              <w:top w:val="single" w:sz="6" w:space="0" w:color="auto"/>
              <w:bottom w:val="single" w:sz="6" w:space="0" w:color="auto"/>
            </w:tcBorders>
            <w:shd w:val="clear" w:color="auto" w:fill="F2F2F2"/>
            <w:tcPrChange w:id="2199" w:author="SONY" w:date="2014-06-25T23:48:00Z">
              <w:tcPr>
                <w:tcW w:w="2584" w:type="dxa"/>
                <w:tcBorders>
                  <w:top w:val="single" w:sz="6" w:space="0" w:color="auto"/>
                  <w:bottom w:val="single" w:sz="6" w:space="0" w:color="auto"/>
                </w:tcBorders>
                <w:shd w:val="clear" w:color="auto" w:fill="F2F2F2"/>
              </w:tcPr>
            </w:tcPrChange>
          </w:tcPr>
          <w:p w14:paraId="6CD68DA0" w14:textId="77777777" w:rsidR="001E452D" w:rsidRPr="006D470A" w:rsidRDefault="001E452D" w:rsidP="00735B35">
            <w:pPr>
              <w:jc w:val="right"/>
              <w:rPr>
                <w:ins w:id="2200" w:author="SONY" w:date="2014-06-25T23:11:00Z"/>
                <w:rFonts w:ascii="Times New Roman" w:hAnsi="Times New Roman" w:cs="Times New Roman"/>
                <w:b/>
                <w:sz w:val="24"/>
                <w:szCs w:val="24"/>
              </w:rPr>
            </w:pPr>
            <w:ins w:id="2201" w:author="SONY" w:date="2014-06-25T23:11: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2202" w:author="SONY" w:date="2014-06-25T23:48:00Z">
              <w:tcPr>
                <w:tcW w:w="2329" w:type="dxa"/>
                <w:tcBorders>
                  <w:top w:val="single" w:sz="6" w:space="0" w:color="auto"/>
                  <w:bottom w:val="single" w:sz="6" w:space="0" w:color="auto"/>
                </w:tcBorders>
                <w:shd w:val="clear" w:color="auto" w:fill="F2F2F2"/>
              </w:tcPr>
            </w:tcPrChange>
          </w:tcPr>
          <w:p w14:paraId="7E042011" w14:textId="77777777" w:rsidR="001E452D" w:rsidRPr="006D470A" w:rsidRDefault="001E452D" w:rsidP="00735B35">
            <w:pPr>
              <w:rPr>
                <w:ins w:id="2203" w:author="SONY" w:date="2014-06-25T23:11:00Z"/>
                <w:rFonts w:ascii="Times New Roman" w:hAnsi="Times New Roman" w:cs="Times New Roman"/>
                <w:sz w:val="24"/>
                <w:szCs w:val="24"/>
              </w:rPr>
            </w:pPr>
            <w:ins w:id="2204" w:author="SONY" w:date="2014-06-25T23:11:00Z">
              <w:r>
                <w:rPr>
                  <w:rFonts w:ascii="Times New Roman" w:hAnsi="Times New Roman" w:cs="Times New Roman"/>
                  <w:sz w:val="24"/>
                  <w:szCs w:val="24"/>
                </w:rPr>
                <w:t>25/06</w:t>
              </w:r>
              <w:r w:rsidRPr="006D470A">
                <w:rPr>
                  <w:rFonts w:ascii="Times New Roman" w:hAnsi="Times New Roman" w:cs="Times New Roman"/>
                  <w:sz w:val="24"/>
                  <w:szCs w:val="24"/>
                </w:rPr>
                <w:t>/2014</w:t>
              </w:r>
            </w:ins>
          </w:p>
        </w:tc>
        <w:tc>
          <w:tcPr>
            <w:tcW w:w="2348" w:type="dxa"/>
            <w:tcBorders>
              <w:top w:val="single" w:sz="6" w:space="0" w:color="auto"/>
              <w:bottom w:val="single" w:sz="6" w:space="0" w:color="auto"/>
            </w:tcBorders>
            <w:shd w:val="clear" w:color="auto" w:fill="F2F2F2"/>
            <w:tcPrChange w:id="2205" w:author="SONY" w:date="2014-06-25T23:48:00Z">
              <w:tcPr>
                <w:tcW w:w="2348" w:type="dxa"/>
                <w:tcBorders>
                  <w:top w:val="single" w:sz="6" w:space="0" w:color="auto"/>
                  <w:bottom w:val="single" w:sz="6" w:space="0" w:color="auto"/>
                </w:tcBorders>
                <w:shd w:val="clear" w:color="auto" w:fill="F2F2F2"/>
              </w:tcPr>
            </w:tcPrChange>
          </w:tcPr>
          <w:p w14:paraId="7F4F306C" w14:textId="77777777" w:rsidR="001E452D" w:rsidRPr="006D470A" w:rsidRDefault="001E452D" w:rsidP="00735B35">
            <w:pPr>
              <w:jc w:val="right"/>
              <w:rPr>
                <w:ins w:id="2206" w:author="SONY" w:date="2014-06-25T23:11:00Z"/>
                <w:rFonts w:ascii="Times New Roman" w:hAnsi="Times New Roman" w:cs="Times New Roman"/>
                <w:b/>
                <w:sz w:val="24"/>
                <w:szCs w:val="24"/>
              </w:rPr>
            </w:pPr>
            <w:ins w:id="2207" w:author="SONY" w:date="2014-06-25T23:11: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2208" w:author="SONY" w:date="2014-06-25T23:48:00Z">
              <w:tcPr>
                <w:tcW w:w="3327" w:type="dxa"/>
                <w:tcBorders>
                  <w:top w:val="single" w:sz="6" w:space="0" w:color="auto"/>
                  <w:bottom w:val="single" w:sz="6" w:space="0" w:color="auto"/>
                </w:tcBorders>
                <w:shd w:val="clear" w:color="auto" w:fill="F2F2F2"/>
              </w:tcPr>
            </w:tcPrChange>
          </w:tcPr>
          <w:p w14:paraId="1C019001" w14:textId="77777777" w:rsidR="001E452D" w:rsidRPr="006D470A" w:rsidRDefault="001E452D" w:rsidP="00735B35">
            <w:pPr>
              <w:rPr>
                <w:ins w:id="2209" w:author="SONY" w:date="2014-06-25T23:11:00Z"/>
                <w:rFonts w:ascii="Times New Roman" w:hAnsi="Times New Roman" w:cs="Times New Roman"/>
                <w:sz w:val="24"/>
                <w:szCs w:val="24"/>
              </w:rPr>
            </w:pPr>
            <w:ins w:id="2210" w:author="SONY" w:date="2014-06-25T23:11: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1E452D" w:rsidRPr="006D470A" w14:paraId="78ACA253" w14:textId="77777777" w:rsidTr="00FE6002">
        <w:trPr>
          <w:trHeight w:val="477"/>
          <w:jc w:val="center"/>
          <w:ins w:id="2211" w:author="SONY" w:date="2014-06-25T23:11:00Z"/>
          <w:trPrChange w:id="2212" w:author="SONY" w:date="2014-06-25T23:48:00Z">
            <w:trPr>
              <w:trHeight w:val="477"/>
            </w:trPr>
          </w:trPrChange>
        </w:trPr>
        <w:tc>
          <w:tcPr>
            <w:tcW w:w="2584" w:type="dxa"/>
            <w:tcBorders>
              <w:top w:val="single" w:sz="6" w:space="0" w:color="auto"/>
            </w:tcBorders>
            <w:tcPrChange w:id="2213" w:author="SONY" w:date="2014-06-25T23:48:00Z">
              <w:tcPr>
                <w:tcW w:w="2584" w:type="dxa"/>
                <w:tcBorders>
                  <w:top w:val="single" w:sz="6" w:space="0" w:color="auto"/>
                </w:tcBorders>
              </w:tcPr>
            </w:tcPrChange>
          </w:tcPr>
          <w:p w14:paraId="6DBA1634" w14:textId="77777777" w:rsidR="001E452D" w:rsidRPr="006D470A" w:rsidRDefault="001E452D" w:rsidP="00735B35">
            <w:pPr>
              <w:jc w:val="right"/>
              <w:rPr>
                <w:ins w:id="2214" w:author="SONY" w:date="2014-06-25T23:11:00Z"/>
                <w:rFonts w:ascii="Times New Roman" w:hAnsi="Times New Roman" w:cs="Times New Roman"/>
                <w:b/>
                <w:sz w:val="24"/>
                <w:szCs w:val="24"/>
              </w:rPr>
            </w:pPr>
            <w:ins w:id="2215" w:author="SONY" w:date="2014-06-25T23:11: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2216" w:author="SONY" w:date="2014-06-25T23:48:00Z">
              <w:tcPr>
                <w:tcW w:w="8004" w:type="dxa"/>
                <w:gridSpan w:val="3"/>
                <w:tcBorders>
                  <w:top w:val="single" w:sz="6" w:space="0" w:color="auto"/>
                </w:tcBorders>
              </w:tcPr>
            </w:tcPrChange>
          </w:tcPr>
          <w:p w14:paraId="16F2B8EA" w14:textId="77777777" w:rsidR="001E452D" w:rsidRPr="006D470A" w:rsidRDefault="001E452D" w:rsidP="00735B35">
            <w:pPr>
              <w:rPr>
                <w:ins w:id="2217" w:author="SONY" w:date="2014-06-25T23:11:00Z"/>
                <w:rFonts w:ascii="Times New Roman" w:hAnsi="Times New Roman" w:cs="Times New Roman"/>
                <w:sz w:val="24"/>
                <w:szCs w:val="24"/>
              </w:rPr>
            </w:pPr>
            <w:ins w:id="2218" w:author="SONY" w:date="2014-06-25T23:11:00Z">
              <w:r>
                <w:rPr>
                  <w:rFonts w:ascii="Times New Roman" w:hAnsi="Times New Roman" w:cs="Times New Roman"/>
                  <w:sz w:val="24"/>
                  <w:szCs w:val="24"/>
                </w:rPr>
                <w:t>Officer</w:t>
              </w:r>
            </w:ins>
          </w:p>
        </w:tc>
      </w:tr>
      <w:tr w:rsidR="001E452D" w:rsidRPr="006D470A" w14:paraId="574199D6" w14:textId="77777777" w:rsidTr="00FE6002">
        <w:trPr>
          <w:trHeight w:val="701"/>
          <w:jc w:val="center"/>
          <w:ins w:id="2219" w:author="SONY" w:date="2014-06-25T23:11:00Z"/>
          <w:trPrChange w:id="2220" w:author="SONY" w:date="2014-06-25T23:48:00Z">
            <w:trPr>
              <w:trHeight w:val="701"/>
            </w:trPr>
          </w:trPrChange>
        </w:trPr>
        <w:tc>
          <w:tcPr>
            <w:tcW w:w="2584" w:type="dxa"/>
            <w:tcPrChange w:id="2221" w:author="SONY" w:date="2014-06-25T23:48:00Z">
              <w:tcPr>
                <w:tcW w:w="2584" w:type="dxa"/>
              </w:tcPr>
            </w:tcPrChange>
          </w:tcPr>
          <w:p w14:paraId="11DC48A2" w14:textId="77777777" w:rsidR="001E452D" w:rsidRPr="006D470A" w:rsidRDefault="001E452D" w:rsidP="00735B35">
            <w:pPr>
              <w:jc w:val="right"/>
              <w:rPr>
                <w:ins w:id="2222" w:author="SONY" w:date="2014-06-25T23:11:00Z"/>
                <w:rFonts w:ascii="Times New Roman" w:hAnsi="Times New Roman" w:cs="Times New Roman"/>
                <w:b/>
                <w:sz w:val="24"/>
                <w:szCs w:val="24"/>
              </w:rPr>
            </w:pPr>
            <w:ins w:id="2223" w:author="SONY" w:date="2014-06-25T23:11:00Z">
              <w:r w:rsidRPr="006D470A">
                <w:rPr>
                  <w:rFonts w:ascii="Times New Roman" w:hAnsi="Times New Roman" w:cs="Times New Roman"/>
                  <w:b/>
                  <w:sz w:val="24"/>
                  <w:szCs w:val="24"/>
                </w:rPr>
                <w:t>Description:</w:t>
              </w:r>
            </w:ins>
          </w:p>
        </w:tc>
        <w:tc>
          <w:tcPr>
            <w:tcW w:w="8004" w:type="dxa"/>
            <w:gridSpan w:val="3"/>
            <w:tcPrChange w:id="2224" w:author="SONY" w:date="2014-06-25T23:48:00Z">
              <w:tcPr>
                <w:tcW w:w="8004" w:type="dxa"/>
                <w:gridSpan w:val="3"/>
              </w:tcPr>
            </w:tcPrChange>
          </w:tcPr>
          <w:p w14:paraId="4ADB39B4" w14:textId="77777777" w:rsidR="001E452D" w:rsidRPr="0067614F" w:rsidRDefault="001E452D" w:rsidP="00735B35">
            <w:pPr>
              <w:rPr>
                <w:ins w:id="2225" w:author="SONY" w:date="2014-06-25T23:11:00Z"/>
                <w:rFonts w:ascii="Times" w:hAnsi="Times" w:cs="Times New Roman"/>
                <w:color w:val="A6A6A6"/>
                <w:sz w:val="24"/>
                <w:szCs w:val="24"/>
              </w:rPr>
            </w:pPr>
            <w:ins w:id="2226" w:author="SONY" w:date="2014-06-25T23:11:00Z">
              <w:r>
                <w:rPr>
                  <w:rStyle w:val="words"/>
                  <w:rFonts w:ascii="Times" w:hAnsi="Times"/>
                  <w:sz w:val="24"/>
                  <w:szCs w:val="24"/>
                </w:rPr>
                <w:t xml:space="preserve">Officer can edit dentist s’ information </w:t>
              </w:r>
            </w:ins>
          </w:p>
        </w:tc>
      </w:tr>
      <w:tr w:rsidR="001E452D" w:rsidRPr="006D470A" w14:paraId="50919C67" w14:textId="77777777" w:rsidTr="00FE6002">
        <w:trPr>
          <w:trHeight w:val="477"/>
          <w:jc w:val="center"/>
          <w:ins w:id="2227" w:author="SONY" w:date="2014-06-25T23:11:00Z"/>
          <w:trPrChange w:id="2228" w:author="SONY" w:date="2014-06-25T23:48:00Z">
            <w:trPr>
              <w:trHeight w:val="477"/>
            </w:trPr>
          </w:trPrChange>
        </w:trPr>
        <w:tc>
          <w:tcPr>
            <w:tcW w:w="2584" w:type="dxa"/>
            <w:tcPrChange w:id="2229" w:author="SONY" w:date="2014-06-25T23:48:00Z">
              <w:tcPr>
                <w:tcW w:w="2584" w:type="dxa"/>
              </w:tcPr>
            </w:tcPrChange>
          </w:tcPr>
          <w:p w14:paraId="0AB792B8" w14:textId="77777777" w:rsidR="001E452D" w:rsidRPr="006D470A" w:rsidRDefault="001E452D" w:rsidP="00735B35">
            <w:pPr>
              <w:jc w:val="right"/>
              <w:rPr>
                <w:ins w:id="2230" w:author="SONY" w:date="2014-06-25T23:11:00Z"/>
                <w:rFonts w:ascii="Times New Roman" w:hAnsi="Times New Roman" w:cs="Times New Roman"/>
                <w:b/>
                <w:sz w:val="24"/>
                <w:szCs w:val="24"/>
              </w:rPr>
            </w:pPr>
            <w:ins w:id="2231" w:author="SONY" w:date="2014-06-25T23:11:00Z">
              <w:r w:rsidRPr="006D470A">
                <w:rPr>
                  <w:rFonts w:ascii="Times New Roman" w:hAnsi="Times New Roman" w:cs="Times New Roman"/>
                  <w:b/>
                  <w:sz w:val="24"/>
                  <w:szCs w:val="24"/>
                </w:rPr>
                <w:t>Trigger:</w:t>
              </w:r>
            </w:ins>
          </w:p>
        </w:tc>
        <w:tc>
          <w:tcPr>
            <w:tcW w:w="8004" w:type="dxa"/>
            <w:gridSpan w:val="3"/>
            <w:tcPrChange w:id="2232" w:author="SONY" w:date="2014-06-25T23:48:00Z">
              <w:tcPr>
                <w:tcW w:w="8004" w:type="dxa"/>
                <w:gridSpan w:val="3"/>
              </w:tcPr>
            </w:tcPrChange>
          </w:tcPr>
          <w:p w14:paraId="3F844681" w14:textId="77777777" w:rsidR="001E452D" w:rsidRPr="006D470A" w:rsidRDefault="001E452D" w:rsidP="00735B35">
            <w:pPr>
              <w:rPr>
                <w:ins w:id="2233" w:author="SONY" w:date="2014-06-25T23:11:00Z"/>
                <w:rFonts w:ascii="Times New Roman" w:hAnsi="Times New Roman" w:cs="Times New Roman"/>
                <w:sz w:val="24"/>
                <w:szCs w:val="24"/>
              </w:rPr>
            </w:pPr>
            <w:ins w:id="2234" w:author="SONY" w:date="2014-06-25T23:11:00Z">
              <w:r>
                <w:rPr>
                  <w:rFonts w:ascii="Times New Roman" w:hAnsi="Times New Roman" w:cs="Times New Roman"/>
                  <w:sz w:val="24"/>
                  <w:szCs w:val="24"/>
                </w:rPr>
                <w:t>Officer selects edit menu in all</w:t>
              </w:r>
              <w:r>
                <w:rPr>
                  <w:rStyle w:val="words"/>
                  <w:rFonts w:ascii="Times" w:hAnsi="Times"/>
                  <w:sz w:val="24"/>
                  <w:szCs w:val="24"/>
                </w:rPr>
                <w:t xml:space="preserve"> dentist</w:t>
              </w:r>
              <w:r>
                <w:rPr>
                  <w:rFonts w:ascii="Times New Roman" w:hAnsi="Times New Roman" w:cs="Times New Roman"/>
                  <w:sz w:val="24"/>
                  <w:szCs w:val="24"/>
                </w:rPr>
                <w:t xml:space="preserve"> page</w:t>
              </w:r>
            </w:ins>
          </w:p>
        </w:tc>
      </w:tr>
      <w:tr w:rsidR="001E452D" w:rsidRPr="006D470A" w14:paraId="369CAA61" w14:textId="77777777" w:rsidTr="00FE6002">
        <w:trPr>
          <w:trHeight w:val="246"/>
          <w:jc w:val="center"/>
          <w:ins w:id="2235" w:author="SONY" w:date="2014-06-25T23:11:00Z"/>
          <w:trPrChange w:id="2236" w:author="SONY" w:date="2014-06-25T23:48:00Z">
            <w:trPr>
              <w:trHeight w:val="246"/>
            </w:trPr>
          </w:trPrChange>
        </w:trPr>
        <w:tc>
          <w:tcPr>
            <w:tcW w:w="2584" w:type="dxa"/>
            <w:tcPrChange w:id="2237" w:author="SONY" w:date="2014-06-25T23:48:00Z">
              <w:tcPr>
                <w:tcW w:w="2584" w:type="dxa"/>
              </w:tcPr>
            </w:tcPrChange>
          </w:tcPr>
          <w:p w14:paraId="7D29F794" w14:textId="77777777" w:rsidR="001E452D" w:rsidRPr="006D470A" w:rsidRDefault="001E452D" w:rsidP="00735B35">
            <w:pPr>
              <w:jc w:val="right"/>
              <w:rPr>
                <w:ins w:id="2238" w:author="SONY" w:date="2014-06-25T23:11:00Z"/>
                <w:rFonts w:ascii="Times New Roman" w:hAnsi="Times New Roman" w:cs="Times New Roman"/>
                <w:b/>
                <w:sz w:val="24"/>
                <w:szCs w:val="24"/>
              </w:rPr>
            </w:pPr>
            <w:ins w:id="2239" w:author="SONY" w:date="2014-06-25T23:11:00Z">
              <w:r w:rsidRPr="006D470A">
                <w:rPr>
                  <w:rFonts w:ascii="Times New Roman" w:hAnsi="Times New Roman" w:cs="Times New Roman"/>
                  <w:b/>
                  <w:sz w:val="24"/>
                  <w:szCs w:val="24"/>
                </w:rPr>
                <w:t>Preconditions:</w:t>
              </w:r>
            </w:ins>
          </w:p>
        </w:tc>
        <w:tc>
          <w:tcPr>
            <w:tcW w:w="8004" w:type="dxa"/>
            <w:gridSpan w:val="3"/>
            <w:tcPrChange w:id="2240" w:author="SONY" w:date="2014-06-25T23:48:00Z">
              <w:tcPr>
                <w:tcW w:w="8004" w:type="dxa"/>
                <w:gridSpan w:val="3"/>
              </w:tcPr>
            </w:tcPrChange>
          </w:tcPr>
          <w:p w14:paraId="4E0BD2A4" w14:textId="77777777" w:rsidR="001E452D" w:rsidRPr="006D470A" w:rsidRDefault="001E452D" w:rsidP="00735B35">
            <w:pPr>
              <w:rPr>
                <w:ins w:id="2241" w:author="SONY" w:date="2014-06-25T23:11:00Z"/>
                <w:rFonts w:ascii="Times New Roman" w:hAnsi="Times New Roman" w:cs="Times New Roman"/>
                <w:bCs/>
                <w:sz w:val="24"/>
                <w:szCs w:val="24"/>
              </w:rPr>
            </w:pPr>
            <w:ins w:id="2242" w:author="SONY" w:date="2014-06-25T23:11: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ins>
          </w:p>
        </w:tc>
      </w:tr>
      <w:tr w:rsidR="001E452D" w:rsidRPr="006D470A" w14:paraId="49DAE569" w14:textId="77777777" w:rsidTr="00FE6002">
        <w:trPr>
          <w:trHeight w:val="462"/>
          <w:jc w:val="center"/>
          <w:ins w:id="2243" w:author="SONY" w:date="2014-06-25T23:11:00Z"/>
          <w:trPrChange w:id="2244" w:author="SONY" w:date="2014-06-25T23:48:00Z">
            <w:trPr>
              <w:trHeight w:val="462"/>
            </w:trPr>
          </w:trPrChange>
        </w:trPr>
        <w:tc>
          <w:tcPr>
            <w:tcW w:w="2584" w:type="dxa"/>
            <w:tcPrChange w:id="2245" w:author="SONY" w:date="2014-06-25T23:48:00Z">
              <w:tcPr>
                <w:tcW w:w="2584" w:type="dxa"/>
              </w:tcPr>
            </w:tcPrChange>
          </w:tcPr>
          <w:p w14:paraId="33412C0C" w14:textId="77777777" w:rsidR="001E452D" w:rsidRPr="006D470A" w:rsidRDefault="001E452D" w:rsidP="00735B35">
            <w:pPr>
              <w:jc w:val="right"/>
              <w:rPr>
                <w:ins w:id="2246" w:author="SONY" w:date="2014-06-25T23:11:00Z"/>
                <w:rFonts w:ascii="Times New Roman" w:hAnsi="Times New Roman" w:cs="Times New Roman"/>
                <w:b/>
                <w:sz w:val="24"/>
                <w:szCs w:val="24"/>
              </w:rPr>
            </w:pPr>
            <w:proofErr w:type="spellStart"/>
            <w:ins w:id="2247" w:author="SONY" w:date="2014-06-25T23:11: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2248" w:author="SONY" w:date="2014-06-25T23:48:00Z">
              <w:tcPr>
                <w:tcW w:w="8004" w:type="dxa"/>
                <w:gridSpan w:val="3"/>
              </w:tcPr>
            </w:tcPrChange>
          </w:tcPr>
          <w:p w14:paraId="664395E8" w14:textId="77777777" w:rsidR="001E452D" w:rsidRPr="006D470A" w:rsidRDefault="001E452D" w:rsidP="00735B35">
            <w:pPr>
              <w:rPr>
                <w:ins w:id="2249" w:author="SONY" w:date="2014-06-25T23:11:00Z"/>
                <w:rFonts w:ascii="Times New Roman" w:hAnsi="Times New Roman" w:cs="Times New Roman"/>
                <w:sz w:val="24"/>
                <w:szCs w:val="24"/>
              </w:rPr>
            </w:pPr>
            <w:ins w:id="2250" w:author="SONY" w:date="2014-06-25T23:11:00Z">
              <w:r>
                <w:rPr>
                  <w:rFonts w:ascii="Times New Roman" w:hAnsi="Times New Roman" w:cs="Times New Roman"/>
                  <w:sz w:val="24"/>
                  <w:szCs w:val="24"/>
                </w:rPr>
                <w:t xml:space="preserve">New information of </w:t>
              </w:r>
              <w:r>
                <w:rPr>
                  <w:rStyle w:val="words"/>
                  <w:rFonts w:ascii="Times" w:hAnsi="Times"/>
                  <w:sz w:val="24"/>
                  <w:szCs w:val="24"/>
                </w:rPr>
                <w:t>dentist</w:t>
              </w:r>
              <w:r>
                <w:rPr>
                  <w:rFonts w:ascii="Times New Roman" w:hAnsi="Times New Roman" w:cs="Times New Roman"/>
                  <w:sz w:val="24"/>
                  <w:szCs w:val="24"/>
                </w:rPr>
                <w:t xml:space="preserve"> is add to the system and can view as a list</w:t>
              </w:r>
            </w:ins>
          </w:p>
        </w:tc>
      </w:tr>
      <w:tr w:rsidR="001E452D" w:rsidRPr="006D470A" w14:paraId="27BA35C0" w14:textId="77777777" w:rsidTr="00FE6002">
        <w:trPr>
          <w:trHeight w:val="769"/>
          <w:jc w:val="center"/>
          <w:ins w:id="2251" w:author="SONY" w:date="2014-06-25T23:11:00Z"/>
          <w:trPrChange w:id="2252" w:author="SONY" w:date="2014-06-25T23:48:00Z">
            <w:trPr>
              <w:trHeight w:val="769"/>
            </w:trPr>
          </w:trPrChange>
        </w:trPr>
        <w:tc>
          <w:tcPr>
            <w:tcW w:w="2584" w:type="dxa"/>
            <w:tcPrChange w:id="2253" w:author="SONY" w:date="2014-06-25T23:48:00Z">
              <w:tcPr>
                <w:tcW w:w="2584" w:type="dxa"/>
              </w:tcPr>
            </w:tcPrChange>
          </w:tcPr>
          <w:p w14:paraId="6D9FB7D8" w14:textId="77777777" w:rsidR="001E452D" w:rsidRPr="006D470A" w:rsidRDefault="001E452D" w:rsidP="00735B35">
            <w:pPr>
              <w:jc w:val="right"/>
              <w:rPr>
                <w:ins w:id="2254" w:author="SONY" w:date="2014-06-25T23:11:00Z"/>
                <w:rFonts w:ascii="Times New Roman" w:hAnsi="Times New Roman" w:cs="Times New Roman"/>
                <w:b/>
                <w:sz w:val="24"/>
                <w:szCs w:val="24"/>
              </w:rPr>
            </w:pPr>
            <w:ins w:id="2255" w:author="SONY" w:date="2014-06-25T23:11:00Z">
              <w:r w:rsidRPr="006D470A">
                <w:rPr>
                  <w:rFonts w:ascii="Times New Roman" w:hAnsi="Times New Roman" w:cs="Times New Roman"/>
                  <w:b/>
                  <w:sz w:val="24"/>
                  <w:szCs w:val="24"/>
                </w:rPr>
                <w:t>Normal Flow:</w:t>
              </w:r>
            </w:ins>
          </w:p>
        </w:tc>
        <w:tc>
          <w:tcPr>
            <w:tcW w:w="8004" w:type="dxa"/>
            <w:gridSpan w:val="3"/>
            <w:tcPrChange w:id="2256" w:author="SONY" w:date="2014-06-25T23:48:00Z">
              <w:tcPr>
                <w:tcW w:w="8004" w:type="dxa"/>
                <w:gridSpan w:val="3"/>
              </w:tcPr>
            </w:tcPrChange>
          </w:tcPr>
          <w:p w14:paraId="235CDD58" w14:textId="77777777" w:rsidR="001E452D" w:rsidRDefault="001E452D" w:rsidP="001E452D">
            <w:pPr>
              <w:pStyle w:val="ListParagraph"/>
              <w:numPr>
                <w:ilvl w:val="0"/>
                <w:numId w:val="35"/>
              </w:numPr>
              <w:rPr>
                <w:ins w:id="2257" w:author="SONY" w:date="2014-06-25T23:11:00Z"/>
                <w:rFonts w:ascii="Times New Roman" w:hAnsi="Times New Roman" w:cs="Times New Roman"/>
                <w:sz w:val="24"/>
                <w:szCs w:val="24"/>
              </w:rPr>
            </w:pPr>
            <w:ins w:id="2258" w:author="SONY" w:date="2014-06-25T23:11:00Z">
              <w:r>
                <w:rPr>
                  <w:rFonts w:ascii="Times New Roman" w:hAnsi="Times New Roman" w:cs="Times New Roman"/>
                  <w:sz w:val="24"/>
                  <w:szCs w:val="24"/>
                </w:rPr>
                <w:t>Officer selects edit menu</w:t>
              </w:r>
            </w:ins>
          </w:p>
          <w:p w14:paraId="3CA446D2" w14:textId="77777777" w:rsidR="001E452D" w:rsidRPr="003A329E" w:rsidRDefault="001E452D" w:rsidP="001E452D">
            <w:pPr>
              <w:pStyle w:val="ListParagraph"/>
              <w:numPr>
                <w:ilvl w:val="0"/>
                <w:numId w:val="35"/>
              </w:numPr>
              <w:rPr>
                <w:ins w:id="2259" w:author="SONY" w:date="2014-06-25T23:11:00Z"/>
                <w:rFonts w:ascii="Times New Roman" w:hAnsi="Times New Roman" w:cs="Times New Roman"/>
                <w:sz w:val="24"/>
                <w:szCs w:val="24"/>
              </w:rPr>
            </w:pPr>
            <w:ins w:id="2260" w:author="SONY" w:date="2014-06-25T23:11:00Z">
              <w:r w:rsidRPr="003A329E">
                <w:rPr>
                  <w:rFonts w:ascii="Times New Roman" w:hAnsi="Times New Roman" w:cs="Times New Roman"/>
                  <w:sz w:val="24"/>
                  <w:szCs w:val="24"/>
                </w:rPr>
                <w:t xml:space="preserve">System provide interface for edit </w:t>
              </w:r>
              <w:r>
                <w:rPr>
                  <w:rStyle w:val="words"/>
                  <w:rFonts w:ascii="Times" w:hAnsi="Times"/>
                  <w:sz w:val="24"/>
                  <w:szCs w:val="24"/>
                </w:rPr>
                <w:t>dentist</w:t>
              </w:r>
              <w:r w:rsidRPr="003A329E">
                <w:rPr>
                  <w:rFonts w:ascii="Times New Roman" w:hAnsi="Times New Roman" w:cs="Times New Roman"/>
                  <w:sz w:val="24"/>
                  <w:szCs w:val="24"/>
                </w:rPr>
                <w:t xml:space="preserve"> s’ information </w:t>
              </w:r>
            </w:ins>
          </w:p>
          <w:p w14:paraId="053DB591" w14:textId="77777777" w:rsidR="001E452D" w:rsidRPr="00097381" w:rsidRDefault="001E452D" w:rsidP="001E452D">
            <w:pPr>
              <w:pStyle w:val="ListParagraph"/>
              <w:numPr>
                <w:ilvl w:val="0"/>
                <w:numId w:val="35"/>
              </w:numPr>
              <w:rPr>
                <w:ins w:id="2261" w:author="SONY" w:date="2014-06-25T23:11:00Z"/>
                <w:rFonts w:ascii="Times New Roman" w:hAnsi="Times New Roman" w:cs="Times New Roman"/>
                <w:sz w:val="24"/>
                <w:szCs w:val="24"/>
              </w:rPr>
            </w:pPr>
            <w:ins w:id="2262" w:author="SONY" w:date="2014-06-25T23:11:00Z">
              <w:r w:rsidRPr="00097381">
                <w:rPr>
                  <w:rFonts w:ascii="Times New Roman" w:hAnsi="Times New Roman" w:cs="Times New Roman"/>
                  <w:sz w:val="24"/>
                  <w:szCs w:val="24"/>
                </w:rPr>
                <w:t xml:space="preserve">Officer inputs </w:t>
              </w:r>
              <w:r>
                <w:rPr>
                  <w:rFonts w:ascii="Times New Roman" w:hAnsi="Times New Roman" w:cs="Times New Roman"/>
                  <w:sz w:val="24"/>
                  <w:szCs w:val="24"/>
                </w:rPr>
                <w:t>data which needs to edit such as</w:t>
              </w:r>
              <w:r w:rsidRPr="00097381">
                <w:rPr>
                  <w:rFonts w:ascii="Times New Roman" w:hAnsi="Times New Roman" w:cs="Times New Roman"/>
                  <w:sz w:val="24"/>
                  <w:szCs w:val="24"/>
                </w:rPr>
                <w:t xml:space="preserve"> password, </w:t>
              </w:r>
              <w:proofErr w:type="spellStart"/>
              <w:r w:rsidRPr="00097381">
                <w:rPr>
                  <w:rFonts w:ascii="Times New Roman" w:hAnsi="Times New Roman" w:cs="Times New Roman"/>
                  <w:sz w:val="24"/>
                  <w:szCs w:val="24"/>
                </w:rPr>
                <w:t>firstname</w:t>
              </w:r>
              <w:proofErr w:type="spellEnd"/>
              <w:r w:rsidRPr="00097381">
                <w:rPr>
                  <w:rFonts w:ascii="Times New Roman" w:hAnsi="Times New Roman" w:cs="Times New Roman"/>
                  <w:sz w:val="24"/>
                  <w:szCs w:val="24"/>
                </w:rPr>
                <w:t xml:space="preserve">, </w:t>
              </w:r>
              <w:proofErr w:type="spellStart"/>
              <w:r w:rsidRPr="00097381">
                <w:rPr>
                  <w:rFonts w:ascii="Times New Roman" w:hAnsi="Times New Roman" w:cs="Times New Roman"/>
                  <w:sz w:val="24"/>
                  <w:szCs w:val="24"/>
                </w:rPr>
                <w:t>lastname</w:t>
              </w:r>
              <w:proofErr w:type="spellEnd"/>
              <w:r w:rsidRPr="00097381">
                <w:rPr>
                  <w:rFonts w:ascii="Times New Roman" w:hAnsi="Times New Roman" w:cs="Times New Roman"/>
                  <w:sz w:val="24"/>
                  <w:szCs w:val="24"/>
                </w:rPr>
                <w:t>, age, gender, address, phone number, and email address of patient</w:t>
              </w:r>
            </w:ins>
          </w:p>
          <w:p w14:paraId="2B6B35E6" w14:textId="77777777" w:rsidR="001E452D" w:rsidRPr="00097381" w:rsidRDefault="001E452D" w:rsidP="001E452D">
            <w:pPr>
              <w:pStyle w:val="ListParagraph"/>
              <w:numPr>
                <w:ilvl w:val="0"/>
                <w:numId w:val="35"/>
              </w:numPr>
              <w:rPr>
                <w:ins w:id="2263" w:author="SONY" w:date="2014-06-25T23:11:00Z"/>
                <w:rFonts w:ascii="Times New Roman" w:hAnsi="Times New Roman" w:cs="Times New Roman"/>
                <w:sz w:val="24"/>
                <w:szCs w:val="24"/>
              </w:rPr>
            </w:pPr>
            <w:ins w:id="2264" w:author="SONY" w:date="2014-06-25T23:11:00Z">
              <w:r w:rsidRPr="00097381">
                <w:rPr>
                  <w:rFonts w:ascii="Times New Roman" w:hAnsi="Times New Roman" w:cs="Times New Roman"/>
                  <w:sz w:val="24"/>
                  <w:szCs w:val="24"/>
                </w:rPr>
                <w:t>Officer press submit button</w:t>
              </w:r>
            </w:ins>
          </w:p>
          <w:p w14:paraId="4AFF7133" w14:textId="77777777" w:rsidR="001E452D" w:rsidRPr="00097381" w:rsidRDefault="001E452D" w:rsidP="001E452D">
            <w:pPr>
              <w:pStyle w:val="ListParagraph"/>
              <w:numPr>
                <w:ilvl w:val="0"/>
                <w:numId w:val="35"/>
              </w:numPr>
              <w:rPr>
                <w:ins w:id="2265" w:author="SONY" w:date="2014-06-25T23:11:00Z"/>
                <w:rFonts w:ascii="Times New Roman" w:hAnsi="Times New Roman" w:cs="Times New Roman"/>
                <w:sz w:val="24"/>
                <w:szCs w:val="24"/>
              </w:rPr>
            </w:pPr>
            <w:ins w:id="2266" w:author="SONY" w:date="2014-06-25T23:11:00Z">
              <w:r w:rsidRPr="00097381">
                <w:rPr>
                  <w:rFonts w:ascii="Times New Roman" w:hAnsi="Times New Roman" w:cs="Times New Roman"/>
                  <w:sz w:val="24"/>
                  <w:szCs w:val="24"/>
                </w:rPr>
                <w:t xml:space="preserve">System </w:t>
              </w:r>
              <w:r>
                <w:rPr>
                  <w:rFonts w:ascii="Times New Roman" w:hAnsi="Times New Roman" w:cs="Times New Roman"/>
                  <w:sz w:val="24"/>
                  <w:szCs w:val="24"/>
                </w:rPr>
                <w:t>update</w:t>
              </w:r>
              <w:r w:rsidRPr="00097381">
                <w:rPr>
                  <w:rFonts w:ascii="Times New Roman" w:hAnsi="Times New Roman" w:cs="Times New Roman"/>
                  <w:sz w:val="24"/>
                  <w:szCs w:val="24"/>
                </w:rPr>
                <w:t xml:space="preserve"> new </w:t>
              </w:r>
              <w:r>
                <w:rPr>
                  <w:rStyle w:val="words"/>
                  <w:rFonts w:ascii="Times" w:hAnsi="Times"/>
                  <w:sz w:val="24"/>
                  <w:szCs w:val="24"/>
                </w:rPr>
                <w:t>dentist</w:t>
              </w:r>
              <w:r w:rsidRPr="00097381">
                <w:rPr>
                  <w:rFonts w:ascii="Times New Roman" w:hAnsi="Times New Roman" w:cs="Times New Roman"/>
                  <w:sz w:val="24"/>
                  <w:szCs w:val="24"/>
                </w:rPr>
                <w:t xml:space="preserve"> </w:t>
              </w:r>
              <w:r>
                <w:rPr>
                  <w:rFonts w:ascii="Times New Roman" w:hAnsi="Times New Roman" w:cs="Times New Roman"/>
                  <w:sz w:val="24"/>
                  <w:szCs w:val="24"/>
                </w:rPr>
                <w:t xml:space="preserve">data </w:t>
              </w:r>
              <w:r w:rsidRPr="00097381">
                <w:rPr>
                  <w:rFonts w:ascii="Times New Roman" w:hAnsi="Times New Roman" w:cs="Times New Roman"/>
                  <w:sz w:val="24"/>
                  <w:szCs w:val="24"/>
                </w:rPr>
                <w:t xml:space="preserve">to </w:t>
              </w:r>
              <w:r>
                <w:rPr>
                  <w:rFonts w:ascii="Times New Roman" w:hAnsi="Times New Roman" w:cs="Times New Roman"/>
                  <w:sz w:val="24"/>
                  <w:szCs w:val="24"/>
                </w:rPr>
                <w:t xml:space="preserve">clinic </w:t>
              </w:r>
              <w:proofErr w:type="spellStart"/>
              <w:r>
                <w:rPr>
                  <w:rFonts w:ascii="Times New Roman" w:hAnsi="Times New Roman" w:cs="Times New Roman"/>
                  <w:sz w:val="24"/>
                  <w:szCs w:val="24"/>
                </w:rPr>
                <w:t>users</w:t>
              </w:r>
              <w:r w:rsidRPr="00097381">
                <w:rPr>
                  <w:rFonts w:ascii="Times New Roman" w:hAnsi="Times New Roman" w:cs="Times New Roman"/>
                  <w:sz w:val="24"/>
                  <w:szCs w:val="24"/>
                </w:rPr>
                <w:t>s</w:t>
              </w:r>
              <w:proofErr w:type="spellEnd"/>
              <w:r w:rsidRPr="00097381">
                <w:rPr>
                  <w:rFonts w:ascii="Times New Roman" w:hAnsi="Times New Roman" w:cs="Times New Roman"/>
                  <w:sz w:val="24"/>
                  <w:szCs w:val="24"/>
                </w:rPr>
                <w:t>’ table in the database</w:t>
              </w:r>
            </w:ins>
          </w:p>
          <w:p w14:paraId="44A697A8" w14:textId="77777777" w:rsidR="001E452D" w:rsidRPr="00097381" w:rsidRDefault="001E452D" w:rsidP="001E452D">
            <w:pPr>
              <w:pStyle w:val="ListParagraph"/>
              <w:numPr>
                <w:ilvl w:val="0"/>
                <w:numId w:val="35"/>
              </w:numPr>
              <w:rPr>
                <w:ins w:id="2267" w:author="SONY" w:date="2014-06-25T23:11:00Z"/>
                <w:rFonts w:ascii="Times New Roman" w:hAnsi="Times New Roman" w:cs="Times New Roman"/>
                <w:sz w:val="24"/>
                <w:szCs w:val="24"/>
              </w:rPr>
            </w:pPr>
            <w:ins w:id="2268" w:author="SONY" w:date="2014-06-25T23:11:00Z">
              <w:r w:rsidRPr="00097381">
                <w:rPr>
                  <w:rFonts w:ascii="Times New Roman" w:hAnsi="Times New Roman" w:cs="Times New Roman"/>
                  <w:sz w:val="24"/>
                  <w:szCs w:val="24"/>
                </w:rPr>
                <w:t xml:space="preserve">System query data from </w:t>
              </w:r>
              <w:r>
                <w:rPr>
                  <w:rFonts w:ascii="Times New Roman" w:hAnsi="Times New Roman" w:cs="Times New Roman"/>
                  <w:sz w:val="24"/>
                  <w:szCs w:val="24"/>
                </w:rPr>
                <w:t>clinic user</w:t>
              </w:r>
              <w:r w:rsidRPr="00097381">
                <w:rPr>
                  <w:rFonts w:ascii="Times New Roman" w:hAnsi="Times New Roman" w:cs="Times New Roman"/>
                  <w:sz w:val="24"/>
                  <w:szCs w:val="24"/>
                </w:rPr>
                <w:t>s’ table in the database</w:t>
              </w:r>
            </w:ins>
          </w:p>
          <w:p w14:paraId="4614D19C" w14:textId="77777777" w:rsidR="001E452D" w:rsidRPr="00097381" w:rsidRDefault="001E452D" w:rsidP="001E452D">
            <w:pPr>
              <w:pStyle w:val="ListParagraph"/>
              <w:numPr>
                <w:ilvl w:val="0"/>
                <w:numId w:val="35"/>
              </w:numPr>
              <w:rPr>
                <w:ins w:id="2269" w:author="SONY" w:date="2014-06-25T23:11:00Z"/>
                <w:rFonts w:ascii="Times New Roman" w:hAnsi="Times New Roman" w:cs="Times New Roman"/>
                <w:sz w:val="24"/>
                <w:szCs w:val="24"/>
              </w:rPr>
            </w:pPr>
            <w:ins w:id="2270" w:author="SONY" w:date="2014-06-25T23:11:00Z">
              <w:r w:rsidRPr="00097381">
                <w:rPr>
                  <w:rFonts w:ascii="Times New Roman" w:hAnsi="Times New Roman" w:cs="Times New Roman"/>
                  <w:sz w:val="24"/>
                  <w:szCs w:val="32"/>
                </w:rPr>
                <w:t xml:space="preserve">System provide interface for show list of </w:t>
              </w:r>
              <w:r>
                <w:rPr>
                  <w:rStyle w:val="words"/>
                  <w:rFonts w:ascii="Times" w:hAnsi="Times"/>
                  <w:sz w:val="24"/>
                  <w:szCs w:val="24"/>
                </w:rPr>
                <w:t>dentist</w:t>
              </w:r>
            </w:ins>
          </w:p>
        </w:tc>
      </w:tr>
      <w:tr w:rsidR="001E452D" w:rsidRPr="006D470A" w14:paraId="33A66582" w14:textId="77777777" w:rsidTr="00FE6002">
        <w:trPr>
          <w:trHeight w:val="552"/>
          <w:jc w:val="center"/>
          <w:ins w:id="2271" w:author="SONY" w:date="2014-06-25T23:11:00Z"/>
          <w:trPrChange w:id="2272" w:author="SONY" w:date="2014-06-25T23:48:00Z">
            <w:trPr>
              <w:trHeight w:val="552"/>
            </w:trPr>
          </w:trPrChange>
        </w:trPr>
        <w:tc>
          <w:tcPr>
            <w:tcW w:w="2584" w:type="dxa"/>
            <w:tcPrChange w:id="2273" w:author="SONY" w:date="2014-06-25T23:48:00Z">
              <w:tcPr>
                <w:tcW w:w="2584" w:type="dxa"/>
              </w:tcPr>
            </w:tcPrChange>
          </w:tcPr>
          <w:p w14:paraId="2DACC5B1" w14:textId="77777777" w:rsidR="001E452D" w:rsidRPr="006D470A" w:rsidRDefault="001E452D" w:rsidP="00735B35">
            <w:pPr>
              <w:jc w:val="right"/>
              <w:rPr>
                <w:ins w:id="2274" w:author="SONY" w:date="2014-06-25T23:11:00Z"/>
                <w:rFonts w:ascii="Times New Roman" w:hAnsi="Times New Roman" w:cs="Times New Roman"/>
                <w:b/>
                <w:sz w:val="24"/>
                <w:szCs w:val="24"/>
              </w:rPr>
            </w:pPr>
            <w:ins w:id="2275" w:author="SONY" w:date="2014-06-25T23:11:00Z">
              <w:r w:rsidRPr="006D470A">
                <w:rPr>
                  <w:rFonts w:ascii="Times New Roman" w:hAnsi="Times New Roman" w:cs="Times New Roman"/>
                  <w:b/>
                  <w:sz w:val="24"/>
                  <w:szCs w:val="24"/>
                </w:rPr>
                <w:t>Alternative Flows:</w:t>
              </w:r>
            </w:ins>
          </w:p>
        </w:tc>
        <w:tc>
          <w:tcPr>
            <w:tcW w:w="8004" w:type="dxa"/>
            <w:gridSpan w:val="3"/>
            <w:tcPrChange w:id="2276" w:author="SONY" w:date="2014-06-25T23:48:00Z">
              <w:tcPr>
                <w:tcW w:w="8004" w:type="dxa"/>
                <w:gridSpan w:val="3"/>
              </w:tcPr>
            </w:tcPrChange>
          </w:tcPr>
          <w:p w14:paraId="5828E0F4" w14:textId="77777777" w:rsidR="001E452D" w:rsidRDefault="001E452D" w:rsidP="00735B35">
            <w:pPr>
              <w:rPr>
                <w:ins w:id="2277" w:author="SONY" w:date="2014-06-25T23:11:00Z"/>
                <w:rFonts w:ascii="Times New Roman" w:hAnsi="Times New Roman" w:cs="Times New Roman"/>
                <w:sz w:val="24"/>
                <w:szCs w:val="24"/>
              </w:rPr>
            </w:pPr>
            <w:ins w:id="2278" w:author="SONY" w:date="2014-06-25T23:11:00Z">
              <w:r>
                <w:rPr>
                  <w:rFonts w:ascii="Times New Roman" w:hAnsi="Times New Roman" w:cs="Times New Roman"/>
                  <w:sz w:val="24"/>
                  <w:szCs w:val="24"/>
                </w:rPr>
                <w:t>4a. Officer press submit button and all inputs are not fill</w:t>
              </w:r>
            </w:ins>
          </w:p>
          <w:p w14:paraId="334ADFAF" w14:textId="77777777" w:rsidR="001E452D" w:rsidRPr="008235C9" w:rsidRDefault="001E452D" w:rsidP="001E452D">
            <w:pPr>
              <w:pStyle w:val="ListParagraph"/>
              <w:numPr>
                <w:ilvl w:val="0"/>
                <w:numId w:val="33"/>
              </w:numPr>
              <w:rPr>
                <w:ins w:id="2279" w:author="SONY" w:date="2014-06-25T23:11:00Z"/>
                <w:rFonts w:ascii="Times New Roman" w:hAnsi="Times New Roman" w:cs="Times New Roman"/>
                <w:sz w:val="24"/>
                <w:szCs w:val="24"/>
              </w:rPr>
            </w:pPr>
            <w:ins w:id="2280" w:author="SONY" w:date="2014-06-25T23:11:00Z">
              <w:r w:rsidRPr="008235C9">
                <w:rPr>
                  <w:rFonts w:ascii="Times New Roman" w:hAnsi="Times New Roman" w:cs="Times New Roman"/>
                  <w:sz w:val="24"/>
                  <w:szCs w:val="24"/>
                </w:rPr>
                <w:t>System show error message “Please fill out this field” for any field that require to not empty</w:t>
              </w:r>
            </w:ins>
          </w:p>
          <w:p w14:paraId="5A741DC1" w14:textId="77777777" w:rsidR="001E452D" w:rsidRPr="00097381" w:rsidRDefault="001E452D" w:rsidP="001E452D">
            <w:pPr>
              <w:pStyle w:val="ListParagraph"/>
              <w:numPr>
                <w:ilvl w:val="0"/>
                <w:numId w:val="33"/>
              </w:numPr>
              <w:rPr>
                <w:ins w:id="2281" w:author="SONY" w:date="2014-06-25T23:11:00Z"/>
                <w:rFonts w:ascii="Times New Roman" w:hAnsi="Times New Roman" w:cs="Times New Roman"/>
                <w:sz w:val="24"/>
                <w:szCs w:val="24"/>
              </w:rPr>
            </w:pPr>
            <w:ins w:id="2282" w:author="SONY" w:date="2014-06-25T23:11:00Z">
              <w:r>
                <w:rPr>
                  <w:rFonts w:ascii="Times New Roman" w:hAnsi="Times New Roman" w:cs="Times New Roman"/>
                  <w:sz w:val="24"/>
                  <w:szCs w:val="24"/>
                </w:rPr>
                <w:t>Go back to normal flow 3</w:t>
              </w:r>
            </w:ins>
          </w:p>
        </w:tc>
      </w:tr>
      <w:tr w:rsidR="001E452D" w:rsidRPr="006D470A" w14:paraId="29F1B366" w14:textId="77777777" w:rsidTr="00FE6002">
        <w:trPr>
          <w:trHeight w:val="477"/>
          <w:jc w:val="center"/>
          <w:ins w:id="2283" w:author="SONY" w:date="2014-06-25T23:11:00Z"/>
          <w:trPrChange w:id="2284" w:author="SONY" w:date="2014-06-25T23:48:00Z">
            <w:trPr>
              <w:trHeight w:val="477"/>
            </w:trPr>
          </w:trPrChange>
        </w:trPr>
        <w:tc>
          <w:tcPr>
            <w:tcW w:w="2584" w:type="dxa"/>
            <w:tcPrChange w:id="2285" w:author="SONY" w:date="2014-06-25T23:48:00Z">
              <w:tcPr>
                <w:tcW w:w="2584" w:type="dxa"/>
              </w:tcPr>
            </w:tcPrChange>
          </w:tcPr>
          <w:p w14:paraId="1190F163" w14:textId="77777777" w:rsidR="001E452D" w:rsidRPr="006D470A" w:rsidRDefault="001E452D" w:rsidP="00735B35">
            <w:pPr>
              <w:jc w:val="right"/>
              <w:rPr>
                <w:ins w:id="2286" w:author="SONY" w:date="2014-06-25T23:11:00Z"/>
                <w:rFonts w:ascii="Times New Roman" w:hAnsi="Times New Roman" w:cs="Times New Roman"/>
                <w:b/>
                <w:sz w:val="24"/>
                <w:szCs w:val="24"/>
              </w:rPr>
            </w:pPr>
            <w:ins w:id="2287" w:author="SONY" w:date="2014-06-25T23:11:00Z">
              <w:r w:rsidRPr="006D470A">
                <w:rPr>
                  <w:rFonts w:ascii="Times New Roman" w:hAnsi="Times New Roman" w:cs="Times New Roman"/>
                  <w:b/>
                  <w:sz w:val="24"/>
                  <w:szCs w:val="24"/>
                </w:rPr>
                <w:t>Exceptions:</w:t>
              </w:r>
            </w:ins>
          </w:p>
        </w:tc>
        <w:tc>
          <w:tcPr>
            <w:tcW w:w="8004" w:type="dxa"/>
            <w:gridSpan w:val="3"/>
            <w:tcPrChange w:id="2288" w:author="SONY" w:date="2014-06-25T23:48:00Z">
              <w:tcPr>
                <w:tcW w:w="8004" w:type="dxa"/>
                <w:gridSpan w:val="3"/>
              </w:tcPr>
            </w:tcPrChange>
          </w:tcPr>
          <w:p w14:paraId="00892F8C" w14:textId="77777777" w:rsidR="001E452D" w:rsidRPr="006D470A" w:rsidRDefault="001E452D" w:rsidP="00735B35">
            <w:pPr>
              <w:rPr>
                <w:ins w:id="2289" w:author="SONY" w:date="2014-06-25T23:11:00Z"/>
                <w:rFonts w:ascii="Times New Roman" w:hAnsi="Times New Roman" w:cs="Times New Roman"/>
                <w:sz w:val="24"/>
                <w:szCs w:val="24"/>
              </w:rPr>
            </w:pPr>
            <w:ins w:id="2290" w:author="SONY" w:date="2014-06-25T23:11: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1E452D" w:rsidRPr="006D470A" w14:paraId="051A28C1" w14:textId="77777777" w:rsidTr="00FE6002">
        <w:trPr>
          <w:trHeight w:val="396"/>
          <w:jc w:val="center"/>
          <w:ins w:id="2291" w:author="SONY" w:date="2014-06-25T23:11:00Z"/>
          <w:trPrChange w:id="2292" w:author="SONY" w:date="2014-06-25T23:48:00Z">
            <w:trPr>
              <w:trHeight w:val="396"/>
            </w:trPr>
          </w:trPrChange>
        </w:trPr>
        <w:tc>
          <w:tcPr>
            <w:tcW w:w="2584" w:type="dxa"/>
            <w:tcPrChange w:id="2293" w:author="SONY" w:date="2014-06-25T23:48:00Z">
              <w:tcPr>
                <w:tcW w:w="2584" w:type="dxa"/>
              </w:tcPr>
            </w:tcPrChange>
          </w:tcPr>
          <w:p w14:paraId="387C29F8" w14:textId="77777777" w:rsidR="001E452D" w:rsidRPr="006D470A" w:rsidRDefault="001E452D" w:rsidP="00735B35">
            <w:pPr>
              <w:jc w:val="right"/>
              <w:rPr>
                <w:ins w:id="2294" w:author="SONY" w:date="2014-06-25T23:11:00Z"/>
                <w:rFonts w:ascii="Times New Roman" w:hAnsi="Times New Roman" w:cs="Times New Roman"/>
                <w:b/>
                <w:sz w:val="24"/>
                <w:szCs w:val="24"/>
              </w:rPr>
            </w:pPr>
            <w:ins w:id="2295" w:author="SONY" w:date="2014-06-25T23:11:00Z">
              <w:r w:rsidRPr="006D470A">
                <w:rPr>
                  <w:rFonts w:ascii="Times New Roman" w:hAnsi="Times New Roman" w:cs="Times New Roman"/>
                  <w:b/>
                  <w:sz w:val="24"/>
                  <w:szCs w:val="24"/>
                </w:rPr>
                <w:t>Includes:</w:t>
              </w:r>
            </w:ins>
          </w:p>
        </w:tc>
        <w:tc>
          <w:tcPr>
            <w:tcW w:w="8004" w:type="dxa"/>
            <w:gridSpan w:val="3"/>
            <w:tcPrChange w:id="2296" w:author="SONY" w:date="2014-06-25T23:48:00Z">
              <w:tcPr>
                <w:tcW w:w="8004" w:type="dxa"/>
                <w:gridSpan w:val="3"/>
              </w:tcPr>
            </w:tcPrChange>
          </w:tcPr>
          <w:p w14:paraId="0E62F33D" w14:textId="77777777" w:rsidR="001E452D" w:rsidRPr="006D470A" w:rsidRDefault="001E452D" w:rsidP="00735B35">
            <w:pPr>
              <w:rPr>
                <w:ins w:id="2297" w:author="SONY" w:date="2014-06-25T23:11:00Z"/>
                <w:rFonts w:ascii="Times New Roman" w:hAnsi="Times New Roman" w:cs="Times New Roman"/>
                <w:sz w:val="24"/>
                <w:szCs w:val="24"/>
              </w:rPr>
            </w:pPr>
            <w:ins w:id="2298" w:author="SONY" w:date="2014-06-25T23:11:00Z">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1E452D" w:rsidRPr="006D470A" w14:paraId="79367827" w14:textId="77777777" w:rsidTr="00FE6002">
        <w:trPr>
          <w:trHeight w:val="462"/>
          <w:jc w:val="center"/>
          <w:ins w:id="2299" w:author="SONY" w:date="2014-06-25T23:11:00Z"/>
          <w:trPrChange w:id="2300" w:author="SONY" w:date="2014-06-25T23:48:00Z">
            <w:trPr>
              <w:trHeight w:val="462"/>
            </w:trPr>
          </w:trPrChange>
        </w:trPr>
        <w:tc>
          <w:tcPr>
            <w:tcW w:w="2584" w:type="dxa"/>
            <w:tcPrChange w:id="2301" w:author="SONY" w:date="2014-06-25T23:48:00Z">
              <w:tcPr>
                <w:tcW w:w="2584" w:type="dxa"/>
              </w:tcPr>
            </w:tcPrChange>
          </w:tcPr>
          <w:p w14:paraId="579A336D" w14:textId="77777777" w:rsidR="001E452D" w:rsidRPr="006D470A" w:rsidRDefault="001E452D" w:rsidP="00735B35">
            <w:pPr>
              <w:jc w:val="right"/>
              <w:rPr>
                <w:ins w:id="2302" w:author="SONY" w:date="2014-06-25T23:11:00Z"/>
                <w:rFonts w:ascii="Times New Roman" w:hAnsi="Times New Roman" w:cs="Times New Roman"/>
                <w:b/>
                <w:sz w:val="24"/>
                <w:szCs w:val="24"/>
              </w:rPr>
            </w:pPr>
            <w:ins w:id="2303" w:author="SONY" w:date="2014-06-25T23:11:00Z">
              <w:r w:rsidRPr="006D470A">
                <w:rPr>
                  <w:rFonts w:ascii="Times New Roman" w:hAnsi="Times New Roman" w:cs="Times New Roman"/>
                  <w:b/>
                  <w:sz w:val="24"/>
                  <w:szCs w:val="24"/>
                </w:rPr>
                <w:t>Frequency of Use:</w:t>
              </w:r>
            </w:ins>
          </w:p>
        </w:tc>
        <w:tc>
          <w:tcPr>
            <w:tcW w:w="8004" w:type="dxa"/>
            <w:gridSpan w:val="3"/>
            <w:tcPrChange w:id="2304" w:author="SONY" w:date="2014-06-25T23:48:00Z">
              <w:tcPr>
                <w:tcW w:w="8004" w:type="dxa"/>
                <w:gridSpan w:val="3"/>
              </w:tcPr>
            </w:tcPrChange>
          </w:tcPr>
          <w:p w14:paraId="51B3C918" w14:textId="77777777" w:rsidR="001E452D" w:rsidRPr="006D470A" w:rsidRDefault="001E452D" w:rsidP="00735B35">
            <w:pPr>
              <w:rPr>
                <w:ins w:id="2305" w:author="SONY" w:date="2014-06-25T23:11:00Z"/>
                <w:rFonts w:ascii="Times New Roman" w:hAnsi="Times New Roman" w:cs="Times New Roman"/>
                <w:sz w:val="24"/>
                <w:szCs w:val="24"/>
              </w:rPr>
            </w:pPr>
            <w:ins w:id="2306" w:author="SONY" w:date="2014-06-25T23:11:00Z">
              <w:r w:rsidRPr="006D470A">
                <w:rPr>
                  <w:rFonts w:ascii="Times New Roman" w:hAnsi="Times New Roman" w:cs="Times New Roman"/>
                  <w:sz w:val="24"/>
                  <w:szCs w:val="24"/>
                </w:rPr>
                <w:t>On demand</w:t>
              </w:r>
            </w:ins>
          </w:p>
        </w:tc>
      </w:tr>
      <w:tr w:rsidR="001E452D" w:rsidRPr="006D470A" w14:paraId="1AE4CB05" w14:textId="77777777" w:rsidTr="00FE6002">
        <w:trPr>
          <w:trHeight w:val="477"/>
          <w:jc w:val="center"/>
          <w:ins w:id="2307" w:author="SONY" w:date="2014-06-25T23:11:00Z"/>
          <w:trPrChange w:id="2308" w:author="SONY" w:date="2014-06-25T23:48:00Z">
            <w:trPr>
              <w:trHeight w:val="477"/>
            </w:trPr>
          </w:trPrChange>
        </w:trPr>
        <w:tc>
          <w:tcPr>
            <w:tcW w:w="2584" w:type="dxa"/>
            <w:tcPrChange w:id="2309" w:author="SONY" w:date="2014-06-25T23:48:00Z">
              <w:tcPr>
                <w:tcW w:w="2584" w:type="dxa"/>
              </w:tcPr>
            </w:tcPrChange>
          </w:tcPr>
          <w:p w14:paraId="39AC7996" w14:textId="77777777" w:rsidR="001E452D" w:rsidRPr="006D470A" w:rsidRDefault="001E452D" w:rsidP="00735B35">
            <w:pPr>
              <w:jc w:val="right"/>
              <w:rPr>
                <w:ins w:id="2310" w:author="SONY" w:date="2014-06-25T23:11:00Z"/>
                <w:rFonts w:ascii="Times New Roman" w:hAnsi="Times New Roman" w:cs="Times New Roman"/>
                <w:b/>
                <w:sz w:val="24"/>
                <w:szCs w:val="24"/>
              </w:rPr>
            </w:pPr>
            <w:ins w:id="2311" w:author="SONY" w:date="2014-06-25T23:11:00Z">
              <w:r w:rsidRPr="006D470A">
                <w:rPr>
                  <w:rFonts w:ascii="Times New Roman" w:hAnsi="Times New Roman" w:cs="Times New Roman"/>
                  <w:b/>
                  <w:sz w:val="24"/>
                  <w:szCs w:val="24"/>
                </w:rPr>
                <w:t>Special Requirements:</w:t>
              </w:r>
            </w:ins>
          </w:p>
        </w:tc>
        <w:tc>
          <w:tcPr>
            <w:tcW w:w="8004" w:type="dxa"/>
            <w:gridSpan w:val="3"/>
            <w:tcPrChange w:id="2312" w:author="SONY" w:date="2014-06-25T23:48:00Z">
              <w:tcPr>
                <w:tcW w:w="8004" w:type="dxa"/>
                <w:gridSpan w:val="3"/>
              </w:tcPr>
            </w:tcPrChange>
          </w:tcPr>
          <w:p w14:paraId="28C14E47" w14:textId="77777777" w:rsidR="001E452D" w:rsidRPr="006D470A" w:rsidRDefault="001E452D" w:rsidP="00735B35">
            <w:pPr>
              <w:rPr>
                <w:ins w:id="2313" w:author="SONY" w:date="2014-06-25T23:11:00Z"/>
                <w:rFonts w:ascii="Times New Roman" w:hAnsi="Times New Roman" w:cs="Times New Roman"/>
                <w:sz w:val="24"/>
                <w:szCs w:val="24"/>
              </w:rPr>
            </w:pPr>
            <w:ins w:id="2314" w:author="SONY" w:date="2014-06-25T23:11:00Z">
              <w:r w:rsidRPr="006D470A">
                <w:rPr>
                  <w:rFonts w:ascii="Times New Roman" w:hAnsi="Times New Roman" w:cs="Times New Roman"/>
                  <w:sz w:val="24"/>
                  <w:szCs w:val="24"/>
                </w:rPr>
                <w:t>N/A</w:t>
              </w:r>
            </w:ins>
          </w:p>
        </w:tc>
      </w:tr>
      <w:tr w:rsidR="001E452D" w:rsidRPr="006D470A" w14:paraId="2D39E673" w14:textId="77777777" w:rsidTr="00FE6002">
        <w:trPr>
          <w:trHeight w:val="592"/>
          <w:jc w:val="center"/>
          <w:ins w:id="2315" w:author="SONY" w:date="2014-06-25T23:11:00Z"/>
          <w:trPrChange w:id="2316" w:author="SONY" w:date="2014-06-25T23:48:00Z">
            <w:trPr>
              <w:trHeight w:val="592"/>
            </w:trPr>
          </w:trPrChange>
        </w:trPr>
        <w:tc>
          <w:tcPr>
            <w:tcW w:w="2584" w:type="dxa"/>
            <w:tcPrChange w:id="2317" w:author="SONY" w:date="2014-06-25T23:48:00Z">
              <w:tcPr>
                <w:tcW w:w="2584" w:type="dxa"/>
              </w:tcPr>
            </w:tcPrChange>
          </w:tcPr>
          <w:p w14:paraId="564D2E65" w14:textId="77777777" w:rsidR="001E452D" w:rsidRPr="006D470A" w:rsidRDefault="001E452D" w:rsidP="00735B35">
            <w:pPr>
              <w:jc w:val="right"/>
              <w:rPr>
                <w:ins w:id="2318" w:author="SONY" w:date="2014-06-25T23:11:00Z"/>
                <w:rFonts w:ascii="Times New Roman" w:hAnsi="Times New Roman" w:cs="Times New Roman"/>
                <w:b/>
                <w:sz w:val="24"/>
                <w:szCs w:val="24"/>
              </w:rPr>
            </w:pPr>
            <w:ins w:id="2319" w:author="SONY" w:date="2014-06-25T23:11:00Z">
              <w:r w:rsidRPr="006D470A">
                <w:rPr>
                  <w:rFonts w:ascii="Times New Roman" w:hAnsi="Times New Roman" w:cs="Times New Roman"/>
                  <w:b/>
                  <w:sz w:val="24"/>
                  <w:szCs w:val="24"/>
                </w:rPr>
                <w:t>Assumptions:</w:t>
              </w:r>
            </w:ins>
          </w:p>
        </w:tc>
        <w:tc>
          <w:tcPr>
            <w:tcW w:w="8004" w:type="dxa"/>
            <w:gridSpan w:val="3"/>
            <w:tcPrChange w:id="2320" w:author="SONY" w:date="2014-06-25T23:48:00Z">
              <w:tcPr>
                <w:tcW w:w="8004" w:type="dxa"/>
                <w:gridSpan w:val="3"/>
              </w:tcPr>
            </w:tcPrChange>
          </w:tcPr>
          <w:p w14:paraId="69F9BFA4" w14:textId="77777777" w:rsidR="001E452D" w:rsidRPr="006D470A" w:rsidRDefault="001E452D" w:rsidP="00735B35">
            <w:pPr>
              <w:rPr>
                <w:ins w:id="2321" w:author="SONY" w:date="2014-06-25T23:11:00Z"/>
                <w:rFonts w:ascii="Times New Roman" w:hAnsi="Times New Roman" w:cs="Times New Roman"/>
                <w:sz w:val="24"/>
                <w:szCs w:val="24"/>
              </w:rPr>
            </w:pPr>
            <w:ins w:id="2322" w:author="SONY" w:date="2014-06-25T23:11: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1E452D" w:rsidRPr="006D470A" w14:paraId="78F7014D" w14:textId="77777777" w:rsidTr="00FE6002">
        <w:trPr>
          <w:trHeight w:val="477"/>
          <w:jc w:val="center"/>
          <w:ins w:id="2323" w:author="SONY" w:date="2014-06-25T23:11:00Z"/>
          <w:trPrChange w:id="2324" w:author="SONY" w:date="2014-06-25T23:48:00Z">
            <w:trPr>
              <w:trHeight w:val="477"/>
            </w:trPr>
          </w:trPrChange>
        </w:trPr>
        <w:tc>
          <w:tcPr>
            <w:tcW w:w="2584" w:type="dxa"/>
            <w:tcPrChange w:id="2325" w:author="SONY" w:date="2014-06-25T23:48:00Z">
              <w:tcPr>
                <w:tcW w:w="2584" w:type="dxa"/>
              </w:tcPr>
            </w:tcPrChange>
          </w:tcPr>
          <w:p w14:paraId="214A8486" w14:textId="77777777" w:rsidR="001E452D" w:rsidRPr="006D470A" w:rsidRDefault="001E452D" w:rsidP="00735B35">
            <w:pPr>
              <w:jc w:val="right"/>
              <w:rPr>
                <w:ins w:id="2326" w:author="SONY" w:date="2014-06-25T23:11:00Z"/>
                <w:rFonts w:ascii="Times New Roman" w:hAnsi="Times New Roman" w:cs="Times New Roman"/>
                <w:b/>
                <w:sz w:val="24"/>
                <w:szCs w:val="24"/>
              </w:rPr>
            </w:pPr>
            <w:ins w:id="2327" w:author="SONY" w:date="2014-06-25T23:11:00Z">
              <w:r w:rsidRPr="006D470A">
                <w:rPr>
                  <w:rFonts w:ascii="Times New Roman" w:hAnsi="Times New Roman" w:cs="Times New Roman"/>
                  <w:b/>
                  <w:sz w:val="24"/>
                  <w:szCs w:val="24"/>
                </w:rPr>
                <w:t>Notes and Issues:</w:t>
              </w:r>
            </w:ins>
          </w:p>
        </w:tc>
        <w:tc>
          <w:tcPr>
            <w:tcW w:w="8004" w:type="dxa"/>
            <w:gridSpan w:val="3"/>
            <w:tcPrChange w:id="2328" w:author="SONY" w:date="2014-06-25T23:48:00Z">
              <w:tcPr>
                <w:tcW w:w="8004" w:type="dxa"/>
                <w:gridSpan w:val="3"/>
              </w:tcPr>
            </w:tcPrChange>
          </w:tcPr>
          <w:p w14:paraId="42CACBBE" w14:textId="77777777" w:rsidR="001E452D" w:rsidRPr="00CE4175" w:rsidRDefault="001E452D" w:rsidP="00735B35">
            <w:pPr>
              <w:rPr>
                <w:ins w:id="2329" w:author="SONY" w:date="2014-06-25T23:11:00Z"/>
                <w:rFonts w:ascii="Times New Roman" w:hAnsi="Times New Roman" w:cs="Times New Roman"/>
                <w:sz w:val="24"/>
                <w:szCs w:val="24"/>
                <w:cs/>
              </w:rPr>
            </w:pPr>
            <w:ins w:id="2330" w:author="SONY" w:date="2014-06-25T23:11:00Z">
              <w:r w:rsidRPr="006D470A">
                <w:rPr>
                  <w:rFonts w:ascii="Times New Roman" w:hAnsi="Times New Roman" w:cs="Times New Roman"/>
                  <w:sz w:val="24"/>
                  <w:szCs w:val="24"/>
                </w:rPr>
                <w:t>N/A</w:t>
              </w:r>
            </w:ins>
          </w:p>
        </w:tc>
      </w:tr>
    </w:tbl>
    <w:p w14:paraId="36F9D98A" w14:textId="77777777" w:rsidR="001E452D" w:rsidRDefault="001E452D" w:rsidP="001E452D">
      <w:pPr>
        <w:rPr>
          <w:ins w:id="2331" w:author="SONY" w:date="2014-06-25T23:48:00Z"/>
          <w:sz w:val="24"/>
          <w:szCs w:val="24"/>
        </w:rPr>
      </w:pPr>
    </w:p>
    <w:p w14:paraId="0AE67916" w14:textId="77777777" w:rsidR="00FE6002" w:rsidRDefault="00FE6002" w:rsidP="001E452D">
      <w:pPr>
        <w:rPr>
          <w:ins w:id="2332" w:author="SONY" w:date="2014-06-25T23:11:00Z"/>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2333"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2334">
          <w:tblGrid>
            <w:gridCol w:w="2584"/>
            <w:gridCol w:w="2329"/>
            <w:gridCol w:w="2348"/>
            <w:gridCol w:w="3327"/>
          </w:tblGrid>
        </w:tblGridChange>
      </w:tblGrid>
      <w:tr w:rsidR="001E452D" w:rsidRPr="006D470A" w14:paraId="61C64C77" w14:textId="77777777" w:rsidTr="00FE6002">
        <w:trPr>
          <w:trHeight w:val="254"/>
          <w:jc w:val="center"/>
          <w:ins w:id="2335" w:author="SONY" w:date="2014-06-25T23:11:00Z"/>
          <w:trPrChange w:id="2336" w:author="SONY" w:date="2014-06-25T23:48:00Z">
            <w:trPr>
              <w:trHeight w:val="254"/>
            </w:trPr>
          </w:trPrChange>
        </w:trPr>
        <w:tc>
          <w:tcPr>
            <w:tcW w:w="2584" w:type="dxa"/>
            <w:tcBorders>
              <w:top w:val="single" w:sz="12" w:space="0" w:color="auto"/>
              <w:bottom w:val="single" w:sz="6" w:space="0" w:color="auto"/>
            </w:tcBorders>
            <w:shd w:val="clear" w:color="auto" w:fill="F2F2F2"/>
            <w:tcPrChange w:id="2337" w:author="SONY" w:date="2014-06-25T23:48:00Z">
              <w:tcPr>
                <w:tcW w:w="2584" w:type="dxa"/>
                <w:tcBorders>
                  <w:top w:val="single" w:sz="12" w:space="0" w:color="auto"/>
                  <w:bottom w:val="single" w:sz="6" w:space="0" w:color="auto"/>
                </w:tcBorders>
                <w:shd w:val="clear" w:color="auto" w:fill="F2F2F2"/>
              </w:tcPr>
            </w:tcPrChange>
          </w:tcPr>
          <w:p w14:paraId="2A1B52A2" w14:textId="77777777" w:rsidR="001E452D" w:rsidRPr="006D470A" w:rsidRDefault="001E452D" w:rsidP="00735B35">
            <w:pPr>
              <w:jc w:val="right"/>
              <w:rPr>
                <w:ins w:id="2338" w:author="SONY" w:date="2014-06-25T23:11:00Z"/>
                <w:rFonts w:ascii="Times New Roman" w:hAnsi="Times New Roman" w:cs="Times New Roman"/>
                <w:b/>
                <w:sz w:val="24"/>
                <w:szCs w:val="24"/>
              </w:rPr>
            </w:pPr>
            <w:ins w:id="2339" w:author="SONY" w:date="2014-06-25T23:11:00Z">
              <w:r w:rsidRPr="006D470A">
                <w:rPr>
                  <w:rFonts w:ascii="Times New Roman" w:hAnsi="Times New Roman" w:cs="Times New Roman"/>
                  <w:b/>
                  <w:sz w:val="24"/>
                  <w:szCs w:val="24"/>
                </w:rPr>
                <w:lastRenderedPageBreak/>
                <w:t>Use Case ID:</w:t>
              </w:r>
            </w:ins>
          </w:p>
        </w:tc>
        <w:tc>
          <w:tcPr>
            <w:tcW w:w="8004" w:type="dxa"/>
            <w:gridSpan w:val="3"/>
            <w:tcBorders>
              <w:top w:val="single" w:sz="12" w:space="0" w:color="auto"/>
              <w:bottom w:val="single" w:sz="6" w:space="0" w:color="auto"/>
            </w:tcBorders>
            <w:shd w:val="clear" w:color="auto" w:fill="F2F2F2"/>
            <w:tcPrChange w:id="2340" w:author="SONY" w:date="2014-06-25T23:48:00Z">
              <w:tcPr>
                <w:tcW w:w="8004" w:type="dxa"/>
                <w:gridSpan w:val="3"/>
                <w:tcBorders>
                  <w:top w:val="single" w:sz="12" w:space="0" w:color="auto"/>
                  <w:bottom w:val="single" w:sz="6" w:space="0" w:color="auto"/>
                </w:tcBorders>
                <w:shd w:val="clear" w:color="auto" w:fill="F2F2F2"/>
              </w:tcPr>
            </w:tcPrChange>
          </w:tcPr>
          <w:p w14:paraId="753DDFF9" w14:textId="670E89B6" w:rsidR="001E452D" w:rsidRPr="006D470A" w:rsidRDefault="001E452D" w:rsidP="00735B35">
            <w:pPr>
              <w:rPr>
                <w:ins w:id="2341" w:author="SONY" w:date="2014-06-25T23:11:00Z"/>
                <w:rFonts w:ascii="Times New Roman" w:hAnsi="Times New Roman" w:cs="Times New Roman"/>
                <w:sz w:val="24"/>
                <w:szCs w:val="24"/>
              </w:rPr>
            </w:pPr>
            <w:ins w:id="2342" w:author="SONY" w:date="2014-06-25T23:11:00Z">
              <w:r>
                <w:rPr>
                  <w:rFonts w:ascii="Times New Roman" w:hAnsi="Times New Roman" w:cs="Times New Roman"/>
                  <w:sz w:val="24"/>
                  <w:szCs w:val="24"/>
                </w:rPr>
                <w:t>UC-</w:t>
              </w:r>
            </w:ins>
            <w:ins w:id="2343" w:author="SONY" w:date="2014-06-25T23:12:00Z">
              <w:r>
                <w:rPr>
                  <w:rFonts w:ascii="Times New Roman" w:hAnsi="Times New Roman" w:cs="Times New Roman"/>
                  <w:sz w:val="24"/>
                  <w:szCs w:val="24"/>
                </w:rPr>
                <w:t>14</w:t>
              </w:r>
            </w:ins>
          </w:p>
        </w:tc>
      </w:tr>
      <w:tr w:rsidR="001E452D" w:rsidRPr="006D470A" w14:paraId="425C3C54" w14:textId="77777777" w:rsidTr="00FE6002">
        <w:trPr>
          <w:trHeight w:val="462"/>
          <w:jc w:val="center"/>
          <w:ins w:id="2344" w:author="SONY" w:date="2014-06-25T23:11:00Z"/>
          <w:trPrChange w:id="2345" w:author="SONY" w:date="2014-06-25T23:48:00Z">
            <w:trPr>
              <w:trHeight w:val="462"/>
            </w:trPr>
          </w:trPrChange>
        </w:trPr>
        <w:tc>
          <w:tcPr>
            <w:tcW w:w="2584" w:type="dxa"/>
            <w:tcBorders>
              <w:top w:val="single" w:sz="6" w:space="0" w:color="auto"/>
              <w:bottom w:val="single" w:sz="6" w:space="0" w:color="auto"/>
            </w:tcBorders>
            <w:shd w:val="clear" w:color="auto" w:fill="F2F2F2"/>
            <w:tcPrChange w:id="2346" w:author="SONY" w:date="2014-06-25T23:48:00Z">
              <w:tcPr>
                <w:tcW w:w="2584" w:type="dxa"/>
                <w:tcBorders>
                  <w:top w:val="single" w:sz="6" w:space="0" w:color="auto"/>
                  <w:bottom w:val="single" w:sz="6" w:space="0" w:color="auto"/>
                </w:tcBorders>
                <w:shd w:val="clear" w:color="auto" w:fill="F2F2F2"/>
              </w:tcPr>
            </w:tcPrChange>
          </w:tcPr>
          <w:p w14:paraId="0F70588F" w14:textId="77777777" w:rsidR="001E452D" w:rsidRPr="006D470A" w:rsidRDefault="001E452D" w:rsidP="00735B35">
            <w:pPr>
              <w:jc w:val="right"/>
              <w:rPr>
                <w:ins w:id="2347" w:author="SONY" w:date="2014-06-25T23:11:00Z"/>
                <w:rFonts w:ascii="Times New Roman" w:hAnsi="Times New Roman" w:cs="Times New Roman"/>
                <w:b/>
                <w:sz w:val="24"/>
                <w:szCs w:val="24"/>
              </w:rPr>
            </w:pPr>
            <w:ins w:id="2348" w:author="SONY" w:date="2014-06-25T23:11: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2349" w:author="SONY" w:date="2014-06-25T23:48:00Z">
              <w:tcPr>
                <w:tcW w:w="8004" w:type="dxa"/>
                <w:gridSpan w:val="3"/>
                <w:tcBorders>
                  <w:top w:val="single" w:sz="6" w:space="0" w:color="auto"/>
                  <w:bottom w:val="single" w:sz="6" w:space="0" w:color="auto"/>
                </w:tcBorders>
                <w:shd w:val="clear" w:color="auto" w:fill="F2F2F2"/>
              </w:tcPr>
            </w:tcPrChange>
          </w:tcPr>
          <w:p w14:paraId="64022BEE" w14:textId="77777777" w:rsidR="001E452D" w:rsidRPr="006D470A" w:rsidRDefault="001E452D" w:rsidP="00735B35">
            <w:pPr>
              <w:pStyle w:val="Hints"/>
              <w:rPr>
                <w:ins w:id="2350" w:author="SONY" w:date="2014-06-25T23:11:00Z"/>
                <w:rFonts w:ascii="Times New Roman" w:hAnsi="Times New Roman"/>
                <w:color w:val="auto"/>
                <w:sz w:val="24"/>
                <w:szCs w:val="24"/>
              </w:rPr>
            </w:pPr>
            <w:ins w:id="2351" w:author="SONY" w:date="2014-06-25T23:11:00Z">
              <w:r>
                <w:rPr>
                  <w:rFonts w:ascii="Times New Roman" w:hAnsi="Times New Roman"/>
                  <w:color w:val="auto"/>
                  <w:sz w:val="24"/>
                  <w:szCs w:val="24"/>
                </w:rPr>
                <w:t xml:space="preserve">Delete </w:t>
              </w:r>
              <w:r w:rsidRPr="00E87C0A">
                <w:rPr>
                  <w:rStyle w:val="words"/>
                  <w:rFonts w:ascii="Times" w:hAnsi="Times"/>
                  <w:color w:val="auto"/>
                  <w:sz w:val="24"/>
                  <w:szCs w:val="24"/>
                </w:rPr>
                <w:t>dentist</w:t>
              </w:r>
              <w:r>
                <w:rPr>
                  <w:rFonts w:ascii="Times New Roman" w:hAnsi="Times New Roman"/>
                  <w:color w:val="auto"/>
                  <w:sz w:val="24"/>
                  <w:szCs w:val="24"/>
                </w:rPr>
                <w:t xml:space="preserve"> s’ account</w:t>
              </w:r>
            </w:ins>
          </w:p>
        </w:tc>
      </w:tr>
      <w:tr w:rsidR="001E452D" w:rsidRPr="006D470A" w14:paraId="77567A0A" w14:textId="77777777" w:rsidTr="00FE6002">
        <w:trPr>
          <w:trHeight w:val="477"/>
          <w:jc w:val="center"/>
          <w:ins w:id="2352" w:author="SONY" w:date="2014-06-25T23:11:00Z"/>
          <w:trPrChange w:id="2353" w:author="SONY" w:date="2014-06-25T23:48:00Z">
            <w:trPr>
              <w:trHeight w:val="477"/>
            </w:trPr>
          </w:trPrChange>
        </w:trPr>
        <w:tc>
          <w:tcPr>
            <w:tcW w:w="2584" w:type="dxa"/>
            <w:tcBorders>
              <w:top w:val="single" w:sz="6" w:space="0" w:color="auto"/>
              <w:bottom w:val="single" w:sz="6" w:space="0" w:color="auto"/>
            </w:tcBorders>
            <w:shd w:val="clear" w:color="auto" w:fill="F2F2F2"/>
            <w:tcPrChange w:id="2354" w:author="SONY" w:date="2014-06-25T23:48:00Z">
              <w:tcPr>
                <w:tcW w:w="2584" w:type="dxa"/>
                <w:tcBorders>
                  <w:top w:val="single" w:sz="6" w:space="0" w:color="auto"/>
                  <w:bottom w:val="single" w:sz="6" w:space="0" w:color="auto"/>
                </w:tcBorders>
                <w:shd w:val="clear" w:color="auto" w:fill="F2F2F2"/>
              </w:tcPr>
            </w:tcPrChange>
          </w:tcPr>
          <w:p w14:paraId="67832773" w14:textId="77777777" w:rsidR="001E452D" w:rsidRPr="006D470A" w:rsidRDefault="001E452D" w:rsidP="00735B35">
            <w:pPr>
              <w:jc w:val="right"/>
              <w:rPr>
                <w:ins w:id="2355" w:author="SONY" w:date="2014-06-25T23:11:00Z"/>
                <w:rFonts w:ascii="Times New Roman" w:hAnsi="Times New Roman" w:cs="Times New Roman"/>
                <w:b/>
                <w:sz w:val="24"/>
                <w:szCs w:val="24"/>
              </w:rPr>
            </w:pPr>
            <w:ins w:id="2356" w:author="SONY" w:date="2014-06-25T23:11: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2357" w:author="SONY" w:date="2014-06-25T23:48:00Z">
              <w:tcPr>
                <w:tcW w:w="2329" w:type="dxa"/>
                <w:tcBorders>
                  <w:top w:val="single" w:sz="6" w:space="0" w:color="auto"/>
                  <w:bottom w:val="single" w:sz="6" w:space="0" w:color="auto"/>
                </w:tcBorders>
                <w:shd w:val="clear" w:color="auto" w:fill="F2F2F2"/>
              </w:tcPr>
            </w:tcPrChange>
          </w:tcPr>
          <w:p w14:paraId="2D8D44D0" w14:textId="77777777" w:rsidR="001E452D" w:rsidRPr="006D470A" w:rsidRDefault="001E452D" w:rsidP="00735B35">
            <w:pPr>
              <w:rPr>
                <w:ins w:id="2358" w:author="SONY" w:date="2014-06-25T23:11:00Z"/>
                <w:rFonts w:ascii="Times New Roman" w:hAnsi="Times New Roman" w:cs="Times New Roman"/>
                <w:sz w:val="24"/>
                <w:szCs w:val="24"/>
              </w:rPr>
            </w:pPr>
            <w:proofErr w:type="spellStart"/>
            <w:ins w:id="2359" w:author="SONY" w:date="2014-06-25T23:11: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c>
          <w:tcPr>
            <w:tcW w:w="2348" w:type="dxa"/>
            <w:tcBorders>
              <w:top w:val="single" w:sz="6" w:space="0" w:color="auto"/>
              <w:bottom w:val="single" w:sz="6" w:space="0" w:color="auto"/>
            </w:tcBorders>
            <w:shd w:val="clear" w:color="auto" w:fill="F2F2F2"/>
            <w:tcPrChange w:id="2360" w:author="SONY" w:date="2014-06-25T23:48:00Z">
              <w:tcPr>
                <w:tcW w:w="2348" w:type="dxa"/>
                <w:tcBorders>
                  <w:top w:val="single" w:sz="6" w:space="0" w:color="auto"/>
                  <w:bottom w:val="single" w:sz="6" w:space="0" w:color="auto"/>
                </w:tcBorders>
                <w:shd w:val="clear" w:color="auto" w:fill="F2F2F2"/>
              </w:tcPr>
            </w:tcPrChange>
          </w:tcPr>
          <w:p w14:paraId="1F95B7D5" w14:textId="77777777" w:rsidR="001E452D" w:rsidRPr="006D470A" w:rsidRDefault="001E452D" w:rsidP="00735B35">
            <w:pPr>
              <w:jc w:val="right"/>
              <w:rPr>
                <w:ins w:id="2361" w:author="SONY" w:date="2014-06-25T23:11:00Z"/>
                <w:rFonts w:ascii="Times New Roman" w:hAnsi="Times New Roman" w:cs="Times New Roman"/>
                <w:b/>
                <w:sz w:val="24"/>
                <w:szCs w:val="24"/>
              </w:rPr>
            </w:pPr>
            <w:ins w:id="2362" w:author="SONY" w:date="2014-06-25T23:11: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2363" w:author="SONY" w:date="2014-06-25T23:48:00Z">
              <w:tcPr>
                <w:tcW w:w="3327" w:type="dxa"/>
                <w:tcBorders>
                  <w:top w:val="single" w:sz="6" w:space="0" w:color="auto"/>
                  <w:bottom w:val="single" w:sz="6" w:space="0" w:color="auto"/>
                </w:tcBorders>
                <w:shd w:val="clear" w:color="auto" w:fill="F2F2F2"/>
              </w:tcPr>
            </w:tcPrChange>
          </w:tcPr>
          <w:p w14:paraId="4DBA18CE" w14:textId="77777777" w:rsidR="001E452D" w:rsidRPr="006D470A" w:rsidRDefault="001E452D" w:rsidP="00735B35">
            <w:pPr>
              <w:rPr>
                <w:ins w:id="2364" w:author="SONY" w:date="2014-06-25T23:11:00Z"/>
                <w:rFonts w:ascii="Times New Roman" w:hAnsi="Times New Roman" w:cs="Times New Roman"/>
                <w:sz w:val="24"/>
                <w:szCs w:val="24"/>
              </w:rPr>
            </w:pPr>
            <w:proofErr w:type="spellStart"/>
            <w:ins w:id="2365" w:author="SONY" w:date="2014-06-25T23:11: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1E452D" w:rsidRPr="006D470A" w14:paraId="32F24CAC" w14:textId="77777777" w:rsidTr="00FE6002">
        <w:trPr>
          <w:trHeight w:val="477"/>
          <w:jc w:val="center"/>
          <w:ins w:id="2366" w:author="SONY" w:date="2014-06-25T23:11:00Z"/>
          <w:trPrChange w:id="2367" w:author="SONY" w:date="2014-06-25T23:48:00Z">
            <w:trPr>
              <w:trHeight w:val="477"/>
            </w:trPr>
          </w:trPrChange>
        </w:trPr>
        <w:tc>
          <w:tcPr>
            <w:tcW w:w="2584" w:type="dxa"/>
            <w:tcBorders>
              <w:top w:val="single" w:sz="6" w:space="0" w:color="auto"/>
              <w:bottom w:val="single" w:sz="6" w:space="0" w:color="auto"/>
            </w:tcBorders>
            <w:shd w:val="clear" w:color="auto" w:fill="F2F2F2"/>
            <w:tcPrChange w:id="2368" w:author="SONY" w:date="2014-06-25T23:48:00Z">
              <w:tcPr>
                <w:tcW w:w="2584" w:type="dxa"/>
                <w:tcBorders>
                  <w:top w:val="single" w:sz="6" w:space="0" w:color="auto"/>
                  <w:bottom w:val="single" w:sz="6" w:space="0" w:color="auto"/>
                </w:tcBorders>
                <w:shd w:val="clear" w:color="auto" w:fill="F2F2F2"/>
              </w:tcPr>
            </w:tcPrChange>
          </w:tcPr>
          <w:p w14:paraId="4B94BE5A" w14:textId="77777777" w:rsidR="001E452D" w:rsidRPr="006D470A" w:rsidRDefault="001E452D" w:rsidP="00735B35">
            <w:pPr>
              <w:jc w:val="right"/>
              <w:rPr>
                <w:ins w:id="2369" w:author="SONY" w:date="2014-06-25T23:11:00Z"/>
                <w:rFonts w:ascii="Times New Roman" w:hAnsi="Times New Roman" w:cs="Times New Roman"/>
                <w:b/>
                <w:sz w:val="24"/>
                <w:szCs w:val="24"/>
              </w:rPr>
            </w:pPr>
            <w:ins w:id="2370" w:author="SONY" w:date="2014-06-25T23:11: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2371" w:author="SONY" w:date="2014-06-25T23:48:00Z">
              <w:tcPr>
                <w:tcW w:w="2329" w:type="dxa"/>
                <w:tcBorders>
                  <w:top w:val="single" w:sz="6" w:space="0" w:color="auto"/>
                  <w:bottom w:val="single" w:sz="6" w:space="0" w:color="auto"/>
                </w:tcBorders>
                <w:shd w:val="clear" w:color="auto" w:fill="F2F2F2"/>
              </w:tcPr>
            </w:tcPrChange>
          </w:tcPr>
          <w:p w14:paraId="2457721E" w14:textId="77777777" w:rsidR="001E452D" w:rsidRPr="006D470A" w:rsidRDefault="001E452D" w:rsidP="00735B35">
            <w:pPr>
              <w:rPr>
                <w:ins w:id="2372" w:author="SONY" w:date="2014-06-25T23:11:00Z"/>
                <w:rFonts w:ascii="Times New Roman" w:hAnsi="Times New Roman" w:cs="Times New Roman"/>
                <w:sz w:val="24"/>
                <w:szCs w:val="24"/>
              </w:rPr>
            </w:pPr>
            <w:ins w:id="2373" w:author="SONY" w:date="2014-06-25T23:11:00Z">
              <w:r>
                <w:rPr>
                  <w:rFonts w:ascii="Times New Roman" w:hAnsi="Times New Roman" w:cs="Times New Roman"/>
                  <w:sz w:val="24"/>
                  <w:szCs w:val="24"/>
                </w:rPr>
                <w:t>25/06</w:t>
              </w:r>
              <w:r w:rsidRPr="006D470A">
                <w:rPr>
                  <w:rFonts w:ascii="Times New Roman" w:hAnsi="Times New Roman" w:cs="Times New Roman"/>
                  <w:sz w:val="24"/>
                  <w:szCs w:val="24"/>
                </w:rPr>
                <w:t>/2014</w:t>
              </w:r>
            </w:ins>
          </w:p>
        </w:tc>
        <w:tc>
          <w:tcPr>
            <w:tcW w:w="2348" w:type="dxa"/>
            <w:tcBorders>
              <w:top w:val="single" w:sz="6" w:space="0" w:color="auto"/>
              <w:bottom w:val="single" w:sz="6" w:space="0" w:color="auto"/>
            </w:tcBorders>
            <w:shd w:val="clear" w:color="auto" w:fill="F2F2F2"/>
            <w:tcPrChange w:id="2374" w:author="SONY" w:date="2014-06-25T23:48:00Z">
              <w:tcPr>
                <w:tcW w:w="2348" w:type="dxa"/>
                <w:tcBorders>
                  <w:top w:val="single" w:sz="6" w:space="0" w:color="auto"/>
                  <w:bottom w:val="single" w:sz="6" w:space="0" w:color="auto"/>
                </w:tcBorders>
                <w:shd w:val="clear" w:color="auto" w:fill="F2F2F2"/>
              </w:tcPr>
            </w:tcPrChange>
          </w:tcPr>
          <w:p w14:paraId="49C1A032" w14:textId="77777777" w:rsidR="001E452D" w:rsidRPr="006D470A" w:rsidRDefault="001E452D" w:rsidP="00735B35">
            <w:pPr>
              <w:jc w:val="right"/>
              <w:rPr>
                <w:ins w:id="2375" w:author="SONY" w:date="2014-06-25T23:11:00Z"/>
                <w:rFonts w:ascii="Times New Roman" w:hAnsi="Times New Roman" w:cs="Times New Roman"/>
                <w:b/>
                <w:sz w:val="24"/>
                <w:szCs w:val="24"/>
              </w:rPr>
            </w:pPr>
            <w:ins w:id="2376" w:author="SONY" w:date="2014-06-25T23:11: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2377" w:author="SONY" w:date="2014-06-25T23:48:00Z">
              <w:tcPr>
                <w:tcW w:w="3327" w:type="dxa"/>
                <w:tcBorders>
                  <w:top w:val="single" w:sz="6" w:space="0" w:color="auto"/>
                  <w:bottom w:val="single" w:sz="6" w:space="0" w:color="auto"/>
                </w:tcBorders>
                <w:shd w:val="clear" w:color="auto" w:fill="F2F2F2"/>
              </w:tcPr>
            </w:tcPrChange>
          </w:tcPr>
          <w:p w14:paraId="242B79F4" w14:textId="77777777" w:rsidR="001E452D" w:rsidRPr="006D470A" w:rsidRDefault="001E452D" w:rsidP="00735B35">
            <w:pPr>
              <w:rPr>
                <w:ins w:id="2378" w:author="SONY" w:date="2014-06-25T23:11:00Z"/>
                <w:rFonts w:ascii="Times New Roman" w:hAnsi="Times New Roman" w:cs="Times New Roman"/>
                <w:sz w:val="24"/>
                <w:szCs w:val="24"/>
              </w:rPr>
            </w:pPr>
            <w:ins w:id="2379" w:author="SONY" w:date="2014-06-25T23:11: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1E452D" w:rsidRPr="006D470A" w14:paraId="6A0F8E1B" w14:textId="77777777" w:rsidTr="00FE6002">
        <w:trPr>
          <w:trHeight w:val="477"/>
          <w:jc w:val="center"/>
          <w:ins w:id="2380" w:author="SONY" w:date="2014-06-25T23:11:00Z"/>
          <w:trPrChange w:id="2381" w:author="SONY" w:date="2014-06-25T23:48:00Z">
            <w:trPr>
              <w:trHeight w:val="477"/>
            </w:trPr>
          </w:trPrChange>
        </w:trPr>
        <w:tc>
          <w:tcPr>
            <w:tcW w:w="2584" w:type="dxa"/>
            <w:tcBorders>
              <w:top w:val="single" w:sz="6" w:space="0" w:color="auto"/>
            </w:tcBorders>
            <w:tcPrChange w:id="2382" w:author="SONY" w:date="2014-06-25T23:48:00Z">
              <w:tcPr>
                <w:tcW w:w="2584" w:type="dxa"/>
                <w:tcBorders>
                  <w:top w:val="single" w:sz="6" w:space="0" w:color="auto"/>
                </w:tcBorders>
              </w:tcPr>
            </w:tcPrChange>
          </w:tcPr>
          <w:p w14:paraId="147443D2" w14:textId="77777777" w:rsidR="001E452D" w:rsidRPr="006D470A" w:rsidRDefault="001E452D" w:rsidP="00735B35">
            <w:pPr>
              <w:jc w:val="right"/>
              <w:rPr>
                <w:ins w:id="2383" w:author="SONY" w:date="2014-06-25T23:11:00Z"/>
                <w:rFonts w:ascii="Times New Roman" w:hAnsi="Times New Roman" w:cs="Times New Roman"/>
                <w:b/>
                <w:sz w:val="24"/>
                <w:szCs w:val="24"/>
              </w:rPr>
            </w:pPr>
            <w:ins w:id="2384" w:author="SONY" w:date="2014-06-25T23:11: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2385" w:author="SONY" w:date="2014-06-25T23:48:00Z">
              <w:tcPr>
                <w:tcW w:w="8004" w:type="dxa"/>
                <w:gridSpan w:val="3"/>
                <w:tcBorders>
                  <w:top w:val="single" w:sz="6" w:space="0" w:color="auto"/>
                </w:tcBorders>
              </w:tcPr>
            </w:tcPrChange>
          </w:tcPr>
          <w:p w14:paraId="4B5A80E4" w14:textId="77777777" w:rsidR="001E452D" w:rsidRPr="006D470A" w:rsidRDefault="001E452D" w:rsidP="00735B35">
            <w:pPr>
              <w:rPr>
                <w:ins w:id="2386" w:author="SONY" w:date="2014-06-25T23:11:00Z"/>
                <w:rFonts w:ascii="Times New Roman" w:hAnsi="Times New Roman" w:cs="Times New Roman"/>
                <w:sz w:val="24"/>
                <w:szCs w:val="24"/>
              </w:rPr>
            </w:pPr>
            <w:ins w:id="2387" w:author="SONY" w:date="2014-06-25T23:11:00Z">
              <w:r>
                <w:rPr>
                  <w:rFonts w:ascii="Times New Roman" w:hAnsi="Times New Roman" w:cs="Times New Roman"/>
                  <w:sz w:val="24"/>
                  <w:szCs w:val="24"/>
                </w:rPr>
                <w:t>Officer</w:t>
              </w:r>
            </w:ins>
          </w:p>
        </w:tc>
      </w:tr>
      <w:tr w:rsidR="001E452D" w:rsidRPr="006D470A" w14:paraId="04A0E491" w14:textId="77777777" w:rsidTr="00FE6002">
        <w:trPr>
          <w:trHeight w:val="701"/>
          <w:jc w:val="center"/>
          <w:ins w:id="2388" w:author="SONY" w:date="2014-06-25T23:11:00Z"/>
          <w:trPrChange w:id="2389" w:author="SONY" w:date="2014-06-25T23:48:00Z">
            <w:trPr>
              <w:trHeight w:val="701"/>
            </w:trPr>
          </w:trPrChange>
        </w:trPr>
        <w:tc>
          <w:tcPr>
            <w:tcW w:w="2584" w:type="dxa"/>
            <w:tcPrChange w:id="2390" w:author="SONY" w:date="2014-06-25T23:48:00Z">
              <w:tcPr>
                <w:tcW w:w="2584" w:type="dxa"/>
              </w:tcPr>
            </w:tcPrChange>
          </w:tcPr>
          <w:p w14:paraId="71CB957F" w14:textId="77777777" w:rsidR="001E452D" w:rsidRPr="006D470A" w:rsidRDefault="001E452D" w:rsidP="00735B35">
            <w:pPr>
              <w:jc w:val="right"/>
              <w:rPr>
                <w:ins w:id="2391" w:author="SONY" w:date="2014-06-25T23:11:00Z"/>
                <w:rFonts w:ascii="Times New Roman" w:hAnsi="Times New Roman" w:cs="Times New Roman"/>
                <w:b/>
                <w:sz w:val="24"/>
                <w:szCs w:val="24"/>
              </w:rPr>
            </w:pPr>
            <w:ins w:id="2392" w:author="SONY" w:date="2014-06-25T23:11:00Z">
              <w:r w:rsidRPr="006D470A">
                <w:rPr>
                  <w:rFonts w:ascii="Times New Roman" w:hAnsi="Times New Roman" w:cs="Times New Roman"/>
                  <w:b/>
                  <w:sz w:val="24"/>
                  <w:szCs w:val="24"/>
                </w:rPr>
                <w:t>Description:</w:t>
              </w:r>
            </w:ins>
          </w:p>
        </w:tc>
        <w:tc>
          <w:tcPr>
            <w:tcW w:w="8004" w:type="dxa"/>
            <w:gridSpan w:val="3"/>
            <w:tcPrChange w:id="2393" w:author="SONY" w:date="2014-06-25T23:48:00Z">
              <w:tcPr>
                <w:tcW w:w="8004" w:type="dxa"/>
                <w:gridSpan w:val="3"/>
              </w:tcPr>
            </w:tcPrChange>
          </w:tcPr>
          <w:p w14:paraId="2A33145C" w14:textId="77777777" w:rsidR="001E452D" w:rsidRPr="0067614F" w:rsidRDefault="001E452D" w:rsidP="00735B35">
            <w:pPr>
              <w:rPr>
                <w:ins w:id="2394" w:author="SONY" w:date="2014-06-25T23:11:00Z"/>
                <w:rFonts w:ascii="Times" w:hAnsi="Times" w:cs="Times New Roman"/>
                <w:color w:val="A6A6A6"/>
                <w:sz w:val="24"/>
                <w:szCs w:val="24"/>
              </w:rPr>
            </w:pPr>
            <w:ins w:id="2395" w:author="SONY" w:date="2014-06-25T23:11:00Z">
              <w:r>
                <w:rPr>
                  <w:rStyle w:val="words"/>
                  <w:rFonts w:ascii="Times" w:hAnsi="Times"/>
                  <w:sz w:val="24"/>
                  <w:szCs w:val="24"/>
                </w:rPr>
                <w:t>Officer can delete dentist s’ account</w:t>
              </w:r>
            </w:ins>
          </w:p>
        </w:tc>
      </w:tr>
      <w:tr w:rsidR="001E452D" w:rsidRPr="006D470A" w14:paraId="6B7BD09B" w14:textId="77777777" w:rsidTr="00FE6002">
        <w:trPr>
          <w:trHeight w:val="477"/>
          <w:jc w:val="center"/>
          <w:ins w:id="2396" w:author="SONY" w:date="2014-06-25T23:11:00Z"/>
          <w:trPrChange w:id="2397" w:author="SONY" w:date="2014-06-25T23:48:00Z">
            <w:trPr>
              <w:trHeight w:val="477"/>
            </w:trPr>
          </w:trPrChange>
        </w:trPr>
        <w:tc>
          <w:tcPr>
            <w:tcW w:w="2584" w:type="dxa"/>
            <w:tcPrChange w:id="2398" w:author="SONY" w:date="2014-06-25T23:48:00Z">
              <w:tcPr>
                <w:tcW w:w="2584" w:type="dxa"/>
              </w:tcPr>
            </w:tcPrChange>
          </w:tcPr>
          <w:p w14:paraId="2B6D4BAB" w14:textId="77777777" w:rsidR="001E452D" w:rsidRPr="006D470A" w:rsidRDefault="001E452D" w:rsidP="00735B35">
            <w:pPr>
              <w:jc w:val="right"/>
              <w:rPr>
                <w:ins w:id="2399" w:author="SONY" w:date="2014-06-25T23:11:00Z"/>
                <w:rFonts w:ascii="Times New Roman" w:hAnsi="Times New Roman" w:cs="Times New Roman"/>
                <w:b/>
                <w:sz w:val="24"/>
                <w:szCs w:val="24"/>
              </w:rPr>
            </w:pPr>
            <w:ins w:id="2400" w:author="SONY" w:date="2014-06-25T23:11:00Z">
              <w:r w:rsidRPr="006D470A">
                <w:rPr>
                  <w:rFonts w:ascii="Times New Roman" w:hAnsi="Times New Roman" w:cs="Times New Roman"/>
                  <w:b/>
                  <w:sz w:val="24"/>
                  <w:szCs w:val="24"/>
                </w:rPr>
                <w:t>Trigger:</w:t>
              </w:r>
            </w:ins>
          </w:p>
        </w:tc>
        <w:tc>
          <w:tcPr>
            <w:tcW w:w="8004" w:type="dxa"/>
            <w:gridSpan w:val="3"/>
            <w:tcPrChange w:id="2401" w:author="SONY" w:date="2014-06-25T23:48:00Z">
              <w:tcPr>
                <w:tcW w:w="8004" w:type="dxa"/>
                <w:gridSpan w:val="3"/>
              </w:tcPr>
            </w:tcPrChange>
          </w:tcPr>
          <w:p w14:paraId="1AFCB36B" w14:textId="77777777" w:rsidR="001E452D" w:rsidRPr="006D470A" w:rsidRDefault="001E452D" w:rsidP="00735B35">
            <w:pPr>
              <w:rPr>
                <w:ins w:id="2402" w:author="SONY" w:date="2014-06-25T23:11:00Z"/>
                <w:rFonts w:ascii="Times New Roman" w:hAnsi="Times New Roman" w:cs="Times New Roman"/>
                <w:sz w:val="24"/>
                <w:szCs w:val="24"/>
              </w:rPr>
            </w:pPr>
            <w:ins w:id="2403" w:author="SONY" w:date="2014-06-25T23:11:00Z">
              <w:r>
                <w:rPr>
                  <w:rFonts w:ascii="Times New Roman" w:hAnsi="Times New Roman" w:cs="Times New Roman"/>
                  <w:sz w:val="24"/>
                  <w:szCs w:val="24"/>
                </w:rPr>
                <w:t xml:space="preserve">Officer selects delete menu in all </w:t>
              </w:r>
              <w:r>
                <w:rPr>
                  <w:rStyle w:val="words"/>
                  <w:rFonts w:ascii="Times" w:hAnsi="Times"/>
                  <w:sz w:val="24"/>
                  <w:szCs w:val="24"/>
                </w:rPr>
                <w:t>dentist</w:t>
              </w:r>
              <w:r>
                <w:rPr>
                  <w:rFonts w:ascii="Times New Roman" w:hAnsi="Times New Roman" w:cs="Times New Roman"/>
                  <w:sz w:val="24"/>
                  <w:szCs w:val="24"/>
                </w:rPr>
                <w:t xml:space="preserve"> page</w:t>
              </w:r>
            </w:ins>
          </w:p>
        </w:tc>
      </w:tr>
      <w:tr w:rsidR="001E452D" w:rsidRPr="006D470A" w14:paraId="1656E81A" w14:textId="77777777" w:rsidTr="00FE6002">
        <w:trPr>
          <w:trHeight w:val="246"/>
          <w:jc w:val="center"/>
          <w:ins w:id="2404" w:author="SONY" w:date="2014-06-25T23:11:00Z"/>
          <w:trPrChange w:id="2405" w:author="SONY" w:date="2014-06-25T23:48:00Z">
            <w:trPr>
              <w:trHeight w:val="246"/>
            </w:trPr>
          </w:trPrChange>
        </w:trPr>
        <w:tc>
          <w:tcPr>
            <w:tcW w:w="2584" w:type="dxa"/>
            <w:tcPrChange w:id="2406" w:author="SONY" w:date="2014-06-25T23:48:00Z">
              <w:tcPr>
                <w:tcW w:w="2584" w:type="dxa"/>
              </w:tcPr>
            </w:tcPrChange>
          </w:tcPr>
          <w:p w14:paraId="07FEC81E" w14:textId="77777777" w:rsidR="001E452D" w:rsidRPr="006D470A" w:rsidRDefault="001E452D" w:rsidP="00735B35">
            <w:pPr>
              <w:jc w:val="right"/>
              <w:rPr>
                <w:ins w:id="2407" w:author="SONY" w:date="2014-06-25T23:11:00Z"/>
                <w:rFonts w:ascii="Times New Roman" w:hAnsi="Times New Roman" w:cs="Times New Roman"/>
                <w:b/>
                <w:sz w:val="24"/>
                <w:szCs w:val="24"/>
              </w:rPr>
            </w:pPr>
            <w:ins w:id="2408" w:author="SONY" w:date="2014-06-25T23:11:00Z">
              <w:r w:rsidRPr="006D470A">
                <w:rPr>
                  <w:rFonts w:ascii="Times New Roman" w:hAnsi="Times New Roman" w:cs="Times New Roman"/>
                  <w:b/>
                  <w:sz w:val="24"/>
                  <w:szCs w:val="24"/>
                </w:rPr>
                <w:t>Preconditions:</w:t>
              </w:r>
            </w:ins>
          </w:p>
        </w:tc>
        <w:tc>
          <w:tcPr>
            <w:tcW w:w="8004" w:type="dxa"/>
            <w:gridSpan w:val="3"/>
            <w:tcPrChange w:id="2409" w:author="SONY" w:date="2014-06-25T23:48:00Z">
              <w:tcPr>
                <w:tcW w:w="8004" w:type="dxa"/>
                <w:gridSpan w:val="3"/>
              </w:tcPr>
            </w:tcPrChange>
          </w:tcPr>
          <w:p w14:paraId="544FD979" w14:textId="77777777" w:rsidR="001E452D" w:rsidRPr="006D470A" w:rsidRDefault="001E452D" w:rsidP="00735B35">
            <w:pPr>
              <w:rPr>
                <w:ins w:id="2410" w:author="SONY" w:date="2014-06-25T23:11:00Z"/>
                <w:rFonts w:ascii="Times New Roman" w:hAnsi="Times New Roman" w:cs="Times New Roman"/>
                <w:bCs/>
                <w:sz w:val="24"/>
                <w:szCs w:val="24"/>
              </w:rPr>
            </w:pPr>
            <w:ins w:id="2411" w:author="SONY" w:date="2014-06-25T23:11:00Z">
              <w:r>
                <w:rPr>
                  <w:rFonts w:ascii="Times New Roman" w:hAnsi="Times New Roman" w:cs="Times New Roman"/>
                  <w:sz w:val="24"/>
                  <w:szCs w:val="24"/>
                </w:rPr>
                <w:t>Officer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ins>
          </w:p>
        </w:tc>
      </w:tr>
      <w:tr w:rsidR="001E452D" w:rsidRPr="006D470A" w14:paraId="42D81EA5" w14:textId="77777777" w:rsidTr="00FE6002">
        <w:trPr>
          <w:trHeight w:val="462"/>
          <w:jc w:val="center"/>
          <w:ins w:id="2412" w:author="SONY" w:date="2014-06-25T23:11:00Z"/>
          <w:trPrChange w:id="2413" w:author="SONY" w:date="2014-06-25T23:48:00Z">
            <w:trPr>
              <w:trHeight w:val="462"/>
            </w:trPr>
          </w:trPrChange>
        </w:trPr>
        <w:tc>
          <w:tcPr>
            <w:tcW w:w="2584" w:type="dxa"/>
            <w:tcPrChange w:id="2414" w:author="SONY" w:date="2014-06-25T23:48:00Z">
              <w:tcPr>
                <w:tcW w:w="2584" w:type="dxa"/>
              </w:tcPr>
            </w:tcPrChange>
          </w:tcPr>
          <w:p w14:paraId="1F12EB90" w14:textId="77777777" w:rsidR="001E452D" w:rsidRPr="006D470A" w:rsidRDefault="001E452D" w:rsidP="00735B35">
            <w:pPr>
              <w:jc w:val="right"/>
              <w:rPr>
                <w:ins w:id="2415" w:author="SONY" w:date="2014-06-25T23:11:00Z"/>
                <w:rFonts w:ascii="Times New Roman" w:hAnsi="Times New Roman" w:cs="Times New Roman"/>
                <w:b/>
                <w:sz w:val="24"/>
                <w:szCs w:val="24"/>
              </w:rPr>
            </w:pPr>
            <w:proofErr w:type="spellStart"/>
            <w:ins w:id="2416" w:author="SONY" w:date="2014-06-25T23:11: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2417" w:author="SONY" w:date="2014-06-25T23:48:00Z">
              <w:tcPr>
                <w:tcW w:w="8004" w:type="dxa"/>
                <w:gridSpan w:val="3"/>
              </w:tcPr>
            </w:tcPrChange>
          </w:tcPr>
          <w:p w14:paraId="33E3BD0B" w14:textId="77777777" w:rsidR="001E452D" w:rsidRPr="006D470A" w:rsidRDefault="001E452D" w:rsidP="00735B35">
            <w:pPr>
              <w:rPr>
                <w:ins w:id="2418" w:author="SONY" w:date="2014-06-25T23:11:00Z"/>
                <w:rFonts w:ascii="Times New Roman" w:hAnsi="Times New Roman" w:cs="Times New Roman"/>
                <w:sz w:val="24"/>
                <w:szCs w:val="24"/>
              </w:rPr>
            </w:pPr>
            <w:ins w:id="2419" w:author="SONY" w:date="2014-06-25T23:11:00Z">
              <w:r>
                <w:rPr>
                  <w:rStyle w:val="words"/>
                  <w:rFonts w:ascii="Times" w:hAnsi="Times"/>
                  <w:sz w:val="24"/>
                  <w:szCs w:val="24"/>
                </w:rPr>
                <w:t>Dentist</w:t>
              </w:r>
              <w:r>
                <w:rPr>
                  <w:rFonts w:ascii="Times New Roman" w:hAnsi="Times New Roman" w:cs="Times New Roman"/>
                  <w:sz w:val="24"/>
                  <w:szCs w:val="24"/>
                </w:rPr>
                <w:t xml:space="preserve"> s’ account is delete from the system</w:t>
              </w:r>
            </w:ins>
          </w:p>
        </w:tc>
      </w:tr>
      <w:tr w:rsidR="001E452D" w:rsidRPr="006D470A" w14:paraId="21DA6A1B" w14:textId="77777777" w:rsidTr="00FE6002">
        <w:trPr>
          <w:trHeight w:val="769"/>
          <w:jc w:val="center"/>
          <w:ins w:id="2420" w:author="SONY" w:date="2014-06-25T23:11:00Z"/>
          <w:trPrChange w:id="2421" w:author="SONY" w:date="2014-06-25T23:48:00Z">
            <w:trPr>
              <w:trHeight w:val="769"/>
            </w:trPr>
          </w:trPrChange>
        </w:trPr>
        <w:tc>
          <w:tcPr>
            <w:tcW w:w="2584" w:type="dxa"/>
            <w:tcPrChange w:id="2422" w:author="SONY" w:date="2014-06-25T23:48:00Z">
              <w:tcPr>
                <w:tcW w:w="2584" w:type="dxa"/>
              </w:tcPr>
            </w:tcPrChange>
          </w:tcPr>
          <w:p w14:paraId="781C7D00" w14:textId="77777777" w:rsidR="001E452D" w:rsidRPr="006D470A" w:rsidRDefault="001E452D" w:rsidP="00735B35">
            <w:pPr>
              <w:jc w:val="right"/>
              <w:rPr>
                <w:ins w:id="2423" w:author="SONY" w:date="2014-06-25T23:11:00Z"/>
                <w:rFonts w:ascii="Times New Roman" w:hAnsi="Times New Roman" w:cs="Times New Roman"/>
                <w:b/>
                <w:sz w:val="24"/>
                <w:szCs w:val="24"/>
              </w:rPr>
            </w:pPr>
            <w:ins w:id="2424" w:author="SONY" w:date="2014-06-25T23:11:00Z">
              <w:r w:rsidRPr="006D470A">
                <w:rPr>
                  <w:rFonts w:ascii="Times New Roman" w:hAnsi="Times New Roman" w:cs="Times New Roman"/>
                  <w:b/>
                  <w:sz w:val="24"/>
                  <w:szCs w:val="24"/>
                </w:rPr>
                <w:t>Normal Flow:</w:t>
              </w:r>
            </w:ins>
          </w:p>
        </w:tc>
        <w:tc>
          <w:tcPr>
            <w:tcW w:w="8004" w:type="dxa"/>
            <w:gridSpan w:val="3"/>
            <w:tcPrChange w:id="2425" w:author="SONY" w:date="2014-06-25T23:48:00Z">
              <w:tcPr>
                <w:tcW w:w="8004" w:type="dxa"/>
                <w:gridSpan w:val="3"/>
              </w:tcPr>
            </w:tcPrChange>
          </w:tcPr>
          <w:p w14:paraId="77F459C4" w14:textId="77777777" w:rsidR="001E452D" w:rsidRDefault="001E452D" w:rsidP="001E452D">
            <w:pPr>
              <w:pStyle w:val="ListParagraph"/>
              <w:numPr>
                <w:ilvl w:val="0"/>
                <w:numId w:val="34"/>
              </w:numPr>
              <w:rPr>
                <w:ins w:id="2426" w:author="SONY" w:date="2014-06-25T23:11:00Z"/>
                <w:rFonts w:ascii="Times New Roman" w:hAnsi="Times New Roman" w:cs="Times New Roman"/>
                <w:sz w:val="24"/>
                <w:szCs w:val="24"/>
              </w:rPr>
            </w:pPr>
            <w:ins w:id="2427" w:author="SONY" w:date="2014-06-25T23:11:00Z">
              <w:r>
                <w:rPr>
                  <w:rFonts w:ascii="Times New Roman" w:hAnsi="Times New Roman" w:cs="Times New Roman"/>
                  <w:sz w:val="24"/>
                  <w:szCs w:val="24"/>
                </w:rPr>
                <w:t>Officer selects delete menu</w:t>
              </w:r>
            </w:ins>
          </w:p>
          <w:p w14:paraId="74249C47" w14:textId="77777777" w:rsidR="001E452D" w:rsidRPr="00903310" w:rsidRDefault="001E452D" w:rsidP="001E452D">
            <w:pPr>
              <w:pStyle w:val="ListParagraph"/>
              <w:numPr>
                <w:ilvl w:val="0"/>
                <w:numId w:val="34"/>
              </w:numPr>
              <w:rPr>
                <w:ins w:id="2428" w:author="SONY" w:date="2014-06-25T23:11:00Z"/>
                <w:rFonts w:ascii="Times New Roman" w:hAnsi="Times New Roman" w:cs="Times New Roman"/>
                <w:sz w:val="24"/>
                <w:szCs w:val="24"/>
              </w:rPr>
            </w:pPr>
            <w:ins w:id="2429" w:author="SONY" w:date="2014-06-25T23:11:00Z">
              <w:r w:rsidRPr="00903310">
                <w:rPr>
                  <w:rFonts w:ascii="Times New Roman" w:hAnsi="Times New Roman" w:cs="Times New Roman"/>
                  <w:sz w:val="24"/>
                  <w:szCs w:val="32"/>
                </w:rPr>
                <w:t xml:space="preserve">System delete </w:t>
              </w:r>
              <w:r>
                <w:rPr>
                  <w:rStyle w:val="words"/>
                  <w:rFonts w:ascii="Times" w:hAnsi="Times"/>
                  <w:sz w:val="24"/>
                  <w:szCs w:val="24"/>
                </w:rPr>
                <w:t>dentist</w:t>
              </w:r>
              <w:r w:rsidRPr="00903310">
                <w:rPr>
                  <w:rFonts w:ascii="Times New Roman" w:hAnsi="Times New Roman" w:cs="Times New Roman"/>
                  <w:sz w:val="24"/>
                  <w:szCs w:val="32"/>
                </w:rPr>
                <w:t xml:space="preserve"> from </w:t>
              </w:r>
              <w:r>
                <w:rPr>
                  <w:rStyle w:val="words"/>
                  <w:rFonts w:ascii="Times" w:hAnsi="Times"/>
                  <w:sz w:val="24"/>
                  <w:szCs w:val="24"/>
                </w:rPr>
                <w:t>clinic user</w:t>
              </w:r>
              <w:r w:rsidRPr="00903310">
                <w:rPr>
                  <w:rFonts w:ascii="Times New Roman" w:hAnsi="Times New Roman" w:cs="Times New Roman"/>
                  <w:sz w:val="24"/>
                  <w:szCs w:val="32"/>
                </w:rPr>
                <w:t>s’ table in database</w:t>
              </w:r>
              <w:r w:rsidRPr="00903310">
                <w:rPr>
                  <w:rFonts w:ascii="Times New Roman" w:hAnsi="Times New Roman" w:cs="Times New Roman"/>
                  <w:sz w:val="24"/>
                  <w:szCs w:val="24"/>
                </w:rPr>
                <w:t xml:space="preserve"> </w:t>
              </w:r>
            </w:ins>
          </w:p>
          <w:p w14:paraId="3B8C352C" w14:textId="77777777" w:rsidR="001E452D" w:rsidRPr="00097381" w:rsidRDefault="001E452D" w:rsidP="001E452D">
            <w:pPr>
              <w:pStyle w:val="ListParagraph"/>
              <w:numPr>
                <w:ilvl w:val="0"/>
                <w:numId w:val="34"/>
              </w:numPr>
              <w:rPr>
                <w:ins w:id="2430" w:author="SONY" w:date="2014-06-25T23:11:00Z"/>
                <w:rFonts w:ascii="Times New Roman" w:hAnsi="Times New Roman" w:cs="Times New Roman"/>
                <w:sz w:val="24"/>
                <w:szCs w:val="24"/>
              </w:rPr>
            </w:pPr>
            <w:ins w:id="2431" w:author="SONY" w:date="2014-06-25T23:11:00Z">
              <w:r w:rsidRPr="00097381">
                <w:rPr>
                  <w:rFonts w:ascii="Times New Roman" w:hAnsi="Times New Roman" w:cs="Times New Roman"/>
                  <w:sz w:val="24"/>
                  <w:szCs w:val="24"/>
                </w:rPr>
                <w:t xml:space="preserve">System query data from </w:t>
              </w:r>
              <w:r>
                <w:rPr>
                  <w:rFonts w:ascii="Times New Roman" w:hAnsi="Times New Roman" w:cs="Times New Roman"/>
                  <w:sz w:val="24"/>
                  <w:szCs w:val="24"/>
                </w:rPr>
                <w:t>clinic user</w:t>
              </w:r>
              <w:r w:rsidRPr="00097381">
                <w:rPr>
                  <w:rFonts w:ascii="Times New Roman" w:hAnsi="Times New Roman" w:cs="Times New Roman"/>
                  <w:sz w:val="24"/>
                  <w:szCs w:val="24"/>
                </w:rPr>
                <w:t>s’ table in the database</w:t>
              </w:r>
            </w:ins>
          </w:p>
          <w:p w14:paraId="0CE0A9B0" w14:textId="77777777" w:rsidR="001E452D" w:rsidRPr="00097381" w:rsidRDefault="001E452D" w:rsidP="001E452D">
            <w:pPr>
              <w:pStyle w:val="ListParagraph"/>
              <w:numPr>
                <w:ilvl w:val="0"/>
                <w:numId w:val="34"/>
              </w:numPr>
              <w:rPr>
                <w:ins w:id="2432" w:author="SONY" w:date="2014-06-25T23:11:00Z"/>
                <w:rFonts w:ascii="Times New Roman" w:hAnsi="Times New Roman" w:cs="Times New Roman"/>
                <w:sz w:val="24"/>
                <w:szCs w:val="24"/>
              </w:rPr>
            </w:pPr>
            <w:ins w:id="2433" w:author="SONY" w:date="2014-06-25T23:11:00Z">
              <w:r w:rsidRPr="00097381">
                <w:rPr>
                  <w:rFonts w:ascii="Times New Roman" w:hAnsi="Times New Roman" w:cs="Times New Roman"/>
                  <w:sz w:val="24"/>
                  <w:szCs w:val="32"/>
                </w:rPr>
                <w:t xml:space="preserve">System provide interface for show list of </w:t>
              </w:r>
              <w:r>
                <w:rPr>
                  <w:rStyle w:val="words"/>
                  <w:rFonts w:ascii="Times" w:hAnsi="Times"/>
                  <w:sz w:val="24"/>
                  <w:szCs w:val="24"/>
                </w:rPr>
                <w:t>dentist</w:t>
              </w:r>
            </w:ins>
          </w:p>
        </w:tc>
      </w:tr>
      <w:tr w:rsidR="001E452D" w:rsidRPr="006D470A" w14:paraId="6EF28EF1" w14:textId="77777777" w:rsidTr="00FE6002">
        <w:trPr>
          <w:trHeight w:val="552"/>
          <w:jc w:val="center"/>
          <w:ins w:id="2434" w:author="SONY" w:date="2014-06-25T23:11:00Z"/>
          <w:trPrChange w:id="2435" w:author="SONY" w:date="2014-06-25T23:48:00Z">
            <w:trPr>
              <w:trHeight w:val="552"/>
            </w:trPr>
          </w:trPrChange>
        </w:trPr>
        <w:tc>
          <w:tcPr>
            <w:tcW w:w="2584" w:type="dxa"/>
            <w:tcPrChange w:id="2436" w:author="SONY" w:date="2014-06-25T23:48:00Z">
              <w:tcPr>
                <w:tcW w:w="2584" w:type="dxa"/>
              </w:tcPr>
            </w:tcPrChange>
          </w:tcPr>
          <w:p w14:paraId="532544E1" w14:textId="77777777" w:rsidR="001E452D" w:rsidRPr="006D470A" w:rsidRDefault="001E452D" w:rsidP="00735B35">
            <w:pPr>
              <w:jc w:val="right"/>
              <w:rPr>
                <w:ins w:id="2437" w:author="SONY" w:date="2014-06-25T23:11:00Z"/>
                <w:rFonts w:ascii="Times New Roman" w:hAnsi="Times New Roman" w:cs="Times New Roman"/>
                <w:b/>
                <w:sz w:val="24"/>
                <w:szCs w:val="24"/>
              </w:rPr>
            </w:pPr>
            <w:ins w:id="2438" w:author="SONY" w:date="2014-06-25T23:11:00Z">
              <w:r w:rsidRPr="006D470A">
                <w:rPr>
                  <w:rFonts w:ascii="Times New Roman" w:hAnsi="Times New Roman" w:cs="Times New Roman"/>
                  <w:b/>
                  <w:sz w:val="24"/>
                  <w:szCs w:val="24"/>
                </w:rPr>
                <w:t>Alternative Flows:</w:t>
              </w:r>
            </w:ins>
          </w:p>
        </w:tc>
        <w:tc>
          <w:tcPr>
            <w:tcW w:w="8004" w:type="dxa"/>
            <w:gridSpan w:val="3"/>
            <w:tcPrChange w:id="2439" w:author="SONY" w:date="2014-06-25T23:48:00Z">
              <w:tcPr>
                <w:tcW w:w="8004" w:type="dxa"/>
                <w:gridSpan w:val="3"/>
              </w:tcPr>
            </w:tcPrChange>
          </w:tcPr>
          <w:p w14:paraId="57D058FC" w14:textId="77777777" w:rsidR="001E452D" w:rsidRPr="00D75553" w:rsidRDefault="001E452D" w:rsidP="00735B35">
            <w:pPr>
              <w:rPr>
                <w:ins w:id="2440" w:author="SONY" w:date="2014-06-25T23:11:00Z"/>
                <w:rFonts w:ascii="Times New Roman" w:hAnsi="Times New Roman" w:cs="Times New Roman"/>
                <w:sz w:val="24"/>
                <w:szCs w:val="24"/>
              </w:rPr>
            </w:pPr>
            <w:ins w:id="2441" w:author="SONY" w:date="2014-06-25T23:11:00Z">
              <w:r w:rsidRPr="00D75553">
                <w:rPr>
                  <w:rFonts w:ascii="Times New Roman" w:hAnsi="Times New Roman" w:cs="Times New Roman"/>
                  <w:sz w:val="24"/>
                  <w:szCs w:val="24"/>
                </w:rPr>
                <w:t>N/A</w:t>
              </w:r>
            </w:ins>
          </w:p>
        </w:tc>
      </w:tr>
      <w:tr w:rsidR="001E452D" w:rsidRPr="006D470A" w14:paraId="2E958D19" w14:textId="77777777" w:rsidTr="00FE6002">
        <w:trPr>
          <w:trHeight w:val="477"/>
          <w:jc w:val="center"/>
          <w:ins w:id="2442" w:author="SONY" w:date="2014-06-25T23:11:00Z"/>
          <w:trPrChange w:id="2443" w:author="SONY" w:date="2014-06-25T23:48:00Z">
            <w:trPr>
              <w:trHeight w:val="477"/>
            </w:trPr>
          </w:trPrChange>
        </w:trPr>
        <w:tc>
          <w:tcPr>
            <w:tcW w:w="2584" w:type="dxa"/>
            <w:tcPrChange w:id="2444" w:author="SONY" w:date="2014-06-25T23:48:00Z">
              <w:tcPr>
                <w:tcW w:w="2584" w:type="dxa"/>
              </w:tcPr>
            </w:tcPrChange>
          </w:tcPr>
          <w:p w14:paraId="6A6293C2" w14:textId="77777777" w:rsidR="001E452D" w:rsidRPr="006D470A" w:rsidRDefault="001E452D" w:rsidP="00735B35">
            <w:pPr>
              <w:jc w:val="right"/>
              <w:rPr>
                <w:ins w:id="2445" w:author="SONY" w:date="2014-06-25T23:11:00Z"/>
                <w:rFonts w:ascii="Times New Roman" w:hAnsi="Times New Roman" w:cs="Times New Roman"/>
                <w:b/>
                <w:sz w:val="24"/>
                <w:szCs w:val="24"/>
              </w:rPr>
            </w:pPr>
            <w:ins w:id="2446" w:author="SONY" w:date="2014-06-25T23:11:00Z">
              <w:r w:rsidRPr="006D470A">
                <w:rPr>
                  <w:rFonts w:ascii="Times New Roman" w:hAnsi="Times New Roman" w:cs="Times New Roman"/>
                  <w:b/>
                  <w:sz w:val="24"/>
                  <w:szCs w:val="24"/>
                </w:rPr>
                <w:t>Exceptions:</w:t>
              </w:r>
            </w:ins>
          </w:p>
        </w:tc>
        <w:tc>
          <w:tcPr>
            <w:tcW w:w="8004" w:type="dxa"/>
            <w:gridSpan w:val="3"/>
            <w:tcPrChange w:id="2447" w:author="SONY" w:date="2014-06-25T23:48:00Z">
              <w:tcPr>
                <w:tcW w:w="8004" w:type="dxa"/>
                <w:gridSpan w:val="3"/>
              </w:tcPr>
            </w:tcPrChange>
          </w:tcPr>
          <w:p w14:paraId="62CB5C01" w14:textId="77777777" w:rsidR="001E452D" w:rsidRPr="006D470A" w:rsidRDefault="001E452D" w:rsidP="00735B35">
            <w:pPr>
              <w:rPr>
                <w:ins w:id="2448" w:author="SONY" w:date="2014-06-25T23:11:00Z"/>
                <w:rFonts w:ascii="Times New Roman" w:hAnsi="Times New Roman" w:cs="Times New Roman"/>
                <w:sz w:val="24"/>
                <w:szCs w:val="24"/>
              </w:rPr>
            </w:pPr>
            <w:ins w:id="2449" w:author="SONY" w:date="2014-06-25T23:11: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1E452D" w:rsidRPr="006D470A" w14:paraId="425A81A1" w14:textId="77777777" w:rsidTr="00FE6002">
        <w:trPr>
          <w:trHeight w:val="396"/>
          <w:jc w:val="center"/>
          <w:ins w:id="2450" w:author="SONY" w:date="2014-06-25T23:11:00Z"/>
          <w:trPrChange w:id="2451" w:author="SONY" w:date="2014-06-25T23:48:00Z">
            <w:trPr>
              <w:trHeight w:val="396"/>
            </w:trPr>
          </w:trPrChange>
        </w:trPr>
        <w:tc>
          <w:tcPr>
            <w:tcW w:w="2584" w:type="dxa"/>
            <w:tcPrChange w:id="2452" w:author="SONY" w:date="2014-06-25T23:48:00Z">
              <w:tcPr>
                <w:tcW w:w="2584" w:type="dxa"/>
              </w:tcPr>
            </w:tcPrChange>
          </w:tcPr>
          <w:p w14:paraId="3A52BFCA" w14:textId="77777777" w:rsidR="001E452D" w:rsidRPr="006D470A" w:rsidRDefault="001E452D" w:rsidP="00735B35">
            <w:pPr>
              <w:jc w:val="right"/>
              <w:rPr>
                <w:ins w:id="2453" w:author="SONY" w:date="2014-06-25T23:11:00Z"/>
                <w:rFonts w:ascii="Times New Roman" w:hAnsi="Times New Roman" w:cs="Times New Roman"/>
                <w:b/>
                <w:sz w:val="24"/>
                <w:szCs w:val="24"/>
              </w:rPr>
            </w:pPr>
            <w:ins w:id="2454" w:author="SONY" w:date="2014-06-25T23:11:00Z">
              <w:r w:rsidRPr="006D470A">
                <w:rPr>
                  <w:rFonts w:ascii="Times New Roman" w:hAnsi="Times New Roman" w:cs="Times New Roman"/>
                  <w:b/>
                  <w:sz w:val="24"/>
                  <w:szCs w:val="24"/>
                </w:rPr>
                <w:t>Includes:</w:t>
              </w:r>
            </w:ins>
          </w:p>
        </w:tc>
        <w:tc>
          <w:tcPr>
            <w:tcW w:w="8004" w:type="dxa"/>
            <w:gridSpan w:val="3"/>
            <w:tcPrChange w:id="2455" w:author="SONY" w:date="2014-06-25T23:48:00Z">
              <w:tcPr>
                <w:tcW w:w="8004" w:type="dxa"/>
                <w:gridSpan w:val="3"/>
              </w:tcPr>
            </w:tcPrChange>
          </w:tcPr>
          <w:p w14:paraId="13947BB5" w14:textId="77777777" w:rsidR="001E452D" w:rsidRPr="006D470A" w:rsidRDefault="001E452D" w:rsidP="00735B35">
            <w:pPr>
              <w:rPr>
                <w:ins w:id="2456" w:author="SONY" w:date="2014-06-25T23:11:00Z"/>
                <w:rFonts w:ascii="Times New Roman" w:hAnsi="Times New Roman" w:cs="Times New Roman"/>
                <w:sz w:val="24"/>
                <w:szCs w:val="24"/>
              </w:rPr>
            </w:pPr>
            <w:ins w:id="2457" w:author="SONY" w:date="2014-06-25T23:11:00Z">
              <w:r>
                <w:rPr>
                  <w:rFonts w:ascii="Times New Roman" w:hAnsi="Times New Roman" w:cs="Times New Roman"/>
                  <w:sz w:val="24"/>
                  <w:szCs w:val="24"/>
                </w:rPr>
                <w:t>Steps 1-4</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1E452D" w:rsidRPr="006D470A" w14:paraId="57EE5D21" w14:textId="77777777" w:rsidTr="00FE6002">
        <w:trPr>
          <w:trHeight w:val="462"/>
          <w:jc w:val="center"/>
          <w:ins w:id="2458" w:author="SONY" w:date="2014-06-25T23:11:00Z"/>
          <w:trPrChange w:id="2459" w:author="SONY" w:date="2014-06-25T23:48:00Z">
            <w:trPr>
              <w:trHeight w:val="462"/>
            </w:trPr>
          </w:trPrChange>
        </w:trPr>
        <w:tc>
          <w:tcPr>
            <w:tcW w:w="2584" w:type="dxa"/>
            <w:tcPrChange w:id="2460" w:author="SONY" w:date="2014-06-25T23:48:00Z">
              <w:tcPr>
                <w:tcW w:w="2584" w:type="dxa"/>
              </w:tcPr>
            </w:tcPrChange>
          </w:tcPr>
          <w:p w14:paraId="252BE424" w14:textId="77777777" w:rsidR="001E452D" w:rsidRPr="006D470A" w:rsidRDefault="001E452D" w:rsidP="00735B35">
            <w:pPr>
              <w:jc w:val="right"/>
              <w:rPr>
                <w:ins w:id="2461" w:author="SONY" w:date="2014-06-25T23:11:00Z"/>
                <w:rFonts w:ascii="Times New Roman" w:hAnsi="Times New Roman" w:cs="Times New Roman"/>
                <w:b/>
                <w:sz w:val="24"/>
                <w:szCs w:val="24"/>
              </w:rPr>
            </w:pPr>
            <w:ins w:id="2462" w:author="SONY" w:date="2014-06-25T23:11:00Z">
              <w:r w:rsidRPr="006D470A">
                <w:rPr>
                  <w:rFonts w:ascii="Times New Roman" w:hAnsi="Times New Roman" w:cs="Times New Roman"/>
                  <w:b/>
                  <w:sz w:val="24"/>
                  <w:szCs w:val="24"/>
                </w:rPr>
                <w:t>Frequency of Use:</w:t>
              </w:r>
            </w:ins>
          </w:p>
        </w:tc>
        <w:tc>
          <w:tcPr>
            <w:tcW w:w="8004" w:type="dxa"/>
            <w:gridSpan w:val="3"/>
            <w:tcPrChange w:id="2463" w:author="SONY" w:date="2014-06-25T23:48:00Z">
              <w:tcPr>
                <w:tcW w:w="8004" w:type="dxa"/>
                <w:gridSpan w:val="3"/>
              </w:tcPr>
            </w:tcPrChange>
          </w:tcPr>
          <w:p w14:paraId="1FDC0D13" w14:textId="77777777" w:rsidR="001E452D" w:rsidRPr="006D470A" w:rsidRDefault="001E452D" w:rsidP="00735B35">
            <w:pPr>
              <w:rPr>
                <w:ins w:id="2464" w:author="SONY" w:date="2014-06-25T23:11:00Z"/>
                <w:rFonts w:ascii="Times New Roman" w:hAnsi="Times New Roman" w:cs="Times New Roman"/>
                <w:sz w:val="24"/>
                <w:szCs w:val="24"/>
              </w:rPr>
            </w:pPr>
            <w:ins w:id="2465" w:author="SONY" w:date="2014-06-25T23:11:00Z">
              <w:r w:rsidRPr="006D470A">
                <w:rPr>
                  <w:rFonts w:ascii="Times New Roman" w:hAnsi="Times New Roman" w:cs="Times New Roman"/>
                  <w:sz w:val="24"/>
                  <w:szCs w:val="24"/>
                </w:rPr>
                <w:t>On demand</w:t>
              </w:r>
            </w:ins>
          </w:p>
        </w:tc>
      </w:tr>
      <w:tr w:rsidR="001E452D" w:rsidRPr="006D470A" w14:paraId="047AAEC7" w14:textId="77777777" w:rsidTr="00FE6002">
        <w:trPr>
          <w:trHeight w:val="477"/>
          <w:jc w:val="center"/>
          <w:ins w:id="2466" w:author="SONY" w:date="2014-06-25T23:11:00Z"/>
          <w:trPrChange w:id="2467" w:author="SONY" w:date="2014-06-25T23:48:00Z">
            <w:trPr>
              <w:trHeight w:val="477"/>
            </w:trPr>
          </w:trPrChange>
        </w:trPr>
        <w:tc>
          <w:tcPr>
            <w:tcW w:w="2584" w:type="dxa"/>
            <w:tcPrChange w:id="2468" w:author="SONY" w:date="2014-06-25T23:48:00Z">
              <w:tcPr>
                <w:tcW w:w="2584" w:type="dxa"/>
              </w:tcPr>
            </w:tcPrChange>
          </w:tcPr>
          <w:p w14:paraId="6E77A2E9" w14:textId="77777777" w:rsidR="001E452D" w:rsidRPr="006D470A" w:rsidRDefault="001E452D" w:rsidP="00735B35">
            <w:pPr>
              <w:jc w:val="right"/>
              <w:rPr>
                <w:ins w:id="2469" w:author="SONY" w:date="2014-06-25T23:11:00Z"/>
                <w:rFonts w:ascii="Times New Roman" w:hAnsi="Times New Roman" w:cs="Times New Roman"/>
                <w:b/>
                <w:sz w:val="24"/>
                <w:szCs w:val="24"/>
              </w:rPr>
            </w:pPr>
            <w:ins w:id="2470" w:author="SONY" w:date="2014-06-25T23:11:00Z">
              <w:r w:rsidRPr="006D470A">
                <w:rPr>
                  <w:rFonts w:ascii="Times New Roman" w:hAnsi="Times New Roman" w:cs="Times New Roman"/>
                  <w:b/>
                  <w:sz w:val="24"/>
                  <w:szCs w:val="24"/>
                </w:rPr>
                <w:t>Special Requirements:</w:t>
              </w:r>
            </w:ins>
          </w:p>
        </w:tc>
        <w:tc>
          <w:tcPr>
            <w:tcW w:w="8004" w:type="dxa"/>
            <w:gridSpan w:val="3"/>
            <w:tcPrChange w:id="2471" w:author="SONY" w:date="2014-06-25T23:48:00Z">
              <w:tcPr>
                <w:tcW w:w="8004" w:type="dxa"/>
                <w:gridSpan w:val="3"/>
              </w:tcPr>
            </w:tcPrChange>
          </w:tcPr>
          <w:p w14:paraId="7EB1C25F" w14:textId="77777777" w:rsidR="001E452D" w:rsidRPr="006D470A" w:rsidRDefault="001E452D" w:rsidP="00735B35">
            <w:pPr>
              <w:rPr>
                <w:ins w:id="2472" w:author="SONY" w:date="2014-06-25T23:11:00Z"/>
                <w:rFonts w:ascii="Times New Roman" w:hAnsi="Times New Roman" w:cs="Times New Roman"/>
                <w:sz w:val="24"/>
                <w:szCs w:val="24"/>
              </w:rPr>
            </w:pPr>
            <w:ins w:id="2473" w:author="SONY" w:date="2014-06-25T23:11:00Z">
              <w:r w:rsidRPr="006D470A">
                <w:rPr>
                  <w:rFonts w:ascii="Times New Roman" w:hAnsi="Times New Roman" w:cs="Times New Roman"/>
                  <w:sz w:val="24"/>
                  <w:szCs w:val="24"/>
                </w:rPr>
                <w:t>N/A</w:t>
              </w:r>
            </w:ins>
          </w:p>
        </w:tc>
      </w:tr>
      <w:tr w:rsidR="001E452D" w:rsidRPr="006D470A" w14:paraId="08D3F993" w14:textId="77777777" w:rsidTr="00FE6002">
        <w:trPr>
          <w:trHeight w:val="592"/>
          <w:jc w:val="center"/>
          <w:ins w:id="2474" w:author="SONY" w:date="2014-06-25T23:11:00Z"/>
          <w:trPrChange w:id="2475" w:author="SONY" w:date="2014-06-25T23:48:00Z">
            <w:trPr>
              <w:trHeight w:val="592"/>
            </w:trPr>
          </w:trPrChange>
        </w:trPr>
        <w:tc>
          <w:tcPr>
            <w:tcW w:w="2584" w:type="dxa"/>
            <w:tcPrChange w:id="2476" w:author="SONY" w:date="2014-06-25T23:48:00Z">
              <w:tcPr>
                <w:tcW w:w="2584" w:type="dxa"/>
              </w:tcPr>
            </w:tcPrChange>
          </w:tcPr>
          <w:p w14:paraId="718FA9EF" w14:textId="77777777" w:rsidR="001E452D" w:rsidRPr="006D470A" w:rsidRDefault="001E452D" w:rsidP="00735B35">
            <w:pPr>
              <w:jc w:val="right"/>
              <w:rPr>
                <w:ins w:id="2477" w:author="SONY" w:date="2014-06-25T23:11:00Z"/>
                <w:rFonts w:ascii="Times New Roman" w:hAnsi="Times New Roman" w:cs="Times New Roman"/>
                <w:b/>
                <w:sz w:val="24"/>
                <w:szCs w:val="24"/>
              </w:rPr>
            </w:pPr>
            <w:ins w:id="2478" w:author="SONY" w:date="2014-06-25T23:11:00Z">
              <w:r w:rsidRPr="006D470A">
                <w:rPr>
                  <w:rFonts w:ascii="Times New Roman" w:hAnsi="Times New Roman" w:cs="Times New Roman"/>
                  <w:b/>
                  <w:sz w:val="24"/>
                  <w:szCs w:val="24"/>
                </w:rPr>
                <w:t>Assumptions:</w:t>
              </w:r>
            </w:ins>
          </w:p>
        </w:tc>
        <w:tc>
          <w:tcPr>
            <w:tcW w:w="8004" w:type="dxa"/>
            <w:gridSpan w:val="3"/>
            <w:tcPrChange w:id="2479" w:author="SONY" w:date="2014-06-25T23:48:00Z">
              <w:tcPr>
                <w:tcW w:w="8004" w:type="dxa"/>
                <w:gridSpan w:val="3"/>
              </w:tcPr>
            </w:tcPrChange>
          </w:tcPr>
          <w:p w14:paraId="2F772505" w14:textId="77777777" w:rsidR="001E452D" w:rsidRPr="006D470A" w:rsidRDefault="001E452D" w:rsidP="00735B35">
            <w:pPr>
              <w:rPr>
                <w:ins w:id="2480" w:author="SONY" w:date="2014-06-25T23:11:00Z"/>
                <w:rFonts w:ascii="Times New Roman" w:hAnsi="Times New Roman" w:cs="Times New Roman"/>
                <w:sz w:val="24"/>
                <w:szCs w:val="24"/>
              </w:rPr>
            </w:pPr>
            <w:ins w:id="2481" w:author="SONY" w:date="2014-06-25T23:11: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1E452D" w:rsidRPr="006D470A" w14:paraId="632542A6" w14:textId="77777777" w:rsidTr="00FE6002">
        <w:trPr>
          <w:trHeight w:val="477"/>
          <w:jc w:val="center"/>
          <w:ins w:id="2482" w:author="SONY" w:date="2014-06-25T23:11:00Z"/>
          <w:trPrChange w:id="2483" w:author="SONY" w:date="2014-06-25T23:48:00Z">
            <w:trPr>
              <w:trHeight w:val="477"/>
            </w:trPr>
          </w:trPrChange>
        </w:trPr>
        <w:tc>
          <w:tcPr>
            <w:tcW w:w="2584" w:type="dxa"/>
            <w:tcPrChange w:id="2484" w:author="SONY" w:date="2014-06-25T23:48:00Z">
              <w:tcPr>
                <w:tcW w:w="2584" w:type="dxa"/>
              </w:tcPr>
            </w:tcPrChange>
          </w:tcPr>
          <w:p w14:paraId="471A3E30" w14:textId="77777777" w:rsidR="001E452D" w:rsidRPr="006D470A" w:rsidRDefault="001E452D" w:rsidP="00735B35">
            <w:pPr>
              <w:jc w:val="right"/>
              <w:rPr>
                <w:ins w:id="2485" w:author="SONY" w:date="2014-06-25T23:11:00Z"/>
                <w:rFonts w:ascii="Times New Roman" w:hAnsi="Times New Roman" w:cs="Times New Roman"/>
                <w:b/>
                <w:sz w:val="24"/>
                <w:szCs w:val="24"/>
              </w:rPr>
            </w:pPr>
            <w:ins w:id="2486" w:author="SONY" w:date="2014-06-25T23:11:00Z">
              <w:r w:rsidRPr="006D470A">
                <w:rPr>
                  <w:rFonts w:ascii="Times New Roman" w:hAnsi="Times New Roman" w:cs="Times New Roman"/>
                  <w:b/>
                  <w:sz w:val="24"/>
                  <w:szCs w:val="24"/>
                </w:rPr>
                <w:t>Notes and Issues:</w:t>
              </w:r>
            </w:ins>
          </w:p>
        </w:tc>
        <w:tc>
          <w:tcPr>
            <w:tcW w:w="8004" w:type="dxa"/>
            <w:gridSpan w:val="3"/>
            <w:tcPrChange w:id="2487" w:author="SONY" w:date="2014-06-25T23:48:00Z">
              <w:tcPr>
                <w:tcW w:w="8004" w:type="dxa"/>
                <w:gridSpan w:val="3"/>
              </w:tcPr>
            </w:tcPrChange>
          </w:tcPr>
          <w:p w14:paraId="54D0A3B5" w14:textId="77777777" w:rsidR="001E452D" w:rsidRPr="00CE4175" w:rsidRDefault="001E452D" w:rsidP="00735B35">
            <w:pPr>
              <w:rPr>
                <w:ins w:id="2488" w:author="SONY" w:date="2014-06-25T23:11:00Z"/>
                <w:rFonts w:ascii="Times New Roman" w:hAnsi="Times New Roman" w:cs="Times New Roman"/>
                <w:sz w:val="24"/>
                <w:szCs w:val="24"/>
                <w:cs/>
              </w:rPr>
            </w:pPr>
            <w:ins w:id="2489" w:author="SONY" w:date="2014-06-25T23:11:00Z">
              <w:r w:rsidRPr="006D470A">
                <w:rPr>
                  <w:rFonts w:ascii="Times New Roman" w:hAnsi="Times New Roman" w:cs="Times New Roman"/>
                  <w:sz w:val="24"/>
                  <w:szCs w:val="24"/>
                </w:rPr>
                <w:t>N/A</w:t>
              </w:r>
            </w:ins>
          </w:p>
        </w:tc>
      </w:tr>
    </w:tbl>
    <w:p w14:paraId="277AC9BA" w14:textId="77777777" w:rsidR="001E452D" w:rsidRDefault="001E452D" w:rsidP="001E452D">
      <w:pPr>
        <w:rPr>
          <w:ins w:id="2490" w:author="SONY" w:date="2014-06-25T23:11:00Z"/>
          <w:sz w:val="24"/>
          <w:szCs w:val="24"/>
        </w:rPr>
      </w:pPr>
    </w:p>
    <w:p w14:paraId="2C999BDE" w14:textId="77777777" w:rsidR="001E452D" w:rsidRPr="00E960FE" w:rsidRDefault="001E452D" w:rsidP="001E452D">
      <w:pPr>
        <w:tabs>
          <w:tab w:val="left" w:pos="3744"/>
        </w:tabs>
        <w:rPr>
          <w:ins w:id="2491" w:author="SONY" w:date="2014-06-25T23:11:00Z"/>
        </w:rPr>
      </w:pPr>
    </w:p>
    <w:p w14:paraId="1BFD6F70" w14:textId="77777777" w:rsidR="001E452D" w:rsidRDefault="001E452D" w:rsidP="001E452D">
      <w:pPr>
        <w:rPr>
          <w:ins w:id="2492" w:author="SONY" w:date="2014-06-25T23:11:00Z"/>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2493"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2494">
          <w:tblGrid>
            <w:gridCol w:w="2584"/>
            <w:gridCol w:w="2329"/>
            <w:gridCol w:w="2348"/>
            <w:gridCol w:w="3327"/>
          </w:tblGrid>
        </w:tblGridChange>
      </w:tblGrid>
      <w:tr w:rsidR="00F8119A" w:rsidRPr="006D470A" w14:paraId="1B0F49FB" w14:textId="77777777" w:rsidTr="00FE6002">
        <w:trPr>
          <w:trHeight w:val="254"/>
          <w:jc w:val="center"/>
          <w:ins w:id="2495" w:author="SONY" w:date="2014-06-25T23:16:00Z"/>
          <w:trPrChange w:id="2496" w:author="SONY" w:date="2014-06-25T23:48:00Z">
            <w:trPr>
              <w:trHeight w:val="254"/>
            </w:trPr>
          </w:trPrChange>
        </w:trPr>
        <w:tc>
          <w:tcPr>
            <w:tcW w:w="2584" w:type="dxa"/>
            <w:tcBorders>
              <w:top w:val="single" w:sz="12" w:space="0" w:color="auto"/>
              <w:bottom w:val="single" w:sz="6" w:space="0" w:color="auto"/>
            </w:tcBorders>
            <w:shd w:val="clear" w:color="auto" w:fill="F2F2F2"/>
            <w:tcPrChange w:id="2497" w:author="SONY" w:date="2014-06-25T23:48:00Z">
              <w:tcPr>
                <w:tcW w:w="2584" w:type="dxa"/>
                <w:tcBorders>
                  <w:top w:val="single" w:sz="12" w:space="0" w:color="auto"/>
                  <w:bottom w:val="single" w:sz="6" w:space="0" w:color="auto"/>
                </w:tcBorders>
                <w:shd w:val="clear" w:color="auto" w:fill="F2F2F2"/>
              </w:tcPr>
            </w:tcPrChange>
          </w:tcPr>
          <w:p w14:paraId="37D35A91" w14:textId="77777777" w:rsidR="00F8119A" w:rsidRPr="006D470A" w:rsidRDefault="00F8119A" w:rsidP="00735B35">
            <w:pPr>
              <w:jc w:val="right"/>
              <w:rPr>
                <w:ins w:id="2498" w:author="SONY" w:date="2014-06-25T23:16:00Z"/>
                <w:rFonts w:ascii="Times New Roman" w:hAnsi="Times New Roman" w:cs="Times New Roman"/>
                <w:b/>
                <w:sz w:val="24"/>
                <w:szCs w:val="24"/>
              </w:rPr>
            </w:pPr>
            <w:ins w:id="2499" w:author="SONY" w:date="2014-06-25T23:16: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2500" w:author="SONY" w:date="2014-06-25T23:48:00Z">
              <w:tcPr>
                <w:tcW w:w="8004" w:type="dxa"/>
                <w:gridSpan w:val="3"/>
                <w:tcBorders>
                  <w:top w:val="single" w:sz="12" w:space="0" w:color="auto"/>
                  <w:bottom w:val="single" w:sz="6" w:space="0" w:color="auto"/>
                </w:tcBorders>
                <w:shd w:val="clear" w:color="auto" w:fill="F2F2F2"/>
              </w:tcPr>
            </w:tcPrChange>
          </w:tcPr>
          <w:p w14:paraId="42463941" w14:textId="596D1CC2" w:rsidR="00F8119A" w:rsidRPr="006D470A" w:rsidRDefault="00F8119A" w:rsidP="00735B35">
            <w:pPr>
              <w:rPr>
                <w:ins w:id="2501" w:author="SONY" w:date="2014-06-25T23:16:00Z"/>
                <w:rFonts w:ascii="Times New Roman" w:hAnsi="Times New Roman" w:cs="Times New Roman"/>
                <w:sz w:val="24"/>
                <w:szCs w:val="24"/>
              </w:rPr>
            </w:pPr>
            <w:ins w:id="2502" w:author="SONY" w:date="2014-06-25T23:16:00Z">
              <w:r>
                <w:rPr>
                  <w:rFonts w:ascii="Times New Roman" w:hAnsi="Times New Roman" w:cs="Times New Roman"/>
                  <w:sz w:val="24"/>
                  <w:szCs w:val="24"/>
                </w:rPr>
                <w:t>UC-</w:t>
              </w:r>
            </w:ins>
            <w:ins w:id="2503" w:author="SONY" w:date="2014-06-25T23:17:00Z">
              <w:r>
                <w:rPr>
                  <w:rFonts w:ascii="Times New Roman" w:hAnsi="Times New Roman" w:cs="Times New Roman"/>
                  <w:sz w:val="24"/>
                  <w:szCs w:val="24"/>
                </w:rPr>
                <w:t>15</w:t>
              </w:r>
            </w:ins>
          </w:p>
        </w:tc>
      </w:tr>
      <w:tr w:rsidR="00F8119A" w:rsidRPr="006D470A" w14:paraId="57FA032C" w14:textId="77777777" w:rsidTr="00FE6002">
        <w:trPr>
          <w:trHeight w:val="462"/>
          <w:jc w:val="center"/>
          <w:ins w:id="2504" w:author="SONY" w:date="2014-06-25T23:16:00Z"/>
          <w:trPrChange w:id="2505" w:author="SONY" w:date="2014-06-25T23:48:00Z">
            <w:trPr>
              <w:trHeight w:val="462"/>
            </w:trPr>
          </w:trPrChange>
        </w:trPr>
        <w:tc>
          <w:tcPr>
            <w:tcW w:w="2584" w:type="dxa"/>
            <w:tcBorders>
              <w:top w:val="single" w:sz="6" w:space="0" w:color="auto"/>
              <w:bottom w:val="single" w:sz="6" w:space="0" w:color="auto"/>
            </w:tcBorders>
            <w:shd w:val="clear" w:color="auto" w:fill="F2F2F2"/>
            <w:tcPrChange w:id="2506" w:author="SONY" w:date="2014-06-25T23:48:00Z">
              <w:tcPr>
                <w:tcW w:w="2584" w:type="dxa"/>
                <w:tcBorders>
                  <w:top w:val="single" w:sz="6" w:space="0" w:color="auto"/>
                  <w:bottom w:val="single" w:sz="6" w:space="0" w:color="auto"/>
                </w:tcBorders>
                <w:shd w:val="clear" w:color="auto" w:fill="F2F2F2"/>
              </w:tcPr>
            </w:tcPrChange>
          </w:tcPr>
          <w:p w14:paraId="3495F415" w14:textId="77777777" w:rsidR="00F8119A" w:rsidRPr="006D470A" w:rsidRDefault="00F8119A" w:rsidP="00735B35">
            <w:pPr>
              <w:jc w:val="right"/>
              <w:rPr>
                <w:ins w:id="2507" w:author="SONY" w:date="2014-06-25T23:16:00Z"/>
                <w:rFonts w:ascii="Times New Roman" w:hAnsi="Times New Roman" w:cs="Times New Roman"/>
                <w:b/>
                <w:sz w:val="24"/>
                <w:szCs w:val="24"/>
              </w:rPr>
            </w:pPr>
            <w:ins w:id="2508" w:author="SONY" w:date="2014-06-25T23:16: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2509" w:author="SONY" w:date="2014-06-25T23:48:00Z">
              <w:tcPr>
                <w:tcW w:w="8004" w:type="dxa"/>
                <w:gridSpan w:val="3"/>
                <w:tcBorders>
                  <w:top w:val="single" w:sz="6" w:space="0" w:color="auto"/>
                  <w:bottom w:val="single" w:sz="6" w:space="0" w:color="auto"/>
                </w:tcBorders>
                <w:shd w:val="clear" w:color="auto" w:fill="F2F2F2"/>
              </w:tcPr>
            </w:tcPrChange>
          </w:tcPr>
          <w:p w14:paraId="77C1918F" w14:textId="77777777" w:rsidR="00F8119A" w:rsidRPr="006D470A" w:rsidRDefault="00F8119A" w:rsidP="00735B35">
            <w:pPr>
              <w:pStyle w:val="Hints"/>
              <w:rPr>
                <w:ins w:id="2510" w:author="SONY" w:date="2014-06-25T23:16:00Z"/>
                <w:rFonts w:ascii="Times New Roman" w:hAnsi="Times New Roman"/>
                <w:color w:val="auto"/>
                <w:sz w:val="24"/>
                <w:szCs w:val="24"/>
              </w:rPr>
            </w:pPr>
            <w:ins w:id="2511" w:author="SONY" w:date="2014-06-25T23:16:00Z">
              <w:r>
                <w:rPr>
                  <w:rFonts w:ascii="Times New Roman" w:hAnsi="Times New Roman"/>
                  <w:color w:val="auto"/>
                  <w:sz w:val="24"/>
                  <w:szCs w:val="24"/>
                </w:rPr>
                <w:t>Display patients’ list</w:t>
              </w:r>
            </w:ins>
          </w:p>
        </w:tc>
      </w:tr>
      <w:tr w:rsidR="00F8119A" w:rsidRPr="006D470A" w14:paraId="5E26F16B" w14:textId="77777777" w:rsidTr="00FE6002">
        <w:trPr>
          <w:trHeight w:val="477"/>
          <w:jc w:val="center"/>
          <w:ins w:id="2512" w:author="SONY" w:date="2014-06-25T23:16:00Z"/>
          <w:trPrChange w:id="2513" w:author="SONY" w:date="2014-06-25T23:48:00Z">
            <w:trPr>
              <w:trHeight w:val="477"/>
            </w:trPr>
          </w:trPrChange>
        </w:trPr>
        <w:tc>
          <w:tcPr>
            <w:tcW w:w="2584" w:type="dxa"/>
            <w:tcBorders>
              <w:top w:val="single" w:sz="6" w:space="0" w:color="auto"/>
              <w:bottom w:val="single" w:sz="6" w:space="0" w:color="auto"/>
            </w:tcBorders>
            <w:shd w:val="clear" w:color="auto" w:fill="F2F2F2"/>
            <w:tcPrChange w:id="2514" w:author="SONY" w:date="2014-06-25T23:48:00Z">
              <w:tcPr>
                <w:tcW w:w="2584" w:type="dxa"/>
                <w:tcBorders>
                  <w:top w:val="single" w:sz="6" w:space="0" w:color="auto"/>
                  <w:bottom w:val="single" w:sz="6" w:space="0" w:color="auto"/>
                </w:tcBorders>
                <w:shd w:val="clear" w:color="auto" w:fill="F2F2F2"/>
              </w:tcPr>
            </w:tcPrChange>
          </w:tcPr>
          <w:p w14:paraId="2D58A24D" w14:textId="77777777" w:rsidR="00F8119A" w:rsidRPr="006D470A" w:rsidRDefault="00F8119A" w:rsidP="00735B35">
            <w:pPr>
              <w:jc w:val="right"/>
              <w:rPr>
                <w:ins w:id="2515" w:author="SONY" w:date="2014-06-25T23:16:00Z"/>
                <w:rFonts w:ascii="Times New Roman" w:hAnsi="Times New Roman" w:cs="Times New Roman"/>
                <w:b/>
                <w:sz w:val="24"/>
                <w:szCs w:val="24"/>
              </w:rPr>
            </w:pPr>
            <w:ins w:id="2516" w:author="SONY" w:date="2014-06-25T23:16: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2517" w:author="SONY" w:date="2014-06-25T23:48:00Z">
              <w:tcPr>
                <w:tcW w:w="2329" w:type="dxa"/>
                <w:tcBorders>
                  <w:top w:val="single" w:sz="6" w:space="0" w:color="auto"/>
                  <w:bottom w:val="single" w:sz="6" w:space="0" w:color="auto"/>
                </w:tcBorders>
                <w:shd w:val="clear" w:color="auto" w:fill="F2F2F2"/>
              </w:tcPr>
            </w:tcPrChange>
          </w:tcPr>
          <w:p w14:paraId="3C572C5B" w14:textId="77777777" w:rsidR="00F8119A" w:rsidRPr="006D470A" w:rsidRDefault="00F8119A" w:rsidP="00735B35">
            <w:pPr>
              <w:rPr>
                <w:ins w:id="2518" w:author="SONY" w:date="2014-06-25T23:16:00Z"/>
                <w:rFonts w:ascii="Times New Roman" w:hAnsi="Times New Roman" w:cs="Times New Roman"/>
                <w:sz w:val="24"/>
                <w:szCs w:val="24"/>
              </w:rPr>
            </w:pPr>
            <w:proofErr w:type="spellStart"/>
            <w:ins w:id="2519" w:author="SONY" w:date="2014-06-25T23:16: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2520" w:author="SONY" w:date="2014-06-25T23:48:00Z">
              <w:tcPr>
                <w:tcW w:w="2348" w:type="dxa"/>
                <w:tcBorders>
                  <w:top w:val="single" w:sz="6" w:space="0" w:color="auto"/>
                  <w:bottom w:val="single" w:sz="6" w:space="0" w:color="auto"/>
                </w:tcBorders>
                <w:shd w:val="clear" w:color="auto" w:fill="F2F2F2"/>
              </w:tcPr>
            </w:tcPrChange>
          </w:tcPr>
          <w:p w14:paraId="774D645D" w14:textId="77777777" w:rsidR="00F8119A" w:rsidRPr="006D470A" w:rsidRDefault="00F8119A" w:rsidP="00735B35">
            <w:pPr>
              <w:jc w:val="right"/>
              <w:rPr>
                <w:ins w:id="2521" w:author="SONY" w:date="2014-06-25T23:16:00Z"/>
                <w:rFonts w:ascii="Times New Roman" w:hAnsi="Times New Roman" w:cs="Times New Roman"/>
                <w:b/>
                <w:sz w:val="24"/>
                <w:szCs w:val="24"/>
              </w:rPr>
            </w:pPr>
            <w:ins w:id="2522" w:author="SONY" w:date="2014-06-25T23:16: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2523" w:author="SONY" w:date="2014-06-25T23:48:00Z">
              <w:tcPr>
                <w:tcW w:w="3327" w:type="dxa"/>
                <w:tcBorders>
                  <w:top w:val="single" w:sz="6" w:space="0" w:color="auto"/>
                  <w:bottom w:val="single" w:sz="6" w:space="0" w:color="auto"/>
                </w:tcBorders>
                <w:shd w:val="clear" w:color="auto" w:fill="F2F2F2"/>
              </w:tcPr>
            </w:tcPrChange>
          </w:tcPr>
          <w:p w14:paraId="6F1044A9" w14:textId="77777777" w:rsidR="00F8119A" w:rsidRPr="006D470A" w:rsidRDefault="00F8119A" w:rsidP="00735B35">
            <w:pPr>
              <w:rPr>
                <w:ins w:id="2524" w:author="SONY" w:date="2014-06-25T23:16:00Z"/>
                <w:rFonts w:ascii="Times New Roman" w:hAnsi="Times New Roman" w:cs="Times New Roman"/>
                <w:sz w:val="24"/>
                <w:szCs w:val="24"/>
              </w:rPr>
            </w:pPr>
            <w:proofErr w:type="spellStart"/>
            <w:ins w:id="2525" w:author="SONY" w:date="2014-06-25T23:16: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F8119A" w:rsidRPr="006D470A" w14:paraId="0473D4B7" w14:textId="77777777" w:rsidTr="00FE6002">
        <w:trPr>
          <w:trHeight w:val="477"/>
          <w:jc w:val="center"/>
          <w:ins w:id="2526" w:author="SONY" w:date="2014-06-25T23:16:00Z"/>
          <w:trPrChange w:id="2527" w:author="SONY" w:date="2014-06-25T23:48:00Z">
            <w:trPr>
              <w:trHeight w:val="477"/>
            </w:trPr>
          </w:trPrChange>
        </w:trPr>
        <w:tc>
          <w:tcPr>
            <w:tcW w:w="2584" w:type="dxa"/>
            <w:tcBorders>
              <w:top w:val="single" w:sz="6" w:space="0" w:color="auto"/>
              <w:bottom w:val="single" w:sz="6" w:space="0" w:color="auto"/>
            </w:tcBorders>
            <w:shd w:val="clear" w:color="auto" w:fill="F2F2F2"/>
            <w:tcPrChange w:id="2528" w:author="SONY" w:date="2014-06-25T23:48:00Z">
              <w:tcPr>
                <w:tcW w:w="2584" w:type="dxa"/>
                <w:tcBorders>
                  <w:top w:val="single" w:sz="6" w:space="0" w:color="auto"/>
                  <w:bottom w:val="single" w:sz="6" w:space="0" w:color="auto"/>
                </w:tcBorders>
                <w:shd w:val="clear" w:color="auto" w:fill="F2F2F2"/>
              </w:tcPr>
            </w:tcPrChange>
          </w:tcPr>
          <w:p w14:paraId="1708709D" w14:textId="77777777" w:rsidR="00F8119A" w:rsidRPr="006D470A" w:rsidRDefault="00F8119A" w:rsidP="00735B35">
            <w:pPr>
              <w:jc w:val="right"/>
              <w:rPr>
                <w:ins w:id="2529" w:author="SONY" w:date="2014-06-25T23:16:00Z"/>
                <w:rFonts w:ascii="Times New Roman" w:hAnsi="Times New Roman" w:cs="Times New Roman"/>
                <w:b/>
                <w:sz w:val="24"/>
                <w:szCs w:val="24"/>
              </w:rPr>
            </w:pPr>
            <w:ins w:id="2530" w:author="SONY" w:date="2014-06-25T23:16: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2531" w:author="SONY" w:date="2014-06-25T23:48:00Z">
              <w:tcPr>
                <w:tcW w:w="2329" w:type="dxa"/>
                <w:tcBorders>
                  <w:top w:val="single" w:sz="6" w:space="0" w:color="auto"/>
                  <w:bottom w:val="single" w:sz="6" w:space="0" w:color="auto"/>
                </w:tcBorders>
                <w:shd w:val="clear" w:color="auto" w:fill="F2F2F2"/>
              </w:tcPr>
            </w:tcPrChange>
          </w:tcPr>
          <w:p w14:paraId="39D4E93D" w14:textId="77777777" w:rsidR="00F8119A" w:rsidRPr="006D470A" w:rsidRDefault="00F8119A" w:rsidP="00735B35">
            <w:pPr>
              <w:rPr>
                <w:ins w:id="2532" w:author="SONY" w:date="2014-06-25T23:16:00Z"/>
                <w:rFonts w:ascii="Times New Roman" w:hAnsi="Times New Roman" w:cs="Times New Roman"/>
                <w:sz w:val="24"/>
                <w:szCs w:val="24"/>
              </w:rPr>
            </w:pPr>
            <w:ins w:id="2533" w:author="SONY" w:date="2014-06-25T23:16: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2534" w:author="SONY" w:date="2014-06-25T23:48:00Z">
              <w:tcPr>
                <w:tcW w:w="2348" w:type="dxa"/>
                <w:tcBorders>
                  <w:top w:val="single" w:sz="6" w:space="0" w:color="auto"/>
                  <w:bottom w:val="single" w:sz="6" w:space="0" w:color="auto"/>
                </w:tcBorders>
                <w:shd w:val="clear" w:color="auto" w:fill="F2F2F2"/>
              </w:tcPr>
            </w:tcPrChange>
          </w:tcPr>
          <w:p w14:paraId="38049776" w14:textId="77777777" w:rsidR="00F8119A" w:rsidRPr="006D470A" w:rsidRDefault="00F8119A" w:rsidP="00735B35">
            <w:pPr>
              <w:jc w:val="right"/>
              <w:rPr>
                <w:ins w:id="2535" w:author="SONY" w:date="2014-06-25T23:16:00Z"/>
                <w:rFonts w:ascii="Times New Roman" w:hAnsi="Times New Roman" w:cs="Times New Roman"/>
                <w:b/>
                <w:sz w:val="24"/>
                <w:szCs w:val="24"/>
              </w:rPr>
            </w:pPr>
            <w:ins w:id="2536" w:author="SONY" w:date="2014-06-25T23:16: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2537" w:author="SONY" w:date="2014-06-25T23:48:00Z">
              <w:tcPr>
                <w:tcW w:w="3327" w:type="dxa"/>
                <w:tcBorders>
                  <w:top w:val="single" w:sz="6" w:space="0" w:color="auto"/>
                  <w:bottom w:val="single" w:sz="6" w:space="0" w:color="auto"/>
                </w:tcBorders>
                <w:shd w:val="clear" w:color="auto" w:fill="F2F2F2"/>
              </w:tcPr>
            </w:tcPrChange>
          </w:tcPr>
          <w:p w14:paraId="23335C97" w14:textId="77777777" w:rsidR="00F8119A" w:rsidRPr="006D470A" w:rsidRDefault="00F8119A" w:rsidP="00735B35">
            <w:pPr>
              <w:rPr>
                <w:ins w:id="2538" w:author="SONY" w:date="2014-06-25T23:16:00Z"/>
                <w:rFonts w:ascii="Times New Roman" w:hAnsi="Times New Roman" w:cs="Times New Roman"/>
                <w:sz w:val="24"/>
                <w:szCs w:val="24"/>
              </w:rPr>
            </w:pPr>
            <w:ins w:id="2539" w:author="SONY" w:date="2014-06-25T23:16: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F8119A" w:rsidRPr="006D470A" w14:paraId="5DD69C69" w14:textId="77777777" w:rsidTr="00FE6002">
        <w:trPr>
          <w:trHeight w:val="477"/>
          <w:jc w:val="center"/>
          <w:ins w:id="2540" w:author="SONY" w:date="2014-06-25T23:16:00Z"/>
          <w:trPrChange w:id="2541" w:author="SONY" w:date="2014-06-25T23:48:00Z">
            <w:trPr>
              <w:trHeight w:val="477"/>
            </w:trPr>
          </w:trPrChange>
        </w:trPr>
        <w:tc>
          <w:tcPr>
            <w:tcW w:w="2584" w:type="dxa"/>
            <w:tcBorders>
              <w:top w:val="single" w:sz="6" w:space="0" w:color="auto"/>
            </w:tcBorders>
            <w:tcPrChange w:id="2542" w:author="SONY" w:date="2014-06-25T23:48:00Z">
              <w:tcPr>
                <w:tcW w:w="2584" w:type="dxa"/>
                <w:tcBorders>
                  <w:top w:val="single" w:sz="6" w:space="0" w:color="auto"/>
                </w:tcBorders>
              </w:tcPr>
            </w:tcPrChange>
          </w:tcPr>
          <w:p w14:paraId="6AB42B5F" w14:textId="77777777" w:rsidR="00F8119A" w:rsidRPr="006D470A" w:rsidRDefault="00F8119A" w:rsidP="00735B35">
            <w:pPr>
              <w:jc w:val="right"/>
              <w:rPr>
                <w:ins w:id="2543" w:author="SONY" w:date="2014-06-25T23:16:00Z"/>
                <w:rFonts w:ascii="Times New Roman" w:hAnsi="Times New Roman" w:cs="Times New Roman"/>
                <w:b/>
                <w:sz w:val="24"/>
                <w:szCs w:val="24"/>
              </w:rPr>
            </w:pPr>
            <w:ins w:id="2544" w:author="SONY" w:date="2014-06-25T23:16: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2545" w:author="SONY" w:date="2014-06-25T23:48:00Z">
              <w:tcPr>
                <w:tcW w:w="8004" w:type="dxa"/>
                <w:gridSpan w:val="3"/>
                <w:tcBorders>
                  <w:top w:val="single" w:sz="6" w:space="0" w:color="auto"/>
                </w:tcBorders>
              </w:tcPr>
            </w:tcPrChange>
          </w:tcPr>
          <w:p w14:paraId="1CF0D2E0" w14:textId="77777777" w:rsidR="00F8119A" w:rsidRPr="006D470A" w:rsidRDefault="00F8119A" w:rsidP="00735B35">
            <w:pPr>
              <w:rPr>
                <w:ins w:id="2546" w:author="SONY" w:date="2014-06-25T23:16:00Z"/>
                <w:rFonts w:ascii="Times New Roman" w:hAnsi="Times New Roman" w:cs="Times New Roman"/>
                <w:sz w:val="24"/>
                <w:szCs w:val="24"/>
              </w:rPr>
            </w:pPr>
            <w:ins w:id="2547" w:author="SONY" w:date="2014-06-25T23:16:00Z">
              <w:r>
                <w:rPr>
                  <w:rFonts w:ascii="Times New Roman" w:hAnsi="Times New Roman" w:cs="Times New Roman"/>
                  <w:sz w:val="24"/>
                  <w:szCs w:val="24"/>
                </w:rPr>
                <w:t>Officer</w:t>
              </w:r>
            </w:ins>
          </w:p>
        </w:tc>
      </w:tr>
      <w:tr w:rsidR="00F8119A" w:rsidRPr="006D470A" w14:paraId="159B0A90" w14:textId="77777777" w:rsidTr="00FE6002">
        <w:trPr>
          <w:trHeight w:val="701"/>
          <w:jc w:val="center"/>
          <w:ins w:id="2548" w:author="SONY" w:date="2014-06-25T23:16:00Z"/>
          <w:trPrChange w:id="2549" w:author="SONY" w:date="2014-06-25T23:48:00Z">
            <w:trPr>
              <w:trHeight w:val="701"/>
            </w:trPr>
          </w:trPrChange>
        </w:trPr>
        <w:tc>
          <w:tcPr>
            <w:tcW w:w="2584" w:type="dxa"/>
            <w:tcPrChange w:id="2550" w:author="SONY" w:date="2014-06-25T23:48:00Z">
              <w:tcPr>
                <w:tcW w:w="2584" w:type="dxa"/>
              </w:tcPr>
            </w:tcPrChange>
          </w:tcPr>
          <w:p w14:paraId="0D3B5B76" w14:textId="77777777" w:rsidR="00F8119A" w:rsidRPr="006D470A" w:rsidRDefault="00F8119A" w:rsidP="00735B35">
            <w:pPr>
              <w:jc w:val="right"/>
              <w:rPr>
                <w:ins w:id="2551" w:author="SONY" w:date="2014-06-25T23:16:00Z"/>
                <w:rFonts w:ascii="Times New Roman" w:hAnsi="Times New Roman" w:cs="Times New Roman"/>
                <w:b/>
                <w:sz w:val="24"/>
                <w:szCs w:val="24"/>
              </w:rPr>
            </w:pPr>
            <w:ins w:id="2552" w:author="SONY" w:date="2014-06-25T23:16:00Z">
              <w:r w:rsidRPr="006D470A">
                <w:rPr>
                  <w:rFonts w:ascii="Times New Roman" w:hAnsi="Times New Roman" w:cs="Times New Roman"/>
                  <w:b/>
                  <w:sz w:val="24"/>
                  <w:szCs w:val="24"/>
                </w:rPr>
                <w:t>Description:</w:t>
              </w:r>
            </w:ins>
          </w:p>
        </w:tc>
        <w:tc>
          <w:tcPr>
            <w:tcW w:w="8004" w:type="dxa"/>
            <w:gridSpan w:val="3"/>
            <w:tcPrChange w:id="2553" w:author="SONY" w:date="2014-06-25T23:48:00Z">
              <w:tcPr>
                <w:tcW w:w="8004" w:type="dxa"/>
                <w:gridSpan w:val="3"/>
              </w:tcPr>
            </w:tcPrChange>
          </w:tcPr>
          <w:p w14:paraId="39308640" w14:textId="77777777" w:rsidR="00F8119A" w:rsidRPr="0067614F" w:rsidRDefault="00F8119A" w:rsidP="00735B35">
            <w:pPr>
              <w:rPr>
                <w:ins w:id="2554" w:author="SONY" w:date="2014-06-25T23:16:00Z"/>
                <w:rFonts w:ascii="Times" w:hAnsi="Times" w:cs="Times New Roman"/>
                <w:color w:val="A6A6A6"/>
                <w:sz w:val="24"/>
                <w:szCs w:val="24"/>
              </w:rPr>
            </w:pPr>
            <w:ins w:id="2555" w:author="SONY" w:date="2014-06-25T23:16:00Z">
              <w:r>
                <w:rPr>
                  <w:rStyle w:val="words"/>
                  <w:rFonts w:ascii="Times" w:hAnsi="Times"/>
                  <w:sz w:val="24"/>
                  <w:szCs w:val="24"/>
                </w:rPr>
                <w:t>Officer can view list of patient from website</w:t>
              </w:r>
            </w:ins>
          </w:p>
        </w:tc>
      </w:tr>
      <w:tr w:rsidR="00F8119A" w:rsidRPr="006D470A" w14:paraId="1EC5F792" w14:textId="77777777" w:rsidTr="00FE6002">
        <w:trPr>
          <w:trHeight w:val="477"/>
          <w:jc w:val="center"/>
          <w:ins w:id="2556" w:author="SONY" w:date="2014-06-25T23:16:00Z"/>
          <w:trPrChange w:id="2557" w:author="SONY" w:date="2014-06-25T23:48:00Z">
            <w:trPr>
              <w:trHeight w:val="477"/>
            </w:trPr>
          </w:trPrChange>
        </w:trPr>
        <w:tc>
          <w:tcPr>
            <w:tcW w:w="2584" w:type="dxa"/>
            <w:tcPrChange w:id="2558" w:author="SONY" w:date="2014-06-25T23:48:00Z">
              <w:tcPr>
                <w:tcW w:w="2584" w:type="dxa"/>
              </w:tcPr>
            </w:tcPrChange>
          </w:tcPr>
          <w:p w14:paraId="77F0EA76" w14:textId="77777777" w:rsidR="00F8119A" w:rsidRPr="006D470A" w:rsidRDefault="00F8119A" w:rsidP="00735B35">
            <w:pPr>
              <w:jc w:val="right"/>
              <w:rPr>
                <w:ins w:id="2559" w:author="SONY" w:date="2014-06-25T23:16:00Z"/>
                <w:rFonts w:ascii="Times New Roman" w:hAnsi="Times New Roman" w:cs="Times New Roman"/>
                <w:b/>
                <w:sz w:val="24"/>
                <w:szCs w:val="24"/>
              </w:rPr>
            </w:pPr>
            <w:ins w:id="2560" w:author="SONY" w:date="2014-06-25T23:16:00Z">
              <w:r w:rsidRPr="006D470A">
                <w:rPr>
                  <w:rFonts w:ascii="Times New Roman" w:hAnsi="Times New Roman" w:cs="Times New Roman"/>
                  <w:b/>
                  <w:sz w:val="24"/>
                  <w:szCs w:val="24"/>
                </w:rPr>
                <w:lastRenderedPageBreak/>
                <w:t>Trigger:</w:t>
              </w:r>
            </w:ins>
          </w:p>
        </w:tc>
        <w:tc>
          <w:tcPr>
            <w:tcW w:w="8004" w:type="dxa"/>
            <w:gridSpan w:val="3"/>
            <w:tcPrChange w:id="2561" w:author="SONY" w:date="2014-06-25T23:48:00Z">
              <w:tcPr>
                <w:tcW w:w="8004" w:type="dxa"/>
                <w:gridSpan w:val="3"/>
              </w:tcPr>
            </w:tcPrChange>
          </w:tcPr>
          <w:p w14:paraId="705F9AE3" w14:textId="77777777" w:rsidR="00F8119A" w:rsidRPr="006D470A" w:rsidRDefault="00F8119A" w:rsidP="00735B35">
            <w:pPr>
              <w:rPr>
                <w:ins w:id="2562" w:author="SONY" w:date="2014-06-25T23:16:00Z"/>
                <w:rFonts w:ascii="Times New Roman" w:hAnsi="Times New Roman" w:cs="Times New Roman"/>
                <w:sz w:val="24"/>
                <w:szCs w:val="24"/>
              </w:rPr>
            </w:pPr>
            <w:ins w:id="2563" w:author="SONY" w:date="2014-06-25T23:16:00Z">
              <w:r>
                <w:rPr>
                  <w:rFonts w:ascii="Times New Roman" w:hAnsi="Times New Roman" w:cs="Times New Roman"/>
                  <w:sz w:val="24"/>
                  <w:szCs w:val="24"/>
                </w:rPr>
                <w:t>Officer selects patient account menu</w:t>
              </w:r>
            </w:ins>
          </w:p>
        </w:tc>
      </w:tr>
      <w:tr w:rsidR="00F8119A" w:rsidRPr="006D470A" w14:paraId="018BD145" w14:textId="77777777" w:rsidTr="00FE6002">
        <w:trPr>
          <w:trHeight w:val="246"/>
          <w:jc w:val="center"/>
          <w:ins w:id="2564" w:author="SONY" w:date="2014-06-25T23:16:00Z"/>
          <w:trPrChange w:id="2565" w:author="SONY" w:date="2014-06-25T23:48:00Z">
            <w:trPr>
              <w:trHeight w:val="246"/>
            </w:trPr>
          </w:trPrChange>
        </w:trPr>
        <w:tc>
          <w:tcPr>
            <w:tcW w:w="2584" w:type="dxa"/>
            <w:tcPrChange w:id="2566" w:author="SONY" w:date="2014-06-25T23:48:00Z">
              <w:tcPr>
                <w:tcW w:w="2584" w:type="dxa"/>
              </w:tcPr>
            </w:tcPrChange>
          </w:tcPr>
          <w:p w14:paraId="2BB74E51" w14:textId="77777777" w:rsidR="00F8119A" w:rsidRPr="006D470A" w:rsidRDefault="00F8119A" w:rsidP="00735B35">
            <w:pPr>
              <w:jc w:val="right"/>
              <w:rPr>
                <w:ins w:id="2567" w:author="SONY" w:date="2014-06-25T23:16:00Z"/>
                <w:rFonts w:ascii="Times New Roman" w:hAnsi="Times New Roman" w:cs="Times New Roman"/>
                <w:b/>
                <w:sz w:val="24"/>
                <w:szCs w:val="24"/>
              </w:rPr>
            </w:pPr>
            <w:ins w:id="2568" w:author="SONY" w:date="2014-06-25T23:16:00Z">
              <w:r w:rsidRPr="006D470A">
                <w:rPr>
                  <w:rFonts w:ascii="Times New Roman" w:hAnsi="Times New Roman" w:cs="Times New Roman"/>
                  <w:b/>
                  <w:sz w:val="24"/>
                  <w:szCs w:val="24"/>
                </w:rPr>
                <w:t>Preconditions:</w:t>
              </w:r>
            </w:ins>
          </w:p>
        </w:tc>
        <w:tc>
          <w:tcPr>
            <w:tcW w:w="8004" w:type="dxa"/>
            <w:gridSpan w:val="3"/>
            <w:tcPrChange w:id="2569" w:author="SONY" w:date="2014-06-25T23:48:00Z">
              <w:tcPr>
                <w:tcW w:w="8004" w:type="dxa"/>
                <w:gridSpan w:val="3"/>
              </w:tcPr>
            </w:tcPrChange>
          </w:tcPr>
          <w:p w14:paraId="32444EB2" w14:textId="77777777" w:rsidR="00F8119A" w:rsidRPr="006D470A" w:rsidRDefault="00F8119A" w:rsidP="00735B35">
            <w:pPr>
              <w:rPr>
                <w:ins w:id="2570" w:author="SONY" w:date="2014-06-25T23:16:00Z"/>
                <w:rFonts w:ascii="Times New Roman" w:hAnsi="Times New Roman" w:cs="Times New Roman"/>
                <w:bCs/>
                <w:sz w:val="24"/>
                <w:szCs w:val="24"/>
              </w:rPr>
            </w:pPr>
            <w:ins w:id="2571" w:author="SONY" w:date="2014-06-25T23:16: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ins>
          </w:p>
        </w:tc>
      </w:tr>
      <w:tr w:rsidR="00F8119A" w:rsidRPr="006D470A" w14:paraId="7DC95F2A" w14:textId="77777777" w:rsidTr="00FE6002">
        <w:trPr>
          <w:trHeight w:val="462"/>
          <w:jc w:val="center"/>
          <w:ins w:id="2572" w:author="SONY" w:date="2014-06-25T23:16:00Z"/>
          <w:trPrChange w:id="2573" w:author="SONY" w:date="2014-06-25T23:48:00Z">
            <w:trPr>
              <w:trHeight w:val="462"/>
            </w:trPr>
          </w:trPrChange>
        </w:trPr>
        <w:tc>
          <w:tcPr>
            <w:tcW w:w="2584" w:type="dxa"/>
            <w:tcPrChange w:id="2574" w:author="SONY" w:date="2014-06-25T23:48:00Z">
              <w:tcPr>
                <w:tcW w:w="2584" w:type="dxa"/>
              </w:tcPr>
            </w:tcPrChange>
          </w:tcPr>
          <w:p w14:paraId="6BE7E5EF" w14:textId="77777777" w:rsidR="00F8119A" w:rsidRPr="006D470A" w:rsidRDefault="00F8119A" w:rsidP="00735B35">
            <w:pPr>
              <w:jc w:val="right"/>
              <w:rPr>
                <w:ins w:id="2575" w:author="SONY" w:date="2014-06-25T23:16:00Z"/>
                <w:rFonts w:ascii="Times New Roman" w:hAnsi="Times New Roman" w:cs="Times New Roman"/>
                <w:b/>
                <w:sz w:val="24"/>
                <w:szCs w:val="24"/>
              </w:rPr>
            </w:pPr>
            <w:proofErr w:type="spellStart"/>
            <w:ins w:id="2576" w:author="SONY" w:date="2014-06-25T23:16: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2577" w:author="SONY" w:date="2014-06-25T23:48:00Z">
              <w:tcPr>
                <w:tcW w:w="8004" w:type="dxa"/>
                <w:gridSpan w:val="3"/>
              </w:tcPr>
            </w:tcPrChange>
          </w:tcPr>
          <w:p w14:paraId="3A6CDF90" w14:textId="77777777" w:rsidR="00F8119A" w:rsidRPr="006D470A" w:rsidRDefault="00F8119A" w:rsidP="00735B35">
            <w:pPr>
              <w:rPr>
                <w:ins w:id="2578" w:author="SONY" w:date="2014-06-25T23:16:00Z"/>
                <w:rFonts w:ascii="Times New Roman" w:hAnsi="Times New Roman" w:cs="Times New Roman"/>
                <w:sz w:val="24"/>
                <w:szCs w:val="24"/>
              </w:rPr>
            </w:pPr>
            <w:ins w:id="2579" w:author="SONY" w:date="2014-06-25T23:16:00Z">
              <w:r>
                <w:rPr>
                  <w:rFonts w:ascii="Times New Roman" w:hAnsi="Times New Roman" w:cs="Times New Roman"/>
                  <w:sz w:val="24"/>
                  <w:szCs w:val="24"/>
                </w:rPr>
                <w:t>The list of patient is shown</w:t>
              </w:r>
            </w:ins>
          </w:p>
        </w:tc>
      </w:tr>
      <w:tr w:rsidR="00F8119A" w:rsidRPr="006D470A" w14:paraId="2F95A091" w14:textId="77777777" w:rsidTr="00FE6002">
        <w:trPr>
          <w:trHeight w:val="769"/>
          <w:jc w:val="center"/>
          <w:ins w:id="2580" w:author="SONY" w:date="2014-06-25T23:16:00Z"/>
          <w:trPrChange w:id="2581" w:author="SONY" w:date="2014-06-25T23:48:00Z">
            <w:trPr>
              <w:trHeight w:val="769"/>
            </w:trPr>
          </w:trPrChange>
        </w:trPr>
        <w:tc>
          <w:tcPr>
            <w:tcW w:w="2584" w:type="dxa"/>
            <w:tcPrChange w:id="2582" w:author="SONY" w:date="2014-06-25T23:48:00Z">
              <w:tcPr>
                <w:tcW w:w="2584" w:type="dxa"/>
              </w:tcPr>
            </w:tcPrChange>
          </w:tcPr>
          <w:p w14:paraId="3154D5E1" w14:textId="77777777" w:rsidR="00F8119A" w:rsidRPr="006D470A" w:rsidRDefault="00F8119A" w:rsidP="00735B35">
            <w:pPr>
              <w:jc w:val="right"/>
              <w:rPr>
                <w:ins w:id="2583" w:author="SONY" w:date="2014-06-25T23:16:00Z"/>
                <w:rFonts w:ascii="Times New Roman" w:hAnsi="Times New Roman" w:cs="Times New Roman"/>
                <w:b/>
                <w:sz w:val="24"/>
                <w:szCs w:val="24"/>
              </w:rPr>
            </w:pPr>
            <w:ins w:id="2584" w:author="SONY" w:date="2014-06-25T23:16:00Z">
              <w:r w:rsidRPr="006D470A">
                <w:rPr>
                  <w:rFonts w:ascii="Times New Roman" w:hAnsi="Times New Roman" w:cs="Times New Roman"/>
                  <w:b/>
                  <w:sz w:val="24"/>
                  <w:szCs w:val="24"/>
                </w:rPr>
                <w:t>Normal Flow:</w:t>
              </w:r>
            </w:ins>
          </w:p>
        </w:tc>
        <w:tc>
          <w:tcPr>
            <w:tcW w:w="8004" w:type="dxa"/>
            <w:gridSpan w:val="3"/>
            <w:tcPrChange w:id="2585" w:author="SONY" w:date="2014-06-25T23:48:00Z">
              <w:tcPr>
                <w:tcW w:w="8004" w:type="dxa"/>
                <w:gridSpan w:val="3"/>
              </w:tcPr>
            </w:tcPrChange>
          </w:tcPr>
          <w:p w14:paraId="1E9DE9BD" w14:textId="77777777" w:rsidR="00F8119A" w:rsidRDefault="00F8119A" w:rsidP="00F8119A">
            <w:pPr>
              <w:pStyle w:val="ListParagraph"/>
              <w:numPr>
                <w:ilvl w:val="0"/>
                <w:numId w:val="36"/>
              </w:numPr>
              <w:rPr>
                <w:ins w:id="2586" w:author="SONY" w:date="2014-06-25T23:16:00Z"/>
                <w:rFonts w:ascii="Times New Roman" w:hAnsi="Times New Roman" w:cs="Times New Roman"/>
                <w:sz w:val="24"/>
                <w:szCs w:val="24"/>
              </w:rPr>
            </w:pPr>
            <w:ins w:id="2587" w:author="SONY" w:date="2014-06-25T23:16:00Z">
              <w:r>
                <w:rPr>
                  <w:rFonts w:ascii="Times New Roman" w:hAnsi="Times New Roman" w:cs="Times New Roman"/>
                  <w:sz w:val="24"/>
                  <w:szCs w:val="24"/>
                </w:rPr>
                <w:t>Officer selects patient account menu</w:t>
              </w:r>
            </w:ins>
          </w:p>
          <w:p w14:paraId="2B1CB8B3" w14:textId="77777777" w:rsidR="00F8119A" w:rsidRPr="00417CDE" w:rsidRDefault="00F8119A" w:rsidP="00F8119A">
            <w:pPr>
              <w:pStyle w:val="ListParagraph"/>
              <w:numPr>
                <w:ilvl w:val="0"/>
                <w:numId w:val="36"/>
              </w:numPr>
              <w:rPr>
                <w:ins w:id="2588" w:author="SONY" w:date="2014-06-25T23:16:00Z"/>
                <w:rFonts w:ascii="Times New Roman" w:hAnsi="Times New Roman" w:cs="Times New Roman"/>
                <w:sz w:val="24"/>
                <w:szCs w:val="24"/>
              </w:rPr>
            </w:pPr>
            <w:ins w:id="2589" w:author="SONY" w:date="2014-06-25T23:16:00Z">
              <w:r w:rsidRPr="00417CDE">
                <w:rPr>
                  <w:rFonts w:ascii="Times New Roman" w:hAnsi="Times New Roman" w:cs="Times New Roman"/>
                  <w:sz w:val="24"/>
                  <w:szCs w:val="24"/>
                </w:rPr>
                <w:t>System query data from patients’ table in the database</w:t>
              </w:r>
            </w:ins>
          </w:p>
          <w:p w14:paraId="07E677FC" w14:textId="77777777" w:rsidR="00F8119A" w:rsidRPr="00417CDE" w:rsidRDefault="00F8119A" w:rsidP="00F8119A">
            <w:pPr>
              <w:pStyle w:val="ListParagraph"/>
              <w:numPr>
                <w:ilvl w:val="0"/>
                <w:numId w:val="36"/>
              </w:numPr>
              <w:rPr>
                <w:ins w:id="2590" w:author="SONY" w:date="2014-06-25T23:16:00Z"/>
                <w:rFonts w:ascii="Times New Roman" w:hAnsi="Times New Roman" w:cs="Times New Roman"/>
                <w:sz w:val="24"/>
                <w:szCs w:val="24"/>
              </w:rPr>
            </w:pPr>
            <w:ins w:id="2591" w:author="SONY" w:date="2014-06-25T23:16:00Z">
              <w:r w:rsidRPr="00417CDE">
                <w:rPr>
                  <w:rFonts w:ascii="Times New Roman" w:hAnsi="Times New Roman" w:cs="Times New Roman"/>
                  <w:sz w:val="24"/>
                  <w:szCs w:val="32"/>
                </w:rPr>
                <w:t>System provide interface for show list of patient</w:t>
              </w:r>
              <w:r w:rsidRPr="00097381">
                <w:rPr>
                  <w:rFonts w:ascii="Times New Roman" w:hAnsi="Times New Roman" w:cs="Times New Roman"/>
                  <w:sz w:val="24"/>
                  <w:szCs w:val="24"/>
                </w:rPr>
                <w:t xml:space="preserve"> </w:t>
              </w:r>
            </w:ins>
          </w:p>
        </w:tc>
      </w:tr>
      <w:tr w:rsidR="00F8119A" w:rsidRPr="006D470A" w14:paraId="39AB6679" w14:textId="77777777" w:rsidTr="00FE6002">
        <w:trPr>
          <w:trHeight w:val="552"/>
          <w:jc w:val="center"/>
          <w:ins w:id="2592" w:author="SONY" w:date="2014-06-25T23:16:00Z"/>
          <w:trPrChange w:id="2593" w:author="SONY" w:date="2014-06-25T23:48:00Z">
            <w:trPr>
              <w:trHeight w:val="552"/>
            </w:trPr>
          </w:trPrChange>
        </w:trPr>
        <w:tc>
          <w:tcPr>
            <w:tcW w:w="2584" w:type="dxa"/>
            <w:tcPrChange w:id="2594" w:author="SONY" w:date="2014-06-25T23:48:00Z">
              <w:tcPr>
                <w:tcW w:w="2584" w:type="dxa"/>
              </w:tcPr>
            </w:tcPrChange>
          </w:tcPr>
          <w:p w14:paraId="1A3D9FFD" w14:textId="77777777" w:rsidR="00F8119A" w:rsidRPr="006D470A" w:rsidRDefault="00F8119A" w:rsidP="00735B35">
            <w:pPr>
              <w:jc w:val="right"/>
              <w:rPr>
                <w:ins w:id="2595" w:author="SONY" w:date="2014-06-25T23:16:00Z"/>
                <w:rFonts w:ascii="Times New Roman" w:hAnsi="Times New Roman" w:cs="Times New Roman"/>
                <w:b/>
                <w:sz w:val="24"/>
                <w:szCs w:val="24"/>
              </w:rPr>
            </w:pPr>
            <w:ins w:id="2596" w:author="SONY" w:date="2014-06-25T23:16:00Z">
              <w:r w:rsidRPr="006D470A">
                <w:rPr>
                  <w:rFonts w:ascii="Times New Roman" w:hAnsi="Times New Roman" w:cs="Times New Roman"/>
                  <w:b/>
                  <w:sz w:val="24"/>
                  <w:szCs w:val="24"/>
                </w:rPr>
                <w:t>Alternative Flows:</w:t>
              </w:r>
            </w:ins>
          </w:p>
        </w:tc>
        <w:tc>
          <w:tcPr>
            <w:tcW w:w="8004" w:type="dxa"/>
            <w:gridSpan w:val="3"/>
            <w:tcPrChange w:id="2597" w:author="SONY" w:date="2014-06-25T23:48:00Z">
              <w:tcPr>
                <w:tcW w:w="8004" w:type="dxa"/>
                <w:gridSpan w:val="3"/>
              </w:tcPr>
            </w:tcPrChange>
          </w:tcPr>
          <w:p w14:paraId="492F610F" w14:textId="77777777" w:rsidR="00F8119A" w:rsidRPr="00417CDE" w:rsidRDefault="00F8119A" w:rsidP="00735B35">
            <w:pPr>
              <w:rPr>
                <w:ins w:id="2598" w:author="SONY" w:date="2014-06-25T23:16:00Z"/>
                <w:rFonts w:ascii="Times New Roman" w:hAnsi="Times New Roman" w:cs="Times New Roman"/>
                <w:sz w:val="24"/>
                <w:szCs w:val="24"/>
              </w:rPr>
            </w:pPr>
            <w:ins w:id="2599" w:author="SONY" w:date="2014-06-25T23:16:00Z">
              <w:r w:rsidRPr="00417CDE">
                <w:rPr>
                  <w:rFonts w:ascii="Times New Roman" w:hAnsi="Times New Roman" w:cs="Times New Roman"/>
                  <w:sz w:val="24"/>
                  <w:szCs w:val="24"/>
                </w:rPr>
                <w:t>N/A</w:t>
              </w:r>
            </w:ins>
          </w:p>
        </w:tc>
      </w:tr>
      <w:tr w:rsidR="00F8119A" w:rsidRPr="006D470A" w14:paraId="315166EB" w14:textId="77777777" w:rsidTr="00FE6002">
        <w:trPr>
          <w:trHeight w:val="477"/>
          <w:jc w:val="center"/>
          <w:ins w:id="2600" w:author="SONY" w:date="2014-06-25T23:16:00Z"/>
          <w:trPrChange w:id="2601" w:author="SONY" w:date="2014-06-25T23:48:00Z">
            <w:trPr>
              <w:trHeight w:val="477"/>
            </w:trPr>
          </w:trPrChange>
        </w:trPr>
        <w:tc>
          <w:tcPr>
            <w:tcW w:w="2584" w:type="dxa"/>
            <w:tcPrChange w:id="2602" w:author="SONY" w:date="2014-06-25T23:48:00Z">
              <w:tcPr>
                <w:tcW w:w="2584" w:type="dxa"/>
              </w:tcPr>
            </w:tcPrChange>
          </w:tcPr>
          <w:p w14:paraId="7F870A9E" w14:textId="77777777" w:rsidR="00F8119A" w:rsidRPr="006D470A" w:rsidRDefault="00F8119A" w:rsidP="00735B35">
            <w:pPr>
              <w:jc w:val="right"/>
              <w:rPr>
                <w:ins w:id="2603" w:author="SONY" w:date="2014-06-25T23:16:00Z"/>
                <w:rFonts w:ascii="Times New Roman" w:hAnsi="Times New Roman" w:cs="Times New Roman"/>
                <w:b/>
                <w:sz w:val="24"/>
                <w:szCs w:val="24"/>
              </w:rPr>
            </w:pPr>
            <w:ins w:id="2604" w:author="SONY" w:date="2014-06-25T23:16:00Z">
              <w:r w:rsidRPr="006D470A">
                <w:rPr>
                  <w:rFonts w:ascii="Times New Roman" w:hAnsi="Times New Roman" w:cs="Times New Roman"/>
                  <w:b/>
                  <w:sz w:val="24"/>
                  <w:szCs w:val="24"/>
                </w:rPr>
                <w:t>Exceptions:</w:t>
              </w:r>
            </w:ins>
          </w:p>
        </w:tc>
        <w:tc>
          <w:tcPr>
            <w:tcW w:w="8004" w:type="dxa"/>
            <w:gridSpan w:val="3"/>
            <w:tcPrChange w:id="2605" w:author="SONY" w:date="2014-06-25T23:48:00Z">
              <w:tcPr>
                <w:tcW w:w="8004" w:type="dxa"/>
                <w:gridSpan w:val="3"/>
              </w:tcPr>
            </w:tcPrChange>
          </w:tcPr>
          <w:p w14:paraId="7AAF475B" w14:textId="77777777" w:rsidR="00F8119A" w:rsidRPr="006D470A" w:rsidRDefault="00F8119A" w:rsidP="00735B35">
            <w:pPr>
              <w:rPr>
                <w:ins w:id="2606" w:author="SONY" w:date="2014-06-25T23:16:00Z"/>
                <w:rFonts w:ascii="Times New Roman" w:hAnsi="Times New Roman" w:cs="Times New Roman"/>
                <w:sz w:val="24"/>
                <w:szCs w:val="24"/>
              </w:rPr>
            </w:pPr>
            <w:ins w:id="2607" w:author="SONY" w:date="2014-06-25T23:16: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F8119A" w:rsidRPr="006D470A" w14:paraId="1B3170EE" w14:textId="77777777" w:rsidTr="00FE6002">
        <w:trPr>
          <w:trHeight w:val="396"/>
          <w:jc w:val="center"/>
          <w:ins w:id="2608" w:author="SONY" w:date="2014-06-25T23:16:00Z"/>
          <w:trPrChange w:id="2609" w:author="SONY" w:date="2014-06-25T23:48:00Z">
            <w:trPr>
              <w:trHeight w:val="396"/>
            </w:trPr>
          </w:trPrChange>
        </w:trPr>
        <w:tc>
          <w:tcPr>
            <w:tcW w:w="2584" w:type="dxa"/>
            <w:tcPrChange w:id="2610" w:author="SONY" w:date="2014-06-25T23:48:00Z">
              <w:tcPr>
                <w:tcW w:w="2584" w:type="dxa"/>
              </w:tcPr>
            </w:tcPrChange>
          </w:tcPr>
          <w:p w14:paraId="1AE61EC3" w14:textId="77777777" w:rsidR="00F8119A" w:rsidRPr="006D470A" w:rsidRDefault="00F8119A" w:rsidP="00735B35">
            <w:pPr>
              <w:jc w:val="right"/>
              <w:rPr>
                <w:ins w:id="2611" w:author="SONY" w:date="2014-06-25T23:16:00Z"/>
                <w:rFonts w:ascii="Times New Roman" w:hAnsi="Times New Roman" w:cs="Times New Roman"/>
                <w:b/>
                <w:sz w:val="24"/>
                <w:szCs w:val="24"/>
              </w:rPr>
            </w:pPr>
            <w:ins w:id="2612" w:author="SONY" w:date="2014-06-25T23:16:00Z">
              <w:r w:rsidRPr="006D470A">
                <w:rPr>
                  <w:rFonts w:ascii="Times New Roman" w:hAnsi="Times New Roman" w:cs="Times New Roman"/>
                  <w:b/>
                  <w:sz w:val="24"/>
                  <w:szCs w:val="24"/>
                </w:rPr>
                <w:t>Includes:</w:t>
              </w:r>
            </w:ins>
          </w:p>
        </w:tc>
        <w:tc>
          <w:tcPr>
            <w:tcW w:w="8004" w:type="dxa"/>
            <w:gridSpan w:val="3"/>
            <w:tcPrChange w:id="2613" w:author="SONY" w:date="2014-06-25T23:48:00Z">
              <w:tcPr>
                <w:tcW w:w="8004" w:type="dxa"/>
                <w:gridSpan w:val="3"/>
              </w:tcPr>
            </w:tcPrChange>
          </w:tcPr>
          <w:p w14:paraId="0936ED12" w14:textId="77777777" w:rsidR="00F8119A" w:rsidRPr="006D470A" w:rsidRDefault="00F8119A" w:rsidP="00735B35">
            <w:pPr>
              <w:rPr>
                <w:ins w:id="2614" w:author="SONY" w:date="2014-06-25T23:16:00Z"/>
                <w:rFonts w:ascii="Times New Roman" w:hAnsi="Times New Roman" w:cs="Times New Roman"/>
                <w:sz w:val="24"/>
                <w:szCs w:val="24"/>
              </w:rPr>
            </w:pPr>
            <w:ins w:id="2615" w:author="SONY" w:date="2014-06-25T23:16:00Z">
              <w:r>
                <w:rPr>
                  <w:rFonts w:ascii="Times New Roman" w:hAnsi="Times New Roman" w:cs="Times New Roman"/>
                  <w:sz w:val="24"/>
                  <w:szCs w:val="24"/>
                </w:rPr>
                <w:t>Steps 1-3</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F8119A" w:rsidRPr="006D470A" w14:paraId="7DA0F08E" w14:textId="77777777" w:rsidTr="00FE6002">
        <w:trPr>
          <w:trHeight w:val="462"/>
          <w:jc w:val="center"/>
          <w:ins w:id="2616" w:author="SONY" w:date="2014-06-25T23:16:00Z"/>
          <w:trPrChange w:id="2617" w:author="SONY" w:date="2014-06-25T23:48:00Z">
            <w:trPr>
              <w:trHeight w:val="462"/>
            </w:trPr>
          </w:trPrChange>
        </w:trPr>
        <w:tc>
          <w:tcPr>
            <w:tcW w:w="2584" w:type="dxa"/>
            <w:tcPrChange w:id="2618" w:author="SONY" w:date="2014-06-25T23:48:00Z">
              <w:tcPr>
                <w:tcW w:w="2584" w:type="dxa"/>
              </w:tcPr>
            </w:tcPrChange>
          </w:tcPr>
          <w:p w14:paraId="52C62670" w14:textId="77777777" w:rsidR="00F8119A" w:rsidRPr="006D470A" w:rsidRDefault="00F8119A" w:rsidP="00735B35">
            <w:pPr>
              <w:jc w:val="right"/>
              <w:rPr>
                <w:ins w:id="2619" w:author="SONY" w:date="2014-06-25T23:16:00Z"/>
                <w:rFonts w:ascii="Times New Roman" w:hAnsi="Times New Roman" w:cs="Times New Roman"/>
                <w:b/>
                <w:sz w:val="24"/>
                <w:szCs w:val="24"/>
              </w:rPr>
            </w:pPr>
            <w:ins w:id="2620" w:author="SONY" w:date="2014-06-25T23:16:00Z">
              <w:r w:rsidRPr="006D470A">
                <w:rPr>
                  <w:rFonts w:ascii="Times New Roman" w:hAnsi="Times New Roman" w:cs="Times New Roman"/>
                  <w:b/>
                  <w:sz w:val="24"/>
                  <w:szCs w:val="24"/>
                </w:rPr>
                <w:t>Frequency of Use:</w:t>
              </w:r>
            </w:ins>
          </w:p>
        </w:tc>
        <w:tc>
          <w:tcPr>
            <w:tcW w:w="8004" w:type="dxa"/>
            <w:gridSpan w:val="3"/>
            <w:tcPrChange w:id="2621" w:author="SONY" w:date="2014-06-25T23:48:00Z">
              <w:tcPr>
                <w:tcW w:w="8004" w:type="dxa"/>
                <w:gridSpan w:val="3"/>
              </w:tcPr>
            </w:tcPrChange>
          </w:tcPr>
          <w:p w14:paraId="16BD7793" w14:textId="77777777" w:rsidR="00F8119A" w:rsidRPr="006D470A" w:rsidRDefault="00F8119A" w:rsidP="00735B35">
            <w:pPr>
              <w:rPr>
                <w:ins w:id="2622" w:author="SONY" w:date="2014-06-25T23:16:00Z"/>
                <w:rFonts w:ascii="Times New Roman" w:hAnsi="Times New Roman" w:cs="Times New Roman"/>
                <w:sz w:val="24"/>
                <w:szCs w:val="24"/>
              </w:rPr>
            </w:pPr>
            <w:ins w:id="2623" w:author="SONY" w:date="2014-06-25T23:16:00Z">
              <w:r w:rsidRPr="006D470A">
                <w:rPr>
                  <w:rFonts w:ascii="Times New Roman" w:hAnsi="Times New Roman" w:cs="Times New Roman"/>
                  <w:sz w:val="24"/>
                  <w:szCs w:val="24"/>
                </w:rPr>
                <w:t>On demand</w:t>
              </w:r>
            </w:ins>
          </w:p>
        </w:tc>
      </w:tr>
      <w:tr w:rsidR="00F8119A" w:rsidRPr="006D470A" w14:paraId="54B57278" w14:textId="77777777" w:rsidTr="00FE6002">
        <w:trPr>
          <w:trHeight w:val="477"/>
          <w:jc w:val="center"/>
          <w:ins w:id="2624" w:author="SONY" w:date="2014-06-25T23:16:00Z"/>
          <w:trPrChange w:id="2625" w:author="SONY" w:date="2014-06-25T23:48:00Z">
            <w:trPr>
              <w:trHeight w:val="477"/>
            </w:trPr>
          </w:trPrChange>
        </w:trPr>
        <w:tc>
          <w:tcPr>
            <w:tcW w:w="2584" w:type="dxa"/>
            <w:tcPrChange w:id="2626" w:author="SONY" w:date="2014-06-25T23:48:00Z">
              <w:tcPr>
                <w:tcW w:w="2584" w:type="dxa"/>
              </w:tcPr>
            </w:tcPrChange>
          </w:tcPr>
          <w:p w14:paraId="22397398" w14:textId="77777777" w:rsidR="00F8119A" w:rsidRPr="006D470A" w:rsidRDefault="00F8119A" w:rsidP="00735B35">
            <w:pPr>
              <w:jc w:val="right"/>
              <w:rPr>
                <w:ins w:id="2627" w:author="SONY" w:date="2014-06-25T23:16:00Z"/>
                <w:rFonts w:ascii="Times New Roman" w:hAnsi="Times New Roman" w:cs="Times New Roman"/>
                <w:b/>
                <w:sz w:val="24"/>
                <w:szCs w:val="24"/>
              </w:rPr>
            </w:pPr>
            <w:ins w:id="2628" w:author="SONY" w:date="2014-06-25T23:16:00Z">
              <w:r w:rsidRPr="006D470A">
                <w:rPr>
                  <w:rFonts w:ascii="Times New Roman" w:hAnsi="Times New Roman" w:cs="Times New Roman"/>
                  <w:b/>
                  <w:sz w:val="24"/>
                  <w:szCs w:val="24"/>
                </w:rPr>
                <w:t>Special Requirements:</w:t>
              </w:r>
            </w:ins>
          </w:p>
        </w:tc>
        <w:tc>
          <w:tcPr>
            <w:tcW w:w="8004" w:type="dxa"/>
            <w:gridSpan w:val="3"/>
            <w:tcPrChange w:id="2629" w:author="SONY" w:date="2014-06-25T23:48:00Z">
              <w:tcPr>
                <w:tcW w:w="8004" w:type="dxa"/>
                <w:gridSpan w:val="3"/>
              </w:tcPr>
            </w:tcPrChange>
          </w:tcPr>
          <w:p w14:paraId="11145960" w14:textId="77777777" w:rsidR="00F8119A" w:rsidRPr="006D470A" w:rsidRDefault="00F8119A" w:rsidP="00735B35">
            <w:pPr>
              <w:rPr>
                <w:ins w:id="2630" w:author="SONY" w:date="2014-06-25T23:16:00Z"/>
                <w:rFonts w:ascii="Times New Roman" w:hAnsi="Times New Roman" w:cs="Times New Roman"/>
                <w:sz w:val="24"/>
                <w:szCs w:val="24"/>
              </w:rPr>
            </w:pPr>
            <w:ins w:id="2631" w:author="SONY" w:date="2014-06-25T23:16:00Z">
              <w:r w:rsidRPr="006D470A">
                <w:rPr>
                  <w:rFonts w:ascii="Times New Roman" w:hAnsi="Times New Roman" w:cs="Times New Roman"/>
                  <w:sz w:val="24"/>
                  <w:szCs w:val="24"/>
                </w:rPr>
                <w:t>N/A</w:t>
              </w:r>
            </w:ins>
          </w:p>
        </w:tc>
      </w:tr>
      <w:tr w:rsidR="00F8119A" w:rsidRPr="006D470A" w14:paraId="2616679F" w14:textId="77777777" w:rsidTr="00FE6002">
        <w:trPr>
          <w:trHeight w:val="592"/>
          <w:jc w:val="center"/>
          <w:ins w:id="2632" w:author="SONY" w:date="2014-06-25T23:16:00Z"/>
          <w:trPrChange w:id="2633" w:author="SONY" w:date="2014-06-25T23:48:00Z">
            <w:trPr>
              <w:trHeight w:val="592"/>
            </w:trPr>
          </w:trPrChange>
        </w:trPr>
        <w:tc>
          <w:tcPr>
            <w:tcW w:w="2584" w:type="dxa"/>
            <w:tcPrChange w:id="2634" w:author="SONY" w:date="2014-06-25T23:48:00Z">
              <w:tcPr>
                <w:tcW w:w="2584" w:type="dxa"/>
              </w:tcPr>
            </w:tcPrChange>
          </w:tcPr>
          <w:p w14:paraId="4FF54115" w14:textId="77777777" w:rsidR="00F8119A" w:rsidRPr="006D470A" w:rsidRDefault="00F8119A" w:rsidP="00735B35">
            <w:pPr>
              <w:jc w:val="right"/>
              <w:rPr>
                <w:ins w:id="2635" w:author="SONY" w:date="2014-06-25T23:16:00Z"/>
                <w:rFonts w:ascii="Times New Roman" w:hAnsi="Times New Roman" w:cs="Times New Roman"/>
                <w:b/>
                <w:sz w:val="24"/>
                <w:szCs w:val="24"/>
              </w:rPr>
            </w:pPr>
            <w:ins w:id="2636" w:author="SONY" w:date="2014-06-25T23:16:00Z">
              <w:r w:rsidRPr="006D470A">
                <w:rPr>
                  <w:rFonts w:ascii="Times New Roman" w:hAnsi="Times New Roman" w:cs="Times New Roman"/>
                  <w:b/>
                  <w:sz w:val="24"/>
                  <w:szCs w:val="24"/>
                </w:rPr>
                <w:t>Assumptions:</w:t>
              </w:r>
            </w:ins>
          </w:p>
        </w:tc>
        <w:tc>
          <w:tcPr>
            <w:tcW w:w="8004" w:type="dxa"/>
            <w:gridSpan w:val="3"/>
            <w:tcPrChange w:id="2637" w:author="SONY" w:date="2014-06-25T23:48:00Z">
              <w:tcPr>
                <w:tcW w:w="8004" w:type="dxa"/>
                <w:gridSpan w:val="3"/>
              </w:tcPr>
            </w:tcPrChange>
          </w:tcPr>
          <w:p w14:paraId="0ECE9427" w14:textId="77777777" w:rsidR="00F8119A" w:rsidRPr="006D470A" w:rsidRDefault="00F8119A" w:rsidP="00735B35">
            <w:pPr>
              <w:rPr>
                <w:ins w:id="2638" w:author="SONY" w:date="2014-06-25T23:16:00Z"/>
                <w:rFonts w:ascii="Times New Roman" w:hAnsi="Times New Roman" w:cs="Times New Roman"/>
                <w:sz w:val="24"/>
                <w:szCs w:val="24"/>
              </w:rPr>
            </w:pPr>
            <w:ins w:id="2639" w:author="SONY" w:date="2014-06-25T23:16: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F8119A" w:rsidRPr="006D470A" w14:paraId="0338F2B6" w14:textId="77777777" w:rsidTr="00FE6002">
        <w:trPr>
          <w:trHeight w:val="477"/>
          <w:jc w:val="center"/>
          <w:ins w:id="2640" w:author="SONY" w:date="2014-06-25T23:16:00Z"/>
          <w:trPrChange w:id="2641" w:author="SONY" w:date="2014-06-25T23:48:00Z">
            <w:trPr>
              <w:trHeight w:val="477"/>
            </w:trPr>
          </w:trPrChange>
        </w:trPr>
        <w:tc>
          <w:tcPr>
            <w:tcW w:w="2584" w:type="dxa"/>
            <w:tcPrChange w:id="2642" w:author="SONY" w:date="2014-06-25T23:48:00Z">
              <w:tcPr>
                <w:tcW w:w="2584" w:type="dxa"/>
              </w:tcPr>
            </w:tcPrChange>
          </w:tcPr>
          <w:p w14:paraId="4492153B" w14:textId="77777777" w:rsidR="00F8119A" w:rsidRPr="006D470A" w:rsidRDefault="00F8119A" w:rsidP="00735B35">
            <w:pPr>
              <w:jc w:val="right"/>
              <w:rPr>
                <w:ins w:id="2643" w:author="SONY" w:date="2014-06-25T23:16:00Z"/>
                <w:rFonts w:ascii="Times New Roman" w:hAnsi="Times New Roman" w:cs="Times New Roman"/>
                <w:b/>
                <w:sz w:val="24"/>
                <w:szCs w:val="24"/>
              </w:rPr>
            </w:pPr>
            <w:ins w:id="2644" w:author="SONY" w:date="2014-06-25T23:16:00Z">
              <w:r w:rsidRPr="006D470A">
                <w:rPr>
                  <w:rFonts w:ascii="Times New Roman" w:hAnsi="Times New Roman" w:cs="Times New Roman"/>
                  <w:b/>
                  <w:sz w:val="24"/>
                  <w:szCs w:val="24"/>
                </w:rPr>
                <w:t>Notes and Issues:</w:t>
              </w:r>
            </w:ins>
          </w:p>
        </w:tc>
        <w:tc>
          <w:tcPr>
            <w:tcW w:w="8004" w:type="dxa"/>
            <w:gridSpan w:val="3"/>
            <w:tcPrChange w:id="2645" w:author="SONY" w:date="2014-06-25T23:48:00Z">
              <w:tcPr>
                <w:tcW w:w="8004" w:type="dxa"/>
                <w:gridSpan w:val="3"/>
              </w:tcPr>
            </w:tcPrChange>
          </w:tcPr>
          <w:p w14:paraId="33454370" w14:textId="77777777" w:rsidR="00F8119A" w:rsidRPr="00CE4175" w:rsidRDefault="00F8119A" w:rsidP="00735B35">
            <w:pPr>
              <w:rPr>
                <w:ins w:id="2646" w:author="SONY" w:date="2014-06-25T23:16:00Z"/>
                <w:rFonts w:ascii="Times New Roman" w:hAnsi="Times New Roman" w:cs="Times New Roman"/>
                <w:sz w:val="24"/>
                <w:szCs w:val="24"/>
                <w:cs/>
              </w:rPr>
            </w:pPr>
            <w:ins w:id="2647" w:author="SONY" w:date="2014-06-25T23:16:00Z">
              <w:r w:rsidRPr="006D470A">
                <w:rPr>
                  <w:rFonts w:ascii="Times New Roman" w:hAnsi="Times New Roman" w:cs="Times New Roman"/>
                  <w:sz w:val="24"/>
                  <w:szCs w:val="24"/>
                </w:rPr>
                <w:t>N/A</w:t>
              </w:r>
            </w:ins>
          </w:p>
        </w:tc>
      </w:tr>
    </w:tbl>
    <w:p w14:paraId="14CAC3BF" w14:textId="73D42D8C" w:rsidR="00A06143" w:rsidRDefault="00A06143" w:rsidP="00E960FE">
      <w:pPr>
        <w:tabs>
          <w:tab w:val="left" w:pos="3744"/>
        </w:tabs>
        <w:rPr>
          <w:ins w:id="2648" w:author="SONY" w:date="2014-06-25T23:18:00Z"/>
        </w:rPr>
      </w:pPr>
    </w:p>
    <w:p w14:paraId="20694836" w14:textId="77777777" w:rsidR="003C7683" w:rsidRDefault="003C7683" w:rsidP="00E960FE">
      <w:pPr>
        <w:tabs>
          <w:tab w:val="left" w:pos="3744"/>
        </w:tabs>
        <w:rPr>
          <w:ins w:id="2649" w:author="SONY" w:date="2014-06-25T23:18:00Z"/>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2650"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2651">
          <w:tblGrid>
            <w:gridCol w:w="2584"/>
            <w:gridCol w:w="2329"/>
            <w:gridCol w:w="2348"/>
            <w:gridCol w:w="3327"/>
          </w:tblGrid>
        </w:tblGridChange>
      </w:tblGrid>
      <w:tr w:rsidR="003C7683" w:rsidRPr="006D470A" w14:paraId="20C9C396" w14:textId="77777777" w:rsidTr="00FE6002">
        <w:trPr>
          <w:trHeight w:val="254"/>
          <w:jc w:val="center"/>
          <w:ins w:id="2652" w:author="SONY" w:date="2014-06-25T23:18:00Z"/>
          <w:trPrChange w:id="2653" w:author="SONY" w:date="2014-06-25T23:48:00Z">
            <w:trPr>
              <w:trHeight w:val="254"/>
            </w:trPr>
          </w:trPrChange>
        </w:trPr>
        <w:tc>
          <w:tcPr>
            <w:tcW w:w="2584" w:type="dxa"/>
            <w:tcBorders>
              <w:top w:val="single" w:sz="12" w:space="0" w:color="auto"/>
              <w:bottom w:val="single" w:sz="6" w:space="0" w:color="auto"/>
            </w:tcBorders>
            <w:shd w:val="clear" w:color="auto" w:fill="F2F2F2"/>
            <w:tcPrChange w:id="2654" w:author="SONY" w:date="2014-06-25T23:48:00Z">
              <w:tcPr>
                <w:tcW w:w="2584" w:type="dxa"/>
                <w:tcBorders>
                  <w:top w:val="single" w:sz="12" w:space="0" w:color="auto"/>
                  <w:bottom w:val="single" w:sz="6" w:space="0" w:color="auto"/>
                </w:tcBorders>
                <w:shd w:val="clear" w:color="auto" w:fill="F2F2F2"/>
              </w:tcPr>
            </w:tcPrChange>
          </w:tcPr>
          <w:p w14:paraId="71153D66" w14:textId="77777777" w:rsidR="003C7683" w:rsidRPr="006D470A" w:rsidRDefault="003C7683" w:rsidP="00735B35">
            <w:pPr>
              <w:jc w:val="right"/>
              <w:rPr>
                <w:ins w:id="2655" w:author="SONY" w:date="2014-06-25T23:18:00Z"/>
                <w:rFonts w:ascii="Times New Roman" w:hAnsi="Times New Roman" w:cs="Times New Roman"/>
                <w:b/>
                <w:sz w:val="24"/>
                <w:szCs w:val="24"/>
              </w:rPr>
            </w:pPr>
            <w:ins w:id="2656" w:author="SONY" w:date="2014-06-25T23:18: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2657" w:author="SONY" w:date="2014-06-25T23:48:00Z">
              <w:tcPr>
                <w:tcW w:w="8004" w:type="dxa"/>
                <w:gridSpan w:val="3"/>
                <w:tcBorders>
                  <w:top w:val="single" w:sz="12" w:space="0" w:color="auto"/>
                  <w:bottom w:val="single" w:sz="6" w:space="0" w:color="auto"/>
                </w:tcBorders>
                <w:shd w:val="clear" w:color="auto" w:fill="F2F2F2"/>
              </w:tcPr>
            </w:tcPrChange>
          </w:tcPr>
          <w:p w14:paraId="56E16AC4" w14:textId="45346E7D" w:rsidR="003C7683" w:rsidRPr="006D470A" w:rsidRDefault="003C7683" w:rsidP="00735B35">
            <w:pPr>
              <w:rPr>
                <w:ins w:id="2658" w:author="SONY" w:date="2014-06-25T23:18:00Z"/>
                <w:rFonts w:ascii="Times New Roman" w:hAnsi="Times New Roman" w:cs="Times New Roman"/>
                <w:sz w:val="24"/>
                <w:szCs w:val="24"/>
              </w:rPr>
            </w:pPr>
            <w:ins w:id="2659" w:author="SONY" w:date="2014-06-25T23:18:00Z">
              <w:r>
                <w:rPr>
                  <w:rFonts w:ascii="Times New Roman" w:hAnsi="Times New Roman" w:cs="Times New Roman"/>
                  <w:sz w:val="24"/>
                  <w:szCs w:val="24"/>
                </w:rPr>
                <w:t>UC-16</w:t>
              </w:r>
            </w:ins>
          </w:p>
        </w:tc>
      </w:tr>
      <w:tr w:rsidR="003C7683" w:rsidRPr="006D470A" w14:paraId="3A4B3202" w14:textId="77777777" w:rsidTr="00FE6002">
        <w:trPr>
          <w:trHeight w:val="462"/>
          <w:jc w:val="center"/>
          <w:ins w:id="2660" w:author="SONY" w:date="2014-06-25T23:18:00Z"/>
          <w:trPrChange w:id="2661" w:author="SONY" w:date="2014-06-25T23:48:00Z">
            <w:trPr>
              <w:trHeight w:val="462"/>
            </w:trPr>
          </w:trPrChange>
        </w:trPr>
        <w:tc>
          <w:tcPr>
            <w:tcW w:w="2584" w:type="dxa"/>
            <w:tcBorders>
              <w:top w:val="single" w:sz="6" w:space="0" w:color="auto"/>
              <w:bottom w:val="single" w:sz="6" w:space="0" w:color="auto"/>
            </w:tcBorders>
            <w:shd w:val="clear" w:color="auto" w:fill="F2F2F2"/>
            <w:tcPrChange w:id="2662" w:author="SONY" w:date="2014-06-25T23:48:00Z">
              <w:tcPr>
                <w:tcW w:w="2584" w:type="dxa"/>
                <w:tcBorders>
                  <w:top w:val="single" w:sz="6" w:space="0" w:color="auto"/>
                  <w:bottom w:val="single" w:sz="6" w:space="0" w:color="auto"/>
                </w:tcBorders>
                <w:shd w:val="clear" w:color="auto" w:fill="F2F2F2"/>
              </w:tcPr>
            </w:tcPrChange>
          </w:tcPr>
          <w:p w14:paraId="776117EC" w14:textId="77777777" w:rsidR="003C7683" w:rsidRPr="006D470A" w:rsidRDefault="003C7683" w:rsidP="00735B35">
            <w:pPr>
              <w:jc w:val="right"/>
              <w:rPr>
                <w:ins w:id="2663" w:author="SONY" w:date="2014-06-25T23:18:00Z"/>
                <w:rFonts w:ascii="Times New Roman" w:hAnsi="Times New Roman" w:cs="Times New Roman"/>
                <w:b/>
                <w:sz w:val="24"/>
                <w:szCs w:val="24"/>
              </w:rPr>
            </w:pPr>
            <w:ins w:id="2664" w:author="SONY" w:date="2014-06-25T23:18: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2665" w:author="SONY" w:date="2014-06-25T23:48:00Z">
              <w:tcPr>
                <w:tcW w:w="8004" w:type="dxa"/>
                <w:gridSpan w:val="3"/>
                <w:tcBorders>
                  <w:top w:val="single" w:sz="6" w:space="0" w:color="auto"/>
                  <w:bottom w:val="single" w:sz="6" w:space="0" w:color="auto"/>
                </w:tcBorders>
                <w:shd w:val="clear" w:color="auto" w:fill="F2F2F2"/>
              </w:tcPr>
            </w:tcPrChange>
          </w:tcPr>
          <w:p w14:paraId="62DFAF0B" w14:textId="77777777" w:rsidR="003C7683" w:rsidRPr="006D470A" w:rsidRDefault="003C7683" w:rsidP="00735B35">
            <w:pPr>
              <w:pStyle w:val="Hints"/>
              <w:rPr>
                <w:ins w:id="2666" w:author="SONY" w:date="2014-06-25T23:18:00Z"/>
                <w:rFonts w:ascii="Times New Roman" w:hAnsi="Times New Roman"/>
                <w:color w:val="auto"/>
                <w:sz w:val="24"/>
                <w:szCs w:val="24"/>
              </w:rPr>
            </w:pPr>
            <w:ins w:id="2667" w:author="SONY" w:date="2014-06-25T23:18:00Z">
              <w:r>
                <w:rPr>
                  <w:rFonts w:ascii="Times New Roman" w:hAnsi="Times New Roman"/>
                  <w:color w:val="auto"/>
                  <w:sz w:val="24"/>
                  <w:szCs w:val="24"/>
                </w:rPr>
                <w:t>Display dentists’ list</w:t>
              </w:r>
            </w:ins>
          </w:p>
        </w:tc>
      </w:tr>
      <w:tr w:rsidR="003C7683" w:rsidRPr="006D470A" w14:paraId="2E9B8FF7" w14:textId="77777777" w:rsidTr="00FE6002">
        <w:trPr>
          <w:trHeight w:val="477"/>
          <w:jc w:val="center"/>
          <w:ins w:id="2668" w:author="SONY" w:date="2014-06-25T23:18:00Z"/>
          <w:trPrChange w:id="2669" w:author="SONY" w:date="2014-06-25T23:48:00Z">
            <w:trPr>
              <w:trHeight w:val="477"/>
            </w:trPr>
          </w:trPrChange>
        </w:trPr>
        <w:tc>
          <w:tcPr>
            <w:tcW w:w="2584" w:type="dxa"/>
            <w:tcBorders>
              <w:top w:val="single" w:sz="6" w:space="0" w:color="auto"/>
              <w:bottom w:val="single" w:sz="6" w:space="0" w:color="auto"/>
            </w:tcBorders>
            <w:shd w:val="clear" w:color="auto" w:fill="F2F2F2"/>
            <w:tcPrChange w:id="2670" w:author="SONY" w:date="2014-06-25T23:48:00Z">
              <w:tcPr>
                <w:tcW w:w="2584" w:type="dxa"/>
                <w:tcBorders>
                  <w:top w:val="single" w:sz="6" w:space="0" w:color="auto"/>
                  <w:bottom w:val="single" w:sz="6" w:space="0" w:color="auto"/>
                </w:tcBorders>
                <w:shd w:val="clear" w:color="auto" w:fill="F2F2F2"/>
              </w:tcPr>
            </w:tcPrChange>
          </w:tcPr>
          <w:p w14:paraId="71CA379D" w14:textId="77777777" w:rsidR="003C7683" w:rsidRPr="006D470A" w:rsidRDefault="003C7683" w:rsidP="00735B35">
            <w:pPr>
              <w:jc w:val="right"/>
              <w:rPr>
                <w:ins w:id="2671" w:author="SONY" w:date="2014-06-25T23:18:00Z"/>
                <w:rFonts w:ascii="Times New Roman" w:hAnsi="Times New Roman" w:cs="Times New Roman"/>
                <w:b/>
                <w:sz w:val="24"/>
                <w:szCs w:val="24"/>
              </w:rPr>
            </w:pPr>
            <w:ins w:id="2672" w:author="SONY" w:date="2014-06-25T23:18: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2673" w:author="SONY" w:date="2014-06-25T23:48:00Z">
              <w:tcPr>
                <w:tcW w:w="2329" w:type="dxa"/>
                <w:tcBorders>
                  <w:top w:val="single" w:sz="6" w:space="0" w:color="auto"/>
                  <w:bottom w:val="single" w:sz="6" w:space="0" w:color="auto"/>
                </w:tcBorders>
                <w:shd w:val="clear" w:color="auto" w:fill="F2F2F2"/>
              </w:tcPr>
            </w:tcPrChange>
          </w:tcPr>
          <w:p w14:paraId="75C46769" w14:textId="77777777" w:rsidR="003C7683" w:rsidRPr="006D470A" w:rsidRDefault="003C7683" w:rsidP="00735B35">
            <w:pPr>
              <w:rPr>
                <w:ins w:id="2674" w:author="SONY" w:date="2014-06-25T23:18:00Z"/>
                <w:rFonts w:ascii="Times New Roman" w:hAnsi="Times New Roman" w:cs="Times New Roman"/>
                <w:sz w:val="24"/>
                <w:szCs w:val="24"/>
              </w:rPr>
            </w:pPr>
            <w:proofErr w:type="spellStart"/>
            <w:ins w:id="2675" w:author="SONY" w:date="2014-06-25T23:18: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2676" w:author="SONY" w:date="2014-06-25T23:48:00Z">
              <w:tcPr>
                <w:tcW w:w="2348" w:type="dxa"/>
                <w:tcBorders>
                  <w:top w:val="single" w:sz="6" w:space="0" w:color="auto"/>
                  <w:bottom w:val="single" w:sz="6" w:space="0" w:color="auto"/>
                </w:tcBorders>
                <w:shd w:val="clear" w:color="auto" w:fill="F2F2F2"/>
              </w:tcPr>
            </w:tcPrChange>
          </w:tcPr>
          <w:p w14:paraId="0AC01E36" w14:textId="77777777" w:rsidR="003C7683" w:rsidRPr="006D470A" w:rsidRDefault="003C7683" w:rsidP="00735B35">
            <w:pPr>
              <w:jc w:val="right"/>
              <w:rPr>
                <w:ins w:id="2677" w:author="SONY" w:date="2014-06-25T23:18:00Z"/>
                <w:rFonts w:ascii="Times New Roman" w:hAnsi="Times New Roman" w:cs="Times New Roman"/>
                <w:b/>
                <w:sz w:val="24"/>
                <w:szCs w:val="24"/>
              </w:rPr>
            </w:pPr>
            <w:ins w:id="2678" w:author="SONY" w:date="2014-06-25T23:18: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2679" w:author="SONY" w:date="2014-06-25T23:48:00Z">
              <w:tcPr>
                <w:tcW w:w="3327" w:type="dxa"/>
                <w:tcBorders>
                  <w:top w:val="single" w:sz="6" w:space="0" w:color="auto"/>
                  <w:bottom w:val="single" w:sz="6" w:space="0" w:color="auto"/>
                </w:tcBorders>
                <w:shd w:val="clear" w:color="auto" w:fill="F2F2F2"/>
              </w:tcPr>
            </w:tcPrChange>
          </w:tcPr>
          <w:p w14:paraId="0753A2DC" w14:textId="77777777" w:rsidR="003C7683" w:rsidRPr="006D470A" w:rsidRDefault="003C7683" w:rsidP="00735B35">
            <w:pPr>
              <w:rPr>
                <w:ins w:id="2680" w:author="SONY" w:date="2014-06-25T23:18:00Z"/>
                <w:rFonts w:ascii="Times New Roman" w:hAnsi="Times New Roman" w:cs="Times New Roman"/>
                <w:sz w:val="24"/>
                <w:szCs w:val="24"/>
              </w:rPr>
            </w:pPr>
            <w:proofErr w:type="spellStart"/>
            <w:ins w:id="2681" w:author="SONY" w:date="2014-06-25T23:18: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3C7683" w:rsidRPr="006D470A" w14:paraId="2AF441B5" w14:textId="77777777" w:rsidTr="00FE6002">
        <w:trPr>
          <w:trHeight w:val="477"/>
          <w:jc w:val="center"/>
          <w:ins w:id="2682" w:author="SONY" w:date="2014-06-25T23:18:00Z"/>
          <w:trPrChange w:id="2683" w:author="SONY" w:date="2014-06-25T23:48:00Z">
            <w:trPr>
              <w:trHeight w:val="477"/>
            </w:trPr>
          </w:trPrChange>
        </w:trPr>
        <w:tc>
          <w:tcPr>
            <w:tcW w:w="2584" w:type="dxa"/>
            <w:tcBorders>
              <w:top w:val="single" w:sz="6" w:space="0" w:color="auto"/>
              <w:bottom w:val="single" w:sz="6" w:space="0" w:color="auto"/>
            </w:tcBorders>
            <w:shd w:val="clear" w:color="auto" w:fill="F2F2F2"/>
            <w:tcPrChange w:id="2684" w:author="SONY" w:date="2014-06-25T23:48:00Z">
              <w:tcPr>
                <w:tcW w:w="2584" w:type="dxa"/>
                <w:tcBorders>
                  <w:top w:val="single" w:sz="6" w:space="0" w:color="auto"/>
                  <w:bottom w:val="single" w:sz="6" w:space="0" w:color="auto"/>
                </w:tcBorders>
                <w:shd w:val="clear" w:color="auto" w:fill="F2F2F2"/>
              </w:tcPr>
            </w:tcPrChange>
          </w:tcPr>
          <w:p w14:paraId="20EEB97E" w14:textId="77777777" w:rsidR="003C7683" w:rsidRPr="006D470A" w:rsidRDefault="003C7683" w:rsidP="00735B35">
            <w:pPr>
              <w:jc w:val="right"/>
              <w:rPr>
                <w:ins w:id="2685" w:author="SONY" w:date="2014-06-25T23:18:00Z"/>
                <w:rFonts w:ascii="Times New Roman" w:hAnsi="Times New Roman" w:cs="Times New Roman"/>
                <w:b/>
                <w:sz w:val="24"/>
                <w:szCs w:val="24"/>
              </w:rPr>
            </w:pPr>
            <w:ins w:id="2686" w:author="SONY" w:date="2014-06-25T23:18: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2687" w:author="SONY" w:date="2014-06-25T23:48:00Z">
              <w:tcPr>
                <w:tcW w:w="2329" w:type="dxa"/>
                <w:tcBorders>
                  <w:top w:val="single" w:sz="6" w:space="0" w:color="auto"/>
                  <w:bottom w:val="single" w:sz="6" w:space="0" w:color="auto"/>
                </w:tcBorders>
                <w:shd w:val="clear" w:color="auto" w:fill="F2F2F2"/>
              </w:tcPr>
            </w:tcPrChange>
          </w:tcPr>
          <w:p w14:paraId="014EEA8C" w14:textId="77777777" w:rsidR="003C7683" w:rsidRPr="006D470A" w:rsidRDefault="003C7683" w:rsidP="00735B35">
            <w:pPr>
              <w:rPr>
                <w:ins w:id="2688" w:author="SONY" w:date="2014-06-25T23:18:00Z"/>
                <w:rFonts w:ascii="Times New Roman" w:hAnsi="Times New Roman" w:cs="Times New Roman"/>
                <w:sz w:val="24"/>
                <w:szCs w:val="24"/>
              </w:rPr>
            </w:pPr>
            <w:ins w:id="2689" w:author="SONY" w:date="2014-06-25T23:18: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2690" w:author="SONY" w:date="2014-06-25T23:48:00Z">
              <w:tcPr>
                <w:tcW w:w="2348" w:type="dxa"/>
                <w:tcBorders>
                  <w:top w:val="single" w:sz="6" w:space="0" w:color="auto"/>
                  <w:bottom w:val="single" w:sz="6" w:space="0" w:color="auto"/>
                </w:tcBorders>
                <w:shd w:val="clear" w:color="auto" w:fill="F2F2F2"/>
              </w:tcPr>
            </w:tcPrChange>
          </w:tcPr>
          <w:p w14:paraId="4B88B32F" w14:textId="77777777" w:rsidR="003C7683" w:rsidRPr="006D470A" w:rsidRDefault="003C7683" w:rsidP="00735B35">
            <w:pPr>
              <w:jc w:val="right"/>
              <w:rPr>
                <w:ins w:id="2691" w:author="SONY" w:date="2014-06-25T23:18:00Z"/>
                <w:rFonts w:ascii="Times New Roman" w:hAnsi="Times New Roman" w:cs="Times New Roman"/>
                <w:b/>
                <w:sz w:val="24"/>
                <w:szCs w:val="24"/>
              </w:rPr>
            </w:pPr>
            <w:ins w:id="2692" w:author="SONY" w:date="2014-06-25T23:18: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2693" w:author="SONY" w:date="2014-06-25T23:48:00Z">
              <w:tcPr>
                <w:tcW w:w="3327" w:type="dxa"/>
                <w:tcBorders>
                  <w:top w:val="single" w:sz="6" w:space="0" w:color="auto"/>
                  <w:bottom w:val="single" w:sz="6" w:space="0" w:color="auto"/>
                </w:tcBorders>
                <w:shd w:val="clear" w:color="auto" w:fill="F2F2F2"/>
              </w:tcPr>
            </w:tcPrChange>
          </w:tcPr>
          <w:p w14:paraId="564EE000" w14:textId="77777777" w:rsidR="003C7683" w:rsidRPr="006D470A" w:rsidRDefault="003C7683" w:rsidP="00735B35">
            <w:pPr>
              <w:rPr>
                <w:ins w:id="2694" w:author="SONY" w:date="2014-06-25T23:18:00Z"/>
                <w:rFonts w:ascii="Times New Roman" w:hAnsi="Times New Roman" w:cs="Times New Roman"/>
                <w:sz w:val="24"/>
                <w:szCs w:val="24"/>
              </w:rPr>
            </w:pPr>
            <w:ins w:id="2695" w:author="SONY" w:date="2014-06-25T23:18: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3C7683" w:rsidRPr="006D470A" w14:paraId="14A43A18" w14:textId="77777777" w:rsidTr="00FE6002">
        <w:trPr>
          <w:trHeight w:val="477"/>
          <w:jc w:val="center"/>
          <w:ins w:id="2696" w:author="SONY" w:date="2014-06-25T23:18:00Z"/>
          <w:trPrChange w:id="2697" w:author="SONY" w:date="2014-06-25T23:48:00Z">
            <w:trPr>
              <w:trHeight w:val="477"/>
            </w:trPr>
          </w:trPrChange>
        </w:trPr>
        <w:tc>
          <w:tcPr>
            <w:tcW w:w="2584" w:type="dxa"/>
            <w:tcBorders>
              <w:top w:val="single" w:sz="6" w:space="0" w:color="auto"/>
            </w:tcBorders>
            <w:tcPrChange w:id="2698" w:author="SONY" w:date="2014-06-25T23:48:00Z">
              <w:tcPr>
                <w:tcW w:w="2584" w:type="dxa"/>
                <w:tcBorders>
                  <w:top w:val="single" w:sz="6" w:space="0" w:color="auto"/>
                </w:tcBorders>
              </w:tcPr>
            </w:tcPrChange>
          </w:tcPr>
          <w:p w14:paraId="77899132" w14:textId="77777777" w:rsidR="003C7683" w:rsidRPr="006D470A" w:rsidRDefault="003C7683" w:rsidP="00735B35">
            <w:pPr>
              <w:jc w:val="right"/>
              <w:rPr>
                <w:ins w:id="2699" w:author="SONY" w:date="2014-06-25T23:18:00Z"/>
                <w:rFonts w:ascii="Times New Roman" w:hAnsi="Times New Roman" w:cs="Times New Roman"/>
                <w:b/>
                <w:sz w:val="24"/>
                <w:szCs w:val="24"/>
              </w:rPr>
            </w:pPr>
            <w:ins w:id="2700" w:author="SONY" w:date="2014-06-25T23:18: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2701" w:author="SONY" w:date="2014-06-25T23:48:00Z">
              <w:tcPr>
                <w:tcW w:w="8004" w:type="dxa"/>
                <w:gridSpan w:val="3"/>
                <w:tcBorders>
                  <w:top w:val="single" w:sz="6" w:space="0" w:color="auto"/>
                </w:tcBorders>
              </w:tcPr>
            </w:tcPrChange>
          </w:tcPr>
          <w:p w14:paraId="73942033" w14:textId="77777777" w:rsidR="003C7683" w:rsidRPr="006D470A" w:rsidRDefault="003C7683" w:rsidP="00735B35">
            <w:pPr>
              <w:rPr>
                <w:ins w:id="2702" w:author="SONY" w:date="2014-06-25T23:18:00Z"/>
                <w:rFonts w:ascii="Times New Roman" w:hAnsi="Times New Roman" w:cs="Times New Roman"/>
                <w:sz w:val="24"/>
                <w:szCs w:val="24"/>
              </w:rPr>
            </w:pPr>
            <w:ins w:id="2703" w:author="SONY" w:date="2014-06-25T23:18:00Z">
              <w:r>
                <w:rPr>
                  <w:rFonts w:ascii="Times New Roman" w:hAnsi="Times New Roman" w:cs="Times New Roman"/>
                  <w:sz w:val="24"/>
                  <w:szCs w:val="24"/>
                </w:rPr>
                <w:t>Officer</w:t>
              </w:r>
            </w:ins>
          </w:p>
        </w:tc>
      </w:tr>
      <w:tr w:rsidR="003C7683" w:rsidRPr="006D470A" w14:paraId="1727985A" w14:textId="77777777" w:rsidTr="00FE6002">
        <w:trPr>
          <w:trHeight w:val="701"/>
          <w:jc w:val="center"/>
          <w:ins w:id="2704" w:author="SONY" w:date="2014-06-25T23:18:00Z"/>
          <w:trPrChange w:id="2705" w:author="SONY" w:date="2014-06-25T23:48:00Z">
            <w:trPr>
              <w:trHeight w:val="701"/>
            </w:trPr>
          </w:trPrChange>
        </w:trPr>
        <w:tc>
          <w:tcPr>
            <w:tcW w:w="2584" w:type="dxa"/>
            <w:tcPrChange w:id="2706" w:author="SONY" w:date="2014-06-25T23:48:00Z">
              <w:tcPr>
                <w:tcW w:w="2584" w:type="dxa"/>
              </w:tcPr>
            </w:tcPrChange>
          </w:tcPr>
          <w:p w14:paraId="7B555E0B" w14:textId="77777777" w:rsidR="003C7683" w:rsidRPr="006D470A" w:rsidRDefault="003C7683" w:rsidP="00735B35">
            <w:pPr>
              <w:jc w:val="right"/>
              <w:rPr>
                <w:ins w:id="2707" w:author="SONY" w:date="2014-06-25T23:18:00Z"/>
                <w:rFonts w:ascii="Times New Roman" w:hAnsi="Times New Roman" w:cs="Times New Roman"/>
                <w:b/>
                <w:sz w:val="24"/>
                <w:szCs w:val="24"/>
              </w:rPr>
            </w:pPr>
            <w:ins w:id="2708" w:author="SONY" w:date="2014-06-25T23:18:00Z">
              <w:r w:rsidRPr="006D470A">
                <w:rPr>
                  <w:rFonts w:ascii="Times New Roman" w:hAnsi="Times New Roman" w:cs="Times New Roman"/>
                  <w:b/>
                  <w:sz w:val="24"/>
                  <w:szCs w:val="24"/>
                </w:rPr>
                <w:t>Description:</w:t>
              </w:r>
            </w:ins>
          </w:p>
        </w:tc>
        <w:tc>
          <w:tcPr>
            <w:tcW w:w="8004" w:type="dxa"/>
            <w:gridSpan w:val="3"/>
            <w:tcPrChange w:id="2709" w:author="SONY" w:date="2014-06-25T23:48:00Z">
              <w:tcPr>
                <w:tcW w:w="8004" w:type="dxa"/>
                <w:gridSpan w:val="3"/>
              </w:tcPr>
            </w:tcPrChange>
          </w:tcPr>
          <w:p w14:paraId="1505B619" w14:textId="77777777" w:rsidR="003C7683" w:rsidRPr="0067614F" w:rsidRDefault="003C7683" w:rsidP="00735B35">
            <w:pPr>
              <w:rPr>
                <w:ins w:id="2710" w:author="SONY" w:date="2014-06-25T23:18:00Z"/>
                <w:rFonts w:ascii="Times" w:hAnsi="Times" w:cs="Times New Roman"/>
                <w:color w:val="A6A6A6"/>
                <w:sz w:val="24"/>
                <w:szCs w:val="24"/>
              </w:rPr>
            </w:pPr>
            <w:ins w:id="2711" w:author="SONY" w:date="2014-06-25T23:18:00Z">
              <w:r>
                <w:rPr>
                  <w:rStyle w:val="words"/>
                  <w:rFonts w:ascii="Times" w:hAnsi="Times"/>
                  <w:sz w:val="24"/>
                  <w:szCs w:val="24"/>
                </w:rPr>
                <w:t>Officer can view list of patient from website</w:t>
              </w:r>
            </w:ins>
          </w:p>
        </w:tc>
      </w:tr>
      <w:tr w:rsidR="003C7683" w:rsidRPr="006D470A" w14:paraId="63C05B7B" w14:textId="77777777" w:rsidTr="00FE6002">
        <w:trPr>
          <w:trHeight w:val="477"/>
          <w:jc w:val="center"/>
          <w:ins w:id="2712" w:author="SONY" w:date="2014-06-25T23:18:00Z"/>
          <w:trPrChange w:id="2713" w:author="SONY" w:date="2014-06-25T23:48:00Z">
            <w:trPr>
              <w:trHeight w:val="477"/>
            </w:trPr>
          </w:trPrChange>
        </w:trPr>
        <w:tc>
          <w:tcPr>
            <w:tcW w:w="2584" w:type="dxa"/>
            <w:tcPrChange w:id="2714" w:author="SONY" w:date="2014-06-25T23:48:00Z">
              <w:tcPr>
                <w:tcW w:w="2584" w:type="dxa"/>
              </w:tcPr>
            </w:tcPrChange>
          </w:tcPr>
          <w:p w14:paraId="650C822B" w14:textId="77777777" w:rsidR="003C7683" w:rsidRPr="006D470A" w:rsidRDefault="003C7683" w:rsidP="00735B35">
            <w:pPr>
              <w:jc w:val="right"/>
              <w:rPr>
                <w:ins w:id="2715" w:author="SONY" w:date="2014-06-25T23:18:00Z"/>
                <w:rFonts w:ascii="Times New Roman" w:hAnsi="Times New Roman" w:cs="Times New Roman"/>
                <w:b/>
                <w:sz w:val="24"/>
                <w:szCs w:val="24"/>
              </w:rPr>
            </w:pPr>
            <w:ins w:id="2716" w:author="SONY" w:date="2014-06-25T23:18:00Z">
              <w:r w:rsidRPr="006D470A">
                <w:rPr>
                  <w:rFonts w:ascii="Times New Roman" w:hAnsi="Times New Roman" w:cs="Times New Roman"/>
                  <w:b/>
                  <w:sz w:val="24"/>
                  <w:szCs w:val="24"/>
                </w:rPr>
                <w:t>Trigger:</w:t>
              </w:r>
            </w:ins>
          </w:p>
        </w:tc>
        <w:tc>
          <w:tcPr>
            <w:tcW w:w="8004" w:type="dxa"/>
            <w:gridSpan w:val="3"/>
            <w:tcPrChange w:id="2717" w:author="SONY" w:date="2014-06-25T23:48:00Z">
              <w:tcPr>
                <w:tcW w:w="8004" w:type="dxa"/>
                <w:gridSpan w:val="3"/>
              </w:tcPr>
            </w:tcPrChange>
          </w:tcPr>
          <w:p w14:paraId="2BEAA4C8" w14:textId="77777777" w:rsidR="003C7683" w:rsidRPr="006D470A" w:rsidRDefault="003C7683" w:rsidP="00735B35">
            <w:pPr>
              <w:rPr>
                <w:ins w:id="2718" w:author="SONY" w:date="2014-06-25T23:18:00Z"/>
                <w:rFonts w:ascii="Times New Roman" w:hAnsi="Times New Roman" w:cs="Times New Roman"/>
                <w:sz w:val="24"/>
                <w:szCs w:val="24"/>
              </w:rPr>
            </w:pPr>
            <w:ins w:id="2719" w:author="SONY" w:date="2014-06-25T23:18:00Z">
              <w:r>
                <w:rPr>
                  <w:rFonts w:ascii="Times New Roman" w:hAnsi="Times New Roman" w:cs="Times New Roman"/>
                  <w:sz w:val="24"/>
                  <w:szCs w:val="24"/>
                </w:rPr>
                <w:t xml:space="preserve">Officer selects </w:t>
              </w:r>
              <w:r>
                <w:rPr>
                  <w:rFonts w:ascii="Times New Roman" w:hAnsi="Times New Roman"/>
                  <w:color w:val="auto"/>
                  <w:sz w:val="24"/>
                  <w:szCs w:val="24"/>
                </w:rPr>
                <w:t>dentist</w:t>
              </w:r>
              <w:r>
                <w:rPr>
                  <w:rFonts w:ascii="Times New Roman" w:hAnsi="Times New Roman" w:cs="Times New Roman"/>
                  <w:sz w:val="24"/>
                  <w:szCs w:val="24"/>
                </w:rPr>
                <w:t xml:space="preserve"> account menu</w:t>
              </w:r>
            </w:ins>
          </w:p>
        </w:tc>
      </w:tr>
      <w:tr w:rsidR="003C7683" w:rsidRPr="006D470A" w14:paraId="22DD6647" w14:textId="77777777" w:rsidTr="00FE6002">
        <w:trPr>
          <w:trHeight w:val="246"/>
          <w:jc w:val="center"/>
          <w:ins w:id="2720" w:author="SONY" w:date="2014-06-25T23:18:00Z"/>
          <w:trPrChange w:id="2721" w:author="SONY" w:date="2014-06-25T23:48:00Z">
            <w:trPr>
              <w:trHeight w:val="246"/>
            </w:trPr>
          </w:trPrChange>
        </w:trPr>
        <w:tc>
          <w:tcPr>
            <w:tcW w:w="2584" w:type="dxa"/>
            <w:tcPrChange w:id="2722" w:author="SONY" w:date="2014-06-25T23:48:00Z">
              <w:tcPr>
                <w:tcW w:w="2584" w:type="dxa"/>
              </w:tcPr>
            </w:tcPrChange>
          </w:tcPr>
          <w:p w14:paraId="65825AD1" w14:textId="77777777" w:rsidR="003C7683" w:rsidRPr="006D470A" w:rsidRDefault="003C7683" w:rsidP="00735B35">
            <w:pPr>
              <w:jc w:val="right"/>
              <w:rPr>
                <w:ins w:id="2723" w:author="SONY" w:date="2014-06-25T23:18:00Z"/>
                <w:rFonts w:ascii="Times New Roman" w:hAnsi="Times New Roman" w:cs="Times New Roman"/>
                <w:b/>
                <w:sz w:val="24"/>
                <w:szCs w:val="24"/>
              </w:rPr>
            </w:pPr>
            <w:ins w:id="2724" w:author="SONY" w:date="2014-06-25T23:18:00Z">
              <w:r w:rsidRPr="006D470A">
                <w:rPr>
                  <w:rFonts w:ascii="Times New Roman" w:hAnsi="Times New Roman" w:cs="Times New Roman"/>
                  <w:b/>
                  <w:sz w:val="24"/>
                  <w:szCs w:val="24"/>
                </w:rPr>
                <w:t>Preconditions:</w:t>
              </w:r>
            </w:ins>
          </w:p>
        </w:tc>
        <w:tc>
          <w:tcPr>
            <w:tcW w:w="8004" w:type="dxa"/>
            <w:gridSpan w:val="3"/>
            <w:tcPrChange w:id="2725" w:author="SONY" w:date="2014-06-25T23:48:00Z">
              <w:tcPr>
                <w:tcW w:w="8004" w:type="dxa"/>
                <w:gridSpan w:val="3"/>
              </w:tcPr>
            </w:tcPrChange>
          </w:tcPr>
          <w:p w14:paraId="54E2FBA9" w14:textId="77777777" w:rsidR="003C7683" w:rsidRPr="006D470A" w:rsidRDefault="003C7683" w:rsidP="00735B35">
            <w:pPr>
              <w:rPr>
                <w:ins w:id="2726" w:author="SONY" w:date="2014-06-25T23:18:00Z"/>
                <w:rFonts w:ascii="Times New Roman" w:hAnsi="Times New Roman" w:cs="Times New Roman"/>
                <w:bCs/>
                <w:sz w:val="24"/>
                <w:szCs w:val="24"/>
              </w:rPr>
            </w:pPr>
            <w:ins w:id="2727" w:author="SONY" w:date="2014-06-25T23:18: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ins>
          </w:p>
        </w:tc>
      </w:tr>
      <w:tr w:rsidR="003C7683" w:rsidRPr="006D470A" w14:paraId="03F4E3F2" w14:textId="77777777" w:rsidTr="00FE6002">
        <w:trPr>
          <w:trHeight w:val="462"/>
          <w:jc w:val="center"/>
          <w:ins w:id="2728" w:author="SONY" w:date="2014-06-25T23:18:00Z"/>
          <w:trPrChange w:id="2729" w:author="SONY" w:date="2014-06-25T23:48:00Z">
            <w:trPr>
              <w:trHeight w:val="462"/>
            </w:trPr>
          </w:trPrChange>
        </w:trPr>
        <w:tc>
          <w:tcPr>
            <w:tcW w:w="2584" w:type="dxa"/>
            <w:tcPrChange w:id="2730" w:author="SONY" w:date="2014-06-25T23:48:00Z">
              <w:tcPr>
                <w:tcW w:w="2584" w:type="dxa"/>
              </w:tcPr>
            </w:tcPrChange>
          </w:tcPr>
          <w:p w14:paraId="22A96A24" w14:textId="77777777" w:rsidR="003C7683" w:rsidRPr="006D470A" w:rsidRDefault="003C7683" w:rsidP="00735B35">
            <w:pPr>
              <w:jc w:val="right"/>
              <w:rPr>
                <w:ins w:id="2731" w:author="SONY" w:date="2014-06-25T23:18:00Z"/>
                <w:rFonts w:ascii="Times New Roman" w:hAnsi="Times New Roman" w:cs="Times New Roman"/>
                <w:b/>
                <w:sz w:val="24"/>
                <w:szCs w:val="24"/>
              </w:rPr>
            </w:pPr>
            <w:proofErr w:type="spellStart"/>
            <w:ins w:id="2732" w:author="SONY" w:date="2014-06-25T23:18: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2733" w:author="SONY" w:date="2014-06-25T23:48:00Z">
              <w:tcPr>
                <w:tcW w:w="8004" w:type="dxa"/>
                <w:gridSpan w:val="3"/>
              </w:tcPr>
            </w:tcPrChange>
          </w:tcPr>
          <w:p w14:paraId="5859B155" w14:textId="77777777" w:rsidR="003C7683" w:rsidRPr="006D470A" w:rsidRDefault="003C7683" w:rsidP="00735B35">
            <w:pPr>
              <w:rPr>
                <w:ins w:id="2734" w:author="SONY" w:date="2014-06-25T23:18:00Z"/>
                <w:rFonts w:ascii="Times New Roman" w:hAnsi="Times New Roman" w:cs="Times New Roman"/>
                <w:sz w:val="24"/>
                <w:szCs w:val="24"/>
              </w:rPr>
            </w:pPr>
            <w:ins w:id="2735" w:author="SONY" w:date="2014-06-25T23:18:00Z">
              <w:r>
                <w:rPr>
                  <w:rFonts w:ascii="Times New Roman" w:hAnsi="Times New Roman" w:cs="Times New Roman"/>
                  <w:sz w:val="24"/>
                  <w:szCs w:val="24"/>
                </w:rPr>
                <w:t xml:space="preserve">The list of </w:t>
              </w:r>
              <w:r>
                <w:rPr>
                  <w:rFonts w:ascii="Times New Roman" w:hAnsi="Times New Roman"/>
                  <w:color w:val="auto"/>
                  <w:sz w:val="24"/>
                  <w:szCs w:val="24"/>
                </w:rPr>
                <w:t>dentist</w:t>
              </w:r>
              <w:r>
                <w:rPr>
                  <w:rFonts w:ascii="Times New Roman" w:hAnsi="Times New Roman" w:cs="Times New Roman"/>
                  <w:sz w:val="24"/>
                  <w:szCs w:val="24"/>
                </w:rPr>
                <w:t xml:space="preserve"> is shown</w:t>
              </w:r>
            </w:ins>
          </w:p>
        </w:tc>
      </w:tr>
      <w:tr w:rsidR="003C7683" w:rsidRPr="006D470A" w14:paraId="3690AF12" w14:textId="77777777" w:rsidTr="00FE6002">
        <w:trPr>
          <w:trHeight w:val="769"/>
          <w:jc w:val="center"/>
          <w:ins w:id="2736" w:author="SONY" w:date="2014-06-25T23:18:00Z"/>
          <w:trPrChange w:id="2737" w:author="SONY" w:date="2014-06-25T23:48:00Z">
            <w:trPr>
              <w:trHeight w:val="769"/>
            </w:trPr>
          </w:trPrChange>
        </w:trPr>
        <w:tc>
          <w:tcPr>
            <w:tcW w:w="2584" w:type="dxa"/>
            <w:tcPrChange w:id="2738" w:author="SONY" w:date="2014-06-25T23:48:00Z">
              <w:tcPr>
                <w:tcW w:w="2584" w:type="dxa"/>
              </w:tcPr>
            </w:tcPrChange>
          </w:tcPr>
          <w:p w14:paraId="64D97B20" w14:textId="77777777" w:rsidR="003C7683" w:rsidRPr="006D470A" w:rsidRDefault="003C7683" w:rsidP="00735B35">
            <w:pPr>
              <w:jc w:val="right"/>
              <w:rPr>
                <w:ins w:id="2739" w:author="SONY" w:date="2014-06-25T23:18:00Z"/>
                <w:rFonts w:ascii="Times New Roman" w:hAnsi="Times New Roman" w:cs="Times New Roman"/>
                <w:b/>
                <w:sz w:val="24"/>
                <w:szCs w:val="24"/>
              </w:rPr>
            </w:pPr>
            <w:ins w:id="2740" w:author="SONY" w:date="2014-06-25T23:18:00Z">
              <w:r w:rsidRPr="006D470A">
                <w:rPr>
                  <w:rFonts w:ascii="Times New Roman" w:hAnsi="Times New Roman" w:cs="Times New Roman"/>
                  <w:b/>
                  <w:sz w:val="24"/>
                  <w:szCs w:val="24"/>
                </w:rPr>
                <w:t>Normal Flow:</w:t>
              </w:r>
            </w:ins>
          </w:p>
        </w:tc>
        <w:tc>
          <w:tcPr>
            <w:tcW w:w="8004" w:type="dxa"/>
            <w:gridSpan w:val="3"/>
            <w:tcPrChange w:id="2741" w:author="SONY" w:date="2014-06-25T23:48:00Z">
              <w:tcPr>
                <w:tcW w:w="8004" w:type="dxa"/>
                <w:gridSpan w:val="3"/>
              </w:tcPr>
            </w:tcPrChange>
          </w:tcPr>
          <w:p w14:paraId="06556E05" w14:textId="77777777" w:rsidR="003C7683" w:rsidRDefault="003C7683" w:rsidP="003C7683">
            <w:pPr>
              <w:pStyle w:val="ListParagraph"/>
              <w:numPr>
                <w:ilvl w:val="0"/>
                <w:numId w:val="37"/>
              </w:numPr>
              <w:rPr>
                <w:ins w:id="2742" w:author="SONY" w:date="2014-06-25T23:18:00Z"/>
                <w:rFonts w:ascii="Times New Roman" w:hAnsi="Times New Roman" w:cs="Times New Roman"/>
                <w:sz w:val="24"/>
                <w:szCs w:val="24"/>
              </w:rPr>
            </w:pPr>
            <w:ins w:id="2743" w:author="SONY" w:date="2014-06-25T23:18:00Z">
              <w:r>
                <w:rPr>
                  <w:rFonts w:ascii="Times New Roman" w:hAnsi="Times New Roman" w:cs="Times New Roman"/>
                  <w:sz w:val="24"/>
                  <w:szCs w:val="24"/>
                </w:rPr>
                <w:t xml:space="preserve">Officer selects </w:t>
              </w:r>
              <w:r>
                <w:rPr>
                  <w:rFonts w:ascii="Times New Roman" w:hAnsi="Times New Roman"/>
                  <w:color w:val="auto"/>
                  <w:sz w:val="24"/>
                  <w:szCs w:val="24"/>
                </w:rPr>
                <w:t>dentist</w:t>
              </w:r>
              <w:r>
                <w:rPr>
                  <w:rFonts w:ascii="Times New Roman" w:hAnsi="Times New Roman" w:cs="Times New Roman"/>
                  <w:sz w:val="24"/>
                  <w:szCs w:val="24"/>
                </w:rPr>
                <w:t xml:space="preserve"> account menu</w:t>
              </w:r>
            </w:ins>
          </w:p>
          <w:p w14:paraId="166A5ECE" w14:textId="77777777" w:rsidR="003C7683" w:rsidRPr="00417CDE" w:rsidRDefault="003C7683" w:rsidP="003C7683">
            <w:pPr>
              <w:pStyle w:val="ListParagraph"/>
              <w:numPr>
                <w:ilvl w:val="0"/>
                <w:numId w:val="37"/>
              </w:numPr>
              <w:rPr>
                <w:ins w:id="2744" w:author="SONY" w:date="2014-06-25T23:18:00Z"/>
                <w:rFonts w:ascii="Times New Roman" w:hAnsi="Times New Roman" w:cs="Times New Roman"/>
                <w:sz w:val="24"/>
                <w:szCs w:val="24"/>
              </w:rPr>
            </w:pPr>
            <w:ins w:id="2745" w:author="SONY" w:date="2014-06-25T23:18:00Z">
              <w:r w:rsidRPr="00417CDE">
                <w:rPr>
                  <w:rFonts w:ascii="Times New Roman" w:hAnsi="Times New Roman" w:cs="Times New Roman"/>
                  <w:sz w:val="24"/>
                  <w:szCs w:val="24"/>
                </w:rPr>
                <w:t xml:space="preserve">System query data from </w:t>
              </w:r>
              <w:r>
                <w:rPr>
                  <w:rFonts w:ascii="Times New Roman" w:hAnsi="Times New Roman" w:cs="Times New Roman"/>
                  <w:sz w:val="24"/>
                  <w:szCs w:val="24"/>
                </w:rPr>
                <w:t>clinic user</w:t>
              </w:r>
              <w:r w:rsidRPr="00417CDE">
                <w:rPr>
                  <w:rFonts w:ascii="Times New Roman" w:hAnsi="Times New Roman" w:cs="Times New Roman"/>
                  <w:sz w:val="24"/>
                  <w:szCs w:val="24"/>
                </w:rPr>
                <w:t>s’ table in the database</w:t>
              </w:r>
            </w:ins>
          </w:p>
          <w:p w14:paraId="09C3C607" w14:textId="77777777" w:rsidR="003C7683" w:rsidRPr="00417CDE" w:rsidRDefault="003C7683" w:rsidP="003C7683">
            <w:pPr>
              <w:pStyle w:val="ListParagraph"/>
              <w:numPr>
                <w:ilvl w:val="0"/>
                <w:numId w:val="37"/>
              </w:numPr>
              <w:rPr>
                <w:ins w:id="2746" w:author="SONY" w:date="2014-06-25T23:18:00Z"/>
                <w:rFonts w:ascii="Times New Roman" w:hAnsi="Times New Roman" w:cs="Times New Roman"/>
                <w:sz w:val="24"/>
                <w:szCs w:val="24"/>
              </w:rPr>
            </w:pPr>
            <w:ins w:id="2747" w:author="SONY" w:date="2014-06-25T23:18:00Z">
              <w:r w:rsidRPr="00417CDE">
                <w:rPr>
                  <w:rFonts w:ascii="Times New Roman" w:hAnsi="Times New Roman" w:cs="Times New Roman"/>
                  <w:sz w:val="24"/>
                  <w:szCs w:val="32"/>
                </w:rPr>
                <w:t xml:space="preserve">System provide interface for show list of </w:t>
              </w:r>
              <w:r>
                <w:rPr>
                  <w:rFonts w:ascii="Times New Roman" w:hAnsi="Times New Roman"/>
                  <w:color w:val="auto"/>
                  <w:sz w:val="24"/>
                  <w:szCs w:val="24"/>
                </w:rPr>
                <w:t>dentist</w:t>
              </w:r>
              <w:r w:rsidRPr="00097381">
                <w:rPr>
                  <w:rFonts w:ascii="Times New Roman" w:hAnsi="Times New Roman" w:cs="Times New Roman"/>
                  <w:sz w:val="24"/>
                  <w:szCs w:val="24"/>
                </w:rPr>
                <w:t xml:space="preserve"> </w:t>
              </w:r>
            </w:ins>
          </w:p>
        </w:tc>
      </w:tr>
      <w:tr w:rsidR="003C7683" w:rsidRPr="006D470A" w14:paraId="473FEC89" w14:textId="77777777" w:rsidTr="00FE6002">
        <w:trPr>
          <w:trHeight w:val="552"/>
          <w:jc w:val="center"/>
          <w:ins w:id="2748" w:author="SONY" w:date="2014-06-25T23:18:00Z"/>
          <w:trPrChange w:id="2749" w:author="SONY" w:date="2014-06-25T23:48:00Z">
            <w:trPr>
              <w:trHeight w:val="552"/>
            </w:trPr>
          </w:trPrChange>
        </w:trPr>
        <w:tc>
          <w:tcPr>
            <w:tcW w:w="2584" w:type="dxa"/>
            <w:tcPrChange w:id="2750" w:author="SONY" w:date="2014-06-25T23:48:00Z">
              <w:tcPr>
                <w:tcW w:w="2584" w:type="dxa"/>
              </w:tcPr>
            </w:tcPrChange>
          </w:tcPr>
          <w:p w14:paraId="679905AD" w14:textId="77777777" w:rsidR="003C7683" w:rsidRPr="006D470A" w:rsidRDefault="003C7683" w:rsidP="00735B35">
            <w:pPr>
              <w:jc w:val="right"/>
              <w:rPr>
                <w:ins w:id="2751" w:author="SONY" w:date="2014-06-25T23:18:00Z"/>
                <w:rFonts w:ascii="Times New Roman" w:hAnsi="Times New Roman" w:cs="Times New Roman"/>
                <w:b/>
                <w:sz w:val="24"/>
                <w:szCs w:val="24"/>
              </w:rPr>
            </w:pPr>
            <w:ins w:id="2752" w:author="SONY" w:date="2014-06-25T23:18:00Z">
              <w:r w:rsidRPr="006D470A">
                <w:rPr>
                  <w:rFonts w:ascii="Times New Roman" w:hAnsi="Times New Roman" w:cs="Times New Roman"/>
                  <w:b/>
                  <w:sz w:val="24"/>
                  <w:szCs w:val="24"/>
                </w:rPr>
                <w:t>Alternative Flows:</w:t>
              </w:r>
            </w:ins>
          </w:p>
        </w:tc>
        <w:tc>
          <w:tcPr>
            <w:tcW w:w="8004" w:type="dxa"/>
            <w:gridSpan w:val="3"/>
            <w:tcPrChange w:id="2753" w:author="SONY" w:date="2014-06-25T23:48:00Z">
              <w:tcPr>
                <w:tcW w:w="8004" w:type="dxa"/>
                <w:gridSpan w:val="3"/>
              </w:tcPr>
            </w:tcPrChange>
          </w:tcPr>
          <w:p w14:paraId="747BAA44" w14:textId="77777777" w:rsidR="003C7683" w:rsidRPr="00417CDE" w:rsidRDefault="003C7683" w:rsidP="00735B35">
            <w:pPr>
              <w:rPr>
                <w:ins w:id="2754" w:author="SONY" w:date="2014-06-25T23:18:00Z"/>
                <w:rFonts w:ascii="Times New Roman" w:hAnsi="Times New Roman" w:cs="Times New Roman"/>
                <w:sz w:val="24"/>
                <w:szCs w:val="24"/>
              </w:rPr>
            </w:pPr>
            <w:ins w:id="2755" w:author="SONY" w:date="2014-06-25T23:18:00Z">
              <w:r w:rsidRPr="00417CDE">
                <w:rPr>
                  <w:rFonts w:ascii="Times New Roman" w:hAnsi="Times New Roman" w:cs="Times New Roman"/>
                  <w:sz w:val="24"/>
                  <w:szCs w:val="24"/>
                </w:rPr>
                <w:t>N/A</w:t>
              </w:r>
            </w:ins>
          </w:p>
        </w:tc>
      </w:tr>
      <w:tr w:rsidR="003C7683" w:rsidRPr="006D470A" w14:paraId="2D1398E6" w14:textId="77777777" w:rsidTr="00FE6002">
        <w:trPr>
          <w:trHeight w:val="477"/>
          <w:jc w:val="center"/>
          <w:ins w:id="2756" w:author="SONY" w:date="2014-06-25T23:18:00Z"/>
          <w:trPrChange w:id="2757" w:author="SONY" w:date="2014-06-25T23:48:00Z">
            <w:trPr>
              <w:trHeight w:val="477"/>
            </w:trPr>
          </w:trPrChange>
        </w:trPr>
        <w:tc>
          <w:tcPr>
            <w:tcW w:w="2584" w:type="dxa"/>
            <w:tcPrChange w:id="2758" w:author="SONY" w:date="2014-06-25T23:48:00Z">
              <w:tcPr>
                <w:tcW w:w="2584" w:type="dxa"/>
              </w:tcPr>
            </w:tcPrChange>
          </w:tcPr>
          <w:p w14:paraId="7A622AF1" w14:textId="77777777" w:rsidR="003C7683" w:rsidRPr="006D470A" w:rsidRDefault="003C7683" w:rsidP="00735B35">
            <w:pPr>
              <w:jc w:val="right"/>
              <w:rPr>
                <w:ins w:id="2759" w:author="SONY" w:date="2014-06-25T23:18:00Z"/>
                <w:rFonts w:ascii="Times New Roman" w:hAnsi="Times New Roman" w:cs="Times New Roman"/>
                <w:b/>
                <w:sz w:val="24"/>
                <w:szCs w:val="24"/>
              </w:rPr>
            </w:pPr>
            <w:ins w:id="2760" w:author="SONY" w:date="2014-06-25T23:18:00Z">
              <w:r w:rsidRPr="006D470A">
                <w:rPr>
                  <w:rFonts w:ascii="Times New Roman" w:hAnsi="Times New Roman" w:cs="Times New Roman"/>
                  <w:b/>
                  <w:sz w:val="24"/>
                  <w:szCs w:val="24"/>
                </w:rPr>
                <w:t>Exceptions:</w:t>
              </w:r>
            </w:ins>
          </w:p>
        </w:tc>
        <w:tc>
          <w:tcPr>
            <w:tcW w:w="8004" w:type="dxa"/>
            <w:gridSpan w:val="3"/>
            <w:tcPrChange w:id="2761" w:author="SONY" w:date="2014-06-25T23:48:00Z">
              <w:tcPr>
                <w:tcW w:w="8004" w:type="dxa"/>
                <w:gridSpan w:val="3"/>
              </w:tcPr>
            </w:tcPrChange>
          </w:tcPr>
          <w:p w14:paraId="23166453" w14:textId="77777777" w:rsidR="003C7683" w:rsidRPr="006D470A" w:rsidRDefault="003C7683" w:rsidP="00735B35">
            <w:pPr>
              <w:rPr>
                <w:ins w:id="2762" w:author="SONY" w:date="2014-06-25T23:18:00Z"/>
                <w:rFonts w:ascii="Times New Roman" w:hAnsi="Times New Roman" w:cs="Times New Roman"/>
                <w:sz w:val="24"/>
                <w:szCs w:val="24"/>
              </w:rPr>
            </w:pPr>
            <w:ins w:id="2763" w:author="SONY" w:date="2014-06-25T23:18: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w:t>
              </w:r>
              <w:r>
                <w:rPr>
                  <w:rFonts w:ascii="Times New Roman" w:hAnsi="Times New Roman" w:cs="Times New Roman"/>
                  <w:sz w:val="24"/>
                  <w:szCs w:val="24"/>
                </w:rPr>
                <w:lastRenderedPageBreak/>
                <w:t>The patient schedule will not show up.</w:t>
              </w:r>
              <w:r w:rsidRPr="006D470A">
                <w:rPr>
                  <w:sz w:val="24"/>
                  <w:szCs w:val="24"/>
                </w:rPr>
                <w:t xml:space="preserve"> </w:t>
              </w:r>
            </w:ins>
          </w:p>
        </w:tc>
      </w:tr>
      <w:tr w:rsidR="003C7683" w:rsidRPr="006D470A" w14:paraId="4B1273C6" w14:textId="77777777" w:rsidTr="00FE6002">
        <w:trPr>
          <w:trHeight w:val="396"/>
          <w:jc w:val="center"/>
          <w:ins w:id="2764" w:author="SONY" w:date="2014-06-25T23:18:00Z"/>
          <w:trPrChange w:id="2765" w:author="SONY" w:date="2014-06-25T23:48:00Z">
            <w:trPr>
              <w:trHeight w:val="396"/>
            </w:trPr>
          </w:trPrChange>
        </w:trPr>
        <w:tc>
          <w:tcPr>
            <w:tcW w:w="2584" w:type="dxa"/>
            <w:tcPrChange w:id="2766" w:author="SONY" w:date="2014-06-25T23:48:00Z">
              <w:tcPr>
                <w:tcW w:w="2584" w:type="dxa"/>
              </w:tcPr>
            </w:tcPrChange>
          </w:tcPr>
          <w:p w14:paraId="63DD73BD" w14:textId="77777777" w:rsidR="003C7683" w:rsidRPr="006D470A" w:rsidRDefault="003C7683" w:rsidP="00735B35">
            <w:pPr>
              <w:jc w:val="right"/>
              <w:rPr>
                <w:ins w:id="2767" w:author="SONY" w:date="2014-06-25T23:18:00Z"/>
                <w:rFonts w:ascii="Times New Roman" w:hAnsi="Times New Roman" w:cs="Times New Roman"/>
                <w:b/>
                <w:sz w:val="24"/>
                <w:szCs w:val="24"/>
              </w:rPr>
            </w:pPr>
            <w:ins w:id="2768" w:author="SONY" w:date="2014-06-25T23:18:00Z">
              <w:r w:rsidRPr="006D470A">
                <w:rPr>
                  <w:rFonts w:ascii="Times New Roman" w:hAnsi="Times New Roman" w:cs="Times New Roman"/>
                  <w:b/>
                  <w:sz w:val="24"/>
                  <w:szCs w:val="24"/>
                </w:rPr>
                <w:lastRenderedPageBreak/>
                <w:t>Includes:</w:t>
              </w:r>
            </w:ins>
          </w:p>
        </w:tc>
        <w:tc>
          <w:tcPr>
            <w:tcW w:w="8004" w:type="dxa"/>
            <w:gridSpan w:val="3"/>
            <w:tcPrChange w:id="2769" w:author="SONY" w:date="2014-06-25T23:48:00Z">
              <w:tcPr>
                <w:tcW w:w="8004" w:type="dxa"/>
                <w:gridSpan w:val="3"/>
              </w:tcPr>
            </w:tcPrChange>
          </w:tcPr>
          <w:p w14:paraId="41ADFEBD" w14:textId="77777777" w:rsidR="003C7683" w:rsidRPr="006D470A" w:rsidRDefault="003C7683" w:rsidP="00735B35">
            <w:pPr>
              <w:rPr>
                <w:ins w:id="2770" w:author="SONY" w:date="2014-06-25T23:18:00Z"/>
                <w:rFonts w:ascii="Times New Roman" w:hAnsi="Times New Roman" w:cs="Times New Roman"/>
                <w:sz w:val="24"/>
                <w:szCs w:val="24"/>
              </w:rPr>
            </w:pPr>
            <w:ins w:id="2771" w:author="SONY" w:date="2014-06-25T23:18:00Z">
              <w:r>
                <w:rPr>
                  <w:rFonts w:ascii="Times New Roman" w:hAnsi="Times New Roman" w:cs="Times New Roman"/>
                  <w:sz w:val="24"/>
                  <w:szCs w:val="24"/>
                </w:rPr>
                <w:t>Steps 1-3</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3C7683" w:rsidRPr="006D470A" w14:paraId="4E8ECB8C" w14:textId="77777777" w:rsidTr="00FE6002">
        <w:trPr>
          <w:trHeight w:val="462"/>
          <w:jc w:val="center"/>
          <w:ins w:id="2772" w:author="SONY" w:date="2014-06-25T23:18:00Z"/>
          <w:trPrChange w:id="2773" w:author="SONY" w:date="2014-06-25T23:48:00Z">
            <w:trPr>
              <w:trHeight w:val="462"/>
            </w:trPr>
          </w:trPrChange>
        </w:trPr>
        <w:tc>
          <w:tcPr>
            <w:tcW w:w="2584" w:type="dxa"/>
            <w:tcPrChange w:id="2774" w:author="SONY" w:date="2014-06-25T23:48:00Z">
              <w:tcPr>
                <w:tcW w:w="2584" w:type="dxa"/>
              </w:tcPr>
            </w:tcPrChange>
          </w:tcPr>
          <w:p w14:paraId="1DF047FA" w14:textId="77777777" w:rsidR="003C7683" w:rsidRPr="006D470A" w:rsidRDefault="003C7683" w:rsidP="00735B35">
            <w:pPr>
              <w:jc w:val="right"/>
              <w:rPr>
                <w:ins w:id="2775" w:author="SONY" w:date="2014-06-25T23:18:00Z"/>
                <w:rFonts w:ascii="Times New Roman" w:hAnsi="Times New Roman" w:cs="Times New Roman"/>
                <w:b/>
                <w:sz w:val="24"/>
                <w:szCs w:val="24"/>
              </w:rPr>
            </w:pPr>
            <w:ins w:id="2776" w:author="SONY" w:date="2014-06-25T23:18:00Z">
              <w:r w:rsidRPr="006D470A">
                <w:rPr>
                  <w:rFonts w:ascii="Times New Roman" w:hAnsi="Times New Roman" w:cs="Times New Roman"/>
                  <w:b/>
                  <w:sz w:val="24"/>
                  <w:szCs w:val="24"/>
                </w:rPr>
                <w:t>Frequency of Use:</w:t>
              </w:r>
            </w:ins>
          </w:p>
        </w:tc>
        <w:tc>
          <w:tcPr>
            <w:tcW w:w="8004" w:type="dxa"/>
            <w:gridSpan w:val="3"/>
            <w:tcPrChange w:id="2777" w:author="SONY" w:date="2014-06-25T23:48:00Z">
              <w:tcPr>
                <w:tcW w:w="8004" w:type="dxa"/>
                <w:gridSpan w:val="3"/>
              </w:tcPr>
            </w:tcPrChange>
          </w:tcPr>
          <w:p w14:paraId="2605FB84" w14:textId="77777777" w:rsidR="003C7683" w:rsidRPr="006D470A" w:rsidRDefault="003C7683" w:rsidP="00735B35">
            <w:pPr>
              <w:rPr>
                <w:ins w:id="2778" w:author="SONY" w:date="2014-06-25T23:18:00Z"/>
                <w:rFonts w:ascii="Times New Roman" w:hAnsi="Times New Roman" w:cs="Times New Roman"/>
                <w:sz w:val="24"/>
                <w:szCs w:val="24"/>
              </w:rPr>
            </w:pPr>
            <w:ins w:id="2779" w:author="SONY" w:date="2014-06-25T23:18:00Z">
              <w:r w:rsidRPr="006D470A">
                <w:rPr>
                  <w:rFonts w:ascii="Times New Roman" w:hAnsi="Times New Roman" w:cs="Times New Roman"/>
                  <w:sz w:val="24"/>
                  <w:szCs w:val="24"/>
                </w:rPr>
                <w:t>On demand</w:t>
              </w:r>
            </w:ins>
          </w:p>
        </w:tc>
      </w:tr>
      <w:tr w:rsidR="003C7683" w:rsidRPr="006D470A" w14:paraId="2688F960" w14:textId="77777777" w:rsidTr="00FE6002">
        <w:trPr>
          <w:trHeight w:val="477"/>
          <w:jc w:val="center"/>
          <w:ins w:id="2780" w:author="SONY" w:date="2014-06-25T23:18:00Z"/>
          <w:trPrChange w:id="2781" w:author="SONY" w:date="2014-06-25T23:48:00Z">
            <w:trPr>
              <w:trHeight w:val="477"/>
            </w:trPr>
          </w:trPrChange>
        </w:trPr>
        <w:tc>
          <w:tcPr>
            <w:tcW w:w="2584" w:type="dxa"/>
            <w:tcPrChange w:id="2782" w:author="SONY" w:date="2014-06-25T23:48:00Z">
              <w:tcPr>
                <w:tcW w:w="2584" w:type="dxa"/>
              </w:tcPr>
            </w:tcPrChange>
          </w:tcPr>
          <w:p w14:paraId="57239678" w14:textId="77777777" w:rsidR="003C7683" w:rsidRPr="006D470A" w:rsidRDefault="003C7683" w:rsidP="00735B35">
            <w:pPr>
              <w:jc w:val="right"/>
              <w:rPr>
                <w:ins w:id="2783" w:author="SONY" w:date="2014-06-25T23:18:00Z"/>
                <w:rFonts w:ascii="Times New Roman" w:hAnsi="Times New Roman" w:cs="Times New Roman"/>
                <w:b/>
                <w:sz w:val="24"/>
                <w:szCs w:val="24"/>
              </w:rPr>
            </w:pPr>
            <w:ins w:id="2784" w:author="SONY" w:date="2014-06-25T23:18:00Z">
              <w:r w:rsidRPr="006D470A">
                <w:rPr>
                  <w:rFonts w:ascii="Times New Roman" w:hAnsi="Times New Roman" w:cs="Times New Roman"/>
                  <w:b/>
                  <w:sz w:val="24"/>
                  <w:szCs w:val="24"/>
                </w:rPr>
                <w:t>Special Requirements:</w:t>
              </w:r>
            </w:ins>
          </w:p>
        </w:tc>
        <w:tc>
          <w:tcPr>
            <w:tcW w:w="8004" w:type="dxa"/>
            <w:gridSpan w:val="3"/>
            <w:tcPrChange w:id="2785" w:author="SONY" w:date="2014-06-25T23:48:00Z">
              <w:tcPr>
                <w:tcW w:w="8004" w:type="dxa"/>
                <w:gridSpan w:val="3"/>
              </w:tcPr>
            </w:tcPrChange>
          </w:tcPr>
          <w:p w14:paraId="0B5066EB" w14:textId="77777777" w:rsidR="003C7683" w:rsidRPr="006D470A" w:rsidRDefault="003C7683" w:rsidP="00735B35">
            <w:pPr>
              <w:rPr>
                <w:ins w:id="2786" w:author="SONY" w:date="2014-06-25T23:18:00Z"/>
                <w:rFonts w:ascii="Times New Roman" w:hAnsi="Times New Roman" w:cs="Times New Roman"/>
                <w:sz w:val="24"/>
                <w:szCs w:val="24"/>
              </w:rPr>
            </w:pPr>
            <w:ins w:id="2787" w:author="SONY" w:date="2014-06-25T23:18:00Z">
              <w:r w:rsidRPr="006D470A">
                <w:rPr>
                  <w:rFonts w:ascii="Times New Roman" w:hAnsi="Times New Roman" w:cs="Times New Roman"/>
                  <w:sz w:val="24"/>
                  <w:szCs w:val="24"/>
                </w:rPr>
                <w:t>N/A</w:t>
              </w:r>
            </w:ins>
          </w:p>
        </w:tc>
      </w:tr>
      <w:tr w:rsidR="003C7683" w:rsidRPr="006D470A" w14:paraId="7734D141" w14:textId="77777777" w:rsidTr="00FE6002">
        <w:trPr>
          <w:trHeight w:val="592"/>
          <w:jc w:val="center"/>
          <w:ins w:id="2788" w:author="SONY" w:date="2014-06-25T23:18:00Z"/>
          <w:trPrChange w:id="2789" w:author="SONY" w:date="2014-06-25T23:48:00Z">
            <w:trPr>
              <w:trHeight w:val="592"/>
            </w:trPr>
          </w:trPrChange>
        </w:trPr>
        <w:tc>
          <w:tcPr>
            <w:tcW w:w="2584" w:type="dxa"/>
            <w:tcPrChange w:id="2790" w:author="SONY" w:date="2014-06-25T23:48:00Z">
              <w:tcPr>
                <w:tcW w:w="2584" w:type="dxa"/>
              </w:tcPr>
            </w:tcPrChange>
          </w:tcPr>
          <w:p w14:paraId="6FD38D99" w14:textId="77777777" w:rsidR="003C7683" w:rsidRPr="006D470A" w:rsidRDefault="003C7683" w:rsidP="00735B35">
            <w:pPr>
              <w:jc w:val="right"/>
              <w:rPr>
                <w:ins w:id="2791" w:author="SONY" w:date="2014-06-25T23:18:00Z"/>
                <w:rFonts w:ascii="Times New Roman" w:hAnsi="Times New Roman" w:cs="Times New Roman"/>
                <w:b/>
                <w:sz w:val="24"/>
                <w:szCs w:val="24"/>
              </w:rPr>
            </w:pPr>
            <w:ins w:id="2792" w:author="SONY" w:date="2014-06-25T23:18:00Z">
              <w:r w:rsidRPr="006D470A">
                <w:rPr>
                  <w:rFonts w:ascii="Times New Roman" w:hAnsi="Times New Roman" w:cs="Times New Roman"/>
                  <w:b/>
                  <w:sz w:val="24"/>
                  <w:szCs w:val="24"/>
                </w:rPr>
                <w:t>Assumptions:</w:t>
              </w:r>
            </w:ins>
          </w:p>
        </w:tc>
        <w:tc>
          <w:tcPr>
            <w:tcW w:w="8004" w:type="dxa"/>
            <w:gridSpan w:val="3"/>
            <w:tcPrChange w:id="2793" w:author="SONY" w:date="2014-06-25T23:48:00Z">
              <w:tcPr>
                <w:tcW w:w="8004" w:type="dxa"/>
                <w:gridSpan w:val="3"/>
              </w:tcPr>
            </w:tcPrChange>
          </w:tcPr>
          <w:p w14:paraId="21EC097D" w14:textId="77777777" w:rsidR="003C7683" w:rsidRPr="006D470A" w:rsidRDefault="003C7683" w:rsidP="00735B35">
            <w:pPr>
              <w:rPr>
                <w:ins w:id="2794" w:author="SONY" w:date="2014-06-25T23:18:00Z"/>
                <w:rFonts w:ascii="Times New Roman" w:hAnsi="Times New Roman" w:cs="Times New Roman"/>
                <w:sz w:val="24"/>
                <w:szCs w:val="24"/>
              </w:rPr>
            </w:pPr>
            <w:ins w:id="2795" w:author="SONY" w:date="2014-06-25T23:18: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3C7683" w:rsidRPr="006D470A" w14:paraId="4BB1E685" w14:textId="77777777" w:rsidTr="00FE6002">
        <w:trPr>
          <w:trHeight w:val="477"/>
          <w:jc w:val="center"/>
          <w:ins w:id="2796" w:author="SONY" w:date="2014-06-25T23:18:00Z"/>
          <w:trPrChange w:id="2797" w:author="SONY" w:date="2014-06-25T23:48:00Z">
            <w:trPr>
              <w:trHeight w:val="477"/>
            </w:trPr>
          </w:trPrChange>
        </w:trPr>
        <w:tc>
          <w:tcPr>
            <w:tcW w:w="2584" w:type="dxa"/>
            <w:tcPrChange w:id="2798" w:author="SONY" w:date="2014-06-25T23:48:00Z">
              <w:tcPr>
                <w:tcW w:w="2584" w:type="dxa"/>
              </w:tcPr>
            </w:tcPrChange>
          </w:tcPr>
          <w:p w14:paraId="404CAA71" w14:textId="77777777" w:rsidR="003C7683" w:rsidRPr="006D470A" w:rsidRDefault="003C7683" w:rsidP="00735B35">
            <w:pPr>
              <w:jc w:val="right"/>
              <w:rPr>
                <w:ins w:id="2799" w:author="SONY" w:date="2014-06-25T23:18:00Z"/>
                <w:rFonts w:ascii="Times New Roman" w:hAnsi="Times New Roman" w:cs="Times New Roman"/>
                <w:b/>
                <w:sz w:val="24"/>
                <w:szCs w:val="24"/>
              </w:rPr>
            </w:pPr>
            <w:ins w:id="2800" w:author="SONY" w:date="2014-06-25T23:18:00Z">
              <w:r w:rsidRPr="006D470A">
                <w:rPr>
                  <w:rFonts w:ascii="Times New Roman" w:hAnsi="Times New Roman" w:cs="Times New Roman"/>
                  <w:b/>
                  <w:sz w:val="24"/>
                  <w:szCs w:val="24"/>
                </w:rPr>
                <w:t>Notes and Issues:</w:t>
              </w:r>
            </w:ins>
          </w:p>
        </w:tc>
        <w:tc>
          <w:tcPr>
            <w:tcW w:w="8004" w:type="dxa"/>
            <w:gridSpan w:val="3"/>
            <w:tcPrChange w:id="2801" w:author="SONY" w:date="2014-06-25T23:48:00Z">
              <w:tcPr>
                <w:tcW w:w="8004" w:type="dxa"/>
                <w:gridSpan w:val="3"/>
              </w:tcPr>
            </w:tcPrChange>
          </w:tcPr>
          <w:p w14:paraId="5833863E" w14:textId="77777777" w:rsidR="003C7683" w:rsidRPr="00CE4175" w:rsidRDefault="003C7683" w:rsidP="00735B35">
            <w:pPr>
              <w:rPr>
                <w:ins w:id="2802" w:author="SONY" w:date="2014-06-25T23:18:00Z"/>
                <w:rFonts w:ascii="Times New Roman" w:hAnsi="Times New Roman" w:cs="Times New Roman"/>
                <w:sz w:val="24"/>
                <w:szCs w:val="24"/>
                <w:cs/>
              </w:rPr>
            </w:pPr>
            <w:ins w:id="2803" w:author="SONY" w:date="2014-06-25T23:18:00Z">
              <w:r w:rsidRPr="006D470A">
                <w:rPr>
                  <w:rFonts w:ascii="Times New Roman" w:hAnsi="Times New Roman" w:cs="Times New Roman"/>
                  <w:sz w:val="24"/>
                  <w:szCs w:val="24"/>
                </w:rPr>
                <w:t>N/A</w:t>
              </w:r>
            </w:ins>
          </w:p>
        </w:tc>
      </w:tr>
    </w:tbl>
    <w:p w14:paraId="02041138" w14:textId="77777777" w:rsidR="003C7683" w:rsidRDefault="003C7683" w:rsidP="00E960FE">
      <w:pPr>
        <w:tabs>
          <w:tab w:val="left" w:pos="3744"/>
        </w:tabs>
        <w:rPr>
          <w:ins w:id="2804" w:author="SONY" w:date="2014-06-25T23:27:00Z"/>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2805"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2806">
          <w:tblGrid>
            <w:gridCol w:w="2584"/>
            <w:gridCol w:w="2329"/>
            <w:gridCol w:w="2348"/>
            <w:gridCol w:w="3327"/>
          </w:tblGrid>
        </w:tblGridChange>
      </w:tblGrid>
      <w:tr w:rsidR="00DE33C8" w:rsidRPr="006D470A" w14:paraId="30C1A448" w14:textId="77777777" w:rsidTr="00FE6002">
        <w:trPr>
          <w:trHeight w:val="254"/>
          <w:jc w:val="center"/>
          <w:ins w:id="2807" w:author="SONY" w:date="2014-06-25T23:27:00Z"/>
          <w:trPrChange w:id="2808" w:author="SONY" w:date="2014-06-25T23:48:00Z">
            <w:trPr>
              <w:trHeight w:val="254"/>
            </w:trPr>
          </w:trPrChange>
        </w:trPr>
        <w:tc>
          <w:tcPr>
            <w:tcW w:w="2584" w:type="dxa"/>
            <w:tcBorders>
              <w:top w:val="single" w:sz="12" w:space="0" w:color="auto"/>
              <w:bottom w:val="single" w:sz="6" w:space="0" w:color="auto"/>
            </w:tcBorders>
            <w:shd w:val="clear" w:color="auto" w:fill="F2F2F2"/>
            <w:tcPrChange w:id="2809" w:author="SONY" w:date="2014-06-25T23:48:00Z">
              <w:tcPr>
                <w:tcW w:w="2584" w:type="dxa"/>
                <w:tcBorders>
                  <w:top w:val="single" w:sz="12" w:space="0" w:color="auto"/>
                  <w:bottom w:val="single" w:sz="6" w:space="0" w:color="auto"/>
                </w:tcBorders>
                <w:shd w:val="clear" w:color="auto" w:fill="F2F2F2"/>
              </w:tcPr>
            </w:tcPrChange>
          </w:tcPr>
          <w:p w14:paraId="19D04753" w14:textId="77777777" w:rsidR="00DE33C8" w:rsidRPr="006D470A" w:rsidRDefault="00DE33C8" w:rsidP="00735B35">
            <w:pPr>
              <w:jc w:val="right"/>
              <w:rPr>
                <w:ins w:id="2810" w:author="SONY" w:date="2014-06-25T23:27:00Z"/>
                <w:rFonts w:ascii="Times New Roman" w:hAnsi="Times New Roman" w:cs="Times New Roman"/>
                <w:b/>
                <w:sz w:val="24"/>
                <w:szCs w:val="24"/>
              </w:rPr>
            </w:pPr>
            <w:ins w:id="2811" w:author="SONY" w:date="2014-06-25T23:27: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2812" w:author="SONY" w:date="2014-06-25T23:48:00Z">
              <w:tcPr>
                <w:tcW w:w="8004" w:type="dxa"/>
                <w:gridSpan w:val="3"/>
                <w:tcBorders>
                  <w:top w:val="single" w:sz="12" w:space="0" w:color="auto"/>
                  <w:bottom w:val="single" w:sz="6" w:space="0" w:color="auto"/>
                </w:tcBorders>
                <w:shd w:val="clear" w:color="auto" w:fill="F2F2F2"/>
              </w:tcPr>
            </w:tcPrChange>
          </w:tcPr>
          <w:p w14:paraId="664CF0E0" w14:textId="77777777" w:rsidR="00DE33C8" w:rsidRPr="006D470A" w:rsidRDefault="00DE33C8" w:rsidP="00735B35">
            <w:pPr>
              <w:rPr>
                <w:ins w:id="2813" w:author="SONY" w:date="2014-06-25T23:27:00Z"/>
                <w:rFonts w:ascii="Times New Roman" w:hAnsi="Times New Roman" w:cs="Times New Roman"/>
                <w:sz w:val="24"/>
                <w:szCs w:val="24"/>
              </w:rPr>
            </w:pPr>
            <w:ins w:id="2814" w:author="SONY" w:date="2014-06-25T23:27:00Z">
              <w:r>
                <w:rPr>
                  <w:rFonts w:ascii="Times New Roman" w:hAnsi="Times New Roman" w:cs="Times New Roman"/>
                  <w:sz w:val="24"/>
                  <w:szCs w:val="24"/>
                </w:rPr>
                <w:t>UC-09</w:t>
              </w:r>
            </w:ins>
          </w:p>
        </w:tc>
      </w:tr>
      <w:tr w:rsidR="00DE33C8" w:rsidRPr="006D470A" w14:paraId="1C9F2436" w14:textId="77777777" w:rsidTr="00FE6002">
        <w:trPr>
          <w:trHeight w:val="462"/>
          <w:jc w:val="center"/>
          <w:ins w:id="2815" w:author="SONY" w:date="2014-06-25T23:27:00Z"/>
          <w:trPrChange w:id="2816" w:author="SONY" w:date="2014-06-25T23:48:00Z">
            <w:trPr>
              <w:trHeight w:val="462"/>
            </w:trPr>
          </w:trPrChange>
        </w:trPr>
        <w:tc>
          <w:tcPr>
            <w:tcW w:w="2584" w:type="dxa"/>
            <w:tcBorders>
              <w:top w:val="single" w:sz="6" w:space="0" w:color="auto"/>
              <w:bottom w:val="single" w:sz="6" w:space="0" w:color="auto"/>
            </w:tcBorders>
            <w:shd w:val="clear" w:color="auto" w:fill="F2F2F2"/>
            <w:tcPrChange w:id="2817" w:author="SONY" w:date="2014-06-25T23:48:00Z">
              <w:tcPr>
                <w:tcW w:w="2584" w:type="dxa"/>
                <w:tcBorders>
                  <w:top w:val="single" w:sz="6" w:space="0" w:color="auto"/>
                  <w:bottom w:val="single" w:sz="6" w:space="0" w:color="auto"/>
                </w:tcBorders>
                <w:shd w:val="clear" w:color="auto" w:fill="F2F2F2"/>
              </w:tcPr>
            </w:tcPrChange>
          </w:tcPr>
          <w:p w14:paraId="0FC82F02" w14:textId="77777777" w:rsidR="00DE33C8" w:rsidRPr="006D470A" w:rsidRDefault="00DE33C8" w:rsidP="00735B35">
            <w:pPr>
              <w:jc w:val="right"/>
              <w:rPr>
                <w:ins w:id="2818" w:author="SONY" w:date="2014-06-25T23:27:00Z"/>
                <w:rFonts w:ascii="Times New Roman" w:hAnsi="Times New Roman" w:cs="Times New Roman"/>
                <w:b/>
                <w:sz w:val="24"/>
                <w:szCs w:val="24"/>
              </w:rPr>
            </w:pPr>
            <w:ins w:id="2819" w:author="SONY" w:date="2014-06-25T23:27: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2820" w:author="SONY" w:date="2014-06-25T23:48:00Z">
              <w:tcPr>
                <w:tcW w:w="8004" w:type="dxa"/>
                <w:gridSpan w:val="3"/>
                <w:tcBorders>
                  <w:top w:val="single" w:sz="6" w:space="0" w:color="auto"/>
                  <w:bottom w:val="single" w:sz="6" w:space="0" w:color="auto"/>
                </w:tcBorders>
                <w:shd w:val="clear" w:color="auto" w:fill="F2F2F2"/>
              </w:tcPr>
            </w:tcPrChange>
          </w:tcPr>
          <w:p w14:paraId="0DC012D5" w14:textId="77777777" w:rsidR="00DE33C8" w:rsidRPr="006D470A" w:rsidRDefault="00DE33C8" w:rsidP="00735B35">
            <w:pPr>
              <w:pStyle w:val="Hints"/>
              <w:rPr>
                <w:ins w:id="2821" w:author="SONY" w:date="2014-06-25T23:27:00Z"/>
                <w:rFonts w:ascii="Times New Roman" w:hAnsi="Times New Roman"/>
                <w:color w:val="auto"/>
                <w:sz w:val="24"/>
                <w:szCs w:val="24"/>
              </w:rPr>
            </w:pPr>
            <w:ins w:id="2822" w:author="SONY" w:date="2014-06-25T23:27:00Z">
              <w:r>
                <w:rPr>
                  <w:rFonts w:ascii="Times New Roman" w:hAnsi="Times New Roman"/>
                  <w:color w:val="auto"/>
                  <w:sz w:val="24"/>
                  <w:szCs w:val="24"/>
                </w:rPr>
                <w:t>Create new appointment</w:t>
              </w:r>
            </w:ins>
          </w:p>
        </w:tc>
      </w:tr>
      <w:tr w:rsidR="00DE33C8" w:rsidRPr="006D470A" w14:paraId="15CB678E" w14:textId="77777777" w:rsidTr="00FE6002">
        <w:trPr>
          <w:trHeight w:val="477"/>
          <w:jc w:val="center"/>
          <w:ins w:id="2823" w:author="SONY" w:date="2014-06-25T23:27:00Z"/>
          <w:trPrChange w:id="2824" w:author="SONY" w:date="2014-06-25T23:48:00Z">
            <w:trPr>
              <w:trHeight w:val="477"/>
            </w:trPr>
          </w:trPrChange>
        </w:trPr>
        <w:tc>
          <w:tcPr>
            <w:tcW w:w="2584" w:type="dxa"/>
            <w:tcBorders>
              <w:top w:val="single" w:sz="6" w:space="0" w:color="auto"/>
              <w:bottom w:val="single" w:sz="6" w:space="0" w:color="auto"/>
            </w:tcBorders>
            <w:shd w:val="clear" w:color="auto" w:fill="F2F2F2"/>
            <w:tcPrChange w:id="2825" w:author="SONY" w:date="2014-06-25T23:48:00Z">
              <w:tcPr>
                <w:tcW w:w="2584" w:type="dxa"/>
                <w:tcBorders>
                  <w:top w:val="single" w:sz="6" w:space="0" w:color="auto"/>
                  <w:bottom w:val="single" w:sz="6" w:space="0" w:color="auto"/>
                </w:tcBorders>
                <w:shd w:val="clear" w:color="auto" w:fill="F2F2F2"/>
              </w:tcPr>
            </w:tcPrChange>
          </w:tcPr>
          <w:p w14:paraId="203CF340" w14:textId="77777777" w:rsidR="00DE33C8" w:rsidRPr="006D470A" w:rsidRDefault="00DE33C8" w:rsidP="00735B35">
            <w:pPr>
              <w:jc w:val="right"/>
              <w:rPr>
                <w:ins w:id="2826" w:author="SONY" w:date="2014-06-25T23:27:00Z"/>
                <w:rFonts w:ascii="Times New Roman" w:hAnsi="Times New Roman" w:cs="Times New Roman"/>
                <w:b/>
                <w:sz w:val="24"/>
                <w:szCs w:val="24"/>
              </w:rPr>
            </w:pPr>
            <w:ins w:id="2827" w:author="SONY" w:date="2014-06-25T23:27: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2828" w:author="SONY" w:date="2014-06-25T23:48:00Z">
              <w:tcPr>
                <w:tcW w:w="2329" w:type="dxa"/>
                <w:tcBorders>
                  <w:top w:val="single" w:sz="6" w:space="0" w:color="auto"/>
                  <w:bottom w:val="single" w:sz="6" w:space="0" w:color="auto"/>
                </w:tcBorders>
                <w:shd w:val="clear" w:color="auto" w:fill="F2F2F2"/>
              </w:tcPr>
            </w:tcPrChange>
          </w:tcPr>
          <w:p w14:paraId="5D4CAA9A" w14:textId="77777777" w:rsidR="00DE33C8" w:rsidRPr="006D470A" w:rsidRDefault="00DE33C8" w:rsidP="00735B35">
            <w:pPr>
              <w:rPr>
                <w:ins w:id="2829" w:author="SONY" w:date="2014-06-25T23:27:00Z"/>
                <w:rFonts w:ascii="Times New Roman" w:hAnsi="Times New Roman" w:cs="Times New Roman"/>
                <w:sz w:val="24"/>
                <w:szCs w:val="24"/>
              </w:rPr>
            </w:pPr>
            <w:proofErr w:type="spellStart"/>
            <w:ins w:id="2830" w:author="SONY" w:date="2014-06-25T23:27:00Z">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ins>
          </w:p>
        </w:tc>
        <w:tc>
          <w:tcPr>
            <w:tcW w:w="2348" w:type="dxa"/>
            <w:tcBorders>
              <w:top w:val="single" w:sz="6" w:space="0" w:color="auto"/>
              <w:bottom w:val="single" w:sz="6" w:space="0" w:color="auto"/>
            </w:tcBorders>
            <w:shd w:val="clear" w:color="auto" w:fill="F2F2F2"/>
            <w:tcPrChange w:id="2831" w:author="SONY" w:date="2014-06-25T23:48:00Z">
              <w:tcPr>
                <w:tcW w:w="2348" w:type="dxa"/>
                <w:tcBorders>
                  <w:top w:val="single" w:sz="6" w:space="0" w:color="auto"/>
                  <w:bottom w:val="single" w:sz="6" w:space="0" w:color="auto"/>
                </w:tcBorders>
                <w:shd w:val="clear" w:color="auto" w:fill="F2F2F2"/>
              </w:tcPr>
            </w:tcPrChange>
          </w:tcPr>
          <w:p w14:paraId="6139B34E" w14:textId="77777777" w:rsidR="00DE33C8" w:rsidRPr="006D470A" w:rsidRDefault="00DE33C8" w:rsidP="00735B35">
            <w:pPr>
              <w:jc w:val="right"/>
              <w:rPr>
                <w:ins w:id="2832" w:author="SONY" w:date="2014-06-25T23:27:00Z"/>
                <w:rFonts w:ascii="Times New Roman" w:hAnsi="Times New Roman" w:cs="Times New Roman"/>
                <w:b/>
                <w:sz w:val="24"/>
                <w:szCs w:val="24"/>
              </w:rPr>
            </w:pPr>
            <w:ins w:id="2833" w:author="SONY" w:date="2014-06-25T23:27: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2834" w:author="SONY" w:date="2014-06-25T23:48:00Z">
              <w:tcPr>
                <w:tcW w:w="3327" w:type="dxa"/>
                <w:tcBorders>
                  <w:top w:val="single" w:sz="6" w:space="0" w:color="auto"/>
                  <w:bottom w:val="single" w:sz="6" w:space="0" w:color="auto"/>
                </w:tcBorders>
                <w:shd w:val="clear" w:color="auto" w:fill="F2F2F2"/>
              </w:tcPr>
            </w:tcPrChange>
          </w:tcPr>
          <w:p w14:paraId="7DA09D9C" w14:textId="77777777" w:rsidR="00DE33C8" w:rsidRPr="006D470A" w:rsidRDefault="00DE33C8" w:rsidP="00735B35">
            <w:pPr>
              <w:rPr>
                <w:ins w:id="2835" w:author="SONY" w:date="2014-06-25T23:27:00Z"/>
                <w:rFonts w:ascii="Times New Roman" w:hAnsi="Times New Roman" w:cs="Times New Roman"/>
                <w:sz w:val="24"/>
                <w:szCs w:val="24"/>
              </w:rPr>
            </w:pPr>
            <w:proofErr w:type="spellStart"/>
            <w:ins w:id="2836" w:author="SONY" w:date="2014-06-25T23:27: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DE33C8" w:rsidRPr="006D470A" w14:paraId="7E4B5F47" w14:textId="77777777" w:rsidTr="00FE6002">
        <w:trPr>
          <w:trHeight w:val="477"/>
          <w:jc w:val="center"/>
          <w:ins w:id="2837" w:author="SONY" w:date="2014-06-25T23:27:00Z"/>
          <w:trPrChange w:id="2838" w:author="SONY" w:date="2014-06-25T23:48:00Z">
            <w:trPr>
              <w:trHeight w:val="477"/>
            </w:trPr>
          </w:trPrChange>
        </w:trPr>
        <w:tc>
          <w:tcPr>
            <w:tcW w:w="2584" w:type="dxa"/>
            <w:tcBorders>
              <w:top w:val="single" w:sz="6" w:space="0" w:color="auto"/>
              <w:bottom w:val="single" w:sz="6" w:space="0" w:color="auto"/>
            </w:tcBorders>
            <w:shd w:val="clear" w:color="auto" w:fill="F2F2F2"/>
            <w:tcPrChange w:id="2839" w:author="SONY" w:date="2014-06-25T23:48:00Z">
              <w:tcPr>
                <w:tcW w:w="2584" w:type="dxa"/>
                <w:tcBorders>
                  <w:top w:val="single" w:sz="6" w:space="0" w:color="auto"/>
                  <w:bottom w:val="single" w:sz="6" w:space="0" w:color="auto"/>
                </w:tcBorders>
                <w:shd w:val="clear" w:color="auto" w:fill="F2F2F2"/>
              </w:tcPr>
            </w:tcPrChange>
          </w:tcPr>
          <w:p w14:paraId="37506C0F" w14:textId="77777777" w:rsidR="00DE33C8" w:rsidRPr="006D470A" w:rsidRDefault="00DE33C8" w:rsidP="00735B35">
            <w:pPr>
              <w:jc w:val="right"/>
              <w:rPr>
                <w:ins w:id="2840" w:author="SONY" w:date="2014-06-25T23:27:00Z"/>
                <w:rFonts w:ascii="Times New Roman" w:hAnsi="Times New Roman" w:cs="Times New Roman"/>
                <w:b/>
                <w:sz w:val="24"/>
                <w:szCs w:val="24"/>
              </w:rPr>
            </w:pPr>
            <w:ins w:id="2841" w:author="SONY" w:date="2014-06-25T23:27: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2842" w:author="SONY" w:date="2014-06-25T23:48:00Z">
              <w:tcPr>
                <w:tcW w:w="2329" w:type="dxa"/>
                <w:tcBorders>
                  <w:top w:val="single" w:sz="6" w:space="0" w:color="auto"/>
                  <w:bottom w:val="single" w:sz="6" w:space="0" w:color="auto"/>
                </w:tcBorders>
                <w:shd w:val="clear" w:color="auto" w:fill="F2F2F2"/>
              </w:tcPr>
            </w:tcPrChange>
          </w:tcPr>
          <w:p w14:paraId="234E3B24" w14:textId="77777777" w:rsidR="00DE33C8" w:rsidRPr="006D470A" w:rsidRDefault="00DE33C8" w:rsidP="00735B35">
            <w:pPr>
              <w:rPr>
                <w:ins w:id="2843" w:author="SONY" w:date="2014-06-25T23:27:00Z"/>
                <w:rFonts w:ascii="Times New Roman" w:hAnsi="Times New Roman" w:cs="Times New Roman"/>
                <w:sz w:val="24"/>
                <w:szCs w:val="24"/>
              </w:rPr>
            </w:pPr>
            <w:ins w:id="2844" w:author="SONY" w:date="2014-06-25T23:27:00Z">
              <w:r w:rsidRPr="006D470A">
                <w:rPr>
                  <w:rFonts w:ascii="Times New Roman" w:hAnsi="Times New Roman" w:cs="Times New Roman"/>
                  <w:sz w:val="24"/>
                  <w:szCs w:val="24"/>
                </w:rPr>
                <w:t>17/04/2014</w:t>
              </w:r>
            </w:ins>
          </w:p>
        </w:tc>
        <w:tc>
          <w:tcPr>
            <w:tcW w:w="2348" w:type="dxa"/>
            <w:tcBorders>
              <w:top w:val="single" w:sz="6" w:space="0" w:color="auto"/>
              <w:bottom w:val="single" w:sz="6" w:space="0" w:color="auto"/>
            </w:tcBorders>
            <w:shd w:val="clear" w:color="auto" w:fill="F2F2F2"/>
            <w:tcPrChange w:id="2845" w:author="SONY" w:date="2014-06-25T23:48:00Z">
              <w:tcPr>
                <w:tcW w:w="2348" w:type="dxa"/>
                <w:tcBorders>
                  <w:top w:val="single" w:sz="6" w:space="0" w:color="auto"/>
                  <w:bottom w:val="single" w:sz="6" w:space="0" w:color="auto"/>
                </w:tcBorders>
                <w:shd w:val="clear" w:color="auto" w:fill="F2F2F2"/>
              </w:tcPr>
            </w:tcPrChange>
          </w:tcPr>
          <w:p w14:paraId="0B3F96B1" w14:textId="77777777" w:rsidR="00DE33C8" w:rsidRPr="006D470A" w:rsidRDefault="00DE33C8" w:rsidP="00735B35">
            <w:pPr>
              <w:jc w:val="right"/>
              <w:rPr>
                <w:ins w:id="2846" w:author="SONY" w:date="2014-06-25T23:27:00Z"/>
                <w:rFonts w:ascii="Times New Roman" w:hAnsi="Times New Roman" w:cs="Times New Roman"/>
                <w:b/>
                <w:sz w:val="24"/>
                <w:szCs w:val="24"/>
              </w:rPr>
            </w:pPr>
            <w:ins w:id="2847" w:author="SONY" w:date="2014-06-25T23:27: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2848" w:author="SONY" w:date="2014-06-25T23:48:00Z">
              <w:tcPr>
                <w:tcW w:w="3327" w:type="dxa"/>
                <w:tcBorders>
                  <w:top w:val="single" w:sz="6" w:space="0" w:color="auto"/>
                  <w:bottom w:val="single" w:sz="6" w:space="0" w:color="auto"/>
                </w:tcBorders>
                <w:shd w:val="clear" w:color="auto" w:fill="F2F2F2"/>
              </w:tcPr>
            </w:tcPrChange>
          </w:tcPr>
          <w:p w14:paraId="2184CA23" w14:textId="77777777" w:rsidR="00DE33C8" w:rsidRPr="006D470A" w:rsidRDefault="00DE33C8" w:rsidP="00735B35">
            <w:pPr>
              <w:rPr>
                <w:ins w:id="2849" w:author="SONY" w:date="2014-06-25T23:27:00Z"/>
                <w:rFonts w:ascii="Times New Roman" w:hAnsi="Times New Roman" w:cs="Times New Roman"/>
                <w:sz w:val="24"/>
                <w:szCs w:val="24"/>
              </w:rPr>
            </w:pPr>
            <w:ins w:id="2850" w:author="SONY" w:date="2014-06-25T23:27: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DE33C8" w:rsidRPr="006D470A" w14:paraId="3FED8691" w14:textId="77777777" w:rsidTr="00FE6002">
        <w:trPr>
          <w:trHeight w:val="477"/>
          <w:jc w:val="center"/>
          <w:ins w:id="2851" w:author="SONY" w:date="2014-06-25T23:27:00Z"/>
          <w:trPrChange w:id="2852" w:author="SONY" w:date="2014-06-25T23:48:00Z">
            <w:trPr>
              <w:trHeight w:val="477"/>
            </w:trPr>
          </w:trPrChange>
        </w:trPr>
        <w:tc>
          <w:tcPr>
            <w:tcW w:w="2584" w:type="dxa"/>
            <w:tcBorders>
              <w:top w:val="single" w:sz="6" w:space="0" w:color="auto"/>
            </w:tcBorders>
            <w:tcPrChange w:id="2853" w:author="SONY" w:date="2014-06-25T23:48:00Z">
              <w:tcPr>
                <w:tcW w:w="2584" w:type="dxa"/>
                <w:tcBorders>
                  <w:top w:val="single" w:sz="6" w:space="0" w:color="auto"/>
                </w:tcBorders>
              </w:tcPr>
            </w:tcPrChange>
          </w:tcPr>
          <w:p w14:paraId="2C931A55" w14:textId="77777777" w:rsidR="00DE33C8" w:rsidRPr="006D470A" w:rsidRDefault="00DE33C8" w:rsidP="00735B35">
            <w:pPr>
              <w:jc w:val="right"/>
              <w:rPr>
                <w:ins w:id="2854" w:author="SONY" w:date="2014-06-25T23:27:00Z"/>
                <w:rFonts w:ascii="Times New Roman" w:hAnsi="Times New Roman" w:cs="Times New Roman"/>
                <w:b/>
                <w:sz w:val="24"/>
                <w:szCs w:val="24"/>
              </w:rPr>
            </w:pPr>
            <w:ins w:id="2855" w:author="SONY" w:date="2014-06-25T23:27: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2856" w:author="SONY" w:date="2014-06-25T23:48:00Z">
              <w:tcPr>
                <w:tcW w:w="8004" w:type="dxa"/>
                <w:gridSpan w:val="3"/>
                <w:tcBorders>
                  <w:top w:val="single" w:sz="6" w:space="0" w:color="auto"/>
                </w:tcBorders>
              </w:tcPr>
            </w:tcPrChange>
          </w:tcPr>
          <w:p w14:paraId="22660C2B" w14:textId="77777777" w:rsidR="00DE33C8" w:rsidRPr="006D470A" w:rsidRDefault="00DE33C8" w:rsidP="00735B35">
            <w:pPr>
              <w:rPr>
                <w:ins w:id="2857" w:author="SONY" w:date="2014-06-25T23:27:00Z"/>
                <w:rFonts w:ascii="Times New Roman" w:hAnsi="Times New Roman" w:cs="Times New Roman"/>
                <w:sz w:val="24"/>
                <w:szCs w:val="24"/>
              </w:rPr>
            </w:pPr>
            <w:ins w:id="2858" w:author="SONY" w:date="2014-06-25T23:27:00Z">
              <w:r>
                <w:rPr>
                  <w:rFonts w:ascii="Times New Roman" w:hAnsi="Times New Roman" w:cs="Times New Roman"/>
                  <w:sz w:val="24"/>
                  <w:szCs w:val="24"/>
                </w:rPr>
                <w:t>Officer</w:t>
              </w:r>
            </w:ins>
          </w:p>
        </w:tc>
      </w:tr>
      <w:tr w:rsidR="00DE33C8" w:rsidRPr="006D470A" w14:paraId="270A27E4" w14:textId="77777777" w:rsidTr="00FE6002">
        <w:trPr>
          <w:trHeight w:val="701"/>
          <w:jc w:val="center"/>
          <w:ins w:id="2859" w:author="SONY" w:date="2014-06-25T23:27:00Z"/>
          <w:trPrChange w:id="2860" w:author="SONY" w:date="2014-06-25T23:48:00Z">
            <w:trPr>
              <w:trHeight w:val="701"/>
            </w:trPr>
          </w:trPrChange>
        </w:trPr>
        <w:tc>
          <w:tcPr>
            <w:tcW w:w="2584" w:type="dxa"/>
            <w:tcPrChange w:id="2861" w:author="SONY" w:date="2014-06-25T23:48:00Z">
              <w:tcPr>
                <w:tcW w:w="2584" w:type="dxa"/>
              </w:tcPr>
            </w:tcPrChange>
          </w:tcPr>
          <w:p w14:paraId="16504451" w14:textId="77777777" w:rsidR="00DE33C8" w:rsidRPr="006D470A" w:rsidRDefault="00DE33C8" w:rsidP="00735B35">
            <w:pPr>
              <w:jc w:val="right"/>
              <w:rPr>
                <w:ins w:id="2862" w:author="SONY" w:date="2014-06-25T23:27:00Z"/>
                <w:rFonts w:ascii="Times New Roman" w:hAnsi="Times New Roman" w:cs="Times New Roman"/>
                <w:b/>
                <w:sz w:val="24"/>
                <w:szCs w:val="24"/>
              </w:rPr>
            </w:pPr>
            <w:ins w:id="2863" w:author="SONY" w:date="2014-06-25T23:27:00Z">
              <w:r w:rsidRPr="006D470A">
                <w:rPr>
                  <w:rFonts w:ascii="Times New Roman" w:hAnsi="Times New Roman" w:cs="Times New Roman"/>
                  <w:b/>
                  <w:sz w:val="24"/>
                  <w:szCs w:val="24"/>
                </w:rPr>
                <w:t>Description:</w:t>
              </w:r>
            </w:ins>
          </w:p>
        </w:tc>
        <w:tc>
          <w:tcPr>
            <w:tcW w:w="8004" w:type="dxa"/>
            <w:gridSpan w:val="3"/>
            <w:tcPrChange w:id="2864" w:author="SONY" w:date="2014-06-25T23:48:00Z">
              <w:tcPr>
                <w:tcW w:w="8004" w:type="dxa"/>
                <w:gridSpan w:val="3"/>
              </w:tcPr>
            </w:tcPrChange>
          </w:tcPr>
          <w:p w14:paraId="20599086" w14:textId="77777777" w:rsidR="00DE33C8" w:rsidRPr="0067614F" w:rsidRDefault="00DE33C8" w:rsidP="00735B35">
            <w:pPr>
              <w:rPr>
                <w:ins w:id="2865" w:author="SONY" w:date="2014-06-25T23:27:00Z"/>
                <w:rFonts w:ascii="Times" w:hAnsi="Times" w:cs="Times New Roman"/>
                <w:color w:val="A6A6A6"/>
                <w:sz w:val="24"/>
                <w:szCs w:val="24"/>
              </w:rPr>
            </w:pPr>
            <w:ins w:id="2866" w:author="SONY" w:date="2014-06-25T23:27:00Z">
              <w:r>
                <w:rPr>
                  <w:rStyle w:val="words"/>
                  <w:rFonts w:ascii="Times" w:hAnsi="Times"/>
                  <w:sz w:val="24"/>
                  <w:szCs w:val="24"/>
                </w:rPr>
                <w:t>Officer can create a new appointment for patient and save to the Google calendar</w:t>
              </w:r>
            </w:ins>
          </w:p>
        </w:tc>
      </w:tr>
      <w:tr w:rsidR="00DE33C8" w:rsidRPr="006D470A" w14:paraId="79D0BEF6" w14:textId="77777777" w:rsidTr="00FE6002">
        <w:trPr>
          <w:trHeight w:val="477"/>
          <w:jc w:val="center"/>
          <w:ins w:id="2867" w:author="SONY" w:date="2014-06-25T23:27:00Z"/>
          <w:trPrChange w:id="2868" w:author="SONY" w:date="2014-06-25T23:48:00Z">
            <w:trPr>
              <w:trHeight w:val="477"/>
            </w:trPr>
          </w:trPrChange>
        </w:trPr>
        <w:tc>
          <w:tcPr>
            <w:tcW w:w="2584" w:type="dxa"/>
            <w:tcPrChange w:id="2869" w:author="SONY" w:date="2014-06-25T23:48:00Z">
              <w:tcPr>
                <w:tcW w:w="2584" w:type="dxa"/>
              </w:tcPr>
            </w:tcPrChange>
          </w:tcPr>
          <w:p w14:paraId="4BA92D0B" w14:textId="77777777" w:rsidR="00DE33C8" w:rsidRPr="006D470A" w:rsidRDefault="00DE33C8" w:rsidP="00735B35">
            <w:pPr>
              <w:jc w:val="right"/>
              <w:rPr>
                <w:ins w:id="2870" w:author="SONY" w:date="2014-06-25T23:27:00Z"/>
                <w:rFonts w:ascii="Times New Roman" w:hAnsi="Times New Roman" w:cs="Times New Roman"/>
                <w:b/>
                <w:sz w:val="24"/>
                <w:szCs w:val="24"/>
              </w:rPr>
            </w:pPr>
            <w:ins w:id="2871" w:author="SONY" w:date="2014-06-25T23:27:00Z">
              <w:r w:rsidRPr="006D470A">
                <w:rPr>
                  <w:rFonts w:ascii="Times New Roman" w:hAnsi="Times New Roman" w:cs="Times New Roman"/>
                  <w:b/>
                  <w:sz w:val="24"/>
                  <w:szCs w:val="24"/>
                </w:rPr>
                <w:t>Trigger:</w:t>
              </w:r>
            </w:ins>
          </w:p>
        </w:tc>
        <w:tc>
          <w:tcPr>
            <w:tcW w:w="8004" w:type="dxa"/>
            <w:gridSpan w:val="3"/>
            <w:tcPrChange w:id="2872" w:author="SONY" w:date="2014-06-25T23:48:00Z">
              <w:tcPr>
                <w:tcW w:w="8004" w:type="dxa"/>
                <w:gridSpan w:val="3"/>
              </w:tcPr>
            </w:tcPrChange>
          </w:tcPr>
          <w:p w14:paraId="3431E952" w14:textId="77777777" w:rsidR="00DE33C8" w:rsidRPr="006D470A" w:rsidRDefault="00DE33C8" w:rsidP="00735B35">
            <w:pPr>
              <w:rPr>
                <w:ins w:id="2873" w:author="SONY" w:date="2014-06-25T23:27:00Z"/>
                <w:rFonts w:ascii="Times New Roman" w:hAnsi="Times New Roman" w:cs="Times New Roman"/>
                <w:sz w:val="24"/>
                <w:szCs w:val="24"/>
              </w:rPr>
            </w:pPr>
            <w:ins w:id="2874" w:author="SONY" w:date="2014-06-25T23:27:00Z">
              <w:r>
                <w:rPr>
                  <w:rFonts w:ascii="Times New Roman" w:hAnsi="Times New Roman" w:cs="Times New Roman"/>
                  <w:sz w:val="24"/>
                  <w:szCs w:val="24"/>
                </w:rPr>
                <w:t>Officer selects make appointment menu</w:t>
              </w:r>
            </w:ins>
          </w:p>
        </w:tc>
      </w:tr>
      <w:tr w:rsidR="00DE33C8" w:rsidRPr="006D470A" w14:paraId="13406476" w14:textId="77777777" w:rsidTr="00FE6002">
        <w:trPr>
          <w:trHeight w:val="246"/>
          <w:jc w:val="center"/>
          <w:ins w:id="2875" w:author="SONY" w:date="2014-06-25T23:27:00Z"/>
          <w:trPrChange w:id="2876" w:author="SONY" w:date="2014-06-25T23:48:00Z">
            <w:trPr>
              <w:trHeight w:val="246"/>
            </w:trPr>
          </w:trPrChange>
        </w:trPr>
        <w:tc>
          <w:tcPr>
            <w:tcW w:w="2584" w:type="dxa"/>
            <w:tcPrChange w:id="2877" w:author="SONY" w:date="2014-06-25T23:48:00Z">
              <w:tcPr>
                <w:tcW w:w="2584" w:type="dxa"/>
              </w:tcPr>
            </w:tcPrChange>
          </w:tcPr>
          <w:p w14:paraId="583ACAD8" w14:textId="77777777" w:rsidR="00DE33C8" w:rsidRPr="006D470A" w:rsidRDefault="00DE33C8" w:rsidP="00735B35">
            <w:pPr>
              <w:jc w:val="right"/>
              <w:rPr>
                <w:ins w:id="2878" w:author="SONY" w:date="2014-06-25T23:27:00Z"/>
                <w:rFonts w:ascii="Times New Roman" w:hAnsi="Times New Roman" w:cs="Times New Roman"/>
                <w:b/>
                <w:sz w:val="24"/>
                <w:szCs w:val="24"/>
              </w:rPr>
            </w:pPr>
            <w:ins w:id="2879" w:author="SONY" w:date="2014-06-25T23:27:00Z">
              <w:r w:rsidRPr="006D470A">
                <w:rPr>
                  <w:rFonts w:ascii="Times New Roman" w:hAnsi="Times New Roman" w:cs="Times New Roman"/>
                  <w:b/>
                  <w:sz w:val="24"/>
                  <w:szCs w:val="24"/>
                </w:rPr>
                <w:t>Preconditions:</w:t>
              </w:r>
            </w:ins>
          </w:p>
        </w:tc>
        <w:tc>
          <w:tcPr>
            <w:tcW w:w="8004" w:type="dxa"/>
            <w:gridSpan w:val="3"/>
            <w:tcPrChange w:id="2880" w:author="SONY" w:date="2014-06-25T23:48:00Z">
              <w:tcPr>
                <w:tcW w:w="8004" w:type="dxa"/>
                <w:gridSpan w:val="3"/>
              </w:tcPr>
            </w:tcPrChange>
          </w:tcPr>
          <w:p w14:paraId="62849476" w14:textId="77777777" w:rsidR="00DE33C8" w:rsidRPr="006D470A" w:rsidRDefault="00DE33C8" w:rsidP="00735B35">
            <w:pPr>
              <w:rPr>
                <w:ins w:id="2881" w:author="SONY" w:date="2014-06-25T23:27:00Z"/>
                <w:rFonts w:ascii="Times New Roman" w:hAnsi="Times New Roman" w:cs="Times New Roman"/>
                <w:bCs/>
                <w:sz w:val="24"/>
                <w:szCs w:val="24"/>
              </w:rPr>
            </w:pPr>
            <w:ins w:id="2882" w:author="SONY" w:date="2014-06-25T23:27: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ins>
          </w:p>
        </w:tc>
      </w:tr>
      <w:tr w:rsidR="00DE33C8" w:rsidRPr="006D470A" w14:paraId="3D0A736A" w14:textId="77777777" w:rsidTr="00FE6002">
        <w:trPr>
          <w:trHeight w:val="462"/>
          <w:jc w:val="center"/>
          <w:ins w:id="2883" w:author="SONY" w:date="2014-06-25T23:27:00Z"/>
          <w:trPrChange w:id="2884" w:author="SONY" w:date="2014-06-25T23:48:00Z">
            <w:trPr>
              <w:trHeight w:val="462"/>
            </w:trPr>
          </w:trPrChange>
        </w:trPr>
        <w:tc>
          <w:tcPr>
            <w:tcW w:w="2584" w:type="dxa"/>
            <w:tcPrChange w:id="2885" w:author="SONY" w:date="2014-06-25T23:48:00Z">
              <w:tcPr>
                <w:tcW w:w="2584" w:type="dxa"/>
              </w:tcPr>
            </w:tcPrChange>
          </w:tcPr>
          <w:p w14:paraId="285AC46E" w14:textId="77777777" w:rsidR="00DE33C8" w:rsidRPr="006D470A" w:rsidRDefault="00DE33C8" w:rsidP="00735B35">
            <w:pPr>
              <w:jc w:val="right"/>
              <w:rPr>
                <w:ins w:id="2886" w:author="SONY" w:date="2014-06-25T23:27:00Z"/>
                <w:rFonts w:ascii="Times New Roman" w:hAnsi="Times New Roman" w:cs="Times New Roman"/>
                <w:b/>
                <w:sz w:val="24"/>
                <w:szCs w:val="24"/>
              </w:rPr>
            </w:pPr>
            <w:proofErr w:type="spellStart"/>
            <w:ins w:id="2887" w:author="SONY" w:date="2014-06-25T23:27: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2888" w:author="SONY" w:date="2014-06-25T23:48:00Z">
              <w:tcPr>
                <w:tcW w:w="8004" w:type="dxa"/>
                <w:gridSpan w:val="3"/>
              </w:tcPr>
            </w:tcPrChange>
          </w:tcPr>
          <w:p w14:paraId="3D2E8754" w14:textId="77777777" w:rsidR="00DE33C8" w:rsidRPr="006D470A" w:rsidRDefault="00DE33C8" w:rsidP="00735B35">
            <w:pPr>
              <w:rPr>
                <w:ins w:id="2889" w:author="SONY" w:date="2014-06-25T23:27:00Z"/>
                <w:rFonts w:ascii="Times New Roman" w:hAnsi="Times New Roman" w:cs="Times New Roman"/>
                <w:sz w:val="24"/>
                <w:szCs w:val="24"/>
              </w:rPr>
            </w:pPr>
            <w:ins w:id="2890" w:author="SONY" w:date="2014-06-25T23:27:00Z">
              <w:r>
                <w:rPr>
                  <w:rFonts w:ascii="Times New Roman" w:hAnsi="Times New Roman" w:cs="Times New Roman"/>
                  <w:sz w:val="24"/>
                  <w:szCs w:val="24"/>
                </w:rPr>
                <w:t>New appointment added to the database and can view in Google calendar</w:t>
              </w:r>
            </w:ins>
          </w:p>
        </w:tc>
      </w:tr>
      <w:tr w:rsidR="00DE33C8" w:rsidRPr="006D470A" w14:paraId="70A0EDB7" w14:textId="77777777" w:rsidTr="00FE6002">
        <w:trPr>
          <w:trHeight w:val="769"/>
          <w:jc w:val="center"/>
          <w:ins w:id="2891" w:author="SONY" w:date="2014-06-25T23:27:00Z"/>
          <w:trPrChange w:id="2892" w:author="SONY" w:date="2014-06-25T23:48:00Z">
            <w:trPr>
              <w:trHeight w:val="769"/>
            </w:trPr>
          </w:trPrChange>
        </w:trPr>
        <w:tc>
          <w:tcPr>
            <w:tcW w:w="2584" w:type="dxa"/>
            <w:tcPrChange w:id="2893" w:author="SONY" w:date="2014-06-25T23:48:00Z">
              <w:tcPr>
                <w:tcW w:w="2584" w:type="dxa"/>
              </w:tcPr>
            </w:tcPrChange>
          </w:tcPr>
          <w:p w14:paraId="54FA7170" w14:textId="77777777" w:rsidR="00DE33C8" w:rsidRPr="006D470A" w:rsidRDefault="00DE33C8" w:rsidP="00735B35">
            <w:pPr>
              <w:jc w:val="right"/>
              <w:rPr>
                <w:ins w:id="2894" w:author="SONY" w:date="2014-06-25T23:27:00Z"/>
                <w:rFonts w:ascii="Times New Roman" w:hAnsi="Times New Roman" w:cs="Times New Roman"/>
                <w:b/>
                <w:sz w:val="24"/>
                <w:szCs w:val="24"/>
              </w:rPr>
            </w:pPr>
            <w:ins w:id="2895" w:author="SONY" w:date="2014-06-25T23:27:00Z">
              <w:r w:rsidRPr="006D470A">
                <w:rPr>
                  <w:rFonts w:ascii="Times New Roman" w:hAnsi="Times New Roman" w:cs="Times New Roman"/>
                  <w:b/>
                  <w:sz w:val="24"/>
                  <w:szCs w:val="24"/>
                </w:rPr>
                <w:t>Normal Flow:</w:t>
              </w:r>
            </w:ins>
          </w:p>
        </w:tc>
        <w:tc>
          <w:tcPr>
            <w:tcW w:w="8004" w:type="dxa"/>
            <w:gridSpan w:val="3"/>
            <w:tcPrChange w:id="2896" w:author="SONY" w:date="2014-06-25T23:48:00Z">
              <w:tcPr>
                <w:tcW w:w="8004" w:type="dxa"/>
                <w:gridSpan w:val="3"/>
              </w:tcPr>
            </w:tcPrChange>
          </w:tcPr>
          <w:p w14:paraId="26DEBDEA" w14:textId="77777777" w:rsidR="00DE33C8" w:rsidRDefault="00DE33C8" w:rsidP="00DE33C8">
            <w:pPr>
              <w:pStyle w:val="ListParagraph"/>
              <w:numPr>
                <w:ilvl w:val="0"/>
                <w:numId w:val="8"/>
              </w:numPr>
              <w:rPr>
                <w:ins w:id="2897" w:author="SONY" w:date="2014-06-25T23:27:00Z"/>
                <w:rFonts w:ascii="Times New Roman" w:hAnsi="Times New Roman" w:cs="Times New Roman"/>
                <w:sz w:val="24"/>
                <w:szCs w:val="24"/>
              </w:rPr>
            </w:pPr>
            <w:ins w:id="2898" w:author="SONY" w:date="2014-06-25T23:27:00Z">
              <w:r>
                <w:rPr>
                  <w:rFonts w:ascii="Times New Roman" w:hAnsi="Times New Roman" w:cs="Times New Roman"/>
                  <w:sz w:val="24"/>
                  <w:szCs w:val="24"/>
                </w:rPr>
                <w:t>Officer selects make appointment menu</w:t>
              </w:r>
            </w:ins>
          </w:p>
          <w:p w14:paraId="4A2886E2" w14:textId="77777777" w:rsidR="00DE33C8" w:rsidRPr="0004789C" w:rsidRDefault="00DE33C8" w:rsidP="00DE33C8">
            <w:pPr>
              <w:pStyle w:val="ListParagraph"/>
              <w:numPr>
                <w:ilvl w:val="0"/>
                <w:numId w:val="8"/>
              </w:numPr>
              <w:rPr>
                <w:ins w:id="2899" w:author="SONY" w:date="2014-06-25T23:27:00Z"/>
                <w:rFonts w:ascii="Times New Roman" w:hAnsi="Times New Roman" w:cs="Times New Roman"/>
                <w:sz w:val="24"/>
                <w:szCs w:val="24"/>
              </w:rPr>
            </w:pPr>
            <w:ins w:id="2900" w:author="SONY" w:date="2014-06-25T23:27:00Z">
              <w:r>
                <w:rPr>
                  <w:rFonts w:ascii="Times New Roman" w:hAnsi="Times New Roman" w:cs="Times New Roman"/>
                  <w:sz w:val="24"/>
                  <w:szCs w:val="32"/>
                </w:rPr>
                <w:t>System provide interface</w:t>
              </w:r>
              <w:r w:rsidRPr="00097381">
                <w:rPr>
                  <w:rFonts w:ascii="Times New Roman" w:hAnsi="Times New Roman" w:cs="Times New Roman"/>
                  <w:sz w:val="24"/>
                  <w:szCs w:val="32"/>
                </w:rPr>
                <w:t xml:space="preserve"> </w:t>
              </w:r>
              <w:r w:rsidRPr="0004789C">
                <w:rPr>
                  <w:rFonts w:ascii="Times New Roman" w:hAnsi="Times New Roman" w:cs="Times New Roman"/>
                  <w:sz w:val="24"/>
                  <w:szCs w:val="32"/>
                </w:rPr>
                <w:t>for make a new appointment</w:t>
              </w:r>
            </w:ins>
          </w:p>
          <w:p w14:paraId="0FCB73E1" w14:textId="77777777" w:rsidR="00DE33C8" w:rsidRPr="0004789C" w:rsidRDefault="00DE33C8" w:rsidP="00DE33C8">
            <w:pPr>
              <w:pStyle w:val="ListParagraph"/>
              <w:numPr>
                <w:ilvl w:val="0"/>
                <w:numId w:val="8"/>
              </w:numPr>
              <w:rPr>
                <w:ins w:id="2901" w:author="SONY" w:date="2014-06-25T23:27:00Z"/>
                <w:rFonts w:ascii="Times New Roman" w:hAnsi="Times New Roman" w:cs="Times New Roman"/>
                <w:sz w:val="24"/>
                <w:szCs w:val="24"/>
              </w:rPr>
            </w:pPr>
            <w:ins w:id="2902" w:author="SONY" w:date="2014-06-25T23:27:00Z">
              <w:r w:rsidRPr="0004789C">
                <w:rPr>
                  <w:rFonts w:ascii="Times New Roman" w:hAnsi="Times New Roman" w:cs="Times New Roman"/>
                  <w:sz w:val="24"/>
                  <w:szCs w:val="24"/>
                </w:rPr>
                <w:t xml:space="preserve">Officer inputs which contains </w:t>
              </w:r>
              <w:proofErr w:type="spellStart"/>
              <w:r w:rsidRPr="0004789C">
                <w:rPr>
                  <w:rFonts w:ascii="Times New Roman" w:hAnsi="Times New Roman" w:cs="Times New Roman"/>
                  <w:sz w:val="24"/>
                  <w:szCs w:val="24"/>
                </w:rPr>
                <w:t>patientID</w:t>
              </w:r>
              <w:proofErr w:type="spellEnd"/>
              <w:r w:rsidRPr="0004789C">
                <w:rPr>
                  <w:rFonts w:ascii="Times New Roman" w:hAnsi="Times New Roman" w:cs="Times New Roman"/>
                  <w:sz w:val="24"/>
                  <w:szCs w:val="24"/>
                </w:rPr>
                <w:t xml:space="preserve">, </w:t>
              </w:r>
              <w:proofErr w:type="spellStart"/>
              <w:r w:rsidRPr="0004789C">
                <w:rPr>
                  <w:rFonts w:ascii="Times New Roman" w:hAnsi="Times New Roman" w:cs="Times New Roman"/>
                  <w:sz w:val="24"/>
                  <w:szCs w:val="24"/>
                </w:rPr>
                <w:t>dentistID</w:t>
              </w:r>
              <w:proofErr w:type="spellEnd"/>
              <w:r w:rsidRPr="0004789C">
                <w:rPr>
                  <w:rFonts w:ascii="Times New Roman" w:hAnsi="Times New Roman" w:cs="Times New Roman"/>
                  <w:sz w:val="24"/>
                  <w:szCs w:val="24"/>
                </w:rPr>
                <w:t xml:space="preserve">, date, </w:t>
              </w:r>
              <w:proofErr w:type="spellStart"/>
              <w:r w:rsidRPr="0004789C">
                <w:rPr>
                  <w:rFonts w:ascii="Times New Roman" w:hAnsi="Times New Roman" w:cs="Times New Roman"/>
                  <w:sz w:val="24"/>
                  <w:szCs w:val="24"/>
                </w:rPr>
                <w:t>startTime</w:t>
              </w:r>
              <w:proofErr w:type="spellEnd"/>
              <w:r w:rsidRPr="0004789C">
                <w:rPr>
                  <w:rFonts w:ascii="Times New Roman" w:hAnsi="Times New Roman" w:cs="Times New Roman"/>
                  <w:sz w:val="24"/>
                  <w:szCs w:val="24"/>
                </w:rPr>
                <w:t xml:space="preserve">, </w:t>
              </w:r>
              <w:proofErr w:type="spellStart"/>
              <w:r w:rsidRPr="0004789C">
                <w:rPr>
                  <w:rFonts w:ascii="Times New Roman" w:hAnsi="Times New Roman" w:cs="Times New Roman"/>
                  <w:sz w:val="24"/>
                  <w:szCs w:val="24"/>
                </w:rPr>
                <w:t>endTime</w:t>
              </w:r>
              <w:proofErr w:type="spellEnd"/>
              <w:r w:rsidRPr="0004789C">
                <w:rPr>
                  <w:rFonts w:ascii="Times New Roman" w:hAnsi="Times New Roman" w:cs="Times New Roman"/>
                  <w:sz w:val="24"/>
                  <w:szCs w:val="24"/>
                </w:rPr>
                <w:t>, treatment, and description</w:t>
              </w:r>
            </w:ins>
          </w:p>
          <w:p w14:paraId="0B29482C" w14:textId="77777777" w:rsidR="00DE33C8" w:rsidRPr="0004789C" w:rsidRDefault="00DE33C8" w:rsidP="00DE33C8">
            <w:pPr>
              <w:pStyle w:val="ListParagraph"/>
              <w:numPr>
                <w:ilvl w:val="0"/>
                <w:numId w:val="8"/>
              </w:numPr>
              <w:rPr>
                <w:ins w:id="2903" w:author="SONY" w:date="2014-06-25T23:27:00Z"/>
                <w:rFonts w:ascii="Times New Roman" w:hAnsi="Times New Roman" w:cs="Times New Roman"/>
                <w:sz w:val="24"/>
                <w:szCs w:val="24"/>
              </w:rPr>
            </w:pPr>
            <w:ins w:id="2904" w:author="SONY" w:date="2014-06-25T23:27:00Z">
              <w:r w:rsidRPr="0004789C">
                <w:rPr>
                  <w:rFonts w:ascii="Times New Roman" w:hAnsi="Times New Roman" w:cs="Times New Roman"/>
                  <w:sz w:val="24"/>
                  <w:szCs w:val="24"/>
                </w:rPr>
                <w:t>Officer press submit button</w:t>
              </w:r>
            </w:ins>
          </w:p>
          <w:p w14:paraId="49C273C2" w14:textId="77777777" w:rsidR="00DE33C8" w:rsidRPr="0004789C" w:rsidRDefault="00DE33C8" w:rsidP="00DE33C8">
            <w:pPr>
              <w:pStyle w:val="ListParagraph"/>
              <w:numPr>
                <w:ilvl w:val="0"/>
                <w:numId w:val="8"/>
              </w:numPr>
              <w:rPr>
                <w:ins w:id="2905" w:author="SONY" w:date="2014-06-25T23:27:00Z"/>
                <w:rFonts w:ascii="Times New Roman" w:hAnsi="Times New Roman" w:cs="Times New Roman"/>
                <w:sz w:val="24"/>
                <w:szCs w:val="24"/>
              </w:rPr>
            </w:pPr>
            <w:ins w:id="2906" w:author="SONY" w:date="2014-06-25T23:27:00Z">
              <w:r w:rsidRPr="0004789C">
                <w:rPr>
                  <w:rFonts w:ascii="Times New Roman" w:hAnsi="Times New Roman" w:cs="Times New Roman"/>
                  <w:sz w:val="24"/>
                  <w:szCs w:val="24"/>
                </w:rPr>
                <w:t xml:space="preserve">System add new </w:t>
              </w:r>
              <w:r w:rsidRPr="0004789C">
                <w:rPr>
                  <w:rStyle w:val="words"/>
                  <w:rFonts w:ascii="Times" w:hAnsi="Times"/>
                  <w:sz w:val="24"/>
                  <w:szCs w:val="24"/>
                </w:rPr>
                <w:t xml:space="preserve">appointment </w:t>
              </w:r>
              <w:r w:rsidRPr="0004789C">
                <w:rPr>
                  <w:rFonts w:ascii="Times New Roman" w:hAnsi="Times New Roman" w:cs="Times New Roman"/>
                  <w:sz w:val="24"/>
                  <w:szCs w:val="24"/>
                </w:rPr>
                <w:t>to appointments’ table in the database</w:t>
              </w:r>
            </w:ins>
          </w:p>
          <w:p w14:paraId="43DFC706" w14:textId="77777777" w:rsidR="00DE33C8" w:rsidRPr="0004789C" w:rsidRDefault="00DE33C8" w:rsidP="00DE33C8">
            <w:pPr>
              <w:pStyle w:val="ListParagraph"/>
              <w:numPr>
                <w:ilvl w:val="0"/>
                <w:numId w:val="8"/>
              </w:numPr>
              <w:rPr>
                <w:ins w:id="2907" w:author="SONY" w:date="2014-06-25T23:27:00Z"/>
                <w:rFonts w:ascii="Times New Roman" w:hAnsi="Times New Roman" w:cs="Times New Roman"/>
                <w:sz w:val="24"/>
                <w:szCs w:val="24"/>
              </w:rPr>
            </w:pPr>
            <w:ins w:id="2908" w:author="SONY" w:date="2014-06-25T23:27:00Z">
              <w:r w:rsidRPr="0004789C">
                <w:rPr>
                  <w:rFonts w:ascii="Times New Roman" w:hAnsi="Times New Roman" w:cs="Times New Roman"/>
                  <w:sz w:val="24"/>
                  <w:szCs w:val="24"/>
                </w:rPr>
                <w:t xml:space="preserve">System query data from </w:t>
              </w:r>
              <w:r w:rsidRPr="0004789C">
                <w:rPr>
                  <w:rStyle w:val="words"/>
                  <w:rFonts w:ascii="Times" w:hAnsi="Times"/>
                  <w:sz w:val="24"/>
                  <w:szCs w:val="24"/>
                </w:rPr>
                <w:t>appointment</w:t>
              </w:r>
              <w:r w:rsidRPr="0004789C">
                <w:rPr>
                  <w:rFonts w:ascii="Times New Roman" w:hAnsi="Times New Roman" w:cs="Times New Roman"/>
                  <w:sz w:val="24"/>
                  <w:szCs w:val="24"/>
                </w:rPr>
                <w:t>s’ table in the database</w:t>
              </w:r>
            </w:ins>
          </w:p>
          <w:p w14:paraId="7AE2FA15" w14:textId="77777777" w:rsidR="00DE33C8" w:rsidRPr="00097381" w:rsidRDefault="00DE33C8" w:rsidP="00DE33C8">
            <w:pPr>
              <w:pStyle w:val="ListParagraph"/>
              <w:numPr>
                <w:ilvl w:val="0"/>
                <w:numId w:val="8"/>
              </w:numPr>
              <w:rPr>
                <w:ins w:id="2909" w:author="SONY" w:date="2014-06-25T23:27:00Z"/>
                <w:rFonts w:ascii="Times New Roman" w:hAnsi="Times New Roman" w:cs="Times New Roman"/>
                <w:sz w:val="24"/>
                <w:szCs w:val="24"/>
              </w:rPr>
            </w:pPr>
            <w:ins w:id="2910" w:author="SONY" w:date="2014-06-25T23:27:00Z">
              <w:r w:rsidRPr="0004789C">
                <w:rPr>
                  <w:rFonts w:ascii="Times New Roman" w:hAnsi="Times New Roman" w:cs="Times New Roman"/>
                  <w:sz w:val="24"/>
                  <w:szCs w:val="32"/>
                </w:rPr>
                <w:t>System provide dentists’ appointment schedule interface in website</w:t>
              </w:r>
            </w:ins>
          </w:p>
        </w:tc>
      </w:tr>
      <w:tr w:rsidR="00DE33C8" w:rsidRPr="006D470A" w14:paraId="3586D908" w14:textId="77777777" w:rsidTr="00FE6002">
        <w:trPr>
          <w:trHeight w:val="552"/>
          <w:jc w:val="center"/>
          <w:ins w:id="2911" w:author="SONY" w:date="2014-06-25T23:27:00Z"/>
          <w:trPrChange w:id="2912" w:author="SONY" w:date="2014-06-25T23:48:00Z">
            <w:trPr>
              <w:trHeight w:val="552"/>
            </w:trPr>
          </w:trPrChange>
        </w:trPr>
        <w:tc>
          <w:tcPr>
            <w:tcW w:w="2584" w:type="dxa"/>
            <w:tcPrChange w:id="2913" w:author="SONY" w:date="2014-06-25T23:48:00Z">
              <w:tcPr>
                <w:tcW w:w="2584" w:type="dxa"/>
              </w:tcPr>
            </w:tcPrChange>
          </w:tcPr>
          <w:p w14:paraId="68CC6982" w14:textId="77777777" w:rsidR="00DE33C8" w:rsidRPr="006D470A" w:rsidRDefault="00DE33C8" w:rsidP="00735B35">
            <w:pPr>
              <w:jc w:val="right"/>
              <w:rPr>
                <w:ins w:id="2914" w:author="SONY" w:date="2014-06-25T23:27:00Z"/>
                <w:rFonts w:ascii="Times New Roman" w:hAnsi="Times New Roman" w:cs="Times New Roman"/>
                <w:b/>
                <w:sz w:val="24"/>
                <w:szCs w:val="24"/>
              </w:rPr>
            </w:pPr>
            <w:ins w:id="2915" w:author="SONY" w:date="2014-06-25T23:27:00Z">
              <w:r w:rsidRPr="006D470A">
                <w:rPr>
                  <w:rFonts w:ascii="Times New Roman" w:hAnsi="Times New Roman" w:cs="Times New Roman"/>
                  <w:b/>
                  <w:sz w:val="24"/>
                  <w:szCs w:val="24"/>
                </w:rPr>
                <w:t>Alternative Flows:</w:t>
              </w:r>
            </w:ins>
          </w:p>
        </w:tc>
        <w:tc>
          <w:tcPr>
            <w:tcW w:w="8004" w:type="dxa"/>
            <w:gridSpan w:val="3"/>
            <w:tcPrChange w:id="2916" w:author="SONY" w:date="2014-06-25T23:48:00Z">
              <w:tcPr>
                <w:tcW w:w="8004" w:type="dxa"/>
                <w:gridSpan w:val="3"/>
              </w:tcPr>
            </w:tcPrChange>
          </w:tcPr>
          <w:p w14:paraId="04F88CF4" w14:textId="77777777" w:rsidR="00DE33C8" w:rsidRDefault="00DE33C8" w:rsidP="00735B35">
            <w:pPr>
              <w:rPr>
                <w:ins w:id="2917" w:author="SONY" w:date="2014-06-25T23:27:00Z"/>
                <w:rFonts w:ascii="Times New Roman" w:hAnsi="Times New Roman" w:cs="Times New Roman"/>
                <w:sz w:val="24"/>
                <w:szCs w:val="24"/>
              </w:rPr>
            </w:pPr>
            <w:ins w:id="2918" w:author="SONY" w:date="2014-06-25T23:27:00Z">
              <w:r>
                <w:rPr>
                  <w:rFonts w:ascii="Times New Roman" w:hAnsi="Times New Roman" w:cs="Times New Roman"/>
                  <w:sz w:val="24"/>
                  <w:szCs w:val="24"/>
                </w:rPr>
                <w:t>4a. Officer press submit button and all inputs are not fill</w:t>
              </w:r>
            </w:ins>
          </w:p>
          <w:p w14:paraId="4E440F42" w14:textId="77777777" w:rsidR="00DE33C8" w:rsidRPr="008235C9" w:rsidRDefault="00DE33C8" w:rsidP="00DE33C8">
            <w:pPr>
              <w:pStyle w:val="ListParagraph"/>
              <w:numPr>
                <w:ilvl w:val="0"/>
                <w:numId w:val="33"/>
              </w:numPr>
              <w:rPr>
                <w:ins w:id="2919" w:author="SONY" w:date="2014-06-25T23:27:00Z"/>
                <w:rFonts w:ascii="Times New Roman" w:hAnsi="Times New Roman" w:cs="Times New Roman"/>
                <w:sz w:val="24"/>
                <w:szCs w:val="24"/>
              </w:rPr>
            </w:pPr>
            <w:ins w:id="2920" w:author="SONY" w:date="2014-06-25T23:27:00Z">
              <w:r w:rsidRPr="008235C9">
                <w:rPr>
                  <w:rFonts w:ascii="Times New Roman" w:hAnsi="Times New Roman" w:cs="Times New Roman"/>
                  <w:sz w:val="24"/>
                  <w:szCs w:val="24"/>
                </w:rPr>
                <w:t>System show error message “Please fill out this field” for any field that require to not empty</w:t>
              </w:r>
            </w:ins>
          </w:p>
          <w:p w14:paraId="240A2DAC" w14:textId="77777777" w:rsidR="00DE33C8" w:rsidRPr="00097381" w:rsidRDefault="00DE33C8" w:rsidP="00DE33C8">
            <w:pPr>
              <w:pStyle w:val="ListParagraph"/>
              <w:numPr>
                <w:ilvl w:val="0"/>
                <w:numId w:val="33"/>
              </w:numPr>
              <w:rPr>
                <w:ins w:id="2921" w:author="SONY" w:date="2014-06-25T23:27:00Z"/>
                <w:rFonts w:ascii="Times New Roman" w:hAnsi="Times New Roman" w:cs="Times New Roman"/>
                <w:sz w:val="24"/>
                <w:szCs w:val="24"/>
              </w:rPr>
            </w:pPr>
            <w:ins w:id="2922" w:author="SONY" w:date="2014-06-25T23:27:00Z">
              <w:r>
                <w:rPr>
                  <w:rFonts w:ascii="Times New Roman" w:hAnsi="Times New Roman" w:cs="Times New Roman"/>
                  <w:sz w:val="24"/>
                  <w:szCs w:val="24"/>
                </w:rPr>
                <w:t>Go back to normal flow 3</w:t>
              </w:r>
            </w:ins>
          </w:p>
        </w:tc>
      </w:tr>
      <w:tr w:rsidR="00DE33C8" w:rsidRPr="006D470A" w14:paraId="2A86EAD5" w14:textId="77777777" w:rsidTr="00FE6002">
        <w:trPr>
          <w:trHeight w:val="477"/>
          <w:jc w:val="center"/>
          <w:ins w:id="2923" w:author="SONY" w:date="2014-06-25T23:27:00Z"/>
          <w:trPrChange w:id="2924" w:author="SONY" w:date="2014-06-25T23:48:00Z">
            <w:trPr>
              <w:trHeight w:val="477"/>
            </w:trPr>
          </w:trPrChange>
        </w:trPr>
        <w:tc>
          <w:tcPr>
            <w:tcW w:w="2584" w:type="dxa"/>
            <w:tcPrChange w:id="2925" w:author="SONY" w:date="2014-06-25T23:48:00Z">
              <w:tcPr>
                <w:tcW w:w="2584" w:type="dxa"/>
              </w:tcPr>
            </w:tcPrChange>
          </w:tcPr>
          <w:p w14:paraId="1140CE91" w14:textId="77777777" w:rsidR="00DE33C8" w:rsidRPr="006D470A" w:rsidRDefault="00DE33C8" w:rsidP="00735B35">
            <w:pPr>
              <w:jc w:val="right"/>
              <w:rPr>
                <w:ins w:id="2926" w:author="SONY" w:date="2014-06-25T23:27:00Z"/>
                <w:rFonts w:ascii="Times New Roman" w:hAnsi="Times New Roman" w:cs="Times New Roman"/>
                <w:b/>
                <w:sz w:val="24"/>
                <w:szCs w:val="24"/>
              </w:rPr>
            </w:pPr>
            <w:ins w:id="2927" w:author="SONY" w:date="2014-06-25T23:27:00Z">
              <w:r w:rsidRPr="006D470A">
                <w:rPr>
                  <w:rFonts w:ascii="Times New Roman" w:hAnsi="Times New Roman" w:cs="Times New Roman"/>
                  <w:b/>
                  <w:sz w:val="24"/>
                  <w:szCs w:val="24"/>
                </w:rPr>
                <w:t>Exceptions:</w:t>
              </w:r>
            </w:ins>
          </w:p>
        </w:tc>
        <w:tc>
          <w:tcPr>
            <w:tcW w:w="8004" w:type="dxa"/>
            <w:gridSpan w:val="3"/>
            <w:tcPrChange w:id="2928" w:author="SONY" w:date="2014-06-25T23:48:00Z">
              <w:tcPr>
                <w:tcW w:w="8004" w:type="dxa"/>
                <w:gridSpan w:val="3"/>
              </w:tcPr>
            </w:tcPrChange>
          </w:tcPr>
          <w:p w14:paraId="7E414F2A" w14:textId="77777777" w:rsidR="00DE33C8" w:rsidRPr="006D470A" w:rsidRDefault="00DE33C8" w:rsidP="00735B35">
            <w:pPr>
              <w:rPr>
                <w:ins w:id="2929" w:author="SONY" w:date="2014-06-25T23:27:00Z"/>
                <w:rFonts w:ascii="Times New Roman" w:hAnsi="Times New Roman" w:cs="Times New Roman"/>
                <w:sz w:val="24"/>
                <w:szCs w:val="24"/>
              </w:rPr>
            </w:pPr>
            <w:ins w:id="2930" w:author="SONY" w:date="2014-06-25T23:27: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DE33C8" w:rsidRPr="006D470A" w14:paraId="730AB8AB" w14:textId="77777777" w:rsidTr="00FE6002">
        <w:trPr>
          <w:trHeight w:val="396"/>
          <w:jc w:val="center"/>
          <w:ins w:id="2931" w:author="SONY" w:date="2014-06-25T23:27:00Z"/>
          <w:trPrChange w:id="2932" w:author="SONY" w:date="2014-06-25T23:48:00Z">
            <w:trPr>
              <w:trHeight w:val="396"/>
            </w:trPr>
          </w:trPrChange>
        </w:trPr>
        <w:tc>
          <w:tcPr>
            <w:tcW w:w="2584" w:type="dxa"/>
            <w:tcPrChange w:id="2933" w:author="SONY" w:date="2014-06-25T23:48:00Z">
              <w:tcPr>
                <w:tcW w:w="2584" w:type="dxa"/>
              </w:tcPr>
            </w:tcPrChange>
          </w:tcPr>
          <w:p w14:paraId="14EBA880" w14:textId="77777777" w:rsidR="00DE33C8" w:rsidRPr="006D470A" w:rsidRDefault="00DE33C8" w:rsidP="00735B35">
            <w:pPr>
              <w:jc w:val="right"/>
              <w:rPr>
                <w:ins w:id="2934" w:author="SONY" w:date="2014-06-25T23:27:00Z"/>
                <w:rFonts w:ascii="Times New Roman" w:hAnsi="Times New Roman" w:cs="Times New Roman"/>
                <w:b/>
                <w:sz w:val="24"/>
                <w:szCs w:val="24"/>
              </w:rPr>
            </w:pPr>
            <w:ins w:id="2935" w:author="SONY" w:date="2014-06-25T23:27:00Z">
              <w:r w:rsidRPr="006D470A">
                <w:rPr>
                  <w:rFonts w:ascii="Times New Roman" w:hAnsi="Times New Roman" w:cs="Times New Roman"/>
                  <w:b/>
                  <w:sz w:val="24"/>
                  <w:szCs w:val="24"/>
                </w:rPr>
                <w:t>Includes:</w:t>
              </w:r>
            </w:ins>
          </w:p>
        </w:tc>
        <w:tc>
          <w:tcPr>
            <w:tcW w:w="8004" w:type="dxa"/>
            <w:gridSpan w:val="3"/>
            <w:tcPrChange w:id="2936" w:author="SONY" w:date="2014-06-25T23:48:00Z">
              <w:tcPr>
                <w:tcW w:w="8004" w:type="dxa"/>
                <w:gridSpan w:val="3"/>
              </w:tcPr>
            </w:tcPrChange>
          </w:tcPr>
          <w:p w14:paraId="2FABF60A" w14:textId="77777777" w:rsidR="00DE33C8" w:rsidRPr="006D470A" w:rsidRDefault="00DE33C8" w:rsidP="00735B35">
            <w:pPr>
              <w:rPr>
                <w:ins w:id="2937" w:author="SONY" w:date="2014-06-25T23:27:00Z"/>
                <w:rFonts w:ascii="Times New Roman" w:hAnsi="Times New Roman" w:cs="Times New Roman"/>
                <w:sz w:val="24"/>
                <w:szCs w:val="24"/>
              </w:rPr>
            </w:pPr>
            <w:ins w:id="2938" w:author="SONY" w:date="2014-06-25T23:27:00Z">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DE33C8" w:rsidRPr="006D470A" w14:paraId="0E395C49" w14:textId="77777777" w:rsidTr="00FE6002">
        <w:trPr>
          <w:trHeight w:val="462"/>
          <w:jc w:val="center"/>
          <w:ins w:id="2939" w:author="SONY" w:date="2014-06-25T23:27:00Z"/>
          <w:trPrChange w:id="2940" w:author="SONY" w:date="2014-06-25T23:48:00Z">
            <w:trPr>
              <w:trHeight w:val="462"/>
            </w:trPr>
          </w:trPrChange>
        </w:trPr>
        <w:tc>
          <w:tcPr>
            <w:tcW w:w="2584" w:type="dxa"/>
            <w:tcPrChange w:id="2941" w:author="SONY" w:date="2014-06-25T23:48:00Z">
              <w:tcPr>
                <w:tcW w:w="2584" w:type="dxa"/>
              </w:tcPr>
            </w:tcPrChange>
          </w:tcPr>
          <w:p w14:paraId="7D5B6C8E" w14:textId="77777777" w:rsidR="00DE33C8" w:rsidRPr="006D470A" w:rsidRDefault="00DE33C8" w:rsidP="00735B35">
            <w:pPr>
              <w:jc w:val="right"/>
              <w:rPr>
                <w:ins w:id="2942" w:author="SONY" w:date="2014-06-25T23:27:00Z"/>
                <w:rFonts w:ascii="Times New Roman" w:hAnsi="Times New Roman" w:cs="Times New Roman"/>
                <w:b/>
                <w:sz w:val="24"/>
                <w:szCs w:val="24"/>
              </w:rPr>
            </w:pPr>
            <w:ins w:id="2943" w:author="SONY" w:date="2014-06-25T23:27:00Z">
              <w:r w:rsidRPr="006D470A">
                <w:rPr>
                  <w:rFonts w:ascii="Times New Roman" w:hAnsi="Times New Roman" w:cs="Times New Roman"/>
                  <w:b/>
                  <w:sz w:val="24"/>
                  <w:szCs w:val="24"/>
                </w:rPr>
                <w:t>Frequency of Use:</w:t>
              </w:r>
            </w:ins>
          </w:p>
        </w:tc>
        <w:tc>
          <w:tcPr>
            <w:tcW w:w="8004" w:type="dxa"/>
            <w:gridSpan w:val="3"/>
            <w:tcPrChange w:id="2944" w:author="SONY" w:date="2014-06-25T23:48:00Z">
              <w:tcPr>
                <w:tcW w:w="8004" w:type="dxa"/>
                <w:gridSpan w:val="3"/>
              </w:tcPr>
            </w:tcPrChange>
          </w:tcPr>
          <w:p w14:paraId="37608E21" w14:textId="77777777" w:rsidR="00DE33C8" w:rsidRPr="006D470A" w:rsidRDefault="00DE33C8" w:rsidP="00735B35">
            <w:pPr>
              <w:rPr>
                <w:ins w:id="2945" w:author="SONY" w:date="2014-06-25T23:27:00Z"/>
                <w:rFonts w:ascii="Times New Roman" w:hAnsi="Times New Roman" w:cs="Times New Roman"/>
                <w:sz w:val="24"/>
                <w:szCs w:val="24"/>
              </w:rPr>
            </w:pPr>
            <w:ins w:id="2946" w:author="SONY" w:date="2014-06-25T23:27:00Z">
              <w:r w:rsidRPr="006D470A">
                <w:rPr>
                  <w:rFonts w:ascii="Times New Roman" w:hAnsi="Times New Roman" w:cs="Times New Roman"/>
                  <w:sz w:val="24"/>
                  <w:szCs w:val="24"/>
                </w:rPr>
                <w:t>On demand</w:t>
              </w:r>
            </w:ins>
          </w:p>
        </w:tc>
      </w:tr>
      <w:tr w:rsidR="00DE33C8" w:rsidRPr="006D470A" w14:paraId="0F6695BD" w14:textId="77777777" w:rsidTr="00FE6002">
        <w:trPr>
          <w:trHeight w:val="477"/>
          <w:jc w:val="center"/>
          <w:ins w:id="2947" w:author="SONY" w:date="2014-06-25T23:27:00Z"/>
          <w:trPrChange w:id="2948" w:author="SONY" w:date="2014-06-25T23:48:00Z">
            <w:trPr>
              <w:trHeight w:val="477"/>
            </w:trPr>
          </w:trPrChange>
        </w:trPr>
        <w:tc>
          <w:tcPr>
            <w:tcW w:w="2584" w:type="dxa"/>
            <w:tcPrChange w:id="2949" w:author="SONY" w:date="2014-06-25T23:48:00Z">
              <w:tcPr>
                <w:tcW w:w="2584" w:type="dxa"/>
              </w:tcPr>
            </w:tcPrChange>
          </w:tcPr>
          <w:p w14:paraId="49961D42" w14:textId="77777777" w:rsidR="00DE33C8" w:rsidRPr="006D470A" w:rsidRDefault="00DE33C8" w:rsidP="00735B35">
            <w:pPr>
              <w:jc w:val="right"/>
              <w:rPr>
                <w:ins w:id="2950" w:author="SONY" w:date="2014-06-25T23:27:00Z"/>
                <w:rFonts w:ascii="Times New Roman" w:hAnsi="Times New Roman" w:cs="Times New Roman"/>
                <w:b/>
                <w:sz w:val="24"/>
                <w:szCs w:val="24"/>
              </w:rPr>
            </w:pPr>
            <w:ins w:id="2951" w:author="SONY" w:date="2014-06-25T23:27:00Z">
              <w:r w:rsidRPr="006D470A">
                <w:rPr>
                  <w:rFonts w:ascii="Times New Roman" w:hAnsi="Times New Roman" w:cs="Times New Roman"/>
                  <w:b/>
                  <w:sz w:val="24"/>
                  <w:szCs w:val="24"/>
                </w:rPr>
                <w:lastRenderedPageBreak/>
                <w:t>Special Requirements:</w:t>
              </w:r>
            </w:ins>
          </w:p>
        </w:tc>
        <w:tc>
          <w:tcPr>
            <w:tcW w:w="8004" w:type="dxa"/>
            <w:gridSpan w:val="3"/>
            <w:tcPrChange w:id="2952" w:author="SONY" w:date="2014-06-25T23:48:00Z">
              <w:tcPr>
                <w:tcW w:w="8004" w:type="dxa"/>
                <w:gridSpan w:val="3"/>
              </w:tcPr>
            </w:tcPrChange>
          </w:tcPr>
          <w:p w14:paraId="1EED446C" w14:textId="77777777" w:rsidR="00DE33C8" w:rsidRPr="006D470A" w:rsidRDefault="00DE33C8" w:rsidP="00735B35">
            <w:pPr>
              <w:rPr>
                <w:ins w:id="2953" w:author="SONY" w:date="2014-06-25T23:27:00Z"/>
                <w:rFonts w:ascii="Times New Roman" w:hAnsi="Times New Roman" w:cs="Times New Roman"/>
                <w:sz w:val="24"/>
                <w:szCs w:val="24"/>
              </w:rPr>
            </w:pPr>
            <w:ins w:id="2954" w:author="SONY" w:date="2014-06-25T23:27:00Z">
              <w:r w:rsidRPr="006D470A">
                <w:rPr>
                  <w:rFonts w:ascii="Times New Roman" w:hAnsi="Times New Roman" w:cs="Times New Roman"/>
                  <w:sz w:val="24"/>
                  <w:szCs w:val="24"/>
                </w:rPr>
                <w:t>N/A</w:t>
              </w:r>
            </w:ins>
          </w:p>
        </w:tc>
      </w:tr>
      <w:tr w:rsidR="00DE33C8" w:rsidRPr="006D470A" w14:paraId="5E0E4A84" w14:textId="77777777" w:rsidTr="00FE6002">
        <w:trPr>
          <w:trHeight w:val="592"/>
          <w:jc w:val="center"/>
          <w:ins w:id="2955" w:author="SONY" w:date="2014-06-25T23:27:00Z"/>
          <w:trPrChange w:id="2956" w:author="SONY" w:date="2014-06-25T23:48:00Z">
            <w:trPr>
              <w:trHeight w:val="592"/>
            </w:trPr>
          </w:trPrChange>
        </w:trPr>
        <w:tc>
          <w:tcPr>
            <w:tcW w:w="2584" w:type="dxa"/>
            <w:tcPrChange w:id="2957" w:author="SONY" w:date="2014-06-25T23:48:00Z">
              <w:tcPr>
                <w:tcW w:w="2584" w:type="dxa"/>
              </w:tcPr>
            </w:tcPrChange>
          </w:tcPr>
          <w:p w14:paraId="6D8B3778" w14:textId="77777777" w:rsidR="00DE33C8" w:rsidRPr="006D470A" w:rsidRDefault="00DE33C8" w:rsidP="00735B35">
            <w:pPr>
              <w:jc w:val="right"/>
              <w:rPr>
                <w:ins w:id="2958" w:author="SONY" w:date="2014-06-25T23:27:00Z"/>
                <w:rFonts w:ascii="Times New Roman" w:hAnsi="Times New Roman" w:cs="Times New Roman"/>
                <w:b/>
                <w:sz w:val="24"/>
                <w:szCs w:val="24"/>
              </w:rPr>
            </w:pPr>
            <w:ins w:id="2959" w:author="SONY" w:date="2014-06-25T23:27:00Z">
              <w:r w:rsidRPr="006D470A">
                <w:rPr>
                  <w:rFonts w:ascii="Times New Roman" w:hAnsi="Times New Roman" w:cs="Times New Roman"/>
                  <w:b/>
                  <w:sz w:val="24"/>
                  <w:szCs w:val="24"/>
                </w:rPr>
                <w:t>Assumptions:</w:t>
              </w:r>
            </w:ins>
          </w:p>
        </w:tc>
        <w:tc>
          <w:tcPr>
            <w:tcW w:w="8004" w:type="dxa"/>
            <w:gridSpan w:val="3"/>
            <w:tcPrChange w:id="2960" w:author="SONY" w:date="2014-06-25T23:48:00Z">
              <w:tcPr>
                <w:tcW w:w="8004" w:type="dxa"/>
                <w:gridSpan w:val="3"/>
              </w:tcPr>
            </w:tcPrChange>
          </w:tcPr>
          <w:p w14:paraId="10DBDF32" w14:textId="77777777" w:rsidR="00DE33C8" w:rsidRPr="006D470A" w:rsidRDefault="00DE33C8" w:rsidP="00735B35">
            <w:pPr>
              <w:rPr>
                <w:ins w:id="2961" w:author="SONY" w:date="2014-06-25T23:27:00Z"/>
                <w:rFonts w:ascii="Times New Roman" w:hAnsi="Times New Roman" w:cs="Times New Roman"/>
                <w:sz w:val="24"/>
                <w:szCs w:val="24"/>
              </w:rPr>
            </w:pPr>
            <w:ins w:id="2962" w:author="SONY" w:date="2014-06-25T23:27: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DE33C8" w:rsidRPr="006D470A" w14:paraId="1BCBDE03" w14:textId="77777777" w:rsidTr="00FE6002">
        <w:trPr>
          <w:trHeight w:val="477"/>
          <w:jc w:val="center"/>
          <w:ins w:id="2963" w:author="SONY" w:date="2014-06-25T23:27:00Z"/>
          <w:trPrChange w:id="2964" w:author="SONY" w:date="2014-06-25T23:48:00Z">
            <w:trPr>
              <w:trHeight w:val="477"/>
            </w:trPr>
          </w:trPrChange>
        </w:trPr>
        <w:tc>
          <w:tcPr>
            <w:tcW w:w="2584" w:type="dxa"/>
            <w:tcPrChange w:id="2965" w:author="SONY" w:date="2014-06-25T23:48:00Z">
              <w:tcPr>
                <w:tcW w:w="2584" w:type="dxa"/>
              </w:tcPr>
            </w:tcPrChange>
          </w:tcPr>
          <w:p w14:paraId="654DA37C" w14:textId="77777777" w:rsidR="00DE33C8" w:rsidRPr="006D470A" w:rsidRDefault="00DE33C8" w:rsidP="00735B35">
            <w:pPr>
              <w:jc w:val="right"/>
              <w:rPr>
                <w:ins w:id="2966" w:author="SONY" w:date="2014-06-25T23:27:00Z"/>
                <w:rFonts w:ascii="Times New Roman" w:hAnsi="Times New Roman" w:cs="Times New Roman"/>
                <w:b/>
                <w:sz w:val="24"/>
                <w:szCs w:val="24"/>
              </w:rPr>
            </w:pPr>
            <w:ins w:id="2967" w:author="SONY" w:date="2014-06-25T23:27:00Z">
              <w:r w:rsidRPr="006D470A">
                <w:rPr>
                  <w:rFonts w:ascii="Times New Roman" w:hAnsi="Times New Roman" w:cs="Times New Roman"/>
                  <w:b/>
                  <w:sz w:val="24"/>
                  <w:szCs w:val="24"/>
                </w:rPr>
                <w:t>Notes and Issues:</w:t>
              </w:r>
            </w:ins>
          </w:p>
        </w:tc>
        <w:tc>
          <w:tcPr>
            <w:tcW w:w="8004" w:type="dxa"/>
            <w:gridSpan w:val="3"/>
            <w:tcPrChange w:id="2968" w:author="SONY" w:date="2014-06-25T23:48:00Z">
              <w:tcPr>
                <w:tcW w:w="8004" w:type="dxa"/>
                <w:gridSpan w:val="3"/>
              </w:tcPr>
            </w:tcPrChange>
          </w:tcPr>
          <w:p w14:paraId="6E85BDB6" w14:textId="77777777" w:rsidR="00DE33C8" w:rsidRPr="00CE4175" w:rsidRDefault="00DE33C8" w:rsidP="00735B35">
            <w:pPr>
              <w:rPr>
                <w:ins w:id="2969" w:author="SONY" w:date="2014-06-25T23:27:00Z"/>
                <w:rFonts w:ascii="Times New Roman" w:hAnsi="Times New Roman" w:cs="Times New Roman"/>
                <w:sz w:val="24"/>
                <w:szCs w:val="24"/>
                <w:cs/>
              </w:rPr>
            </w:pPr>
            <w:ins w:id="2970" w:author="SONY" w:date="2014-06-25T23:27:00Z">
              <w:r w:rsidRPr="006D470A">
                <w:rPr>
                  <w:rFonts w:ascii="Times New Roman" w:hAnsi="Times New Roman" w:cs="Times New Roman"/>
                  <w:sz w:val="24"/>
                  <w:szCs w:val="24"/>
                </w:rPr>
                <w:t>N/A</w:t>
              </w:r>
            </w:ins>
          </w:p>
        </w:tc>
      </w:tr>
    </w:tbl>
    <w:p w14:paraId="386BC779" w14:textId="77777777" w:rsidR="00DE33C8" w:rsidRDefault="00DE33C8" w:rsidP="00E960FE">
      <w:pPr>
        <w:tabs>
          <w:tab w:val="left" w:pos="3744"/>
        </w:tabs>
        <w:rPr>
          <w:ins w:id="2971" w:author="SONY" w:date="2014-06-25T23:33:00Z"/>
        </w:rPr>
      </w:pPr>
    </w:p>
    <w:p w14:paraId="049F1D4E" w14:textId="77777777" w:rsidR="00735B35" w:rsidRDefault="00735B35" w:rsidP="00735B35">
      <w:pPr>
        <w:rPr>
          <w:ins w:id="2972" w:author="SONY" w:date="2014-06-25T23:33:00Z"/>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2973"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2974">
          <w:tblGrid>
            <w:gridCol w:w="2584"/>
            <w:gridCol w:w="2329"/>
            <w:gridCol w:w="2348"/>
            <w:gridCol w:w="3327"/>
          </w:tblGrid>
        </w:tblGridChange>
      </w:tblGrid>
      <w:tr w:rsidR="00735B35" w:rsidRPr="006D470A" w14:paraId="063F865D" w14:textId="77777777" w:rsidTr="00FE6002">
        <w:trPr>
          <w:trHeight w:val="254"/>
          <w:jc w:val="center"/>
          <w:ins w:id="2975" w:author="SONY" w:date="2014-06-25T23:33:00Z"/>
          <w:trPrChange w:id="2976" w:author="SONY" w:date="2014-06-25T23:48:00Z">
            <w:trPr>
              <w:trHeight w:val="254"/>
            </w:trPr>
          </w:trPrChange>
        </w:trPr>
        <w:tc>
          <w:tcPr>
            <w:tcW w:w="2584" w:type="dxa"/>
            <w:tcBorders>
              <w:top w:val="single" w:sz="12" w:space="0" w:color="auto"/>
              <w:bottom w:val="single" w:sz="6" w:space="0" w:color="auto"/>
            </w:tcBorders>
            <w:shd w:val="clear" w:color="auto" w:fill="F2F2F2"/>
            <w:tcPrChange w:id="2977" w:author="SONY" w:date="2014-06-25T23:48:00Z">
              <w:tcPr>
                <w:tcW w:w="2584" w:type="dxa"/>
                <w:tcBorders>
                  <w:top w:val="single" w:sz="12" w:space="0" w:color="auto"/>
                  <w:bottom w:val="single" w:sz="6" w:space="0" w:color="auto"/>
                </w:tcBorders>
                <w:shd w:val="clear" w:color="auto" w:fill="F2F2F2"/>
              </w:tcPr>
            </w:tcPrChange>
          </w:tcPr>
          <w:p w14:paraId="6733EF6F" w14:textId="77777777" w:rsidR="00735B35" w:rsidRPr="006D470A" w:rsidRDefault="00735B35" w:rsidP="00735B35">
            <w:pPr>
              <w:jc w:val="right"/>
              <w:rPr>
                <w:ins w:id="2978" w:author="SONY" w:date="2014-06-25T23:33:00Z"/>
                <w:rFonts w:ascii="Times New Roman" w:hAnsi="Times New Roman" w:cs="Times New Roman"/>
                <w:b/>
                <w:sz w:val="24"/>
                <w:szCs w:val="24"/>
              </w:rPr>
            </w:pPr>
            <w:ins w:id="2979" w:author="SONY" w:date="2014-06-25T23:33: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2980" w:author="SONY" w:date="2014-06-25T23:48:00Z">
              <w:tcPr>
                <w:tcW w:w="8004" w:type="dxa"/>
                <w:gridSpan w:val="3"/>
                <w:tcBorders>
                  <w:top w:val="single" w:sz="12" w:space="0" w:color="auto"/>
                  <w:bottom w:val="single" w:sz="6" w:space="0" w:color="auto"/>
                </w:tcBorders>
                <w:shd w:val="clear" w:color="auto" w:fill="F2F2F2"/>
              </w:tcPr>
            </w:tcPrChange>
          </w:tcPr>
          <w:p w14:paraId="4E7554B5" w14:textId="77777777" w:rsidR="00735B35" w:rsidRPr="006D470A" w:rsidRDefault="00735B35" w:rsidP="00735B35">
            <w:pPr>
              <w:rPr>
                <w:ins w:id="2981" w:author="SONY" w:date="2014-06-25T23:33:00Z"/>
                <w:rFonts w:ascii="Times New Roman" w:hAnsi="Times New Roman" w:cs="Times New Roman"/>
                <w:sz w:val="24"/>
                <w:szCs w:val="24"/>
              </w:rPr>
            </w:pPr>
            <w:ins w:id="2982" w:author="SONY" w:date="2014-06-25T23:33:00Z">
              <w:r>
                <w:rPr>
                  <w:rFonts w:ascii="Times New Roman" w:hAnsi="Times New Roman" w:cs="Times New Roman"/>
                  <w:sz w:val="24"/>
                  <w:szCs w:val="24"/>
                </w:rPr>
                <w:t>UC-10</w:t>
              </w:r>
            </w:ins>
          </w:p>
        </w:tc>
      </w:tr>
      <w:tr w:rsidR="00735B35" w:rsidRPr="006D470A" w14:paraId="35B2174B" w14:textId="77777777" w:rsidTr="00FE6002">
        <w:trPr>
          <w:trHeight w:val="462"/>
          <w:jc w:val="center"/>
          <w:ins w:id="2983" w:author="SONY" w:date="2014-06-25T23:33:00Z"/>
          <w:trPrChange w:id="2984" w:author="SONY" w:date="2014-06-25T23:48:00Z">
            <w:trPr>
              <w:trHeight w:val="462"/>
            </w:trPr>
          </w:trPrChange>
        </w:trPr>
        <w:tc>
          <w:tcPr>
            <w:tcW w:w="2584" w:type="dxa"/>
            <w:tcBorders>
              <w:top w:val="single" w:sz="6" w:space="0" w:color="auto"/>
              <w:bottom w:val="single" w:sz="6" w:space="0" w:color="auto"/>
            </w:tcBorders>
            <w:shd w:val="clear" w:color="auto" w:fill="F2F2F2"/>
            <w:tcPrChange w:id="2985" w:author="SONY" w:date="2014-06-25T23:48:00Z">
              <w:tcPr>
                <w:tcW w:w="2584" w:type="dxa"/>
                <w:tcBorders>
                  <w:top w:val="single" w:sz="6" w:space="0" w:color="auto"/>
                  <w:bottom w:val="single" w:sz="6" w:space="0" w:color="auto"/>
                </w:tcBorders>
                <w:shd w:val="clear" w:color="auto" w:fill="F2F2F2"/>
              </w:tcPr>
            </w:tcPrChange>
          </w:tcPr>
          <w:p w14:paraId="4E1252C2" w14:textId="77777777" w:rsidR="00735B35" w:rsidRPr="006D470A" w:rsidRDefault="00735B35" w:rsidP="00735B35">
            <w:pPr>
              <w:jc w:val="right"/>
              <w:rPr>
                <w:ins w:id="2986" w:author="SONY" w:date="2014-06-25T23:33:00Z"/>
                <w:rFonts w:ascii="Times New Roman" w:hAnsi="Times New Roman" w:cs="Times New Roman"/>
                <w:b/>
                <w:sz w:val="24"/>
                <w:szCs w:val="24"/>
              </w:rPr>
            </w:pPr>
            <w:ins w:id="2987" w:author="SONY" w:date="2014-06-25T23:33: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2988" w:author="SONY" w:date="2014-06-25T23:48:00Z">
              <w:tcPr>
                <w:tcW w:w="8004" w:type="dxa"/>
                <w:gridSpan w:val="3"/>
                <w:tcBorders>
                  <w:top w:val="single" w:sz="6" w:space="0" w:color="auto"/>
                  <w:bottom w:val="single" w:sz="6" w:space="0" w:color="auto"/>
                </w:tcBorders>
                <w:shd w:val="clear" w:color="auto" w:fill="F2F2F2"/>
              </w:tcPr>
            </w:tcPrChange>
          </w:tcPr>
          <w:p w14:paraId="2FFDC66D" w14:textId="77777777" w:rsidR="00735B35" w:rsidRPr="006D470A" w:rsidRDefault="00735B35" w:rsidP="00735B35">
            <w:pPr>
              <w:pStyle w:val="Hints"/>
              <w:rPr>
                <w:ins w:id="2989" w:author="SONY" w:date="2014-06-25T23:33:00Z"/>
                <w:rFonts w:ascii="Times New Roman" w:hAnsi="Times New Roman"/>
                <w:color w:val="auto"/>
                <w:sz w:val="24"/>
                <w:szCs w:val="24"/>
              </w:rPr>
            </w:pPr>
            <w:ins w:id="2990" w:author="SONY" w:date="2014-06-25T23:33:00Z">
              <w:r>
                <w:rPr>
                  <w:rFonts w:ascii="Times New Roman" w:hAnsi="Times New Roman"/>
                  <w:color w:val="auto"/>
                  <w:sz w:val="24"/>
                  <w:szCs w:val="24"/>
                </w:rPr>
                <w:t xml:space="preserve">Edit </w:t>
              </w:r>
              <w:r>
                <w:rPr>
                  <w:rStyle w:val="words"/>
                  <w:rFonts w:ascii="Times" w:hAnsi="Times"/>
                  <w:color w:val="auto"/>
                  <w:sz w:val="24"/>
                  <w:szCs w:val="24"/>
                </w:rPr>
                <w:t>appointment</w:t>
              </w:r>
            </w:ins>
          </w:p>
        </w:tc>
      </w:tr>
      <w:tr w:rsidR="00735B35" w:rsidRPr="006D470A" w14:paraId="223E0771" w14:textId="77777777" w:rsidTr="00FE6002">
        <w:trPr>
          <w:trHeight w:val="477"/>
          <w:jc w:val="center"/>
          <w:ins w:id="2991" w:author="SONY" w:date="2014-06-25T23:33:00Z"/>
          <w:trPrChange w:id="2992" w:author="SONY" w:date="2014-06-25T23:48:00Z">
            <w:trPr>
              <w:trHeight w:val="477"/>
            </w:trPr>
          </w:trPrChange>
        </w:trPr>
        <w:tc>
          <w:tcPr>
            <w:tcW w:w="2584" w:type="dxa"/>
            <w:tcBorders>
              <w:top w:val="single" w:sz="6" w:space="0" w:color="auto"/>
              <w:bottom w:val="single" w:sz="6" w:space="0" w:color="auto"/>
            </w:tcBorders>
            <w:shd w:val="clear" w:color="auto" w:fill="F2F2F2"/>
            <w:tcPrChange w:id="2993" w:author="SONY" w:date="2014-06-25T23:48:00Z">
              <w:tcPr>
                <w:tcW w:w="2584" w:type="dxa"/>
                <w:tcBorders>
                  <w:top w:val="single" w:sz="6" w:space="0" w:color="auto"/>
                  <w:bottom w:val="single" w:sz="6" w:space="0" w:color="auto"/>
                </w:tcBorders>
                <w:shd w:val="clear" w:color="auto" w:fill="F2F2F2"/>
              </w:tcPr>
            </w:tcPrChange>
          </w:tcPr>
          <w:p w14:paraId="0C346DF8" w14:textId="77777777" w:rsidR="00735B35" w:rsidRPr="006D470A" w:rsidRDefault="00735B35" w:rsidP="00735B35">
            <w:pPr>
              <w:jc w:val="right"/>
              <w:rPr>
                <w:ins w:id="2994" w:author="SONY" w:date="2014-06-25T23:33:00Z"/>
                <w:rFonts w:ascii="Times New Roman" w:hAnsi="Times New Roman" w:cs="Times New Roman"/>
                <w:b/>
                <w:sz w:val="24"/>
                <w:szCs w:val="24"/>
              </w:rPr>
            </w:pPr>
            <w:ins w:id="2995" w:author="SONY" w:date="2014-06-25T23:33: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2996" w:author="SONY" w:date="2014-06-25T23:48:00Z">
              <w:tcPr>
                <w:tcW w:w="2329" w:type="dxa"/>
                <w:tcBorders>
                  <w:top w:val="single" w:sz="6" w:space="0" w:color="auto"/>
                  <w:bottom w:val="single" w:sz="6" w:space="0" w:color="auto"/>
                </w:tcBorders>
                <w:shd w:val="clear" w:color="auto" w:fill="F2F2F2"/>
              </w:tcPr>
            </w:tcPrChange>
          </w:tcPr>
          <w:p w14:paraId="526B6EC7" w14:textId="77777777" w:rsidR="00735B35" w:rsidRPr="006D470A" w:rsidRDefault="00735B35" w:rsidP="00735B35">
            <w:pPr>
              <w:rPr>
                <w:ins w:id="2997" w:author="SONY" w:date="2014-06-25T23:33:00Z"/>
                <w:rFonts w:ascii="Times New Roman" w:hAnsi="Times New Roman" w:cs="Times New Roman"/>
                <w:sz w:val="24"/>
                <w:szCs w:val="24"/>
              </w:rPr>
            </w:pPr>
            <w:proofErr w:type="spellStart"/>
            <w:ins w:id="2998" w:author="SONY" w:date="2014-06-25T23:33: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c>
          <w:tcPr>
            <w:tcW w:w="2348" w:type="dxa"/>
            <w:tcBorders>
              <w:top w:val="single" w:sz="6" w:space="0" w:color="auto"/>
              <w:bottom w:val="single" w:sz="6" w:space="0" w:color="auto"/>
            </w:tcBorders>
            <w:shd w:val="clear" w:color="auto" w:fill="F2F2F2"/>
            <w:tcPrChange w:id="2999" w:author="SONY" w:date="2014-06-25T23:48:00Z">
              <w:tcPr>
                <w:tcW w:w="2348" w:type="dxa"/>
                <w:tcBorders>
                  <w:top w:val="single" w:sz="6" w:space="0" w:color="auto"/>
                  <w:bottom w:val="single" w:sz="6" w:space="0" w:color="auto"/>
                </w:tcBorders>
                <w:shd w:val="clear" w:color="auto" w:fill="F2F2F2"/>
              </w:tcPr>
            </w:tcPrChange>
          </w:tcPr>
          <w:p w14:paraId="7E859E28" w14:textId="77777777" w:rsidR="00735B35" w:rsidRPr="006D470A" w:rsidRDefault="00735B35" w:rsidP="00735B35">
            <w:pPr>
              <w:jc w:val="right"/>
              <w:rPr>
                <w:ins w:id="3000" w:author="SONY" w:date="2014-06-25T23:33:00Z"/>
                <w:rFonts w:ascii="Times New Roman" w:hAnsi="Times New Roman" w:cs="Times New Roman"/>
                <w:b/>
                <w:sz w:val="24"/>
                <w:szCs w:val="24"/>
              </w:rPr>
            </w:pPr>
            <w:ins w:id="3001" w:author="SONY" w:date="2014-06-25T23:33: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3002" w:author="SONY" w:date="2014-06-25T23:48:00Z">
              <w:tcPr>
                <w:tcW w:w="3327" w:type="dxa"/>
                <w:tcBorders>
                  <w:top w:val="single" w:sz="6" w:space="0" w:color="auto"/>
                  <w:bottom w:val="single" w:sz="6" w:space="0" w:color="auto"/>
                </w:tcBorders>
                <w:shd w:val="clear" w:color="auto" w:fill="F2F2F2"/>
              </w:tcPr>
            </w:tcPrChange>
          </w:tcPr>
          <w:p w14:paraId="67116AE0" w14:textId="77777777" w:rsidR="00735B35" w:rsidRPr="006D470A" w:rsidRDefault="00735B35" w:rsidP="00735B35">
            <w:pPr>
              <w:rPr>
                <w:ins w:id="3003" w:author="SONY" w:date="2014-06-25T23:33:00Z"/>
                <w:rFonts w:ascii="Times New Roman" w:hAnsi="Times New Roman" w:cs="Times New Roman"/>
                <w:sz w:val="24"/>
                <w:szCs w:val="24"/>
              </w:rPr>
            </w:pPr>
            <w:proofErr w:type="spellStart"/>
            <w:ins w:id="3004" w:author="SONY" w:date="2014-06-25T23:33: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735B35" w:rsidRPr="006D470A" w14:paraId="39166E41" w14:textId="77777777" w:rsidTr="00FE6002">
        <w:trPr>
          <w:trHeight w:val="477"/>
          <w:jc w:val="center"/>
          <w:ins w:id="3005" w:author="SONY" w:date="2014-06-25T23:33:00Z"/>
          <w:trPrChange w:id="3006" w:author="SONY" w:date="2014-06-25T23:48:00Z">
            <w:trPr>
              <w:trHeight w:val="477"/>
            </w:trPr>
          </w:trPrChange>
        </w:trPr>
        <w:tc>
          <w:tcPr>
            <w:tcW w:w="2584" w:type="dxa"/>
            <w:tcBorders>
              <w:top w:val="single" w:sz="6" w:space="0" w:color="auto"/>
              <w:bottom w:val="single" w:sz="6" w:space="0" w:color="auto"/>
            </w:tcBorders>
            <w:shd w:val="clear" w:color="auto" w:fill="F2F2F2"/>
            <w:tcPrChange w:id="3007" w:author="SONY" w:date="2014-06-25T23:48:00Z">
              <w:tcPr>
                <w:tcW w:w="2584" w:type="dxa"/>
                <w:tcBorders>
                  <w:top w:val="single" w:sz="6" w:space="0" w:color="auto"/>
                  <w:bottom w:val="single" w:sz="6" w:space="0" w:color="auto"/>
                </w:tcBorders>
                <w:shd w:val="clear" w:color="auto" w:fill="F2F2F2"/>
              </w:tcPr>
            </w:tcPrChange>
          </w:tcPr>
          <w:p w14:paraId="40B03B63" w14:textId="77777777" w:rsidR="00735B35" w:rsidRPr="006D470A" w:rsidRDefault="00735B35" w:rsidP="00735B35">
            <w:pPr>
              <w:jc w:val="right"/>
              <w:rPr>
                <w:ins w:id="3008" w:author="SONY" w:date="2014-06-25T23:33:00Z"/>
                <w:rFonts w:ascii="Times New Roman" w:hAnsi="Times New Roman" w:cs="Times New Roman"/>
                <w:b/>
                <w:sz w:val="24"/>
                <w:szCs w:val="24"/>
              </w:rPr>
            </w:pPr>
            <w:ins w:id="3009" w:author="SONY" w:date="2014-06-25T23:33: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3010" w:author="SONY" w:date="2014-06-25T23:48:00Z">
              <w:tcPr>
                <w:tcW w:w="2329" w:type="dxa"/>
                <w:tcBorders>
                  <w:top w:val="single" w:sz="6" w:space="0" w:color="auto"/>
                  <w:bottom w:val="single" w:sz="6" w:space="0" w:color="auto"/>
                </w:tcBorders>
                <w:shd w:val="clear" w:color="auto" w:fill="F2F2F2"/>
              </w:tcPr>
            </w:tcPrChange>
          </w:tcPr>
          <w:p w14:paraId="43E32DCA" w14:textId="77777777" w:rsidR="00735B35" w:rsidRPr="006D470A" w:rsidRDefault="00735B35" w:rsidP="00735B35">
            <w:pPr>
              <w:rPr>
                <w:ins w:id="3011" w:author="SONY" w:date="2014-06-25T23:33:00Z"/>
                <w:rFonts w:ascii="Times New Roman" w:hAnsi="Times New Roman" w:cs="Times New Roman"/>
                <w:sz w:val="24"/>
                <w:szCs w:val="24"/>
              </w:rPr>
            </w:pPr>
            <w:ins w:id="3012" w:author="SONY" w:date="2014-06-25T23:33:00Z">
              <w:r>
                <w:rPr>
                  <w:rFonts w:ascii="Times New Roman" w:hAnsi="Times New Roman" w:cs="Times New Roman"/>
                  <w:sz w:val="24"/>
                  <w:szCs w:val="24"/>
                </w:rPr>
                <w:t>25/06</w:t>
              </w:r>
              <w:r w:rsidRPr="006D470A">
                <w:rPr>
                  <w:rFonts w:ascii="Times New Roman" w:hAnsi="Times New Roman" w:cs="Times New Roman"/>
                  <w:sz w:val="24"/>
                  <w:szCs w:val="24"/>
                </w:rPr>
                <w:t>/2014</w:t>
              </w:r>
            </w:ins>
          </w:p>
        </w:tc>
        <w:tc>
          <w:tcPr>
            <w:tcW w:w="2348" w:type="dxa"/>
            <w:tcBorders>
              <w:top w:val="single" w:sz="6" w:space="0" w:color="auto"/>
              <w:bottom w:val="single" w:sz="6" w:space="0" w:color="auto"/>
            </w:tcBorders>
            <w:shd w:val="clear" w:color="auto" w:fill="F2F2F2"/>
            <w:tcPrChange w:id="3013" w:author="SONY" w:date="2014-06-25T23:48:00Z">
              <w:tcPr>
                <w:tcW w:w="2348" w:type="dxa"/>
                <w:tcBorders>
                  <w:top w:val="single" w:sz="6" w:space="0" w:color="auto"/>
                  <w:bottom w:val="single" w:sz="6" w:space="0" w:color="auto"/>
                </w:tcBorders>
                <w:shd w:val="clear" w:color="auto" w:fill="F2F2F2"/>
              </w:tcPr>
            </w:tcPrChange>
          </w:tcPr>
          <w:p w14:paraId="7D607CA4" w14:textId="77777777" w:rsidR="00735B35" w:rsidRPr="006D470A" w:rsidRDefault="00735B35" w:rsidP="00735B35">
            <w:pPr>
              <w:jc w:val="right"/>
              <w:rPr>
                <w:ins w:id="3014" w:author="SONY" w:date="2014-06-25T23:33:00Z"/>
                <w:rFonts w:ascii="Times New Roman" w:hAnsi="Times New Roman" w:cs="Times New Roman"/>
                <w:b/>
                <w:sz w:val="24"/>
                <w:szCs w:val="24"/>
              </w:rPr>
            </w:pPr>
            <w:ins w:id="3015" w:author="SONY" w:date="2014-06-25T23:33: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3016" w:author="SONY" w:date="2014-06-25T23:48:00Z">
              <w:tcPr>
                <w:tcW w:w="3327" w:type="dxa"/>
                <w:tcBorders>
                  <w:top w:val="single" w:sz="6" w:space="0" w:color="auto"/>
                  <w:bottom w:val="single" w:sz="6" w:space="0" w:color="auto"/>
                </w:tcBorders>
                <w:shd w:val="clear" w:color="auto" w:fill="F2F2F2"/>
              </w:tcPr>
            </w:tcPrChange>
          </w:tcPr>
          <w:p w14:paraId="799A8CBF" w14:textId="77777777" w:rsidR="00735B35" w:rsidRPr="006D470A" w:rsidRDefault="00735B35" w:rsidP="00735B35">
            <w:pPr>
              <w:rPr>
                <w:ins w:id="3017" w:author="SONY" w:date="2014-06-25T23:33:00Z"/>
                <w:rFonts w:ascii="Times New Roman" w:hAnsi="Times New Roman" w:cs="Times New Roman"/>
                <w:sz w:val="24"/>
                <w:szCs w:val="24"/>
              </w:rPr>
            </w:pPr>
            <w:ins w:id="3018" w:author="SONY" w:date="2014-06-25T23:33: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735B35" w:rsidRPr="006D470A" w14:paraId="18D7435A" w14:textId="77777777" w:rsidTr="00FE6002">
        <w:trPr>
          <w:trHeight w:val="477"/>
          <w:jc w:val="center"/>
          <w:ins w:id="3019" w:author="SONY" w:date="2014-06-25T23:33:00Z"/>
          <w:trPrChange w:id="3020" w:author="SONY" w:date="2014-06-25T23:48:00Z">
            <w:trPr>
              <w:trHeight w:val="477"/>
            </w:trPr>
          </w:trPrChange>
        </w:trPr>
        <w:tc>
          <w:tcPr>
            <w:tcW w:w="2584" w:type="dxa"/>
            <w:tcBorders>
              <w:top w:val="single" w:sz="6" w:space="0" w:color="auto"/>
            </w:tcBorders>
            <w:tcPrChange w:id="3021" w:author="SONY" w:date="2014-06-25T23:48:00Z">
              <w:tcPr>
                <w:tcW w:w="2584" w:type="dxa"/>
                <w:tcBorders>
                  <w:top w:val="single" w:sz="6" w:space="0" w:color="auto"/>
                </w:tcBorders>
              </w:tcPr>
            </w:tcPrChange>
          </w:tcPr>
          <w:p w14:paraId="2C9078A0" w14:textId="77777777" w:rsidR="00735B35" w:rsidRPr="006D470A" w:rsidRDefault="00735B35" w:rsidP="00735B35">
            <w:pPr>
              <w:jc w:val="right"/>
              <w:rPr>
                <w:ins w:id="3022" w:author="SONY" w:date="2014-06-25T23:33:00Z"/>
                <w:rFonts w:ascii="Times New Roman" w:hAnsi="Times New Roman" w:cs="Times New Roman"/>
                <w:b/>
                <w:sz w:val="24"/>
                <w:szCs w:val="24"/>
              </w:rPr>
            </w:pPr>
            <w:ins w:id="3023" w:author="SONY" w:date="2014-06-25T23:33: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3024" w:author="SONY" w:date="2014-06-25T23:48:00Z">
              <w:tcPr>
                <w:tcW w:w="8004" w:type="dxa"/>
                <w:gridSpan w:val="3"/>
                <w:tcBorders>
                  <w:top w:val="single" w:sz="6" w:space="0" w:color="auto"/>
                </w:tcBorders>
              </w:tcPr>
            </w:tcPrChange>
          </w:tcPr>
          <w:p w14:paraId="3D7050C4" w14:textId="77777777" w:rsidR="00735B35" w:rsidRPr="006D470A" w:rsidRDefault="00735B35" w:rsidP="00735B35">
            <w:pPr>
              <w:rPr>
                <w:ins w:id="3025" w:author="SONY" w:date="2014-06-25T23:33:00Z"/>
                <w:rFonts w:ascii="Times New Roman" w:hAnsi="Times New Roman" w:cs="Times New Roman"/>
                <w:sz w:val="24"/>
                <w:szCs w:val="24"/>
              </w:rPr>
            </w:pPr>
            <w:ins w:id="3026" w:author="SONY" w:date="2014-06-25T23:33:00Z">
              <w:r>
                <w:rPr>
                  <w:rFonts w:ascii="Times New Roman" w:hAnsi="Times New Roman" w:cs="Times New Roman"/>
                  <w:sz w:val="24"/>
                  <w:szCs w:val="24"/>
                </w:rPr>
                <w:t>Officer</w:t>
              </w:r>
            </w:ins>
          </w:p>
        </w:tc>
      </w:tr>
      <w:tr w:rsidR="00735B35" w:rsidRPr="006D470A" w14:paraId="40DB7168" w14:textId="77777777" w:rsidTr="00FE6002">
        <w:trPr>
          <w:trHeight w:val="701"/>
          <w:jc w:val="center"/>
          <w:ins w:id="3027" w:author="SONY" w:date="2014-06-25T23:33:00Z"/>
          <w:trPrChange w:id="3028" w:author="SONY" w:date="2014-06-25T23:48:00Z">
            <w:trPr>
              <w:trHeight w:val="701"/>
            </w:trPr>
          </w:trPrChange>
        </w:trPr>
        <w:tc>
          <w:tcPr>
            <w:tcW w:w="2584" w:type="dxa"/>
            <w:tcPrChange w:id="3029" w:author="SONY" w:date="2014-06-25T23:48:00Z">
              <w:tcPr>
                <w:tcW w:w="2584" w:type="dxa"/>
              </w:tcPr>
            </w:tcPrChange>
          </w:tcPr>
          <w:p w14:paraId="153F8680" w14:textId="77777777" w:rsidR="00735B35" w:rsidRPr="006D470A" w:rsidRDefault="00735B35" w:rsidP="00735B35">
            <w:pPr>
              <w:jc w:val="right"/>
              <w:rPr>
                <w:ins w:id="3030" w:author="SONY" w:date="2014-06-25T23:33:00Z"/>
                <w:rFonts w:ascii="Times New Roman" w:hAnsi="Times New Roman" w:cs="Times New Roman"/>
                <w:b/>
                <w:sz w:val="24"/>
                <w:szCs w:val="24"/>
              </w:rPr>
            </w:pPr>
            <w:ins w:id="3031" w:author="SONY" w:date="2014-06-25T23:33:00Z">
              <w:r w:rsidRPr="006D470A">
                <w:rPr>
                  <w:rFonts w:ascii="Times New Roman" w:hAnsi="Times New Roman" w:cs="Times New Roman"/>
                  <w:b/>
                  <w:sz w:val="24"/>
                  <w:szCs w:val="24"/>
                </w:rPr>
                <w:t>Description:</w:t>
              </w:r>
            </w:ins>
          </w:p>
        </w:tc>
        <w:tc>
          <w:tcPr>
            <w:tcW w:w="8004" w:type="dxa"/>
            <w:gridSpan w:val="3"/>
            <w:tcPrChange w:id="3032" w:author="SONY" w:date="2014-06-25T23:48:00Z">
              <w:tcPr>
                <w:tcW w:w="8004" w:type="dxa"/>
                <w:gridSpan w:val="3"/>
              </w:tcPr>
            </w:tcPrChange>
          </w:tcPr>
          <w:p w14:paraId="411795D2" w14:textId="77777777" w:rsidR="00735B35" w:rsidRPr="0067614F" w:rsidRDefault="00735B35" w:rsidP="00735B35">
            <w:pPr>
              <w:rPr>
                <w:ins w:id="3033" w:author="SONY" w:date="2014-06-25T23:33:00Z"/>
                <w:rFonts w:ascii="Times" w:hAnsi="Times" w:cs="Times New Roman"/>
                <w:color w:val="A6A6A6"/>
                <w:sz w:val="24"/>
                <w:szCs w:val="24"/>
              </w:rPr>
            </w:pPr>
            <w:ins w:id="3034" w:author="SONY" w:date="2014-06-25T23:33:00Z">
              <w:r>
                <w:rPr>
                  <w:rStyle w:val="words"/>
                  <w:rFonts w:ascii="Times" w:hAnsi="Times"/>
                  <w:sz w:val="24"/>
                  <w:szCs w:val="24"/>
                </w:rPr>
                <w:t xml:space="preserve">Officer can edit appointment </w:t>
              </w:r>
            </w:ins>
          </w:p>
        </w:tc>
      </w:tr>
      <w:tr w:rsidR="00735B35" w:rsidRPr="006D470A" w14:paraId="30C00E95" w14:textId="77777777" w:rsidTr="00FE6002">
        <w:trPr>
          <w:trHeight w:val="477"/>
          <w:jc w:val="center"/>
          <w:ins w:id="3035" w:author="SONY" w:date="2014-06-25T23:33:00Z"/>
          <w:trPrChange w:id="3036" w:author="SONY" w:date="2014-06-25T23:48:00Z">
            <w:trPr>
              <w:trHeight w:val="477"/>
            </w:trPr>
          </w:trPrChange>
        </w:trPr>
        <w:tc>
          <w:tcPr>
            <w:tcW w:w="2584" w:type="dxa"/>
            <w:tcPrChange w:id="3037" w:author="SONY" w:date="2014-06-25T23:48:00Z">
              <w:tcPr>
                <w:tcW w:w="2584" w:type="dxa"/>
              </w:tcPr>
            </w:tcPrChange>
          </w:tcPr>
          <w:p w14:paraId="3D9A6DA3" w14:textId="77777777" w:rsidR="00735B35" w:rsidRPr="006D470A" w:rsidRDefault="00735B35" w:rsidP="00735B35">
            <w:pPr>
              <w:jc w:val="right"/>
              <w:rPr>
                <w:ins w:id="3038" w:author="SONY" w:date="2014-06-25T23:33:00Z"/>
                <w:rFonts w:ascii="Times New Roman" w:hAnsi="Times New Roman" w:cs="Times New Roman"/>
                <w:b/>
                <w:sz w:val="24"/>
                <w:szCs w:val="24"/>
              </w:rPr>
            </w:pPr>
            <w:ins w:id="3039" w:author="SONY" w:date="2014-06-25T23:33:00Z">
              <w:r w:rsidRPr="006D470A">
                <w:rPr>
                  <w:rFonts w:ascii="Times New Roman" w:hAnsi="Times New Roman" w:cs="Times New Roman"/>
                  <w:b/>
                  <w:sz w:val="24"/>
                  <w:szCs w:val="24"/>
                </w:rPr>
                <w:t>Trigger:</w:t>
              </w:r>
            </w:ins>
          </w:p>
        </w:tc>
        <w:tc>
          <w:tcPr>
            <w:tcW w:w="8004" w:type="dxa"/>
            <w:gridSpan w:val="3"/>
            <w:tcPrChange w:id="3040" w:author="SONY" w:date="2014-06-25T23:48:00Z">
              <w:tcPr>
                <w:tcW w:w="8004" w:type="dxa"/>
                <w:gridSpan w:val="3"/>
              </w:tcPr>
            </w:tcPrChange>
          </w:tcPr>
          <w:p w14:paraId="686CCB4C" w14:textId="77777777" w:rsidR="00735B35" w:rsidRPr="006D470A" w:rsidRDefault="00735B35" w:rsidP="00735B35">
            <w:pPr>
              <w:rPr>
                <w:ins w:id="3041" w:author="SONY" w:date="2014-06-25T23:33:00Z"/>
                <w:rFonts w:ascii="Times New Roman" w:hAnsi="Times New Roman" w:cs="Times New Roman"/>
                <w:sz w:val="24"/>
                <w:szCs w:val="24"/>
              </w:rPr>
            </w:pPr>
            <w:ins w:id="3042" w:author="SONY" w:date="2014-06-25T23:33:00Z">
              <w:r>
                <w:rPr>
                  <w:rFonts w:ascii="Times New Roman" w:hAnsi="Times New Roman" w:cs="Times New Roman"/>
                  <w:sz w:val="24"/>
                  <w:szCs w:val="24"/>
                </w:rPr>
                <w:t>Officer selects edit menu in all</w:t>
              </w:r>
              <w:r>
                <w:rPr>
                  <w:rStyle w:val="words"/>
                  <w:rFonts w:ascii="Times" w:hAnsi="Times"/>
                  <w:sz w:val="24"/>
                  <w:szCs w:val="24"/>
                </w:rPr>
                <w:t xml:space="preserve"> appointment </w:t>
              </w:r>
              <w:r>
                <w:rPr>
                  <w:rFonts w:ascii="Times New Roman" w:hAnsi="Times New Roman" w:cs="Times New Roman"/>
                  <w:sz w:val="24"/>
                  <w:szCs w:val="24"/>
                </w:rPr>
                <w:t>page</w:t>
              </w:r>
            </w:ins>
          </w:p>
        </w:tc>
      </w:tr>
      <w:tr w:rsidR="00735B35" w:rsidRPr="006D470A" w14:paraId="5C13D2EA" w14:textId="77777777" w:rsidTr="00FE6002">
        <w:trPr>
          <w:trHeight w:val="246"/>
          <w:jc w:val="center"/>
          <w:ins w:id="3043" w:author="SONY" w:date="2014-06-25T23:33:00Z"/>
          <w:trPrChange w:id="3044" w:author="SONY" w:date="2014-06-25T23:48:00Z">
            <w:trPr>
              <w:trHeight w:val="246"/>
            </w:trPr>
          </w:trPrChange>
        </w:trPr>
        <w:tc>
          <w:tcPr>
            <w:tcW w:w="2584" w:type="dxa"/>
            <w:tcPrChange w:id="3045" w:author="SONY" w:date="2014-06-25T23:48:00Z">
              <w:tcPr>
                <w:tcW w:w="2584" w:type="dxa"/>
              </w:tcPr>
            </w:tcPrChange>
          </w:tcPr>
          <w:p w14:paraId="52FC3A27" w14:textId="77777777" w:rsidR="00735B35" w:rsidRPr="006D470A" w:rsidRDefault="00735B35" w:rsidP="00735B35">
            <w:pPr>
              <w:jc w:val="right"/>
              <w:rPr>
                <w:ins w:id="3046" w:author="SONY" w:date="2014-06-25T23:33:00Z"/>
                <w:rFonts w:ascii="Times New Roman" w:hAnsi="Times New Roman" w:cs="Times New Roman"/>
                <w:b/>
                <w:sz w:val="24"/>
                <w:szCs w:val="24"/>
              </w:rPr>
            </w:pPr>
            <w:ins w:id="3047" w:author="SONY" w:date="2014-06-25T23:33:00Z">
              <w:r w:rsidRPr="006D470A">
                <w:rPr>
                  <w:rFonts w:ascii="Times New Roman" w:hAnsi="Times New Roman" w:cs="Times New Roman"/>
                  <w:b/>
                  <w:sz w:val="24"/>
                  <w:szCs w:val="24"/>
                </w:rPr>
                <w:t>Preconditions:</w:t>
              </w:r>
            </w:ins>
          </w:p>
        </w:tc>
        <w:tc>
          <w:tcPr>
            <w:tcW w:w="8004" w:type="dxa"/>
            <w:gridSpan w:val="3"/>
            <w:tcPrChange w:id="3048" w:author="SONY" w:date="2014-06-25T23:48:00Z">
              <w:tcPr>
                <w:tcW w:w="8004" w:type="dxa"/>
                <w:gridSpan w:val="3"/>
              </w:tcPr>
            </w:tcPrChange>
          </w:tcPr>
          <w:p w14:paraId="314FC3B5" w14:textId="77777777" w:rsidR="00735B35" w:rsidRPr="006D470A" w:rsidRDefault="00735B35" w:rsidP="00735B35">
            <w:pPr>
              <w:rPr>
                <w:ins w:id="3049" w:author="SONY" w:date="2014-06-25T23:33:00Z"/>
                <w:rFonts w:ascii="Times New Roman" w:hAnsi="Times New Roman" w:cs="Times New Roman"/>
                <w:bCs/>
                <w:sz w:val="24"/>
                <w:szCs w:val="24"/>
              </w:rPr>
            </w:pPr>
            <w:ins w:id="3050" w:author="SONY" w:date="2014-06-25T23:33:00Z">
              <w:r>
                <w:rPr>
                  <w:rFonts w:ascii="Times New Roman" w:hAnsi="Times New Roman" w:cs="Times New Roman"/>
                  <w:sz w:val="24"/>
                  <w:szCs w:val="24"/>
                </w:rPr>
                <w:t>User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ins>
          </w:p>
        </w:tc>
      </w:tr>
      <w:tr w:rsidR="00735B35" w:rsidRPr="006D470A" w14:paraId="110CC4DC" w14:textId="77777777" w:rsidTr="00FE6002">
        <w:trPr>
          <w:trHeight w:val="462"/>
          <w:jc w:val="center"/>
          <w:ins w:id="3051" w:author="SONY" w:date="2014-06-25T23:33:00Z"/>
          <w:trPrChange w:id="3052" w:author="SONY" w:date="2014-06-25T23:48:00Z">
            <w:trPr>
              <w:trHeight w:val="462"/>
            </w:trPr>
          </w:trPrChange>
        </w:trPr>
        <w:tc>
          <w:tcPr>
            <w:tcW w:w="2584" w:type="dxa"/>
            <w:tcPrChange w:id="3053" w:author="SONY" w:date="2014-06-25T23:48:00Z">
              <w:tcPr>
                <w:tcW w:w="2584" w:type="dxa"/>
              </w:tcPr>
            </w:tcPrChange>
          </w:tcPr>
          <w:p w14:paraId="7F8F44E1" w14:textId="77777777" w:rsidR="00735B35" w:rsidRPr="006D470A" w:rsidRDefault="00735B35" w:rsidP="00735B35">
            <w:pPr>
              <w:jc w:val="right"/>
              <w:rPr>
                <w:ins w:id="3054" w:author="SONY" w:date="2014-06-25T23:33:00Z"/>
                <w:rFonts w:ascii="Times New Roman" w:hAnsi="Times New Roman" w:cs="Times New Roman"/>
                <w:b/>
                <w:sz w:val="24"/>
                <w:szCs w:val="24"/>
              </w:rPr>
            </w:pPr>
            <w:proofErr w:type="spellStart"/>
            <w:ins w:id="3055" w:author="SONY" w:date="2014-06-25T23:33: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3056" w:author="SONY" w:date="2014-06-25T23:48:00Z">
              <w:tcPr>
                <w:tcW w:w="8004" w:type="dxa"/>
                <w:gridSpan w:val="3"/>
              </w:tcPr>
            </w:tcPrChange>
          </w:tcPr>
          <w:p w14:paraId="36525ED4" w14:textId="77777777" w:rsidR="00735B35" w:rsidRPr="006D470A" w:rsidRDefault="00735B35" w:rsidP="00735B35">
            <w:pPr>
              <w:rPr>
                <w:ins w:id="3057" w:author="SONY" w:date="2014-06-25T23:33:00Z"/>
                <w:rFonts w:ascii="Times New Roman" w:hAnsi="Times New Roman" w:cs="Times New Roman"/>
                <w:sz w:val="24"/>
                <w:szCs w:val="24"/>
              </w:rPr>
            </w:pPr>
            <w:ins w:id="3058" w:author="SONY" w:date="2014-06-25T23:33:00Z">
              <w:r>
                <w:rPr>
                  <w:rFonts w:ascii="Times New Roman" w:hAnsi="Times New Roman" w:cs="Times New Roman"/>
                  <w:sz w:val="24"/>
                  <w:szCs w:val="24"/>
                </w:rPr>
                <w:t xml:space="preserve">New information of </w:t>
              </w:r>
              <w:r>
                <w:rPr>
                  <w:rStyle w:val="words"/>
                  <w:rFonts w:ascii="Times" w:hAnsi="Times"/>
                  <w:sz w:val="24"/>
                  <w:szCs w:val="24"/>
                </w:rPr>
                <w:t>appointment</w:t>
              </w:r>
              <w:r>
                <w:rPr>
                  <w:rFonts w:ascii="Times New Roman" w:hAnsi="Times New Roman" w:cs="Times New Roman"/>
                  <w:sz w:val="24"/>
                  <w:szCs w:val="24"/>
                </w:rPr>
                <w:t xml:space="preserve"> is add to the system and can view as a list</w:t>
              </w:r>
            </w:ins>
          </w:p>
        </w:tc>
      </w:tr>
      <w:tr w:rsidR="00735B35" w:rsidRPr="006D470A" w14:paraId="612EC55E" w14:textId="77777777" w:rsidTr="00FE6002">
        <w:trPr>
          <w:trHeight w:val="769"/>
          <w:jc w:val="center"/>
          <w:ins w:id="3059" w:author="SONY" w:date="2014-06-25T23:33:00Z"/>
          <w:trPrChange w:id="3060" w:author="SONY" w:date="2014-06-25T23:48:00Z">
            <w:trPr>
              <w:trHeight w:val="769"/>
            </w:trPr>
          </w:trPrChange>
        </w:trPr>
        <w:tc>
          <w:tcPr>
            <w:tcW w:w="2584" w:type="dxa"/>
            <w:tcPrChange w:id="3061" w:author="SONY" w:date="2014-06-25T23:48:00Z">
              <w:tcPr>
                <w:tcW w:w="2584" w:type="dxa"/>
              </w:tcPr>
            </w:tcPrChange>
          </w:tcPr>
          <w:p w14:paraId="31E8D73B" w14:textId="77777777" w:rsidR="00735B35" w:rsidRPr="006D470A" w:rsidRDefault="00735B35" w:rsidP="00735B35">
            <w:pPr>
              <w:jc w:val="right"/>
              <w:rPr>
                <w:ins w:id="3062" w:author="SONY" w:date="2014-06-25T23:33:00Z"/>
                <w:rFonts w:ascii="Times New Roman" w:hAnsi="Times New Roman" w:cs="Times New Roman"/>
                <w:b/>
                <w:sz w:val="24"/>
                <w:szCs w:val="24"/>
              </w:rPr>
            </w:pPr>
            <w:ins w:id="3063" w:author="SONY" w:date="2014-06-25T23:33:00Z">
              <w:r w:rsidRPr="006D470A">
                <w:rPr>
                  <w:rFonts w:ascii="Times New Roman" w:hAnsi="Times New Roman" w:cs="Times New Roman"/>
                  <w:b/>
                  <w:sz w:val="24"/>
                  <w:szCs w:val="24"/>
                </w:rPr>
                <w:t>Normal Flow:</w:t>
              </w:r>
            </w:ins>
          </w:p>
        </w:tc>
        <w:tc>
          <w:tcPr>
            <w:tcW w:w="8004" w:type="dxa"/>
            <w:gridSpan w:val="3"/>
            <w:tcPrChange w:id="3064" w:author="SONY" w:date="2014-06-25T23:48:00Z">
              <w:tcPr>
                <w:tcW w:w="8004" w:type="dxa"/>
                <w:gridSpan w:val="3"/>
              </w:tcPr>
            </w:tcPrChange>
          </w:tcPr>
          <w:p w14:paraId="4C95CBD3" w14:textId="77777777" w:rsidR="00735B35" w:rsidRDefault="00735B35" w:rsidP="00735B35">
            <w:pPr>
              <w:pStyle w:val="ListParagraph"/>
              <w:numPr>
                <w:ilvl w:val="0"/>
                <w:numId w:val="35"/>
              </w:numPr>
              <w:rPr>
                <w:ins w:id="3065" w:author="SONY" w:date="2014-06-25T23:33:00Z"/>
                <w:rFonts w:ascii="Times New Roman" w:hAnsi="Times New Roman" w:cs="Times New Roman"/>
                <w:sz w:val="24"/>
                <w:szCs w:val="24"/>
              </w:rPr>
            </w:pPr>
            <w:ins w:id="3066" w:author="SONY" w:date="2014-06-25T23:33:00Z">
              <w:r>
                <w:rPr>
                  <w:rFonts w:ascii="Times New Roman" w:hAnsi="Times New Roman" w:cs="Times New Roman"/>
                  <w:sz w:val="24"/>
                  <w:szCs w:val="24"/>
                </w:rPr>
                <w:t>Officer selects edit menu</w:t>
              </w:r>
            </w:ins>
          </w:p>
          <w:p w14:paraId="29B92BE1" w14:textId="77777777" w:rsidR="00735B35" w:rsidRPr="003A329E" w:rsidRDefault="00735B35" w:rsidP="00735B35">
            <w:pPr>
              <w:pStyle w:val="ListParagraph"/>
              <w:numPr>
                <w:ilvl w:val="0"/>
                <w:numId w:val="35"/>
              </w:numPr>
              <w:rPr>
                <w:ins w:id="3067" w:author="SONY" w:date="2014-06-25T23:33:00Z"/>
                <w:rFonts w:ascii="Times New Roman" w:hAnsi="Times New Roman" w:cs="Times New Roman"/>
                <w:sz w:val="24"/>
                <w:szCs w:val="24"/>
              </w:rPr>
            </w:pPr>
            <w:ins w:id="3068" w:author="SONY" w:date="2014-06-25T23:33:00Z">
              <w:r w:rsidRPr="003A329E">
                <w:rPr>
                  <w:rFonts w:ascii="Times New Roman" w:hAnsi="Times New Roman" w:cs="Times New Roman"/>
                  <w:sz w:val="24"/>
                  <w:szCs w:val="24"/>
                </w:rPr>
                <w:t xml:space="preserve">System provide interface for edit </w:t>
              </w:r>
              <w:r>
                <w:rPr>
                  <w:rStyle w:val="words"/>
                  <w:rFonts w:ascii="Times" w:hAnsi="Times"/>
                  <w:sz w:val="24"/>
                  <w:szCs w:val="24"/>
                </w:rPr>
                <w:t>appointment</w:t>
              </w:r>
              <w:r w:rsidRPr="003A329E">
                <w:rPr>
                  <w:rFonts w:ascii="Times New Roman" w:hAnsi="Times New Roman" w:cs="Times New Roman"/>
                  <w:sz w:val="24"/>
                  <w:szCs w:val="24"/>
                </w:rPr>
                <w:t xml:space="preserve"> </w:t>
              </w:r>
            </w:ins>
          </w:p>
          <w:p w14:paraId="3FD5227E" w14:textId="77777777" w:rsidR="00735B35" w:rsidRDefault="00735B35" w:rsidP="00735B35">
            <w:pPr>
              <w:pStyle w:val="ListParagraph"/>
              <w:numPr>
                <w:ilvl w:val="0"/>
                <w:numId w:val="35"/>
              </w:numPr>
              <w:rPr>
                <w:ins w:id="3069" w:author="SONY" w:date="2014-06-25T23:33:00Z"/>
                <w:rFonts w:ascii="Times New Roman" w:hAnsi="Times New Roman" w:cs="Times New Roman"/>
                <w:sz w:val="24"/>
                <w:szCs w:val="24"/>
              </w:rPr>
            </w:pPr>
            <w:ins w:id="3070" w:author="SONY" w:date="2014-06-25T23:33:00Z">
              <w:r w:rsidRPr="00097381">
                <w:rPr>
                  <w:rFonts w:ascii="Times New Roman" w:hAnsi="Times New Roman" w:cs="Times New Roman"/>
                  <w:sz w:val="24"/>
                  <w:szCs w:val="24"/>
                </w:rPr>
                <w:t xml:space="preserve">Officer inputs </w:t>
              </w:r>
              <w:r>
                <w:rPr>
                  <w:rFonts w:ascii="Times New Roman" w:hAnsi="Times New Roman" w:cs="Times New Roman"/>
                  <w:sz w:val="24"/>
                  <w:szCs w:val="24"/>
                </w:rPr>
                <w:t>data which needs to edit such as</w:t>
              </w:r>
              <w:r w:rsidRPr="00097381">
                <w:rPr>
                  <w:rFonts w:ascii="Times New Roman" w:hAnsi="Times New Roman" w:cs="Times New Roman"/>
                  <w:sz w:val="24"/>
                  <w:szCs w:val="24"/>
                </w:rPr>
                <w:t xml:space="preserve"> </w:t>
              </w:r>
              <w:proofErr w:type="spellStart"/>
              <w:r w:rsidRPr="0004789C">
                <w:rPr>
                  <w:rFonts w:ascii="Times New Roman" w:hAnsi="Times New Roman" w:cs="Times New Roman"/>
                  <w:sz w:val="24"/>
                  <w:szCs w:val="24"/>
                </w:rPr>
                <w:t>dentistID</w:t>
              </w:r>
              <w:proofErr w:type="spellEnd"/>
              <w:r w:rsidRPr="0004789C">
                <w:rPr>
                  <w:rFonts w:ascii="Times New Roman" w:hAnsi="Times New Roman" w:cs="Times New Roman"/>
                  <w:sz w:val="24"/>
                  <w:szCs w:val="24"/>
                </w:rPr>
                <w:t xml:space="preserve">, date, </w:t>
              </w:r>
              <w:proofErr w:type="spellStart"/>
              <w:r w:rsidRPr="0004789C">
                <w:rPr>
                  <w:rFonts w:ascii="Times New Roman" w:hAnsi="Times New Roman" w:cs="Times New Roman"/>
                  <w:sz w:val="24"/>
                  <w:szCs w:val="24"/>
                </w:rPr>
                <w:t>startTime</w:t>
              </w:r>
              <w:proofErr w:type="spellEnd"/>
              <w:r w:rsidRPr="0004789C">
                <w:rPr>
                  <w:rFonts w:ascii="Times New Roman" w:hAnsi="Times New Roman" w:cs="Times New Roman"/>
                  <w:sz w:val="24"/>
                  <w:szCs w:val="24"/>
                </w:rPr>
                <w:t xml:space="preserve">, </w:t>
              </w:r>
              <w:proofErr w:type="spellStart"/>
              <w:r w:rsidRPr="0004789C">
                <w:rPr>
                  <w:rFonts w:ascii="Times New Roman" w:hAnsi="Times New Roman" w:cs="Times New Roman"/>
                  <w:sz w:val="24"/>
                  <w:szCs w:val="24"/>
                </w:rPr>
                <w:t>endTime</w:t>
              </w:r>
              <w:proofErr w:type="spellEnd"/>
              <w:r w:rsidRPr="0004789C">
                <w:rPr>
                  <w:rFonts w:ascii="Times New Roman" w:hAnsi="Times New Roman" w:cs="Times New Roman"/>
                  <w:sz w:val="24"/>
                  <w:szCs w:val="24"/>
                </w:rPr>
                <w:t>, treatment, and description</w:t>
              </w:r>
              <w:r w:rsidRPr="00097381">
                <w:rPr>
                  <w:rFonts w:ascii="Times New Roman" w:hAnsi="Times New Roman" w:cs="Times New Roman"/>
                  <w:sz w:val="24"/>
                  <w:szCs w:val="24"/>
                </w:rPr>
                <w:t xml:space="preserve"> </w:t>
              </w:r>
            </w:ins>
          </w:p>
          <w:p w14:paraId="6E9907C0" w14:textId="77777777" w:rsidR="00735B35" w:rsidRPr="00097381" w:rsidRDefault="00735B35" w:rsidP="00735B35">
            <w:pPr>
              <w:pStyle w:val="ListParagraph"/>
              <w:numPr>
                <w:ilvl w:val="0"/>
                <w:numId w:val="35"/>
              </w:numPr>
              <w:rPr>
                <w:ins w:id="3071" w:author="SONY" w:date="2014-06-25T23:33:00Z"/>
                <w:rFonts w:ascii="Times New Roman" w:hAnsi="Times New Roman" w:cs="Times New Roman"/>
                <w:sz w:val="24"/>
                <w:szCs w:val="24"/>
              </w:rPr>
            </w:pPr>
            <w:ins w:id="3072" w:author="SONY" w:date="2014-06-25T23:33:00Z">
              <w:r w:rsidRPr="00097381">
                <w:rPr>
                  <w:rFonts w:ascii="Times New Roman" w:hAnsi="Times New Roman" w:cs="Times New Roman"/>
                  <w:sz w:val="24"/>
                  <w:szCs w:val="24"/>
                </w:rPr>
                <w:t>Officer press submit button</w:t>
              </w:r>
            </w:ins>
          </w:p>
          <w:p w14:paraId="7FCB31A1" w14:textId="77777777" w:rsidR="00735B35" w:rsidRPr="00097381" w:rsidRDefault="00735B35" w:rsidP="00735B35">
            <w:pPr>
              <w:pStyle w:val="ListParagraph"/>
              <w:numPr>
                <w:ilvl w:val="0"/>
                <w:numId w:val="35"/>
              </w:numPr>
              <w:rPr>
                <w:ins w:id="3073" w:author="SONY" w:date="2014-06-25T23:33:00Z"/>
                <w:rFonts w:ascii="Times New Roman" w:hAnsi="Times New Roman" w:cs="Times New Roman"/>
                <w:sz w:val="24"/>
                <w:szCs w:val="24"/>
              </w:rPr>
            </w:pPr>
            <w:ins w:id="3074" w:author="SONY" w:date="2014-06-25T23:33:00Z">
              <w:r w:rsidRPr="00097381">
                <w:rPr>
                  <w:rFonts w:ascii="Times New Roman" w:hAnsi="Times New Roman" w:cs="Times New Roman"/>
                  <w:sz w:val="24"/>
                  <w:szCs w:val="24"/>
                </w:rPr>
                <w:t xml:space="preserve">System </w:t>
              </w:r>
              <w:r>
                <w:rPr>
                  <w:rFonts w:ascii="Times New Roman" w:hAnsi="Times New Roman" w:cs="Times New Roman"/>
                  <w:sz w:val="24"/>
                  <w:szCs w:val="24"/>
                </w:rPr>
                <w:t>update</w:t>
              </w:r>
              <w:r w:rsidRPr="00097381">
                <w:rPr>
                  <w:rFonts w:ascii="Times New Roman" w:hAnsi="Times New Roman" w:cs="Times New Roman"/>
                  <w:sz w:val="24"/>
                  <w:szCs w:val="24"/>
                </w:rPr>
                <w:t xml:space="preserve"> new </w:t>
              </w:r>
              <w:r>
                <w:rPr>
                  <w:rStyle w:val="words"/>
                  <w:rFonts w:ascii="Times" w:hAnsi="Times"/>
                  <w:sz w:val="24"/>
                  <w:szCs w:val="24"/>
                </w:rPr>
                <w:t>appointment</w:t>
              </w:r>
              <w:r w:rsidRPr="00097381">
                <w:rPr>
                  <w:rFonts w:ascii="Times New Roman" w:hAnsi="Times New Roman" w:cs="Times New Roman"/>
                  <w:sz w:val="24"/>
                  <w:szCs w:val="24"/>
                </w:rPr>
                <w:t xml:space="preserve"> </w:t>
              </w:r>
              <w:r>
                <w:rPr>
                  <w:rFonts w:ascii="Times New Roman" w:hAnsi="Times New Roman" w:cs="Times New Roman"/>
                  <w:sz w:val="24"/>
                  <w:szCs w:val="24"/>
                </w:rPr>
                <w:t xml:space="preserve">data </w:t>
              </w:r>
              <w:r w:rsidRPr="00097381">
                <w:rPr>
                  <w:rFonts w:ascii="Times New Roman" w:hAnsi="Times New Roman" w:cs="Times New Roman"/>
                  <w:sz w:val="24"/>
                  <w:szCs w:val="24"/>
                </w:rPr>
                <w:t xml:space="preserve">to </w:t>
              </w:r>
              <w:r>
                <w:rPr>
                  <w:rFonts w:ascii="Times New Roman" w:hAnsi="Times New Roman" w:cs="Times New Roman"/>
                  <w:sz w:val="24"/>
                  <w:szCs w:val="24"/>
                </w:rPr>
                <w:t xml:space="preserve">clinic </w:t>
              </w:r>
              <w:proofErr w:type="spellStart"/>
              <w:r>
                <w:rPr>
                  <w:rFonts w:ascii="Times New Roman" w:hAnsi="Times New Roman" w:cs="Times New Roman"/>
                  <w:sz w:val="24"/>
                  <w:szCs w:val="24"/>
                </w:rPr>
                <w:t>users</w:t>
              </w:r>
              <w:r w:rsidRPr="00097381">
                <w:rPr>
                  <w:rFonts w:ascii="Times New Roman" w:hAnsi="Times New Roman" w:cs="Times New Roman"/>
                  <w:sz w:val="24"/>
                  <w:szCs w:val="24"/>
                </w:rPr>
                <w:t>s</w:t>
              </w:r>
              <w:proofErr w:type="spellEnd"/>
              <w:r w:rsidRPr="00097381">
                <w:rPr>
                  <w:rFonts w:ascii="Times New Roman" w:hAnsi="Times New Roman" w:cs="Times New Roman"/>
                  <w:sz w:val="24"/>
                  <w:szCs w:val="24"/>
                </w:rPr>
                <w:t>’ table in the database</w:t>
              </w:r>
            </w:ins>
          </w:p>
          <w:p w14:paraId="313BE872" w14:textId="77777777" w:rsidR="00735B35" w:rsidRPr="00097381" w:rsidRDefault="00735B35" w:rsidP="00735B35">
            <w:pPr>
              <w:pStyle w:val="ListParagraph"/>
              <w:numPr>
                <w:ilvl w:val="0"/>
                <w:numId w:val="35"/>
              </w:numPr>
              <w:rPr>
                <w:ins w:id="3075" w:author="SONY" w:date="2014-06-25T23:33:00Z"/>
                <w:rFonts w:ascii="Times New Roman" w:hAnsi="Times New Roman" w:cs="Times New Roman"/>
                <w:sz w:val="24"/>
                <w:szCs w:val="24"/>
              </w:rPr>
            </w:pPr>
            <w:ins w:id="3076" w:author="SONY" w:date="2014-06-25T23:33:00Z">
              <w:r w:rsidRPr="00097381">
                <w:rPr>
                  <w:rFonts w:ascii="Times New Roman" w:hAnsi="Times New Roman" w:cs="Times New Roman"/>
                  <w:sz w:val="24"/>
                  <w:szCs w:val="24"/>
                </w:rPr>
                <w:t xml:space="preserve">System query data from </w:t>
              </w:r>
              <w:r>
                <w:rPr>
                  <w:rFonts w:ascii="Times New Roman" w:hAnsi="Times New Roman" w:cs="Times New Roman"/>
                  <w:sz w:val="24"/>
                  <w:szCs w:val="24"/>
                </w:rPr>
                <w:t>appointments’</w:t>
              </w:r>
              <w:r w:rsidRPr="00097381">
                <w:rPr>
                  <w:rFonts w:ascii="Times New Roman" w:hAnsi="Times New Roman" w:cs="Times New Roman"/>
                  <w:sz w:val="24"/>
                  <w:szCs w:val="24"/>
                </w:rPr>
                <w:t xml:space="preserve"> table in the database</w:t>
              </w:r>
            </w:ins>
          </w:p>
          <w:p w14:paraId="62513A19" w14:textId="77777777" w:rsidR="00735B35" w:rsidRPr="00097381" w:rsidRDefault="00735B35" w:rsidP="00735B35">
            <w:pPr>
              <w:pStyle w:val="ListParagraph"/>
              <w:numPr>
                <w:ilvl w:val="0"/>
                <w:numId w:val="35"/>
              </w:numPr>
              <w:rPr>
                <w:ins w:id="3077" w:author="SONY" w:date="2014-06-25T23:33:00Z"/>
                <w:rFonts w:ascii="Times New Roman" w:hAnsi="Times New Roman" w:cs="Times New Roman"/>
                <w:sz w:val="24"/>
                <w:szCs w:val="24"/>
              </w:rPr>
            </w:pPr>
            <w:ins w:id="3078" w:author="SONY" w:date="2014-06-25T23:33:00Z">
              <w:r w:rsidRPr="0004789C">
                <w:rPr>
                  <w:rFonts w:ascii="Times New Roman" w:hAnsi="Times New Roman" w:cs="Times New Roman"/>
                  <w:sz w:val="24"/>
                  <w:szCs w:val="32"/>
                </w:rPr>
                <w:t xml:space="preserve">System provide dentists’ appointment schedule </w:t>
              </w:r>
            </w:ins>
          </w:p>
        </w:tc>
      </w:tr>
      <w:tr w:rsidR="00735B35" w:rsidRPr="006D470A" w14:paraId="087FC377" w14:textId="77777777" w:rsidTr="00FE6002">
        <w:trPr>
          <w:trHeight w:val="552"/>
          <w:jc w:val="center"/>
          <w:ins w:id="3079" w:author="SONY" w:date="2014-06-25T23:33:00Z"/>
          <w:trPrChange w:id="3080" w:author="SONY" w:date="2014-06-25T23:48:00Z">
            <w:trPr>
              <w:trHeight w:val="552"/>
            </w:trPr>
          </w:trPrChange>
        </w:trPr>
        <w:tc>
          <w:tcPr>
            <w:tcW w:w="2584" w:type="dxa"/>
            <w:tcPrChange w:id="3081" w:author="SONY" w:date="2014-06-25T23:48:00Z">
              <w:tcPr>
                <w:tcW w:w="2584" w:type="dxa"/>
              </w:tcPr>
            </w:tcPrChange>
          </w:tcPr>
          <w:p w14:paraId="5A56A3C1" w14:textId="77777777" w:rsidR="00735B35" w:rsidRPr="006D470A" w:rsidRDefault="00735B35" w:rsidP="00735B35">
            <w:pPr>
              <w:jc w:val="right"/>
              <w:rPr>
                <w:ins w:id="3082" w:author="SONY" w:date="2014-06-25T23:33:00Z"/>
                <w:rFonts w:ascii="Times New Roman" w:hAnsi="Times New Roman" w:cs="Times New Roman"/>
                <w:b/>
                <w:sz w:val="24"/>
                <w:szCs w:val="24"/>
              </w:rPr>
            </w:pPr>
            <w:ins w:id="3083" w:author="SONY" w:date="2014-06-25T23:33:00Z">
              <w:r w:rsidRPr="006D470A">
                <w:rPr>
                  <w:rFonts w:ascii="Times New Roman" w:hAnsi="Times New Roman" w:cs="Times New Roman"/>
                  <w:b/>
                  <w:sz w:val="24"/>
                  <w:szCs w:val="24"/>
                </w:rPr>
                <w:t>Alternative Flows:</w:t>
              </w:r>
            </w:ins>
          </w:p>
        </w:tc>
        <w:tc>
          <w:tcPr>
            <w:tcW w:w="8004" w:type="dxa"/>
            <w:gridSpan w:val="3"/>
            <w:tcPrChange w:id="3084" w:author="SONY" w:date="2014-06-25T23:48:00Z">
              <w:tcPr>
                <w:tcW w:w="8004" w:type="dxa"/>
                <w:gridSpan w:val="3"/>
              </w:tcPr>
            </w:tcPrChange>
          </w:tcPr>
          <w:p w14:paraId="48D4FF93" w14:textId="77777777" w:rsidR="00735B35" w:rsidRDefault="00735B35" w:rsidP="00735B35">
            <w:pPr>
              <w:rPr>
                <w:ins w:id="3085" w:author="SONY" w:date="2014-06-25T23:33:00Z"/>
                <w:rFonts w:ascii="Times New Roman" w:hAnsi="Times New Roman" w:cs="Times New Roman"/>
                <w:sz w:val="24"/>
                <w:szCs w:val="24"/>
              </w:rPr>
            </w:pPr>
            <w:ins w:id="3086" w:author="SONY" w:date="2014-06-25T23:33:00Z">
              <w:r>
                <w:rPr>
                  <w:rFonts w:ascii="Times New Roman" w:hAnsi="Times New Roman" w:cs="Times New Roman"/>
                  <w:sz w:val="24"/>
                  <w:szCs w:val="24"/>
                </w:rPr>
                <w:t>4a. Officer press submit button and all inputs are not fill</w:t>
              </w:r>
            </w:ins>
          </w:p>
          <w:p w14:paraId="2E5D89CA" w14:textId="77777777" w:rsidR="00735B35" w:rsidRPr="008235C9" w:rsidRDefault="00735B35" w:rsidP="00735B35">
            <w:pPr>
              <w:pStyle w:val="ListParagraph"/>
              <w:numPr>
                <w:ilvl w:val="0"/>
                <w:numId w:val="33"/>
              </w:numPr>
              <w:rPr>
                <w:ins w:id="3087" w:author="SONY" w:date="2014-06-25T23:33:00Z"/>
                <w:rFonts w:ascii="Times New Roman" w:hAnsi="Times New Roman" w:cs="Times New Roman"/>
                <w:sz w:val="24"/>
                <w:szCs w:val="24"/>
              </w:rPr>
            </w:pPr>
            <w:ins w:id="3088" w:author="SONY" w:date="2014-06-25T23:33:00Z">
              <w:r w:rsidRPr="008235C9">
                <w:rPr>
                  <w:rFonts w:ascii="Times New Roman" w:hAnsi="Times New Roman" w:cs="Times New Roman"/>
                  <w:sz w:val="24"/>
                  <w:szCs w:val="24"/>
                </w:rPr>
                <w:t>System show error message “Please fill out this field” for any field that require to not empty</w:t>
              </w:r>
            </w:ins>
          </w:p>
          <w:p w14:paraId="557BC6A0" w14:textId="77777777" w:rsidR="00735B35" w:rsidRPr="00097381" w:rsidRDefault="00735B35" w:rsidP="00735B35">
            <w:pPr>
              <w:pStyle w:val="ListParagraph"/>
              <w:numPr>
                <w:ilvl w:val="0"/>
                <w:numId w:val="33"/>
              </w:numPr>
              <w:rPr>
                <w:ins w:id="3089" w:author="SONY" w:date="2014-06-25T23:33:00Z"/>
                <w:rFonts w:ascii="Times New Roman" w:hAnsi="Times New Roman" w:cs="Times New Roman"/>
                <w:sz w:val="24"/>
                <w:szCs w:val="24"/>
              </w:rPr>
            </w:pPr>
            <w:ins w:id="3090" w:author="SONY" w:date="2014-06-25T23:33:00Z">
              <w:r>
                <w:rPr>
                  <w:rFonts w:ascii="Times New Roman" w:hAnsi="Times New Roman" w:cs="Times New Roman"/>
                  <w:sz w:val="24"/>
                  <w:szCs w:val="24"/>
                </w:rPr>
                <w:t>Go back to normal flow 3</w:t>
              </w:r>
            </w:ins>
          </w:p>
        </w:tc>
      </w:tr>
      <w:tr w:rsidR="00735B35" w:rsidRPr="006D470A" w14:paraId="04C0417C" w14:textId="77777777" w:rsidTr="00FE6002">
        <w:trPr>
          <w:trHeight w:val="477"/>
          <w:jc w:val="center"/>
          <w:ins w:id="3091" w:author="SONY" w:date="2014-06-25T23:33:00Z"/>
          <w:trPrChange w:id="3092" w:author="SONY" w:date="2014-06-25T23:48:00Z">
            <w:trPr>
              <w:trHeight w:val="477"/>
            </w:trPr>
          </w:trPrChange>
        </w:trPr>
        <w:tc>
          <w:tcPr>
            <w:tcW w:w="2584" w:type="dxa"/>
            <w:tcPrChange w:id="3093" w:author="SONY" w:date="2014-06-25T23:48:00Z">
              <w:tcPr>
                <w:tcW w:w="2584" w:type="dxa"/>
              </w:tcPr>
            </w:tcPrChange>
          </w:tcPr>
          <w:p w14:paraId="287A6FD1" w14:textId="77777777" w:rsidR="00735B35" w:rsidRPr="006D470A" w:rsidRDefault="00735B35" w:rsidP="00735B35">
            <w:pPr>
              <w:jc w:val="right"/>
              <w:rPr>
                <w:ins w:id="3094" w:author="SONY" w:date="2014-06-25T23:33:00Z"/>
                <w:rFonts w:ascii="Times New Roman" w:hAnsi="Times New Roman" w:cs="Times New Roman"/>
                <w:b/>
                <w:sz w:val="24"/>
                <w:szCs w:val="24"/>
              </w:rPr>
            </w:pPr>
            <w:ins w:id="3095" w:author="SONY" w:date="2014-06-25T23:33:00Z">
              <w:r w:rsidRPr="006D470A">
                <w:rPr>
                  <w:rFonts w:ascii="Times New Roman" w:hAnsi="Times New Roman" w:cs="Times New Roman"/>
                  <w:b/>
                  <w:sz w:val="24"/>
                  <w:szCs w:val="24"/>
                </w:rPr>
                <w:t>Exceptions:</w:t>
              </w:r>
            </w:ins>
          </w:p>
        </w:tc>
        <w:tc>
          <w:tcPr>
            <w:tcW w:w="8004" w:type="dxa"/>
            <w:gridSpan w:val="3"/>
            <w:tcPrChange w:id="3096" w:author="SONY" w:date="2014-06-25T23:48:00Z">
              <w:tcPr>
                <w:tcW w:w="8004" w:type="dxa"/>
                <w:gridSpan w:val="3"/>
              </w:tcPr>
            </w:tcPrChange>
          </w:tcPr>
          <w:p w14:paraId="7C20789E" w14:textId="77777777" w:rsidR="00735B35" w:rsidRPr="006D470A" w:rsidRDefault="00735B35" w:rsidP="00735B35">
            <w:pPr>
              <w:rPr>
                <w:ins w:id="3097" w:author="SONY" w:date="2014-06-25T23:33:00Z"/>
                <w:rFonts w:ascii="Times New Roman" w:hAnsi="Times New Roman" w:cs="Times New Roman"/>
                <w:sz w:val="24"/>
                <w:szCs w:val="24"/>
              </w:rPr>
            </w:pPr>
            <w:ins w:id="3098" w:author="SONY" w:date="2014-06-25T23:33: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735B35" w:rsidRPr="006D470A" w14:paraId="04D7AC76" w14:textId="77777777" w:rsidTr="00FE6002">
        <w:trPr>
          <w:trHeight w:val="396"/>
          <w:jc w:val="center"/>
          <w:ins w:id="3099" w:author="SONY" w:date="2014-06-25T23:33:00Z"/>
          <w:trPrChange w:id="3100" w:author="SONY" w:date="2014-06-25T23:48:00Z">
            <w:trPr>
              <w:trHeight w:val="396"/>
            </w:trPr>
          </w:trPrChange>
        </w:trPr>
        <w:tc>
          <w:tcPr>
            <w:tcW w:w="2584" w:type="dxa"/>
            <w:tcPrChange w:id="3101" w:author="SONY" w:date="2014-06-25T23:48:00Z">
              <w:tcPr>
                <w:tcW w:w="2584" w:type="dxa"/>
              </w:tcPr>
            </w:tcPrChange>
          </w:tcPr>
          <w:p w14:paraId="5E9CDDBB" w14:textId="77777777" w:rsidR="00735B35" w:rsidRPr="006D470A" w:rsidRDefault="00735B35" w:rsidP="00735B35">
            <w:pPr>
              <w:jc w:val="right"/>
              <w:rPr>
                <w:ins w:id="3102" w:author="SONY" w:date="2014-06-25T23:33:00Z"/>
                <w:rFonts w:ascii="Times New Roman" w:hAnsi="Times New Roman" w:cs="Times New Roman"/>
                <w:b/>
                <w:sz w:val="24"/>
                <w:szCs w:val="24"/>
              </w:rPr>
            </w:pPr>
            <w:ins w:id="3103" w:author="SONY" w:date="2014-06-25T23:33:00Z">
              <w:r w:rsidRPr="006D470A">
                <w:rPr>
                  <w:rFonts w:ascii="Times New Roman" w:hAnsi="Times New Roman" w:cs="Times New Roman"/>
                  <w:b/>
                  <w:sz w:val="24"/>
                  <w:szCs w:val="24"/>
                </w:rPr>
                <w:t>Includes:</w:t>
              </w:r>
            </w:ins>
          </w:p>
        </w:tc>
        <w:tc>
          <w:tcPr>
            <w:tcW w:w="8004" w:type="dxa"/>
            <w:gridSpan w:val="3"/>
            <w:tcPrChange w:id="3104" w:author="SONY" w:date="2014-06-25T23:48:00Z">
              <w:tcPr>
                <w:tcW w:w="8004" w:type="dxa"/>
                <w:gridSpan w:val="3"/>
              </w:tcPr>
            </w:tcPrChange>
          </w:tcPr>
          <w:p w14:paraId="42F324CD" w14:textId="77777777" w:rsidR="00735B35" w:rsidRPr="006D470A" w:rsidRDefault="00735B35" w:rsidP="00735B35">
            <w:pPr>
              <w:rPr>
                <w:ins w:id="3105" w:author="SONY" w:date="2014-06-25T23:33:00Z"/>
                <w:rFonts w:ascii="Times New Roman" w:hAnsi="Times New Roman" w:cs="Times New Roman"/>
                <w:sz w:val="24"/>
                <w:szCs w:val="24"/>
              </w:rPr>
            </w:pPr>
            <w:ins w:id="3106" w:author="SONY" w:date="2014-06-25T23:33:00Z">
              <w:r>
                <w:rPr>
                  <w:rFonts w:ascii="Times New Roman" w:hAnsi="Times New Roman" w:cs="Times New Roman"/>
                  <w:sz w:val="24"/>
                  <w:szCs w:val="24"/>
                </w:rPr>
                <w:t>Steps 1-7</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735B35" w:rsidRPr="006D470A" w14:paraId="4AB3ABCA" w14:textId="77777777" w:rsidTr="00FE6002">
        <w:trPr>
          <w:trHeight w:val="462"/>
          <w:jc w:val="center"/>
          <w:ins w:id="3107" w:author="SONY" w:date="2014-06-25T23:33:00Z"/>
          <w:trPrChange w:id="3108" w:author="SONY" w:date="2014-06-25T23:48:00Z">
            <w:trPr>
              <w:trHeight w:val="462"/>
            </w:trPr>
          </w:trPrChange>
        </w:trPr>
        <w:tc>
          <w:tcPr>
            <w:tcW w:w="2584" w:type="dxa"/>
            <w:tcPrChange w:id="3109" w:author="SONY" w:date="2014-06-25T23:48:00Z">
              <w:tcPr>
                <w:tcW w:w="2584" w:type="dxa"/>
              </w:tcPr>
            </w:tcPrChange>
          </w:tcPr>
          <w:p w14:paraId="60FFD221" w14:textId="77777777" w:rsidR="00735B35" w:rsidRPr="006D470A" w:rsidRDefault="00735B35" w:rsidP="00735B35">
            <w:pPr>
              <w:jc w:val="right"/>
              <w:rPr>
                <w:ins w:id="3110" w:author="SONY" w:date="2014-06-25T23:33:00Z"/>
                <w:rFonts w:ascii="Times New Roman" w:hAnsi="Times New Roman" w:cs="Times New Roman"/>
                <w:b/>
                <w:sz w:val="24"/>
                <w:szCs w:val="24"/>
              </w:rPr>
            </w:pPr>
            <w:ins w:id="3111" w:author="SONY" w:date="2014-06-25T23:33:00Z">
              <w:r w:rsidRPr="006D470A">
                <w:rPr>
                  <w:rFonts w:ascii="Times New Roman" w:hAnsi="Times New Roman" w:cs="Times New Roman"/>
                  <w:b/>
                  <w:sz w:val="24"/>
                  <w:szCs w:val="24"/>
                </w:rPr>
                <w:t>Frequency of Use:</w:t>
              </w:r>
            </w:ins>
          </w:p>
        </w:tc>
        <w:tc>
          <w:tcPr>
            <w:tcW w:w="8004" w:type="dxa"/>
            <w:gridSpan w:val="3"/>
            <w:tcPrChange w:id="3112" w:author="SONY" w:date="2014-06-25T23:48:00Z">
              <w:tcPr>
                <w:tcW w:w="8004" w:type="dxa"/>
                <w:gridSpan w:val="3"/>
              </w:tcPr>
            </w:tcPrChange>
          </w:tcPr>
          <w:p w14:paraId="512D1CB8" w14:textId="77777777" w:rsidR="00735B35" w:rsidRPr="006D470A" w:rsidRDefault="00735B35" w:rsidP="00735B35">
            <w:pPr>
              <w:rPr>
                <w:ins w:id="3113" w:author="SONY" w:date="2014-06-25T23:33:00Z"/>
                <w:rFonts w:ascii="Times New Roman" w:hAnsi="Times New Roman" w:cs="Times New Roman"/>
                <w:sz w:val="24"/>
                <w:szCs w:val="24"/>
              </w:rPr>
            </w:pPr>
            <w:ins w:id="3114" w:author="SONY" w:date="2014-06-25T23:33:00Z">
              <w:r w:rsidRPr="006D470A">
                <w:rPr>
                  <w:rFonts w:ascii="Times New Roman" w:hAnsi="Times New Roman" w:cs="Times New Roman"/>
                  <w:sz w:val="24"/>
                  <w:szCs w:val="24"/>
                </w:rPr>
                <w:t>On demand</w:t>
              </w:r>
            </w:ins>
          </w:p>
        </w:tc>
      </w:tr>
      <w:tr w:rsidR="00735B35" w:rsidRPr="006D470A" w14:paraId="7038D2B9" w14:textId="77777777" w:rsidTr="00FE6002">
        <w:trPr>
          <w:trHeight w:val="477"/>
          <w:jc w:val="center"/>
          <w:ins w:id="3115" w:author="SONY" w:date="2014-06-25T23:33:00Z"/>
          <w:trPrChange w:id="3116" w:author="SONY" w:date="2014-06-25T23:48:00Z">
            <w:trPr>
              <w:trHeight w:val="477"/>
            </w:trPr>
          </w:trPrChange>
        </w:trPr>
        <w:tc>
          <w:tcPr>
            <w:tcW w:w="2584" w:type="dxa"/>
            <w:tcPrChange w:id="3117" w:author="SONY" w:date="2014-06-25T23:48:00Z">
              <w:tcPr>
                <w:tcW w:w="2584" w:type="dxa"/>
              </w:tcPr>
            </w:tcPrChange>
          </w:tcPr>
          <w:p w14:paraId="69D24244" w14:textId="77777777" w:rsidR="00735B35" w:rsidRPr="006D470A" w:rsidRDefault="00735B35" w:rsidP="00735B35">
            <w:pPr>
              <w:jc w:val="right"/>
              <w:rPr>
                <w:ins w:id="3118" w:author="SONY" w:date="2014-06-25T23:33:00Z"/>
                <w:rFonts w:ascii="Times New Roman" w:hAnsi="Times New Roman" w:cs="Times New Roman"/>
                <w:b/>
                <w:sz w:val="24"/>
                <w:szCs w:val="24"/>
              </w:rPr>
            </w:pPr>
            <w:ins w:id="3119" w:author="SONY" w:date="2014-06-25T23:33:00Z">
              <w:r w:rsidRPr="006D470A">
                <w:rPr>
                  <w:rFonts w:ascii="Times New Roman" w:hAnsi="Times New Roman" w:cs="Times New Roman"/>
                  <w:b/>
                  <w:sz w:val="24"/>
                  <w:szCs w:val="24"/>
                </w:rPr>
                <w:t>Special Requirements:</w:t>
              </w:r>
            </w:ins>
          </w:p>
        </w:tc>
        <w:tc>
          <w:tcPr>
            <w:tcW w:w="8004" w:type="dxa"/>
            <w:gridSpan w:val="3"/>
            <w:tcPrChange w:id="3120" w:author="SONY" w:date="2014-06-25T23:48:00Z">
              <w:tcPr>
                <w:tcW w:w="8004" w:type="dxa"/>
                <w:gridSpan w:val="3"/>
              </w:tcPr>
            </w:tcPrChange>
          </w:tcPr>
          <w:p w14:paraId="42451B65" w14:textId="77777777" w:rsidR="00735B35" w:rsidRPr="006D470A" w:rsidRDefault="00735B35" w:rsidP="00735B35">
            <w:pPr>
              <w:rPr>
                <w:ins w:id="3121" w:author="SONY" w:date="2014-06-25T23:33:00Z"/>
                <w:rFonts w:ascii="Times New Roman" w:hAnsi="Times New Roman" w:cs="Times New Roman"/>
                <w:sz w:val="24"/>
                <w:szCs w:val="24"/>
              </w:rPr>
            </w:pPr>
            <w:ins w:id="3122" w:author="SONY" w:date="2014-06-25T23:33:00Z">
              <w:r w:rsidRPr="006D470A">
                <w:rPr>
                  <w:rFonts w:ascii="Times New Roman" w:hAnsi="Times New Roman" w:cs="Times New Roman"/>
                  <w:sz w:val="24"/>
                  <w:szCs w:val="24"/>
                </w:rPr>
                <w:t>N/A</w:t>
              </w:r>
            </w:ins>
          </w:p>
        </w:tc>
      </w:tr>
      <w:tr w:rsidR="00735B35" w:rsidRPr="006D470A" w14:paraId="440188B9" w14:textId="77777777" w:rsidTr="00FE6002">
        <w:trPr>
          <w:trHeight w:val="592"/>
          <w:jc w:val="center"/>
          <w:ins w:id="3123" w:author="SONY" w:date="2014-06-25T23:33:00Z"/>
          <w:trPrChange w:id="3124" w:author="SONY" w:date="2014-06-25T23:48:00Z">
            <w:trPr>
              <w:trHeight w:val="592"/>
            </w:trPr>
          </w:trPrChange>
        </w:trPr>
        <w:tc>
          <w:tcPr>
            <w:tcW w:w="2584" w:type="dxa"/>
            <w:tcPrChange w:id="3125" w:author="SONY" w:date="2014-06-25T23:48:00Z">
              <w:tcPr>
                <w:tcW w:w="2584" w:type="dxa"/>
              </w:tcPr>
            </w:tcPrChange>
          </w:tcPr>
          <w:p w14:paraId="4EF8E5AA" w14:textId="77777777" w:rsidR="00735B35" w:rsidRPr="006D470A" w:rsidRDefault="00735B35" w:rsidP="00735B35">
            <w:pPr>
              <w:jc w:val="right"/>
              <w:rPr>
                <w:ins w:id="3126" w:author="SONY" w:date="2014-06-25T23:33:00Z"/>
                <w:rFonts w:ascii="Times New Roman" w:hAnsi="Times New Roman" w:cs="Times New Roman"/>
                <w:b/>
                <w:sz w:val="24"/>
                <w:szCs w:val="24"/>
              </w:rPr>
            </w:pPr>
            <w:ins w:id="3127" w:author="SONY" w:date="2014-06-25T23:33:00Z">
              <w:r w:rsidRPr="006D470A">
                <w:rPr>
                  <w:rFonts w:ascii="Times New Roman" w:hAnsi="Times New Roman" w:cs="Times New Roman"/>
                  <w:b/>
                  <w:sz w:val="24"/>
                  <w:szCs w:val="24"/>
                </w:rPr>
                <w:lastRenderedPageBreak/>
                <w:t>Assumptions:</w:t>
              </w:r>
            </w:ins>
          </w:p>
        </w:tc>
        <w:tc>
          <w:tcPr>
            <w:tcW w:w="8004" w:type="dxa"/>
            <w:gridSpan w:val="3"/>
            <w:tcPrChange w:id="3128" w:author="SONY" w:date="2014-06-25T23:48:00Z">
              <w:tcPr>
                <w:tcW w:w="8004" w:type="dxa"/>
                <w:gridSpan w:val="3"/>
              </w:tcPr>
            </w:tcPrChange>
          </w:tcPr>
          <w:p w14:paraId="3D8F7829" w14:textId="77777777" w:rsidR="00735B35" w:rsidRPr="006D470A" w:rsidRDefault="00735B35" w:rsidP="00735B35">
            <w:pPr>
              <w:rPr>
                <w:ins w:id="3129" w:author="SONY" w:date="2014-06-25T23:33:00Z"/>
                <w:rFonts w:ascii="Times New Roman" w:hAnsi="Times New Roman" w:cs="Times New Roman"/>
                <w:sz w:val="24"/>
                <w:szCs w:val="24"/>
              </w:rPr>
            </w:pPr>
            <w:ins w:id="3130" w:author="SONY" w:date="2014-06-25T23:33: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735B35" w:rsidRPr="006D470A" w14:paraId="0C2D775C" w14:textId="77777777" w:rsidTr="00FE6002">
        <w:trPr>
          <w:trHeight w:val="477"/>
          <w:jc w:val="center"/>
          <w:ins w:id="3131" w:author="SONY" w:date="2014-06-25T23:33:00Z"/>
          <w:trPrChange w:id="3132" w:author="SONY" w:date="2014-06-25T23:48:00Z">
            <w:trPr>
              <w:trHeight w:val="477"/>
            </w:trPr>
          </w:trPrChange>
        </w:trPr>
        <w:tc>
          <w:tcPr>
            <w:tcW w:w="2584" w:type="dxa"/>
            <w:tcPrChange w:id="3133" w:author="SONY" w:date="2014-06-25T23:48:00Z">
              <w:tcPr>
                <w:tcW w:w="2584" w:type="dxa"/>
              </w:tcPr>
            </w:tcPrChange>
          </w:tcPr>
          <w:p w14:paraId="09E6F428" w14:textId="77777777" w:rsidR="00735B35" w:rsidRPr="006D470A" w:rsidRDefault="00735B35" w:rsidP="00735B35">
            <w:pPr>
              <w:jc w:val="right"/>
              <w:rPr>
                <w:ins w:id="3134" w:author="SONY" w:date="2014-06-25T23:33:00Z"/>
                <w:rFonts w:ascii="Times New Roman" w:hAnsi="Times New Roman" w:cs="Times New Roman"/>
                <w:b/>
                <w:sz w:val="24"/>
                <w:szCs w:val="24"/>
              </w:rPr>
            </w:pPr>
            <w:ins w:id="3135" w:author="SONY" w:date="2014-06-25T23:33:00Z">
              <w:r w:rsidRPr="006D470A">
                <w:rPr>
                  <w:rFonts w:ascii="Times New Roman" w:hAnsi="Times New Roman" w:cs="Times New Roman"/>
                  <w:b/>
                  <w:sz w:val="24"/>
                  <w:szCs w:val="24"/>
                </w:rPr>
                <w:t>Notes and Issues:</w:t>
              </w:r>
            </w:ins>
          </w:p>
        </w:tc>
        <w:tc>
          <w:tcPr>
            <w:tcW w:w="8004" w:type="dxa"/>
            <w:gridSpan w:val="3"/>
            <w:tcPrChange w:id="3136" w:author="SONY" w:date="2014-06-25T23:48:00Z">
              <w:tcPr>
                <w:tcW w:w="8004" w:type="dxa"/>
                <w:gridSpan w:val="3"/>
              </w:tcPr>
            </w:tcPrChange>
          </w:tcPr>
          <w:p w14:paraId="7C3158ED" w14:textId="77777777" w:rsidR="00735B35" w:rsidRPr="00CE4175" w:rsidRDefault="00735B35" w:rsidP="00735B35">
            <w:pPr>
              <w:rPr>
                <w:ins w:id="3137" w:author="SONY" w:date="2014-06-25T23:33:00Z"/>
                <w:rFonts w:ascii="Times New Roman" w:hAnsi="Times New Roman" w:cs="Times New Roman"/>
                <w:sz w:val="24"/>
                <w:szCs w:val="24"/>
                <w:cs/>
              </w:rPr>
            </w:pPr>
            <w:ins w:id="3138" w:author="SONY" w:date="2014-06-25T23:33:00Z">
              <w:r w:rsidRPr="006D470A">
                <w:rPr>
                  <w:rFonts w:ascii="Times New Roman" w:hAnsi="Times New Roman" w:cs="Times New Roman"/>
                  <w:sz w:val="24"/>
                  <w:szCs w:val="24"/>
                </w:rPr>
                <w:t>N/A</w:t>
              </w:r>
            </w:ins>
          </w:p>
        </w:tc>
      </w:tr>
    </w:tbl>
    <w:p w14:paraId="4748B041" w14:textId="77777777" w:rsidR="00735B35" w:rsidRDefault="00735B35" w:rsidP="00735B35">
      <w:pPr>
        <w:rPr>
          <w:ins w:id="3139" w:author="SONY" w:date="2014-06-25T23:33:00Z"/>
          <w:sz w:val="24"/>
          <w:szCs w:val="24"/>
        </w:rPr>
      </w:pPr>
    </w:p>
    <w:tbl>
      <w:tblPr>
        <w:tblW w:w="10588" w:type="dxa"/>
        <w:jc w:val="center"/>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3140" w:author="SONY" w:date="2014-06-25T23:48:00Z">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584"/>
        <w:gridCol w:w="2329"/>
        <w:gridCol w:w="2348"/>
        <w:gridCol w:w="3327"/>
        <w:tblGridChange w:id="3141">
          <w:tblGrid>
            <w:gridCol w:w="2584"/>
            <w:gridCol w:w="2329"/>
            <w:gridCol w:w="2348"/>
            <w:gridCol w:w="3327"/>
          </w:tblGrid>
        </w:tblGridChange>
      </w:tblGrid>
      <w:tr w:rsidR="00735B35" w:rsidRPr="006D470A" w14:paraId="146E8E6A" w14:textId="77777777" w:rsidTr="00FE6002">
        <w:trPr>
          <w:trHeight w:val="254"/>
          <w:jc w:val="center"/>
          <w:ins w:id="3142" w:author="SONY" w:date="2014-06-25T23:33:00Z"/>
          <w:trPrChange w:id="3143" w:author="SONY" w:date="2014-06-25T23:48:00Z">
            <w:trPr>
              <w:trHeight w:val="254"/>
            </w:trPr>
          </w:trPrChange>
        </w:trPr>
        <w:tc>
          <w:tcPr>
            <w:tcW w:w="2584" w:type="dxa"/>
            <w:tcBorders>
              <w:top w:val="single" w:sz="12" w:space="0" w:color="auto"/>
              <w:bottom w:val="single" w:sz="6" w:space="0" w:color="auto"/>
            </w:tcBorders>
            <w:shd w:val="clear" w:color="auto" w:fill="F2F2F2"/>
            <w:tcPrChange w:id="3144" w:author="SONY" w:date="2014-06-25T23:48:00Z">
              <w:tcPr>
                <w:tcW w:w="2584" w:type="dxa"/>
                <w:tcBorders>
                  <w:top w:val="single" w:sz="12" w:space="0" w:color="auto"/>
                  <w:bottom w:val="single" w:sz="6" w:space="0" w:color="auto"/>
                </w:tcBorders>
                <w:shd w:val="clear" w:color="auto" w:fill="F2F2F2"/>
              </w:tcPr>
            </w:tcPrChange>
          </w:tcPr>
          <w:p w14:paraId="4A9E916B" w14:textId="77777777" w:rsidR="00735B35" w:rsidRPr="006D470A" w:rsidRDefault="00735B35" w:rsidP="00735B35">
            <w:pPr>
              <w:jc w:val="right"/>
              <w:rPr>
                <w:ins w:id="3145" w:author="SONY" w:date="2014-06-25T23:33:00Z"/>
                <w:rFonts w:ascii="Times New Roman" w:hAnsi="Times New Roman" w:cs="Times New Roman"/>
                <w:b/>
                <w:sz w:val="24"/>
                <w:szCs w:val="24"/>
              </w:rPr>
            </w:pPr>
            <w:ins w:id="3146" w:author="SONY" w:date="2014-06-25T23:33:00Z">
              <w:r w:rsidRPr="006D470A">
                <w:rPr>
                  <w:rFonts w:ascii="Times New Roman" w:hAnsi="Times New Roman" w:cs="Times New Roman"/>
                  <w:b/>
                  <w:sz w:val="24"/>
                  <w:szCs w:val="24"/>
                </w:rPr>
                <w:t>Use Case ID:</w:t>
              </w:r>
            </w:ins>
          </w:p>
        </w:tc>
        <w:tc>
          <w:tcPr>
            <w:tcW w:w="8004" w:type="dxa"/>
            <w:gridSpan w:val="3"/>
            <w:tcBorders>
              <w:top w:val="single" w:sz="12" w:space="0" w:color="auto"/>
              <w:bottom w:val="single" w:sz="6" w:space="0" w:color="auto"/>
            </w:tcBorders>
            <w:shd w:val="clear" w:color="auto" w:fill="F2F2F2"/>
            <w:tcPrChange w:id="3147" w:author="SONY" w:date="2014-06-25T23:48:00Z">
              <w:tcPr>
                <w:tcW w:w="8004" w:type="dxa"/>
                <w:gridSpan w:val="3"/>
                <w:tcBorders>
                  <w:top w:val="single" w:sz="12" w:space="0" w:color="auto"/>
                  <w:bottom w:val="single" w:sz="6" w:space="0" w:color="auto"/>
                </w:tcBorders>
                <w:shd w:val="clear" w:color="auto" w:fill="F2F2F2"/>
              </w:tcPr>
            </w:tcPrChange>
          </w:tcPr>
          <w:p w14:paraId="403D8D9D" w14:textId="77777777" w:rsidR="00735B35" w:rsidRPr="006D470A" w:rsidRDefault="00735B35" w:rsidP="00735B35">
            <w:pPr>
              <w:rPr>
                <w:ins w:id="3148" w:author="SONY" w:date="2014-06-25T23:33:00Z"/>
                <w:rFonts w:ascii="Times New Roman" w:hAnsi="Times New Roman" w:cs="Times New Roman"/>
                <w:sz w:val="24"/>
                <w:szCs w:val="24"/>
              </w:rPr>
            </w:pPr>
            <w:ins w:id="3149" w:author="SONY" w:date="2014-06-25T23:33:00Z">
              <w:r>
                <w:rPr>
                  <w:rFonts w:ascii="Times New Roman" w:hAnsi="Times New Roman" w:cs="Times New Roman"/>
                  <w:sz w:val="24"/>
                  <w:szCs w:val="24"/>
                </w:rPr>
                <w:t>UC-11</w:t>
              </w:r>
            </w:ins>
          </w:p>
        </w:tc>
      </w:tr>
      <w:tr w:rsidR="00735B35" w:rsidRPr="006D470A" w14:paraId="7F914DF3" w14:textId="77777777" w:rsidTr="00FE6002">
        <w:trPr>
          <w:trHeight w:val="462"/>
          <w:jc w:val="center"/>
          <w:ins w:id="3150" w:author="SONY" w:date="2014-06-25T23:33:00Z"/>
          <w:trPrChange w:id="3151" w:author="SONY" w:date="2014-06-25T23:48:00Z">
            <w:trPr>
              <w:trHeight w:val="462"/>
            </w:trPr>
          </w:trPrChange>
        </w:trPr>
        <w:tc>
          <w:tcPr>
            <w:tcW w:w="2584" w:type="dxa"/>
            <w:tcBorders>
              <w:top w:val="single" w:sz="6" w:space="0" w:color="auto"/>
              <w:bottom w:val="single" w:sz="6" w:space="0" w:color="auto"/>
            </w:tcBorders>
            <w:shd w:val="clear" w:color="auto" w:fill="F2F2F2"/>
            <w:tcPrChange w:id="3152" w:author="SONY" w:date="2014-06-25T23:48:00Z">
              <w:tcPr>
                <w:tcW w:w="2584" w:type="dxa"/>
                <w:tcBorders>
                  <w:top w:val="single" w:sz="6" w:space="0" w:color="auto"/>
                  <w:bottom w:val="single" w:sz="6" w:space="0" w:color="auto"/>
                </w:tcBorders>
                <w:shd w:val="clear" w:color="auto" w:fill="F2F2F2"/>
              </w:tcPr>
            </w:tcPrChange>
          </w:tcPr>
          <w:p w14:paraId="705A2BD5" w14:textId="77777777" w:rsidR="00735B35" w:rsidRPr="006D470A" w:rsidRDefault="00735B35" w:rsidP="00735B35">
            <w:pPr>
              <w:jc w:val="right"/>
              <w:rPr>
                <w:ins w:id="3153" w:author="SONY" w:date="2014-06-25T23:33:00Z"/>
                <w:rFonts w:ascii="Times New Roman" w:hAnsi="Times New Roman" w:cs="Times New Roman"/>
                <w:b/>
                <w:sz w:val="24"/>
                <w:szCs w:val="24"/>
              </w:rPr>
            </w:pPr>
            <w:ins w:id="3154" w:author="SONY" w:date="2014-06-25T23:33:00Z">
              <w:r w:rsidRPr="006D470A">
                <w:rPr>
                  <w:rFonts w:ascii="Times New Roman" w:hAnsi="Times New Roman" w:cs="Times New Roman"/>
                  <w:b/>
                  <w:sz w:val="24"/>
                  <w:szCs w:val="24"/>
                </w:rPr>
                <w:t>Use Case Name:</w:t>
              </w:r>
            </w:ins>
          </w:p>
        </w:tc>
        <w:tc>
          <w:tcPr>
            <w:tcW w:w="8004" w:type="dxa"/>
            <w:gridSpan w:val="3"/>
            <w:tcBorders>
              <w:top w:val="single" w:sz="6" w:space="0" w:color="auto"/>
              <w:bottom w:val="single" w:sz="6" w:space="0" w:color="auto"/>
            </w:tcBorders>
            <w:shd w:val="clear" w:color="auto" w:fill="F2F2F2"/>
            <w:tcPrChange w:id="3155" w:author="SONY" w:date="2014-06-25T23:48:00Z">
              <w:tcPr>
                <w:tcW w:w="8004" w:type="dxa"/>
                <w:gridSpan w:val="3"/>
                <w:tcBorders>
                  <w:top w:val="single" w:sz="6" w:space="0" w:color="auto"/>
                  <w:bottom w:val="single" w:sz="6" w:space="0" w:color="auto"/>
                </w:tcBorders>
                <w:shd w:val="clear" w:color="auto" w:fill="F2F2F2"/>
              </w:tcPr>
            </w:tcPrChange>
          </w:tcPr>
          <w:p w14:paraId="4E50747A" w14:textId="77777777" w:rsidR="00735B35" w:rsidRPr="006D470A" w:rsidRDefault="00735B35" w:rsidP="00735B35">
            <w:pPr>
              <w:pStyle w:val="Hints"/>
              <w:rPr>
                <w:ins w:id="3156" w:author="SONY" w:date="2014-06-25T23:33:00Z"/>
                <w:rFonts w:ascii="Times New Roman" w:hAnsi="Times New Roman"/>
                <w:color w:val="auto"/>
                <w:sz w:val="24"/>
                <w:szCs w:val="24"/>
              </w:rPr>
            </w:pPr>
            <w:ins w:id="3157" w:author="SONY" w:date="2014-06-25T23:33:00Z">
              <w:r>
                <w:rPr>
                  <w:rFonts w:ascii="Times New Roman" w:hAnsi="Times New Roman"/>
                  <w:color w:val="auto"/>
                  <w:sz w:val="24"/>
                  <w:szCs w:val="24"/>
                </w:rPr>
                <w:t xml:space="preserve">Delete </w:t>
              </w:r>
              <w:r>
                <w:rPr>
                  <w:rStyle w:val="words"/>
                  <w:rFonts w:ascii="Times" w:hAnsi="Times"/>
                  <w:color w:val="auto"/>
                  <w:sz w:val="24"/>
                  <w:szCs w:val="24"/>
                </w:rPr>
                <w:t>appointment</w:t>
              </w:r>
              <w:r>
                <w:rPr>
                  <w:rFonts w:ascii="Times New Roman" w:hAnsi="Times New Roman"/>
                  <w:color w:val="auto"/>
                  <w:sz w:val="24"/>
                  <w:szCs w:val="24"/>
                </w:rPr>
                <w:t>s’ account</w:t>
              </w:r>
            </w:ins>
          </w:p>
        </w:tc>
      </w:tr>
      <w:tr w:rsidR="00735B35" w:rsidRPr="006D470A" w14:paraId="28C9333C" w14:textId="77777777" w:rsidTr="00FE6002">
        <w:trPr>
          <w:trHeight w:val="477"/>
          <w:jc w:val="center"/>
          <w:ins w:id="3158" w:author="SONY" w:date="2014-06-25T23:33:00Z"/>
          <w:trPrChange w:id="3159" w:author="SONY" w:date="2014-06-25T23:48:00Z">
            <w:trPr>
              <w:trHeight w:val="477"/>
            </w:trPr>
          </w:trPrChange>
        </w:trPr>
        <w:tc>
          <w:tcPr>
            <w:tcW w:w="2584" w:type="dxa"/>
            <w:tcBorders>
              <w:top w:val="single" w:sz="6" w:space="0" w:color="auto"/>
              <w:bottom w:val="single" w:sz="6" w:space="0" w:color="auto"/>
            </w:tcBorders>
            <w:shd w:val="clear" w:color="auto" w:fill="F2F2F2"/>
            <w:tcPrChange w:id="3160" w:author="SONY" w:date="2014-06-25T23:48:00Z">
              <w:tcPr>
                <w:tcW w:w="2584" w:type="dxa"/>
                <w:tcBorders>
                  <w:top w:val="single" w:sz="6" w:space="0" w:color="auto"/>
                  <w:bottom w:val="single" w:sz="6" w:space="0" w:color="auto"/>
                </w:tcBorders>
                <w:shd w:val="clear" w:color="auto" w:fill="F2F2F2"/>
              </w:tcPr>
            </w:tcPrChange>
          </w:tcPr>
          <w:p w14:paraId="0468571F" w14:textId="77777777" w:rsidR="00735B35" w:rsidRPr="006D470A" w:rsidRDefault="00735B35" w:rsidP="00735B35">
            <w:pPr>
              <w:jc w:val="right"/>
              <w:rPr>
                <w:ins w:id="3161" w:author="SONY" w:date="2014-06-25T23:33:00Z"/>
                <w:rFonts w:ascii="Times New Roman" w:hAnsi="Times New Roman" w:cs="Times New Roman"/>
                <w:b/>
                <w:sz w:val="24"/>
                <w:szCs w:val="24"/>
              </w:rPr>
            </w:pPr>
            <w:ins w:id="3162" w:author="SONY" w:date="2014-06-25T23:33:00Z">
              <w:r w:rsidRPr="006D470A">
                <w:rPr>
                  <w:rFonts w:ascii="Times New Roman" w:hAnsi="Times New Roman" w:cs="Times New Roman"/>
                  <w:b/>
                  <w:sz w:val="24"/>
                  <w:szCs w:val="24"/>
                </w:rPr>
                <w:t>Created By:</w:t>
              </w:r>
            </w:ins>
          </w:p>
        </w:tc>
        <w:tc>
          <w:tcPr>
            <w:tcW w:w="2329" w:type="dxa"/>
            <w:tcBorders>
              <w:top w:val="single" w:sz="6" w:space="0" w:color="auto"/>
              <w:bottom w:val="single" w:sz="6" w:space="0" w:color="auto"/>
            </w:tcBorders>
            <w:shd w:val="clear" w:color="auto" w:fill="F2F2F2"/>
            <w:tcPrChange w:id="3163" w:author="SONY" w:date="2014-06-25T23:48:00Z">
              <w:tcPr>
                <w:tcW w:w="2329" w:type="dxa"/>
                <w:tcBorders>
                  <w:top w:val="single" w:sz="6" w:space="0" w:color="auto"/>
                  <w:bottom w:val="single" w:sz="6" w:space="0" w:color="auto"/>
                </w:tcBorders>
                <w:shd w:val="clear" w:color="auto" w:fill="F2F2F2"/>
              </w:tcPr>
            </w:tcPrChange>
          </w:tcPr>
          <w:p w14:paraId="31E2ECB2" w14:textId="77777777" w:rsidR="00735B35" w:rsidRPr="006D470A" w:rsidRDefault="00735B35" w:rsidP="00735B35">
            <w:pPr>
              <w:rPr>
                <w:ins w:id="3164" w:author="SONY" w:date="2014-06-25T23:33:00Z"/>
                <w:rFonts w:ascii="Times New Roman" w:hAnsi="Times New Roman" w:cs="Times New Roman"/>
                <w:sz w:val="24"/>
                <w:szCs w:val="24"/>
              </w:rPr>
            </w:pPr>
            <w:proofErr w:type="spellStart"/>
            <w:ins w:id="3165" w:author="SONY" w:date="2014-06-25T23:33: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c>
          <w:tcPr>
            <w:tcW w:w="2348" w:type="dxa"/>
            <w:tcBorders>
              <w:top w:val="single" w:sz="6" w:space="0" w:color="auto"/>
              <w:bottom w:val="single" w:sz="6" w:space="0" w:color="auto"/>
            </w:tcBorders>
            <w:shd w:val="clear" w:color="auto" w:fill="F2F2F2"/>
            <w:tcPrChange w:id="3166" w:author="SONY" w:date="2014-06-25T23:48:00Z">
              <w:tcPr>
                <w:tcW w:w="2348" w:type="dxa"/>
                <w:tcBorders>
                  <w:top w:val="single" w:sz="6" w:space="0" w:color="auto"/>
                  <w:bottom w:val="single" w:sz="6" w:space="0" w:color="auto"/>
                </w:tcBorders>
                <w:shd w:val="clear" w:color="auto" w:fill="F2F2F2"/>
              </w:tcPr>
            </w:tcPrChange>
          </w:tcPr>
          <w:p w14:paraId="699F377D" w14:textId="77777777" w:rsidR="00735B35" w:rsidRPr="006D470A" w:rsidRDefault="00735B35" w:rsidP="00735B35">
            <w:pPr>
              <w:jc w:val="right"/>
              <w:rPr>
                <w:ins w:id="3167" w:author="SONY" w:date="2014-06-25T23:33:00Z"/>
                <w:rFonts w:ascii="Times New Roman" w:hAnsi="Times New Roman" w:cs="Times New Roman"/>
                <w:b/>
                <w:sz w:val="24"/>
                <w:szCs w:val="24"/>
              </w:rPr>
            </w:pPr>
            <w:ins w:id="3168" w:author="SONY" w:date="2014-06-25T23:33:00Z">
              <w:r w:rsidRPr="006D470A">
                <w:rPr>
                  <w:rFonts w:ascii="Times New Roman" w:hAnsi="Times New Roman" w:cs="Times New Roman"/>
                  <w:b/>
                  <w:sz w:val="24"/>
                  <w:szCs w:val="24"/>
                </w:rPr>
                <w:t>Last Updated By:</w:t>
              </w:r>
            </w:ins>
          </w:p>
        </w:tc>
        <w:tc>
          <w:tcPr>
            <w:tcW w:w="3327" w:type="dxa"/>
            <w:tcBorders>
              <w:top w:val="single" w:sz="6" w:space="0" w:color="auto"/>
              <w:bottom w:val="single" w:sz="6" w:space="0" w:color="auto"/>
            </w:tcBorders>
            <w:shd w:val="clear" w:color="auto" w:fill="F2F2F2"/>
            <w:tcPrChange w:id="3169" w:author="SONY" w:date="2014-06-25T23:48:00Z">
              <w:tcPr>
                <w:tcW w:w="3327" w:type="dxa"/>
                <w:tcBorders>
                  <w:top w:val="single" w:sz="6" w:space="0" w:color="auto"/>
                  <w:bottom w:val="single" w:sz="6" w:space="0" w:color="auto"/>
                </w:tcBorders>
                <w:shd w:val="clear" w:color="auto" w:fill="F2F2F2"/>
              </w:tcPr>
            </w:tcPrChange>
          </w:tcPr>
          <w:p w14:paraId="1C20938C" w14:textId="77777777" w:rsidR="00735B35" w:rsidRPr="006D470A" w:rsidRDefault="00735B35" w:rsidP="00735B35">
            <w:pPr>
              <w:rPr>
                <w:ins w:id="3170" w:author="SONY" w:date="2014-06-25T23:33:00Z"/>
                <w:rFonts w:ascii="Times New Roman" w:hAnsi="Times New Roman" w:cs="Times New Roman"/>
                <w:sz w:val="24"/>
                <w:szCs w:val="24"/>
              </w:rPr>
            </w:pPr>
            <w:proofErr w:type="spellStart"/>
            <w:ins w:id="3171" w:author="SONY" w:date="2014-06-25T23:33:00Z">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ins>
          </w:p>
        </w:tc>
      </w:tr>
      <w:tr w:rsidR="00735B35" w:rsidRPr="006D470A" w14:paraId="7906254A" w14:textId="77777777" w:rsidTr="00FE6002">
        <w:trPr>
          <w:trHeight w:val="477"/>
          <w:jc w:val="center"/>
          <w:ins w:id="3172" w:author="SONY" w:date="2014-06-25T23:33:00Z"/>
          <w:trPrChange w:id="3173" w:author="SONY" w:date="2014-06-25T23:48:00Z">
            <w:trPr>
              <w:trHeight w:val="477"/>
            </w:trPr>
          </w:trPrChange>
        </w:trPr>
        <w:tc>
          <w:tcPr>
            <w:tcW w:w="2584" w:type="dxa"/>
            <w:tcBorders>
              <w:top w:val="single" w:sz="6" w:space="0" w:color="auto"/>
              <w:bottom w:val="single" w:sz="6" w:space="0" w:color="auto"/>
            </w:tcBorders>
            <w:shd w:val="clear" w:color="auto" w:fill="F2F2F2"/>
            <w:tcPrChange w:id="3174" w:author="SONY" w:date="2014-06-25T23:48:00Z">
              <w:tcPr>
                <w:tcW w:w="2584" w:type="dxa"/>
                <w:tcBorders>
                  <w:top w:val="single" w:sz="6" w:space="0" w:color="auto"/>
                  <w:bottom w:val="single" w:sz="6" w:space="0" w:color="auto"/>
                </w:tcBorders>
                <w:shd w:val="clear" w:color="auto" w:fill="F2F2F2"/>
              </w:tcPr>
            </w:tcPrChange>
          </w:tcPr>
          <w:p w14:paraId="49BF4250" w14:textId="77777777" w:rsidR="00735B35" w:rsidRPr="006D470A" w:rsidRDefault="00735B35" w:rsidP="00735B35">
            <w:pPr>
              <w:jc w:val="right"/>
              <w:rPr>
                <w:ins w:id="3175" w:author="SONY" w:date="2014-06-25T23:33:00Z"/>
                <w:rFonts w:ascii="Times New Roman" w:hAnsi="Times New Roman" w:cs="Times New Roman"/>
                <w:b/>
                <w:sz w:val="24"/>
                <w:szCs w:val="24"/>
              </w:rPr>
            </w:pPr>
            <w:ins w:id="3176" w:author="SONY" w:date="2014-06-25T23:33:00Z">
              <w:r w:rsidRPr="006D470A">
                <w:rPr>
                  <w:rFonts w:ascii="Times New Roman" w:hAnsi="Times New Roman" w:cs="Times New Roman"/>
                  <w:b/>
                  <w:sz w:val="24"/>
                  <w:szCs w:val="24"/>
                </w:rPr>
                <w:t>Date Created:</w:t>
              </w:r>
            </w:ins>
          </w:p>
        </w:tc>
        <w:tc>
          <w:tcPr>
            <w:tcW w:w="2329" w:type="dxa"/>
            <w:tcBorders>
              <w:top w:val="single" w:sz="6" w:space="0" w:color="auto"/>
              <w:bottom w:val="single" w:sz="6" w:space="0" w:color="auto"/>
            </w:tcBorders>
            <w:shd w:val="clear" w:color="auto" w:fill="F2F2F2"/>
            <w:tcPrChange w:id="3177" w:author="SONY" w:date="2014-06-25T23:48:00Z">
              <w:tcPr>
                <w:tcW w:w="2329" w:type="dxa"/>
                <w:tcBorders>
                  <w:top w:val="single" w:sz="6" w:space="0" w:color="auto"/>
                  <w:bottom w:val="single" w:sz="6" w:space="0" w:color="auto"/>
                </w:tcBorders>
                <w:shd w:val="clear" w:color="auto" w:fill="F2F2F2"/>
              </w:tcPr>
            </w:tcPrChange>
          </w:tcPr>
          <w:p w14:paraId="495FD5C6" w14:textId="77777777" w:rsidR="00735B35" w:rsidRPr="006D470A" w:rsidRDefault="00735B35" w:rsidP="00735B35">
            <w:pPr>
              <w:rPr>
                <w:ins w:id="3178" w:author="SONY" w:date="2014-06-25T23:33:00Z"/>
                <w:rFonts w:ascii="Times New Roman" w:hAnsi="Times New Roman" w:cs="Times New Roman"/>
                <w:sz w:val="24"/>
                <w:szCs w:val="24"/>
              </w:rPr>
            </w:pPr>
            <w:ins w:id="3179" w:author="SONY" w:date="2014-06-25T23:33:00Z">
              <w:r>
                <w:rPr>
                  <w:rFonts w:ascii="Times New Roman" w:hAnsi="Times New Roman" w:cs="Times New Roman"/>
                  <w:sz w:val="24"/>
                  <w:szCs w:val="24"/>
                </w:rPr>
                <w:t>25/06</w:t>
              </w:r>
              <w:r w:rsidRPr="006D470A">
                <w:rPr>
                  <w:rFonts w:ascii="Times New Roman" w:hAnsi="Times New Roman" w:cs="Times New Roman"/>
                  <w:sz w:val="24"/>
                  <w:szCs w:val="24"/>
                </w:rPr>
                <w:t>/2014</w:t>
              </w:r>
            </w:ins>
          </w:p>
        </w:tc>
        <w:tc>
          <w:tcPr>
            <w:tcW w:w="2348" w:type="dxa"/>
            <w:tcBorders>
              <w:top w:val="single" w:sz="6" w:space="0" w:color="auto"/>
              <w:bottom w:val="single" w:sz="6" w:space="0" w:color="auto"/>
            </w:tcBorders>
            <w:shd w:val="clear" w:color="auto" w:fill="F2F2F2"/>
            <w:tcPrChange w:id="3180" w:author="SONY" w:date="2014-06-25T23:48:00Z">
              <w:tcPr>
                <w:tcW w:w="2348" w:type="dxa"/>
                <w:tcBorders>
                  <w:top w:val="single" w:sz="6" w:space="0" w:color="auto"/>
                  <w:bottom w:val="single" w:sz="6" w:space="0" w:color="auto"/>
                </w:tcBorders>
                <w:shd w:val="clear" w:color="auto" w:fill="F2F2F2"/>
              </w:tcPr>
            </w:tcPrChange>
          </w:tcPr>
          <w:p w14:paraId="7C98D72E" w14:textId="77777777" w:rsidR="00735B35" w:rsidRPr="006D470A" w:rsidRDefault="00735B35" w:rsidP="00735B35">
            <w:pPr>
              <w:jc w:val="right"/>
              <w:rPr>
                <w:ins w:id="3181" w:author="SONY" w:date="2014-06-25T23:33:00Z"/>
                <w:rFonts w:ascii="Times New Roman" w:hAnsi="Times New Roman" w:cs="Times New Roman"/>
                <w:b/>
                <w:sz w:val="24"/>
                <w:szCs w:val="24"/>
              </w:rPr>
            </w:pPr>
            <w:ins w:id="3182" w:author="SONY" w:date="2014-06-25T23:33:00Z">
              <w:r w:rsidRPr="006D470A">
                <w:rPr>
                  <w:rFonts w:ascii="Times New Roman" w:hAnsi="Times New Roman" w:cs="Times New Roman"/>
                  <w:b/>
                  <w:sz w:val="24"/>
                  <w:szCs w:val="24"/>
                </w:rPr>
                <w:t>Last Revision Date:</w:t>
              </w:r>
            </w:ins>
          </w:p>
        </w:tc>
        <w:tc>
          <w:tcPr>
            <w:tcW w:w="3327" w:type="dxa"/>
            <w:tcBorders>
              <w:top w:val="single" w:sz="6" w:space="0" w:color="auto"/>
              <w:bottom w:val="single" w:sz="6" w:space="0" w:color="auto"/>
            </w:tcBorders>
            <w:shd w:val="clear" w:color="auto" w:fill="F2F2F2"/>
            <w:tcPrChange w:id="3183" w:author="SONY" w:date="2014-06-25T23:48:00Z">
              <w:tcPr>
                <w:tcW w:w="3327" w:type="dxa"/>
                <w:tcBorders>
                  <w:top w:val="single" w:sz="6" w:space="0" w:color="auto"/>
                  <w:bottom w:val="single" w:sz="6" w:space="0" w:color="auto"/>
                </w:tcBorders>
                <w:shd w:val="clear" w:color="auto" w:fill="F2F2F2"/>
              </w:tcPr>
            </w:tcPrChange>
          </w:tcPr>
          <w:p w14:paraId="0E840024" w14:textId="77777777" w:rsidR="00735B35" w:rsidRPr="006D470A" w:rsidRDefault="00735B35" w:rsidP="00735B35">
            <w:pPr>
              <w:rPr>
                <w:ins w:id="3184" w:author="SONY" w:date="2014-06-25T23:33:00Z"/>
                <w:rFonts w:ascii="Times New Roman" w:hAnsi="Times New Roman" w:cs="Times New Roman"/>
                <w:sz w:val="24"/>
                <w:szCs w:val="24"/>
              </w:rPr>
            </w:pPr>
            <w:ins w:id="3185" w:author="SONY" w:date="2014-06-25T23:33:00Z">
              <w:r>
                <w:rPr>
                  <w:rFonts w:ascii="Times New Roman" w:hAnsi="Times New Roman" w:cs="Times New Roman"/>
                  <w:sz w:val="24"/>
                  <w:szCs w:val="24"/>
                </w:rPr>
                <w:t>25/06</w:t>
              </w:r>
              <w:r w:rsidRPr="006D470A">
                <w:rPr>
                  <w:rFonts w:ascii="Times New Roman" w:hAnsi="Times New Roman" w:cs="Times New Roman"/>
                  <w:sz w:val="24"/>
                  <w:szCs w:val="24"/>
                </w:rPr>
                <w:t>/2014</w:t>
              </w:r>
            </w:ins>
          </w:p>
        </w:tc>
      </w:tr>
      <w:tr w:rsidR="00735B35" w:rsidRPr="006D470A" w14:paraId="0C31E8EC" w14:textId="77777777" w:rsidTr="00FE6002">
        <w:trPr>
          <w:trHeight w:val="477"/>
          <w:jc w:val="center"/>
          <w:ins w:id="3186" w:author="SONY" w:date="2014-06-25T23:33:00Z"/>
          <w:trPrChange w:id="3187" w:author="SONY" w:date="2014-06-25T23:48:00Z">
            <w:trPr>
              <w:trHeight w:val="477"/>
            </w:trPr>
          </w:trPrChange>
        </w:trPr>
        <w:tc>
          <w:tcPr>
            <w:tcW w:w="2584" w:type="dxa"/>
            <w:tcBorders>
              <w:top w:val="single" w:sz="6" w:space="0" w:color="auto"/>
            </w:tcBorders>
            <w:tcPrChange w:id="3188" w:author="SONY" w:date="2014-06-25T23:48:00Z">
              <w:tcPr>
                <w:tcW w:w="2584" w:type="dxa"/>
                <w:tcBorders>
                  <w:top w:val="single" w:sz="6" w:space="0" w:color="auto"/>
                </w:tcBorders>
              </w:tcPr>
            </w:tcPrChange>
          </w:tcPr>
          <w:p w14:paraId="7BD17B45" w14:textId="77777777" w:rsidR="00735B35" w:rsidRPr="006D470A" w:rsidRDefault="00735B35" w:rsidP="00735B35">
            <w:pPr>
              <w:jc w:val="right"/>
              <w:rPr>
                <w:ins w:id="3189" w:author="SONY" w:date="2014-06-25T23:33:00Z"/>
                <w:rFonts w:ascii="Times New Roman" w:hAnsi="Times New Roman" w:cs="Times New Roman"/>
                <w:b/>
                <w:sz w:val="24"/>
                <w:szCs w:val="24"/>
              </w:rPr>
            </w:pPr>
            <w:ins w:id="3190" w:author="SONY" w:date="2014-06-25T23:33:00Z">
              <w:r w:rsidRPr="006D470A">
                <w:rPr>
                  <w:rFonts w:ascii="Times New Roman" w:hAnsi="Times New Roman" w:cs="Times New Roman"/>
                  <w:b/>
                  <w:sz w:val="24"/>
                  <w:szCs w:val="24"/>
                </w:rPr>
                <w:t>Actors:</w:t>
              </w:r>
            </w:ins>
          </w:p>
        </w:tc>
        <w:tc>
          <w:tcPr>
            <w:tcW w:w="8004" w:type="dxa"/>
            <w:gridSpan w:val="3"/>
            <w:tcBorders>
              <w:top w:val="single" w:sz="6" w:space="0" w:color="auto"/>
            </w:tcBorders>
            <w:tcPrChange w:id="3191" w:author="SONY" w:date="2014-06-25T23:48:00Z">
              <w:tcPr>
                <w:tcW w:w="8004" w:type="dxa"/>
                <w:gridSpan w:val="3"/>
                <w:tcBorders>
                  <w:top w:val="single" w:sz="6" w:space="0" w:color="auto"/>
                </w:tcBorders>
              </w:tcPr>
            </w:tcPrChange>
          </w:tcPr>
          <w:p w14:paraId="2E72FBC8" w14:textId="77777777" w:rsidR="00735B35" w:rsidRPr="006D470A" w:rsidRDefault="00735B35" w:rsidP="00735B35">
            <w:pPr>
              <w:rPr>
                <w:ins w:id="3192" w:author="SONY" w:date="2014-06-25T23:33:00Z"/>
                <w:rFonts w:ascii="Times New Roman" w:hAnsi="Times New Roman" w:cs="Times New Roman"/>
                <w:sz w:val="24"/>
                <w:szCs w:val="24"/>
              </w:rPr>
            </w:pPr>
            <w:ins w:id="3193" w:author="SONY" w:date="2014-06-25T23:33:00Z">
              <w:r>
                <w:rPr>
                  <w:rFonts w:ascii="Times New Roman" w:hAnsi="Times New Roman" w:cs="Times New Roman"/>
                  <w:sz w:val="24"/>
                  <w:szCs w:val="24"/>
                </w:rPr>
                <w:t>Officer</w:t>
              </w:r>
            </w:ins>
          </w:p>
        </w:tc>
      </w:tr>
      <w:tr w:rsidR="00735B35" w:rsidRPr="006D470A" w14:paraId="1A38B8A7" w14:textId="77777777" w:rsidTr="00FE6002">
        <w:trPr>
          <w:trHeight w:val="701"/>
          <w:jc w:val="center"/>
          <w:ins w:id="3194" w:author="SONY" w:date="2014-06-25T23:33:00Z"/>
          <w:trPrChange w:id="3195" w:author="SONY" w:date="2014-06-25T23:48:00Z">
            <w:trPr>
              <w:trHeight w:val="701"/>
            </w:trPr>
          </w:trPrChange>
        </w:trPr>
        <w:tc>
          <w:tcPr>
            <w:tcW w:w="2584" w:type="dxa"/>
            <w:tcPrChange w:id="3196" w:author="SONY" w:date="2014-06-25T23:48:00Z">
              <w:tcPr>
                <w:tcW w:w="2584" w:type="dxa"/>
              </w:tcPr>
            </w:tcPrChange>
          </w:tcPr>
          <w:p w14:paraId="71C1613A" w14:textId="77777777" w:rsidR="00735B35" w:rsidRPr="006D470A" w:rsidRDefault="00735B35" w:rsidP="00735B35">
            <w:pPr>
              <w:jc w:val="right"/>
              <w:rPr>
                <w:ins w:id="3197" w:author="SONY" w:date="2014-06-25T23:33:00Z"/>
                <w:rFonts w:ascii="Times New Roman" w:hAnsi="Times New Roman" w:cs="Times New Roman"/>
                <w:b/>
                <w:sz w:val="24"/>
                <w:szCs w:val="24"/>
              </w:rPr>
            </w:pPr>
            <w:ins w:id="3198" w:author="SONY" w:date="2014-06-25T23:33:00Z">
              <w:r w:rsidRPr="006D470A">
                <w:rPr>
                  <w:rFonts w:ascii="Times New Roman" w:hAnsi="Times New Roman" w:cs="Times New Roman"/>
                  <w:b/>
                  <w:sz w:val="24"/>
                  <w:szCs w:val="24"/>
                </w:rPr>
                <w:t>Description:</w:t>
              </w:r>
            </w:ins>
          </w:p>
        </w:tc>
        <w:tc>
          <w:tcPr>
            <w:tcW w:w="8004" w:type="dxa"/>
            <w:gridSpan w:val="3"/>
            <w:tcPrChange w:id="3199" w:author="SONY" w:date="2014-06-25T23:48:00Z">
              <w:tcPr>
                <w:tcW w:w="8004" w:type="dxa"/>
                <w:gridSpan w:val="3"/>
              </w:tcPr>
            </w:tcPrChange>
          </w:tcPr>
          <w:p w14:paraId="22BBD074" w14:textId="77777777" w:rsidR="00735B35" w:rsidRPr="0067614F" w:rsidRDefault="00735B35" w:rsidP="00735B35">
            <w:pPr>
              <w:rPr>
                <w:ins w:id="3200" w:author="SONY" w:date="2014-06-25T23:33:00Z"/>
                <w:rFonts w:ascii="Times" w:hAnsi="Times" w:cs="Times New Roman"/>
                <w:color w:val="A6A6A6"/>
                <w:sz w:val="24"/>
                <w:szCs w:val="24"/>
              </w:rPr>
            </w:pPr>
            <w:ins w:id="3201" w:author="SONY" w:date="2014-06-25T23:33:00Z">
              <w:r>
                <w:rPr>
                  <w:rStyle w:val="words"/>
                  <w:rFonts w:ascii="Times" w:hAnsi="Times"/>
                  <w:sz w:val="24"/>
                  <w:szCs w:val="24"/>
                </w:rPr>
                <w:t>Officer can delete appointment</w:t>
              </w:r>
            </w:ins>
          </w:p>
        </w:tc>
      </w:tr>
      <w:tr w:rsidR="00735B35" w:rsidRPr="006D470A" w14:paraId="499D7B30" w14:textId="77777777" w:rsidTr="00FE6002">
        <w:trPr>
          <w:trHeight w:val="477"/>
          <w:jc w:val="center"/>
          <w:ins w:id="3202" w:author="SONY" w:date="2014-06-25T23:33:00Z"/>
          <w:trPrChange w:id="3203" w:author="SONY" w:date="2014-06-25T23:48:00Z">
            <w:trPr>
              <w:trHeight w:val="477"/>
            </w:trPr>
          </w:trPrChange>
        </w:trPr>
        <w:tc>
          <w:tcPr>
            <w:tcW w:w="2584" w:type="dxa"/>
            <w:tcPrChange w:id="3204" w:author="SONY" w:date="2014-06-25T23:48:00Z">
              <w:tcPr>
                <w:tcW w:w="2584" w:type="dxa"/>
              </w:tcPr>
            </w:tcPrChange>
          </w:tcPr>
          <w:p w14:paraId="0D108F3A" w14:textId="77777777" w:rsidR="00735B35" w:rsidRPr="006D470A" w:rsidRDefault="00735B35" w:rsidP="00735B35">
            <w:pPr>
              <w:jc w:val="right"/>
              <w:rPr>
                <w:ins w:id="3205" w:author="SONY" w:date="2014-06-25T23:33:00Z"/>
                <w:rFonts w:ascii="Times New Roman" w:hAnsi="Times New Roman" w:cs="Times New Roman"/>
                <w:b/>
                <w:sz w:val="24"/>
                <w:szCs w:val="24"/>
              </w:rPr>
            </w:pPr>
            <w:ins w:id="3206" w:author="SONY" w:date="2014-06-25T23:33:00Z">
              <w:r w:rsidRPr="006D470A">
                <w:rPr>
                  <w:rFonts w:ascii="Times New Roman" w:hAnsi="Times New Roman" w:cs="Times New Roman"/>
                  <w:b/>
                  <w:sz w:val="24"/>
                  <w:szCs w:val="24"/>
                </w:rPr>
                <w:t>Trigger:</w:t>
              </w:r>
            </w:ins>
          </w:p>
        </w:tc>
        <w:tc>
          <w:tcPr>
            <w:tcW w:w="8004" w:type="dxa"/>
            <w:gridSpan w:val="3"/>
            <w:tcPrChange w:id="3207" w:author="SONY" w:date="2014-06-25T23:48:00Z">
              <w:tcPr>
                <w:tcW w:w="8004" w:type="dxa"/>
                <w:gridSpan w:val="3"/>
              </w:tcPr>
            </w:tcPrChange>
          </w:tcPr>
          <w:p w14:paraId="4F534C28" w14:textId="77777777" w:rsidR="00735B35" w:rsidRPr="006D470A" w:rsidRDefault="00735B35" w:rsidP="00735B35">
            <w:pPr>
              <w:rPr>
                <w:ins w:id="3208" w:author="SONY" w:date="2014-06-25T23:33:00Z"/>
                <w:rFonts w:ascii="Times New Roman" w:hAnsi="Times New Roman" w:cs="Times New Roman"/>
                <w:sz w:val="24"/>
                <w:szCs w:val="24"/>
              </w:rPr>
            </w:pPr>
            <w:ins w:id="3209" w:author="SONY" w:date="2014-06-25T23:33:00Z">
              <w:r>
                <w:rPr>
                  <w:rFonts w:ascii="Times New Roman" w:hAnsi="Times New Roman" w:cs="Times New Roman"/>
                  <w:sz w:val="24"/>
                  <w:szCs w:val="24"/>
                </w:rPr>
                <w:t xml:space="preserve">Officer selects delete menu in all </w:t>
              </w:r>
              <w:r>
                <w:rPr>
                  <w:rStyle w:val="words"/>
                  <w:rFonts w:ascii="Times" w:hAnsi="Times"/>
                  <w:sz w:val="24"/>
                  <w:szCs w:val="24"/>
                </w:rPr>
                <w:t>appointment</w:t>
              </w:r>
              <w:r>
                <w:rPr>
                  <w:rFonts w:ascii="Times New Roman" w:hAnsi="Times New Roman" w:cs="Times New Roman"/>
                  <w:sz w:val="24"/>
                  <w:szCs w:val="24"/>
                </w:rPr>
                <w:t xml:space="preserve"> page</w:t>
              </w:r>
            </w:ins>
          </w:p>
        </w:tc>
      </w:tr>
      <w:tr w:rsidR="00735B35" w:rsidRPr="006D470A" w14:paraId="53983BE8" w14:textId="77777777" w:rsidTr="00FE6002">
        <w:trPr>
          <w:trHeight w:val="246"/>
          <w:jc w:val="center"/>
          <w:ins w:id="3210" w:author="SONY" w:date="2014-06-25T23:33:00Z"/>
          <w:trPrChange w:id="3211" w:author="SONY" w:date="2014-06-25T23:48:00Z">
            <w:trPr>
              <w:trHeight w:val="246"/>
            </w:trPr>
          </w:trPrChange>
        </w:trPr>
        <w:tc>
          <w:tcPr>
            <w:tcW w:w="2584" w:type="dxa"/>
            <w:tcPrChange w:id="3212" w:author="SONY" w:date="2014-06-25T23:48:00Z">
              <w:tcPr>
                <w:tcW w:w="2584" w:type="dxa"/>
              </w:tcPr>
            </w:tcPrChange>
          </w:tcPr>
          <w:p w14:paraId="398BC66A" w14:textId="77777777" w:rsidR="00735B35" w:rsidRPr="006D470A" w:rsidRDefault="00735B35" w:rsidP="00735B35">
            <w:pPr>
              <w:jc w:val="right"/>
              <w:rPr>
                <w:ins w:id="3213" w:author="SONY" w:date="2014-06-25T23:33:00Z"/>
                <w:rFonts w:ascii="Times New Roman" w:hAnsi="Times New Roman" w:cs="Times New Roman"/>
                <w:b/>
                <w:sz w:val="24"/>
                <w:szCs w:val="24"/>
              </w:rPr>
            </w:pPr>
            <w:ins w:id="3214" w:author="SONY" w:date="2014-06-25T23:33:00Z">
              <w:r w:rsidRPr="006D470A">
                <w:rPr>
                  <w:rFonts w:ascii="Times New Roman" w:hAnsi="Times New Roman" w:cs="Times New Roman"/>
                  <w:b/>
                  <w:sz w:val="24"/>
                  <w:szCs w:val="24"/>
                </w:rPr>
                <w:t>Preconditions:</w:t>
              </w:r>
            </w:ins>
          </w:p>
        </w:tc>
        <w:tc>
          <w:tcPr>
            <w:tcW w:w="8004" w:type="dxa"/>
            <w:gridSpan w:val="3"/>
            <w:tcPrChange w:id="3215" w:author="SONY" w:date="2014-06-25T23:48:00Z">
              <w:tcPr>
                <w:tcW w:w="8004" w:type="dxa"/>
                <w:gridSpan w:val="3"/>
              </w:tcPr>
            </w:tcPrChange>
          </w:tcPr>
          <w:p w14:paraId="4247B284" w14:textId="77777777" w:rsidR="00735B35" w:rsidRPr="006D470A" w:rsidRDefault="00735B35" w:rsidP="00735B35">
            <w:pPr>
              <w:rPr>
                <w:ins w:id="3216" w:author="SONY" w:date="2014-06-25T23:33:00Z"/>
                <w:rFonts w:ascii="Times New Roman" w:hAnsi="Times New Roman" w:cs="Times New Roman"/>
                <w:bCs/>
                <w:sz w:val="24"/>
                <w:szCs w:val="24"/>
              </w:rPr>
            </w:pPr>
            <w:ins w:id="3217" w:author="SONY" w:date="2014-06-25T23:33:00Z">
              <w:r>
                <w:rPr>
                  <w:rFonts w:ascii="Times New Roman" w:hAnsi="Times New Roman" w:cs="Times New Roman"/>
                  <w:sz w:val="24"/>
                  <w:szCs w:val="24"/>
                </w:rPr>
                <w:t>Officer is already logged into the application</w:t>
              </w:r>
              <w:r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userID</w:t>
              </w:r>
              <w:proofErr w:type="spellEnd"/>
              <w:r>
                <w:rPr>
                  <w:rFonts w:ascii="Times New Roman" w:hAnsi="Times New Roman" w:cs="Times New Roman"/>
                  <w:bCs/>
                  <w:sz w:val="24"/>
                  <w:szCs w:val="24"/>
                </w:rPr>
                <w:t xml:space="preserve"> and password</w:t>
              </w:r>
            </w:ins>
          </w:p>
        </w:tc>
      </w:tr>
      <w:tr w:rsidR="00735B35" w:rsidRPr="006D470A" w14:paraId="347BE394" w14:textId="77777777" w:rsidTr="00FE6002">
        <w:trPr>
          <w:trHeight w:val="462"/>
          <w:jc w:val="center"/>
          <w:ins w:id="3218" w:author="SONY" w:date="2014-06-25T23:33:00Z"/>
          <w:trPrChange w:id="3219" w:author="SONY" w:date="2014-06-25T23:48:00Z">
            <w:trPr>
              <w:trHeight w:val="462"/>
            </w:trPr>
          </w:trPrChange>
        </w:trPr>
        <w:tc>
          <w:tcPr>
            <w:tcW w:w="2584" w:type="dxa"/>
            <w:tcPrChange w:id="3220" w:author="SONY" w:date="2014-06-25T23:48:00Z">
              <w:tcPr>
                <w:tcW w:w="2584" w:type="dxa"/>
              </w:tcPr>
            </w:tcPrChange>
          </w:tcPr>
          <w:p w14:paraId="123F17D7" w14:textId="77777777" w:rsidR="00735B35" w:rsidRPr="006D470A" w:rsidRDefault="00735B35" w:rsidP="00735B35">
            <w:pPr>
              <w:jc w:val="right"/>
              <w:rPr>
                <w:ins w:id="3221" w:author="SONY" w:date="2014-06-25T23:33:00Z"/>
                <w:rFonts w:ascii="Times New Roman" w:hAnsi="Times New Roman" w:cs="Times New Roman"/>
                <w:b/>
                <w:sz w:val="24"/>
                <w:szCs w:val="24"/>
              </w:rPr>
            </w:pPr>
            <w:proofErr w:type="spellStart"/>
            <w:ins w:id="3222" w:author="SONY" w:date="2014-06-25T23:33:00Z">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ins>
          </w:p>
        </w:tc>
        <w:tc>
          <w:tcPr>
            <w:tcW w:w="8004" w:type="dxa"/>
            <w:gridSpan w:val="3"/>
            <w:tcPrChange w:id="3223" w:author="SONY" w:date="2014-06-25T23:48:00Z">
              <w:tcPr>
                <w:tcW w:w="8004" w:type="dxa"/>
                <w:gridSpan w:val="3"/>
              </w:tcPr>
            </w:tcPrChange>
          </w:tcPr>
          <w:p w14:paraId="19823D71" w14:textId="77777777" w:rsidR="00735B35" w:rsidRPr="006D470A" w:rsidRDefault="00735B35" w:rsidP="00735B35">
            <w:pPr>
              <w:rPr>
                <w:ins w:id="3224" w:author="SONY" w:date="2014-06-25T23:33:00Z"/>
                <w:rFonts w:ascii="Times New Roman" w:hAnsi="Times New Roman" w:cs="Times New Roman"/>
                <w:sz w:val="24"/>
                <w:szCs w:val="24"/>
              </w:rPr>
            </w:pPr>
            <w:ins w:id="3225" w:author="SONY" w:date="2014-06-25T23:33:00Z">
              <w:r>
                <w:rPr>
                  <w:rStyle w:val="words"/>
                  <w:rFonts w:ascii="Times" w:hAnsi="Times"/>
                  <w:sz w:val="24"/>
                  <w:szCs w:val="24"/>
                </w:rPr>
                <w:t>Appointment</w:t>
              </w:r>
              <w:r>
                <w:rPr>
                  <w:rFonts w:ascii="Times New Roman" w:hAnsi="Times New Roman" w:cs="Times New Roman"/>
                  <w:sz w:val="24"/>
                  <w:szCs w:val="24"/>
                </w:rPr>
                <w:t xml:space="preserve"> is delete from the system</w:t>
              </w:r>
            </w:ins>
          </w:p>
        </w:tc>
      </w:tr>
      <w:tr w:rsidR="00735B35" w:rsidRPr="006D470A" w14:paraId="076F8A17" w14:textId="77777777" w:rsidTr="00FE6002">
        <w:trPr>
          <w:trHeight w:val="769"/>
          <w:jc w:val="center"/>
          <w:ins w:id="3226" w:author="SONY" w:date="2014-06-25T23:33:00Z"/>
          <w:trPrChange w:id="3227" w:author="SONY" w:date="2014-06-25T23:48:00Z">
            <w:trPr>
              <w:trHeight w:val="769"/>
            </w:trPr>
          </w:trPrChange>
        </w:trPr>
        <w:tc>
          <w:tcPr>
            <w:tcW w:w="2584" w:type="dxa"/>
            <w:tcPrChange w:id="3228" w:author="SONY" w:date="2014-06-25T23:48:00Z">
              <w:tcPr>
                <w:tcW w:w="2584" w:type="dxa"/>
              </w:tcPr>
            </w:tcPrChange>
          </w:tcPr>
          <w:p w14:paraId="0FD68234" w14:textId="77777777" w:rsidR="00735B35" w:rsidRPr="006D470A" w:rsidRDefault="00735B35" w:rsidP="00735B35">
            <w:pPr>
              <w:jc w:val="right"/>
              <w:rPr>
                <w:ins w:id="3229" w:author="SONY" w:date="2014-06-25T23:33:00Z"/>
                <w:rFonts w:ascii="Times New Roman" w:hAnsi="Times New Roman" w:cs="Times New Roman"/>
                <w:b/>
                <w:sz w:val="24"/>
                <w:szCs w:val="24"/>
              </w:rPr>
            </w:pPr>
            <w:ins w:id="3230" w:author="SONY" w:date="2014-06-25T23:33:00Z">
              <w:r w:rsidRPr="006D470A">
                <w:rPr>
                  <w:rFonts w:ascii="Times New Roman" w:hAnsi="Times New Roman" w:cs="Times New Roman"/>
                  <w:b/>
                  <w:sz w:val="24"/>
                  <w:szCs w:val="24"/>
                </w:rPr>
                <w:t>Normal Flow:</w:t>
              </w:r>
            </w:ins>
          </w:p>
        </w:tc>
        <w:tc>
          <w:tcPr>
            <w:tcW w:w="8004" w:type="dxa"/>
            <w:gridSpan w:val="3"/>
            <w:tcPrChange w:id="3231" w:author="SONY" w:date="2014-06-25T23:48:00Z">
              <w:tcPr>
                <w:tcW w:w="8004" w:type="dxa"/>
                <w:gridSpan w:val="3"/>
              </w:tcPr>
            </w:tcPrChange>
          </w:tcPr>
          <w:p w14:paraId="334DCBC6" w14:textId="77777777" w:rsidR="00735B35" w:rsidRDefault="00735B35" w:rsidP="00735B35">
            <w:pPr>
              <w:pStyle w:val="ListParagraph"/>
              <w:numPr>
                <w:ilvl w:val="0"/>
                <w:numId w:val="34"/>
              </w:numPr>
              <w:rPr>
                <w:ins w:id="3232" w:author="SONY" w:date="2014-06-25T23:33:00Z"/>
                <w:rFonts w:ascii="Times New Roman" w:hAnsi="Times New Roman" w:cs="Times New Roman"/>
                <w:sz w:val="24"/>
                <w:szCs w:val="24"/>
              </w:rPr>
            </w:pPr>
            <w:ins w:id="3233" w:author="SONY" w:date="2014-06-25T23:33:00Z">
              <w:r>
                <w:rPr>
                  <w:rFonts w:ascii="Times New Roman" w:hAnsi="Times New Roman" w:cs="Times New Roman"/>
                  <w:sz w:val="24"/>
                  <w:szCs w:val="24"/>
                </w:rPr>
                <w:t>Officer selects delete menu</w:t>
              </w:r>
            </w:ins>
          </w:p>
          <w:p w14:paraId="4A8F3E53" w14:textId="77777777" w:rsidR="00735B35" w:rsidRPr="00903310" w:rsidRDefault="00735B35" w:rsidP="00735B35">
            <w:pPr>
              <w:pStyle w:val="ListParagraph"/>
              <w:numPr>
                <w:ilvl w:val="0"/>
                <w:numId w:val="34"/>
              </w:numPr>
              <w:rPr>
                <w:ins w:id="3234" w:author="SONY" w:date="2014-06-25T23:33:00Z"/>
                <w:rFonts w:ascii="Times New Roman" w:hAnsi="Times New Roman" w:cs="Times New Roman"/>
                <w:sz w:val="24"/>
                <w:szCs w:val="24"/>
              </w:rPr>
            </w:pPr>
            <w:ins w:id="3235" w:author="SONY" w:date="2014-06-25T23:33:00Z">
              <w:r w:rsidRPr="00903310">
                <w:rPr>
                  <w:rFonts w:ascii="Times New Roman" w:hAnsi="Times New Roman" w:cs="Times New Roman"/>
                  <w:sz w:val="24"/>
                  <w:szCs w:val="32"/>
                </w:rPr>
                <w:t xml:space="preserve">System delete </w:t>
              </w:r>
              <w:r>
                <w:rPr>
                  <w:rStyle w:val="words"/>
                  <w:rFonts w:ascii="Times" w:hAnsi="Times"/>
                  <w:sz w:val="24"/>
                  <w:szCs w:val="24"/>
                </w:rPr>
                <w:t>appointment</w:t>
              </w:r>
              <w:r w:rsidRPr="00903310">
                <w:rPr>
                  <w:rFonts w:ascii="Times New Roman" w:hAnsi="Times New Roman" w:cs="Times New Roman"/>
                  <w:sz w:val="24"/>
                  <w:szCs w:val="32"/>
                </w:rPr>
                <w:t xml:space="preserve"> from </w:t>
              </w:r>
              <w:r>
                <w:rPr>
                  <w:rStyle w:val="words"/>
                  <w:rFonts w:ascii="Times" w:hAnsi="Times"/>
                  <w:sz w:val="24"/>
                  <w:szCs w:val="24"/>
                </w:rPr>
                <w:t>appointments’</w:t>
              </w:r>
              <w:r w:rsidRPr="00903310">
                <w:rPr>
                  <w:rFonts w:ascii="Times New Roman" w:hAnsi="Times New Roman" w:cs="Times New Roman"/>
                  <w:sz w:val="24"/>
                  <w:szCs w:val="32"/>
                </w:rPr>
                <w:t xml:space="preserve"> table in database</w:t>
              </w:r>
              <w:r w:rsidRPr="00903310">
                <w:rPr>
                  <w:rFonts w:ascii="Times New Roman" w:hAnsi="Times New Roman" w:cs="Times New Roman"/>
                  <w:sz w:val="24"/>
                  <w:szCs w:val="24"/>
                </w:rPr>
                <w:t xml:space="preserve"> </w:t>
              </w:r>
            </w:ins>
          </w:p>
          <w:p w14:paraId="7456D65B" w14:textId="77777777" w:rsidR="00735B35" w:rsidRPr="00097381" w:rsidRDefault="00735B35" w:rsidP="00735B35">
            <w:pPr>
              <w:pStyle w:val="ListParagraph"/>
              <w:numPr>
                <w:ilvl w:val="0"/>
                <w:numId w:val="34"/>
              </w:numPr>
              <w:rPr>
                <w:ins w:id="3236" w:author="SONY" w:date="2014-06-25T23:33:00Z"/>
                <w:rFonts w:ascii="Times New Roman" w:hAnsi="Times New Roman" w:cs="Times New Roman"/>
                <w:sz w:val="24"/>
                <w:szCs w:val="24"/>
              </w:rPr>
            </w:pPr>
            <w:ins w:id="3237" w:author="SONY" w:date="2014-06-25T23:33:00Z">
              <w:r w:rsidRPr="00097381">
                <w:rPr>
                  <w:rFonts w:ascii="Times New Roman" w:hAnsi="Times New Roman" w:cs="Times New Roman"/>
                  <w:sz w:val="24"/>
                  <w:szCs w:val="24"/>
                </w:rPr>
                <w:t xml:space="preserve">System query data from </w:t>
              </w:r>
              <w:r>
                <w:rPr>
                  <w:rStyle w:val="words"/>
                  <w:rFonts w:ascii="Times" w:hAnsi="Times"/>
                  <w:sz w:val="24"/>
                  <w:szCs w:val="24"/>
                </w:rPr>
                <w:t>appointments</w:t>
              </w:r>
              <w:r>
                <w:rPr>
                  <w:rFonts w:ascii="Times New Roman" w:hAnsi="Times New Roman" w:cs="Times New Roman"/>
                  <w:sz w:val="24"/>
                  <w:szCs w:val="24"/>
                </w:rPr>
                <w:t>’</w:t>
              </w:r>
              <w:r w:rsidRPr="00097381">
                <w:rPr>
                  <w:rFonts w:ascii="Times New Roman" w:hAnsi="Times New Roman" w:cs="Times New Roman"/>
                  <w:sz w:val="24"/>
                  <w:szCs w:val="24"/>
                </w:rPr>
                <w:t xml:space="preserve"> table in the database</w:t>
              </w:r>
            </w:ins>
          </w:p>
          <w:p w14:paraId="426A69F4" w14:textId="77777777" w:rsidR="00735B35" w:rsidRPr="00097381" w:rsidRDefault="00735B35" w:rsidP="00735B35">
            <w:pPr>
              <w:pStyle w:val="ListParagraph"/>
              <w:numPr>
                <w:ilvl w:val="0"/>
                <w:numId w:val="34"/>
              </w:numPr>
              <w:rPr>
                <w:ins w:id="3238" w:author="SONY" w:date="2014-06-25T23:33:00Z"/>
                <w:rFonts w:ascii="Times New Roman" w:hAnsi="Times New Roman" w:cs="Times New Roman"/>
                <w:sz w:val="24"/>
                <w:szCs w:val="24"/>
              </w:rPr>
            </w:pPr>
            <w:ins w:id="3239" w:author="SONY" w:date="2014-06-25T23:33:00Z">
              <w:r w:rsidRPr="00097381">
                <w:rPr>
                  <w:rFonts w:ascii="Times New Roman" w:hAnsi="Times New Roman" w:cs="Times New Roman"/>
                  <w:sz w:val="24"/>
                  <w:szCs w:val="32"/>
                </w:rPr>
                <w:t xml:space="preserve">System provide interface for show list of </w:t>
              </w:r>
              <w:proofErr w:type="spellStart"/>
              <w:r>
                <w:rPr>
                  <w:rStyle w:val="words"/>
                  <w:rFonts w:ascii="Times" w:hAnsi="Times"/>
                  <w:sz w:val="24"/>
                  <w:szCs w:val="24"/>
                </w:rPr>
                <w:t>appoinments</w:t>
              </w:r>
              <w:proofErr w:type="spellEnd"/>
            </w:ins>
          </w:p>
        </w:tc>
      </w:tr>
      <w:tr w:rsidR="00735B35" w:rsidRPr="006D470A" w14:paraId="3C5D9267" w14:textId="77777777" w:rsidTr="00FE6002">
        <w:trPr>
          <w:trHeight w:val="552"/>
          <w:jc w:val="center"/>
          <w:ins w:id="3240" w:author="SONY" w:date="2014-06-25T23:33:00Z"/>
          <w:trPrChange w:id="3241" w:author="SONY" w:date="2014-06-25T23:48:00Z">
            <w:trPr>
              <w:trHeight w:val="552"/>
            </w:trPr>
          </w:trPrChange>
        </w:trPr>
        <w:tc>
          <w:tcPr>
            <w:tcW w:w="2584" w:type="dxa"/>
            <w:tcPrChange w:id="3242" w:author="SONY" w:date="2014-06-25T23:48:00Z">
              <w:tcPr>
                <w:tcW w:w="2584" w:type="dxa"/>
              </w:tcPr>
            </w:tcPrChange>
          </w:tcPr>
          <w:p w14:paraId="5D113CAA" w14:textId="77777777" w:rsidR="00735B35" w:rsidRPr="006D470A" w:rsidRDefault="00735B35" w:rsidP="00735B35">
            <w:pPr>
              <w:jc w:val="right"/>
              <w:rPr>
                <w:ins w:id="3243" w:author="SONY" w:date="2014-06-25T23:33:00Z"/>
                <w:rFonts w:ascii="Times New Roman" w:hAnsi="Times New Roman" w:cs="Times New Roman"/>
                <w:b/>
                <w:sz w:val="24"/>
                <w:szCs w:val="24"/>
              </w:rPr>
            </w:pPr>
            <w:ins w:id="3244" w:author="SONY" w:date="2014-06-25T23:33:00Z">
              <w:r w:rsidRPr="006D470A">
                <w:rPr>
                  <w:rFonts w:ascii="Times New Roman" w:hAnsi="Times New Roman" w:cs="Times New Roman"/>
                  <w:b/>
                  <w:sz w:val="24"/>
                  <w:szCs w:val="24"/>
                </w:rPr>
                <w:t>Alternative Flows:</w:t>
              </w:r>
            </w:ins>
          </w:p>
        </w:tc>
        <w:tc>
          <w:tcPr>
            <w:tcW w:w="8004" w:type="dxa"/>
            <w:gridSpan w:val="3"/>
            <w:tcPrChange w:id="3245" w:author="SONY" w:date="2014-06-25T23:48:00Z">
              <w:tcPr>
                <w:tcW w:w="8004" w:type="dxa"/>
                <w:gridSpan w:val="3"/>
              </w:tcPr>
            </w:tcPrChange>
          </w:tcPr>
          <w:p w14:paraId="79513B51" w14:textId="77777777" w:rsidR="00735B35" w:rsidRPr="00D75553" w:rsidRDefault="00735B35" w:rsidP="00735B35">
            <w:pPr>
              <w:rPr>
                <w:ins w:id="3246" w:author="SONY" w:date="2014-06-25T23:33:00Z"/>
                <w:rFonts w:ascii="Times New Roman" w:hAnsi="Times New Roman" w:cs="Times New Roman"/>
                <w:sz w:val="24"/>
                <w:szCs w:val="24"/>
              </w:rPr>
            </w:pPr>
            <w:ins w:id="3247" w:author="SONY" w:date="2014-06-25T23:33:00Z">
              <w:r w:rsidRPr="00D75553">
                <w:rPr>
                  <w:rFonts w:ascii="Times New Roman" w:hAnsi="Times New Roman" w:cs="Times New Roman"/>
                  <w:sz w:val="24"/>
                  <w:szCs w:val="24"/>
                </w:rPr>
                <w:t>N/A</w:t>
              </w:r>
            </w:ins>
          </w:p>
        </w:tc>
      </w:tr>
      <w:tr w:rsidR="00735B35" w:rsidRPr="006D470A" w14:paraId="7B5CF022" w14:textId="77777777" w:rsidTr="00FE6002">
        <w:trPr>
          <w:trHeight w:val="477"/>
          <w:jc w:val="center"/>
          <w:ins w:id="3248" w:author="SONY" w:date="2014-06-25T23:33:00Z"/>
          <w:trPrChange w:id="3249" w:author="SONY" w:date="2014-06-25T23:48:00Z">
            <w:trPr>
              <w:trHeight w:val="477"/>
            </w:trPr>
          </w:trPrChange>
        </w:trPr>
        <w:tc>
          <w:tcPr>
            <w:tcW w:w="2584" w:type="dxa"/>
            <w:tcPrChange w:id="3250" w:author="SONY" w:date="2014-06-25T23:48:00Z">
              <w:tcPr>
                <w:tcW w:w="2584" w:type="dxa"/>
              </w:tcPr>
            </w:tcPrChange>
          </w:tcPr>
          <w:p w14:paraId="6CC65C8C" w14:textId="77777777" w:rsidR="00735B35" w:rsidRPr="006D470A" w:rsidRDefault="00735B35" w:rsidP="00735B35">
            <w:pPr>
              <w:jc w:val="right"/>
              <w:rPr>
                <w:ins w:id="3251" w:author="SONY" w:date="2014-06-25T23:33:00Z"/>
                <w:rFonts w:ascii="Times New Roman" w:hAnsi="Times New Roman" w:cs="Times New Roman"/>
                <w:b/>
                <w:sz w:val="24"/>
                <w:szCs w:val="24"/>
              </w:rPr>
            </w:pPr>
            <w:ins w:id="3252" w:author="SONY" w:date="2014-06-25T23:33:00Z">
              <w:r w:rsidRPr="006D470A">
                <w:rPr>
                  <w:rFonts w:ascii="Times New Roman" w:hAnsi="Times New Roman" w:cs="Times New Roman"/>
                  <w:b/>
                  <w:sz w:val="24"/>
                  <w:szCs w:val="24"/>
                </w:rPr>
                <w:t>Exceptions:</w:t>
              </w:r>
            </w:ins>
          </w:p>
        </w:tc>
        <w:tc>
          <w:tcPr>
            <w:tcW w:w="8004" w:type="dxa"/>
            <w:gridSpan w:val="3"/>
            <w:tcPrChange w:id="3253" w:author="SONY" w:date="2014-06-25T23:48:00Z">
              <w:tcPr>
                <w:tcW w:w="8004" w:type="dxa"/>
                <w:gridSpan w:val="3"/>
              </w:tcPr>
            </w:tcPrChange>
          </w:tcPr>
          <w:p w14:paraId="10D94C9D" w14:textId="77777777" w:rsidR="00735B35" w:rsidRPr="006D470A" w:rsidRDefault="00735B35" w:rsidP="00735B35">
            <w:pPr>
              <w:rPr>
                <w:ins w:id="3254" w:author="SONY" w:date="2014-06-25T23:33:00Z"/>
                <w:rFonts w:ascii="Times New Roman" w:hAnsi="Times New Roman" w:cs="Times New Roman"/>
                <w:sz w:val="24"/>
                <w:szCs w:val="24"/>
              </w:rPr>
            </w:pPr>
            <w:ins w:id="3255" w:author="SONY" w:date="2014-06-25T23:33:00Z">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Pr>
                  <w:rFonts w:ascii="Times New Roman" w:hAnsi="Times New Roman" w:cs="Times New Roman"/>
                  <w:sz w:val="24"/>
                  <w:szCs w:val="24"/>
                </w:rPr>
                <w:t xml:space="preserve"> The patient schedule will not show up.</w:t>
              </w:r>
              <w:r w:rsidRPr="006D470A">
                <w:rPr>
                  <w:sz w:val="24"/>
                  <w:szCs w:val="24"/>
                </w:rPr>
                <w:t xml:space="preserve"> </w:t>
              </w:r>
            </w:ins>
          </w:p>
        </w:tc>
      </w:tr>
      <w:tr w:rsidR="00735B35" w:rsidRPr="006D470A" w14:paraId="207FE982" w14:textId="77777777" w:rsidTr="00FE6002">
        <w:trPr>
          <w:trHeight w:val="396"/>
          <w:jc w:val="center"/>
          <w:ins w:id="3256" w:author="SONY" w:date="2014-06-25T23:33:00Z"/>
          <w:trPrChange w:id="3257" w:author="SONY" w:date="2014-06-25T23:48:00Z">
            <w:trPr>
              <w:trHeight w:val="396"/>
            </w:trPr>
          </w:trPrChange>
        </w:trPr>
        <w:tc>
          <w:tcPr>
            <w:tcW w:w="2584" w:type="dxa"/>
            <w:tcPrChange w:id="3258" w:author="SONY" w:date="2014-06-25T23:48:00Z">
              <w:tcPr>
                <w:tcW w:w="2584" w:type="dxa"/>
              </w:tcPr>
            </w:tcPrChange>
          </w:tcPr>
          <w:p w14:paraId="37754508" w14:textId="77777777" w:rsidR="00735B35" w:rsidRPr="006D470A" w:rsidRDefault="00735B35" w:rsidP="00735B35">
            <w:pPr>
              <w:jc w:val="right"/>
              <w:rPr>
                <w:ins w:id="3259" w:author="SONY" w:date="2014-06-25T23:33:00Z"/>
                <w:rFonts w:ascii="Times New Roman" w:hAnsi="Times New Roman" w:cs="Times New Roman"/>
                <w:b/>
                <w:sz w:val="24"/>
                <w:szCs w:val="24"/>
              </w:rPr>
            </w:pPr>
            <w:ins w:id="3260" w:author="SONY" w:date="2014-06-25T23:33:00Z">
              <w:r w:rsidRPr="006D470A">
                <w:rPr>
                  <w:rFonts w:ascii="Times New Roman" w:hAnsi="Times New Roman" w:cs="Times New Roman"/>
                  <w:b/>
                  <w:sz w:val="24"/>
                  <w:szCs w:val="24"/>
                </w:rPr>
                <w:t>Includes:</w:t>
              </w:r>
            </w:ins>
          </w:p>
        </w:tc>
        <w:tc>
          <w:tcPr>
            <w:tcW w:w="8004" w:type="dxa"/>
            <w:gridSpan w:val="3"/>
            <w:tcPrChange w:id="3261" w:author="SONY" w:date="2014-06-25T23:48:00Z">
              <w:tcPr>
                <w:tcW w:w="8004" w:type="dxa"/>
                <w:gridSpan w:val="3"/>
              </w:tcPr>
            </w:tcPrChange>
          </w:tcPr>
          <w:p w14:paraId="28E62756" w14:textId="77777777" w:rsidR="00735B35" w:rsidRPr="006D470A" w:rsidRDefault="00735B35" w:rsidP="00735B35">
            <w:pPr>
              <w:rPr>
                <w:ins w:id="3262" w:author="SONY" w:date="2014-06-25T23:33:00Z"/>
                <w:rFonts w:ascii="Times New Roman" w:hAnsi="Times New Roman" w:cs="Times New Roman"/>
                <w:sz w:val="24"/>
                <w:szCs w:val="24"/>
              </w:rPr>
            </w:pPr>
            <w:ins w:id="3263" w:author="SONY" w:date="2014-06-25T23:33:00Z">
              <w:r>
                <w:rPr>
                  <w:rFonts w:ascii="Times New Roman" w:hAnsi="Times New Roman" w:cs="Times New Roman"/>
                  <w:sz w:val="24"/>
                  <w:szCs w:val="24"/>
                </w:rPr>
                <w:t>Steps 1-4</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ins>
          </w:p>
        </w:tc>
      </w:tr>
      <w:tr w:rsidR="00735B35" w:rsidRPr="006D470A" w14:paraId="69F61FDC" w14:textId="77777777" w:rsidTr="00FE6002">
        <w:trPr>
          <w:trHeight w:val="462"/>
          <w:jc w:val="center"/>
          <w:ins w:id="3264" w:author="SONY" w:date="2014-06-25T23:33:00Z"/>
          <w:trPrChange w:id="3265" w:author="SONY" w:date="2014-06-25T23:48:00Z">
            <w:trPr>
              <w:trHeight w:val="462"/>
            </w:trPr>
          </w:trPrChange>
        </w:trPr>
        <w:tc>
          <w:tcPr>
            <w:tcW w:w="2584" w:type="dxa"/>
            <w:tcPrChange w:id="3266" w:author="SONY" w:date="2014-06-25T23:48:00Z">
              <w:tcPr>
                <w:tcW w:w="2584" w:type="dxa"/>
              </w:tcPr>
            </w:tcPrChange>
          </w:tcPr>
          <w:p w14:paraId="662DDCD7" w14:textId="77777777" w:rsidR="00735B35" w:rsidRPr="006D470A" w:rsidRDefault="00735B35" w:rsidP="00735B35">
            <w:pPr>
              <w:jc w:val="right"/>
              <w:rPr>
                <w:ins w:id="3267" w:author="SONY" w:date="2014-06-25T23:33:00Z"/>
                <w:rFonts w:ascii="Times New Roman" w:hAnsi="Times New Roman" w:cs="Times New Roman"/>
                <w:b/>
                <w:sz w:val="24"/>
                <w:szCs w:val="24"/>
              </w:rPr>
            </w:pPr>
            <w:ins w:id="3268" w:author="SONY" w:date="2014-06-25T23:33:00Z">
              <w:r w:rsidRPr="006D470A">
                <w:rPr>
                  <w:rFonts w:ascii="Times New Roman" w:hAnsi="Times New Roman" w:cs="Times New Roman"/>
                  <w:b/>
                  <w:sz w:val="24"/>
                  <w:szCs w:val="24"/>
                </w:rPr>
                <w:t>Frequency of Use:</w:t>
              </w:r>
            </w:ins>
          </w:p>
        </w:tc>
        <w:tc>
          <w:tcPr>
            <w:tcW w:w="8004" w:type="dxa"/>
            <w:gridSpan w:val="3"/>
            <w:tcPrChange w:id="3269" w:author="SONY" w:date="2014-06-25T23:48:00Z">
              <w:tcPr>
                <w:tcW w:w="8004" w:type="dxa"/>
                <w:gridSpan w:val="3"/>
              </w:tcPr>
            </w:tcPrChange>
          </w:tcPr>
          <w:p w14:paraId="087E224A" w14:textId="77777777" w:rsidR="00735B35" w:rsidRPr="006D470A" w:rsidRDefault="00735B35" w:rsidP="00735B35">
            <w:pPr>
              <w:rPr>
                <w:ins w:id="3270" w:author="SONY" w:date="2014-06-25T23:33:00Z"/>
                <w:rFonts w:ascii="Times New Roman" w:hAnsi="Times New Roman" w:cs="Times New Roman"/>
                <w:sz w:val="24"/>
                <w:szCs w:val="24"/>
              </w:rPr>
            </w:pPr>
            <w:ins w:id="3271" w:author="SONY" w:date="2014-06-25T23:33:00Z">
              <w:r w:rsidRPr="006D470A">
                <w:rPr>
                  <w:rFonts w:ascii="Times New Roman" w:hAnsi="Times New Roman" w:cs="Times New Roman"/>
                  <w:sz w:val="24"/>
                  <w:szCs w:val="24"/>
                </w:rPr>
                <w:t>On demand</w:t>
              </w:r>
            </w:ins>
          </w:p>
        </w:tc>
      </w:tr>
      <w:tr w:rsidR="00735B35" w:rsidRPr="006D470A" w14:paraId="3655053B" w14:textId="77777777" w:rsidTr="00FE6002">
        <w:trPr>
          <w:trHeight w:val="477"/>
          <w:jc w:val="center"/>
          <w:ins w:id="3272" w:author="SONY" w:date="2014-06-25T23:33:00Z"/>
          <w:trPrChange w:id="3273" w:author="SONY" w:date="2014-06-25T23:48:00Z">
            <w:trPr>
              <w:trHeight w:val="477"/>
            </w:trPr>
          </w:trPrChange>
        </w:trPr>
        <w:tc>
          <w:tcPr>
            <w:tcW w:w="2584" w:type="dxa"/>
            <w:tcPrChange w:id="3274" w:author="SONY" w:date="2014-06-25T23:48:00Z">
              <w:tcPr>
                <w:tcW w:w="2584" w:type="dxa"/>
              </w:tcPr>
            </w:tcPrChange>
          </w:tcPr>
          <w:p w14:paraId="223136DB" w14:textId="77777777" w:rsidR="00735B35" w:rsidRPr="006D470A" w:rsidRDefault="00735B35" w:rsidP="00735B35">
            <w:pPr>
              <w:jc w:val="right"/>
              <w:rPr>
                <w:ins w:id="3275" w:author="SONY" w:date="2014-06-25T23:33:00Z"/>
                <w:rFonts w:ascii="Times New Roman" w:hAnsi="Times New Roman" w:cs="Times New Roman"/>
                <w:b/>
                <w:sz w:val="24"/>
                <w:szCs w:val="24"/>
              </w:rPr>
            </w:pPr>
            <w:ins w:id="3276" w:author="SONY" w:date="2014-06-25T23:33:00Z">
              <w:r w:rsidRPr="006D470A">
                <w:rPr>
                  <w:rFonts w:ascii="Times New Roman" w:hAnsi="Times New Roman" w:cs="Times New Roman"/>
                  <w:b/>
                  <w:sz w:val="24"/>
                  <w:szCs w:val="24"/>
                </w:rPr>
                <w:t>Special Requirements:</w:t>
              </w:r>
            </w:ins>
          </w:p>
        </w:tc>
        <w:tc>
          <w:tcPr>
            <w:tcW w:w="8004" w:type="dxa"/>
            <w:gridSpan w:val="3"/>
            <w:tcPrChange w:id="3277" w:author="SONY" w:date="2014-06-25T23:48:00Z">
              <w:tcPr>
                <w:tcW w:w="8004" w:type="dxa"/>
                <w:gridSpan w:val="3"/>
              </w:tcPr>
            </w:tcPrChange>
          </w:tcPr>
          <w:p w14:paraId="551233AB" w14:textId="77777777" w:rsidR="00735B35" w:rsidRPr="006D470A" w:rsidRDefault="00735B35" w:rsidP="00735B35">
            <w:pPr>
              <w:rPr>
                <w:ins w:id="3278" w:author="SONY" w:date="2014-06-25T23:33:00Z"/>
                <w:rFonts w:ascii="Times New Roman" w:hAnsi="Times New Roman" w:cs="Times New Roman"/>
                <w:sz w:val="24"/>
                <w:szCs w:val="24"/>
              </w:rPr>
            </w:pPr>
            <w:ins w:id="3279" w:author="SONY" w:date="2014-06-25T23:33:00Z">
              <w:r w:rsidRPr="006D470A">
                <w:rPr>
                  <w:rFonts w:ascii="Times New Roman" w:hAnsi="Times New Roman" w:cs="Times New Roman"/>
                  <w:sz w:val="24"/>
                  <w:szCs w:val="24"/>
                </w:rPr>
                <w:t>N/A</w:t>
              </w:r>
            </w:ins>
          </w:p>
        </w:tc>
      </w:tr>
      <w:tr w:rsidR="00735B35" w:rsidRPr="006D470A" w14:paraId="5D564BF6" w14:textId="77777777" w:rsidTr="00FE6002">
        <w:trPr>
          <w:trHeight w:val="592"/>
          <w:jc w:val="center"/>
          <w:ins w:id="3280" w:author="SONY" w:date="2014-06-25T23:33:00Z"/>
          <w:trPrChange w:id="3281" w:author="SONY" w:date="2014-06-25T23:48:00Z">
            <w:trPr>
              <w:trHeight w:val="592"/>
            </w:trPr>
          </w:trPrChange>
        </w:trPr>
        <w:tc>
          <w:tcPr>
            <w:tcW w:w="2584" w:type="dxa"/>
            <w:tcPrChange w:id="3282" w:author="SONY" w:date="2014-06-25T23:48:00Z">
              <w:tcPr>
                <w:tcW w:w="2584" w:type="dxa"/>
              </w:tcPr>
            </w:tcPrChange>
          </w:tcPr>
          <w:p w14:paraId="76B687AA" w14:textId="77777777" w:rsidR="00735B35" w:rsidRPr="006D470A" w:rsidRDefault="00735B35" w:rsidP="00735B35">
            <w:pPr>
              <w:jc w:val="right"/>
              <w:rPr>
                <w:ins w:id="3283" w:author="SONY" w:date="2014-06-25T23:33:00Z"/>
                <w:rFonts w:ascii="Times New Roman" w:hAnsi="Times New Roman" w:cs="Times New Roman"/>
                <w:b/>
                <w:sz w:val="24"/>
                <w:szCs w:val="24"/>
              </w:rPr>
            </w:pPr>
            <w:ins w:id="3284" w:author="SONY" w:date="2014-06-25T23:33:00Z">
              <w:r w:rsidRPr="006D470A">
                <w:rPr>
                  <w:rFonts w:ascii="Times New Roman" w:hAnsi="Times New Roman" w:cs="Times New Roman"/>
                  <w:b/>
                  <w:sz w:val="24"/>
                  <w:szCs w:val="24"/>
                </w:rPr>
                <w:t>Assumptions:</w:t>
              </w:r>
            </w:ins>
          </w:p>
        </w:tc>
        <w:tc>
          <w:tcPr>
            <w:tcW w:w="8004" w:type="dxa"/>
            <w:gridSpan w:val="3"/>
            <w:tcPrChange w:id="3285" w:author="SONY" w:date="2014-06-25T23:48:00Z">
              <w:tcPr>
                <w:tcW w:w="8004" w:type="dxa"/>
                <w:gridSpan w:val="3"/>
              </w:tcPr>
            </w:tcPrChange>
          </w:tcPr>
          <w:p w14:paraId="537F7FCA" w14:textId="77777777" w:rsidR="00735B35" w:rsidRPr="006D470A" w:rsidRDefault="00735B35" w:rsidP="00735B35">
            <w:pPr>
              <w:rPr>
                <w:ins w:id="3286" w:author="SONY" w:date="2014-06-25T23:33:00Z"/>
                <w:rFonts w:ascii="Times New Roman" w:hAnsi="Times New Roman" w:cs="Times New Roman"/>
                <w:sz w:val="24"/>
                <w:szCs w:val="24"/>
              </w:rPr>
            </w:pPr>
            <w:ins w:id="3287" w:author="SONY" w:date="2014-06-25T23:33:00Z">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Pr>
                  <w:rFonts w:ascii="Times New Roman" w:hAnsi="Times New Roman" w:cs="Times New Roman"/>
                  <w:sz w:val="24"/>
                  <w:szCs w:val="24"/>
                </w:rPr>
                <w:t>patient ID and password.</w:t>
              </w:r>
            </w:ins>
          </w:p>
        </w:tc>
      </w:tr>
      <w:tr w:rsidR="00735B35" w:rsidRPr="006D470A" w14:paraId="7A54C912" w14:textId="77777777" w:rsidTr="00FE6002">
        <w:trPr>
          <w:trHeight w:val="477"/>
          <w:jc w:val="center"/>
          <w:ins w:id="3288" w:author="SONY" w:date="2014-06-25T23:33:00Z"/>
          <w:trPrChange w:id="3289" w:author="SONY" w:date="2014-06-25T23:48:00Z">
            <w:trPr>
              <w:trHeight w:val="477"/>
            </w:trPr>
          </w:trPrChange>
        </w:trPr>
        <w:tc>
          <w:tcPr>
            <w:tcW w:w="2584" w:type="dxa"/>
            <w:tcPrChange w:id="3290" w:author="SONY" w:date="2014-06-25T23:48:00Z">
              <w:tcPr>
                <w:tcW w:w="2584" w:type="dxa"/>
              </w:tcPr>
            </w:tcPrChange>
          </w:tcPr>
          <w:p w14:paraId="52AD0591" w14:textId="77777777" w:rsidR="00735B35" w:rsidRPr="006D470A" w:rsidRDefault="00735B35" w:rsidP="00735B35">
            <w:pPr>
              <w:jc w:val="right"/>
              <w:rPr>
                <w:ins w:id="3291" w:author="SONY" w:date="2014-06-25T23:33:00Z"/>
                <w:rFonts w:ascii="Times New Roman" w:hAnsi="Times New Roman" w:cs="Times New Roman"/>
                <w:b/>
                <w:sz w:val="24"/>
                <w:szCs w:val="24"/>
              </w:rPr>
            </w:pPr>
            <w:ins w:id="3292" w:author="SONY" w:date="2014-06-25T23:33:00Z">
              <w:r w:rsidRPr="006D470A">
                <w:rPr>
                  <w:rFonts w:ascii="Times New Roman" w:hAnsi="Times New Roman" w:cs="Times New Roman"/>
                  <w:b/>
                  <w:sz w:val="24"/>
                  <w:szCs w:val="24"/>
                </w:rPr>
                <w:t>Notes and Issues:</w:t>
              </w:r>
            </w:ins>
          </w:p>
        </w:tc>
        <w:tc>
          <w:tcPr>
            <w:tcW w:w="8004" w:type="dxa"/>
            <w:gridSpan w:val="3"/>
            <w:tcPrChange w:id="3293" w:author="SONY" w:date="2014-06-25T23:48:00Z">
              <w:tcPr>
                <w:tcW w:w="8004" w:type="dxa"/>
                <w:gridSpan w:val="3"/>
              </w:tcPr>
            </w:tcPrChange>
          </w:tcPr>
          <w:p w14:paraId="52BB666A" w14:textId="77777777" w:rsidR="00735B35" w:rsidRPr="00CE4175" w:rsidRDefault="00735B35" w:rsidP="00735B35">
            <w:pPr>
              <w:rPr>
                <w:ins w:id="3294" w:author="SONY" w:date="2014-06-25T23:33:00Z"/>
                <w:rFonts w:ascii="Times New Roman" w:hAnsi="Times New Roman" w:cs="Times New Roman"/>
                <w:sz w:val="24"/>
                <w:szCs w:val="24"/>
                <w:cs/>
              </w:rPr>
            </w:pPr>
            <w:ins w:id="3295" w:author="SONY" w:date="2014-06-25T23:33:00Z">
              <w:r w:rsidRPr="006D470A">
                <w:rPr>
                  <w:rFonts w:ascii="Times New Roman" w:hAnsi="Times New Roman" w:cs="Times New Roman"/>
                  <w:sz w:val="24"/>
                  <w:szCs w:val="24"/>
                </w:rPr>
                <w:t>N/A</w:t>
              </w:r>
            </w:ins>
          </w:p>
        </w:tc>
      </w:tr>
    </w:tbl>
    <w:p w14:paraId="21B2AC34" w14:textId="77777777" w:rsidR="00735B35" w:rsidRDefault="00735B35" w:rsidP="00735B35">
      <w:pPr>
        <w:rPr>
          <w:ins w:id="3296" w:author="SONY" w:date="2014-06-25T23:33:00Z"/>
          <w:sz w:val="24"/>
          <w:szCs w:val="24"/>
        </w:rPr>
      </w:pPr>
    </w:p>
    <w:p w14:paraId="5E8519AF" w14:textId="77777777" w:rsidR="00735B35" w:rsidRPr="00E960FE" w:rsidRDefault="00735B35" w:rsidP="00735B35">
      <w:pPr>
        <w:tabs>
          <w:tab w:val="left" w:pos="3744"/>
        </w:tabs>
        <w:rPr>
          <w:ins w:id="3297" w:author="SONY" w:date="2014-06-25T23:33:00Z"/>
        </w:rPr>
      </w:pPr>
    </w:p>
    <w:p w14:paraId="333743C3" w14:textId="77777777" w:rsidR="00735B35" w:rsidRDefault="00735B35" w:rsidP="00735B35">
      <w:pPr>
        <w:rPr>
          <w:ins w:id="3298" w:author="SONY" w:date="2014-06-25T23:33:00Z"/>
        </w:rPr>
      </w:pPr>
    </w:p>
    <w:p w14:paraId="2184F45B" w14:textId="77777777" w:rsidR="00735B35" w:rsidRPr="00E960FE" w:rsidRDefault="00735B35" w:rsidP="00E960FE">
      <w:pPr>
        <w:tabs>
          <w:tab w:val="left" w:pos="3744"/>
        </w:tabs>
      </w:pPr>
    </w:p>
    <w:sectPr w:rsidR="00735B35" w:rsidRPr="00E960FE" w:rsidSect="00FB7C6B">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mi park" w:date="2014-06-25T23:47:00Z" w:initials="rp">
    <w:p w14:paraId="656072E4" w14:textId="736413B4" w:rsidR="00F47184" w:rsidRDefault="00F47184">
      <w:pPr>
        <w:pStyle w:val="CommentText"/>
      </w:pPr>
      <w:r>
        <w:rPr>
          <w:rStyle w:val="CommentReference"/>
        </w:rPr>
        <w:annotationRef/>
      </w:r>
      <w:r>
        <w:t xml:space="preserve">I did not read the document line by line. There are same mistakes appearing repeatedly. Please read the comments and check the mistakes throughout the document. </w:t>
      </w:r>
    </w:p>
  </w:comment>
  <w:comment w:id="27" w:author="rimi park" w:date="2014-06-25T23:47:00Z" w:initials="rp">
    <w:p w14:paraId="4BBC1772" w14:textId="315F8831" w:rsidR="00F47184" w:rsidRDefault="00F47184">
      <w:pPr>
        <w:pStyle w:val="CommentText"/>
      </w:pPr>
      <w:r>
        <w:rPr>
          <w:rStyle w:val="CommentReference"/>
        </w:rPr>
        <w:annotationRef/>
      </w:r>
      <w:r>
        <w:t xml:space="preserve">I understand why you separated requirements for three different types of users. But for some requirements, I wonder if it is necessary. Log out, for example. Does it work different for different types of users? Are their use case descriptions different? Would they include different steps in their normal flow? If they work in the same way, have just one use case for log out.  </w:t>
      </w:r>
    </w:p>
  </w:comment>
  <w:comment w:id="30" w:author="rimi park" w:date="2014-06-25T23:47:00Z" w:initials="rp">
    <w:p w14:paraId="727C294C" w14:textId="10B3B9CC" w:rsidR="00F47184" w:rsidRDefault="00F47184">
      <w:pPr>
        <w:pStyle w:val="CommentText"/>
      </w:pPr>
      <w:r>
        <w:rPr>
          <w:rStyle w:val="CommentReference"/>
        </w:rPr>
        <w:annotationRef/>
      </w:r>
      <w:r>
        <w:t xml:space="preserve">Make sure your SRS matches the “System shall” statements in the normal flow of use case descriptions.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6072E4" w15:done="0"/>
  <w15:commentEx w15:paraId="731921D6" w15:done="0"/>
  <w15:commentEx w15:paraId="5F1E347B" w15:done="0"/>
  <w15:commentEx w15:paraId="4480B1DF" w15:done="0"/>
  <w15:commentEx w15:paraId="5072D5B4" w15:done="0"/>
  <w15:commentEx w15:paraId="4BBC1772" w15:done="0"/>
  <w15:commentEx w15:paraId="727C294C" w15:done="0"/>
  <w15:commentEx w15:paraId="59EB90FD" w15:done="0"/>
  <w15:commentEx w15:paraId="5327330D" w15:done="0"/>
  <w15:commentEx w15:paraId="7E7B94C4" w15:done="0"/>
  <w15:commentEx w15:paraId="4F68D254" w15:done="0"/>
  <w15:commentEx w15:paraId="06E53C52" w15:done="0"/>
  <w15:commentEx w15:paraId="2AC21B9A" w15:done="0"/>
  <w15:commentEx w15:paraId="4AAC5D7B" w15:done="0"/>
  <w15:commentEx w15:paraId="3DF61BC7" w15:done="0"/>
  <w15:commentEx w15:paraId="5240D2FB" w15:done="0"/>
  <w15:commentEx w15:paraId="2A718557" w15:done="0"/>
  <w15:commentEx w15:paraId="4863849F" w15:done="0"/>
  <w15:commentEx w15:paraId="2E4C16F0" w15:done="0"/>
  <w15:commentEx w15:paraId="0F485D49" w15:done="0"/>
  <w15:commentEx w15:paraId="67C46315" w15:done="0"/>
  <w15:commentEx w15:paraId="2D7F48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6CCB5" w14:textId="77777777" w:rsidR="00B53B8F" w:rsidRDefault="00B53B8F" w:rsidP="00D57804">
      <w:pPr>
        <w:spacing w:line="240" w:lineRule="auto"/>
      </w:pPr>
      <w:r>
        <w:separator/>
      </w:r>
    </w:p>
  </w:endnote>
  <w:endnote w:type="continuationSeparator" w:id="0">
    <w:p w14:paraId="4394BB80" w14:textId="77777777" w:rsidR="00B53B8F" w:rsidRDefault="00B53B8F"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F47184" w:rsidRDefault="00F47184"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86"/>
      <w:gridCol w:w="972"/>
      <w:gridCol w:w="1648"/>
      <w:gridCol w:w="1230"/>
      <w:gridCol w:w="1321"/>
    </w:tblGrid>
    <w:tr w:rsidR="00F47184" w:rsidRPr="00445E30" w14:paraId="1FDF82E2" w14:textId="77777777" w:rsidTr="00FB7C6B">
      <w:tc>
        <w:tcPr>
          <w:tcW w:w="1101" w:type="dxa"/>
          <w:vAlign w:val="center"/>
        </w:tcPr>
        <w:p w14:paraId="68A37F11" w14:textId="77777777" w:rsidR="00F47184" w:rsidRPr="00445E30" w:rsidRDefault="00F47184"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635ED805" w:rsidR="00F47184" w:rsidRPr="009E5764" w:rsidRDefault="00F47184"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DCSS – SRS</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w:t>
          </w:r>
          <w:ins w:id="3299" w:author="SONY" w:date="2014-06-25T23:48:00Z">
            <w:r>
              <w:rPr>
                <w:rFonts w:ascii="Times New Roman" w:hAnsi="Times New Roman" w:cs="Times New Roman"/>
                <w:bCs/>
                <w:sz w:val="14"/>
                <w:szCs w:val="14"/>
              </w:rPr>
              <w:t>6</w:t>
            </w:r>
          </w:ins>
        </w:p>
      </w:tc>
      <w:tc>
        <w:tcPr>
          <w:tcW w:w="992" w:type="dxa"/>
          <w:vAlign w:val="center"/>
        </w:tcPr>
        <w:p w14:paraId="59A89091" w14:textId="77777777" w:rsidR="00F47184" w:rsidRPr="00445E30" w:rsidRDefault="00F4718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F47184" w:rsidRPr="009E5764" w:rsidRDefault="00F47184"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F47184" w:rsidRPr="00445E30" w:rsidRDefault="00F4718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F47184" w:rsidRPr="00FB7C6B" w:rsidRDefault="00F47184"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84E04" w:rsidRPr="00C84E04">
            <w:rPr>
              <w:rFonts w:ascii="Times New Roman" w:hAnsi="Times New Roman" w:cs="Angsana New"/>
              <w:bCs/>
              <w:noProof/>
              <w:sz w:val="14"/>
              <w:szCs w:val="14"/>
            </w:rPr>
            <w:t>16</w:t>
          </w:r>
          <w:r w:rsidRPr="009E5764">
            <w:rPr>
              <w:rFonts w:ascii="Times New Roman" w:hAnsi="Times New Roman" w:cs="Angsana New"/>
              <w:bCs/>
              <w:noProof/>
              <w:sz w:val="14"/>
              <w:szCs w:val="14"/>
              <w:cs/>
            </w:rPr>
            <w:fldChar w:fldCharType="end"/>
          </w:r>
        </w:p>
      </w:tc>
    </w:tr>
    <w:tr w:rsidR="00F47184" w:rsidRPr="00445E30" w14:paraId="4D9F6B84" w14:textId="77777777" w:rsidTr="00FB7C6B">
      <w:tc>
        <w:tcPr>
          <w:tcW w:w="1101" w:type="dxa"/>
          <w:vAlign w:val="center"/>
        </w:tcPr>
        <w:p w14:paraId="5CACCF53" w14:textId="77777777" w:rsidR="00F47184" w:rsidRPr="00445E30" w:rsidRDefault="00F47184"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E6DD20F" w:rsidR="00F47184" w:rsidRPr="009E5764" w:rsidRDefault="00F47184"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7CF9569B" w14:textId="77777777" w:rsidR="00F47184" w:rsidRPr="00445E30" w:rsidRDefault="00F4718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F47184" w:rsidRPr="009E5764" w:rsidRDefault="00F47184"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F47184" w:rsidRPr="00445E30" w:rsidRDefault="00F4718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F47184" w:rsidRPr="009E5764" w:rsidRDefault="00F47184" w:rsidP="00FB7C6B">
          <w:pPr>
            <w:widowControl w:val="0"/>
            <w:jc w:val="center"/>
            <w:rPr>
              <w:rFonts w:ascii="Times New Roman" w:hAnsi="Times New Roman" w:cs="Times New Roman"/>
              <w:bCs/>
              <w:sz w:val="14"/>
              <w:szCs w:val="14"/>
            </w:rPr>
          </w:pPr>
        </w:p>
      </w:tc>
    </w:tr>
  </w:tbl>
  <w:p w14:paraId="77EC7A45" w14:textId="77777777" w:rsidR="00F47184" w:rsidRDefault="00F47184"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4378FC" w14:textId="77777777" w:rsidR="00B53B8F" w:rsidRDefault="00B53B8F" w:rsidP="00D57804">
      <w:pPr>
        <w:spacing w:line="240" w:lineRule="auto"/>
      </w:pPr>
      <w:r>
        <w:separator/>
      </w:r>
    </w:p>
  </w:footnote>
  <w:footnote w:type="continuationSeparator" w:id="0">
    <w:p w14:paraId="184409CE" w14:textId="77777777" w:rsidR="00B53B8F" w:rsidRDefault="00B53B8F"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E53121"/>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12C8C"/>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17C7D"/>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7BA7EF6"/>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E10AE"/>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80DFC"/>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4669CC"/>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A64F5D"/>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159FD"/>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14063B"/>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031EC"/>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183088"/>
    <w:multiLevelType w:val="hybridMultilevel"/>
    <w:tmpl w:val="081EDAD8"/>
    <w:lvl w:ilvl="0" w:tplc="D4882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8238FF"/>
    <w:multiLevelType w:val="hybridMultilevel"/>
    <w:tmpl w:val="84A04E0C"/>
    <w:lvl w:ilvl="0" w:tplc="BA52612C">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C71A8"/>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C3097A"/>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C15A7E"/>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D33187"/>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783231"/>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87274A"/>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541C082E"/>
    <w:multiLevelType w:val="hybridMultilevel"/>
    <w:tmpl w:val="F7AE5BFA"/>
    <w:lvl w:ilvl="0" w:tplc="2B3E6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AB9359E"/>
    <w:multiLevelType w:val="hybridMultilevel"/>
    <w:tmpl w:val="A03A6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EC5D87"/>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D12509"/>
    <w:multiLevelType w:val="hybridMultilevel"/>
    <w:tmpl w:val="3630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D2652D"/>
    <w:multiLevelType w:val="hybridMultilevel"/>
    <w:tmpl w:val="B7002AD6"/>
    <w:lvl w:ilvl="0" w:tplc="D4D8176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7">
    <w:nsid w:val="63E05B0D"/>
    <w:multiLevelType w:val="hybridMultilevel"/>
    <w:tmpl w:val="9EE892F6"/>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211D51"/>
    <w:multiLevelType w:val="hybridMultilevel"/>
    <w:tmpl w:val="F112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6D36E1"/>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504D52"/>
    <w:multiLevelType w:val="hybridMultilevel"/>
    <w:tmpl w:val="C1CC5226"/>
    <w:lvl w:ilvl="0" w:tplc="797AC19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nsid w:val="6E086F30"/>
    <w:multiLevelType w:val="hybridMultilevel"/>
    <w:tmpl w:val="E9C4C39A"/>
    <w:lvl w:ilvl="0" w:tplc="3CE0C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63529D5"/>
    <w:multiLevelType w:val="hybridMultilevel"/>
    <w:tmpl w:val="D9DC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0928BF"/>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054A9A"/>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141AD5"/>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6E04C5"/>
    <w:multiLevelType w:val="hybridMultilevel"/>
    <w:tmpl w:val="A94A0C96"/>
    <w:lvl w:ilvl="0" w:tplc="7C58A55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15"/>
  </w:num>
  <w:num w:numId="3">
    <w:abstractNumId w:val="21"/>
  </w:num>
  <w:num w:numId="4">
    <w:abstractNumId w:val="2"/>
  </w:num>
  <w:num w:numId="5">
    <w:abstractNumId w:val="27"/>
  </w:num>
  <w:num w:numId="6">
    <w:abstractNumId w:val="7"/>
  </w:num>
  <w:num w:numId="7">
    <w:abstractNumId w:val="29"/>
  </w:num>
  <w:num w:numId="8">
    <w:abstractNumId w:val="10"/>
  </w:num>
  <w:num w:numId="9">
    <w:abstractNumId w:val="8"/>
  </w:num>
  <w:num w:numId="10">
    <w:abstractNumId w:val="34"/>
  </w:num>
  <w:num w:numId="11">
    <w:abstractNumId w:val="26"/>
  </w:num>
  <w:num w:numId="12">
    <w:abstractNumId w:val="33"/>
  </w:num>
  <w:num w:numId="13">
    <w:abstractNumId w:val="6"/>
  </w:num>
  <w:num w:numId="14">
    <w:abstractNumId w:val="12"/>
  </w:num>
  <w:num w:numId="15">
    <w:abstractNumId w:val="35"/>
  </w:num>
  <w:num w:numId="16">
    <w:abstractNumId w:val="5"/>
  </w:num>
  <w:num w:numId="17">
    <w:abstractNumId w:val="11"/>
  </w:num>
  <w:num w:numId="18">
    <w:abstractNumId w:val="25"/>
  </w:num>
  <w:num w:numId="19">
    <w:abstractNumId w:val="4"/>
  </w:num>
  <w:num w:numId="20">
    <w:abstractNumId w:val="14"/>
  </w:num>
  <w:num w:numId="21">
    <w:abstractNumId w:val="22"/>
  </w:num>
  <w:num w:numId="22">
    <w:abstractNumId w:val="32"/>
  </w:num>
  <w:num w:numId="23">
    <w:abstractNumId w:val="31"/>
  </w:num>
  <w:num w:numId="24">
    <w:abstractNumId w:val="28"/>
  </w:num>
  <w:num w:numId="25">
    <w:abstractNumId w:val="13"/>
  </w:num>
  <w:num w:numId="26">
    <w:abstractNumId w:val="36"/>
  </w:num>
  <w:num w:numId="27">
    <w:abstractNumId w:val="30"/>
  </w:num>
  <w:num w:numId="28">
    <w:abstractNumId w:val="20"/>
  </w:num>
  <w:num w:numId="29">
    <w:abstractNumId w:val="9"/>
  </w:num>
  <w:num w:numId="30">
    <w:abstractNumId w:val="19"/>
  </w:num>
  <w:num w:numId="31">
    <w:abstractNumId w:val="16"/>
  </w:num>
  <w:num w:numId="32">
    <w:abstractNumId w:val="3"/>
  </w:num>
  <w:num w:numId="33">
    <w:abstractNumId w:val="23"/>
  </w:num>
  <w:num w:numId="34">
    <w:abstractNumId w:val="18"/>
  </w:num>
  <w:num w:numId="35">
    <w:abstractNumId w:val="24"/>
  </w:num>
  <w:num w:numId="36">
    <w:abstractNumId w:val="17"/>
  </w:num>
  <w:num w:numId="37">
    <w:abstractNumId w:val="1"/>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04FA8"/>
    <w:rsid w:val="00010DF8"/>
    <w:rsid w:val="00011605"/>
    <w:rsid w:val="000129A4"/>
    <w:rsid w:val="0001394F"/>
    <w:rsid w:val="0001737A"/>
    <w:rsid w:val="00017C57"/>
    <w:rsid w:val="00023A99"/>
    <w:rsid w:val="00023F16"/>
    <w:rsid w:val="000272A8"/>
    <w:rsid w:val="00034153"/>
    <w:rsid w:val="00044607"/>
    <w:rsid w:val="00046481"/>
    <w:rsid w:val="00047906"/>
    <w:rsid w:val="00051031"/>
    <w:rsid w:val="00052FD8"/>
    <w:rsid w:val="000555BE"/>
    <w:rsid w:val="00057E64"/>
    <w:rsid w:val="00063380"/>
    <w:rsid w:val="000666EB"/>
    <w:rsid w:val="000710A2"/>
    <w:rsid w:val="00077317"/>
    <w:rsid w:val="0008194C"/>
    <w:rsid w:val="00082DE5"/>
    <w:rsid w:val="00087B44"/>
    <w:rsid w:val="000908CE"/>
    <w:rsid w:val="000A0305"/>
    <w:rsid w:val="000B206E"/>
    <w:rsid w:val="000B44FC"/>
    <w:rsid w:val="000B7479"/>
    <w:rsid w:val="000C2B0D"/>
    <w:rsid w:val="000D381C"/>
    <w:rsid w:val="000E0D0B"/>
    <w:rsid w:val="000E5252"/>
    <w:rsid w:val="000E6FD5"/>
    <w:rsid w:val="00100895"/>
    <w:rsid w:val="00100A4A"/>
    <w:rsid w:val="00101E59"/>
    <w:rsid w:val="001020B6"/>
    <w:rsid w:val="0011458B"/>
    <w:rsid w:val="00114B2F"/>
    <w:rsid w:val="00117097"/>
    <w:rsid w:val="0012006E"/>
    <w:rsid w:val="00120CF8"/>
    <w:rsid w:val="00121DD9"/>
    <w:rsid w:val="001331BE"/>
    <w:rsid w:val="001333F5"/>
    <w:rsid w:val="00143D9B"/>
    <w:rsid w:val="00145172"/>
    <w:rsid w:val="001470B1"/>
    <w:rsid w:val="00154FB3"/>
    <w:rsid w:val="00155892"/>
    <w:rsid w:val="0016034D"/>
    <w:rsid w:val="001610A5"/>
    <w:rsid w:val="001768F0"/>
    <w:rsid w:val="001A7780"/>
    <w:rsid w:val="001B1A65"/>
    <w:rsid w:val="001B4DBC"/>
    <w:rsid w:val="001B668C"/>
    <w:rsid w:val="001C217F"/>
    <w:rsid w:val="001C2E68"/>
    <w:rsid w:val="001C349E"/>
    <w:rsid w:val="001C4053"/>
    <w:rsid w:val="001C682C"/>
    <w:rsid w:val="001D13C3"/>
    <w:rsid w:val="001D572E"/>
    <w:rsid w:val="001D57D1"/>
    <w:rsid w:val="001D77D4"/>
    <w:rsid w:val="001E452D"/>
    <w:rsid w:val="001E7F89"/>
    <w:rsid w:val="001F2905"/>
    <w:rsid w:val="001F5B3C"/>
    <w:rsid w:val="0020244B"/>
    <w:rsid w:val="002077DC"/>
    <w:rsid w:val="00222CD2"/>
    <w:rsid w:val="00222DE0"/>
    <w:rsid w:val="0022377A"/>
    <w:rsid w:val="00237626"/>
    <w:rsid w:val="002448BD"/>
    <w:rsid w:val="00245311"/>
    <w:rsid w:val="00250839"/>
    <w:rsid w:val="002517F3"/>
    <w:rsid w:val="00275125"/>
    <w:rsid w:val="002769C9"/>
    <w:rsid w:val="00280CE9"/>
    <w:rsid w:val="00281DC8"/>
    <w:rsid w:val="00282180"/>
    <w:rsid w:val="002833D9"/>
    <w:rsid w:val="00293B2C"/>
    <w:rsid w:val="00295409"/>
    <w:rsid w:val="00296F00"/>
    <w:rsid w:val="002A307E"/>
    <w:rsid w:val="002A57FC"/>
    <w:rsid w:val="002B19B4"/>
    <w:rsid w:val="002B2B57"/>
    <w:rsid w:val="002B41BD"/>
    <w:rsid w:val="002B7017"/>
    <w:rsid w:val="002D1F54"/>
    <w:rsid w:val="002D4E8D"/>
    <w:rsid w:val="002D666E"/>
    <w:rsid w:val="002E3816"/>
    <w:rsid w:val="002E3874"/>
    <w:rsid w:val="002F301B"/>
    <w:rsid w:val="003057D6"/>
    <w:rsid w:val="0030591D"/>
    <w:rsid w:val="00305D83"/>
    <w:rsid w:val="0031117E"/>
    <w:rsid w:val="00315BCA"/>
    <w:rsid w:val="003167C0"/>
    <w:rsid w:val="00320DB1"/>
    <w:rsid w:val="0034109B"/>
    <w:rsid w:val="003475E5"/>
    <w:rsid w:val="003523B9"/>
    <w:rsid w:val="003540F2"/>
    <w:rsid w:val="00355C6B"/>
    <w:rsid w:val="0035645C"/>
    <w:rsid w:val="00356FA8"/>
    <w:rsid w:val="0035744C"/>
    <w:rsid w:val="0036288F"/>
    <w:rsid w:val="00364F23"/>
    <w:rsid w:val="003756EC"/>
    <w:rsid w:val="00376013"/>
    <w:rsid w:val="003842FB"/>
    <w:rsid w:val="00390C39"/>
    <w:rsid w:val="00390E02"/>
    <w:rsid w:val="003917A2"/>
    <w:rsid w:val="003A045B"/>
    <w:rsid w:val="003A0A2B"/>
    <w:rsid w:val="003A23D3"/>
    <w:rsid w:val="003A329E"/>
    <w:rsid w:val="003A4CB2"/>
    <w:rsid w:val="003A5C03"/>
    <w:rsid w:val="003B4241"/>
    <w:rsid w:val="003B544D"/>
    <w:rsid w:val="003B7C8D"/>
    <w:rsid w:val="003C1261"/>
    <w:rsid w:val="003C6AC2"/>
    <w:rsid w:val="003C7683"/>
    <w:rsid w:val="003D00BA"/>
    <w:rsid w:val="003D2684"/>
    <w:rsid w:val="003D2A9A"/>
    <w:rsid w:val="003D3649"/>
    <w:rsid w:val="003D65E4"/>
    <w:rsid w:val="003E3C58"/>
    <w:rsid w:val="003E56CF"/>
    <w:rsid w:val="003F31DB"/>
    <w:rsid w:val="00404911"/>
    <w:rsid w:val="004050CD"/>
    <w:rsid w:val="00410472"/>
    <w:rsid w:val="00413C4A"/>
    <w:rsid w:val="0042492C"/>
    <w:rsid w:val="00424B36"/>
    <w:rsid w:val="004312FB"/>
    <w:rsid w:val="00432FA7"/>
    <w:rsid w:val="004367CB"/>
    <w:rsid w:val="00441451"/>
    <w:rsid w:val="00441E33"/>
    <w:rsid w:val="00444C20"/>
    <w:rsid w:val="00444D22"/>
    <w:rsid w:val="0045124A"/>
    <w:rsid w:val="00452175"/>
    <w:rsid w:val="004536CE"/>
    <w:rsid w:val="004577CD"/>
    <w:rsid w:val="00457929"/>
    <w:rsid w:val="00467200"/>
    <w:rsid w:val="00473DF0"/>
    <w:rsid w:val="00485AB9"/>
    <w:rsid w:val="004904E6"/>
    <w:rsid w:val="00495E01"/>
    <w:rsid w:val="004A5A76"/>
    <w:rsid w:val="004A6735"/>
    <w:rsid w:val="004B4A8E"/>
    <w:rsid w:val="004B5183"/>
    <w:rsid w:val="004C35E6"/>
    <w:rsid w:val="004D1799"/>
    <w:rsid w:val="004D42EB"/>
    <w:rsid w:val="004D7902"/>
    <w:rsid w:val="004E1087"/>
    <w:rsid w:val="004E2649"/>
    <w:rsid w:val="004E5FE5"/>
    <w:rsid w:val="004E6BCB"/>
    <w:rsid w:val="004F40B5"/>
    <w:rsid w:val="004F4972"/>
    <w:rsid w:val="0050255F"/>
    <w:rsid w:val="005061DC"/>
    <w:rsid w:val="005076D8"/>
    <w:rsid w:val="00510A36"/>
    <w:rsid w:val="00510E09"/>
    <w:rsid w:val="00512EFF"/>
    <w:rsid w:val="00515D95"/>
    <w:rsid w:val="00521F73"/>
    <w:rsid w:val="00525D2F"/>
    <w:rsid w:val="0053213E"/>
    <w:rsid w:val="0054029B"/>
    <w:rsid w:val="005412E0"/>
    <w:rsid w:val="005439BA"/>
    <w:rsid w:val="005670E5"/>
    <w:rsid w:val="00570504"/>
    <w:rsid w:val="005716A9"/>
    <w:rsid w:val="00574CC2"/>
    <w:rsid w:val="005928BA"/>
    <w:rsid w:val="005955CC"/>
    <w:rsid w:val="005B4B84"/>
    <w:rsid w:val="005C5877"/>
    <w:rsid w:val="005C66DD"/>
    <w:rsid w:val="005C72C2"/>
    <w:rsid w:val="005D0E9B"/>
    <w:rsid w:val="005E0891"/>
    <w:rsid w:val="005E51EB"/>
    <w:rsid w:val="005F253C"/>
    <w:rsid w:val="005F4193"/>
    <w:rsid w:val="005F5608"/>
    <w:rsid w:val="0060007A"/>
    <w:rsid w:val="00600232"/>
    <w:rsid w:val="0060271E"/>
    <w:rsid w:val="00603168"/>
    <w:rsid w:val="00606990"/>
    <w:rsid w:val="00623320"/>
    <w:rsid w:val="00623B9F"/>
    <w:rsid w:val="006245B5"/>
    <w:rsid w:val="006263BE"/>
    <w:rsid w:val="00626E58"/>
    <w:rsid w:val="006301CB"/>
    <w:rsid w:val="00634ADC"/>
    <w:rsid w:val="006432D2"/>
    <w:rsid w:val="00645859"/>
    <w:rsid w:val="006468EF"/>
    <w:rsid w:val="00655D95"/>
    <w:rsid w:val="00657D75"/>
    <w:rsid w:val="00662414"/>
    <w:rsid w:val="00664C15"/>
    <w:rsid w:val="00665C78"/>
    <w:rsid w:val="0066609D"/>
    <w:rsid w:val="00670CF4"/>
    <w:rsid w:val="00671AFF"/>
    <w:rsid w:val="0067614F"/>
    <w:rsid w:val="00681BDA"/>
    <w:rsid w:val="00691B55"/>
    <w:rsid w:val="00692E59"/>
    <w:rsid w:val="00694EB8"/>
    <w:rsid w:val="006A0E57"/>
    <w:rsid w:val="006A13A3"/>
    <w:rsid w:val="006A6EB8"/>
    <w:rsid w:val="006A715A"/>
    <w:rsid w:val="006C15E0"/>
    <w:rsid w:val="006C4D05"/>
    <w:rsid w:val="006D470A"/>
    <w:rsid w:val="006E5804"/>
    <w:rsid w:val="00700BFD"/>
    <w:rsid w:val="00710105"/>
    <w:rsid w:val="00713B81"/>
    <w:rsid w:val="00715B68"/>
    <w:rsid w:val="0072530C"/>
    <w:rsid w:val="007264D7"/>
    <w:rsid w:val="007359C5"/>
    <w:rsid w:val="00735B35"/>
    <w:rsid w:val="007434D9"/>
    <w:rsid w:val="00745B9D"/>
    <w:rsid w:val="00745DD5"/>
    <w:rsid w:val="00746203"/>
    <w:rsid w:val="0074694F"/>
    <w:rsid w:val="00747705"/>
    <w:rsid w:val="0075167F"/>
    <w:rsid w:val="00754A36"/>
    <w:rsid w:val="007579C8"/>
    <w:rsid w:val="00761731"/>
    <w:rsid w:val="007647B9"/>
    <w:rsid w:val="00765B93"/>
    <w:rsid w:val="00765BE5"/>
    <w:rsid w:val="007718D8"/>
    <w:rsid w:val="007747AD"/>
    <w:rsid w:val="00777B3D"/>
    <w:rsid w:val="0078199B"/>
    <w:rsid w:val="00782302"/>
    <w:rsid w:val="007840B1"/>
    <w:rsid w:val="007911A3"/>
    <w:rsid w:val="007A29C7"/>
    <w:rsid w:val="007A2EF7"/>
    <w:rsid w:val="007A66BF"/>
    <w:rsid w:val="007B5BF2"/>
    <w:rsid w:val="007C0333"/>
    <w:rsid w:val="007C5688"/>
    <w:rsid w:val="007C6002"/>
    <w:rsid w:val="007E0B95"/>
    <w:rsid w:val="007E6315"/>
    <w:rsid w:val="007F1E5B"/>
    <w:rsid w:val="007F3860"/>
    <w:rsid w:val="007F7285"/>
    <w:rsid w:val="00801268"/>
    <w:rsid w:val="008360DA"/>
    <w:rsid w:val="0084101B"/>
    <w:rsid w:val="00844813"/>
    <w:rsid w:val="008458CD"/>
    <w:rsid w:val="00856ED0"/>
    <w:rsid w:val="0085793A"/>
    <w:rsid w:val="00862506"/>
    <w:rsid w:val="0086470B"/>
    <w:rsid w:val="00877E10"/>
    <w:rsid w:val="00880571"/>
    <w:rsid w:val="00891B61"/>
    <w:rsid w:val="008934BA"/>
    <w:rsid w:val="00894A0D"/>
    <w:rsid w:val="008963DC"/>
    <w:rsid w:val="00896CFF"/>
    <w:rsid w:val="00897094"/>
    <w:rsid w:val="008A575D"/>
    <w:rsid w:val="008A6A03"/>
    <w:rsid w:val="008B27B2"/>
    <w:rsid w:val="008C0C7E"/>
    <w:rsid w:val="008C6447"/>
    <w:rsid w:val="008C6E4B"/>
    <w:rsid w:val="008C75D6"/>
    <w:rsid w:val="008D416C"/>
    <w:rsid w:val="008D65D4"/>
    <w:rsid w:val="008E1F77"/>
    <w:rsid w:val="008E2FC5"/>
    <w:rsid w:val="008E6BCD"/>
    <w:rsid w:val="008F2987"/>
    <w:rsid w:val="008F55C6"/>
    <w:rsid w:val="008F7123"/>
    <w:rsid w:val="00903310"/>
    <w:rsid w:val="009076D6"/>
    <w:rsid w:val="009145DC"/>
    <w:rsid w:val="00925E62"/>
    <w:rsid w:val="00927E54"/>
    <w:rsid w:val="009315A8"/>
    <w:rsid w:val="00936D2E"/>
    <w:rsid w:val="00937F06"/>
    <w:rsid w:val="009437FD"/>
    <w:rsid w:val="009517A2"/>
    <w:rsid w:val="00954148"/>
    <w:rsid w:val="009554FE"/>
    <w:rsid w:val="009567E8"/>
    <w:rsid w:val="00976B21"/>
    <w:rsid w:val="0098186B"/>
    <w:rsid w:val="00987996"/>
    <w:rsid w:val="0099240D"/>
    <w:rsid w:val="009A21A7"/>
    <w:rsid w:val="009B4AE0"/>
    <w:rsid w:val="009C3D9C"/>
    <w:rsid w:val="009C49C1"/>
    <w:rsid w:val="009C4B7A"/>
    <w:rsid w:val="009C7659"/>
    <w:rsid w:val="009D3031"/>
    <w:rsid w:val="009E1EE6"/>
    <w:rsid w:val="009F0B08"/>
    <w:rsid w:val="00A05FC9"/>
    <w:rsid w:val="00A06143"/>
    <w:rsid w:val="00A12C96"/>
    <w:rsid w:val="00A13462"/>
    <w:rsid w:val="00A20677"/>
    <w:rsid w:val="00A30D52"/>
    <w:rsid w:val="00A364F9"/>
    <w:rsid w:val="00A54EE2"/>
    <w:rsid w:val="00A560C9"/>
    <w:rsid w:val="00A57C19"/>
    <w:rsid w:val="00A57F10"/>
    <w:rsid w:val="00A61761"/>
    <w:rsid w:val="00A679FC"/>
    <w:rsid w:val="00A708D6"/>
    <w:rsid w:val="00A71760"/>
    <w:rsid w:val="00A83B7F"/>
    <w:rsid w:val="00A87FD8"/>
    <w:rsid w:val="00A96304"/>
    <w:rsid w:val="00AB6543"/>
    <w:rsid w:val="00AC118E"/>
    <w:rsid w:val="00AC7073"/>
    <w:rsid w:val="00AD6296"/>
    <w:rsid w:val="00AE03AB"/>
    <w:rsid w:val="00AF091D"/>
    <w:rsid w:val="00AF613E"/>
    <w:rsid w:val="00B01224"/>
    <w:rsid w:val="00B10C88"/>
    <w:rsid w:val="00B12624"/>
    <w:rsid w:val="00B126A1"/>
    <w:rsid w:val="00B12B71"/>
    <w:rsid w:val="00B13729"/>
    <w:rsid w:val="00B17D20"/>
    <w:rsid w:val="00B2378B"/>
    <w:rsid w:val="00B25713"/>
    <w:rsid w:val="00B2583E"/>
    <w:rsid w:val="00B30A1F"/>
    <w:rsid w:val="00B3509B"/>
    <w:rsid w:val="00B351E2"/>
    <w:rsid w:val="00B36C68"/>
    <w:rsid w:val="00B40B09"/>
    <w:rsid w:val="00B41B90"/>
    <w:rsid w:val="00B43919"/>
    <w:rsid w:val="00B51AD6"/>
    <w:rsid w:val="00B53546"/>
    <w:rsid w:val="00B53B8F"/>
    <w:rsid w:val="00B6120F"/>
    <w:rsid w:val="00B614AD"/>
    <w:rsid w:val="00B65A23"/>
    <w:rsid w:val="00B724FD"/>
    <w:rsid w:val="00B77202"/>
    <w:rsid w:val="00B8032C"/>
    <w:rsid w:val="00B8550E"/>
    <w:rsid w:val="00B90BA7"/>
    <w:rsid w:val="00BA1846"/>
    <w:rsid w:val="00BB224C"/>
    <w:rsid w:val="00BB2B69"/>
    <w:rsid w:val="00BB5F97"/>
    <w:rsid w:val="00BC4602"/>
    <w:rsid w:val="00BC71DA"/>
    <w:rsid w:val="00BD2381"/>
    <w:rsid w:val="00BE46C0"/>
    <w:rsid w:val="00BE6E1A"/>
    <w:rsid w:val="00BE7A27"/>
    <w:rsid w:val="00BF0D09"/>
    <w:rsid w:val="00BF1ACB"/>
    <w:rsid w:val="00BF1C86"/>
    <w:rsid w:val="00BF46E9"/>
    <w:rsid w:val="00BF4A3F"/>
    <w:rsid w:val="00BF5D2C"/>
    <w:rsid w:val="00BF5EA5"/>
    <w:rsid w:val="00BF66C4"/>
    <w:rsid w:val="00C11010"/>
    <w:rsid w:val="00C20422"/>
    <w:rsid w:val="00C24E53"/>
    <w:rsid w:val="00C31DD2"/>
    <w:rsid w:val="00C36ACE"/>
    <w:rsid w:val="00C43FBB"/>
    <w:rsid w:val="00C51069"/>
    <w:rsid w:val="00C51A2E"/>
    <w:rsid w:val="00C67FBC"/>
    <w:rsid w:val="00C71DC8"/>
    <w:rsid w:val="00C756BC"/>
    <w:rsid w:val="00C81A8D"/>
    <w:rsid w:val="00C84E04"/>
    <w:rsid w:val="00C94277"/>
    <w:rsid w:val="00C954EE"/>
    <w:rsid w:val="00CB3787"/>
    <w:rsid w:val="00CB6762"/>
    <w:rsid w:val="00CB7591"/>
    <w:rsid w:val="00CC34D7"/>
    <w:rsid w:val="00CC4831"/>
    <w:rsid w:val="00CC6933"/>
    <w:rsid w:val="00CD0C40"/>
    <w:rsid w:val="00CD3C84"/>
    <w:rsid w:val="00CD5425"/>
    <w:rsid w:val="00CE0779"/>
    <w:rsid w:val="00CE4175"/>
    <w:rsid w:val="00CE781C"/>
    <w:rsid w:val="00CF14CC"/>
    <w:rsid w:val="00D00101"/>
    <w:rsid w:val="00D0155E"/>
    <w:rsid w:val="00D0624D"/>
    <w:rsid w:val="00D06E90"/>
    <w:rsid w:val="00D1460C"/>
    <w:rsid w:val="00D22E56"/>
    <w:rsid w:val="00D245AA"/>
    <w:rsid w:val="00D248B3"/>
    <w:rsid w:val="00D27898"/>
    <w:rsid w:val="00D300C6"/>
    <w:rsid w:val="00D30505"/>
    <w:rsid w:val="00D318D5"/>
    <w:rsid w:val="00D31C25"/>
    <w:rsid w:val="00D367B9"/>
    <w:rsid w:val="00D36B31"/>
    <w:rsid w:val="00D4572E"/>
    <w:rsid w:val="00D57804"/>
    <w:rsid w:val="00D6246C"/>
    <w:rsid w:val="00D66659"/>
    <w:rsid w:val="00D715FC"/>
    <w:rsid w:val="00D71A8A"/>
    <w:rsid w:val="00D75C87"/>
    <w:rsid w:val="00D85B31"/>
    <w:rsid w:val="00D873C7"/>
    <w:rsid w:val="00D96C2E"/>
    <w:rsid w:val="00D9775A"/>
    <w:rsid w:val="00D97D55"/>
    <w:rsid w:val="00DA035A"/>
    <w:rsid w:val="00DA2B4C"/>
    <w:rsid w:val="00DA5516"/>
    <w:rsid w:val="00DB1F3A"/>
    <w:rsid w:val="00DB5245"/>
    <w:rsid w:val="00DC4673"/>
    <w:rsid w:val="00DC4E5E"/>
    <w:rsid w:val="00DD40EF"/>
    <w:rsid w:val="00DD6DCC"/>
    <w:rsid w:val="00DE33C8"/>
    <w:rsid w:val="00DE5448"/>
    <w:rsid w:val="00DF44F0"/>
    <w:rsid w:val="00DF6E3A"/>
    <w:rsid w:val="00E03522"/>
    <w:rsid w:val="00E10934"/>
    <w:rsid w:val="00E13633"/>
    <w:rsid w:val="00E13D9F"/>
    <w:rsid w:val="00E31AE0"/>
    <w:rsid w:val="00E34A91"/>
    <w:rsid w:val="00E35B71"/>
    <w:rsid w:val="00E429F8"/>
    <w:rsid w:val="00E436B2"/>
    <w:rsid w:val="00E45102"/>
    <w:rsid w:val="00E50725"/>
    <w:rsid w:val="00E54F08"/>
    <w:rsid w:val="00E618F3"/>
    <w:rsid w:val="00E63C5C"/>
    <w:rsid w:val="00E71C84"/>
    <w:rsid w:val="00E73A23"/>
    <w:rsid w:val="00E742F6"/>
    <w:rsid w:val="00E8141A"/>
    <w:rsid w:val="00E82340"/>
    <w:rsid w:val="00E857D2"/>
    <w:rsid w:val="00E903AC"/>
    <w:rsid w:val="00E960FE"/>
    <w:rsid w:val="00EA4003"/>
    <w:rsid w:val="00EA5354"/>
    <w:rsid w:val="00EB04F8"/>
    <w:rsid w:val="00EB2F52"/>
    <w:rsid w:val="00EB7130"/>
    <w:rsid w:val="00EC1D8E"/>
    <w:rsid w:val="00ED2EBF"/>
    <w:rsid w:val="00ED6504"/>
    <w:rsid w:val="00ED78D4"/>
    <w:rsid w:val="00EE3680"/>
    <w:rsid w:val="00EF0A2F"/>
    <w:rsid w:val="00F059D5"/>
    <w:rsid w:val="00F05ACD"/>
    <w:rsid w:val="00F1046B"/>
    <w:rsid w:val="00F132C3"/>
    <w:rsid w:val="00F16FA5"/>
    <w:rsid w:val="00F237E0"/>
    <w:rsid w:val="00F30501"/>
    <w:rsid w:val="00F36566"/>
    <w:rsid w:val="00F453A7"/>
    <w:rsid w:val="00F45CDF"/>
    <w:rsid w:val="00F47184"/>
    <w:rsid w:val="00F5333E"/>
    <w:rsid w:val="00F54C2F"/>
    <w:rsid w:val="00F64AE2"/>
    <w:rsid w:val="00F67045"/>
    <w:rsid w:val="00F70D60"/>
    <w:rsid w:val="00F8119A"/>
    <w:rsid w:val="00F8668C"/>
    <w:rsid w:val="00F93D42"/>
    <w:rsid w:val="00FA1D1B"/>
    <w:rsid w:val="00FA2001"/>
    <w:rsid w:val="00FA6742"/>
    <w:rsid w:val="00FB0A4D"/>
    <w:rsid w:val="00FB125E"/>
    <w:rsid w:val="00FB42BA"/>
    <w:rsid w:val="00FB5F7E"/>
    <w:rsid w:val="00FB7C6B"/>
    <w:rsid w:val="00FC07E0"/>
    <w:rsid w:val="00FC1039"/>
    <w:rsid w:val="00FC424F"/>
    <w:rsid w:val="00FC4783"/>
    <w:rsid w:val="00FC623E"/>
    <w:rsid w:val="00FE6002"/>
    <w:rsid w:val="00FE7C8F"/>
    <w:rsid w:val="00FF332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 w:type="character" w:styleId="CommentReference">
    <w:name w:val="annotation reference"/>
    <w:basedOn w:val="DefaultParagraphFont"/>
    <w:uiPriority w:val="99"/>
    <w:semiHidden/>
    <w:unhideWhenUsed/>
    <w:rsid w:val="004A5A76"/>
    <w:rPr>
      <w:sz w:val="16"/>
      <w:szCs w:val="16"/>
    </w:rPr>
  </w:style>
  <w:style w:type="paragraph" w:styleId="CommentText">
    <w:name w:val="annotation text"/>
    <w:basedOn w:val="Normal"/>
    <w:link w:val="CommentTextChar"/>
    <w:uiPriority w:val="99"/>
    <w:semiHidden/>
    <w:unhideWhenUsed/>
    <w:rsid w:val="004A5A76"/>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5A76"/>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4A5A76"/>
    <w:rPr>
      <w:b/>
      <w:bCs/>
    </w:rPr>
  </w:style>
  <w:style w:type="character" w:customStyle="1" w:styleId="CommentSubjectChar">
    <w:name w:val="Comment Subject Char"/>
    <w:basedOn w:val="CommentTextChar"/>
    <w:link w:val="CommentSubject"/>
    <w:uiPriority w:val="99"/>
    <w:semiHidden/>
    <w:rsid w:val="004A5A76"/>
    <w:rPr>
      <w:rFonts w:ascii="Arial" w:eastAsia="Arial" w:hAnsi="Arial" w:cs="Cordia New"/>
      <w:b/>
      <w:bCs/>
      <w:color w:val="000000"/>
      <w:sz w:val="20"/>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 w:type="character" w:styleId="CommentReference">
    <w:name w:val="annotation reference"/>
    <w:basedOn w:val="DefaultParagraphFont"/>
    <w:uiPriority w:val="99"/>
    <w:semiHidden/>
    <w:unhideWhenUsed/>
    <w:rsid w:val="004A5A76"/>
    <w:rPr>
      <w:sz w:val="16"/>
      <w:szCs w:val="16"/>
    </w:rPr>
  </w:style>
  <w:style w:type="paragraph" w:styleId="CommentText">
    <w:name w:val="annotation text"/>
    <w:basedOn w:val="Normal"/>
    <w:link w:val="CommentTextChar"/>
    <w:uiPriority w:val="99"/>
    <w:semiHidden/>
    <w:unhideWhenUsed/>
    <w:rsid w:val="004A5A76"/>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5A76"/>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4A5A76"/>
    <w:rPr>
      <w:b/>
      <w:bCs/>
    </w:rPr>
  </w:style>
  <w:style w:type="character" w:customStyle="1" w:styleId="CommentSubjectChar">
    <w:name w:val="Comment Subject Char"/>
    <w:basedOn w:val="CommentTextChar"/>
    <w:link w:val="CommentSubject"/>
    <w:uiPriority w:val="99"/>
    <w:semiHidden/>
    <w:rsid w:val="004A5A76"/>
    <w:rPr>
      <w:rFonts w:ascii="Arial" w:eastAsia="Arial" w:hAnsi="Arial" w:cs="Cordia New"/>
      <w:b/>
      <w:bCs/>
      <w:color w:val="000000"/>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A5898-61B1-475B-8C92-AF44D4A9D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31</Pages>
  <Words>6970</Words>
  <Characters>39735</Characters>
  <Application>Microsoft Office Word</Application>
  <DocSecurity>0</DocSecurity>
  <Lines>331</Lines>
  <Paragraphs>93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72</cp:revision>
  <dcterms:created xsi:type="dcterms:W3CDTF">2014-05-28T08:14:00Z</dcterms:created>
  <dcterms:modified xsi:type="dcterms:W3CDTF">2014-06-26T04:01:00Z</dcterms:modified>
</cp:coreProperties>
</file>